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D2DE71" w14:textId="77777777" w:rsidR="00672722" w:rsidRPr="00BB3722" w:rsidRDefault="00672722" w:rsidP="000E0786">
      <w:pPr>
        <w:spacing w:line="240" w:lineRule="atLeast"/>
        <w:jc w:val="left"/>
      </w:pPr>
    </w:p>
    <w:p w14:paraId="48AC65C0" w14:textId="77777777" w:rsidR="00672722" w:rsidRPr="00BB3722" w:rsidRDefault="00672722" w:rsidP="000E0786">
      <w:pPr>
        <w:spacing w:line="240" w:lineRule="atLeast"/>
        <w:jc w:val="left"/>
      </w:pPr>
    </w:p>
    <w:p w14:paraId="18C84248" w14:textId="77777777" w:rsidR="00672722" w:rsidRPr="00BB3722" w:rsidRDefault="00672722" w:rsidP="000E0786">
      <w:pPr>
        <w:spacing w:line="240" w:lineRule="atLeast"/>
        <w:jc w:val="left"/>
      </w:pPr>
    </w:p>
    <w:p w14:paraId="55A37B3A" w14:textId="7A9EEB60" w:rsidR="00672722" w:rsidRPr="00BB3722" w:rsidRDefault="00413B09" w:rsidP="000E0786">
      <w:pPr>
        <w:spacing w:line="240" w:lineRule="atLeast"/>
        <w:jc w:val="left"/>
      </w:pPr>
      <w:r>
        <w:rPr>
          <w:noProof/>
        </w:rPr>
        <mc:AlternateContent>
          <mc:Choice Requires="wps">
            <w:drawing>
              <wp:anchor distT="0" distB="0" distL="114300" distR="114300" simplePos="0" relativeHeight="251655168" behindDoc="0" locked="0" layoutInCell="1" allowOverlap="1" wp14:anchorId="4CF4BA0E" wp14:editId="0E1945FE">
                <wp:simplePos x="0" y="0"/>
                <wp:positionH relativeFrom="column">
                  <wp:posOffset>228600</wp:posOffset>
                </wp:positionH>
                <wp:positionV relativeFrom="paragraph">
                  <wp:posOffset>114300</wp:posOffset>
                </wp:positionV>
                <wp:extent cx="4914900" cy="1181100"/>
                <wp:effectExtent l="0" t="0" r="0" b="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0" cy="1181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3B4B6E3" w14:textId="77777777" w:rsidR="00135FA7" w:rsidRDefault="00135FA7" w:rsidP="007911E4">
                            <w:pPr>
                              <w:spacing w:line="360" w:lineRule="auto"/>
                              <w:ind w:left="14" w:hanging="14"/>
                              <w:rPr>
                                <w:sz w:val="28"/>
                                <w:szCs w:val="28"/>
                              </w:rPr>
                            </w:pPr>
                            <w:r>
                              <w:rPr>
                                <w:sz w:val="28"/>
                                <w:szCs w:val="28"/>
                              </w:rPr>
                              <w:t>Rapport</w:t>
                            </w:r>
                          </w:p>
                          <w:p w14:paraId="26D8FBA2" w14:textId="1456DC13" w:rsidR="00135FA7" w:rsidRDefault="00135FA7" w:rsidP="00BB3722">
                            <w:pPr>
                              <w:spacing w:line="360" w:lineRule="auto"/>
                              <w:ind w:left="14" w:hanging="14"/>
                              <w:rPr>
                                <w:sz w:val="28"/>
                                <w:szCs w:val="28"/>
                              </w:rPr>
                            </w:pPr>
                            <w:r>
                              <w:rPr>
                                <w:sz w:val="28"/>
                                <w:szCs w:val="28"/>
                              </w:rPr>
                              <w:t>IMKL - Objectcatalogus</w:t>
                            </w:r>
                          </w:p>
                          <w:p w14:paraId="6D3A2F2B" w14:textId="4A219A37" w:rsidR="00135FA7" w:rsidRPr="00050D03" w:rsidRDefault="00135FA7">
                            <w:pPr>
                              <w:spacing w:line="360" w:lineRule="auto"/>
                              <w:ind w:left="14" w:hanging="14"/>
                              <w:jc w:val="left"/>
                              <w:rPr>
                                <w:sz w:val="20"/>
                                <w:szCs w:val="20"/>
                              </w:rPr>
                              <w:pPrChange w:id="0" w:author="Paul Janssen" w:date="2020-06-11T10:17:00Z">
                                <w:pPr>
                                  <w:spacing w:line="360" w:lineRule="auto"/>
                                  <w:ind w:left="14" w:hanging="14"/>
                                </w:pPr>
                              </w:pPrChange>
                            </w:pPr>
                            <w:r>
                              <w:rPr>
                                <w:sz w:val="20"/>
                                <w:szCs w:val="20"/>
                              </w:rPr>
                              <w:t xml:space="preserve">onderdeel van </w:t>
                            </w:r>
                            <w:ins w:id="1" w:author="Paul Janssen" w:date="2020-06-11T10:16:00Z">
                              <w:r w:rsidR="00160954">
                                <w:rPr>
                                  <w:sz w:val="20"/>
                                  <w:szCs w:val="20"/>
                                </w:rPr>
                                <w:t>Informatiemodel Kabels en Leidingen (IMKL)</w:t>
                              </w:r>
                            </w:ins>
                            <w:del w:id="2" w:author="Paul Janssen" w:date="2020-06-11T10:16:00Z">
                              <w:r w:rsidDel="00160954">
                                <w:rPr>
                                  <w:sz w:val="20"/>
                                  <w:szCs w:val="20"/>
                                </w:rPr>
                                <w:delText>IMKL – Dataspecificatie Utiliteitsnetten</w:delText>
                              </w:r>
                            </w:del>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CF4BA0E" id="_x0000_t202" coordsize="21600,21600" o:spt="202" path="m,l,21600r21600,l21600,xe">
                <v:stroke joinstyle="miter"/>
                <v:path gradientshapeok="t" o:connecttype="rect"/>
              </v:shapetype>
              <v:shape id="Text Box 2" o:spid="_x0000_s1026" type="#_x0000_t202" style="position:absolute;margin-left:18pt;margin-top:9pt;width:387pt;height:93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" stroked="f">
                <v:textbox>
                  <w:txbxContent>
                    <w:p w14:paraId="63B4B6E3" w14:textId="77777777" w:rsidR="00135FA7" w:rsidRDefault="00135FA7" w:rsidP="007911E4">
                      <w:pPr>
                        <w:spacing w:line="360" w:lineRule="auto"/>
                        <w:ind w:left="14" w:hanging="14"/>
                        <w:rPr>
                          <w:sz w:val="28"/>
                          <w:szCs w:val="28"/>
                        </w:rPr>
                      </w:pPr>
                      <w:r>
                        <w:rPr>
                          <w:sz w:val="28"/>
                          <w:szCs w:val="28"/>
                        </w:rPr>
                        <w:t>Rapport</w:t>
                      </w:r>
                    </w:p>
                    <w:p w14:paraId="26D8FBA2" w14:textId="1456DC13" w:rsidR="00135FA7" w:rsidRDefault="00135FA7" w:rsidP="00BB3722">
                      <w:pPr>
                        <w:spacing w:line="360" w:lineRule="auto"/>
                        <w:ind w:left="14" w:hanging="14"/>
                        <w:rPr>
                          <w:sz w:val="28"/>
                          <w:szCs w:val="28"/>
                        </w:rPr>
                      </w:pPr>
                      <w:r>
                        <w:rPr>
                          <w:sz w:val="28"/>
                          <w:szCs w:val="28"/>
                        </w:rPr>
                        <w:t>IMKL - Objectcatalogus</w:t>
                      </w:r>
                    </w:p>
                    <w:p w14:paraId="6D3A2F2B" w14:textId="4A219A37" w:rsidR="00135FA7" w:rsidRPr="00050D03" w:rsidRDefault="00135FA7">
                      <w:pPr>
                        <w:spacing w:line="360" w:lineRule="auto"/>
                        <w:ind w:left="14" w:hanging="14"/>
                        <w:jc w:val="left"/>
                        <w:rPr>
                          <w:sz w:val="20"/>
                          <w:szCs w:val="20"/>
                        </w:rPr>
                        <w:pPrChange w:id="3" w:author="Paul Janssen" w:date="2020-06-11T10:17:00Z">
                          <w:pPr>
                            <w:spacing w:line="360" w:lineRule="auto"/>
                            <w:ind w:left="14" w:hanging="14"/>
                          </w:pPr>
                        </w:pPrChange>
                      </w:pPr>
                      <w:r>
                        <w:rPr>
                          <w:sz w:val="20"/>
                          <w:szCs w:val="20"/>
                        </w:rPr>
                        <w:t xml:space="preserve">onderdeel van </w:t>
                      </w:r>
                      <w:ins w:id="4" w:author="Paul Janssen" w:date="2020-06-11T10:16:00Z">
                        <w:r w:rsidR="00160954">
                          <w:rPr>
                            <w:sz w:val="20"/>
                            <w:szCs w:val="20"/>
                          </w:rPr>
                          <w:t>Informatiemodel Kabels en Leidingen (IMKL)</w:t>
                        </w:r>
                      </w:ins>
                      <w:del w:id="5" w:author="Paul Janssen" w:date="2020-06-11T10:16:00Z">
                        <w:r w:rsidDel="00160954">
                          <w:rPr>
                            <w:sz w:val="20"/>
                            <w:szCs w:val="20"/>
                          </w:rPr>
                          <w:delText>IMKL – Dataspecificatie Utiliteitsnetten</w:delText>
                        </w:r>
                      </w:del>
                    </w:p>
                  </w:txbxContent>
                </v:textbox>
                <w10:wrap type="square"/>
              </v:shape>
            </w:pict>
          </mc:Fallback>
        </mc:AlternateContent>
      </w:r>
    </w:p>
    <w:p w14:paraId="7BBB4D50" w14:textId="77777777" w:rsidR="00672722" w:rsidRPr="00BB3722" w:rsidRDefault="00672722" w:rsidP="000E0786">
      <w:pPr>
        <w:spacing w:line="240" w:lineRule="atLeast"/>
        <w:jc w:val="left"/>
      </w:pPr>
    </w:p>
    <w:p w14:paraId="5B91EFD2" w14:textId="77777777" w:rsidR="00672722" w:rsidRPr="00BB3722" w:rsidRDefault="00672722" w:rsidP="000E0786">
      <w:pPr>
        <w:spacing w:line="240" w:lineRule="atLeast"/>
        <w:jc w:val="left"/>
      </w:pPr>
    </w:p>
    <w:p w14:paraId="08AA2B93" w14:textId="77777777" w:rsidR="00672722" w:rsidRPr="00BB3722" w:rsidRDefault="00672722" w:rsidP="000E0786">
      <w:pPr>
        <w:spacing w:line="240" w:lineRule="atLeast"/>
        <w:jc w:val="left"/>
      </w:pPr>
    </w:p>
    <w:p w14:paraId="0356698B" w14:textId="77777777" w:rsidR="00672722" w:rsidRPr="00BB3722" w:rsidRDefault="00672722" w:rsidP="000E0786">
      <w:pPr>
        <w:spacing w:line="240" w:lineRule="atLeast"/>
        <w:jc w:val="left"/>
      </w:pPr>
    </w:p>
    <w:p w14:paraId="251BA362" w14:textId="77777777" w:rsidR="00672722" w:rsidRPr="00BB3722" w:rsidRDefault="00672722" w:rsidP="000E0786">
      <w:pPr>
        <w:spacing w:line="240" w:lineRule="atLeast"/>
        <w:jc w:val="left"/>
      </w:pPr>
    </w:p>
    <w:p w14:paraId="3057AEAF" w14:textId="77777777" w:rsidR="00672722" w:rsidRPr="00BB3722" w:rsidRDefault="00672722" w:rsidP="000E0786">
      <w:pPr>
        <w:spacing w:line="240" w:lineRule="atLeast"/>
        <w:jc w:val="left"/>
      </w:pPr>
    </w:p>
    <w:p w14:paraId="2ED53F60" w14:textId="77777777" w:rsidR="00672722" w:rsidRPr="00BB3722" w:rsidRDefault="00672722" w:rsidP="000E0786">
      <w:pPr>
        <w:spacing w:line="240" w:lineRule="atLeast"/>
        <w:jc w:val="left"/>
      </w:pPr>
    </w:p>
    <w:p w14:paraId="45ED0A82" w14:textId="77777777" w:rsidR="00672722" w:rsidRPr="00BB3722" w:rsidRDefault="00672722" w:rsidP="000E0786">
      <w:pPr>
        <w:spacing w:line="240" w:lineRule="atLeast"/>
        <w:jc w:val="left"/>
      </w:pPr>
    </w:p>
    <w:p w14:paraId="31B905C1" w14:textId="3C7F4BF8" w:rsidR="00672722" w:rsidRPr="00BB3722" w:rsidRDefault="00447FC6" w:rsidP="000E0786">
      <w:pPr>
        <w:spacing w:line="240" w:lineRule="atLeast"/>
        <w:jc w:val="left"/>
        <w:sectPr w:rsidR="00672722" w:rsidRPr="00BB3722" w:rsidSect="00EC1EEF">
          <w:headerReference w:type="even" r:id="rId8"/>
          <w:headerReference w:type="default" r:id="rId9"/>
          <w:footerReference w:type="even" r:id="rId10"/>
          <w:footerReference w:type="default" r:id="rId11"/>
          <w:headerReference w:type="first" r:id="rId12"/>
          <w:footerReference w:type="first" r:id="rId13"/>
          <w:pgSz w:w="11906" w:h="16838" w:code="9"/>
          <w:pgMar w:top="2552" w:right="1622" w:bottom="1531" w:left="1622" w:header="0" w:footer="57" w:gutter="0"/>
          <w:cols w:space="708"/>
          <w:docGrid w:linePitch="360"/>
        </w:sectPr>
      </w:pPr>
      <w:r>
        <w:rPr>
          <w:noProof/>
        </w:rPr>
        <w:drawing>
          <wp:anchor distT="0" distB="0" distL="114300" distR="114300" simplePos="0" relativeHeight="251664384" behindDoc="0" locked="0" layoutInCell="1" allowOverlap="1" wp14:anchorId="63927E7B" wp14:editId="060B14E5">
            <wp:simplePos x="0" y="0"/>
            <wp:positionH relativeFrom="column">
              <wp:posOffset>-137160</wp:posOffset>
            </wp:positionH>
            <wp:positionV relativeFrom="paragraph">
              <wp:posOffset>5935345</wp:posOffset>
            </wp:positionV>
            <wp:extent cx="838200" cy="304800"/>
            <wp:effectExtent l="0" t="0" r="0" b="0"/>
            <wp:wrapSquare wrapText="bothSides"/>
            <wp:docPr id="57"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38200" cy="304800"/>
                    </a:xfrm>
                    <a:prstGeom prst="rect">
                      <a:avLst/>
                    </a:prstGeom>
                    <a:noFill/>
                    <a:ln>
                      <a:noFill/>
                    </a:ln>
                  </pic:spPr>
                </pic:pic>
              </a:graphicData>
            </a:graphic>
          </wp:anchor>
        </w:drawing>
      </w:r>
      <w:r w:rsidR="00413B09">
        <w:rPr>
          <w:noProof/>
        </w:rPr>
        <mc:AlternateContent>
          <mc:Choice Requires="wps">
            <w:drawing>
              <wp:anchor distT="0" distB="0" distL="114300" distR="114300" simplePos="0" relativeHeight="251662336" behindDoc="0" locked="0" layoutInCell="1" allowOverlap="1" wp14:anchorId="722D515B" wp14:editId="216BB805">
                <wp:simplePos x="0" y="0"/>
                <wp:positionH relativeFrom="column">
                  <wp:posOffset>-227330</wp:posOffset>
                </wp:positionH>
                <wp:positionV relativeFrom="paragraph">
                  <wp:posOffset>5714365</wp:posOffset>
                </wp:positionV>
                <wp:extent cx="6363335" cy="568960"/>
                <wp:effectExtent l="0" t="0" r="0" b="0"/>
                <wp:wrapSquare wrapText="bothSides"/>
                <wp:docPr id="6" name="Tekstvak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3335" cy="5689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C22474D" w14:textId="77777777" w:rsidR="00135FA7" w:rsidRPr="00672722" w:rsidRDefault="00135FA7" w:rsidP="00813CE2">
                            <w:pPr>
                              <w:rPr>
                                <w:b/>
                              </w:rPr>
                            </w:pPr>
                            <w:r>
                              <w:rPr>
                                <w:b/>
                              </w:rPr>
                              <w:t>rechtenbeleid</w:t>
                            </w:r>
                          </w:p>
                          <w:p w14:paraId="6A161A21" w14:textId="3F95E72C" w:rsidR="00135FA7" w:rsidRDefault="00135FA7" w:rsidP="00813CE2">
                            <w:pPr>
                              <w:ind w:left="709" w:firstLine="709"/>
                            </w:pPr>
                            <w:r w:rsidRPr="00D774FF">
                              <w:t>Naamsvermelding-</w:t>
                            </w:r>
                            <w:proofErr w:type="spellStart"/>
                            <w:r w:rsidRPr="00D774FF">
                              <w:t>GeenAfgeleideWerken</w:t>
                            </w:r>
                            <w:proofErr w:type="spellEnd"/>
                            <w:r w:rsidRPr="00D774FF">
                              <w:t xml:space="preserve"> </w:t>
                            </w:r>
                            <w:del w:id="6" w:author="Paul Janssen" w:date="2020-06-16T16:40:00Z">
                              <w:r w:rsidRPr="00D774FF" w:rsidDel="000955F0">
                                <w:delText>3</w:delText>
                              </w:r>
                            </w:del>
                            <w:ins w:id="7" w:author="Paul Janssen" w:date="2020-06-16T16:40:00Z">
                              <w:r w:rsidR="000955F0">
                                <w:t>4</w:t>
                              </w:r>
                            </w:ins>
                            <w:r w:rsidRPr="00D774FF">
                              <w:t>.0 Nederland</w:t>
                            </w:r>
                          </w:p>
                          <w:p w14:paraId="6CF556ED" w14:textId="04595285" w:rsidR="00135FA7" w:rsidRDefault="00135FA7" w:rsidP="00813CE2">
                            <w:pPr>
                              <w:ind w:left="709" w:firstLine="709"/>
                            </w:pPr>
                            <w:r w:rsidRPr="00D774FF">
                              <w:t xml:space="preserve">(CC BY-ND </w:t>
                            </w:r>
                            <w:r>
                              <w:t>4</w:t>
                            </w:r>
                            <w:r w:rsidRPr="00D774FF">
                              <w:t>.0)</w:t>
                            </w:r>
                            <w:r>
                              <w:t xml:space="preserve"> </w:t>
                            </w:r>
                            <w:r>
                              <w:tab/>
                            </w:r>
                          </w:p>
                          <w:p w14:paraId="1B14B45E" w14:textId="77777777" w:rsidR="00135FA7" w:rsidRDefault="00135FA7" w:rsidP="00813CE2">
                            <w:pPr>
                              <w:ind w:left="709" w:firstLine="709"/>
                            </w:pPr>
                          </w:p>
                          <w:p w14:paraId="04582DC7" w14:textId="77777777" w:rsidR="00135FA7" w:rsidRPr="002564CF" w:rsidRDefault="00135FA7" w:rsidP="00813CE2">
                            <w:r w:rsidRPr="00D774FF" w:rsidDel="000A350C">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2D515B" id="Tekstvak 7" o:spid="_x0000_s1027" type="#_x0000_t202" style="position:absolute;margin-left:-17.9pt;margin-top:449.95pt;width:501.05pt;height:44.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" stroked="f">
                <v:textbox>
                  <w:txbxContent>
                    <w:p w14:paraId="1C22474D" w14:textId="77777777" w:rsidR="00135FA7" w:rsidRPr="00672722" w:rsidRDefault="00135FA7" w:rsidP="00813CE2">
                      <w:pPr>
                        <w:rPr>
                          <w:b/>
                        </w:rPr>
                      </w:pPr>
                      <w:r>
                        <w:rPr>
                          <w:b/>
                        </w:rPr>
                        <w:t>rechtenbeleid</w:t>
                      </w:r>
                    </w:p>
                    <w:p w14:paraId="6A161A21" w14:textId="3F95E72C" w:rsidR="00135FA7" w:rsidRDefault="00135FA7" w:rsidP="00813CE2">
                      <w:pPr>
                        <w:ind w:left="709" w:firstLine="709"/>
                      </w:pPr>
                      <w:r w:rsidRPr="00D774FF">
                        <w:t>Naamsvermelding-</w:t>
                      </w:r>
                      <w:proofErr w:type="spellStart"/>
                      <w:r w:rsidRPr="00D774FF">
                        <w:t>GeenAfgeleideWerken</w:t>
                      </w:r>
                      <w:proofErr w:type="spellEnd"/>
                      <w:r w:rsidRPr="00D774FF">
                        <w:t xml:space="preserve"> </w:t>
                      </w:r>
                      <w:del w:id="8" w:author="Paul Janssen" w:date="2020-06-16T16:40:00Z">
                        <w:r w:rsidRPr="00D774FF" w:rsidDel="000955F0">
                          <w:delText>3</w:delText>
                        </w:r>
                      </w:del>
                      <w:ins w:id="9" w:author="Paul Janssen" w:date="2020-06-16T16:40:00Z">
                        <w:r w:rsidR="000955F0">
                          <w:t>4</w:t>
                        </w:r>
                      </w:ins>
                      <w:r w:rsidRPr="00D774FF">
                        <w:t>.0 Nederland</w:t>
                      </w:r>
                    </w:p>
                    <w:p w14:paraId="6CF556ED" w14:textId="04595285" w:rsidR="00135FA7" w:rsidRDefault="00135FA7" w:rsidP="00813CE2">
                      <w:pPr>
                        <w:ind w:left="709" w:firstLine="709"/>
                      </w:pPr>
                      <w:r w:rsidRPr="00D774FF">
                        <w:t xml:space="preserve">(CC BY-ND </w:t>
                      </w:r>
                      <w:r>
                        <w:t>4</w:t>
                      </w:r>
                      <w:r w:rsidRPr="00D774FF">
                        <w:t>.0)</w:t>
                      </w:r>
                      <w:r>
                        <w:t xml:space="preserve"> </w:t>
                      </w:r>
                      <w:r>
                        <w:tab/>
                      </w:r>
                    </w:p>
                    <w:p w14:paraId="1B14B45E" w14:textId="77777777" w:rsidR="00135FA7" w:rsidRDefault="00135FA7" w:rsidP="00813CE2">
                      <w:pPr>
                        <w:ind w:left="709" w:firstLine="709"/>
                      </w:pPr>
                    </w:p>
                    <w:p w14:paraId="04582DC7" w14:textId="77777777" w:rsidR="00135FA7" w:rsidRPr="002564CF" w:rsidRDefault="00135FA7" w:rsidP="00813CE2">
                      <w:r w:rsidRPr="00D774FF" w:rsidDel="000A350C">
                        <w:t xml:space="preserve"> </w:t>
                      </w:r>
                    </w:p>
                  </w:txbxContent>
                </v:textbox>
                <w10:wrap type="square"/>
              </v:shape>
            </w:pict>
          </mc:Fallback>
        </mc:AlternateContent>
      </w:r>
      <w:r w:rsidR="00413B09">
        <w:rPr>
          <w:noProof/>
        </w:rPr>
        <mc:AlternateContent>
          <mc:Choice Requires="wps">
            <w:drawing>
              <wp:anchor distT="0" distB="0" distL="114300" distR="114300" simplePos="0" relativeHeight="251658240" behindDoc="0" locked="0" layoutInCell="1" allowOverlap="1" wp14:anchorId="4F970ACA" wp14:editId="4DC9B27E">
                <wp:simplePos x="0" y="0"/>
                <wp:positionH relativeFrom="column">
                  <wp:posOffset>-228600</wp:posOffset>
                </wp:positionH>
                <wp:positionV relativeFrom="paragraph">
                  <wp:posOffset>4343400</wp:posOffset>
                </wp:positionV>
                <wp:extent cx="2171700" cy="457200"/>
                <wp:effectExtent l="0" t="0" r="0" b="0"/>
                <wp:wrapSquare wrapText="bothSides"/>
                <wp:docPr id="5"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FAC5347" w14:textId="77777777" w:rsidR="00135FA7" w:rsidRPr="00672722" w:rsidRDefault="00135FA7" w:rsidP="00796267">
                            <w:pPr>
                              <w:rPr>
                                <w:b/>
                              </w:rPr>
                            </w:pPr>
                            <w:r w:rsidRPr="00672722">
                              <w:rPr>
                                <w:b/>
                              </w:rPr>
                              <w:t>versie</w:t>
                            </w:r>
                          </w:p>
                          <w:p w14:paraId="7103C021" w14:textId="281CBCBC" w:rsidR="00135FA7" w:rsidRPr="00870DA6" w:rsidRDefault="00135FA7" w:rsidP="00796267">
                            <w:r>
                              <w:t>2.0io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970ACA" id="Text Box 7" o:spid="_x0000_s1028" type="#_x0000_t202" style="position:absolute;margin-left:-18pt;margin-top:342pt;width:171pt;height:3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" stroked="f">
                <v:textbox>
                  <w:txbxContent>
                    <w:p w14:paraId="5FAC5347" w14:textId="77777777" w:rsidR="00135FA7" w:rsidRPr="00672722" w:rsidRDefault="00135FA7" w:rsidP="00796267">
                      <w:pPr>
                        <w:rPr>
                          <w:b/>
                        </w:rPr>
                      </w:pPr>
                      <w:r w:rsidRPr="00672722">
                        <w:rPr>
                          <w:b/>
                        </w:rPr>
                        <w:t>versie</w:t>
                      </w:r>
                    </w:p>
                    <w:p w14:paraId="7103C021" w14:textId="281CBCBC" w:rsidR="00135FA7" w:rsidRPr="00870DA6" w:rsidRDefault="00135FA7" w:rsidP="00796267">
                      <w:r>
                        <w:t>2.0io</w:t>
                      </w:r>
                    </w:p>
                  </w:txbxContent>
                </v:textbox>
                <w10:wrap type="square"/>
              </v:shape>
            </w:pict>
          </mc:Fallback>
        </mc:AlternateContent>
      </w:r>
      <w:r w:rsidR="00413B09">
        <w:rPr>
          <w:noProof/>
        </w:rPr>
        <mc:AlternateContent>
          <mc:Choice Requires="wps">
            <w:drawing>
              <wp:anchor distT="0" distB="0" distL="114300" distR="114300" simplePos="0" relativeHeight="251657216" behindDoc="0" locked="0" layoutInCell="1" allowOverlap="1" wp14:anchorId="7085D59A" wp14:editId="7C2AB283">
                <wp:simplePos x="0" y="0"/>
                <wp:positionH relativeFrom="column">
                  <wp:posOffset>-228600</wp:posOffset>
                </wp:positionH>
                <wp:positionV relativeFrom="paragraph">
                  <wp:posOffset>3429000</wp:posOffset>
                </wp:positionV>
                <wp:extent cx="2171700" cy="457200"/>
                <wp:effectExtent l="0" t="0" r="0" b="0"/>
                <wp:wrapSquare wrapText="bothSides"/>
                <wp:docPr id="4"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80C3804" w14:textId="77777777" w:rsidR="00135FA7" w:rsidRDefault="00135FA7" w:rsidP="00672722">
                            <w:pPr>
                              <w:jc w:val="left"/>
                              <w:rPr>
                                <w:b/>
                              </w:rPr>
                            </w:pPr>
                            <w:r w:rsidRPr="00672722">
                              <w:rPr>
                                <w:b/>
                              </w:rPr>
                              <w:t>datum</w:t>
                            </w:r>
                          </w:p>
                          <w:p w14:paraId="67CDDD0C" w14:textId="418EF3C5" w:rsidR="00135FA7" w:rsidRPr="004419AB" w:rsidRDefault="00135FA7" w:rsidP="00672722">
                            <w:pPr>
                              <w:jc w:val="left"/>
                            </w:pPr>
                            <w:del w:id="10" w:author="Paul Janssen" w:date="2020-06-16T16:34:00Z">
                              <w:r w:rsidDel="00534EC4">
                                <w:delText xml:space="preserve">6 </w:delText>
                              </w:r>
                            </w:del>
                            <w:ins w:id="11" w:author="Paul Janssen" w:date="2020-06-16T16:34:00Z">
                              <w:r w:rsidR="00534EC4">
                                <w:t xml:space="preserve">16 </w:t>
                              </w:r>
                            </w:ins>
                            <w:r>
                              <w:t>juni 2020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85D59A" id="Text Box 6" o:spid="_x0000_s1029" type="#_x0000_t202" style="position:absolute;margin-left:-18pt;margin-top:270pt;width:171pt;height:3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" stroked="f">
                <v:textbox>
                  <w:txbxContent>
                    <w:p w14:paraId="580C3804" w14:textId="77777777" w:rsidR="00135FA7" w:rsidRDefault="00135FA7" w:rsidP="00672722">
                      <w:pPr>
                        <w:jc w:val="left"/>
                        <w:rPr>
                          <w:b/>
                        </w:rPr>
                      </w:pPr>
                      <w:r w:rsidRPr="00672722">
                        <w:rPr>
                          <w:b/>
                        </w:rPr>
                        <w:t>datum</w:t>
                      </w:r>
                    </w:p>
                    <w:p w14:paraId="67CDDD0C" w14:textId="418EF3C5" w:rsidR="00135FA7" w:rsidRPr="004419AB" w:rsidRDefault="00135FA7" w:rsidP="00672722">
                      <w:pPr>
                        <w:jc w:val="left"/>
                      </w:pPr>
                      <w:del w:id="12" w:author="Paul Janssen" w:date="2020-06-16T16:34:00Z">
                        <w:r w:rsidDel="00534EC4">
                          <w:delText xml:space="preserve">6 </w:delText>
                        </w:r>
                      </w:del>
                      <w:ins w:id="13" w:author="Paul Janssen" w:date="2020-06-16T16:34:00Z">
                        <w:r w:rsidR="00534EC4">
                          <w:t xml:space="preserve">16 </w:t>
                        </w:r>
                      </w:ins>
                      <w:r>
                        <w:t>juni 2020</w:t>
                      </w:r>
                    </w:p>
                  </w:txbxContent>
                </v:textbox>
                <w10:wrap type="square"/>
              </v:shape>
            </w:pict>
          </mc:Fallback>
        </mc:AlternateContent>
      </w:r>
      <w:r w:rsidR="00413B09">
        <w:rPr>
          <w:noProof/>
        </w:rPr>
        <mc:AlternateContent>
          <mc:Choice Requires="wps">
            <w:drawing>
              <wp:anchor distT="0" distB="0" distL="114300" distR="114300" simplePos="0" relativeHeight="251656192" behindDoc="0" locked="0" layoutInCell="1" allowOverlap="1" wp14:anchorId="59605633" wp14:editId="7450F4E9">
                <wp:simplePos x="0" y="0"/>
                <wp:positionH relativeFrom="column">
                  <wp:posOffset>228600</wp:posOffset>
                </wp:positionH>
                <wp:positionV relativeFrom="paragraph">
                  <wp:posOffset>228600</wp:posOffset>
                </wp:positionV>
                <wp:extent cx="5029200" cy="495300"/>
                <wp:effectExtent l="0" t="0" r="0" b="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0" cy="495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0A491DA" w14:textId="77777777" w:rsidR="00135FA7" w:rsidRPr="00D761FB" w:rsidRDefault="00135FA7" w:rsidP="00796267">
                            <w:pPr>
                              <w:rPr>
                                <w:sz w:val="24"/>
                                <w:szCs w:val="24"/>
                              </w:rPr>
                            </w:pPr>
                            <w:bookmarkStart w:id="14" w:name="Opdrachtgever"/>
                            <w:r w:rsidRPr="00FD130F">
                              <w:rPr>
                                <w:sz w:val="24"/>
                                <w:szCs w:val="24"/>
                              </w:rPr>
                              <w:t>Geonovum</w:t>
                            </w:r>
                            <w:bookmarkEnd w:id="14"/>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605633" id="Text Box 3" o:spid="_x0000_s1030" type="#_x0000_t202" style="position:absolute;margin-left:18pt;margin-top:18pt;width:396pt;height:39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" stroked="f">
                <v:textbox>
                  <w:txbxContent>
                    <w:p w14:paraId="00A491DA" w14:textId="77777777" w:rsidR="00135FA7" w:rsidRPr="00D761FB" w:rsidRDefault="00135FA7" w:rsidP="00796267">
                      <w:pPr>
                        <w:rPr>
                          <w:sz w:val="24"/>
                          <w:szCs w:val="24"/>
                        </w:rPr>
                      </w:pPr>
                      <w:bookmarkStart w:id="15" w:name="Opdrachtgever"/>
                      <w:r w:rsidRPr="00FD130F">
                        <w:rPr>
                          <w:sz w:val="24"/>
                          <w:szCs w:val="24"/>
                        </w:rPr>
                        <w:t>Geonovum</w:t>
                      </w:r>
                      <w:bookmarkEnd w:id="15"/>
                    </w:p>
                  </w:txbxContent>
                </v:textbox>
                <w10:wrap type="square"/>
              </v:shape>
            </w:pict>
          </mc:Fallback>
        </mc:AlternateContent>
      </w:r>
    </w:p>
    <w:p w14:paraId="221E7F80" w14:textId="77777777" w:rsidR="00D2625A" w:rsidRPr="006222DE" w:rsidRDefault="00D100A8" w:rsidP="000E0786">
      <w:pPr>
        <w:spacing w:line="240" w:lineRule="atLeast"/>
        <w:jc w:val="left"/>
        <w:rPr>
          <w:sz w:val="20"/>
          <w:szCs w:val="20"/>
        </w:rPr>
      </w:pPr>
      <w:r w:rsidRPr="006222DE">
        <w:rPr>
          <w:sz w:val="20"/>
          <w:szCs w:val="20"/>
        </w:rPr>
        <w:lastRenderedPageBreak/>
        <w:t>Inhoudsopgave</w:t>
      </w:r>
    </w:p>
    <w:p w14:paraId="070E28CC" w14:textId="77777777" w:rsidR="001E18AC" w:rsidRPr="006222DE" w:rsidRDefault="001E18AC" w:rsidP="000E0786">
      <w:pPr>
        <w:spacing w:line="240" w:lineRule="atLeast"/>
        <w:jc w:val="left"/>
        <w:rPr>
          <w:sz w:val="20"/>
          <w:szCs w:val="20"/>
        </w:rPr>
      </w:pPr>
    </w:p>
    <w:p w14:paraId="453FBEAD" w14:textId="77777777" w:rsidR="007060DF" w:rsidRDefault="000215EF" w:rsidP="007060DF">
      <w:pPr>
        <w:pStyle w:val="Inhopg3"/>
        <w:ind w:left="0"/>
        <w:rPr>
          <w:rFonts w:asciiTheme="minorHAnsi" w:eastAsiaTheme="minorEastAsia" w:hAnsiTheme="minorHAnsi" w:cstheme="minorBidi"/>
          <w:noProof/>
          <w:sz w:val="22"/>
          <w:szCs w:val="22"/>
        </w:rPr>
      </w:pPr>
      <w:r w:rsidRPr="006222DE">
        <w:rPr>
          <w:b/>
          <w:sz w:val="20"/>
          <w:szCs w:val="20"/>
        </w:rPr>
        <w:fldChar w:fldCharType="begin"/>
      </w:r>
      <w:r w:rsidR="00063973" w:rsidRPr="006222DE">
        <w:rPr>
          <w:b/>
          <w:sz w:val="20"/>
          <w:szCs w:val="20"/>
        </w:rPr>
        <w:instrText xml:space="preserve"> TOC \o "1-4" \f \h \z \t "Hoofdstuktitel;1;Paragraaftitel;2;subparagraaftitel;3;Bijlagen;4;Bijlageparagraaf;5" </w:instrText>
      </w:r>
      <w:r w:rsidRPr="006222DE">
        <w:rPr>
          <w:b/>
          <w:sz w:val="20"/>
          <w:szCs w:val="20"/>
        </w:rPr>
        <w:fldChar w:fldCharType="separate"/>
      </w:r>
      <w:hyperlink w:anchor="_Toc487109306" w:history="1">
        <w:r w:rsidR="007060DF" w:rsidRPr="002D1F08">
          <w:rPr>
            <w:rStyle w:val="Hyperlink"/>
            <w:noProof/>
            <w:lang w:val="fr-FR"/>
          </w:rPr>
          <w:t>Objectcatalogus metadata</w:t>
        </w:r>
        <w:r w:rsidR="007060DF">
          <w:rPr>
            <w:noProof/>
            <w:webHidden/>
          </w:rPr>
          <w:tab/>
        </w:r>
        <w:r w:rsidR="007060DF">
          <w:rPr>
            <w:noProof/>
            <w:webHidden/>
          </w:rPr>
          <w:fldChar w:fldCharType="begin"/>
        </w:r>
        <w:r w:rsidR="007060DF">
          <w:rPr>
            <w:noProof/>
            <w:webHidden/>
          </w:rPr>
          <w:instrText xml:space="preserve"> PAGEREF _Toc487109306 \h </w:instrText>
        </w:r>
        <w:r w:rsidR="007060DF">
          <w:rPr>
            <w:noProof/>
            <w:webHidden/>
          </w:rPr>
        </w:r>
        <w:r w:rsidR="007060DF">
          <w:rPr>
            <w:noProof/>
            <w:webHidden/>
          </w:rPr>
          <w:fldChar w:fldCharType="separate"/>
        </w:r>
        <w:r w:rsidR="001B44CE">
          <w:rPr>
            <w:noProof/>
            <w:webHidden/>
          </w:rPr>
          <w:t>4</w:t>
        </w:r>
        <w:r w:rsidR="007060DF">
          <w:rPr>
            <w:noProof/>
            <w:webHidden/>
          </w:rPr>
          <w:fldChar w:fldCharType="end"/>
        </w:r>
      </w:hyperlink>
    </w:p>
    <w:p w14:paraId="3982BEE7" w14:textId="77777777" w:rsidR="007060DF" w:rsidRDefault="00D342EB" w:rsidP="007060DF">
      <w:pPr>
        <w:pStyle w:val="Inhopg3"/>
        <w:ind w:left="0"/>
        <w:rPr>
          <w:rFonts w:asciiTheme="minorHAnsi" w:eastAsiaTheme="minorEastAsia" w:hAnsiTheme="minorHAnsi" w:cstheme="minorBidi"/>
          <w:noProof/>
          <w:sz w:val="22"/>
          <w:szCs w:val="22"/>
        </w:rPr>
      </w:pPr>
      <w:hyperlink w:anchor="_Toc487109307" w:history="1">
        <w:r w:rsidR="007060DF" w:rsidRPr="002D1F08">
          <w:rPr>
            <w:rStyle w:val="Hyperlink"/>
            <w:noProof/>
          </w:rPr>
          <w:t>Types gedefinieerd in de objectcatalogus:</w:t>
        </w:r>
        <w:r w:rsidR="007060DF">
          <w:rPr>
            <w:noProof/>
            <w:webHidden/>
          </w:rPr>
          <w:tab/>
        </w:r>
        <w:r w:rsidR="007060DF">
          <w:rPr>
            <w:noProof/>
            <w:webHidden/>
          </w:rPr>
          <w:fldChar w:fldCharType="begin"/>
        </w:r>
        <w:r w:rsidR="007060DF">
          <w:rPr>
            <w:noProof/>
            <w:webHidden/>
          </w:rPr>
          <w:instrText xml:space="preserve"> PAGEREF _Toc487109307 \h </w:instrText>
        </w:r>
        <w:r w:rsidR="007060DF">
          <w:rPr>
            <w:noProof/>
            <w:webHidden/>
          </w:rPr>
        </w:r>
        <w:r w:rsidR="007060DF">
          <w:rPr>
            <w:noProof/>
            <w:webHidden/>
          </w:rPr>
          <w:fldChar w:fldCharType="separate"/>
        </w:r>
        <w:r w:rsidR="001B44CE">
          <w:rPr>
            <w:noProof/>
            <w:webHidden/>
          </w:rPr>
          <w:t>4</w:t>
        </w:r>
        <w:r w:rsidR="007060DF">
          <w:rPr>
            <w:noProof/>
            <w:webHidden/>
          </w:rPr>
          <w:fldChar w:fldCharType="end"/>
        </w:r>
      </w:hyperlink>
    </w:p>
    <w:p w14:paraId="67E26567" w14:textId="77777777" w:rsidR="007060DF" w:rsidRDefault="00D342EB" w:rsidP="007060DF">
      <w:pPr>
        <w:pStyle w:val="Inhopg3"/>
        <w:ind w:left="0"/>
        <w:rPr>
          <w:rFonts w:asciiTheme="minorHAnsi" w:eastAsiaTheme="minorEastAsia" w:hAnsiTheme="minorHAnsi" w:cstheme="minorBidi"/>
          <w:noProof/>
          <w:sz w:val="22"/>
          <w:szCs w:val="22"/>
        </w:rPr>
      </w:pPr>
      <w:hyperlink w:anchor="_Toc487109308" w:history="1">
        <w:r w:rsidR="007060DF" w:rsidRPr="002D1F08">
          <w:rPr>
            <w:rStyle w:val="Hyperlink"/>
            <w:noProof/>
          </w:rPr>
          <w:t>Geo object types</w:t>
        </w:r>
        <w:r w:rsidR="007060DF">
          <w:rPr>
            <w:noProof/>
            <w:webHidden/>
          </w:rPr>
          <w:tab/>
        </w:r>
        <w:r w:rsidR="007060DF">
          <w:rPr>
            <w:noProof/>
            <w:webHidden/>
          </w:rPr>
          <w:tab/>
        </w:r>
        <w:r w:rsidR="007060DF">
          <w:rPr>
            <w:noProof/>
            <w:webHidden/>
          </w:rPr>
          <w:fldChar w:fldCharType="begin"/>
        </w:r>
        <w:r w:rsidR="007060DF">
          <w:rPr>
            <w:noProof/>
            <w:webHidden/>
          </w:rPr>
          <w:instrText xml:space="preserve"> PAGEREF _Toc487109308 \h </w:instrText>
        </w:r>
        <w:r w:rsidR="007060DF">
          <w:rPr>
            <w:noProof/>
            <w:webHidden/>
          </w:rPr>
        </w:r>
        <w:r w:rsidR="007060DF">
          <w:rPr>
            <w:noProof/>
            <w:webHidden/>
          </w:rPr>
          <w:fldChar w:fldCharType="separate"/>
        </w:r>
        <w:r w:rsidR="001B44CE">
          <w:rPr>
            <w:noProof/>
            <w:webHidden/>
          </w:rPr>
          <w:t>7</w:t>
        </w:r>
        <w:r w:rsidR="007060DF">
          <w:rPr>
            <w:noProof/>
            <w:webHidden/>
          </w:rPr>
          <w:fldChar w:fldCharType="end"/>
        </w:r>
      </w:hyperlink>
    </w:p>
    <w:p w14:paraId="7359172D" w14:textId="77777777" w:rsidR="007060DF" w:rsidRDefault="00D342EB" w:rsidP="007060DF">
      <w:pPr>
        <w:pStyle w:val="Inhopg3"/>
        <w:ind w:left="0"/>
        <w:rPr>
          <w:rFonts w:asciiTheme="minorHAnsi" w:eastAsiaTheme="minorEastAsia" w:hAnsiTheme="minorHAnsi" w:cstheme="minorBidi"/>
          <w:noProof/>
          <w:sz w:val="22"/>
          <w:szCs w:val="22"/>
        </w:rPr>
      </w:pPr>
      <w:hyperlink w:anchor="_Toc487109309" w:history="1">
        <w:r w:rsidR="007060DF" w:rsidRPr="002D1F08">
          <w:rPr>
            <w:rStyle w:val="Hyperlink"/>
            <w:noProof/>
          </w:rPr>
          <w:t>Data types</w:t>
        </w:r>
        <w:r w:rsidR="007060DF">
          <w:rPr>
            <w:noProof/>
            <w:webHidden/>
          </w:rPr>
          <w:tab/>
        </w:r>
        <w:r w:rsidR="007060DF">
          <w:rPr>
            <w:noProof/>
            <w:webHidden/>
          </w:rPr>
          <w:tab/>
        </w:r>
        <w:r w:rsidR="007060DF">
          <w:rPr>
            <w:noProof/>
            <w:webHidden/>
          </w:rPr>
          <w:tab/>
        </w:r>
        <w:r w:rsidR="007060DF">
          <w:rPr>
            <w:noProof/>
            <w:webHidden/>
          </w:rPr>
          <w:fldChar w:fldCharType="begin"/>
        </w:r>
        <w:r w:rsidR="007060DF">
          <w:rPr>
            <w:noProof/>
            <w:webHidden/>
          </w:rPr>
          <w:instrText xml:space="preserve"> PAGEREF _Toc487109309 \h </w:instrText>
        </w:r>
        <w:r w:rsidR="007060DF">
          <w:rPr>
            <w:noProof/>
            <w:webHidden/>
          </w:rPr>
        </w:r>
        <w:r w:rsidR="007060DF">
          <w:rPr>
            <w:noProof/>
            <w:webHidden/>
          </w:rPr>
          <w:fldChar w:fldCharType="separate"/>
        </w:r>
        <w:r w:rsidR="001B44CE">
          <w:rPr>
            <w:noProof/>
            <w:webHidden/>
          </w:rPr>
          <w:t>43</w:t>
        </w:r>
        <w:r w:rsidR="007060DF">
          <w:rPr>
            <w:noProof/>
            <w:webHidden/>
          </w:rPr>
          <w:fldChar w:fldCharType="end"/>
        </w:r>
      </w:hyperlink>
    </w:p>
    <w:p w14:paraId="3BDB15BB" w14:textId="77777777" w:rsidR="007060DF" w:rsidRDefault="00D342EB" w:rsidP="007060DF">
      <w:pPr>
        <w:pStyle w:val="Inhopg3"/>
        <w:ind w:left="0"/>
        <w:rPr>
          <w:rFonts w:asciiTheme="minorHAnsi" w:eastAsiaTheme="minorEastAsia" w:hAnsiTheme="minorHAnsi" w:cstheme="minorBidi"/>
          <w:noProof/>
          <w:sz w:val="22"/>
          <w:szCs w:val="22"/>
        </w:rPr>
      </w:pPr>
      <w:hyperlink w:anchor="_Toc487109310" w:history="1">
        <w:r w:rsidR="007060DF" w:rsidRPr="002D1F08">
          <w:rPr>
            <w:rStyle w:val="Hyperlink"/>
            <w:noProof/>
          </w:rPr>
          <w:t>Enumeraties en codelijsten</w:t>
        </w:r>
        <w:r w:rsidR="007060DF">
          <w:rPr>
            <w:noProof/>
            <w:webHidden/>
          </w:rPr>
          <w:tab/>
        </w:r>
        <w:r w:rsidR="007060DF">
          <w:rPr>
            <w:noProof/>
            <w:webHidden/>
          </w:rPr>
          <w:fldChar w:fldCharType="begin"/>
        </w:r>
        <w:r w:rsidR="007060DF">
          <w:rPr>
            <w:noProof/>
            <w:webHidden/>
          </w:rPr>
          <w:instrText xml:space="preserve"> PAGEREF _Toc487109310 \h </w:instrText>
        </w:r>
        <w:r w:rsidR="007060DF">
          <w:rPr>
            <w:noProof/>
            <w:webHidden/>
          </w:rPr>
        </w:r>
        <w:r w:rsidR="007060DF">
          <w:rPr>
            <w:noProof/>
            <w:webHidden/>
          </w:rPr>
          <w:fldChar w:fldCharType="separate"/>
        </w:r>
        <w:r w:rsidR="001B44CE">
          <w:rPr>
            <w:noProof/>
            <w:webHidden/>
          </w:rPr>
          <w:t>50</w:t>
        </w:r>
        <w:r w:rsidR="007060DF">
          <w:rPr>
            <w:noProof/>
            <w:webHidden/>
          </w:rPr>
          <w:fldChar w:fldCharType="end"/>
        </w:r>
      </w:hyperlink>
    </w:p>
    <w:p w14:paraId="5EDD6E7D" w14:textId="77777777" w:rsidR="007060DF" w:rsidRDefault="00D342EB" w:rsidP="007060DF">
      <w:pPr>
        <w:pStyle w:val="Inhopg3"/>
        <w:ind w:left="0"/>
        <w:rPr>
          <w:rFonts w:asciiTheme="minorHAnsi" w:eastAsiaTheme="minorEastAsia" w:hAnsiTheme="minorHAnsi" w:cstheme="minorBidi"/>
          <w:noProof/>
          <w:sz w:val="22"/>
          <w:szCs w:val="22"/>
        </w:rPr>
      </w:pPr>
      <w:hyperlink w:anchor="_Toc487109311" w:history="1">
        <w:r w:rsidR="007060DF" w:rsidRPr="002D1F08">
          <w:rPr>
            <w:rStyle w:val="Hyperlink"/>
            <w:noProof/>
          </w:rPr>
          <w:t>Kandidaat types en placeholders</w:t>
        </w:r>
        <w:r w:rsidR="007060DF">
          <w:rPr>
            <w:noProof/>
            <w:webHidden/>
          </w:rPr>
          <w:tab/>
        </w:r>
        <w:r w:rsidR="007060DF">
          <w:rPr>
            <w:noProof/>
            <w:webHidden/>
          </w:rPr>
          <w:fldChar w:fldCharType="begin"/>
        </w:r>
        <w:r w:rsidR="007060DF">
          <w:rPr>
            <w:noProof/>
            <w:webHidden/>
          </w:rPr>
          <w:instrText xml:space="preserve"> PAGEREF _Toc487109311 \h </w:instrText>
        </w:r>
        <w:r w:rsidR="007060DF">
          <w:rPr>
            <w:noProof/>
            <w:webHidden/>
          </w:rPr>
        </w:r>
        <w:r w:rsidR="007060DF">
          <w:rPr>
            <w:noProof/>
            <w:webHidden/>
          </w:rPr>
          <w:fldChar w:fldCharType="separate"/>
        </w:r>
        <w:r w:rsidR="001B44CE">
          <w:rPr>
            <w:noProof/>
            <w:webHidden/>
          </w:rPr>
          <w:t>55</w:t>
        </w:r>
        <w:r w:rsidR="007060DF">
          <w:rPr>
            <w:noProof/>
            <w:webHidden/>
          </w:rPr>
          <w:fldChar w:fldCharType="end"/>
        </w:r>
      </w:hyperlink>
    </w:p>
    <w:p w14:paraId="6FE49D28" w14:textId="77777777" w:rsidR="007060DF" w:rsidRDefault="00D342EB" w:rsidP="007060DF">
      <w:pPr>
        <w:pStyle w:val="Inhopg3"/>
        <w:ind w:left="0"/>
        <w:rPr>
          <w:rFonts w:asciiTheme="minorHAnsi" w:eastAsiaTheme="minorEastAsia" w:hAnsiTheme="minorHAnsi" w:cstheme="minorBidi"/>
          <w:noProof/>
          <w:sz w:val="22"/>
          <w:szCs w:val="22"/>
        </w:rPr>
      </w:pPr>
      <w:hyperlink w:anchor="_Toc487109312" w:history="1">
        <w:r w:rsidR="007060DF" w:rsidRPr="002D1F08">
          <w:rPr>
            <w:rStyle w:val="Hyperlink"/>
            <w:noProof/>
          </w:rPr>
          <w:t>Geïmporteerde types (informatief)</w:t>
        </w:r>
        <w:r w:rsidR="007060DF">
          <w:rPr>
            <w:noProof/>
            <w:webHidden/>
          </w:rPr>
          <w:tab/>
        </w:r>
        <w:r w:rsidR="007060DF">
          <w:rPr>
            <w:noProof/>
            <w:webHidden/>
          </w:rPr>
          <w:fldChar w:fldCharType="begin"/>
        </w:r>
        <w:r w:rsidR="007060DF">
          <w:rPr>
            <w:noProof/>
            <w:webHidden/>
          </w:rPr>
          <w:instrText xml:space="preserve"> PAGEREF _Toc487109312 \h </w:instrText>
        </w:r>
        <w:r w:rsidR="007060DF">
          <w:rPr>
            <w:noProof/>
            <w:webHidden/>
          </w:rPr>
        </w:r>
        <w:r w:rsidR="007060DF">
          <w:rPr>
            <w:noProof/>
            <w:webHidden/>
          </w:rPr>
          <w:fldChar w:fldCharType="separate"/>
        </w:r>
        <w:r w:rsidR="001B44CE">
          <w:rPr>
            <w:noProof/>
            <w:webHidden/>
          </w:rPr>
          <w:t>66</w:t>
        </w:r>
        <w:r w:rsidR="007060DF">
          <w:rPr>
            <w:noProof/>
            <w:webHidden/>
          </w:rPr>
          <w:fldChar w:fldCharType="end"/>
        </w:r>
      </w:hyperlink>
    </w:p>
    <w:p w14:paraId="306DE904" w14:textId="6B4BDE06" w:rsidR="007060DF" w:rsidRDefault="00D342EB" w:rsidP="007060DF">
      <w:pPr>
        <w:pStyle w:val="Inhopg1"/>
        <w:numPr>
          <w:ilvl w:val="0"/>
          <w:numId w:val="0"/>
        </w:numPr>
        <w:ind w:left="360" w:hanging="360"/>
        <w:rPr>
          <w:rFonts w:asciiTheme="minorHAnsi" w:eastAsiaTheme="minorEastAsia" w:hAnsiTheme="minorHAnsi" w:cstheme="minorBidi"/>
          <w:sz w:val="22"/>
          <w:szCs w:val="22"/>
        </w:rPr>
      </w:pPr>
      <w:hyperlink w:anchor="_Toc487109313" w:history="1">
        <w:r w:rsidR="007060DF" w:rsidRPr="002D1F08">
          <w:rPr>
            <w:rStyle w:val="Hyperlink"/>
          </w:rPr>
          <w:t xml:space="preserve">Bijlage 4: Alle </w:t>
        </w:r>
        <w:r w:rsidR="00135FA7">
          <w:rPr>
            <w:rStyle w:val="Hyperlink"/>
          </w:rPr>
          <w:t>IMKL</w:t>
        </w:r>
        <w:r w:rsidR="007060DF" w:rsidRPr="002D1F08">
          <w:rPr>
            <w:rStyle w:val="Hyperlink"/>
          </w:rPr>
          <w:t xml:space="preserve"> waardelijsten samen</w:t>
        </w:r>
        <w:r w:rsidR="007060DF">
          <w:rPr>
            <w:webHidden/>
          </w:rPr>
          <w:tab/>
        </w:r>
        <w:r w:rsidR="007060DF">
          <w:rPr>
            <w:webHidden/>
          </w:rPr>
          <w:fldChar w:fldCharType="begin"/>
        </w:r>
        <w:r w:rsidR="007060DF">
          <w:rPr>
            <w:webHidden/>
          </w:rPr>
          <w:instrText xml:space="preserve"> PAGEREF _Toc487109313 \h </w:instrText>
        </w:r>
        <w:r w:rsidR="007060DF">
          <w:rPr>
            <w:webHidden/>
          </w:rPr>
        </w:r>
        <w:r w:rsidR="007060DF">
          <w:rPr>
            <w:webHidden/>
          </w:rPr>
          <w:fldChar w:fldCharType="separate"/>
        </w:r>
        <w:r w:rsidR="001B44CE">
          <w:rPr>
            <w:webHidden/>
          </w:rPr>
          <w:t>70</w:t>
        </w:r>
        <w:r w:rsidR="007060DF">
          <w:rPr>
            <w:webHidden/>
          </w:rPr>
          <w:fldChar w:fldCharType="end"/>
        </w:r>
      </w:hyperlink>
    </w:p>
    <w:p w14:paraId="0390FE12" w14:textId="77777777" w:rsidR="00085436" w:rsidRPr="00BB3722" w:rsidRDefault="000215EF" w:rsidP="000E0786">
      <w:pPr>
        <w:pStyle w:val="Inleidingnatitel"/>
        <w:spacing w:after="0"/>
        <w:jc w:val="left"/>
        <w:outlineLvl w:val="0"/>
        <w:rPr>
          <w:b w:val="0"/>
          <w:noProof/>
        </w:rPr>
      </w:pPr>
      <w:r w:rsidRPr="006222DE">
        <w:rPr>
          <w:b w:val="0"/>
          <w:noProof/>
          <w:sz w:val="20"/>
          <w:szCs w:val="20"/>
        </w:rPr>
        <w:fldChar w:fldCharType="end"/>
      </w:r>
    </w:p>
    <w:p w14:paraId="6C6FB42E" w14:textId="77777777" w:rsidR="00800D12" w:rsidRPr="00BB3722" w:rsidRDefault="00800D12" w:rsidP="000E0786">
      <w:pPr>
        <w:spacing w:line="240" w:lineRule="auto"/>
        <w:jc w:val="left"/>
      </w:pPr>
      <w:r w:rsidRPr="00BB3722">
        <w:br w:type="page"/>
      </w:r>
    </w:p>
    <w:p w14:paraId="14603908" w14:textId="77777777" w:rsidR="00800D12" w:rsidRPr="00BB3722" w:rsidRDefault="00800D12" w:rsidP="000E0786">
      <w:pPr>
        <w:spacing w:line="240" w:lineRule="auto"/>
        <w:jc w:val="left"/>
      </w:pPr>
      <w:r w:rsidRPr="00BB3722">
        <w:lastRenderedPageBreak/>
        <w:t>Versiebeheer</w:t>
      </w:r>
    </w:p>
    <w:p w14:paraId="4A78A62C" w14:textId="77777777" w:rsidR="00800D12" w:rsidRPr="00BB3722" w:rsidRDefault="00800D12" w:rsidP="000E0786">
      <w:pPr>
        <w:jc w:val="left"/>
      </w:pPr>
    </w:p>
    <w:p w14:paraId="118BBDA7" w14:textId="77777777" w:rsidR="00800D12" w:rsidRPr="00BB3722" w:rsidRDefault="00800D12" w:rsidP="000E0786">
      <w:pPr>
        <w:jc w:val="left"/>
      </w:pPr>
      <w:r w:rsidRPr="00BB3722">
        <w:t>Dit document is aan verandering onderhevig. Het versiebeheer van het document geeft inzicht in wijzigen en de actualiteit ervan.</w:t>
      </w:r>
    </w:p>
    <w:p w14:paraId="38F77713" w14:textId="77777777" w:rsidR="00800D12" w:rsidRPr="00BB3722" w:rsidRDefault="00800D12" w:rsidP="000E0786">
      <w:pPr>
        <w:jc w:val="left"/>
      </w:pPr>
    </w:p>
    <w:tbl>
      <w:tblPr>
        <w:tblW w:w="0" w:type="auto"/>
        <w:tblBorders>
          <w:insideH w:val="single" w:sz="4" w:space="0" w:color="auto"/>
          <w:insideV w:val="single" w:sz="4" w:space="0" w:color="auto"/>
        </w:tblBorders>
        <w:tblLayout w:type="fixed"/>
        <w:tblLook w:val="00A0" w:firstRow="1" w:lastRow="0" w:firstColumn="1" w:lastColumn="0" w:noHBand="0" w:noVBand="0"/>
      </w:tblPr>
      <w:tblGrid>
        <w:gridCol w:w="817"/>
        <w:gridCol w:w="1843"/>
        <w:gridCol w:w="992"/>
        <w:gridCol w:w="5226"/>
      </w:tblGrid>
      <w:tr w:rsidR="00800D12" w:rsidRPr="00BB3722" w14:paraId="499F2F1D" w14:textId="77777777" w:rsidTr="00CC1783">
        <w:tc>
          <w:tcPr>
            <w:tcW w:w="817" w:type="dxa"/>
          </w:tcPr>
          <w:p w14:paraId="089FF1B7" w14:textId="77777777" w:rsidR="00800D12" w:rsidRPr="00BB3722" w:rsidRDefault="00800D12" w:rsidP="000E0786">
            <w:pPr>
              <w:jc w:val="left"/>
              <w:rPr>
                <w:b/>
              </w:rPr>
            </w:pPr>
            <w:r w:rsidRPr="00BB3722">
              <w:rPr>
                <w:b/>
              </w:rPr>
              <w:t>Versie</w:t>
            </w:r>
          </w:p>
        </w:tc>
        <w:tc>
          <w:tcPr>
            <w:tcW w:w="1843" w:type="dxa"/>
          </w:tcPr>
          <w:p w14:paraId="7B08BCD6" w14:textId="77777777" w:rsidR="00800D12" w:rsidRPr="00BB3722" w:rsidRDefault="00800D12" w:rsidP="000E0786">
            <w:pPr>
              <w:jc w:val="left"/>
              <w:rPr>
                <w:b/>
              </w:rPr>
            </w:pPr>
            <w:r w:rsidRPr="00BB3722">
              <w:rPr>
                <w:b/>
              </w:rPr>
              <w:t>Datum</w:t>
            </w:r>
          </w:p>
        </w:tc>
        <w:tc>
          <w:tcPr>
            <w:tcW w:w="992" w:type="dxa"/>
          </w:tcPr>
          <w:p w14:paraId="19416943" w14:textId="77777777" w:rsidR="00800D12" w:rsidRPr="00BB3722" w:rsidRDefault="00800D12" w:rsidP="000E0786">
            <w:pPr>
              <w:jc w:val="left"/>
              <w:rPr>
                <w:b/>
              </w:rPr>
            </w:pPr>
            <w:r w:rsidRPr="00BB3722">
              <w:rPr>
                <w:b/>
              </w:rPr>
              <w:t>Status</w:t>
            </w:r>
          </w:p>
        </w:tc>
        <w:tc>
          <w:tcPr>
            <w:tcW w:w="5226" w:type="dxa"/>
          </w:tcPr>
          <w:p w14:paraId="7D6FEB34" w14:textId="77777777" w:rsidR="00800D12" w:rsidRPr="00BB3722" w:rsidRDefault="00800D12" w:rsidP="000E0786">
            <w:pPr>
              <w:jc w:val="left"/>
              <w:rPr>
                <w:b/>
              </w:rPr>
            </w:pPr>
            <w:r w:rsidRPr="00BB3722">
              <w:rPr>
                <w:b/>
              </w:rPr>
              <w:t xml:space="preserve">Aanpassing </w:t>
            </w:r>
          </w:p>
        </w:tc>
      </w:tr>
      <w:tr w:rsidR="00D85B48" w:rsidRPr="00BB3722" w14:paraId="268D4800" w14:textId="77777777" w:rsidTr="00CC1783">
        <w:trPr>
          <w:ins w:id="16" w:author="Paul Janssen" w:date="2020-06-10T18:37:00Z"/>
        </w:trPr>
        <w:tc>
          <w:tcPr>
            <w:tcW w:w="817" w:type="dxa"/>
          </w:tcPr>
          <w:p w14:paraId="5C7B683E" w14:textId="15F02E97" w:rsidR="00D85B48" w:rsidRDefault="00D85B48" w:rsidP="000E0786">
            <w:pPr>
              <w:jc w:val="left"/>
              <w:rPr>
                <w:ins w:id="17" w:author="Paul Janssen" w:date="2020-06-10T18:37:00Z"/>
              </w:rPr>
            </w:pPr>
            <w:ins w:id="18" w:author="Paul Janssen" w:date="2020-06-10T18:37:00Z">
              <w:r>
                <w:t>2.0io</w:t>
              </w:r>
            </w:ins>
          </w:p>
        </w:tc>
        <w:tc>
          <w:tcPr>
            <w:tcW w:w="1843" w:type="dxa"/>
          </w:tcPr>
          <w:p w14:paraId="055B0C5C" w14:textId="2CEFF8C3" w:rsidR="00D85B48" w:rsidRDefault="00D85B48" w:rsidP="000E0786">
            <w:pPr>
              <w:jc w:val="left"/>
              <w:rPr>
                <w:ins w:id="19" w:author="Paul Janssen" w:date="2020-06-10T18:37:00Z"/>
              </w:rPr>
            </w:pPr>
            <w:ins w:id="20" w:author="Paul Janssen" w:date="2020-06-10T18:37:00Z">
              <w:r>
                <w:t>20200610</w:t>
              </w:r>
            </w:ins>
          </w:p>
        </w:tc>
        <w:tc>
          <w:tcPr>
            <w:tcW w:w="992" w:type="dxa"/>
          </w:tcPr>
          <w:p w14:paraId="10F5E63D" w14:textId="77777777" w:rsidR="00D85B48" w:rsidRDefault="00D85B48" w:rsidP="000E0786">
            <w:pPr>
              <w:jc w:val="left"/>
              <w:rPr>
                <w:ins w:id="21" w:author="Paul Janssen" w:date="2020-06-10T18:37:00Z"/>
              </w:rPr>
            </w:pPr>
          </w:p>
        </w:tc>
        <w:tc>
          <w:tcPr>
            <w:tcW w:w="5226" w:type="dxa"/>
          </w:tcPr>
          <w:p w14:paraId="448E6A35" w14:textId="0B868A10" w:rsidR="00D85B48" w:rsidRDefault="00D85B48" w:rsidP="000E0786">
            <w:pPr>
              <w:jc w:val="left"/>
              <w:rPr>
                <w:ins w:id="22" w:author="Paul Janssen" w:date="2020-06-10T18:37:00Z"/>
              </w:rPr>
            </w:pPr>
            <w:ins w:id="23" w:author="Paul Janssen" w:date="2020-06-10T18:37:00Z">
              <w:r>
                <w:t>Update naar versie 2.0io</w:t>
              </w:r>
            </w:ins>
          </w:p>
        </w:tc>
      </w:tr>
      <w:tr w:rsidR="00DD250F" w:rsidRPr="00BB3722" w14:paraId="79819279" w14:textId="77777777" w:rsidTr="00CC1783">
        <w:tc>
          <w:tcPr>
            <w:tcW w:w="817" w:type="dxa"/>
          </w:tcPr>
          <w:p w14:paraId="7ADF43DF" w14:textId="77777777" w:rsidR="00DD250F" w:rsidRDefault="00DD250F" w:rsidP="000E0786">
            <w:pPr>
              <w:jc w:val="left"/>
            </w:pPr>
            <w:r>
              <w:t>1.2.1</w:t>
            </w:r>
          </w:p>
        </w:tc>
        <w:tc>
          <w:tcPr>
            <w:tcW w:w="1843" w:type="dxa"/>
          </w:tcPr>
          <w:p w14:paraId="623BC822" w14:textId="77777777" w:rsidR="00DD250F" w:rsidRDefault="007060DF" w:rsidP="000E0786">
            <w:pPr>
              <w:jc w:val="left"/>
            </w:pPr>
            <w:r>
              <w:t>20170706</w:t>
            </w:r>
          </w:p>
        </w:tc>
        <w:tc>
          <w:tcPr>
            <w:tcW w:w="992" w:type="dxa"/>
          </w:tcPr>
          <w:p w14:paraId="2A799F96" w14:textId="77777777" w:rsidR="00DD250F" w:rsidRDefault="00DD250F" w:rsidP="000E0786">
            <w:pPr>
              <w:jc w:val="left"/>
            </w:pPr>
            <w:r>
              <w:t>publiek</w:t>
            </w:r>
          </w:p>
        </w:tc>
        <w:tc>
          <w:tcPr>
            <w:tcW w:w="5226" w:type="dxa"/>
          </w:tcPr>
          <w:p w14:paraId="16EC122A" w14:textId="77777777" w:rsidR="00DD250F" w:rsidRDefault="00DD250F" w:rsidP="000E0786">
            <w:pPr>
              <w:jc w:val="left"/>
            </w:pPr>
            <w:r>
              <w:t>Update naar versie 1.2.1</w:t>
            </w:r>
          </w:p>
        </w:tc>
      </w:tr>
      <w:tr w:rsidR="000E0786" w:rsidRPr="00BB3722" w14:paraId="58ADFEC7" w14:textId="77777777" w:rsidTr="00CC1783">
        <w:tc>
          <w:tcPr>
            <w:tcW w:w="817" w:type="dxa"/>
          </w:tcPr>
          <w:p w14:paraId="7ADD1527" w14:textId="77777777" w:rsidR="000E0786" w:rsidRDefault="000E0786" w:rsidP="000E0786">
            <w:pPr>
              <w:jc w:val="left"/>
            </w:pPr>
            <w:r>
              <w:t>1.2</w:t>
            </w:r>
          </w:p>
        </w:tc>
        <w:tc>
          <w:tcPr>
            <w:tcW w:w="1843" w:type="dxa"/>
          </w:tcPr>
          <w:p w14:paraId="0E817A46" w14:textId="77777777" w:rsidR="000E0786" w:rsidRDefault="000E0786" w:rsidP="000E0786">
            <w:pPr>
              <w:jc w:val="left"/>
            </w:pPr>
            <w:r>
              <w:t>20170331</w:t>
            </w:r>
          </w:p>
        </w:tc>
        <w:tc>
          <w:tcPr>
            <w:tcW w:w="992" w:type="dxa"/>
          </w:tcPr>
          <w:p w14:paraId="183C81B6" w14:textId="77777777" w:rsidR="000E0786" w:rsidRDefault="000E0786" w:rsidP="000E0786">
            <w:pPr>
              <w:jc w:val="left"/>
            </w:pPr>
            <w:r>
              <w:t>publiek</w:t>
            </w:r>
          </w:p>
        </w:tc>
        <w:tc>
          <w:tcPr>
            <w:tcW w:w="5226" w:type="dxa"/>
          </w:tcPr>
          <w:p w14:paraId="6448D205" w14:textId="77777777" w:rsidR="000E0786" w:rsidRDefault="000E0786" w:rsidP="000E0786">
            <w:pPr>
              <w:jc w:val="left"/>
            </w:pPr>
            <w:r>
              <w:t>Update naar versie 1.2</w:t>
            </w:r>
          </w:p>
        </w:tc>
      </w:tr>
      <w:tr w:rsidR="0053715C" w:rsidRPr="00BB3722" w14:paraId="6E51B3AA" w14:textId="77777777" w:rsidTr="00CC1783">
        <w:tc>
          <w:tcPr>
            <w:tcW w:w="817" w:type="dxa"/>
          </w:tcPr>
          <w:p w14:paraId="261406E4" w14:textId="77777777" w:rsidR="0053715C" w:rsidRDefault="0053715C" w:rsidP="000E0786">
            <w:pPr>
              <w:jc w:val="left"/>
            </w:pPr>
            <w:r>
              <w:t>1.2RC1</w:t>
            </w:r>
          </w:p>
        </w:tc>
        <w:tc>
          <w:tcPr>
            <w:tcW w:w="1843" w:type="dxa"/>
          </w:tcPr>
          <w:p w14:paraId="69591033" w14:textId="77777777" w:rsidR="0053715C" w:rsidRDefault="0053715C" w:rsidP="000E0786">
            <w:pPr>
              <w:jc w:val="left"/>
            </w:pPr>
            <w:r>
              <w:t>20170310</w:t>
            </w:r>
          </w:p>
        </w:tc>
        <w:tc>
          <w:tcPr>
            <w:tcW w:w="992" w:type="dxa"/>
          </w:tcPr>
          <w:p w14:paraId="18CF5749" w14:textId="77777777" w:rsidR="0053715C" w:rsidRDefault="0053715C" w:rsidP="000E0786">
            <w:pPr>
              <w:jc w:val="left"/>
            </w:pPr>
            <w:r>
              <w:t>publiek</w:t>
            </w:r>
          </w:p>
        </w:tc>
        <w:tc>
          <w:tcPr>
            <w:tcW w:w="5226" w:type="dxa"/>
          </w:tcPr>
          <w:p w14:paraId="65544E6E" w14:textId="77777777" w:rsidR="0053715C" w:rsidRDefault="0053715C" w:rsidP="000E0786">
            <w:pPr>
              <w:jc w:val="left"/>
            </w:pPr>
            <w:r>
              <w:t>Update naar versie 1.2</w:t>
            </w:r>
            <w:r w:rsidR="00992639">
              <w:t>RC1</w:t>
            </w:r>
          </w:p>
        </w:tc>
      </w:tr>
      <w:tr w:rsidR="00B55BCA" w:rsidRPr="00BB3722" w14:paraId="00B64F2C" w14:textId="77777777" w:rsidTr="00CC1783">
        <w:tc>
          <w:tcPr>
            <w:tcW w:w="817" w:type="dxa"/>
          </w:tcPr>
          <w:p w14:paraId="4F667B91" w14:textId="77777777" w:rsidR="00B55BCA" w:rsidRDefault="00B55BCA" w:rsidP="000E0786">
            <w:pPr>
              <w:jc w:val="left"/>
            </w:pPr>
            <w:r>
              <w:t>1.1</w:t>
            </w:r>
          </w:p>
        </w:tc>
        <w:tc>
          <w:tcPr>
            <w:tcW w:w="1843" w:type="dxa"/>
          </w:tcPr>
          <w:p w14:paraId="299F386D" w14:textId="77777777" w:rsidR="00B55BCA" w:rsidRDefault="00B55BCA" w:rsidP="000E0786">
            <w:pPr>
              <w:jc w:val="left"/>
            </w:pPr>
            <w:r>
              <w:t>20160603</w:t>
            </w:r>
          </w:p>
        </w:tc>
        <w:tc>
          <w:tcPr>
            <w:tcW w:w="992" w:type="dxa"/>
          </w:tcPr>
          <w:p w14:paraId="5C4483C4" w14:textId="77777777" w:rsidR="00B55BCA" w:rsidRDefault="00B55BCA" w:rsidP="000E0786">
            <w:pPr>
              <w:jc w:val="left"/>
            </w:pPr>
            <w:r>
              <w:t>publiek</w:t>
            </w:r>
          </w:p>
        </w:tc>
        <w:tc>
          <w:tcPr>
            <w:tcW w:w="5226" w:type="dxa"/>
          </w:tcPr>
          <w:p w14:paraId="4B7FCBB2" w14:textId="77777777" w:rsidR="00B55BCA" w:rsidRDefault="00B55BCA" w:rsidP="000E0786">
            <w:pPr>
              <w:jc w:val="left"/>
            </w:pPr>
            <w:r>
              <w:t>Kleine aanpassing</w:t>
            </w:r>
          </w:p>
        </w:tc>
      </w:tr>
      <w:tr w:rsidR="00E13C29" w:rsidRPr="00BB3722" w14:paraId="31B67386" w14:textId="77777777" w:rsidTr="00CC1783">
        <w:tc>
          <w:tcPr>
            <w:tcW w:w="817" w:type="dxa"/>
          </w:tcPr>
          <w:p w14:paraId="6D0806DA" w14:textId="77777777" w:rsidR="00E13C29" w:rsidRDefault="00E13C29" w:rsidP="000E0786">
            <w:pPr>
              <w:jc w:val="left"/>
            </w:pPr>
            <w:r>
              <w:t>1.1</w:t>
            </w:r>
          </w:p>
        </w:tc>
        <w:tc>
          <w:tcPr>
            <w:tcW w:w="1843" w:type="dxa"/>
          </w:tcPr>
          <w:p w14:paraId="67FBB80E" w14:textId="77777777" w:rsidR="00E13C29" w:rsidRDefault="00E13C29" w:rsidP="000E0786">
            <w:pPr>
              <w:jc w:val="left"/>
            </w:pPr>
            <w:r>
              <w:t>20160527</w:t>
            </w:r>
          </w:p>
        </w:tc>
        <w:tc>
          <w:tcPr>
            <w:tcW w:w="992" w:type="dxa"/>
          </w:tcPr>
          <w:p w14:paraId="3ED0D4D1" w14:textId="77777777" w:rsidR="00E13C29" w:rsidRDefault="00E13C29" w:rsidP="000E0786">
            <w:pPr>
              <w:jc w:val="left"/>
            </w:pPr>
            <w:r>
              <w:t>publiek</w:t>
            </w:r>
          </w:p>
        </w:tc>
        <w:tc>
          <w:tcPr>
            <w:tcW w:w="5226" w:type="dxa"/>
          </w:tcPr>
          <w:p w14:paraId="6C8126B2" w14:textId="77777777" w:rsidR="00E13C29" w:rsidRDefault="00E13C29" w:rsidP="000E0786">
            <w:pPr>
              <w:jc w:val="left"/>
            </w:pPr>
            <w:r>
              <w:t xml:space="preserve">Voor een paar </w:t>
            </w:r>
            <w:proofErr w:type="spellStart"/>
            <w:r>
              <w:t>constraints</w:t>
            </w:r>
            <w:proofErr w:type="spellEnd"/>
            <w:r>
              <w:t xml:space="preserve"> de OCL toegevoegd</w:t>
            </w:r>
          </w:p>
        </w:tc>
      </w:tr>
      <w:tr w:rsidR="00D128FB" w:rsidRPr="00BB3722" w14:paraId="15E5F712" w14:textId="77777777" w:rsidTr="00CC1783">
        <w:tc>
          <w:tcPr>
            <w:tcW w:w="817" w:type="dxa"/>
          </w:tcPr>
          <w:p w14:paraId="3F7AB512" w14:textId="77777777" w:rsidR="00D128FB" w:rsidRDefault="00D128FB" w:rsidP="000E0786">
            <w:pPr>
              <w:jc w:val="left"/>
            </w:pPr>
            <w:r>
              <w:t>1.1RC1</w:t>
            </w:r>
          </w:p>
        </w:tc>
        <w:tc>
          <w:tcPr>
            <w:tcW w:w="1843" w:type="dxa"/>
          </w:tcPr>
          <w:p w14:paraId="618141C3" w14:textId="77777777" w:rsidR="00D128FB" w:rsidRDefault="00D128FB" w:rsidP="000E0786">
            <w:pPr>
              <w:jc w:val="left"/>
            </w:pPr>
            <w:r>
              <w:t>20160514</w:t>
            </w:r>
          </w:p>
        </w:tc>
        <w:tc>
          <w:tcPr>
            <w:tcW w:w="992" w:type="dxa"/>
          </w:tcPr>
          <w:p w14:paraId="36C4C7F5" w14:textId="77777777" w:rsidR="00D128FB" w:rsidRDefault="00D128FB" w:rsidP="000E0786">
            <w:pPr>
              <w:jc w:val="left"/>
            </w:pPr>
            <w:r>
              <w:t>publiek</w:t>
            </w:r>
          </w:p>
        </w:tc>
        <w:tc>
          <w:tcPr>
            <w:tcW w:w="5226" w:type="dxa"/>
          </w:tcPr>
          <w:p w14:paraId="3637CDFB" w14:textId="77777777" w:rsidR="00D128FB" w:rsidRDefault="00D128FB" w:rsidP="000E0786">
            <w:pPr>
              <w:jc w:val="left"/>
            </w:pPr>
            <w:r>
              <w:t>Update naar publieke RC1 versie</w:t>
            </w:r>
          </w:p>
        </w:tc>
      </w:tr>
      <w:tr w:rsidR="00533EF8" w:rsidRPr="00BB3722" w14:paraId="3F25E382" w14:textId="77777777" w:rsidTr="00CC1783">
        <w:tc>
          <w:tcPr>
            <w:tcW w:w="817" w:type="dxa"/>
          </w:tcPr>
          <w:p w14:paraId="32441BB2" w14:textId="77777777" w:rsidR="00533EF8" w:rsidRDefault="00533EF8" w:rsidP="000E0786">
            <w:pPr>
              <w:jc w:val="left"/>
            </w:pPr>
            <w:r>
              <w:t xml:space="preserve">1.1RC1 </w:t>
            </w:r>
          </w:p>
        </w:tc>
        <w:tc>
          <w:tcPr>
            <w:tcW w:w="1843" w:type="dxa"/>
          </w:tcPr>
          <w:p w14:paraId="79E7514E" w14:textId="77777777" w:rsidR="00533EF8" w:rsidRDefault="00533EF8" w:rsidP="000E0786">
            <w:pPr>
              <w:jc w:val="left"/>
            </w:pPr>
            <w:r>
              <w:t>20160422</w:t>
            </w:r>
          </w:p>
        </w:tc>
        <w:tc>
          <w:tcPr>
            <w:tcW w:w="992" w:type="dxa"/>
          </w:tcPr>
          <w:p w14:paraId="3A270EC7" w14:textId="77777777" w:rsidR="00533EF8" w:rsidRDefault="00533EF8" w:rsidP="000E0786">
            <w:pPr>
              <w:jc w:val="left"/>
            </w:pPr>
            <w:r>
              <w:t>concept</w:t>
            </w:r>
          </w:p>
        </w:tc>
        <w:tc>
          <w:tcPr>
            <w:tcW w:w="5226" w:type="dxa"/>
          </w:tcPr>
          <w:p w14:paraId="076EC26F" w14:textId="77777777" w:rsidR="00533EF8" w:rsidRPr="006D2B7D" w:rsidRDefault="000B37E2" w:rsidP="000E0786">
            <w:pPr>
              <w:jc w:val="left"/>
            </w:pPr>
            <w:r>
              <w:t>Inhoud vervangen als gevolg model aanpassingen</w:t>
            </w:r>
          </w:p>
        </w:tc>
      </w:tr>
      <w:tr w:rsidR="00447D73" w:rsidRPr="00BB3722" w14:paraId="435C9E2F" w14:textId="77777777" w:rsidTr="00CC1783">
        <w:tc>
          <w:tcPr>
            <w:tcW w:w="817" w:type="dxa"/>
          </w:tcPr>
          <w:p w14:paraId="2B95BB22" w14:textId="77777777" w:rsidR="00447D73" w:rsidRDefault="00447D73" w:rsidP="000E0786">
            <w:pPr>
              <w:jc w:val="left"/>
            </w:pPr>
            <w:r>
              <w:t>1.0RC1</w:t>
            </w:r>
          </w:p>
        </w:tc>
        <w:tc>
          <w:tcPr>
            <w:tcW w:w="1843" w:type="dxa"/>
          </w:tcPr>
          <w:p w14:paraId="2A38D714" w14:textId="77777777" w:rsidR="00447D73" w:rsidRDefault="00447D73" w:rsidP="000E0786">
            <w:pPr>
              <w:jc w:val="left"/>
            </w:pPr>
            <w:r>
              <w:t>20151120</w:t>
            </w:r>
          </w:p>
        </w:tc>
        <w:tc>
          <w:tcPr>
            <w:tcW w:w="992" w:type="dxa"/>
          </w:tcPr>
          <w:p w14:paraId="619FD7EE" w14:textId="77777777" w:rsidR="00447D73" w:rsidRDefault="00447D73" w:rsidP="000E0786">
            <w:pPr>
              <w:jc w:val="left"/>
            </w:pPr>
            <w:r>
              <w:t>publicatie</w:t>
            </w:r>
          </w:p>
        </w:tc>
        <w:tc>
          <w:tcPr>
            <w:tcW w:w="5226" w:type="dxa"/>
          </w:tcPr>
          <w:p w14:paraId="4C2BB21B" w14:textId="77777777" w:rsidR="00447D73" w:rsidRPr="006D2B7D" w:rsidRDefault="00447D73" w:rsidP="000E0786">
            <w:pPr>
              <w:jc w:val="left"/>
            </w:pPr>
          </w:p>
        </w:tc>
      </w:tr>
      <w:tr w:rsidR="00835884" w:rsidRPr="00BB3722" w14:paraId="59DD8D88" w14:textId="77777777" w:rsidTr="00CC1783">
        <w:tc>
          <w:tcPr>
            <w:tcW w:w="817" w:type="dxa"/>
          </w:tcPr>
          <w:p w14:paraId="532D4BE3" w14:textId="77777777" w:rsidR="00835884" w:rsidRDefault="00835884" w:rsidP="000E0786">
            <w:pPr>
              <w:jc w:val="left"/>
            </w:pPr>
            <w:r>
              <w:t>099</w:t>
            </w:r>
          </w:p>
        </w:tc>
        <w:tc>
          <w:tcPr>
            <w:tcW w:w="1843" w:type="dxa"/>
          </w:tcPr>
          <w:p w14:paraId="0BC52300" w14:textId="77777777" w:rsidR="00835884" w:rsidRDefault="00835884" w:rsidP="000E0786">
            <w:pPr>
              <w:jc w:val="left"/>
            </w:pPr>
            <w:r>
              <w:t>20151111</w:t>
            </w:r>
          </w:p>
        </w:tc>
        <w:tc>
          <w:tcPr>
            <w:tcW w:w="992" w:type="dxa"/>
          </w:tcPr>
          <w:p w14:paraId="24DC812E" w14:textId="77777777" w:rsidR="00835884" w:rsidRDefault="00835884" w:rsidP="000E0786">
            <w:pPr>
              <w:jc w:val="left"/>
            </w:pPr>
            <w:r>
              <w:t>concept</w:t>
            </w:r>
          </w:p>
        </w:tc>
        <w:tc>
          <w:tcPr>
            <w:tcW w:w="5226" w:type="dxa"/>
          </w:tcPr>
          <w:p w14:paraId="3A5494CF" w14:textId="77777777" w:rsidR="00835884" w:rsidRPr="006D2B7D" w:rsidRDefault="00835884" w:rsidP="000E0786">
            <w:pPr>
              <w:jc w:val="left"/>
            </w:pPr>
            <w:r w:rsidRPr="00447D73">
              <w:t>Meerdere aanpassingen vanuit UML.</w:t>
            </w:r>
            <w:r w:rsidR="00E87BCB" w:rsidRPr="00447D73">
              <w:t xml:space="preserve"> Met geel aangeven nieuw toegevoegde elementen.</w:t>
            </w:r>
          </w:p>
        </w:tc>
      </w:tr>
      <w:tr w:rsidR="00164A64" w:rsidRPr="00BB3722" w14:paraId="036E3B1E" w14:textId="77777777" w:rsidTr="00CC1783">
        <w:tc>
          <w:tcPr>
            <w:tcW w:w="817" w:type="dxa"/>
          </w:tcPr>
          <w:p w14:paraId="238B8D6C" w14:textId="77777777" w:rsidR="00164A64" w:rsidRDefault="00164A64" w:rsidP="000E0786">
            <w:pPr>
              <w:jc w:val="left"/>
            </w:pPr>
            <w:r>
              <w:t>096</w:t>
            </w:r>
          </w:p>
        </w:tc>
        <w:tc>
          <w:tcPr>
            <w:tcW w:w="1843" w:type="dxa"/>
          </w:tcPr>
          <w:p w14:paraId="3BBD3B1B" w14:textId="77777777" w:rsidR="00164A64" w:rsidRDefault="00164A64" w:rsidP="000E0786">
            <w:pPr>
              <w:jc w:val="left"/>
            </w:pPr>
            <w:r>
              <w:t>20150619</w:t>
            </w:r>
          </w:p>
        </w:tc>
        <w:tc>
          <w:tcPr>
            <w:tcW w:w="992" w:type="dxa"/>
          </w:tcPr>
          <w:p w14:paraId="65915099" w14:textId="77777777" w:rsidR="00164A64" w:rsidRDefault="00164A64" w:rsidP="000E0786">
            <w:pPr>
              <w:jc w:val="left"/>
            </w:pPr>
            <w:r>
              <w:t>concept</w:t>
            </w:r>
          </w:p>
        </w:tc>
        <w:tc>
          <w:tcPr>
            <w:tcW w:w="5226" w:type="dxa"/>
          </w:tcPr>
          <w:p w14:paraId="12CDFCF7" w14:textId="77777777" w:rsidR="00164A64" w:rsidRPr="006D2B7D" w:rsidRDefault="00164A64" w:rsidP="000E0786">
            <w:pPr>
              <w:jc w:val="left"/>
            </w:pPr>
            <w:r w:rsidRPr="006D2B7D">
              <w:t xml:space="preserve">Meerdere aanpassingen vanuit UML. </w:t>
            </w:r>
            <w:r w:rsidRPr="006D2B7D">
              <w:rPr>
                <w:u w:val="single"/>
              </w:rPr>
              <w:t>Alle</w:t>
            </w:r>
            <w:r w:rsidRPr="006D2B7D">
              <w:t xml:space="preserve"> INSPIRE gerelateerde objecttypen en attributen zijn nu ook opgenomen. In de vorige versie waren die voor een gedeelte weggelaten.</w:t>
            </w:r>
          </w:p>
        </w:tc>
      </w:tr>
      <w:tr w:rsidR="00C659B9" w:rsidRPr="00BB3722" w14:paraId="1BACDF2E" w14:textId="77777777" w:rsidTr="00CC1783">
        <w:tc>
          <w:tcPr>
            <w:tcW w:w="817" w:type="dxa"/>
          </w:tcPr>
          <w:p w14:paraId="36DEA7E5" w14:textId="77777777" w:rsidR="00C659B9" w:rsidRDefault="00C659B9" w:rsidP="000E0786">
            <w:pPr>
              <w:jc w:val="left"/>
            </w:pPr>
            <w:r>
              <w:t>09</w:t>
            </w:r>
            <w:r w:rsidR="00992EE1">
              <w:t>5</w:t>
            </w:r>
          </w:p>
        </w:tc>
        <w:tc>
          <w:tcPr>
            <w:tcW w:w="1843" w:type="dxa"/>
          </w:tcPr>
          <w:p w14:paraId="16DBC64C" w14:textId="77777777" w:rsidR="00C659B9" w:rsidRDefault="00C659B9" w:rsidP="000E0786">
            <w:pPr>
              <w:jc w:val="left"/>
            </w:pPr>
            <w:r>
              <w:t>2015 02 02</w:t>
            </w:r>
          </w:p>
        </w:tc>
        <w:tc>
          <w:tcPr>
            <w:tcW w:w="992" w:type="dxa"/>
          </w:tcPr>
          <w:p w14:paraId="08531DBE" w14:textId="77777777" w:rsidR="00C659B9" w:rsidRDefault="00C659B9" w:rsidP="000E0786">
            <w:pPr>
              <w:jc w:val="left"/>
            </w:pPr>
            <w:r>
              <w:t>concept</w:t>
            </w:r>
          </w:p>
        </w:tc>
        <w:tc>
          <w:tcPr>
            <w:tcW w:w="5226" w:type="dxa"/>
          </w:tcPr>
          <w:p w14:paraId="77A8A41D" w14:textId="77777777" w:rsidR="00C659B9" w:rsidRPr="006D2B7D" w:rsidRDefault="00992EE1" w:rsidP="000E0786">
            <w:pPr>
              <w:jc w:val="left"/>
            </w:pPr>
            <w:r w:rsidRPr="006D2B7D">
              <w:t xml:space="preserve">Meerdere aanpassingen. Gepubliceerd op </w:t>
            </w:r>
            <w:proofErr w:type="spellStart"/>
            <w:r w:rsidRPr="006D2B7D">
              <w:t>github</w:t>
            </w:r>
            <w:proofErr w:type="spellEnd"/>
          </w:p>
        </w:tc>
      </w:tr>
      <w:tr w:rsidR="0022612C" w:rsidRPr="00BB3722" w14:paraId="3CB84CA6" w14:textId="77777777" w:rsidTr="00CC1783">
        <w:tc>
          <w:tcPr>
            <w:tcW w:w="817" w:type="dxa"/>
          </w:tcPr>
          <w:p w14:paraId="51FA97E4" w14:textId="77777777" w:rsidR="0022612C" w:rsidRDefault="0022612C" w:rsidP="000E0786">
            <w:pPr>
              <w:jc w:val="left"/>
            </w:pPr>
            <w:r>
              <w:t>09</w:t>
            </w:r>
          </w:p>
        </w:tc>
        <w:tc>
          <w:tcPr>
            <w:tcW w:w="1843" w:type="dxa"/>
          </w:tcPr>
          <w:p w14:paraId="15A1D7CD" w14:textId="77777777" w:rsidR="0022612C" w:rsidRDefault="0022612C" w:rsidP="000E0786">
            <w:pPr>
              <w:jc w:val="left"/>
            </w:pPr>
            <w:r>
              <w:t>2014 12 18</w:t>
            </w:r>
          </w:p>
        </w:tc>
        <w:tc>
          <w:tcPr>
            <w:tcW w:w="992" w:type="dxa"/>
          </w:tcPr>
          <w:p w14:paraId="7CE0A25E" w14:textId="77777777" w:rsidR="0022612C" w:rsidRDefault="0022612C" w:rsidP="000E0786">
            <w:pPr>
              <w:jc w:val="left"/>
            </w:pPr>
            <w:r>
              <w:t>concept</w:t>
            </w:r>
          </w:p>
        </w:tc>
        <w:tc>
          <w:tcPr>
            <w:tcW w:w="5226" w:type="dxa"/>
          </w:tcPr>
          <w:p w14:paraId="50C1FA9D" w14:textId="77777777" w:rsidR="0022612C" w:rsidRPr="006D2B7D" w:rsidRDefault="0022612C" w:rsidP="000E0786">
            <w:pPr>
              <w:jc w:val="left"/>
            </w:pPr>
          </w:p>
        </w:tc>
      </w:tr>
      <w:tr w:rsidR="00800D12" w:rsidRPr="00BB3722" w14:paraId="16E97633" w14:textId="77777777" w:rsidTr="00CC1783">
        <w:tc>
          <w:tcPr>
            <w:tcW w:w="817" w:type="dxa"/>
          </w:tcPr>
          <w:p w14:paraId="05616090" w14:textId="77777777" w:rsidR="00800D12" w:rsidRPr="00BB3722" w:rsidRDefault="00CC1783" w:rsidP="000E0786">
            <w:pPr>
              <w:jc w:val="left"/>
            </w:pPr>
            <w:r>
              <w:t>02</w:t>
            </w:r>
          </w:p>
        </w:tc>
        <w:tc>
          <w:tcPr>
            <w:tcW w:w="1843" w:type="dxa"/>
          </w:tcPr>
          <w:p w14:paraId="03C22924" w14:textId="77777777" w:rsidR="00800D12" w:rsidRPr="00BB3722" w:rsidRDefault="00CC1783" w:rsidP="000E0786">
            <w:pPr>
              <w:jc w:val="left"/>
            </w:pPr>
            <w:r>
              <w:t>2014 11 03</w:t>
            </w:r>
          </w:p>
        </w:tc>
        <w:tc>
          <w:tcPr>
            <w:tcW w:w="992" w:type="dxa"/>
          </w:tcPr>
          <w:p w14:paraId="4AB0FFBA" w14:textId="77777777" w:rsidR="00800D12" w:rsidRPr="00BB3722" w:rsidRDefault="00CC1783" w:rsidP="000E0786">
            <w:pPr>
              <w:jc w:val="left"/>
            </w:pPr>
            <w:r>
              <w:t>concept</w:t>
            </w:r>
          </w:p>
        </w:tc>
        <w:tc>
          <w:tcPr>
            <w:tcW w:w="5226" w:type="dxa"/>
          </w:tcPr>
          <w:p w14:paraId="034F5E83" w14:textId="77777777" w:rsidR="00800D12" w:rsidRPr="006D2B7D" w:rsidRDefault="00800D12" w:rsidP="000E0786">
            <w:pPr>
              <w:jc w:val="left"/>
            </w:pPr>
            <w:r w:rsidRPr="006D2B7D">
              <w:t>Aanvullende informatie</w:t>
            </w:r>
          </w:p>
        </w:tc>
      </w:tr>
    </w:tbl>
    <w:p w14:paraId="15683542" w14:textId="77777777" w:rsidR="00BB3722" w:rsidRPr="00BB3722" w:rsidRDefault="00BB3722" w:rsidP="000E0786">
      <w:pPr>
        <w:jc w:val="left"/>
        <w:sectPr w:rsidR="00BB3722" w:rsidRPr="00BB3722" w:rsidSect="00EC1EEF">
          <w:headerReference w:type="default" r:id="rId15"/>
          <w:footerReference w:type="default" r:id="rId16"/>
          <w:pgSz w:w="11906" w:h="16838" w:code="9"/>
          <w:pgMar w:top="2552" w:right="1622" w:bottom="1531" w:left="1622" w:header="0" w:footer="57" w:gutter="0"/>
          <w:cols w:space="708"/>
          <w:docGrid w:linePitch="360"/>
        </w:sectPr>
      </w:pPr>
    </w:p>
    <w:p w14:paraId="59CFEE55" w14:textId="77777777" w:rsidR="001E18AC" w:rsidRPr="00BB3722" w:rsidRDefault="001E18AC" w:rsidP="000E0786">
      <w:pPr>
        <w:pStyle w:val="Hoofdstukx"/>
        <w:jc w:val="left"/>
      </w:pPr>
      <w:bookmarkStart w:id="24" w:name="_Toc188091997"/>
    </w:p>
    <w:bookmarkEnd w:id="24"/>
    <w:p w14:paraId="18F7060D" w14:textId="76353327" w:rsidR="00BB3722" w:rsidRPr="0022612C" w:rsidRDefault="00A51A82" w:rsidP="000E0786">
      <w:pPr>
        <w:spacing w:before="100" w:beforeAutospacing="1" w:after="100" w:afterAutospacing="1" w:line="240" w:lineRule="auto"/>
        <w:jc w:val="left"/>
        <w:outlineLvl w:val="1"/>
        <w:rPr>
          <w:b/>
          <w:bCs/>
          <w:color w:val="000000"/>
          <w:sz w:val="24"/>
          <w:szCs w:val="24"/>
          <w:lang w:val="fr-FR"/>
        </w:rPr>
      </w:pPr>
      <w:r w:rsidRPr="00A51A82">
        <w:rPr>
          <w:b/>
          <w:bCs/>
          <w:color w:val="000000"/>
          <w:sz w:val="24"/>
          <w:szCs w:val="24"/>
        </w:rPr>
        <w:t xml:space="preserve">Applicatie schema </w:t>
      </w:r>
      <w:r w:rsidR="00135FA7">
        <w:rPr>
          <w:b/>
          <w:bCs/>
          <w:color w:val="000000"/>
          <w:sz w:val="24"/>
          <w:szCs w:val="24"/>
        </w:rPr>
        <w:t>IMKL</w:t>
      </w:r>
      <w:r w:rsidRPr="00A51A82">
        <w:rPr>
          <w:b/>
          <w:bCs/>
          <w:color w:val="000000"/>
          <w:sz w:val="24"/>
          <w:szCs w:val="24"/>
        </w:rPr>
        <w:t xml:space="preserve">: </w:t>
      </w:r>
      <w:proofErr w:type="spellStart"/>
      <w:r w:rsidRPr="00A51A82">
        <w:rPr>
          <w:b/>
          <w:bCs/>
          <w:color w:val="000000"/>
          <w:sz w:val="24"/>
          <w:szCs w:val="24"/>
        </w:rPr>
        <w:t>Obje</w:t>
      </w:r>
      <w:r w:rsidR="003F09AA" w:rsidRPr="0022612C">
        <w:rPr>
          <w:b/>
          <w:bCs/>
          <w:color w:val="000000"/>
          <w:sz w:val="24"/>
          <w:szCs w:val="24"/>
          <w:lang w:val="fr-FR"/>
        </w:rPr>
        <w:t>ct</w:t>
      </w:r>
      <w:r w:rsidR="00BB3722" w:rsidRPr="0022612C">
        <w:rPr>
          <w:b/>
          <w:bCs/>
          <w:color w:val="000000"/>
          <w:sz w:val="24"/>
          <w:szCs w:val="24"/>
          <w:lang w:val="fr-FR"/>
        </w:rPr>
        <w:t>catalogus</w:t>
      </w:r>
      <w:proofErr w:type="spellEnd"/>
    </w:p>
    <w:p w14:paraId="57AFEC06" w14:textId="181F9A38" w:rsidR="00D421C4" w:rsidRDefault="00E05B46" w:rsidP="000E0786">
      <w:pPr>
        <w:jc w:val="left"/>
      </w:pPr>
      <w:bookmarkStart w:id="25" w:name="_Toc402784787"/>
      <w:bookmarkEnd w:id="25"/>
      <w:r w:rsidRPr="00E05B46">
        <w:t xml:space="preserve">Dit document bevat alle objecttypen, hun attributen en relaties, </w:t>
      </w:r>
      <w:proofErr w:type="spellStart"/>
      <w:r w:rsidRPr="00E05B46">
        <w:t>waardelijsten</w:t>
      </w:r>
      <w:proofErr w:type="spellEnd"/>
      <w:r w:rsidRPr="00E05B46">
        <w:t xml:space="preserve"> die in </w:t>
      </w:r>
      <w:r w:rsidR="00135FA7">
        <w:t>IMKL</w:t>
      </w:r>
      <w:r w:rsidRPr="00E05B46">
        <w:t xml:space="preserve"> voorkomen. </w:t>
      </w:r>
      <w:r w:rsidR="00F22FB3">
        <w:t xml:space="preserve">Voor de </w:t>
      </w:r>
      <w:proofErr w:type="spellStart"/>
      <w:r w:rsidR="00F22FB3">
        <w:t>waardelijsten</w:t>
      </w:r>
      <w:proofErr w:type="spellEnd"/>
      <w:r w:rsidR="00F22FB3">
        <w:t xml:space="preserve"> geldt dat de in de lijsten voorkomende waarden in een apart </w:t>
      </w:r>
      <w:proofErr w:type="spellStart"/>
      <w:r w:rsidR="00F22FB3">
        <w:t>excel</w:t>
      </w:r>
      <w:proofErr w:type="spellEnd"/>
      <w:r w:rsidR="00F22FB3">
        <w:t xml:space="preserve"> en RDF document zijn gepubliceerd. </w:t>
      </w:r>
      <w:r>
        <w:t xml:space="preserve">Alle informatie-elementen zijn voorzien van een definitie en eventueel een toelichting. Het document is daarmee een normatief onderdeel van de dataspecificatie </w:t>
      </w:r>
      <w:r w:rsidR="00135FA7">
        <w:t>IMKL</w:t>
      </w:r>
      <w:r>
        <w:t>.</w:t>
      </w:r>
    </w:p>
    <w:p w14:paraId="12FE9114" w14:textId="77777777" w:rsidR="00E05B46" w:rsidRDefault="00E05B46" w:rsidP="000E0786">
      <w:pPr>
        <w:jc w:val="left"/>
      </w:pPr>
    </w:p>
    <w:p w14:paraId="4B105926" w14:textId="77777777" w:rsidR="00E05B46" w:rsidRDefault="00E05B46" w:rsidP="000E0786">
      <w:pPr>
        <w:jc w:val="left"/>
      </w:pPr>
      <w:r>
        <w:t>De informatie-elementen zijn onderverdeeld in de volgende groepen:</w:t>
      </w:r>
    </w:p>
    <w:p w14:paraId="4D38D913" w14:textId="77777777" w:rsidR="00E05B46" w:rsidRDefault="00E05B46" w:rsidP="000E0786">
      <w:pPr>
        <w:pStyle w:val="Lijstalinea"/>
        <w:numPr>
          <w:ilvl w:val="0"/>
          <w:numId w:val="31"/>
        </w:numPr>
        <w:jc w:val="left"/>
      </w:pPr>
      <w:proofErr w:type="spellStart"/>
      <w:r>
        <w:t>geo</w:t>
      </w:r>
      <w:proofErr w:type="spellEnd"/>
      <w:r>
        <w:t xml:space="preserve"> obje</w:t>
      </w:r>
      <w:r w:rsidR="00C2546C">
        <w:t>cttypen: Een gestructureerd informatie element met iden</w:t>
      </w:r>
      <w:r w:rsidR="00E87BCB">
        <w:t xml:space="preserve">titeit. Specifiek voor </w:t>
      </w:r>
      <w:proofErr w:type="spellStart"/>
      <w:r w:rsidR="00E87BCB">
        <w:t>geo</w:t>
      </w:r>
      <w:proofErr w:type="spellEnd"/>
      <w:r w:rsidR="00E87BCB">
        <w:t>-infor</w:t>
      </w:r>
      <w:r w:rsidR="00C2546C">
        <w:t>matie een geografisch object;</w:t>
      </w:r>
    </w:p>
    <w:p w14:paraId="18EC98AE" w14:textId="77777777" w:rsidR="00C2546C" w:rsidRDefault="00C2546C" w:rsidP="000E0786">
      <w:pPr>
        <w:pStyle w:val="Lijstalinea"/>
        <w:numPr>
          <w:ilvl w:val="0"/>
          <w:numId w:val="31"/>
        </w:numPr>
        <w:jc w:val="left"/>
      </w:pPr>
      <w:r>
        <w:t>datatypen: Een gestructureerd data type zonder identiteit;</w:t>
      </w:r>
    </w:p>
    <w:p w14:paraId="47A9F878" w14:textId="77777777" w:rsidR="00C2546C" w:rsidRDefault="00C2546C" w:rsidP="000E0786">
      <w:pPr>
        <w:pStyle w:val="Lijstalinea"/>
        <w:numPr>
          <w:ilvl w:val="0"/>
          <w:numId w:val="31"/>
        </w:numPr>
        <w:jc w:val="left"/>
      </w:pPr>
      <w:r>
        <w:t xml:space="preserve">enumeraties en codelijsten: </w:t>
      </w:r>
      <w:proofErr w:type="spellStart"/>
      <w:r>
        <w:t>waardelijsten</w:t>
      </w:r>
      <w:proofErr w:type="spellEnd"/>
      <w:r w:rsidR="00F22FB3">
        <w:t>. Van de codelijsten zijn de waarden niet in dit document opgenomen</w:t>
      </w:r>
      <w:r>
        <w:t>;</w:t>
      </w:r>
    </w:p>
    <w:p w14:paraId="5EADE258" w14:textId="77777777" w:rsidR="00C2546C" w:rsidRDefault="00C2546C" w:rsidP="000E0786">
      <w:pPr>
        <w:pStyle w:val="Lijstalinea"/>
        <w:numPr>
          <w:ilvl w:val="0"/>
          <w:numId w:val="31"/>
        </w:numPr>
        <w:jc w:val="left"/>
      </w:pPr>
      <w:proofErr w:type="spellStart"/>
      <w:r>
        <w:t>kandidaattypes</w:t>
      </w:r>
      <w:proofErr w:type="spellEnd"/>
      <w:r>
        <w:t xml:space="preserve"> en </w:t>
      </w:r>
      <w:proofErr w:type="spellStart"/>
      <w:r>
        <w:t>placeholders</w:t>
      </w:r>
      <w:proofErr w:type="spellEnd"/>
      <w:r>
        <w:t>: informatie-elementen die als kandidaat worden gebruikt en uitgebreid mogen worden;</w:t>
      </w:r>
    </w:p>
    <w:p w14:paraId="4FD12023" w14:textId="77777777" w:rsidR="00C2546C" w:rsidRDefault="00C2546C" w:rsidP="000E0786">
      <w:pPr>
        <w:pStyle w:val="Lijstalinea"/>
        <w:numPr>
          <w:ilvl w:val="0"/>
          <w:numId w:val="31"/>
        </w:numPr>
        <w:jc w:val="left"/>
      </w:pPr>
      <w:r>
        <w:t>geïmporteerde types: informatie-elementen die worden geïmporteerd uit een ander package en daar worden beschreven.</w:t>
      </w:r>
    </w:p>
    <w:p w14:paraId="24CAB436" w14:textId="77777777" w:rsidR="00E05B46" w:rsidRPr="00E05B46" w:rsidRDefault="00E05B46" w:rsidP="000E0786">
      <w:pPr>
        <w:jc w:val="left"/>
      </w:pPr>
    </w:p>
    <w:p w14:paraId="0F7038C3" w14:textId="77777777" w:rsidR="00533EF8" w:rsidRDefault="0022612C" w:rsidP="000E0786">
      <w:pPr>
        <w:pStyle w:val="Kop3"/>
        <w:jc w:val="left"/>
        <w:rPr>
          <w:lang w:val="fr-FR"/>
        </w:rPr>
      </w:pPr>
      <w:bookmarkStart w:id="26" w:name="_Toc487109306"/>
      <w:proofErr w:type="spellStart"/>
      <w:r w:rsidRPr="00835884">
        <w:rPr>
          <w:lang w:val="fr-FR"/>
        </w:rPr>
        <w:t>Objectcatalogus</w:t>
      </w:r>
      <w:proofErr w:type="spellEnd"/>
      <w:r w:rsidRPr="00835884">
        <w:rPr>
          <w:lang w:val="fr-FR"/>
        </w:rPr>
        <w:t xml:space="preserve"> </w:t>
      </w:r>
      <w:proofErr w:type="spellStart"/>
      <w:r w:rsidRPr="00835884">
        <w:rPr>
          <w:lang w:val="fr-FR"/>
        </w:rPr>
        <w:t>metadata</w:t>
      </w:r>
      <w:bookmarkEnd w:id="26"/>
      <w:proofErr w:type="spellEnd"/>
    </w:p>
    <w:p w14:paraId="5F3E4CB5" w14:textId="77777777" w:rsidR="00D128FB" w:rsidRDefault="00D128FB" w:rsidP="000E0786">
      <w:pPr>
        <w:jc w:val="left"/>
        <w:rPr>
          <w:lang w:val="fr-FR"/>
        </w:rPr>
      </w:pP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000"/>
        <w:gridCol w:w="6056"/>
      </w:tblGrid>
      <w:tr w:rsidR="0053715C" w:rsidRPr="00211078" w14:paraId="63E9EFF7" w14:textId="77777777" w:rsidTr="000E0786">
        <w:trPr>
          <w:tblHeader/>
          <w:tblCellSpacing w:w="0" w:type="dxa"/>
        </w:trPr>
        <w:tc>
          <w:tcPr>
            <w:tcW w:w="3000" w:type="dxa"/>
            <w:tcBorders>
              <w:top w:val="outset" w:sz="6" w:space="0" w:color="auto"/>
              <w:left w:val="outset" w:sz="6" w:space="0" w:color="auto"/>
              <w:bottom w:val="outset" w:sz="6" w:space="0" w:color="auto"/>
              <w:right w:val="outset" w:sz="6" w:space="0" w:color="auto"/>
            </w:tcBorders>
            <w:hideMark/>
          </w:tcPr>
          <w:p w14:paraId="74119A9C" w14:textId="77777777" w:rsidR="0053715C" w:rsidRPr="00211078" w:rsidRDefault="0053715C" w:rsidP="000E0786">
            <w:pPr>
              <w:jc w:val="left"/>
            </w:pPr>
            <w:r>
              <w:t>Objectcatalogus metadata:</w:t>
            </w:r>
            <w:r w:rsidDel="005D68B2">
              <w:t xml:space="preserve"> </w:t>
            </w:r>
            <w:bookmarkStart w:id="27" w:name="_Toc449098876"/>
            <w:r w:rsidRPr="00211078">
              <w:t>Naam van feature catalogus</w:t>
            </w:r>
          </w:p>
        </w:tc>
        <w:tc>
          <w:tcPr>
            <w:tcW w:w="0" w:type="auto"/>
            <w:tcBorders>
              <w:top w:val="outset" w:sz="6" w:space="0" w:color="auto"/>
              <w:left w:val="outset" w:sz="6" w:space="0" w:color="auto"/>
              <w:bottom w:val="outset" w:sz="6" w:space="0" w:color="auto"/>
              <w:right w:val="outset" w:sz="6" w:space="0" w:color="auto"/>
            </w:tcBorders>
            <w:hideMark/>
          </w:tcPr>
          <w:p w14:paraId="62655139" w14:textId="41D52B87" w:rsidR="0053715C" w:rsidRPr="00211078" w:rsidRDefault="00135FA7" w:rsidP="000E0786">
            <w:pPr>
              <w:jc w:val="left"/>
            </w:pPr>
            <w:r>
              <w:t>IMKL</w:t>
            </w:r>
          </w:p>
        </w:tc>
      </w:tr>
      <w:tr w:rsidR="0053715C" w:rsidRPr="00211078" w14:paraId="76DEE5A8" w14:textId="77777777" w:rsidTr="000E0786">
        <w:trPr>
          <w:tblHeader/>
          <w:tblCellSpacing w:w="0" w:type="dxa"/>
        </w:trPr>
        <w:tc>
          <w:tcPr>
            <w:tcW w:w="3000" w:type="dxa"/>
            <w:tcBorders>
              <w:top w:val="outset" w:sz="6" w:space="0" w:color="auto"/>
              <w:left w:val="outset" w:sz="6" w:space="0" w:color="auto"/>
              <w:bottom w:val="outset" w:sz="6" w:space="0" w:color="auto"/>
              <w:right w:val="outset" w:sz="6" w:space="0" w:color="auto"/>
            </w:tcBorders>
            <w:hideMark/>
          </w:tcPr>
          <w:p w14:paraId="20A7C507" w14:textId="77777777" w:rsidR="0053715C" w:rsidRPr="00211078" w:rsidRDefault="0053715C" w:rsidP="000E0786">
            <w:pPr>
              <w:jc w:val="left"/>
            </w:pPr>
            <w:r w:rsidRPr="00211078">
              <w:t>Scope</w:t>
            </w:r>
          </w:p>
        </w:tc>
        <w:tc>
          <w:tcPr>
            <w:tcW w:w="0" w:type="auto"/>
            <w:tcBorders>
              <w:top w:val="outset" w:sz="6" w:space="0" w:color="auto"/>
              <w:left w:val="outset" w:sz="6" w:space="0" w:color="auto"/>
              <w:bottom w:val="outset" w:sz="6" w:space="0" w:color="auto"/>
              <w:right w:val="outset" w:sz="6" w:space="0" w:color="auto"/>
            </w:tcBorders>
            <w:hideMark/>
          </w:tcPr>
          <w:p w14:paraId="5F3E5F67" w14:textId="02B95444" w:rsidR="0053715C" w:rsidRPr="00211078" w:rsidRDefault="00135FA7" w:rsidP="000E0786">
            <w:pPr>
              <w:jc w:val="left"/>
            </w:pPr>
            <w:r>
              <w:t>IMKL</w:t>
            </w:r>
          </w:p>
        </w:tc>
      </w:tr>
      <w:tr w:rsidR="0053715C" w:rsidRPr="00211078" w14:paraId="0891DD80" w14:textId="77777777" w:rsidTr="000E0786">
        <w:trPr>
          <w:tblHeader/>
          <w:tblCellSpacing w:w="0" w:type="dxa"/>
        </w:trPr>
        <w:tc>
          <w:tcPr>
            <w:tcW w:w="3000" w:type="dxa"/>
            <w:tcBorders>
              <w:top w:val="outset" w:sz="6" w:space="0" w:color="auto"/>
              <w:left w:val="outset" w:sz="6" w:space="0" w:color="auto"/>
              <w:bottom w:val="outset" w:sz="6" w:space="0" w:color="auto"/>
              <w:right w:val="outset" w:sz="6" w:space="0" w:color="auto"/>
            </w:tcBorders>
            <w:hideMark/>
          </w:tcPr>
          <w:p w14:paraId="601D45CE" w14:textId="77777777" w:rsidR="0053715C" w:rsidRPr="00211078" w:rsidRDefault="0053715C" w:rsidP="000E0786">
            <w:pPr>
              <w:jc w:val="left"/>
            </w:pPr>
            <w:r w:rsidRPr="00211078">
              <w:t>Versienummer</w:t>
            </w:r>
          </w:p>
        </w:tc>
        <w:tc>
          <w:tcPr>
            <w:tcW w:w="0" w:type="auto"/>
            <w:tcBorders>
              <w:top w:val="outset" w:sz="6" w:space="0" w:color="auto"/>
              <w:left w:val="outset" w:sz="6" w:space="0" w:color="auto"/>
              <w:bottom w:val="outset" w:sz="6" w:space="0" w:color="auto"/>
              <w:right w:val="outset" w:sz="6" w:space="0" w:color="auto"/>
            </w:tcBorders>
            <w:hideMark/>
          </w:tcPr>
          <w:p w14:paraId="5E0BDFB4" w14:textId="046A2F0F" w:rsidR="0053715C" w:rsidRPr="00211078" w:rsidRDefault="0053715C" w:rsidP="000E0786">
            <w:pPr>
              <w:jc w:val="left"/>
            </w:pPr>
            <w:r w:rsidRPr="00211078">
              <w:t xml:space="preserve">IMKL versie </w:t>
            </w:r>
            <w:r w:rsidR="00135FA7">
              <w:t>2.0io</w:t>
            </w:r>
          </w:p>
        </w:tc>
      </w:tr>
      <w:tr w:rsidR="0053715C" w:rsidRPr="00211078" w14:paraId="06EFE66D" w14:textId="77777777" w:rsidTr="000E0786">
        <w:trPr>
          <w:tblHeader/>
          <w:tblCellSpacing w:w="0" w:type="dxa"/>
        </w:trPr>
        <w:tc>
          <w:tcPr>
            <w:tcW w:w="3000" w:type="dxa"/>
            <w:tcBorders>
              <w:top w:val="outset" w:sz="6" w:space="0" w:color="auto"/>
              <w:left w:val="outset" w:sz="6" w:space="0" w:color="auto"/>
              <w:bottom w:val="outset" w:sz="6" w:space="0" w:color="auto"/>
              <w:right w:val="outset" w:sz="6" w:space="0" w:color="auto"/>
            </w:tcBorders>
            <w:hideMark/>
          </w:tcPr>
          <w:p w14:paraId="5EEB3A8F" w14:textId="77777777" w:rsidR="0053715C" w:rsidRPr="00211078" w:rsidRDefault="0053715C" w:rsidP="000E0786">
            <w:pPr>
              <w:jc w:val="left"/>
            </w:pPr>
            <w:r w:rsidRPr="00211078">
              <w:t>Versiedatum</w:t>
            </w:r>
          </w:p>
        </w:tc>
        <w:tc>
          <w:tcPr>
            <w:tcW w:w="0" w:type="auto"/>
            <w:tcBorders>
              <w:top w:val="outset" w:sz="6" w:space="0" w:color="auto"/>
              <w:left w:val="outset" w:sz="6" w:space="0" w:color="auto"/>
              <w:bottom w:val="outset" w:sz="6" w:space="0" w:color="auto"/>
              <w:right w:val="outset" w:sz="6" w:space="0" w:color="auto"/>
            </w:tcBorders>
            <w:hideMark/>
          </w:tcPr>
          <w:p w14:paraId="01326F99" w14:textId="44CB3A56" w:rsidR="0053715C" w:rsidRPr="00211078" w:rsidRDefault="0053715C" w:rsidP="000E0786">
            <w:pPr>
              <w:jc w:val="left"/>
            </w:pPr>
            <w:r w:rsidRPr="00211078">
              <w:t>20</w:t>
            </w:r>
            <w:r w:rsidR="00135FA7">
              <w:t>20</w:t>
            </w:r>
            <w:r w:rsidRPr="00211078">
              <w:t>-0</w:t>
            </w:r>
            <w:r w:rsidR="00C0190C">
              <w:t>6</w:t>
            </w:r>
            <w:r w:rsidRPr="00211078">
              <w:t>-</w:t>
            </w:r>
            <w:r w:rsidR="00135FA7">
              <w:t>xx</w:t>
            </w:r>
          </w:p>
        </w:tc>
      </w:tr>
      <w:tr w:rsidR="0053715C" w:rsidRPr="00211078" w14:paraId="755DEF2C" w14:textId="77777777" w:rsidTr="000E0786">
        <w:trPr>
          <w:tblHeader/>
          <w:tblCellSpacing w:w="0" w:type="dxa"/>
        </w:trPr>
        <w:tc>
          <w:tcPr>
            <w:tcW w:w="3000" w:type="dxa"/>
            <w:tcBorders>
              <w:top w:val="outset" w:sz="6" w:space="0" w:color="auto"/>
              <w:left w:val="outset" w:sz="6" w:space="0" w:color="auto"/>
              <w:bottom w:val="outset" w:sz="6" w:space="0" w:color="auto"/>
              <w:right w:val="outset" w:sz="6" w:space="0" w:color="auto"/>
            </w:tcBorders>
            <w:hideMark/>
          </w:tcPr>
          <w:p w14:paraId="3C678CA9" w14:textId="77777777" w:rsidR="0053715C" w:rsidRPr="00211078" w:rsidRDefault="0053715C" w:rsidP="000E0786">
            <w:pPr>
              <w:jc w:val="left"/>
            </w:pPr>
            <w:r w:rsidRPr="00211078">
              <w:t>Herkomst Definities</w:t>
            </w:r>
          </w:p>
        </w:tc>
        <w:tc>
          <w:tcPr>
            <w:tcW w:w="0" w:type="auto"/>
            <w:tcBorders>
              <w:top w:val="outset" w:sz="6" w:space="0" w:color="auto"/>
              <w:left w:val="outset" w:sz="6" w:space="0" w:color="auto"/>
              <w:bottom w:val="outset" w:sz="6" w:space="0" w:color="auto"/>
              <w:right w:val="outset" w:sz="6" w:space="0" w:color="auto"/>
            </w:tcBorders>
            <w:hideMark/>
          </w:tcPr>
          <w:p w14:paraId="6B8C030D" w14:textId="3455D5FB" w:rsidR="0053715C" w:rsidRPr="00211078" w:rsidRDefault="00135FA7" w:rsidP="000E0786">
            <w:pPr>
              <w:jc w:val="left"/>
            </w:pPr>
            <w:r>
              <w:t>Informatiemodel</w:t>
            </w:r>
            <w:r w:rsidR="0053715C" w:rsidRPr="00211078">
              <w:t xml:space="preserve"> </w:t>
            </w:r>
            <w:r>
              <w:t>IMKL</w:t>
            </w:r>
          </w:p>
        </w:tc>
      </w:tr>
    </w:tbl>
    <w:p w14:paraId="2FAD6917" w14:textId="77777777" w:rsidR="0053715C" w:rsidRDefault="0053715C" w:rsidP="000E0786">
      <w:pPr>
        <w:jc w:val="left"/>
      </w:pPr>
    </w:p>
    <w:p w14:paraId="2AA565CF" w14:textId="77777777" w:rsidR="0053715C" w:rsidRDefault="0053715C" w:rsidP="000E0786">
      <w:pPr>
        <w:jc w:val="left"/>
      </w:pPr>
    </w:p>
    <w:p w14:paraId="263F707F" w14:textId="77777777" w:rsidR="00D128FB" w:rsidRDefault="0053715C" w:rsidP="000E0786">
      <w:pPr>
        <w:pStyle w:val="Kop3"/>
        <w:jc w:val="left"/>
      </w:pPr>
      <w:bookmarkStart w:id="28" w:name="_Toc487109307"/>
      <w:r w:rsidRPr="00F73526">
        <w:t xml:space="preserve">Types gedefinieerd in de </w:t>
      </w:r>
      <w:r>
        <w:t>object</w:t>
      </w:r>
      <w:r w:rsidRPr="00F73526">
        <w:t>catalogus</w:t>
      </w:r>
      <w:bookmarkEnd w:id="27"/>
      <w:r>
        <w:t>:</w:t>
      </w:r>
      <w:bookmarkEnd w:id="28"/>
      <w:r>
        <w:t xml:space="preserve"> </w:t>
      </w:r>
    </w:p>
    <w:p w14:paraId="6ACB77C0" w14:textId="77777777" w:rsidR="000E0786" w:rsidRPr="006B0035" w:rsidRDefault="000E0786" w:rsidP="000E0786">
      <w:pPr>
        <w:pStyle w:val="Normaalweb"/>
        <w:jc w:val="left"/>
        <w:rPr>
          <w:rFonts w:ascii="Verdana" w:hAnsi="Verdana"/>
          <w:sz w:val="16"/>
          <w:szCs w:val="16"/>
        </w:rPr>
      </w:pPr>
    </w:p>
    <w:tbl>
      <w:tblPr>
        <w:tblW w:w="9206" w:type="dxa"/>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050"/>
        <w:gridCol w:w="3632"/>
        <w:gridCol w:w="1524"/>
      </w:tblGrid>
      <w:tr w:rsidR="000E0786" w:rsidRPr="006B0035" w14:paraId="549B9EA7" w14:textId="77777777" w:rsidTr="000E0786">
        <w:trPr>
          <w:trHeight w:val="225"/>
          <w:tblHeader/>
          <w:tblCellSpacing w:w="0" w:type="dxa"/>
        </w:trPr>
        <w:tc>
          <w:tcPr>
            <w:tcW w:w="4050" w:type="dxa"/>
            <w:tcBorders>
              <w:top w:val="outset" w:sz="6" w:space="0" w:color="auto"/>
              <w:left w:val="outset" w:sz="6" w:space="0" w:color="auto"/>
              <w:bottom w:val="outset" w:sz="6" w:space="0" w:color="auto"/>
              <w:right w:val="outset" w:sz="6" w:space="0" w:color="auto"/>
            </w:tcBorders>
            <w:shd w:val="clear" w:color="auto" w:fill="E6E6E6"/>
            <w:vAlign w:val="center"/>
            <w:hideMark/>
          </w:tcPr>
          <w:p w14:paraId="1ABDE2C2" w14:textId="77777777" w:rsidR="000E0786" w:rsidRPr="006B0035" w:rsidRDefault="000E0786" w:rsidP="000E0786">
            <w:pPr>
              <w:jc w:val="left"/>
            </w:pPr>
            <w:r w:rsidRPr="006B0035">
              <w:rPr>
                <w:b/>
                <w:bCs/>
              </w:rPr>
              <w:t>Type</w:t>
            </w:r>
          </w:p>
        </w:tc>
        <w:tc>
          <w:tcPr>
            <w:tcW w:w="3632" w:type="dxa"/>
            <w:tcBorders>
              <w:top w:val="outset" w:sz="6" w:space="0" w:color="auto"/>
              <w:left w:val="outset" w:sz="6" w:space="0" w:color="auto"/>
              <w:bottom w:val="outset" w:sz="6" w:space="0" w:color="auto"/>
              <w:right w:val="outset" w:sz="6" w:space="0" w:color="auto"/>
            </w:tcBorders>
            <w:shd w:val="clear" w:color="auto" w:fill="E6E6E6"/>
            <w:vAlign w:val="center"/>
            <w:hideMark/>
          </w:tcPr>
          <w:p w14:paraId="01B0F66F" w14:textId="77777777" w:rsidR="000E0786" w:rsidRPr="006B0035" w:rsidRDefault="000E0786" w:rsidP="000E0786">
            <w:pPr>
              <w:jc w:val="left"/>
            </w:pPr>
            <w:r w:rsidRPr="006B0035">
              <w:rPr>
                <w:b/>
                <w:bCs/>
              </w:rPr>
              <w:t>Package</w:t>
            </w:r>
          </w:p>
        </w:tc>
        <w:tc>
          <w:tcPr>
            <w:tcW w:w="1524" w:type="dxa"/>
            <w:tcBorders>
              <w:top w:val="outset" w:sz="6" w:space="0" w:color="auto"/>
              <w:left w:val="outset" w:sz="6" w:space="0" w:color="auto"/>
              <w:bottom w:val="outset" w:sz="6" w:space="0" w:color="auto"/>
              <w:right w:val="outset" w:sz="6" w:space="0" w:color="auto"/>
            </w:tcBorders>
            <w:shd w:val="clear" w:color="auto" w:fill="E6E6E6"/>
            <w:vAlign w:val="center"/>
            <w:hideMark/>
          </w:tcPr>
          <w:p w14:paraId="7CEABE83" w14:textId="77777777" w:rsidR="000E0786" w:rsidRPr="006B0035" w:rsidRDefault="000E0786" w:rsidP="000E0786">
            <w:pPr>
              <w:jc w:val="left"/>
            </w:pPr>
            <w:r w:rsidRPr="006B0035">
              <w:rPr>
                <w:b/>
                <w:bCs/>
              </w:rPr>
              <w:t>Stereotypes</w:t>
            </w:r>
          </w:p>
        </w:tc>
      </w:tr>
      <w:tr w:rsidR="000E0786" w:rsidRPr="006B0035" w14:paraId="06AE4368"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1224F32" w14:textId="77777777" w:rsidR="000E0786" w:rsidRPr="006B0035" w:rsidRDefault="000E0786" w:rsidP="000E0786">
            <w:pPr>
              <w:jc w:val="left"/>
            </w:pPr>
            <w:proofErr w:type="spellStart"/>
            <w:r w:rsidRPr="006B0035">
              <w:t>AanduidingEisVoorzorgsmaatregel</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C452BE5" w14:textId="70C1B240"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14B1DE6A"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5C68F4F6"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65C976A" w14:textId="77777777" w:rsidR="000E0786" w:rsidRPr="006B0035" w:rsidRDefault="000E0786" w:rsidP="000E0786">
            <w:pPr>
              <w:jc w:val="left"/>
            </w:pPr>
            <w:proofErr w:type="spellStart"/>
            <w:r w:rsidRPr="006B0035">
              <w:t>AanvraagSoortContact</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0929A4EA" w14:textId="2280F95F"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1DA84B99" w14:textId="77777777" w:rsidR="000E0786" w:rsidRPr="006B0035" w:rsidRDefault="000E0786" w:rsidP="000E0786">
            <w:pPr>
              <w:jc w:val="left"/>
            </w:pPr>
            <w:r w:rsidRPr="006B0035">
              <w:t>«</w:t>
            </w:r>
            <w:proofErr w:type="spellStart"/>
            <w:r w:rsidRPr="006B0035">
              <w:t>dataType</w:t>
            </w:r>
            <w:proofErr w:type="spellEnd"/>
            <w:r w:rsidRPr="006B0035">
              <w:t>»</w:t>
            </w:r>
          </w:p>
        </w:tc>
      </w:tr>
      <w:tr w:rsidR="000E0786" w:rsidRPr="006B0035" w14:paraId="6EC3FBF7"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18A6D0A" w14:textId="77777777" w:rsidR="000E0786" w:rsidRPr="006B0035" w:rsidRDefault="000E0786" w:rsidP="000E0786">
            <w:pPr>
              <w:jc w:val="left"/>
            </w:pPr>
            <w:proofErr w:type="spellStart"/>
            <w:r w:rsidRPr="006B0035">
              <w:t>AanvraagSoortValue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7685F325" w14:textId="0B799979"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0BCDBC78" w14:textId="77777777" w:rsidR="000E0786" w:rsidRPr="006B0035" w:rsidRDefault="000E0786" w:rsidP="000E0786">
            <w:pPr>
              <w:jc w:val="left"/>
            </w:pPr>
            <w:r w:rsidRPr="006B0035">
              <w:t>«</w:t>
            </w:r>
            <w:proofErr w:type="spellStart"/>
            <w:r w:rsidRPr="006B0035">
              <w:t>codeList</w:t>
            </w:r>
            <w:proofErr w:type="spellEnd"/>
            <w:r w:rsidRPr="006B0035">
              <w:t>»</w:t>
            </w:r>
          </w:p>
        </w:tc>
      </w:tr>
      <w:tr w:rsidR="000E0786" w:rsidRPr="006B0035" w14:paraId="2FB25279"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FA631A8" w14:textId="77777777" w:rsidR="000E0786" w:rsidRPr="006B0035" w:rsidRDefault="000E0786" w:rsidP="000E0786">
            <w:pPr>
              <w:jc w:val="left"/>
            </w:pPr>
            <w:r w:rsidRPr="006B0035">
              <w:t>Aanvrager</w:t>
            </w:r>
          </w:p>
        </w:tc>
        <w:tc>
          <w:tcPr>
            <w:tcW w:w="0" w:type="auto"/>
            <w:tcBorders>
              <w:top w:val="outset" w:sz="6" w:space="0" w:color="auto"/>
              <w:left w:val="outset" w:sz="6" w:space="0" w:color="auto"/>
              <w:bottom w:val="outset" w:sz="6" w:space="0" w:color="auto"/>
              <w:right w:val="outset" w:sz="6" w:space="0" w:color="auto"/>
            </w:tcBorders>
            <w:hideMark/>
          </w:tcPr>
          <w:p w14:paraId="55CBEED8" w14:textId="762C6F36"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0B96B534" w14:textId="77777777" w:rsidR="000E0786" w:rsidRPr="006B0035" w:rsidRDefault="000E0786" w:rsidP="000E0786">
            <w:pPr>
              <w:jc w:val="left"/>
            </w:pPr>
            <w:r w:rsidRPr="006B0035">
              <w:t>«</w:t>
            </w:r>
            <w:proofErr w:type="spellStart"/>
            <w:r w:rsidRPr="006B0035">
              <w:t>dataType</w:t>
            </w:r>
            <w:proofErr w:type="spellEnd"/>
            <w:r w:rsidRPr="006B0035">
              <w:t>»</w:t>
            </w:r>
          </w:p>
        </w:tc>
      </w:tr>
      <w:tr w:rsidR="000E0786" w:rsidRPr="006B0035" w14:paraId="4D4F6389"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712C9D7" w14:textId="77777777" w:rsidR="000E0786" w:rsidRPr="006B0035" w:rsidRDefault="000E0786" w:rsidP="000E0786">
            <w:pPr>
              <w:jc w:val="left"/>
            </w:pPr>
            <w:r w:rsidRPr="006B0035">
              <w:t>Achtergrondkaart</w:t>
            </w:r>
          </w:p>
        </w:tc>
        <w:tc>
          <w:tcPr>
            <w:tcW w:w="0" w:type="auto"/>
            <w:tcBorders>
              <w:top w:val="outset" w:sz="6" w:space="0" w:color="auto"/>
              <w:left w:val="outset" w:sz="6" w:space="0" w:color="auto"/>
              <w:bottom w:val="outset" w:sz="6" w:space="0" w:color="auto"/>
              <w:right w:val="outset" w:sz="6" w:space="0" w:color="auto"/>
            </w:tcBorders>
            <w:hideMark/>
          </w:tcPr>
          <w:p w14:paraId="56D62DCC" w14:textId="7AB6F060"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71A7CC24" w14:textId="77777777" w:rsidR="000E0786" w:rsidRPr="006B0035" w:rsidRDefault="000E0786" w:rsidP="000E0786">
            <w:pPr>
              <w:jc w:val="left"/>
            </w:pPr>
            <w:r w:rsidRPr="006B0035">
              <w:t>«</w:t>
            </w:r>
            <w:proofErr w:type="spellStart"/>
            <w:r w:rsidRPr="006B0035">
              <w:t>dataType</w:t>
            </w:r>
            <w:proofErr w:type="spellEnd"/>
            <w:r w:rsidRPr="006B0035">
              <w:t>»</w:t>
            </w:r>
          </w:p>
        </w:tc>
      </w:tr>
      <w:tr w:rsidR="000E0786" w:rsidRPr="006B0035" w14:paraId="07713523"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9AA4C51" w14:textId="77777777" w:rsidR="000E0786" w:rsidRPr="006B0035" w:rsidRDefault="000E0786" w:rsidP="000E0786">
            <w:pPr>
              <w:jc w:val="left"/>
            </w:pPr>
            <w:proofErr w:type="spellStart"/>
            <w:r w:rsidRPr="006B0035">
              <w:t>AchtergrondkaartSoortValue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153EBF8E" w14:textId="7CEEDEF0"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23477571" w14:textId="77777777" w:rsidR="000E0786" w:rsidRPr="006B0035" w:rsidRDefault="000E0786" w:rsidP="000E0786">
            <w:pPr>
              <w:jc w:val="left"/>
            </w:pPr>
            <w:r w:rsidRPr="006B0035">
              <w:t>«</w:t>
            </w:r>
            <w:proofErr w:type="spellStart"/>
            <w:r w:rsidRPr="006B0035">
              <w:t>codeList</w:t>
            </w:r>
            <w:proofErr w:type="spellEnd"/>
            <w:r w:rsidRPr="006B0035">
              <w:t>»</w:t>
            </w:r>
          </w:p>
        </w:tc>
      </w:tr>
      <w:tr w:rsidR="000E0786" w:rsidRPr="006B0035" w14:paraId="2B0354A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D104553" w14:textId="77777777" w:rsidR="000E0786" w:rsidRPr="006B0035" w:rsidRDefault="000E0786" w:rsidP="000E0786">
            <w:pPr>
              <w:jc w:val="left"/>
            </w:pPr>
            <w:r w:rsidRPr="006B0035">
              <w:t>Adres</w:t>
            </w:r>
          </w:p>
        </w:tc>
        <w:tc>
          <w:tcPr>
            <w:tcW w:w="0" w:type="auto"/>
            <w:tcBorders>
              <w:top w:val="outset" w:sz="6" w:space="0" w:color="auto"/>
              <w:left w:val="outset" w:sz="6" w:space="0" w:color="auto"/>
              <w:bottom w:val="outset" w:sz="6" w:space="0" w:color="auto"/>
              <w:right w:val="outset" w:sz="6" w:space="0" w:color="auto"/>
            </w:tcBorders>
            <w:hideMark/>
          </w:tcPr>
          <w:p w14:paraId="1440512E" w14:textId="5443F42D"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027704E4" w14:textId="77777777" w:rsidR="000E0786" w:rsidRPr="006B0035" w:rsidRDefault="000E0786" w:rsidP="000E0786">
            <w:pPr>
              <w:jc w:val="left"/>
            </w:pPr>
            <w:r w:rsidRPr="006B0035">
              <w:t>«</w:t>
            </w:r>
            <w:proofErr w:type="spellStart"/>
            <w:r w:rsidRPr="006B0035">
              <w:t>dataType</w:t>
            </w:r>
            <w:proofErr w:type="spellEnd"/>
            <w:r w:rsidRPr="006B0035">
              <w:t>»</w:t>
            </w:r>
          </w:p>
        </w:tc>
      </w:tr>
      <w:tr w:rsidR="000E0786" w:rsidRPr="006B0035" w14:paraId="60D2F340"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9D26800" w14:textId="77777777" w:rsidR="000E0786" w:rsidRPr="006B0035" w:rsidRDefault="000E0786" w:rsidP="000E0786">
            <w:pPr>
              <w:jc w:val="left"/>
            </w:pPr>
            <w:r w:rsidRPr="006B0035">
              <w:t>Annotatie</w:t>
            </w:r>
          </w:p>
        </w:tc>
        <w:tc>
          <w:tcPr>
            <w:tcW w:w="0" w:type="auto"/>
            <w:tcBorders>
              <w:top w:val="outset" w:sz="6" w:space="0" w:color="auto"/>
              <w:left w:val="outset" w:sz="6" w:space="0" w:color="auto"/>
              <w:bottom w:val="outset" w:sz="6" w:space="0" w:color="auto"/>
              <w:right w:val="outset" w:sz="6" w:space="0" w:color="auto"/>
            </w:tcBorders>
            <w:hideMark/>
          </w:tcPr>
          <w:p w14:paraId="57ECABBA" w14:textId="399456DF"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2D84F5B5"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64D39AA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7CAB791" w14:textId="77777777" w:rsidR="000E0786" w:rsidRPr="006B0035" w:rsidRDefault="000E0786" w:rsidP="000E0786">
            <w:pPr>
              <w:jc w:val="left"/>
            </w:pPr>
            <w:proofErr w:type="spellStart"/>
            <w:r w:rsidRPr="006B0035">
              <w:t>AnnotatieTypeValue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6F0FCEE" w14:textId="38C81C5F"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76242CB2" w14:textId="77777777" w:rsidR="000E0786" w:rsidRPr="006B0035" w:rsidRDefault="000E0786" w:rsidP="000E0786">
            <w:pPr>
              <w:jc w:val="left"/>
            </w:pPr>
            <w:r w:rsidRPr="006B0035">
              <w:t>«</w:t>
            </w:r>
            <w:proofErr w:type="spellStart"/>
            <w:r w:rsidRPr="006B0035">
              <w:t>codeList</w:t>
            </w:r>
            <w:proofErr w:type="spellEnd"/>
            <w:r w:rsidRPr="006B0035">
              <w:t>»</w:t>
            </w:r>
          </w:p>
        </w:tc>
      </w:tr>
      <w:tr w:rsidR="000E0786" w:rsidRPr="006B0035" w14:paraId="0CBEF609"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4DFF6F8" w14:textId="77777777" w:rsidR="000E0786" w:rsidRPr="006B0035" w:rsidRDefault="000E0786" w:rsidP="000E0786">
            <w:pPr>
              <w:jc w:val="left"/>
            </w:pPr>
            <w:proofErr w:type="spellStart"/>
            <w:r w:rsidRPr="006B0035">
              <w:t>Appurtenance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F1251D3" w14:textId="2FCE3F0F"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CD9DB4D"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3AEE676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4F181AD" w14:textId="77777777" w:rsidR="000E0786" w:rsidRPr="006B0035" w:rsidRDefault="000E0786" w:rsidP="000E0786">
            <w:pPr>
              <w:jc w:val="left"/>
            </w:pPr>
            <w:r w:rsidRPr="006B0035">
              <w:t>Beheerder</w:t>
            </w:r>
          </w:p>
        </w:tc>
        <w:tc>
          <w:tcPr>
            <w:tcW w:w="0" w:type="auto"/>
            <w:tcBorders>
              <w:top w:val="outset" w:sz="6" w:space="0" w:color="auto"/>
              <w:left w:val="outset" w:sz="6" w:space="0" w:color="auto"/>
              <w:bottom w:val="outset" w:sz="6" w:space="0" w:color="auto"/>
              <w:right w:val="outset" w:sz="6" w:space="0" w:color="auto"/>
            </w:tcBorders>
            <w:hideMark/>
          </w:tcPr>
          <w:p w14:paraId="10088B7D" w14:textId="777825B2"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2DBF262"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40EB928B"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700BC8B" w14:textId="77777777" w:rsidR="000E0786" w:rsidRPr="006B0035" w:rsidRDefault="000E0786" w:rsidP="000E0786">
            <w:pPr>
              <w:jc w:val="left"/>
            </w:pPr>
            <w:r w:rsidRPr="006B0035">
              <w:t>Belang</w:t>
            </w:r>
          </w:p>
        </w:tc>
        <w:tc>
          <w:tcPr>
            <w:tcW w:w="0" w:type="auto"/>
            <w:tcBorders>
              <w:top w:val="outset" w:sz="6" w:space="0" w:color="auto"/>
              <w:left w:val="outset" w:sz="6" w:space="0" w:color="auto"/>
              <w:bottom w:val="outset" w:sz="6" w:space="0" w:color="auto"/>
              <w:right w:val="outset" w:sz="6" w:space="0" w:color="auto"/>
            </w:tcBorders>
            <w:hideMark/>
          </w:tcPr>
          <w:p w14:paraId="224E0534" w14:textId="76ABEC11"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262A542A"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2E45310B"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861BCAF" w14:textId="77777777" w:rsidR="000E0786" w:rsidRPr="006B0035" w:rsidRDefault="000E0786" w:rsidP="000E0786">
            <w:pPr>
              <w:jc w:val="left"/>
            </w:pPr>
            <w:r w:rsidRPr="006B0035">
              <w:t>BelangGeneriek</w:t>
            </w:r>
          </w:p>
        </w:tc>
        <w:tc>
          <w:tcPr>
            <w:tcW w:w="0" w:type="auto"/>
            <w:tcBorders>
              <w:top w:val="outset" w:sz="6" w:space="0" w:color="auto"/>
              <w:left w:val="outset" w:sz="6" w:space="0" w:color="auto"/>
              <w:bottom w:val="outset" w:sz="6" w:space="0" w:color="auto"/>
              <w:right w:val="outset" w:sz="6" w:space="0" w:color="auto"/>
            </w:tcBorders>
            <w:hideMark/>
          </w:tcPr>
          <w:p w14:paraId="4890456A" w14:textId="6B03F6F4"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61C3C40E"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44640400"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F773250" w14:textId="77777777" w:rsidR="000E0786" w:rsidRPr="006B0035" w:rsidRDefault="000E0786" w:rsidP="000E0786">
            <w:pPr>
              <w:jc w:val="left"/>
            </w:pPr>
            <w:r w:rsidRPr="006B0035">
              <w:t>Belanghebbende</w:t>
            </w:r>
          </w:p>
        </w:tc>
        <w:tc>
          <w:tcPr>
            <w:tcW w:w="0" w:type="auto"/>
            <w:tcBorders>
              <w:top w:val="outset" w:sz="6" w:space="0" w:color="auto"/>
              <w:left w:val="outset" w:sz="6" w:space="0" w:color="auto"/>
              <w:bottom w:val="outset" w:sz="6" w:space="0" w:color="auto"/>
              <w:right w:val="outset" w:sz="6" w:space="0" w:color="auto"/>
            </w:tcBorders>
            <w:hideMark/>
          </w:tcPr>
          <w:p w14:paraId="0AD1ED33" w14:textId="5234DE37"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285719B"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74C2662E"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BFA52C9" w14:textId="77777777" w:rsidR="000E0786" w:rsidRPr="006B0035" w:rsidRDefault="000E0786" w:rsidP="000E0786">
            <w:pPr>
              <w:jc w:val="left"/>
            </w:pPr>
            <w:proofErr w:type="spellStart"/>
            <w:r w:rsidRPr="006B0035">
              <w:t>BestandMediaTypeValue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D46BA3E" w14:textId="49F28417"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7D63B276" w14:textId="77777777" w:rsidR="000E0786" w:rsidRPr="006B0035" w:rsidRDefault="000E0786" w:rsidP="000E0786">
            <w:pPr>
              <w:jc w:val="left"/>
            </w:pPr>
            <w:r w:rsidRPr="006B0035">
              <w:t>«</w:t>
            </w:r>
            <w:proofErr w:type="spellStart"/>
            <w:r w:rsidRPr="006B0035">
              <w:t>codeList</w:t>
            </w:r>
            <w:proofErr w:type="spellEnd"/>
            <w:r w:rsidRPr="006B0035">
              <w:t>»</w:t>
            </w:r>
          </w:p>
        </w:tc>
      </w:tr>
      <w:tr w:rsidR="000E0786" w:rsidRPr="006B0035" w14:paraId="7CE78843"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0D6E2BA" w14:textId="77777777" w:rsidR="000E0786" w:rsidRPr="006B0035" w:rsidRDefault="000E0786" w:rsidP="000E0786">
            <w:pPr>
              <w:jc w:val="left"/>
            </w:pPr>
            <w:r w:rsidRPr="006B0035">
              <w:t>Bijlage</w:t>
            </w:r>
          </w:p>
        </w:tc>
        <w:tc>
          <w:tcPr>
            <w:tcW w:w="0" w:type="auto"/>
            <w:tcBorders>
              <w:top w:val="outset" w:sz="6" w:space="0" w:color="auto"/>
              <w:left w:val="outset" w:sz="6" w:space="0" w:color="auto"/>
              <w:bottom w:val="outset" w:sz="6" w:space="0" w:color="auto"/>
              <w:right w:val="outset" w:sz="6" w:space="0" w:color="auto"/>
            </w:tcBorders>
            <w:hideMark/>
          </w:tcPr>
          <w:p w14:paraId="2EC4E8B1" w14:textId="700C0804"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531F9016"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3563295E"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9635E3C" w14:textId="77777777" w:rsidR="000E0786" w:rsidRPr="006B0035" w:rsidRDefault="000E0786" w:rsidP="000E0786">
            <w:pPr>
              <w:jc w:val="left"/>
            </w:pPr>
            <w:proofErr w:type="spellStart"/>
            <w:r w:rsidRPr="006B0035">
              <w:lastRenderedPageBreak/>
              <w:t>BijlageTypeValue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4231337" w14:textId="4799D69B"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60A502A4" w14:textId="77777777" w:rsidR="000E0786" w:rsidRPr="006B0035" w:rsidRDefault="000E0786" w:rsidP="000E0786">
            <w:pPr>
              <w:jc w:val="left"/>
            </w:pPr>
            <w:r w:rsidRPr="006B0035">
              <w:t>«</w:t>
            </w:r>
            <w:proofErr w:type="spellStart"/>
            <w:r w:rsidRPr="006B0035">
              <w:t>codeList</w:t>
            </w:r>
            <w:proofErr w:type="spellEnd"/>
            <w:r w:rsidRPr="006B0035">
              <w:t>»</w:t>
            </w:r>
          </w:p>
        </w:tc>
      </w:tr>
      <w:tr w:rsidR="000E0786" w:rsidRPr="006B0035" w14:paraId="725969A5"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836C22E" w14:textId="77777777" w:rsidR="000E0786" w:rsidRPr="006B0035" w:rsidRDefault="000E0786" w:rsidP="000E0786">
            <w:pPr>
              <w:jc w:val="left"/>
            </w:pPr>
            <w:proofErr w:type="spellStart"/>
            <w:r w:rsidRPr="006B0035">
              <w:t>BuisleidingTypeValue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27C4400B" w14:textId="4631F5E2"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2ED9BDF7" w14:textId="77777777" w:rsidR="000E0786" w:rsidRPr="006B0035" w:rsidRDefault="000E0786" w:rsidP="000E0786">
            <w:pPr>
              <w:jc w:val="left"/>
            </w:pPr>
            <w:r w:rsidRPr="006B0035">
              <w:t>«</w:t>
            </w:r>
            <w:proofErr w:type="spellStart"/>
            <w:r w:rsidRPr="006B0035">
              <w:t>codeList</w:t>
            </w:r>
            <w:proofErr w:type="spellEnd"/>
            <w:r w:rsidRPr="006B0035">
              <w:t>»</w:t>
            </w:r>
          </w:p>
        </w:tc>
      </w:tr>
      <w:tr w:rsidR="000E0786" w:rsidRPr="006B0035" w14:paraId="4D4E0D55"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B36D2A1" w14:textId="77777777" w:rsidR="000E0786" w:rsidRPr="006B0035" w:rsidRDefault="000E0786" w:rsidP="000E0786">
            <w:pPr>
              <w:jc w:val="left"/>
            </w:pPr>
            <w:proofErr w:type="spellStart"/>
            <w:r w:rsidRPr="006B0035">
              <w:t>BuisSpecifiek</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13B55B6" w14:textId="34458909"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4C53FE42"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64F95B30"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6624A2C" w14:textId="77777777" w:rsidR="000E0786" w:rsidRPr="006B0035" w:rsidRDefault="000E0786" w:rsidP="000E0786">
            <w:pPr>
              <w:jc w:val="left"/>
            </w:pPr>
            <w:proofErr w:type="spellStart"/>
            <w:r w:rsidRPr="006B0035">
              <w:t>ConditionOfFacilityIMKLValue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3C46116" w14:textId="1F9DBD79"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5FCD606F" w14:textId="77777777" w:rsidR="000E0786" w:rsidRPr="006B0035" w:rsidRDefault="000E0786" w:rsidP="000E0786">
            <w:pPr>
              <w:jc w:val="left"/>
            </w:pPr>
            <w:r w:rsidRPr="006B0035">
              <w:t>«</w:t>
            </w:r>
            <w:proofErr w:type="spellStart"/>
            <w:r w:rsidRPr="006B0035">
              <w:t>codeList</w:t>
            </w:r>
            <w:proofErr w:type="spellEnd"/>
            <w:r w:rsidRPr="006B0035">
              <w:t>»</w:t>
            </w:r>
          </w:p>
        </w:tc>
      </w:tr>
      <w:tr w:rsidR="000E0786" w:rsidRPr="006B0035" w14:paraId="1812833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D2C2A9C" w14:textId="77777777" w:rsidR="000E0786" w:rsidRPr="006B0035" w:rsidRDefault="000E0786" w:rsidP="000E0786">
            <w:pPr>
              <w:jc w:val="left"/>
            </w:pPr>
            <w:r w:rsidRPr="006B0035">
              <w:t>Contact</w:t>
            </w:r>
          </w:p>
        </w:tc>
        <w:tc>
          <w:tcPr>
            <w:tcW w:w="0" w:type="auto"/>
            <w:tcBorders>
              <w:top w:val="outset" w:sz="6" w:space="0" w:color="auto"/>
              <w:left w:val="outset" w:sz="6" w:space="0" w:color="auto"/>
              <w:bottom w:val="outset" w:sz="6" w:space="0" w:color="auto"/>
              <w:right w:val="outset" w:sz="6" w:space="0" w:color="auto"/>
            </w:tcBorders>
            <w:hideMark/>
          </w:tcPr>
          <w:p w14:paraId="326B8B46" w14:textId="52D87F6D"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62CAC5C8" w14:textId="77777777" w:rsidR="000E0786" w:rsidRPr="006B0035" w:rsidRDefault="000E0786" w:rsidP="000E0786">
            <w:pPr>
              <w:jc w:val="left"/>
            </w:pPr>
            <w:r w:rsidRPr="006B0035">
              <w:t>«</w:t>
            </w:r>
            <w:proofErr w:type="spellStart"/>
            <w:r w:rsidRPr="006B0035">
              <w:t>dataType</w:t>
            </w:r>
            <w:proofErr w:type="spellEnd"/>
            <w:r w:rsidRPr="006B0035">
              <w:t>»</w:t>
            </w:r>
          </w:p>
        </w:tc>
      </w:tr>
      <w:tr w:rsidR="000E0786" w:rsidRPr="006B0035" w14:paraId="38837F78"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93FBA1B" w14:textId="77777777" w:rsidR="000E0786" w:rsidRPr="006B0035" w:rsidRDefault="000E0786" w:rsidP="000E0786">
            <w:pPr>
              <w:jc w:val="left"/>
            </w:pPr>
            <w:proofErr w:type="spellStart"/>
            <w:r w:rsidRPr="006B0035">
              <w:t>ContainerLeidingelement</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CD36657" w14:textId="6F504EB7"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1509EADB"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4F3533C7"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7BDE301" w14:textId="77777777" w:rsidR="000E0786" w:rsidRPr="006B0035" w:rsidRDefault="000E0786" w:rsidP="000E0786">
            <w:pPr>
              <w:jc w:val="left"/>
            </w:pPr>
            <w:r w:rsidRPr="006B0035">
              <w:t>Diepte</w:t>
            </w:r>
          </w:p>
        </w:tc>
        <w:tc>
          <w:tcPr>
            <w:tcW w:w="0" w:type="auto"/>
            <w:tcBorders>
              <w:top w:val="outset" w:sz="6" w:space="0" w:color="auto"/>
              <w:left w:val="outset" w:sz="6" w:space="0" w:color="auto"/>
              <w:bottom w:val="outset" w:sz="6" w:space="0" w:color="auto"/>
              <w:right w:val="outset" w:sz="6" w:space="0" w:color="auto"/>
            </w:tcBorders>
            <w:hideMark/>
          </w:tcPr>
          <w:p w14:paraId="3ABA70FC" w14:textId="565CD51E"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1D8D424D"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5F2C9F8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7102EC9" w14:textId="77777777" w:rsidR="000E0786" w:rsidRPr="006B0035" w:rsidRDefault="000E0786" w:rsidP="000E0786">
            <w:pPr>
              <w:jc w:val="left"/>
            </w:pPr>
            <w:proofErr w:type="spellStart"/>
            <w:r w:rsidRPr="006B0035">
              <w:t>DiepteAangrijpingspuntValue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2DFB886" w14:textId="469ED9D9"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6BB6CEE9" w14:textId="77777777" w:rsidR="000E0786" w:rsidRPr="006B0035" w:rsidRDefault="000E0786" w:rsidP="000E0786">
            <w:pPr>
              <w:jc w:val="left"/>
            </w:pPr>
            <w:r w:rsidRPr="006B0035">
              <w:t>«</w:t>
            </w:r>
            <w:proofErr w:type="spellStart"/>
            <w:r w:rsidRPr="006B0035">
              <w:t>codeList</w:t>
            </w:r>
            <w:proofErr w:type="spellEnd"/>
            <w:r w:rsidRPr="006B0035">
              <w:t>»</w:t>
            </w:r>
          </w:p>
        </w:tc>
      </w:tr>
      <w:tr w:rsidR="000E0786" w:rsidRPr="006B0035" w14:paraId="36175010"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DEFF034" w14:textId="77777777" w:rsidR="000E0786" w:rsidRPr="006B0035" w:rsidRDefault="000E0786" w:rsidP="000E0786">
            <w:pPr>
              <w:jc w:val="left"/>
            </w:pPr>
            <w:proofErr w:type="spellStart"/>
            <w:r w:rsidRPr="006B0035">
              <w:t>DiepteNAP</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08DEDAA7" w14:textId="58EA437B"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6876F163"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1AFC0AB6"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7673B46" w14:textId="77777777" w:rsidR="000E0786" w:rsidRPr="006B0035" w:rsidRDefault="000E0786" w:rsidP="000E0786">
            <w:pPr>
              <w:jc w:val="left"/>
            </w:pPr>
            <w:proofErr w:type="spellStart"/>
            <w:r w:rsidRPr="006B0035">
              <w:t>DiepteTovMaaiveld</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0E59AE85" w14:textId="5A93A95A"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2188DFBD"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18D68406"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233B2AC" w14:textId="77777777" w:rsidR="000E0786" w:rsidRPr="006B0035" w:rsidRDefault="000E0786" w:rsidP="000E0786">
            <w:pPr>
              <w:jc w:val="left"/>
            </w:pPr>
            <w:proofErr w:type="spellStart"/>
            <w:r w:rsidRPr="006B0035">
              <w:t>Duct</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245A400F" w14:textId="151A0938"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558558B"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7811A4EE"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8939B70" w14:textId="77777777" w:rsidR="000E0786" w:rsidRPr="006B0035" w:rsidRDefault="000E0786" w:rsidP="000E0786">
            <w:pPr>
              <w:jc w:val="left"/>
            </w:pPr>
            <w:proofErr w:type="spellStart"/>
            <w:r w:rsidRPr="006B0035">
              <w:t>EffectcontourDodelijk</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1BF1FE8" w14:textId="17F90C10"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2C37E9D0"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7518DDBD"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7F12C88" w14:textId="77777777" w:rsidR="000E0786" w:rsidRPr="006B0035" w:rsidRDefault="000E0786" w:rsidP="000E0786">
            <w:pPr>
              <w:jc w:val="left"/>
            </w:pPr>
            <w:proofErr w:type="spellStart"/>
            <w:r w:rsidRPr="006B0035">
              <w:t>EffectScenarioType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A4630CD" w14:textId="52BE9D66"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51CB08AE" w14:textId="77777777" w:rsidR="000E0786" w:rsidRPr="006B0035" w:rsidRDefault="000E0786" w:rsidP="000E0786">
            <w:pPr>
              <w:jc w:val="left"/>
            </w:pPr>
            <w:r w:rsidRPr="006B0035">
              <w:t>«</w:t>
            </w:r>
            <w:proofErr w:type="spellStart"/>
            <w:r w:rsidRPr="006B0035">
              <w:t>codeList</w:t>
            </w:r>
            <w:proofErr w:type="spellEnd"/>
            <w:r w:rsidRPr="006B0035">
              <w:t>»</w:t>
            </w:r>
          </w:p>
        </w:tc>
      </w:tr>
      <w:tr w:rsidR="000E0786" w:rsidRPr="006B0035" w14:paraId="74E0E3E5"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5FF9664" w14:textId="77777777" w:rsidR="000E0786" w:rsidRPr="006B0035" w:rsidRDefault="000E0786" w:rsidP="000E0786">
            <w:pPr>
              <w:jc w:val="left"/>
            </w:pPr>
            <w:proofErr w:type="spellStart"/>
            <w:r w:rsidRPr="006B0035">
              <w:t>EigenTopografie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939688C" w14:textId="7564C91A"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A6CA41E"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2B353A54"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293AF97" w14:textId="77777777" w:rsidR="000E0786" w:rsidRPr="006B0035" w:rsidRDefault="000E0786" w:rsidP="000E0786">
            <w:pPr>
              <w:jc w:val="left"/>
            </w:pPr>
            <w:proofErr w:type="spellStart"/>
            <w:r w:rsidRPr="006B0035">
              <w:t>EigenTopografieStatusValue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26C4272C" w14:textId="7DD93388"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4E1F8B71" w14:textId="77777777" w:rsidR="000E0786" w:rsidRPr="006B0035" w:rsidRDefault="000E0786" w:rsidP="000E0786">
            <w:pPr>
              <w:jc w:val="left"/>
            </w:pPr>
            <w:r w:rsidRPr="006B0035">
              <w:t>«</w:t>
            </w:r>
            <w:proofErr w:type="spellStart"/>
            <w:r w:rsidRPr="006B0035">
              <w:t>codeList</w:t>
            </w:r>
            <w:proofErr w:type="spellEnd"/>
            <w:r w:rsidRPr="006B0035">
              <w:t>»</w:t>
            </w:r>
          </w:p>
        </w:tc>
      </w:tr>
      <w:tr w:rsidR="000E0786" w:rsidRPr="006B0035" w14:paraId="7588760C"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40B7EE9" w14:textId="77777777" w:rsidR="000E0786" w:rsidRPr="006B0035" w:rsidRDefault="000E0786" w:rsidP="000E0786">
            <w:pPr>
              <w:jc w:val="left"/>
            </w:pPr>
            <w:proofErr w:type="spellStart"/>
            <w:r w:rsidRPr="006B0035">
              <w:t>EisVoorzorgsmaatregelBijlage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81074AE" w14:textId="205C2BB2"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6A590E5A"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5E114B4C"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F25A505" w14:textId="77777777" w:rsidR="000E0786" w:rsidRPr="006B0035" w:rsidRDefault="000E0786" w:rsidP="000E0786">
            <w:pPr>
              <w:jc w:val="left"/>
            </w:pPr>
            <w:proofErr w:type="spellStart"/>
            <w:r w:rsidRPr="006B0035">
              <w:t>ElectricityAppurtenanceTypeIMKLValue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23871A1" w14:textId="5D68CF75"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A6C0BE6" w14:textId="77777777" w:rsidR="000E0786" w:rsidRPr="006B0035" w:rsidRDefault="000E0786" w:rsidP="000E0786">
            <w:pPr>
              <w:jc w:val="left"/>
            </w:pPr>
            <w:r w:rsidRPr="006B0035">
              <w:t>«</w:t>
            </w:r>
            <w:proofErr w:type="spellStart"/>
            <w:r w:rsidRPr="006B0035">
              <w:t>codeList</w:t>
            </w:r>
            <w:proofErr w:type="spellEnd"/>
            <w:r w:rsidRPr="006B0035">
              <w:t>»</w:t>
            </w:r>
          </w:p>
        </w:tc>
      </w:tr>
      <w:tr w:rsidR="000E0786" w:rsidRPr="006B0035" w14:paraId="58365F10"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8828D28" w14:textId="77777777" w:rsidR="000E0786" w:rsidRPr="006B0035" w:rsidRDefault="000E0786" w:rsidP="000E0786">
            <w:pPr>
              <w:jc w:val="left"/>
            </w:pPr>
            <w:r w:rsidRPr="006B0035">
              <w:t>Elektriciteitskabel</w:t>
            </w:r>
          </w:p>
        </w:tc>
        <w:tc>
          <w:tcPr>
            <w:tcW w:w="0" w:type="auto"/>
            <w:tcBorders>
              <w:top w:val="outset" w:sz="6" w:space="0" w:color="auto"/>
              <w:left w:val="outset" w:sz="6" w:space="0" w:color="auto"/>
              <w:bottom w:val="outset" w:sz="6" w:space="0" w:color="auto"/>
              <w:right w:val="outset" w:sz="6" w:space="0" w:color="auto"/>
            </w:tcBorders>
            <w:hideMark/>
          </w:tcPr>
          <w:p w14:paraId="236E1C9D" w14:textId="25C0C99C"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524C67C9"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683381B0"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8E9C8DF" w14:textId="77777777" w:rsidR="000E0786" w:rsidRPr="006B0035" w:rsidRDefault="000E0786" w:rsidP="000E0786">
            <w:pPr>
              <w:jc w:val="left"/>
            </w:pPr>
            <w:proofErr w:type="spellStart"/>
            <w:r w:rsidRPr="006B0035">
              <w:t>ExtraDetailinfo</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7BCBE79A" w14:textId="45720FBD"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588101EB"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10C3BEBA"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B033DAB" w14:textId="77777777" w:rsidR="000E0786" w:rsidRPr="006B0035" w:rsidRDefault="000E0786" w:rsidP="000E0786">
            <w:pPr>
              <w:jc w:val="left"/>
            </w:pPr>
            <w:proofErr w:type="spellStart"/>
            <w:r w:rsidRPr="006B0035">
              <w:t>ExtraDetailInfoTypeValue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66617ED8" w14:textId="031DF917"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454C0760" w14:textId="77777777" w:rsidR="000E0786" w:rsidRPr="006B0035" w:rsidRDefault="000E0786" w:rsidP="000E0786">
            <w:pPr>
              <w:jc w:val="left"/>
            </w:pPr>
            <w:r w:rsidRPr="006B0035">
              <w:t>«</w:t>
            </w:r>
            <w:proofErr w:type="spellStart"/>
            <w:r w:rsidRPr="006B0035">
              <w:t>codeList</w:t>
            </w:r>
            <w:proofErr w:type="spellEnd"/>
            <w:r w:rsidRPr="006B0035">
              <w:t>»</w:t>
            </w:r>
          </w:p>
        </w:tc>
      </w:tr>
      <w:tr w:rsidR="000E0786" w:rsidRPr="006B0035" w14:paraId="748007D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07898AC" w14:textId="77777777" w:rsidR="000E0786" w:rsidRPr="006B0035" w:rsidRDefault="000E0786" w:rsidP="000E0786">
            <w:pPr>
              <w:jc w:val="left"/>
            </w:pPr>
            <w:proofErr w:type="spellStart"/>
            <w:r w:rsidRPr="006B0035">
              <w:t>ExtraGeometrie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6D85D3AD" w14:textId="2DA6C8EB"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421681D8"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3250C26E"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EB8E0A6" w14:textId="77777777" w:rsidR="000E0786" w:rsidRPr="006B0035" w:rsidRDefault="000E0786" w:rsidP="000E0786">
            <w:pPr>
              <w:jc w:val="left"/>
            </w:pPr>
            <w:proofErr w:type="spellStart"/>
            <w:r w:rsidRPr="006B0035">
              <w:t>ExtraInformatie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58F26BB" w14:textId="50167981"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1FCDB977"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5B4802B6"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F3FB247" w14:textId="77777777" w:rsidR="000E0786" w:rsidRPr="006B0035" w:rsidRDefault="000E0786" w:rsidP="000E0786">
            <w:pPr>
              <w:jc w:val="left"/>
            </w:pPr>
            <w:proofErr w:type="spellStart"/>
            <w:r w:rsidRPr="006B0035">
              <w:t>GebiedsinformatieAanvraag</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29A7301A" w14:textId="7CBD8106"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0DED14EA"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10AC5886"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49CF8AD" w14:textId="77777777" w:rsidR="000E0786" w:rsidRPr="006B0035" w:rsidRDefault="000E0786" w:rsidP="000E0786">
            <w:pPr>
              <w:jc w:val="left"/>
            </w:pPr>
            <w:proofErr w:type="spellStart"/>
            <w:r w:rsidRPr="006B0035">
              <w:t>GebiedsinformatieLevering</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4FCE8A7" w14:textId="18110FD1"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5762669"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40AB9BFA"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ECCC002" w14:textId="77777777" w:rsidR="000E0786" w:rsidRPr="006B0035" w:rsidRDefault="000E0786" w:rsidP="000E0786">
            <w:pPr>
              <w:jc w:val="left"/>
            </w:pPr>
            <w:r w:rsidRPr="006B0035">
              <w:t>Graafpolygoon</w:t>
            </w:r>
          </w:p>
        </w:tc>
        <w:tc>
          <w:tcPr>
            <w:tcW w:w="0" w:type="auto"/>
            <w:tcBorders>
              <w:top w:val="outset" w:sz="6" w:space="0" w:color="auto"/>
              <w:left w:val="outset" w:sz="6" w:space="0" w:color="auto"/>
              <w:bottom w:val="outset" w:sz="6" w:space="0" w:color="auto"/>
              <w:right w:val="outset" w:sz="6" w:space="0" w:color="auto"/>
            </w:tcBorders>
            <w:hideMark/>
          </w:tcPr>
          <w:p w14:paraId="4FEED076" w14:textId="31C5B3CA"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17C02080"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15E8EED8"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28B989F" w14:textId="77777777" w:rsidR="000E0786" w:rsidRPr="006B0035" w:rsidRDefault="000E0786" w:rsidP="000E0786">
            <w:pPr>
              <w:jc w:val="left"/>
            </w:pPr>
            <w:proofErr w:type="spellStart"/>
            <w:r w:rsidRPr="006B0035">
              <w:t>IMKLBasis</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106AB43A" w14:textId="7455E5EC"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6890CBD7"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4B67EE7F"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41F91FD" w14:textId="77777777" w:rsidR="000E0786" w:rsidRPr="006B0035" w:rsidRDefault="000E0786" w:rsidP="000E0786">
            <w:pPr>
              <w:jc w:val="left"/>
            </w:pPr>
            <w:r w:rsidRPr="006B0035">
              <w:t>Informatiepolygoon</w:t>
            </w:r>
          </w:p>
        </w:tc>
        <w:tc>
          <w:tcPr>
            <w:tcW w:w="0" w:type="auto"/>
            <w:tcBorders>
              <w:top w:val="outset" w:sz="6" w:space="0" w:color="auto"/>
              <w:left w:val="outset" w:sz="6" w:space="0" w:color="auto"/>
              <w:bottom w:val="outset" w:sz="6" w:space="0" w:color="auto"/>
              <w:right w:val="outset" w:sz="6" w:space="0" w:color="auto"/>
            </w:tcBorders>
            <w:hideMark/>
          </w:tcPr>
          <w:p w14:paraId="6A304F41" w14:textId="4551C786"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5A5D613B"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10AE85F5"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D3564B6" w14:textId="77777777" w:rsidR="000E0786" w:rsidRPr="006B0035" w:rsidRDefault="000E0786" w:rsidP="000E0786">
            <w:pPr>
              <w:jc w:val="left"/>
            </w:pPr>
            <w:proofErr w:type="spellStart"/>
            <w:r w:rsidRPr="006B0035">
              <w:t>Kabelbed</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4658D82" w14:textId="209C88B4"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6F28394"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24DF5FEB"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255BC88" w14:textId="77777777" w:rsidR="000E0786" w:rsidRPr="006B0035" w:rsidRDefault="000E0786" w:rsidP="000E0786">
            <w:pPr>
              <w:jc w:val="left"/>
            </w:pPr>
            <w:proofErr w:type="spellStart"/>
            <w:r w:rsidRPr="006B0035">
              <w:t>KabelEnLeidingContainer</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7E2E6D8B" w14:textId="03F1E656"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562D59EB"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61CFCFC9"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86F8227" w14:textId="77777777" w:rsidR="000E0786" w:rsidRPr="006B0035" w:rsidRDefault="000E0786" w:rsidP="000E0786">
            <w:pPr>
              <w:jc w:val="left"/>
            </w:pPr>
            <w:proofErr w:type="spellStart"/>
            <w:r w:rsidRPr="006B0035">
              <w:t>KabelOfLeiding</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8E0EC75" w14:textId="08540574"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47DC199F"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3115153D"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C6348DA" w14:textId="77777777" w:rsidR="000E0786" w:rsidRPr="006B0035" w:rsidRDefault="000E0786" w:rsidP="000E0786">
            <w:pPr>
              <w:jc w:val="left"/>
            </w:pPr>
            <w:proofErr w:type="spellStart"/>
            <w:r w:rsidRPr="006B0035">
              <w:t>KabelSpecifiek</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07EED68C" w14:textId="37521EA9"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70A97C5E"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13B456AE"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0DC9F01" w14:textId="77777777" w:rsidR="000E0786" w:rsidRPr="006B0035" w:rsidRDefault="000E0786" w:rsidP="000E0786">
            <w:pPr>
              <w:jc w:val="left"/>
            </w:pPr>
            <w:r w:rsidRPr="006B0035">
              <w:t>Kast</w:t>
            </w:r>
          </w:p>
        </w:tc>
        <w:tc>
          <w:tcPr>
            <w:tcW w:w="0" w:type="auto"/>
            <w:tcBorders>
              <w:top w:val="outset" w:sz="6" w:space="0" w:color="auto"/>
              <w:left w:val="outset" w:sz="6" w:space="0" w:color="auto"/>
              <w:bottom w:val="outset" w:sz="6" w:space="0" w:color="auto"/>
              <w:right w:val="outset" w:sz="6" w:space="0" w:color="auto"/>
            </w:tcBorders>
            <w:hideMark/>
          </w:tcPr>
          <w:p w14:paraId="7ACC94AB" w14:textId="11F1911D"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157063E0"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57BB0FEC"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86DFD92" w14:textId="77777777" w:rsidR="000E0786" w:rsidRPr="006B0035" w:rsidRDefault="000E0786" w:rsidP="000E0786">
            <w:pPr>
              <w:jc w:val="left"/>
            </w:pPr>
            <w:r w:rsidRPr="006B0035">
              <w:t>Label</w:t>
            </w:r>
          </w:p>
        </w:tc>
        <w:tc>
          <w:tcPr>
            <w:tcW w:w="0" w:type="auto"/>
            <w:tcBorders>
              <w:top w:val="outset" w:sz="6" w:space="0" w:color="auto"/>
              <w:left w:val="outset" w:sz="6" w:space="0" w:color="auto"/>
              <w:bottom w:val="outset" w:sz="6" w:space="0" w:color="auto"/>
              <w:right w:val="outset" w:sz="6" w:space="0" w:color="auto"/>
            </w:tcBorders>
            <w:hideMark/>
          </w:tcPr>
          <w:p w14:paraId="7EA591E4" w14:textId="166AF201"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0DADF73"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38D962E3"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E5EC613" w14:textId="77777777" w:rsidR="000E0786" w:rsidRPr="006B0035" w:rsidRDefault="000E0786" w:rsidP="000E0786">
            <w:pPr>
              <w:jc w:val="left"/>
            </w:pPr>
            <w:r w:rsidRPr="006B0035">
              <w:t>Labelpositie</w:t>
            </w:r>
          </w:p>
        </w:tc>
        <w:tc>
          <w:tcPr>
            <w:tcW w:w="0" w:type="auto"/>
            <w:tcBorders>
              <w:top w:val="outset" w:sz="6" w:space="0" w:color="auto"/>
              <w:left w:val="outset" w:sz="6" w:space="0" w:color="auto"/>
              <w:bottom w:val="outset" w:sz="6" w:space="0" w:color="auto"/>
              <w:right w:val="outset" w:sz="6" w:space="0" w:color="auto"/>
            </w:tcBorders>
            <w:hideMark/>
          </w:tcPr>
          <w:p w14:paraId="54E18B9C" w14:textId="76D4BC90"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6BB5CF2A" w14:textId="77777777" w:rsidR="000E0786" w:rsidRPr="006B0035" w:rsidRDefault="000E0786" w:rsidP="000E0786">
            <w:pPr>
              <w:jc w:val="left"/>
            </w:pPr>
            <w:r w:rsidRPr="006B0035">
              <w:t>«</w:t>
            </w:r>
            <w:proofErr w:type="spellStart"/>
            <w:r w:rsidRPr="006B0035">
              <w:t>dataType</w:t>
            </w:r>
            <w:proofErr w:type="spellEnd"/>
            <w:r w:rsidRPr="006B0035">
              <w:t>»</w:t>
            </w:r>
          </w:p>
        </w:tc>
      </w:tr>
      <w:tr w:rsidR="000E0786" w:rsidRPr="006B0035" w14:paraId="219CBF73"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6B37636" w14:textId="77777777" w:rsidR="000E0786" w:rsidRPr="006B0035" w:rsidRDefault="000E0786" w:rsidP="000E0786">
            <w:pPr>
              <w:jc w:val="left"/>
            </w:pPr>
            <w:proofErr w:type="spellStart"/>
            <w:r w:rsidRPr="006B0035">
              <w:t>LabelpositieValue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2DCA9DA1" w14:textId="37F7BFA6"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510E032D" w14:textId="77777777" w:rsidR="000E0786" w:rsidRPr="006B0035" w:rsidRDefault="000E0786" w:rsidP="000E0786">
            <w:pPr>
              <w:jc w:val="left"/>
            </w:pPr>
            <w:r w:rsidRPr="006B0035">
              <w:t>«</w:t>
            </w:r>
            <w:proofErr w:type="spellStart"/>
            <w:r w:rsidRPr="006B0035">
              <w:t>codeList</w:t>
            </w:r>
            <w:proofErr w:type="spellEnd"/>
            <w:r w:rsidRPr="006B0035">
              <w:t>»</w:t>
            </w:r>
          </w:p>
        </w:tc>
      </w:tr>
      <w:tr w:rsidR="000E0786" w:rsidRPr="006B0035" w14:paraId="381233F5"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5695A0C" w14:textId="77777777" w:rsidR="000E0786" w:rsidRPr="006B0035" w:rsidRDefault="000E0786" w:rsidP="000E0786">
            <w:pPr>
              <w:jc w:val="left"/>
            </w:pPr>
            <w:r w:rsidRPr="006B0035">
              <w:t>Leidingelement</w:t>
            </w:r>
          </w:p>
        </w:tc>
        <w:tc>
          <w:tcPr>
            <w:tcW w:w="0" w:type="auto"/>
            <w:tcBorders>
              <w:top w:val="outset" w:sz="6" w:space="0" w:color="auto"/>
              <w:left w:val="outset" w:sz="6" w:space="0" w:color="auto"/>
              <w:bottom w:val="outset" w:sz="6" w:space="0" w:color="auto"/>
              <w:right w:val="outset" w:sz="6" w:space="0" w:color="auto"/>
            </w:tcBorders>
            <w:hideMark/>
          </w:tcPr>
          <w:p w14:paraId="05B04BD7" w14:textId="6C8EBEBD"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575A2389"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23D43BBE"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D601B24" w14:textId="77777777" w:rsidR="000E0786" w:rsidRPr="006B0035" w:rsidRDefault="000E0786" w:rsidP="000E0786">
            <w:pPr>
              <w:jc w:val="left"/>
            </w:pPr>
            <w:r w:rsidRPr="006B0035">
              <w:t>Maatvoering</w:t>
            </w:r>
          </w:p>
        </w:tc>
        <w:tc>
          <w:tcPr>
            <w:tcW w:w="0" w:type="auto"/>
            <w:tcBorders>
              <w:top w:val="outset" w:sz="6" w:space="0" w:color="auto"/>
              <w:left w:val="outset" w:sz="6" w:space="0" w:color="auto"/>
              <w:bottom w:val="outset" w:sz="6" w:space="0" w:color="auto"/>
              <w:right w:val="outset" w:sz="6" w:space="0" w:color="auto"/>
            </w:tcBorders>
            <w:hideMark/>
          </w:tcPr>
          <w:p w14:paraId="5AFE0573" w14:textId="7AEF9107"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5E23F0A8"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24DF82D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004B248" w14:textId="77777777" w:rsidR="000E0786" w:rsidRPr="006B0035" w:rsidRDefault="000E0786" w:rsidP="000E0786">
            <w:pPr>
              <w:jc w:val="left"/>
            </w:pPr>
            <w:proofErr w:type="spellStart"/>
            <w:r w:rsidRPr="006B0035">
              <w:t>MaatvoeringsTypeValue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6F3827DB" w14:textId="16D5D5DC"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585DE322" w14:textId="77777777" w:rsidR="000E0786" w:rsidRPr="006B0035" w:rsidRDefault="000E0786" w:rsidP="000E0786">
            <w:pPr>
              <w:jc w:val="left"/>
            </w:pPr>
            <w:r w:rsidRPr="006B0035">
              <w:t>«</w:t>
            </w:r>
            <w:proofErr w:type="spellStart"/>
            <w:r w:rsidRPr="006B0035">
              <w:t>codeList</w:t>
            </w:r>
            <w:proofErr w:type="spellEnd"/>
            <w:r w:rsidRPr="006B0035">
              <w:t>»</w:t>
            </w:r>
          </w:p>
        </w:tc>
      </w:tr>
      <w:tr w:rsidR="000E0786" w:rsidRPr="006B0035" w14:paraId="4F8B9F0C"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DAA623F" w14:textId="77777777" w:rsidR="000E0786" w:rsidRPr="006B0035" w:rsidRDefault="000E0786" w:rsidP="000E0786">
            <w:pPr>
              <w:jc w:val="left"/>
            </w:pPr>
            <w:r w:rsidRPr="006B0035">
              <w:t>Mangat</w:t>
            </w:r>
          </w:p>
        </w:tc>
        <w:tc>
          <w:tcPr>
            <w:tcW w:w="0" w:type="auto"/>
            <w:tcBorders>
              <w:top w:val="outset" w:sz="6" w:space="0" w:color="auto"/>
              <w:left w:val="outset" w:sz="6" w:space="0" w:color="auto"/>
              <w:bottom w:val="outset" w:sz="6" w:space="0" w:color="auto"/>
              <w:right w:val="outset" w:sz="6" w:space="0" w:color="auto"/>
            </w:tcBorders>
            <w:hideMark/>
          </w:tcPr>
          <w:p w14:paraId="7C87C7F3" w14:textId="7B3CFF93"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000EB6E8"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1FC239F0"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A61751D" w14:textId="77777777" w:rsidR="000E0786" w:rsidRPr="006B0035" w:rsidRDefault="000E0786" w:rsidP="000E0786">
            <w:pPr>
              <w:jc w:val="left"/>
            </w:pPr>
            <w:r w:rsidRPr="006B0035">
              <w:t>Mantelbuis</w:t>
            </w:r>
          </w:p>
        </w:tc>
        <w:tc>
          <w:tcPr>
            <w:tcW w:w="0" w:type="auto"/>
            <w:tcBorders>
              <w:top w:val="outset" w:sz="6" w:space="0" w:color="auto"/>
              <w:left w:val="outset" w:sz="6" w:space="0" w:color="auto"/>
              <w:bottom w:val="outset" w:sz="6" w:space="0" w:color="auto"/>
              <w:right w:val="outset" w:sz="6" w:space="0" w:color="auto"/>
            </w:tcBorders>
            <w:hideMark/>
          </w:tcPr>
          <w:p w14:paraId="47D6B446" w14:textId="34AD3DE3"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12CEB9FF"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17646E59"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9357EE8" w14:textId="77777777" w:rsidR="000E0786" w:rsidRPr="006B0035" w:rsidRDefault="000E0786" w:rsidP="000E0786">
            <w:pPr>
              <w:jc w:val="left"/>
            </w:pPr>
            <w:r w:rsidRPr="006B0035">
              <w:t>Mast</w:t>
            </w:r>
          </w:p>
        </w:tc>
        <w:tc>
          <w:tcPr>
            <w:tcW w:w="0" w:type="auto"/>
            <w:tcBorders>
              <w:top w:val="outset" w:sz="6" w:space="0" w:color="auto"/>
              <w:left w:val="outset" w:sz="6" w:space="0" w:color="auto"/>
              <w:bottom w:val="outset" w:sz="6" w:space="0" w:color="auto"/>
              <w:right w:val="outset" w:sz="6" w:space="0" w:color="auto"/>
            </w:tcBorders>
            <w:hideMark/>
          </w:tcPr>
          <w:p w14:paraId="14527881" w14:textId="364BFF8F"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AE5A7D5"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5FC5833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2EA0941" w14:textId="77777777" w:rsidR="000E0786" w:rsidRPr="006B0035" w:rsidRDefault="000E0786" w:rsidP="000E0786">
            <w:pPr>
              <w:jc w:val="left"/>
            </w:pPr>
            <w:proofErr w:type="spellStart"/>
            <w:r w:rsidRPr="006B0035">
              <w:t>NauwkeurigheidDiepteValue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6771A993" w14:textId="0A0EA4F5"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0E8357A1" w14:textId="77777777" w:rsidR="000E0786" w:rsidRPr="006B0035" w:rsidRDefault="000E0786" w:rsidP="000E0786">
            <w:pPr>
              <w:jc w:val="left"/>
            </w:pPr>
            <w:r w:rsidRPr="006B0035">
              <w:t>«</w:t>
            </w:r>
            <w:proofErr w:type="spellStart"/>
            <w:r w:rsidRPr="006B0035">
              <w:t>codeList</w:t>
            </w:r>
            <w:proofErr w:type="spellEnd"/>
            <w:r w:rsidRPr="006B0035">
              <w:t>»</w:t>
            </w:r>
          </w:p>
        </w:tc>
      </w:tr>
      <w:tr w:rsidR="000E0786" w:rsidRPr="006B0035" w14:paraId="402C6CFB"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746E87C" w14:textId="77777777" w:rsidR="000E0786" w:rsidRPr="006B0035" w:rsidRDefault="000E0786" w:rsidP="000E0786">
            <w:pPr>
              <w:jc w:val="left"/>
            </w:pPr>
            <w:proofErr w:type="spellStart"/>
            <w:r w:rsidRPr="006B0035">
              <w:t>NauwkeurigheidXYvalue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651B64A" w14:textId="61A3CEE4"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77CAF52B" w14:textId="77777777" w:rsidR="000E0786" w:rsidRPr="006B0035" w:rsidRDefault="000E0786" w:rsidP="000E0786">
            <w:pPr>
              <w:jc w:val="left"/>
            </w:pPr>
            <w:r w:rsidRPr="006B0035">
              <w:t>«</w:t>
            </w:r>
            <w:proofErr w:type="spellStart"/>
            <w:r w:rsidRPr="006B0035">
              <w:t>codeList</w:t>
            </w:r>
            <w:proofErr w:type="spellEnd"/>
            <w:r w:rsidRPr="006B0035">
              <w:t>»</w:t>
            </w:r>
          </w:p>
        </w:tc>
      </w:tr>
      <w:tr w:rsidR="000E0786" w:rsidRPr="006B0035" w14:paraId="70FBA36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35DA47E" w14:textId="77777777" w:rsidR="000E0786" w:rsidRPr="006B0035" w:rsidRDefault="000E0786" w:rsidP="000E0786">
            <w:pPr>
              <w:jc w:val="left"/>
            </w:pPr>
            <w:r w:rsidRPr="006B0035">
              <w:t>NEN3610ID</w:t>
            </w:r>
          </w:p>
        </w:tc>
        <w:tc>
          <w:tcPr>
            <w:tcW w:w="0" w:type="auto"/>
            <w:tcBorders>
              <w:top w:val="outset" w:sz="6" w:space="0" w:color="auto"/>
              <w:left w:val="outset" w:sz="6" w:space="0" w:color="auto"/>
              <w:bottom w:val="outset" w:sz="6" w:space="0" w:color="auto"/>
              <w:right w:val="outset" w:sz="6" w:space="0" w:color="auto"/>
            </w:tcBorders>
            <w:hideMark/>
          </w:tcPr>
          <w:p w14:paraId="3A7C17F1" w14:textId="40F89E9F"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45AF4BCC" w14:textId="77777777" w:rsidR="000E0786" w:rsidRPr="006B0035" w:rsidRDefault="000E0786" w:rsidP="000E0786">
            <w:pPr>
              <w:jc w:val="left"/>
            </w:pPr>
            <w:r w:rsidRPr="006B0035">
              <w:t>«</w:t>
            </w:r>
            <w:proofErr w:type="spellStart"/>
            <w:r w:rsidRPr="006B0035">
              <w:t>dataType</w:t>
            </w:r>
            <w:proofErr w:type="spellEnd"/>
            <w:r w:rsidRPr="006B0035">
              <w:t>»</w:t>
            </w:r>
          </w:p>
        </w:tc>
      </w:tr>
      <w:tr w:rsidR="000E0786" w:rsidRPr="006B0035" w14:paraId="10442136"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0B7AB04" w14:textId="77777777" w:rsidR="000E0786" w:rsidRPr="006B0035" w:rsidRDefault="000E0786" w:rsidP="000E0786">
            <w:pPr>
              <w:jc w:val="left"/>
            </w:pPr>
            <w:proofErr w:type="spellStart"/>
            <w:r w:rsidRPr="006B0035">
              <w:t>OilGasChemicalsAppurtenanceTypeIMKLValue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212865C9" w14:textId="5938A10D"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25D5A5BE" w14:textId="77777777" w:rsidR="000E0786" w:rsidRPr="006B0035" w:rsidRDefault="000E0786" w:rsidP="000E0786">
            <w:pPr>
              <w:jc w:val="left"/>
            </w:pPr>
            <w:r w:rsidRPr="006B0035">
              <w:t>«</w:t>
            </w:r>
            <w:proofErr w:type="spellStart"/>
            <w:r w:rsidRPr="006B0035">
              <w:t>codeList</w:t>
            </w:r>
            <w:proofErr w:type="spellEnd"/>
            <w:r w:rsidRPr="006B0035">
              <w:t>»</w:t>
            </w:r>
          </w:p>
        </w:tc>
      </w:tr>
      <w:tr w:rsidR="000E0786" w:rsidRPr="006B0035" w14:paraId="07E888EE"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0BAD2C6" w14:textId="77777777" w:rsidR="000E0786" w:rsidRPr="006B0035" w:rsidRDefault="000E0786" w:rsidP="000E0786">
            <w:pPr>
              <w:jc w:val="left"/>
            </w:pPr>
            <w:proofErr w:type="spellStart"/>
            <w:r w:rsidRPr="006B0035">
              <w:lastRenderedPageBreak/>
              <w:t>OilGasChemicalsProductTypeIMKLValue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A34AFF6" w14:textId="1CE46D93"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124F5124" w14:textId="77777777" w:rsidR="000E0786" w:rsidRPr="006B0035" w:rsidRDefault="000E0786" w:rsidP="000E0786">
            <w:pPr>
              <w:jc w:val="left"/>
            </w:pPr>
            <w:r w:rsidRPr="006B0035">
              <w:t>«</w:t>
            </w:r>
            <w:proofErr w:type="spellStart"/>
            <w:r w:rsidRPr="006B0035">
              <w:t>codeList</w:t>
            </w:r>
            <w:proofErr w:type="spellEnd"/>
            <w:r w:rsidRPr="006B0035">
              <w:t>»</w:t>
            </w:r>
          </w:p>
        </w:tc>
      </w:tr>
      <w:tr w:rsidR="000E0786" w:rsidRPr="006B0035" w14:paraId="15F114FB"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ED9C46F" w14:textId="77777777" w:rsidR="000E0786" w:rsidRPr="006B0035" w:rsidRDefault="000E0786" w:rsidP="000E0786">
            <w:pPr>
              <w:jc w:val="left"/>
            </w:pPr>
            <w:proofErr w:type="spellStart"/>
            <w:r w:rsidRPr="006B0035">
              <w:t>OlieGasChemicalienPijpleiding</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0351DC73" w14:textId="4609A719"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7682E0A5"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0945FBE6"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CBE8F1D" w14:textId="77777777" w:rsidR="000E0786" w:rsidRPr="006B0035" w:rsidRDefault="000E0786" w:rsidP="000E0786">
            <w:pPr>
              <w:jc w:val="left"/>
            </w:pPr>
            <w:r w:rsidRPr="006B0035">
              <w:t>Opdrachtgever</w:t>
            </w:r>
          </w:p>
        </w:tc>
        <w:tc>
          <w:tcPr>
            <w:tcW w:w="0" w:type="auto"/>
            <w:tcBorders>
              <w:top w:val="outset" w:sz="6" w:space="0" w:color="auto"/>
              <w:left w:val="outset" w:sz="6" w:space="0" w:color="auto"/>
              <w:bottom w:val="outset" w:sz="6" w:space="0" w:color="auto"/>
              <w:right w:val="outset" w:sz="6" w:space="0" w:color="auto"/>
            </w:tcBorders>
            <w:hideMark/>
          </w:tcPr>
          <w:p w14:paraId="158532A4" w14:textId="1F1C4C99"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1F46EA8" w14:textId="77777777" w:rsidR="000E0786" w:rsidRPr="006B0035" w:rsidRDefault="000E0786" w:rsidP="000E0786">
            <w:pPr>
              <w:jc w:val="left"/>
            </w:pPr>
            <w:r w:rsidRPr="006B0035">
              <w:t>«</w:t>
            </w:r>
            <w:proofErr w:type="spellStart"/>
            <w:r w:rsidRPr="006B0035">
              <w:t>dataType</w:t>
            </w:r>
            <w:proofErr w:type="spellEnd"/>
            <w:r w:rsidRPr="006B0035">
              <w:t>»</w:t>
            </w:r>
          </w:p>
        </w:tc>
      </w:tr>
      <w:tr w:rsidR="000E0786" w:rsidRPr="006B0035" w14:paraId="786A89F5"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CDD6A5D" w14:textId="77777777" w:rsidR="000E0786" w:rsidRPr="006B0035" w:rsidRDefault="000E0786" w:rsidP="000E0786">
            <w:pPr>
              <w:jc w:val="left"/>
            </w:pPr>
            <w:r w:rsidRPr="006B0035">
              <w:t>Organisatie</w:t>
            </w:r>
          </w:p>
        </w:tc>
        <w:tc>
          <w:tcPr>
            <w:tcW w:w="0" w:type="auto"/>
            <w:tcBorders>
              <w:top w:val="outset" w:sz="6" w:space="0" w:color="auto"/>
              <w:left w:val="outset" w:sz="6" w:space="0" w:color="auto"/>
              <w:bottom w:val="outset" w:sz="6" w:space="0" w:color="auto"/>
              <w:right w:val="outset" w:sz="6" w:space="0" w:color="auto"/>
            </w:tcBorders>
            <w:hideMark/>
          </w:tcPr>
          <w:p w14:paraId="35465A63" w14:textId="4AC385E0"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67065151"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6C80B330"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A3B6DAC" w14:textId="77777777" w:rsidR="000E0786" w:rsidRPr="006B0035" w:rsidRDefault="000E0786" w:rsidP="000E0786">
            <w:pPr>
              <w:jc w:val="left"/>
            </w:pPr>
            <w:proofErr w:type="spellStart"/>
            <w:r w:rsidRPr="006B0035">
              <w:t>Orientatiepolygoon</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4EB2817" w14:textId="242CB6D0"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0C6DD493"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3966419C"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0672396" w14:textId="77777777" w:rsidR="000E0786" w:rsidRPr="006B0035" w:rsidRDefault="000E0786" w:rsidP="000E0786">
            <w:pPr>
              <w:jc w:val="left"/>
            </w:pPr>
            <w:r w:rsidRPr="006B0035">
              <w:t>Overig</w:t>
            </w:r>
          </w:p>
        </w:tc>
        <w:tc>
          <w:tcPr>
            <w:tcW w:w="0" w:type="auto"/>
            <w:tcBorders>
              <w:top w:val="outset" w:sz="6" w:space="0" w:color="auto"/>
              <w:left w:val="outset" w:sz="6" w:space="0" w:color="auto"/>
              <w:bottom w:val="outset" w:sz="6" w:space="0" w:color="auto"/>
              <w:right w:val="outset" w:sz="6" w:space="0" w:color="auto"/>
            </w:tcBorders>
            <w:hideMark/>
          </w:tcPr>
          <w:p w14:paraId="2FCD01BE" w14:textId="33B61618"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66C89E1A" w14:textId="77777777" w:rsidR="000E0786" w:rsidRPr="006B0035" w:rsidRDefault="000E0786" w:rsidP="000E0786">
            <w:pPr>
              <w:jc w:val="left"/>
            </w:pPr>
            <w:r w:rsidRPr="006B0035">
              <w:t>«</w:t>
            </w:r>
            <w:proofErr w:type="spellStart"/>
            <w:r w:rsidRPr="006B0035">
              <w:t>featureType</w:t>
            </w:r>
            <w:proofErr w:type="spellEnd"/>
            <w:r w:rsidRPr="006B0035">
              <w:t>»</w:t>
            </w:r>
          </w:p>
        </w:tc>
      </w:tr>
      <w:tr w:rsidR="00D85B48" w:rsidRPr="006B0035" w14:paraId="3ABB22A7" w14:textId="77777777" w:rsidTr="000E0786">
        <w:trPr>
          <w:tblCellSpacing w:w="0" w:type="dxa"/>
          <w:ins w:id="29" w:author="Paul Janssen" w:date="2020-06-10T18:35:00Z"/>
        </w:trPr>
        <w:tc>
          <w:tcPr>
            <w:tcW w:w="0" w:type="auto"/>
            <w:tcBorders>
              <w:top w:val="outset" w:sz="6" w:space="0" w:color="auto"/>
              <w:left w:val="outset" w:sz="6" w:space="0" w:color="auto"/>
              <w:bottom w:val="outset" w:sz="6" w:space="0" w:color="auto"/>
              <w:right w:val="outset" w:sz="6" w:space="0" w:color="auto"/>
            </w:tcBorders>
          </w:tcPr>
          <w:p w14:paraId="443084C1" w14:textId="382D466C" w:rsidR="00D85B48" w:rsidRPr="006B0035" w:rsidRDefault="00D85B48" w:rsidP="00D85B48">
            <w:pPr>
              <w:jc w:val="left"/>
              <w:rPr>
                <w:ins w:id="30" w:author="Paul Janssen" w:date="2020-06-10T18:35:00Z"/>
              </w:rPr>
            </w:pPr>
            <w:proofErr w:type="spellStart"/>
            <w:ins w:id="31" w:author="Paul Janssen" w:date="2020-06-10T18:35:00Z">
              <w:r w:rsidRPr="00D85B48">
                <w:rPr>
                  <w:rPrChange w:id="32" w:author="Paul Janssen" w:date="2020-06-10T18:35:00Z">
                    <w:rPr>
                      <w:b/>
                      <w:bCs/>
                    </w:rPr>
                  </w:rPrChange>
                </w:rPr>
                <w:t>OverigAppurtenanceTypeIMKLValue</w:t>
              </w:r>
              <w:proofErr w:type="spellEnd"/>
            </w:ins>
          </w:p>
        </w:tc>
        <w:tc>
          <w:tcPr>
            <w:tcW w:w="0" w:type="auto"/>
            <w:tcBorders>
              <w:top w:val="outset" w:sz="6" w:space="0" w:color="auto"/>
              <w:left w:val="outset" w:sz="6" w:space="0" w:color="auto"/>
              <w:bottom w:val="outset" w:sz="6" w:space="0" w:color="auto"/>
              <w:right w:val="outset" w:sz="6" w:space="0" w:color="auto"/>
            </w:tcBorders>
          </w:tcPr>
          <w:p w14:paraId="1461C216" w14:textId="1F8452B9" w:rsidR="00D85B48" w:rsidRDefault="00D85B48" w:rsidP="00D85B48">
            <w:pPr>
              <w:jc w:val="left"/>
              <w:rPr>
                <w:ins w:id="33" w:author="Paul Janssen" w:date="2020-06-10T18:35:00Z"/>
              </w:rPr>
            </w:pPr>
            <w:ins w:id="34" w:author="Paul Janssen" w:date="2020-06-10T18:35:00Z">
              <w:r>
                <w:t>IMKL</w:t>
              </w:r>
            </w:ins>
          </w:p>
        </w:tc>
        <w:tc>
          <w:tcPr>
            <w:tcW w:w="1524" w:type="dxa"/>
            <w:tcBorders>
              <w:top w:val="outset" w:sz="6" w:space="0" w:color="auto"/>
              <w:left w:val="outset" w:sz="6" w:space="0" w:color="auto"/>
              <w:bottom w:val="outset" w:sz="6" w:space="0" w:color="auto"/>
              <w:right w:val="outset" w:sz="6" w:space="0" w:color="auto"/>
            </w:tcBorders>
          </w:tcPr>
          <w:p w14:paraId="055F793F" w14:textId="11B8D130" w:rsidR="00D85B48" w:rsidRPr="006B0035" w:rsidRDefault="00D85B48" w:rsidP="00D85B48">
            <w:pPr>
              <w:jc w:val="left"/>
              <w:rPr>
                <w:ins w:id="35" w:author="Paul Janssen" w:date="2020-06-10T18:35:00Z"/>
              </w:rPr>
            </w:pPr>
            <w:ins w:id="36" w:author="Paul Janssen" w:date="2020-06-10T18:35:00Z">
              <w:r w:rsidRPr="006B0035">
                <w:t>«</w:t>
              </w:r>
              <w:proofErr w:type="spellStart"/>
              <w:r w:rsidRPr="006B0035">
                <w:t>codeList</w:t>
              </w:r>
              <w:proofErr w:type="spellEnd"/>
              <w:r w:rsidRPr="006B0035">
                <w:t>»</w:t>
              </w:r>
            </w:ins>
          </w:p>
        </w:tc>
      </w:tr>
      <w:tr w:rsidR="00D85B48" w:rsidRPr="006B0035" w14:paraId="04D71FC8"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2EFC24F" w14:textId="77777777" w:rsidR="00D85B48" w:rsidRPr="006B0035" w:rsidRDefault="00D85B48" w:rsidP="00D85B48">
            <w:pPr>
              <w:jc w:val="left"/>
            </w:pPr>
            <w:proofErr w:type="spellStart"/>
            <w:r w:rsidRPr="006B0035">
              <w:t>OverigSpecifiek</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62FE12DC" w14:textId="52B8B592"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48266AAC"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7D4A1EE9"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BEAE039" w14:textId="77777777" w:rsidR="00D85B48" w:rsidRPr="006B0035" w:rsidRDefault="00D85B48" w:rsidP="00D85B48">
            <w:pPr>
              <w:jc w:val="left"/>
            </w:pPr>
            <w:proofErr w:type="spellStart"/>
            <w:r w:rsidRPr="006B0035">
              <w:t>PipeMaterialTypeIMKLValue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0CA8B6C3" w14:textId="79A7BD10"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F781854"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3DD1DD7F"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F90CD07" w14:textId="77777777" w:rsidR="00D85B48" w:rsidRPr="006B0035" w:rsidRDefault="00D85B48" w:rsidP="00D85B48">
            <w:pPr>
              <w:jc w:val="left"/>
            </w:pPr>
            <w:proofErr w:type="spellStart"/>
            <w:r w:rsidRPr="006B0035">
              <w:t>PostbusAdres</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11164D1A" w14:textId="163127C6"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1F98A3D5" w14:textId="77777777" w:rsidR="00D85B48" w:rsidRPr="006B0035" w:rsidRDefault="00D85B48" w:rsidP="00D85B48">
            <w:pPr>
              <w:jc w:val="left"/>
            </w:pPr>
            <w:r w:rsidRPr="006B0035">
              <w:t>«</w:t>
            </w:r>
            <w:proofErr w:type="spellStart"/>
            <w:r w:rsidRPr="006B0035">
              <w:t>dataType</w:t>
            </w:r>
            <w:proofErr w:type="spellEnd"/>
            <w:r w:rsidRPr="006B0035">
              <w:t>»</w:t>
            </w:r>
          </w:p>
        </w:tc>
      </w:tr>
      <w:tr w:rsidR="00D85B48" w:rsidRPr="006B0035" w14:paraId="5AA4D32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72B370A" w14:textId="77777777" w:rsidR="00D85B48" w:rsidRPr="006B0035" w:rsidRDefault="00D85B48" w:rsidP="00D85B48">
            <w:pPr>
              <w:jc w:val="left"/>
            </w:pPr>
            <w:r w:rsidRPr="006B0035">
              <w:t>Rioolleiding</w:t>
            </w:r>
          </w:p>
        </w:tc>
        <w:tc>
          <w:tcPr>
            <w:tcW w:w="0" w:type="auto"/>
            <w:tcBorders>
              <w:top w:val="outset" w:sz="6" w:space="0" w:color="auto"/>
              <w:left w:val="outset" w:sz="6" w:space="0" w:color="auto"/>
              <w:bottom w:val="outset" w:sz="6" w:space="0" w:color="auto"/>
              <w:right w:val="outset" w:sz="6" w:space="0" w:color="auto"/>
            </w:tcBorders>
            <w:hideMark/>
          </w:tcPr>
          <w:p w14:paraId="0FEB55AD" w14:textId="13ACE191"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5242758F"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6E99A8EB"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0446D36" w14:textId="77777777" w:rsidR="00D85B48" w:rsidRPr="006B0035" w:rsidRDefault="00D85B48" w:rsidP="00D85B48">
            <w:pPr>
              <w:jc w:val="left"/>
            </w:pPr>
            <w:proofErr w:type="spellStart"/>
            <w:r w:rsidRPr="006B0035">
              <w:t>RioolleidingTypeValue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C1E6A63" w14:textId="09462BE0"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15E43388"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5806E269"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7F22846" w14:textId="77777777" w:rsidR="00D85B48" w:rsidRPr="006B0035" w:rsidRDefault="00D85B48" w:rsidP="00D85B48">
            <w:pPr>
              <w:jc w:val="left"/>
            </w:pPr>
            <w:proofErr w:type="spellStart"/>
            <w:r w:rsidRPr="006B0035">
              <w:t>SewerAppurtenanceTypeIMKLValue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FFFC44B" w14:textId="037DB8C9"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521A5A4B"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36E2AE6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B28B6F4" w14:textId="77777777" w:rsidR="00D85B48" w:rsidRPr="006B0035" w:rsidRDefault="00D85B48" w:rsidP="00D85B48">
            <w:pPr>
              <w:jc w:val="left"/>
            </w:pPr>
            <w:proofErr w:type="spellStart"/>
            <w:r w:rsidRPr="006B0035">
              <w:t>SoortWerkzaamhedenValue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03FF7C32" w14:textId="2BCF1728"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7B4C3D90"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4493832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1489CD3" w14:textId="77777777" w:rsidR="00D85B48" w:rsidRPr="006B0035" w:rsidRDefault="00D85B48" w:rsidP="00D85B48">
            <w:pPr>
              <w:jc w:val="left"/>
            </w:pPr>
            <w:proofErr w:type="spellStart"/>
            <w:r w:rsidRPr="006B0035">
              <w:t>StedelijkWaterSpecifiek</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9B51F79" w14:textId="2A8A0F62"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4485301C"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3331AE34"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A1A6479" w14:textId="77777777" w:rsidR="00D85B48" w:rsidRPr="006B0035" w:rsidRDefault="00D85B48" w:rsidP="00D85B48">
            <w:pPr>
              <w:jc w:val="left"/>
            </w:pPr>
            <w:proofErr w:type="spellStart"/>
            <w:r w:rsidRPr="006B0035">
              <w:t>TechnischGebouw</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118D6DD8" w14:textId="0B107937"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79BBC2EB"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0A8B3184"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3F4CC0C" w14:textId="77777777" w:rsidR="00D85B48" w:rsidRPr="006B0035" w:rsidRDefault="00D85B48" w:rsidP="00D85B48">
            <w:pPr>
              <w:jc w:val="left"/>
            </w:pPr>
            <w:r w:rsidRPr="006B0035">
              <w:t>Telecommunicatiekabel</w:t>
            </w:r>
          </w:p>
        </w:tc>
        <w:tc>
          <w:tcPr>
            <w:tcW w:w="0" w:type="auto"/>
            <w:tcBorders>
              <w:top w:val="outset" w:sz="6" w:space="0" w:color="auto"/>
              <w:left w:val="outset" w:sz="6" w:space="0" w:color="auto"/>
              <w:bottom w:val="outset" w:sz="6" w:space="0" w:color="auto"/>
              <w:right w:val="outset" w:sz="6" w:space="0" w:color="auto"/>
            </w:tcBorders>
            <w:hideMark/>
          </w:tcPr>
          <w:p w14:paraId="3144A2F4" w14:textId="2D6DAC0F"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12C4621"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65056ED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8F73A0C" w14:textId="77777777" w:rsidR="00D85B48" w:rsidRPr="006B0035" w:rsidRDefault="00D85B48" w:rsidP="00D85B48">
            <w:pPr>
              <w:jc w:val="left"/>
            </w:pPr>
            <w:proofErr w:type="spellStart"/>
            <w:r w:rsidRPr="006B0035">
              <w:t>TelecommunicationsAppurtenanceTypeIMKLValue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F7A8E76" w14:textId="1FD8BDCE"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7BB8363B"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3ED15F45"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C792BA8" w14:textId="77777777" w:rsidR="00D85B48" w:rsidRPr="006B0035" w:rsidRDefault="00D85B48" w:rsidP="00D85B48">
            <w:pPr>
              <w:jc w:val="left"/>
            </w:pPr>
            <w:proofErr w:type="spellStart"/>
            <w:r w:rsidRPr="006B0035">
              <w:t>TelecommunicationsCableMaterialTypeIMKLValue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6F8C9CCD" w14:textId="7B876420"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00685D56"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46D0E636"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140A84C" w14:textId="77777777" w:rsidR="00D85B48" w:rsidRPr="006B0035" w:rsidRDefault="00D85B48" w:rsidP="00D85B48">
            <w:pPr>
              <w:jc w:val="left"/>
            </w:pPr>
            <w:r w:rsidRPr="006B0035">
              <w:t>Thema</w:t>
            </w:r>
          </w:p>
        </w:tc>
        <w:tc>
          <w:tcPr>
            <w:tcW w:w="0" w:type="auto"/>
            <w:tcBorders>
              <w:top w:val="outset" w:sz="6" w:space="0" w:color="auto"/>
              <w:left w:val="outset" w:sz="6" w:space="0" w:color="auto"/>
              <w:bottom w:val="outset" w:sz="6" w:space="0" w:color="auto"/>
              <w:right w:val="outset" w:sz="6" w:space="0" w:color="auto"/>
            </w:tcBorders>
            <w:hideMark/>
          </w:tcPr>
          <w:p w14:paraId="28851F63" w14:textId="2148EC63"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1611E027"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2723E049"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71C83FD" w14:textId="77777777" w:rsidR="00D85B48" w:rsidRPr="006B0035" w:rsidRDefault="00D85B48" w:rsidP="00D85B48">
            <w:pPr>
              <w:jc w:val="left"/>
            </w:pPr>
            <w:proofErr w:type="spellStart"/>
            <w:r w:rsidRPr="006B0035">
              <w:t>ThermalAppurtenanceTypeIMKLValue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7C006550" w14:textId="1A9DC770"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63B9730"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08669226"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6600DD0" w14:textId="77777777" w:rsidR="00D85B48" w:rsidRPr="006B0035" w:rsidRDefault="00D85B48" w:rsidP="00D85B48">
            <w:pPr>
              <w:jc w:val="left"/>
            </w:pPr>
            <w:proofErr w:type="spellStart"/>
            <w:r w:rsidRPr="006B0035">
              <w:t>ThermalProductTypeIMKLValue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DFEAE5E" w14:textId="2F31511D"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E7422C4"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6091AF40"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2016038" w14:textId="77777777" w:rsidR="00D85B48" w:rsidRPr="006B0035" w:rsidRDefault="00D85B48" w:rsidP="00D85B48">
            <w:pPr>
              <w:jc w:val="left"/>
            </w:pPr>
            <w:proofErr w:type="spellStart"/>
            <w:r w:rsidRPr="006B0035">
              <w:t>ThermischePijpleiding</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69D528D2" w14:textId="6115B106"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18BF062"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1216C0C5"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FFD074F" w14:textId="77777777" w:rsidR="00D85B48" w:rsidRPr="006B0035" w:rsidRDefault="00D85B48" w:rsidP="00D85B48">
            <w:pPr>
              <w:jc w:val="left"/>
            </w:pPr>
            <w:proofErr w:type="spellStart"/>
            <w:r w:rsidRPr="006B0035">
              <w:t>TopografischObjectTypeValue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90E5278" w14:textId="471EA088"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757E873A"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5762F830"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DEE136C" w14:textId="77777777" w:rsidR="00D85B48" w:rsidRPr="006B0035" w:rsidRDefault="00D85B48" w:rsidP="00D85B48">
            <w:pPr>
              <w:jc w:val="left"/>
            </w:pPr>
            <w:r w:rsidRPr="006B0035">
              <w:t>Toren</w:t>
            </w:r>
          </w:p>
        </w:tc>
        <w:tc>
          <w:tcPr>
            <w:tcW w:w="0" w:type="auto"/>
            <w:tcBorders>
              <w:top w:val="outset" w:sz="6" w:space="0" w:color="auto"/>
              <w:left w:val="outset" w:sz="6" w:space="0" w:color="auto"/>
              <w:bottom w:val="outset" w:sz="6" w:space="0" w:color="auto"/>
              <w:right w:val="outset" w:sz="6" w:space="0" w:color="auto"/>
            </w:tcBorders>
            <w:hideMark/>
          </w:tcPr>
          <w:p w14:paraId="016BBF26" w14:textId="36758450"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1D90CF07"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5DC3114F"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AD83B12" w14:textId="77777777" w:rsidR="00D85B48" w:rsidRPr="006B0035" w:rsidRDefault="00D85B48" w:rsidP="00D85B48">
            <w:pPr>
              <w:jc w:val="left"/>
            </w:pPr>
            <w:r w:rsidRPr="006B0035">
              <w:t>Transportroute</w:t>
            </w:r>
          </w:p>
        </w:tc>
        <w:tc>
          <w:tcPr>
            <w:tcW w:w="0" w:type="auto"/>
            <w:tcBorders>
              <w:top w:val="outset" w:sz="6" w:space="0" w:color="auto"/>
              <w:left w:val="outset" w:sz="6" w:space="0" w:color="auto"/>
              <w:bottom w:val="outset" w:sz="6" w:space="0" w:color="auto"/>
              <w:right w:val="outset" w:sz="6" w:space="0" w:color="auto"/>
            </w:tcBorders>
            <w:hideMark/>
          </w:tcPr>
          <w:p w14:paraId="245ED371" w14:textId="2133AE4D"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64E26ED7"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08895279"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F7BF06C" w14:textId="77777777" w:rsidR="00D85B48" w:rsidRPr="006B0035" w:rsidRDefault="00D85B48" w:rsidP="00D85B48">
            <w:pPr>
              <w:jc w:val="left"/>
            </w:pPr>
            <w:r w:rsidRPr="006B0035">
              <w:t>Transportroutedeel</w:t>
            </w:r>
          </w:p>
        </w:tc>
        <w:tc>
          <w:tcPr>
            <w:tcW w:w="0" w:type="auto"/>
            <w:tcBorders>
              <w:top w:val="outset" w:sz="6" w:space="0" w:color="auto"/>
              <w:left w:val="outset" w:sz="6" w:space="0" w:color="auto"/>
              <w:bottom w:val="outset" w:sz="6" w:space="0" w:color="auto"/>
              <w:right w:val="outset" w:sz="6" w:space="0" w:color="auto"/>
            </w:tcBorders>
            <w:hideMark/>
          </w:tcPr>
          <w:p w14:paraId="70C32836" w14:textId="1BD21D1A"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09EA9CAD"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7185FFB7"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72D9339" w14:textId="77777777" w:rsidR="00D85B48" w:rsidRPr="006B0035" w:rsidRDefault="00D85B48" w:rsidP="00D85B48">
            <w:pPr>
              <w:jc w:val="left"/>
            </w:pPr>
            <w:proofErr w:type="spellStart"/>
            <w:r w:rsidRPr="006B0035">
              <w:t>TransportrouteRisico</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A75AC13" w14:textId="013A6BA2"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1F5741DA"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0866680D"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CB0002C" w14:textId="77777777" w:rsidR="00D85B48" w:rsidRPr="006B0035" w:rsidRDefault="00D85B48" w:rsidP="00D85B48">
            <w:pPr>
              <w:jc w:val="left"/>
            </w:pPr>
            <w:r w:rsidRPr="006B0035">
              <w:t>Utiliteitsnet</w:t>
            </w:r>
          </w:p>
        </w:tc>
        <w:tc>
          <w:tcPr>
            <w:tcW w:w="0" w:type="auto"/>
            <w:tcBorders>
              <w:top w:val="outset" w:sz="6" w:space="0" w:color="auto"/>
              <w:left w:val="outset" w:sz="6" w:space="0" w:color="auto"/>
              <w:bottom w:val="outset" w:sz="6" w:space="0" w:color="auto"/>
              <w:right w:val="outset" w:sz="6" w:space="0" w:color="auto"/>
            </w:tcBorders>
            <w:hideMark/>
          </w:tcPr>
          <w:p w14:paraId="47037904" w14:textId="637B266D"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6B4670E8"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5957F4E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BB26043" w14:textId="77777777" w:rsidR="00D85B48" w:rsidRPr="006B0035" w:rsidRDefault="00D85B48" w:rsidP="00D85B48">
            <w:pPr>
              <w:jc w:val="left"/>
            </w:pPr>
            <w:proofErr w:type="spellStart"/>
            <w:r w:rsidRPr="006B0035">
              <w:t>UtilityNetworkTypeIMKLValue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6523C440" w14:textId="2CA10A24"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282CCA41"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2AB150E5"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E5A50B4" w14:textId="77777777" w:rsidR="00D85B48" w:rsidRPr="006B0035" w:rsidRDefault="00D85B48" w:rsidP="00D85B48">
            <w:pPr>
              <w:jc w:val="left"/>
            </w:pPr>
            <w:r w:rsidRPr="006B0035">
              <w:t>Veiligheidsgebied</w:t>
            </w:r>
          </w:p>
        </w:tc>
        <w:tc>
          <w:tcPr>
            <w:tcW w:w="0" w:type="auto"/>
            <w:tcBorders>
              <w:top w:val="outset" w:sz="6" w:space="0" w:color="auto"/>
              <w:left w:val="outset" w:sz="6" w:space="0" w:color="auto"/>
              <w:bottom w:val="outset" w:sz="6" w:space="0" w:color="auto"/>
              <w:right w:val="outset" w:sz="6" w:space="0" w:color="auto"/>
            </w:tcBorders>
            <w:hideMark/>
          </w:tcPr>
          <w:p w14:paraId="09D6D1A0" w14:textId="0B13C655"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11349E80"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5009C4B6"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F79241A" w14:textId="77777777" w:rsidR="00D85B48" w:rsidRPr="006B0035" w:rsidRDefault="00D85B48" w:rsidP="00D85B48">
            <w:pPr>
              <w:jc w:val="left"/>
            </w:pPr>
            <w:proofErr w:type="spellStart"/>
            <w:r w:rsidRPr="006B0035">
              <w:t>WaterAppurtenanceTypeIMKLValue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156ADB28" w14:textId="3E22CC73"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F663B9D"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7B5CCA97"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1CC4952" w14:textId="77777777" w:rsidR="00D85B48" w:rsidRPr="006B0035" w:rsidRDefault="00D85B48" w:rsidP="00D85B48">
            <w:pPr>
              <w:jc w:val="left"/>
            </w:pPr>
            <w:r w:rsidRPr="006B0035">
              <w:t>Waterleiding</w:t>
            </w:r>
          </w:p>
        </w:tc>
        <w:tc>
          <w:tcPr>
            <w:tcW w:w="0" w:type="auto"/>
            <w:tcBorders>
              <w:top w:val="outset" w:sz="6" w:space="0" w:color="auto"/>
              <w:left w:val="outset" w:sz="6" w:space="0" w:color="auto"/>
              <w:bottom w:val="outset" w:sz="6" w:space="0" w:color="auto"/>
              <w:right w:val="outset" w:sz="6" w:space="0" w:color="auto"/>
            </w:tcBorders>
            <w:hideMark/>
          </w:tcPr>
          <w:p w14:paraId="3525820A" w14:textId="186C3F9A"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7AFA9CC2"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3748CAB8"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1D4F679" w14:textId="77777777" w:rsidR="00D85B48" w:rsidRPr="006B0035" w:rsidRDefault="00D85B48" w:rsidP="00D85B48">
            <w:pPr>
              <w:jc w:val="left"/>
            </w:pPr>
            <w:proofErr w:type="spellStart"/>
            <w:r w:rsidRPr="006B0035">
              <w:t>WaterTypeIMKLValue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2003DEC" w14:textId="605A5511"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6E5468E3"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56F2A3E9"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E95D13A" w14:textId="77777777" w:rsidR="00D85B48" w:rsidRPr="006B0035" w:rsidRDefault="00D85B48" w:rsidP="00D85B48">
            <w:pPr>
              <w:jc w:val="left"/>
            </w:pPr>
            <w:proofErr w:type="spellStart"/>
            <w:r w:rsidRPr="006B0035">
              <w:t>PipeMaterialTypeValue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4889CD9" w14:textId="77777777" w:rsidR="00D85B48" w:rsidRPr="006B0035" w:rsidRDefault="00D85B48" w:rsidP="00D85B48">
            <w:pPr>
              <w:jc w:val="left"/>
              <w:rPr>
                <w:lang w:val="en-GB"/>
              </w:rPr>
            </w:pPr>
            <w:r w:rsidRPr="006B0035">
              <w:rPr>
                <w:lang w:val="en-GB"/>
              </w:rPr>
              <w:t>Common Extended Utility Network Elements</w:t>
            </w:r>
          </w:p>
        </w:tc>
        <w:tc>
          <w:tcPr>
            <w:tcW w:w="1524" w:type="dxa"/>
            <w:tcBorders>
              <w:top w:val="outset" w:sz="6" w:space="0" w:color="auto"/>
              <w:left w:val="outset" w:sz="6" w:space="0" w:color="auto"/>
              <w:bottom w:val="outset" w:sz="6" w:space="0" w:color="auto"/>
              <w:right w:val="outset" w:sz="6" w:space="0" w:color="auto"/>
            </w:tcBorders>
            <w:hideMark/>
          </w:tcPr>
          <w:p w14:paraId="17F61790"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4D971A25"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5870F1E" w14:textId="77777777" w:rsidR="00D85B48" w:rsidRPr="006B0035" w:rsidRDefault="00D85B48" w:rsidP="00D85B48">
            <w:pPr>
              <w:jc w:val="left"/>
            </w:pPr>
            <w:proofErr w:type="spellStart"/>
            <w:r w:rsidRPr="006B0035">
              <w:t>UtilityNetwork</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195BB3D7" w14:textId="77777777" w:rsidR="00D85B48" w:rsidRPr="006B0035" w:rsidRDefault="00D85B48" w:rsidP="00D85B48">
            <w:pPr>
              <w:jc w:val="left"/>
            </w:pPr>
            <w:r w:rsidRPr="006B0035">
              <w:t xml:space="preserve">Common </w:t>
            </w:r>
            <w:proofErr w:type="spellStart"/>
            <w:r w:rsidRPr="006B0035">
              <w:t>Utility</w:t>
            </w:r>
            <w:proofErr w:type="spellEnd"/>
            <w:r w:rsidRPr="006B0035">
              <w:t xml:space="preserve"> Network </w:t>
            </w:r>
            <w:proofErr w:type="spellStart"/>
            <w:r w:rsidRPr="006B0035">
              <w:t>Elements</w:t>
            </w:r>
            <w:proofErr w:type="spellEnd"/>
          </w:p>
        </w:tc>
        <w:tc>
          <w:tcPr>
            <w:tcW w:w="1524" w:type="dxa"/>
            <w:tcBorders>
              <w:top w:val="outset" w:sz="6" w:space="0" w:color="auto"/>
              <w:left w:val="outset" w:sz="6" w:space="0" w:color="auto"/>
              <w:bottom w:val="outset" w:sz="6" w:space="0" w:color="auto"/>
              <w:right w:val="outset" w:sz="6" w:space="0" w:color="auto"/>
            </w:tcBorders>
            <w:hideMark/>
          </w:tcPr>
          <w:p w14:paraId="6E0EEC96"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5841ACD6"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8D2EDC2" w14:textId="77777777" w:rsidR="00D85B48" w:rsidRPr="006B0035" w:rsidRDefault="00D85B48" w:rsidP="00D85B48">
            <w:pPr>
              <w:jc w:val="left"/>
            </w:pPr>
            <w:r w:rsidRPr="006B0035">
              <w:t>Cabinet</w:t>
            </w:r>
          </w:p>
        </w:tc>
        <w:tc>
          <w:tcPr>
            <w:tcW w:w="0" w:type="auto"/>
            <w:tcBorders>
              <w:top w:val="outset" w:sz="6" w:space="0" w:color="auto"/>
              <w:left w:val="outset" w:sz="6" w:space="0" w:color="auto"/>
              <w:bottom w:val="outset" w:sz="6" w:space="0" w:color="auto"/>
              <w:right w:val="outset" w:sz="6" w:space="0" w:color="auto"/>
            </w:tcBorders>
            <w:hideMark/>
          </w:tcPr>
          <w:p w14:paraId="0EF81009" w14:textId="77777777" w:rsidR="00D85B48" w:rsidRPr="006B0035" w:rsidRDefault="00D85B48" w:rsidP="00D85B48">
            <w:pPr>
              <w:jc w:val="left"/>
            </w:pPr>
            <w:r w:rsidRPr="006B0035">
              <w:t xml:space="preserve">Common </w:t>
            </w:r>
            <w:proofErr w:type="spellStart"/>
            <w:r w:rsidRPr="006B0035">
              <w:t>Utility</w:t>
            </w:r>
            <w:proofErr w:type="spellEnd"/>
            <w:r w:rsidRPr="006B0035">
              <w:t xml:space="preserve"> Network </w:t>
            </w:r>
            <w:proofErr w:type="spellStart"/>
            <w:r w:rsidRPr="006B0035">
              <w:t>Elements</w:t>
            </w:r>
            <w:proofErr w:type="spellEnd"/>
          </w:p>
        </w:tc>
        <w:tc>
          <w:tcPr>
            <w:tcW w:w="1524" w:type="dxa"/>
            <w:tcBorders>
              <w:top w:val="outset" w:sz="6" w:space="0" w:color="auto"/>
              <w:left w:val="outset" w:sz="6" w:space="0" w:color="auto"/>
              <w:bottom w:val="outset" w:sz="6" w:space="0" w:color="auto"/>
              <w:right w:val="outset" w:sz="6" w:space="0" w:color="auto"/>
            </w:tcBorders>
            <w:hideMark/>
          </w:tcPr>
          <w:p w14:paraId="5D8BD39A"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3609B33E"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A906B2D" w14:textId="77777777" w:rsidR="00D85B48" w:rsidRPr="006B0035" w:rsidRDefault="00D85B48" w:rsidP="00D85B48">
            <w:pPr>
              <w:jc w:val="left"/>
            </w:pPr>
            <w:proofErr w:type="spellStart"/>
            <w:r w:rsidRPr="006B0035">
              <w:t>UtilityNetworkTypeValue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16C8A98" w14:textId="77777777" w:rsidR="00D85B48" w:rsidRPr="006B0035" w:rsidRDefault="00D85B48" w:rsidP="00D85B48">
            <w:pPr>
              <w:jc w:val="left"/>
            </w:pPr>
            <w:r w:rsidRPr="006B0035">
              <w:t xml:space="preserve">Common </w:t>
            </w:r>
            <w:proofErr w:type="spellStart"/>
            <w:r w:rsidRPr="006B0035">
              <w:t>Utility</w:t>
            </w:r>
            <w:proofErr w:type="spellEnd"/>
            <w:r w:rsidRPr="006B0035">
              <w:t xml:space="preserve"> Network </w:t>
            </w:r>
            <w:proofErr w:type="spellStart"/>
            <w:r w:rsidRPr="006B0035">
              <w:t>Elements</w:t>
            </w:r>
            <w:proofErr w:type="spellEnd"/>
          </w:p>
        </w:tc>
        <w:tc>
          <w:tcPr>
            <w:tcW w:w="1524" w:type="dxa"/>
            <w:tcBorders>
              <w:top w:val="outset" w:sz="6" w:space="0" w:color="auto"/>
              <w:left w:val="outset" w:sz="6" w:space="0" w:color="auto"/>
              <w:bottom w:val="outset" w:sz="6" w:space="0" w:color="auto"/>
              <w:right w:val="outset" w:sz="6" w:space="0" w:color="auto"/>
            </w:tcBorders>
            <w:hideMark/>
          </w:tcPr>
          <w:p w14:paraId="7C0DBC9C"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623013F0"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D2E340E" w14:textId="77777777" w:rsidR="00D85B48" w:rsidRPr="006B0035" w:rsidRDefault="00D85B48" w:rsidP="00D85B48">
            <w:pPr>
              <w:jc w:val="left"/>
            </w:pPr>
            <w:proofErr w:type="spellStart"/>
            <w:r w:rsidRPr="006B0035">
              <w:t>UtilityLinkSet</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608FD174" w14:textId="77777777" w:rsidR="00D85B48" w:rsidRPr="006B0035" w:rsidRDefault="00D85B48" w:rsidP="00D85B48">
            <w:pPr>
              <w:jc w:val="left"/>
            </w:pPr>
            <w:r w:rsidRPr="006B0035">
              <w:t xml:space="preserve">Common </w:t>
            </w:r>
            <w:proofErr w:type="spellStart"/>
            <w:r w:rsidRPr="006B0035">
              <w:t>Utility</w:t>
            </w:r>
            <w:proofErr w:type="spellEnd"/>
            <w:r w:rsidRPr="006B0035">
              <w:t xml:space="preserve"> Network </w:t>
            </w:r>
            <w:proofErr w:type="spellStart"/>
            <w:r w:rsidRPr="006B0035">
              <w:t>Elements</w:t>
            </w:r>
            <w:proofErr w:type="spellEnd"/>
          </w:p>
        </w:tc>
        <w:tc>
          <w:tcPr>
            <w:tcW w:w="1524" w:type="dxa"/>
            <w:tcBorders>
              <w:top w:val="outset" w:sz="6" w:space="0" w:color="auto"/>
              <w:left w:val="outset" w:sz="6" w:space="0" w:color="auto"/>
              <w:bottom w:val="outset" w:sz="6" w:space="0" w:color="auto"/>
              <w:right w:val="outset" w:sz="6" w:space="0" w:color="auto"/>
            </w:tcBorders>
            <w:hideMark/>
          </w:tcPr>
          <w:p w14:paraId="08633D37"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64B5CA30"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979B76D" w14:textId="77777777" w:rsidR="00D85B48" w:rsidRPr="006B0035" w:rsidRDefault="00D85B48" w:rsidP="00D85B48">
            <w:pPr>
              <w:jc w:val="left"/>
            </w:pPr>
            <w:r w:rsidRPr="006B0035">
              <w:t>Pipe</w:t>
            </w:r>
          </w:p>
        </w:tc>
        <w:tc>
          <w:tcPr>
            <w:tcW w:w="0" w:type="auto"/>
            <w:tcBorders>
              <w:top w:val="outset" w:sz="6" w:space="0" w:color="auto"/>
              <w:left w:val="outset" w:sz="6" w:space="0" w:color="auto"/>
              <w:bottom w:val="outset" w:sz="6" w:space="0" w:color="auto"/>
              <w:right w:val="outset" w:sz="6" w:space="0" w:color="auto"/>
            </w:tcBorders>
            <w:hideMark/>
          </w:tcPr>
          <w:p w14:paraId="7D7EB73F" w14:textId="77777777" w:rsidR="00D85B48" w:rsidRPr="006B0035" w:rsidRDefault="00D85B48" w:rsidP="00D85B48">
            <w:pPr>
              <w:jc w:val="left"/>
            </w:pPr>
            <w:r w:rsidRPr="006B0035">
              <w:t xml:space="preserve">Common </w:t>
            </w:r>
            <w:proofErr w:type="spellStart"/>
            <w:r w:rsidRPr="006B0035">
              <w:t>Utility</w:t>
            </w:r>
            <w:proofErr w:type="spellEnd"/>
            <w:r w:rsidRPr="006B0035">
              <w:t xml:space="preserve"> Network </w:t>
            </w:r>
            <w:proofErr w:type="spellStart"/>
            <w:r w:rsidRPr="006B0035">
              <w:t>Elements</w:t>
            </w:r>
            <w:proofErr w:type="spellEnd"/>
          </w:p>
        </w:tc>
        <w:tc>
          <w:tcPr>
            <w:tcW w:w="1524" w:type="dxa"/>
            <w:tcBorders>
              <w:top w:val="outset" w:sz="6" w:space="0" w:color="auto"/>
              <w:left w:val="outset" w:sz="6" w:space="0" w:color="auto"/>
              <w:bottom w:val="outset" w:sz="6" w:space="0" w:color="auto"/>
              <w:right w:val="outset" w:sz="6" w:space="0" w:color="auto"/>
            </w:tcBorders>
            <w:hideMark/>
          </w:tcPr>
          <w:p w14:paraId="0148E640"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496F284F"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D1A8256" w14:textId="77777777" w:rsidR="00D85B48" w:rsidRPr="006B0035" w:rsidRDefault="00D85B48" w:rsidP="00D85B48">
            <w:pPr>
              <w:jc w:val="left"/>
            </w:pPr>
            <w:proofErr w:type="spellStart"/>
            <w:r w:rsidRPr="006B0035">
              <w:t>Pole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6D06D596" w14:textId="77777777" w:rsidR="00D85B48" w:rsidRPr="006B0035" w:rsidRDefault="00D85B48" w:rsidP="00D85B48">
            <w:pPr>
              <w:jc w:val="left"/>
            </w:pPr>
            <w:r w:rsidRPr="006B0035">
              <w:t xml:space="preserve">Common </w:t>
            </w:r>
            <w:proofErr w:type="spellStart"/>
            <w:r w:rsidRPr="006B0035">
              <w:t>Utility</w:t>
            </w:r>
            <w:proofErr w:type="spellEnd"/>
            <w:r w:rsidRPr="006B0035">
              <w:t xml:space="preserve"> Network </w:t>
            </w:r>
            <w:proofErr w:type="spellStart"/>
            <w:r w:rsidRPr="006B0035">
              <w:t>Elements</w:t>
            </w:r>
            <w:proofErr w:type="spellEnd"/>
          </w:p>
        </w:tc>
        <w:tc>
          <w:tcPr>
            <w:tcW w:w="1524" w:type="dxa"/>
            <w:tcBorders>
              <w:top w:val="outset" w:sz="6" w:space="0" w:color="auto"/>
              <w:left w:val="outset" w:sz="6" w:space="0" w:color="auto"/>
              <w:bottom w:val="outset" w:sz="6" w:space="0" w:color="auto"/>
              <w:right w:val="outset" w:sz="6" w:space="0" w:color="auto"/>
            </w:tcBorders>
            <w:hideMark/>
          </w:tcPr>
          <w:p w14:paraId="3A3CCC1C"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31908BA0"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86A4C3F" w14:textId="77777777" w:rsidR="00D85B48" w:rsidRPr="006B0035" w:rsidRDefault="00D85B48" w:rsidP="00D85B48">
            <w:pPr>
              <w:jc w:val="left"/>
            </w:pPr>
            <w:proofErr w:type="spellStart"/>
            <w:r w:rsidRPr="006B0035">
              <w:t>Duct</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0FBD5CB" w14:textId="77777777" w:rsidR="00D85B48" w:rsidRPr="006B0035" w:rsidRDefault="00D85B48" w:rsidP="00D85B48">
            <w:pPr>
              <w:jc w:val="left"/>
            </w:pPr>
            <w:r w:rsidRPr="006B0035">
              <w:t xml:space="preserve">Common </w:t>
            </w:r>
            <w:proofErr w:type="spellStart"/>
            <w:r w:rsidRPr="006B0035">
              <w:t>Utility</w:t>
            </w:r>
            <w:proofErr w:type="spellEnd"/>
            <w:r w:rsidRPr="006B0035">
              <w:t xml:space="preserve"> Network </w:t>
            </w:r>
            <w:proofErr w:type="spellStart"/>
            <w:r w:rsidRPr="006B0035">
              <w:t>Elements</w:t>
            </w:r>
            <w:proofErr w:type="spellEnd"/>
          </w:p>
        </w:tc>
        <w:tc>
          <w:tcPr>
            <w:tcW w:w="1524" w:type="dxa"/>
            <w:tcBorders>
              <w:top w:val="outset" w:sz="6" w:space="0" w:color="auto"/>
              <w:left w:val="outset" w:sz="6" w:space="0" w:color="auto"/>
              <w:bottom w:val="outset" w:sz="6" w:space="0" w:color="auto"/>
              <w:right w:val="outset" w:sz="6" w:space="0" w:color="auto"/>
            </w:tcBorders>
            <w:hideMark/>
          </w:tcPr>
          <w:p w14:paraId="48459C78"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0E340D8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1493F69" w14:textId="77777777" w:rsidR="00D85B48" w:rsidRPr="006B0035" w:rsidRDefault="00D85B48" w:rsidP="00D85B48">
            <w:pPr>
              <w:jc w:val="left"/>
            </w:pPr>
            <w:proofErr w:type="spellStart"/>
            <w:r w:rsidRPr="006B0035">
              <w:t>Tower</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2126128" w14:textId="77777777" w:rsidR="00D85B48" w:rsidRPr="006B0035" w:rsidRDefault="00D85B48" w:rsidP="00D85B48">
            <w:pPr>
              <w:jc w:val="left"/>
            </w:pPr>
            <w:r w:rsidRPr="006B0035">
              <w:t xml:space="preserve">Common </w:t>
            </w:r>
            <w:proofErr w:type="spellStart"/>
            <w:r w:rsidRPr="006B0035">
              <w:t>Utility</w:t>
            </w:r>
            <w:proofErr w:type="spellEnd"/>
            <w:r w:rsidRPr="006B0035">
              <w:t xml:space="preserve"> Network </w:t>
            </w:r>
            <w:proofErr w:type="spellStart"/>
            <w:r w:rsidRPr="006B0035">
              <w:t>Elements</w:t>
            </w:r>
            <w:proofErr w:type="spellEnd"/>
          </w:p>
        </w:tc>
        <w:tc>
          <w:tcPr>
            <w:tcW w:w="1524" w:type="dxa"/>
            <w:tcBorders>
              <w:top w:val="outset" w:sz="6" w:space="0" w:color="auto"/>
              <w:left w:val="outset" w:sz="6" w:space="0" w:color="auto"/>
              <w:bottom w:val="outset" w:sz="6" w:space="0" w:color="auto"/>
              <w:right w:val="outset" w:sz="6" w:space="0" w:color="auto"/>
            </w:tcBorders>
            <w:hideMark/>
          </w:tcPr>
          <w:p w14:paraId="56261658"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6915C79C"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DF6D80A" w14:textId="77777777" w:rsidR="00D85B48" w:rsidRPr="006B0035" w:rsidRDefault="00D85B48" w:rsidP="00D85B48">
            <w:pPr>
              <w:jc w:val="left"/>
            </w:pPr>
            <w:r w:rsidRPr="006B0035">
              <w:t>Cable</w:t>
            </w:r>
          </w:p>
        </w:tc>
        <w:tc>
          <w:tcPr>
            <w:tcW w:w="0" w:type="auto"/>
            <w:tcBorders>
              <w:top w:val="outset" w:sz="6" w:space="0" w:color="auto"/>
              <w:left w:val="outset" w:sz="6" w:space="0" w:color="auto"/>
              <w:bottom w:val="outset" w:sz="6" w:space="0" w:color="auto"/>
              <w:right w:val="outset" w:sz="6" w:space="0" w:color="auto"/>
            </w:tcBorders>
            <w:hideMark/>
          </w:tcPr>
          <w:p w14:paraId="01CAF118" w14:textId="77777777" w:rsidR="00D85B48" w:rsidRPr="006B0035" w:rsidRDefault="00D85B48" w:rsidP="00D85B48">
            <w:pPr>
              <w:jc w:val="left"/>
            </w:pPr>
            <w:r w:rsidRPr="006B0035">
              <w:t xml:space="preserve">Common </w:t>
            </w:r>
            <w:proofErr w:type="spellStart"/>
            <w:r w:rsidRPr="006B0035">
              <w:t>Utility</w:t>
            </w:r>
            <w:proofErr w:type="spellEnd"/>
            <w:r w:rsidRPr="006B0035">
              <w:t xml:space="preserve"> Network </w:t>
            </w:r>
            <w:proofErr w:type="spellStart"/>
            <w:r w:rsidRPr="006B0035">
              <w:t>Elements</w:t>
            </w:r>
            <w:proofErr w:type="spellEnd"/>
          </w:p>
        </w:tc>
        <w:tc>
          <w:tcPr>
            <w:tcW w:w="1524" w:type="dxa"/>
            <w:tcBorders>
              <w:top w:val="outset" w:sz="6" w:space="0" w:color="auto"/>
              <w:left w:val="outset" w:sz="6" w:space="0" w:color="auto"/>
              <w:bottom w:val="outset" w:sz="6" w:space="0" w:color="auto"/>
              <w:right w:val="outset" w:sz="6" w:space="0" w:color="auto"/>
            </w:tcBorders>
            <w:hideMark/>
          </w:tcPr>
          <w:p w14:paraId="618FEA20"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03CFFF67"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397916E" w14:textId="77777777" w:rsidR="00D85B48" w:rsidRPr="006B0035" w:rsidRDefault="00D85B48" w:rsidP="00D85B48">
            <w:pPr>
              <w:jc w:val="left"/>
            </w:pPr>
            <w:proofErr w:type="spellStart"/>
            <w:r w:rsidRPr="006B0035">
              <w:t>UtilityDeliveryTypeValue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68B2CFB2" w14:textId="77777777" w:rsidR="00D85B48" w:rsidRPr="006B0035" w:rsidRDefault="00D85B48" w:rsidP="00D85B48">
            <w:pPr>
              <w:jc w:val="left"/>
            </w:pPr>
            <w:r w:rsidRPr="006B0035">
              <w:t xml:space="preserve">Common </w:t>
            </w:r>
            <w:proofErr w:type="spellStart"/>
            <w:r w:rsidRPr="006B0035">
              <w:t>Utility</w:t>
            </w:r>
            <w:proofErr w:type="spellEnd"/>
            <w:r w:rsidRPr="006B0035">
              <w:t xml:space="preserve"> Network </w:t>
            </w:r>
            <w:proofErr w:type="spellStart"/>
            <w:r w:rsidRPr="006B0035">
              <w:t>Elements</w:t>
            </w:r>
            <w:proofErr w:type="spellEnd"/>
          </w:p>
        </w:tc>
        <w:tc>
          <w:tcPr>
            <w:tcW w:w="1524" w:type="dxa"/>
            <w:tcBorders>
              <w:top w:val="outset" w:sz="6" w:space="0" w:color="auto"/>
              <w:left w:val="outset" w:sz="6" w:space="0" w:color="auto"/>
              <w:bottom w:val="outset" w:sz="6" w:space="0" w:color="auto"/>
              <w:right w:val="outset" w:sz="6" w:space="0" w:color="auto"/>
            </w:tcBorders>
            <w:hideMark/>
          </w:tcPr>
          <w:p w14:paraId="2ED6DC59"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42CDF4ED"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D85C751" w14:textId="77777777" w:rsidR="00D85B48" w:rsidRPr="006B0035" w:rsidRDefault="00D85B48" w:rsidP="00D85B48">
            <w:pPr>
              <w:jc w:val="left"/>
            </w:pPr>
            <w:proofErr w:type="spellStart"/>
            <w:r w:rsidRPr="006B0035">
              <w:lastRenderedPageBreak/>
              <w:t>Manhole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703C5167" w14:textId="77777777" w:rsidR="00D85B48" w:rsidRPr="006B0035" w:rsidRDefault="00D85B48" w:rsidP="00D85B48">
            <w:pPr>
              <w:jc w:val="left"/>
            </w:pPr>
            <w:r w:rsidRPr="006B0035">
              <w:t xml:space="preserve">Common </w:t>
            </w:r>
            <w:proofErr w:type="spellStart"/>
            <w:r w:rsidRPr="006B0035">
              <w:t>Utility</w:t>
            </w:r>
            <w:proofErr w:type="spellEnd"/>
            <w:r w:rsidRPr="006B0035">
              <w:t xml:space="preserve"> Network </w:t>
            </w:r>
            <w:proofErr w:type="spellStart"/>
            <w:r w:rsidRPr="006B0035">
              <w:t>Elements</w:t>
            </w:r>
            <w:proofErr w:type="spellEnd"/>
          </w:p>
        </w:tc>
        <w:tc>
          <w:tcPr>
            <w:tcW w:w="1524" w:type="dxa"/>
            <w:tcBorders>
              <w:top w:val="outset" w:sz="6" w:space="0" w:color="auto"/>
              <w:left w:val="outset" w:sz="6" w:space="0" w:color="auto"/>
              <w:bottom w:val="outset" w:sz="6" w:space="0" w:color="auto"/>
              <w:right w:val="outset" w:sz="6" w:space="0" w:color="auto"/>
            </w:tcBorders>
            <w:hideMark/>
          </w:tcPr>
          <w:p w14:paraId="550BDA99"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7FA7C999"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239FDAA" w14:textId="77777777" w:rsidR="00D85B48" w:rsidRPr="006B0035" w:rsidRDefault="00D85B48" w:rsidP="00D85B48">
            <w:pPr>
              <w:jc w:val="left"/>
            </w:pPr>
            <w:proofErr w:type="spellStart"/>
            <w:r w:rsidRPr="006B0035">
              <w:t>AppurtenanceTypeValue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5C54D3B" w14:textId="77777777" w:rsidR="00D85B48" w:rsidRPr="006B0035" w:rsidRDefault="00D85B48" w:rsidP="00D85B48">
            <w:pPr>
              <w:jc w:val="left"/>
            </w:pPr>
            <w:r w:rsidRPr="006B0035">
              <w:t xml:space="preserve">Common </w:t>
            </w:r>
            <w:proofErr w:type="spellStart"/>
            <w:r w:rsidRPr="006B0035">
              <w:t>Utility</w:t>
            </w:r>
            <w:proofErr w:type="spellEnd"/>
            <w:r w:rsidRPr="006B0035">
              <w:t xml:space="preserve"> Network </w:t>
            </w:r>
            <w:proofErr w:type="spellStart"/>
            <w:r w:rsidRPr="006B0035">
              <w:t>Elements</w:t>
            </w:r>
            <w:proofErr w:type="spellEnd"/>
          </w:p>
        </w:tc>
        <w:tc>
          <w:tcPr>
            <w:tcW w:w="1524" w:type="dxa"/>
            <w:tcBorders>
              <w:top w:val="outset" w:sz="6" w:space="0" w:color="auto"/>
              <w:left w:val="outset" w:sz="6" w:space="0" w:color="auto"/>
              <w:bottom w:val="outset" w:sz="6" w:space="0" w:color="auto"/>
              <w:right w:val="outset" w:sz="6" w:space="0" w:color="auto"/>
            </w:tcBorders>
            <w:hideMark/>
          </w:tcPr>
          <w:p w14:paraId="6D30AE9E"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077A9247"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2EDE97E" w14:textId="77777777" w:rsidR="00D85B48" w:rsidRPr="006B0035" w:rsidRDefault="00D85B48" w:rsidP="00D85B48">
            <w:pPr>
              <w:jc w:val="left"/>
            </w:pPr>
            <w:proofErr w:type="spellStart"/>
            <w:r w:rsidRPr="006B0035">
              <w:t>Appurtenance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C236ACD" w14:textId="77777777" w:rsidR="00D85B48" w:rsidRPr="006B0035" w:rsidRDefault="00D85B48" w:rsidP="00D85B48">
            <w:pPr>
              <w:jc w:val="left"/>
            </w:pPr>
            <w:r w:rsidRPr="006B0035">
              <w:t xml:space="preserve">Common </w:t>
            </w:r>
            <w:proofErr w:type="spellStart"/>
            <w:r w:rsidRPr="006B0035">
              <w:t>Utility</w:t>
            </w:r>
            <w:proofErr w:type="spellEnd"/>
            <w:r w:rsidRPr="006B0035">
              <w:t xml:space="preserve"> Network </w:t>
            </w:r>
            <w:proofErr w:type="spellStart"/>
            <w:r w:rsidRPr="006B0035">
              <w:t>Elements</w:t>
            </w:r>
            <w:proofErr w:type="spellEnd"/>
          </w:p>
        </w:tc>
        <w:tc>
          <w:tcPr>
            <w:tcW w:w="1524" w:type="dxa"/>
            <w:tcBorders>
              <w:top w:val="outset" w:sz="6" w:space="0" w:color="auto"/>
              <w:left w:val="outset" w:sz="6" w:space="0" w:color="auto"/>
              <w:bottom w:val="outset" w:sz="6" w:space="0" w:color="auto"/>
              <w:right w:val="outset" w:sz="6" w:space="0" w:color="auto"/>
            </w:tcBorders>
            <w:hideMark/>
          </w:tcPr>
          <w:p w14:paraId="55C5271E"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1A5E1C96"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44A623F" w14:textId="77777777" w:rsidR="00D85B48" w:rsidRPr="006B0035" w:rsidRDefault="00D85B48" w:rsidP="00D85B48">
            <w:pPr>
              <w:jc w:val="left"/>
            </w:pPr>
            <w:proofErr w:type="spellStart"/>
            <w:r w:rsidRPr="006B0035">
              <w:t>SpecificAppurtenanceTypeValue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4A7C40F" w14:textId="77777777" w:rsidR="00D85B48" w:rsidRPr="006B0035" w:rsidRDefault="00D85B48" w:rsidP="00D85B48">
            <w:pPr>
              <w:jc w:val="left"/>
            </w:pPr>
            <w:r w:rsidRPr="006B0035">
              <w:t xml:space="preserve">Common </w:t>
            </w:r>
            <w:proofErr w:type="spellStart"/>
            <w:r w:rsidRPr="006B0035">
              <w:t>Utility</w:t>
            </w:r>
            <w:proofErr w:type="spellEnd"/>
            <w:r w:rsidRPr="006B0035">
              <w:t xml:space="preserve"> Network </w:t>
            </w:r>
            <w:proofErr w:type="spellStart"/>
            <w:r w:rsidRPr="006B0035">
              <w:t>Elements</w:t>
            </w:r>
            <w:proofErr w:type="spellEnd"/>
          </w:p>
        </w:tc>
        <w:tc>
          <w:tcPr>
            <w:tcW w:w="1524" w:type="dxa"/>
            <w:tcBorders>
              <w:top w:val="outset" w:sz="6" w:space="0" w:color="auto"/>
              <w:left w:val="outset" w:sz="6" w:space="0" w:color="auto"/>
              <w:bottom w:val="outset" w:sz="6" w:space="0" w:color="auto"/>
              <w:right w:val="outset" w:sz="6" w:space="0" w:color="auto"/>
            </w:tcBorders>
            <w:hideMark/>
          </w:tcPr>
          <w:p w14:paraId="23193DA1"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275A3B1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77B6AD4" w14:textId="77777777" w:rsidR="00D85B48" w:rsidRPr="006B0035" w:rsidRDefault="00D85B48" w:rsidP="00D85B48">
            <w:pPr>
              <w:jc w:val="left"/>
            </w:pPr>
            <w:proofErr w:type="spellStart"/>
            <w:r w:rsidRPr="006B0035">
              <w:t>WarningTypeValue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4BE13AB" w14:textId="77777777" w:rsidR="00D85B48" w:rsidRPr="006B0035" w:rsidRDefault="00D85B48" w:rsidP="00D85B48">
            <w:pPr>
              <w:jc w:val="left"/>
            </w:pPr>
            <w:r w:rsidRPr="006B0035">
              <w:t xml:space="preserve">Common </w:t>
            </w:r>
            <w:proofErr w:type="spellStart"/>
            <w:r w:rsidRPr="006B0035">
              <w:t>Utility</w:t>
            </w:r>
            <w:proofErr w:type="spellEnd"/>
            <w:r w:rsidRPr="006B0035">
              <w:t xml:space="preserve"> Network </w:t>
            </w:r>
            <w:proofErr w:type="spellStart"/>
            <w:r w:rsidRPr="006B0035">
              <w:t>Elements</w:t>
            </w:r>
            <w:proofErr w:type="spellEnd"/>
          </w:p>
        </w:tc>
        <w:tc>
          <w:tcPr>
            <w:tcW w:w="1524" w:type="dxa"/>
            <w:tcBorders>
              <w:top w:val="outset" w:sz="6" w:space="0" w:color="auto"/>
              <w:left w:val="outset" w:sz="6" w:space="0" w:color="auto"/>
              <w:bottom w:val="outset" w:sz="6" w:space="0" w:color="auto"/>
              <w:right w:val="outset" w:sz="6" w:space="0" w:color="auto"/>
            </w:tcBorders>
            <w:hideMark/>
          </w:tcPr>
          <w:p w14:paraId="4B0559FE"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54991272"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B98D431" w14:textId="77777777" w:rsidR="00D85B48" w:rsidRPr="006B0035" w:rsidRDefault="00D85B48" w:rsidP="00D85B48">
            <w:pPr>
              <w:jc w:val="left"/>
            </w:pPr>
            <w:proofErr w:type="spellStart"/>
            <w:r w:rsidRPr="006B0035">
              <w:t>ElectricityAppurtenanceTypeValue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1112D8C" w14:textId="77777777" w:rsidR="00D85B48" w:rsidRPr="006B0035" w:rsidRDefault="00D85B48" w:rsidP="00D85B48">
            <w:pPr>
              <w:jc w:val="left"/>
            </w:pPr>
            <w:r w:rsidRPr="006B0035">
              <w:t>Electricity Network</w:t>
            </w:r>
          </w:p>
        </w:tc>
        <w:tc>
          <w:tcPr>
            <w:tcW w:w="1524" w:type="dxa"/>
            <w:tcBorders>
              <w:top w:val="outset" w:sz="6" w:space="0" w:color="auto"/>
              <w:left w:val="outset" w:sz="6" w:space="0" w:color="auto"/>
              <w:bottom w:val="outset" w:sz="6" w:space="0" w:color="auto"/>
              <w:right w:val="outset" w:sz="6" w:space="0" w:color="auto"/>
            </w:tcBorders>
            <w:hideMark/>
          </w:tcPr>
          <w:p w14:paraId="4B0D3438"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23897495"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F6591E8" w14:textId="77777777" w:rsidR="00D85B48" w:rsidRPr="006B0035" w:rsidRDefault="00D85B48" w:rsidP="00D85B48">
            <w:pPr>
              <w:jc w:val="left"/>
            </w:pPr>
            <w:proofErr w:type="spellStart"/>
            <w:r w:rsidRPr="006B0035">
              <w:t>ElectricityCable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69B39BD" w14:textId="77777777" w:rsidR="00D85B48" w:rsidRPr="006B0035" w:rsidRDefault="00D85B48" w:rsidP="00D85B48">
            <w:pPr>
              <w:jc w:val="left"/>
            </w:pPr>
            <w:r w:rsidRPr="006B0035">
              <w:t>Electricity Network</w:t>
            </w:r>
          </w:p>
        </w:tc>
        <w:tc>
          <w:tcPr>
            <w:tcW w:w="1524" w:type="dxa"/>
            <w:tcBorders>
              <w:top w:val="outset" w:sz="6" w:space="0" w:color="auto"/>
              <w:left w:val="outset" w:sz="6" w:space="0" w:color="auto"/>
              <w:bottom w:val="outset" w:sz="6" w:space="0" w:color="auto"/>
              <w:right w:val="outset" w:sz="6" w:space="0" w:color="auto"/>
            </w:tcBorders>
            <w:hideMark/>
          </w:tcPr>
          <w:p w14:paraId="4C02D3F0"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6E564A4F"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B4A3C29" w14:textId="77777777" w:rsidR="00D85B48" w:rsidRPr="006B0035" w:rsidRDefault="00D85B48" w:rsidP="00D85B48">
            <w:pPr>
              <w:jc w:val="left"/>
            </w:pPr>
            <w:proofErr w:type="spellStart"/>
            <w:r w:rsidRPr="006B0035">
              <w:t>OilGasChemicalsPipe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19F2EE67" w14:textId="77777777" w:rsidR="00D85B48" w:rsidRPr="006B0035" w:rsidRDefault="00D85B48" w:rsidP="00D85B48">
            <w:pPr>
              <w:jc w:val="left"/>
            </w:pPr>
            <w:r w:rsidRPr="006B0035">
              <w:t>Oil-Gas-</w:t>
            </w:r>
            <w:proofErr w:type="spellStart"/>
            <w:r w:rsidRPr="006B0035">
              <w:t>Chemicals</w:t>
            </w:r>
            <w:proofErr w:type="spellEnd"/>
            <w:r w:rsidRPr="006B0035">
              <w:t xml:space="preserve"> Network</w:t>
            </w:r>
          </w:p>
        </w:tc>
        <w:tc>
          <w:tcPr>
            <w:tcW w:w="1524" w:type="dxa"/>
            <w:tcBorders>
              <w:top w:val="outset" w:sz="6" w:space="0" w:color="auto"/>
              <w:left w:val="outset" w:sz="6" w:space="0" w:color="auto"/>
              <w:bottom w:val="outset" w:sz="6" w:space="0" w:color="auto"/>
              <w:right w:val="outset" w:sz="6" w:space="0" w:color="auto"/>
            </w:tcBorders>
            <w:hideMark/>
          </w:tcPr>
          <w:p w14:paraId="17B0A27D"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2E326ACC"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F6D9BAD" w14:textId="77777777" w:rsidR="00D85B48" w:rsidRPr="006B0035" w:rsidRDefault="00D85B48" w:rsidP="00D85B48">
            <w:pPr>
              <w:jc w:val="left"/>
            </w:pPr>
            <w:proofErr w:type="spellStart"/>
            <w:r w:rsidRPr="006B0035">
              <w:t>OilGasChemicalsProductTypeValue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2AFA3A1A" w14:textId="77777777" w:rsidR="00D85B48" w:rsidRPr="006B0035" w:rsidRDefault="00D85B48" w:rsidP="00D85B48">
            <w:pPr>
              <w:jc w:val="left"/>
            </w:pPr>
            <w:r w:rsidRPr="006B0035">
              <w:t>Oil-Gas-</w:t>
            </w:r>
            <w:proofErr w:type="spellStart"/>
            <w:r w:rsidRPr="006B0035">
              <w:t>Chemicals</w:t>
            </w:r>
            <w:proofErr w:type="spellEnd"/>
            <w:r w:rsidRPr="006B0035">
              <w:t xml:space="preserve"> Network</w:t>
            </w:r>
          </w:p>
        </w:tc>
        <w:tc>
          <w:tcPr>
            <w:tcW w:w="1524" w:type="dxa"/>
            <w:tcBorders>
              <w:top w:val="outset" w:sz="6" w:space="0" w:color="auto"/>
              <w:left w:val="outset" w:sz="6" w:space="0" w:color="auto"/>
              <w:bottom w:val="outset" w:sz="6" w:space="0" w:color="auto"/>
              <w:right w:val="outset" w:sz="6" w:space="0" w:color="auto"/>
            </w:tcBorders>
            <w:hideMark/>
          </w:tcPr>
          <w:p w14:paraId="5C93D3D5"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0619347C"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F37D479" w14:textId="77777777" w:rsidR="00D85B48" w:rsidRPr="006B0035" w:rsidRDefault="00D85B48" w:rsidP="00D85B48">
            <w:pPr>
              <w:jc w:val="left"/>
            </w:pPr>
            <w:proofErr w:type="spellStart"/>
            <w:r w:rsidRPr="006B0035">
              <w:t>OilGasChemicalsAppurtenanceTypeValue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7BDF00EB" w14:textId="77777777" w:rsidR="00D85B48" w:rsidRPr="006B0035" w:rsidRDefault="00D85B48" w:rsidP="00D85B48">
            <w:pPr>
              <w:jc w:val="left"/>
            </w:pPr>
            <w:r w:rsidRPr="006B0035">
              <w:t>Oil-Gas-</w:t>
            </w:r>
            <w:proofErr w:type="spellStart"/>
            <w:r w:rsidRPr="006B0035">
              <w:t>Chemicals</w:t>
            </w:r>
            <w:proofErr w:type="spellEnd"/>
            <w:r w:rsidRPr="006B0035">
              <w:t xml:space="preserve"> Network</w:t>
            </w:r>
          </w:p>
        </w:tc>
        <w:tc>
          <w:tcPr>
            <w:tcW w:w="1524" w:type="dxa"/>
            <w:tcBorders>
              <w:top w:val="outset" w:sz="6" w:space="0" w:color="auto"/>
              <w:left w:val="outset" w:sz="6" w:space="0" w:color="auto"/>
              <w:bottom w:val="outset" w:sz="6" w:space="0" w:color="auto"/>
              <w:right w:val="outset" w:sz="6" w:space="0" w:color="auto"/>
            </w:tcBorders>
            <w:hideMark/>
          </w:tcPr>
          <w:p w14:paraId="353324D8"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2643DCDB"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FFF2D80" w14:textId="77777777" w:rsidR="00D85B48" w:rsidRPr="006B0035" w:rsidRDefault="00D85B48" w:rsidP="00D85B48">
            <w:pPr>
              <w:jc w:val="left"/>
            </w:pPr>
            <w:proofErr w:type="spellStart"/>
            <w:r w:rsidRPr="006B0035">
              <w:t>SewerWaterTypeValue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B8140AB" w14:textId="77777777" w:rsidR="00D85B48" w:rsidRPr="006B0035" w:rsidRDefault="00D85B48" w:rsidP="00D85B48">
            <w:pPr>
              <w:jc w:val="left"/>
            </w:pPr>
            <w:proofErr w:type="spellStart"/>
            <w:r w:rsidRPr="006B0035">
              <w:t>Sewer</w:t>
            </w:r>
            <w:proofErr w:type="spellEnd"/>
            <w:r w:rsidRPr="006B0035">
              <w:t xml:space="preserve"> Network</w:t>
            </w:r>
          </w:p>
        </w:tc>
        <w:tc>
          <w:tcPr>
            <w:tcW w:w="1524" w:type="dxa"/>
            <w:tcBorders>
              <w:top w:val="outset" w:sz="6" w:space="0" w:color="auto"/>
              <w:left w:val="outset" w:sz="6" w:space="0" w:color="auto"/>
              <w:bottom w:val="outset" w:sz="6" w:space="0" w:color="auto"/>
              <w:right w:val="outset" w:sz="6" w:space="0" w:color="auto"/>
            </w:tcBorders>
            <w:hideMark/>
          </w:tcPr>
          <w:p w14:paraId="389AD0AA"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7167F665"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47C81E5" w14:textId="77777777" w:rsidR="00D85B48" w:rsidRPr="006B0035" w:rsidRDefault="00D85B48" w:rsidP="00D85B48">
            <w:pPr>
              <w:jc w:val="left"/>
            </w:pPr>
            <w:proofErr w:type="spellStart"/>
            <w:r w:rsidRPr="006B0035">
              <w:t>SewerPipe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078FFAD9" w14:textId="77777777" w:rsidR="00D85B48" w:rsidRPr="006B0035" w:rsidRDefault="00D85B48" w:rsidP="00D85B48">
            <w:pPr>
              <w:jc w:val="left"/>
            </w:pPr>
            <w:proofErr w:type="spellStart"/>
            <w:r w:rsidRPr="006B0035">
              <w:t>Sewer</w:t>
            </w:r>
            <w:proofErr w:type="spellEnd"/>
            <w:r w:rsidRPr="006B0035">
              <w:t xml:space="preserve"> Network</w:t>
            </w:r>
          </w:p>
        </w:tc>
        <w:tc>
          <w:tcPr>
            <w:tcW w:w="1524" w:type="dxa"/>
            <w:tcBorders>
              <w:top w:val="outset" w:sz="6" w:space="0" w:color="auto"/>
              <w:left w:val="outset" w:sz="6" w:space="0" w:color="auto"/>
              <w:bottom w:val="outset" w:sz="6" w:space="0" w:color="auto"/>
              <w:right w:val="outset" w:sz="6" w:space="0" w:color="auto"/>
            </w:tcBorders>
            <w:hideMark/>
          </w:tcPr>
          <w:p w14:paraId="39970357"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5D4E35FE"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C648012" w14:textId="77777777" w:rsidR="00D85B48" w:rsidRPr="006B0035" w:rsidRDefault="00D85B48" w:rsidP="00D85B48">
            <w:pPr>
              <w:jc w:val="left"/>
            </w:pPr>
            <w:proofErr w:type="spellStart"/>
            <w:r w:rsidRPr="006B0035">
              <w:t>SewerAppurtenanceTypeValue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76920448" w14:textId="77777777" w:rsidR="00D85B48" w:rsidRPr="006B0035" w:rsidRDefault="00D85B48" w:rsidP="00D85B48">
            <w:pPr>
              <w:jc w:val="left"/>
            </w:pPr>
            <w:proofErr w:type="spellStart"/>
            <w:r w:rsidRPr="006B0035">
              <w:t>Sewer</w:t>
            </w:r>
            <w:proofErr w:type="spellEnd"/>
            <w:r w:rsidRPr="006B0035">
              <w:t xml:space="preserve"> Network</w:t>
            </w:r>
          </w:p>
        </w:tc>
        <w:tc>
          <w:tcPr>
            <w:tcW w:w="1524" w:type="dxa"/>
            <w:tcBorders>
              <w:top w:val="outset" w:sz="6" w:space="0" w:color="auto"/>
              <w:left w:val="outset" w:sz="6" w:space="0" w:color="auto"/>
              <w:bottom w:val="outset" w:sz="6" w:space="0" w:color="auto"/>
              <w:right w:val="outset" w:sz="6" w:space="0" w:color="auto"/>
            </w:tcBorders>
            <w:hideMark/>
          </w:tcPr>
          <w:p w14:paraId="5ABB44E0"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450AABC6"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C7A2B57" w14:textId="77777777" w:rsidR="00D85B48" w:rsidRPr="006B0035" w:rsidRDefault="00D85B48" w:rsidP="00D85B48">
            <w:pPr>
              <w:jc w:val="left"/>
            </w:pPr>
            <w:proofErr w:type="spellStart"/>
            <w:r w:rsidRPr="006B0035">
              <w:t>TelecommunicationsAppurtenanceTypeValue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15DD68D2" w14:textId="77777777" w:rsidR="00D85B48" w:rsidRPr="006B0035" w:rsidRDefault="00D85B48" w:rsidP="00D85B48">
            <w:pPr>
              <w:jc w:val="left"/>
            </w:pPr>
            <w:r w:rsidRPr="006B0035">
              <w:t>Telecommunications Network</w:t>
            </w:r>
          </w:p>
        </w:tc>
        <w:tc>
          <w:tcPr>
            <w:tcW w:w="1524" w:type="dxa"/>
            <w:tcBorders>
              <w:top w:val="outset" w:sz="6" w:space="0" w:color="auto"/>
              <w:left w:val="outset" w:sz="6" w:space="0" w:color="auto"/>
              <w:bottom w:val="outset" w:sz="6" w:space="0" w:color="auto"/>
              <w:right w:val="outset" w:sz="6" w:space="0" w:color="auto"/>
            </w:tcBorders>
            <w:hideMark/>
          </w:tcPr>
          <w:p w14:paraId="6A0B0D50"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77F2B08D"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56CB27B" w14:textId="77777777" w:rsidR="00D85B48" w:rsidRPr="006B0035" w:rsidRDefault="00D85B48" w:rsidP="00D85B48">
            <w:pPr>
              <w:jc w:val="left"/>
            </w:pPr>
            <w:proofErr w:type="spellStart"/>
            <w:r w:rsidRPr="006B0035">
              <w:t>TelecommunicationsCableMaterialTypeValue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7607F392" w14:textId="77777777" w:rsidR="00D85B48" w:rsidRPr="006B0035" w:rsidRDefault="00D85B48" w:rsidP="00D85B48">
            <w:pPr>
              <w:jc w:val="left"/>
            </w:pPr>
            <w:r w:rsidRPr="006B0035">
              <w:t>Telecommunications Network</w:t>
            </w:r>
          </w:p>
        </w:tc>
        <w:tc>
          <w:tcPr>
            <w:tcW w:w="1524" w:type="dxa"/>
            <w:tcBorders>
              <w:top w:val="outset" w:sz="6" w:space="0" w:color="auto"/>
              <w:left w:val="outset" w:sz="6" w:space="0" w:color="auto"/>
              <w:bottom w:val="outset" w:sz="6" w:space="0" w:color="auto"/>
              <w:right w:val="outset" w:sz="6" w:space="0" w:color="auto"/>
            </w:tcBorders>
            <w:hideMark/>
          </w:tcPr>
          <w:p w14:paraId="2A180E8B"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06F3ED47"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46C0B0F" w14:textId="77777777" w:rsidR="00D85B48" w:rsidRPr="006B0035" w:rsidRDefault="00D85B48" w:rsidP="00D85B48">
            <w:pPr>
              <w:jc w:val="left"/>
            </w:pPr>
            <w:proofErr w:type="spellStart"/>
            <w:r w:rsidRPr="006B0035">
              <w:t>TelecommunicationsCable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2FF0FF6A" w14:textId="77777777" w:rsidR="00D85B48" w:rsidRPr="006B0035" w:rsidRDefault="00D85B48" w:rsidP="00D85B48">
            <w:pPr>
              <w:jc w:val="left"/>
            </w:pPr>
            <w:r w:rsidRPr="006B0035">
              <w:t>Telecommunications Network</w:t>
            </w:r>
          </w:p>
        </w:tc>
        <w:tc>
          <w:tcPr>
            <w:tcW w:w="1524" w:type="dxa"/>
            <w:tcBorders>
              <w:top w:val="outset" w:sz="6" w:space="0" w:color="auto"/>
              <w:left w:val="outset" w:sz="6" w:space="0" w:color="auto"/>
              <w:bottom w:val="outset" w:sz="6" w:space="0" w:color="auto"/>
              <w:right w:val="outset" w:sz="6" w:space="0" w:color="auto"/>
            </w:tcBorders>
            <w:hideMark/>
          </w:tcPr>
          <w:p w14:paraId="4B834B7E"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35A3543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6E281BA" w14:textId="77777777" w:rsidR="00D85B48" w:rsidRPr="006B0035" w:rsidRDefault="00D85B48" w:rsidP="00D85B48">
            <w:pPr>
              <w:jc w:val="left"/>
            </w:pPr>
            <w:proofErr w:type="spellStart"/>
            <w:r w:rsidRPr="006B0035">
              <w:t>ThermalPipe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A979A9B" w14:textId="77777777" w:rsidR="00D85B48" w:rsidRPr="006B0035" w:rsidRDefault="00D85B48" w:rsidP="00D85B48">
            <w:pPr>
              <w:jc w:val="left"/>
            </w:pPr>
            <w:proofErr w:type="spellStart"/>
            <w:r w:rsidRPr="006B0035">
              <w:t>Thermal</w:t>
            </w:r>
            <w:proofErr w:type="spellEnd"/>
            <w:r w:rsidRPr="006B0035">
              <w:t xml:space="preserve"> Network</w:t>
            </w:r>
          </w:p>
        </w:tc>
        <w:tc>
          <w:tcPr>
            <w:tcW w:w="1524" w:type="dxa"/>
            <w:tcBorders>
              <w:top w:val="outset" w:sz="6" w:space="0" w:color="auto"/>
              <w:left w:val="outset" w:sz="6" w:space="0" w:color="auto"/>
              <w:bottom w:val="outset" w:sz="6" w:space="0" w:color="auto"/>
              <w:right w:val="outset" w:sz="6" w:space="0" w:color="auto"/>
            </w:tcBorders>
            <w:hideMark/>
          </w:tcPr>
          <w:p w14:paraId="35130493"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5BED1126"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5E1BF01" w14:textId="77777777" w:rsidR="00D85B48" w:rsidRPr="006B0035" w:rsidRDefault="00D85B48" w:rsidP="00D85B48">
            <w:pPr>
              <w:jc w:val="left"/>
            </w:pPr>
            <w:proofErr w:type="spellStart"/>
            <w:r w:rsidRPr="006B0035">
              <w:t>ThermalAppurtenanceTypeValue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0697615" w14:textId="77777777" w:rsidR="00D85B48" w:rsidRPr="006B0035" w:rsidRDefault="00D85B48" w:rsidP="00D85B48">
            <w:pPr>
              <w:jc w:val="left"/>
            </w:pPr>
            <w:proofErr w:type="spellStart"/>
            <w:r w:rsidRPr="006B0035">
              <w:t>Thermal</w:t>
            </w:r>
            <w:proofErr w:type="spellEnd"/>
            <w:r w:rsidRPr="006B0035">
              <w:t xml:space="preserve"> Network</w:t>
            </w:r>
          </w:p>
        </w:tc>
        <w:tc>
          <w:tcPr>
            <w:tcW w:w="1524" w:type="dxa"/>
            <w:tcBorders>
              <w:top w:val="outset" w:sz="6" w:space="0" w:color="auto"/>
              <w:left w:val="outset" w:sz="6" w:space="0" w:color="auto"/>
              <w:bottom w:val="outset" w:sz="6" w:space="0" w:color="auto"/>
              <w:right w:val="outset" w:sz="6" w:space="0" w:color="auto"/>
            </w:tcBorders>
            <w:hideMark/>
          </w:tcPr>
          <w:p w14:paraId="78E3F2F8"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4C756F73"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0B7BECA" w14:textId="77777777" w:rsidR="00D85B48" w:rsidRPr="006B0035" w:rsidRDefault="00D85B48" w:rsidP="00D85B48">
            <w:pPr>
              <w:jc w:val="left"/>
            </w:pPr>
            <w:proofErr w:type="spellStart"/>
            <w:r w:rsidRPr="006B0035">
              <w:t>WaterPipe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141F1903" w14:textId="77777777" w:rsidR="00D85B48" w:rsidRPr="006B0035" w:rsidRDefault="00D85B48" w:rsidP="00D85B48">
            <w:pPr>
              <w:jc w:val="left"/>
            </w:pPr>
            <w:r w:rsidRPr="006B0035">
              <w:t>Water Network</w:t>
            </w:r>
          </w:p>
        </w:tc>
        <w:tc>
          <w:tcPr>
            <w:tcW w:w="1524" w:type="dxa"/>
            <w:tcBorders>
              <w:top w:val="outset" w:sz="6" w:space="0" w:color="auto"/>
              <w:left w:val="outset" w:sz="6" w:space="0" w:color="auto"/>
              <w:bottom w:val="outset" w:sz="6" w:space="0" w:color="auto"/>
              <w:right w:val="outset" w:sz="6" w:space="0" w:color="auto"/>
            </w:tcBorders>
            <w:hideMark/>
          </w:tcPr>
          <w:p w14:paraId="080F4276"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5582A1B6"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0416CA9" w14:textId="77777777" w:rsidR="00D85B48" w:rsidRPr="006B0035" w:rsidRDefault="00D85B48" w:rsidP="00D85B48">
            <w:pPr>
              <w:jc w:val="left"/>
            </w:pPr>
            <w:proofErr w:type="spellStart"/>
            <w:r w:rsidRPr="006B0035">
              <w:t>WaterAppurtenanceTypeValue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78F28015" w14:textId="77777777" w:rsidR="00D85B48" w:rsidRPr="006B0035" w:rsidRDefault="00D85B48" w:rsidP="00D85B48">
            <w:pPr>
              <w:jc w:val="left"/>
            </w:pPr>
            <w:r w:rsidRPr="006B0035">
              <w:t>Water Network</w:t>
            </w:r>
          </w:p>
        </w:tc>
        <w:tc>
          <w:tcPr>
            <w:tcW w:w="1524" w:type="dxa"/>
            <w:tcBorders>
              <w:top w:val="outset" w:sz="6" w:space="0" w:color="auto"/>
              <w:left w:val="outset" w:sz="6" w:space="0" w:color="auto"/>
              <w:bottom w:val="outset" w:sz="6" w:space="0" w:color="auto"/>
              <w:right w:val="outset" w:sz="6" w:space="0" w:color="auto"/>
            </w:tcBorders>
            <w:hideMark/>
          </w:tcPr>
          <w:p w14:paraId="0A28AD07"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1785D596"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F82977D" w14:textId="77777777" w:rsidR="00D85B48" w:rsidRPr="006B0035" w:rsidRDefault="00D85B48" w:rsidP="00D85B48">
            <w:pPr>
              <w:jc w:val="left"/>
            </w:pPr>
            <w:proofErr w:type="spellStart"/>
            <w:r w:rsidRPr="006B0035">
              <w:t>WaterTypeValue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1FFA5E1E" w14:textId="77777777" w:rsidR="00D85B48" w:rsidRPr="006B0035" w:rsidRDefault="00D85B48" w:rsidP="00D85B48">
            <w:pPr>
              <w:jc w:val="left"/>
            </w:pPr>
            <w:r w:rsidRPr="006B0035">
              <w:t>Water Network</w:t>
            </w:r>
          </w:p>
        </w:tc>
        <w:tc>
          <w:tcPr>
            <w:tcW w:w="1524" w:type="dxa"/>
            <w:tcBorders>
              <w:top w:val="outset" w:sz="6" w:space="0" w:color="auto"/>
              <w:left w:val="outset" w:sz="6" w:space="0" w:color="auto"/>
              <w:bottom w:val="outset" w:sz="6" w:space="0" w:color="auto"/>
              <w:right w:val="outset" w:sz="6" w:space="0" w:color="auto"/>
            </w:tcBorders>
            <w:hideMark/>
          </w:tcPr>
          <w:p w14:paraId="62F97838"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3E1E591E"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45F9BC9" w14:textId="77777777" w:rsidR="00D85B48" w:rsidRPr="006B0035" w:rsidRDefault="00D85B48" w:rsidP="00D85B48">
            <w:pPr>
              <w:jc w:val="left"/>
            </w:pPr>
            <w:proofErr w:type="spellStart"/>
            <w:r w:rsidRPr="006B0035">
              <w:t>ThermalProductTypeValue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62E81BA6" w14:textId="77777777" w:rsidR="00D85B48" w:rsidRPr="006B0035" w:rsidRDefault="00D85B48" w:rsidP="00D85B48">
            <w:pPr>
              <w:jc w:val="left"/>
            </w:pPr>
            <w:proofErr w:type="spellStart"/>
            <w:r w:rsidRPr="006B0035">
              <w:t>Thermal</w:t>
            </w:r>
            <w:proofErr w:type="spellEnd"/>
            <w:r w:rsidRPr="006B0035">
              <w:t xml:space="preserve"> Network</w:t>
            </w:r>
          </w:p>
        </w:tc>
        <w:tc>
          <w:tcPr>
            <w:tcW w:w="1524" w:type="dxa"/>
            <w:tcBorders>
              <w:top w:val="outset" w:sz="6" w:space="0" w:color="auto"/>
              <w:left w:val="outset" w:sz="6" w:space="0" w:color="auto"/>
              <w:bottom w:val="outset" w:sz="6" w:space="0" w:color="auto"/>
              <w:right w:val="outset" w:sz="6" w:space="0" w:color="auto"/>
            </w:tcBorders>
            <w:hideMark/>
          </w:tcPr>
          <w:p w14:paraId="7D79A0E4" w14:textId="77777777" w:rsidR="00D85B48" w:rsidRPr="006B0035" w:rsidRDefault="00D85B48" w:rsidP="00D85B48">
            <w:pPr>
              <w:jc w:val="left"/>
            </w:pPr>
            <w:r w:rsidRPr="006B0035">
              <w:t>«</w:t>
            </w:r>
            <w:proofErr w:type="spellStart"/>
            <w:r w:rsidRPr="006B0035">
              <w:t>codeList</w:t>
            </w:r>
            <w:proofErr w:type="spellEnd"/>
            <w:r w:rsidRPr="006B0035">
              <w:t>»</w:t>
            </w:r>
          </w:p>
        </w:tc>
      </w:tr>
    </w:tbl>
    <w:p w14:paraId="2D4DAB57" w14:textId="77777777" w:rsidR="000E0786" w:rsidRPr="000E0786" w:rsidRDefault="000E0786" w:rsidP="000E0786">
      <w:pPr>
        <w:jc w:val="left"/>
      </w:pPr>
    </w:p>
    <w:p w14:paraId="17B30179" w14:textId="77777777" w:rsidR="00C0190C" w:rsidRPr="00A25D4D" w:rsidRDefault="00C0190C" w:rsidP="00C0190C">
      <w:pPr>
        <w:pStyle w:val="Kop3"/>
      </w:pPr>
      <w:bookmarkStart w:id="37" w:name="_Toc487109308"/>
      <w:proofErr w:type="spellStart"/>
      <w:r w:rsidRPr="00A25D4D">
        <w:t>Geo</w:t>
      </w:r>
      <w:proofErr w:type="spellEnd"/>
      <w:r w:rsidRPr="00A25D4D">
        <w:t xml:space="preserve"> object types</w:t>
      </w:r>
      <w:bookmarkEnd w:id="37"/>
    </w:p>
    <w:p w14:paraId="494C42C4" w14:textId="77777777" w:rsidR="00C0190C" w:rsidRPr="00A25D4D" w:rsidRDefault="00C0190C" w:rsidP="008F13CC">
      <w:pPr>
        <w:pStyle w:val="Kop5"/>
        <w:jc w:val="left"/>
        <w:rPr>
          <w:sz w:val="16"/>
          <w:szCs w:val="16"/>
        </w:rPr>
      </w:pPr>
      <w:proofErr w:type="spellStart"/>
      <w:r w:rsidRPr="00A25D4D">
        <w:rPr>
          <w:sz w:val="16"/>
          <w:szCs w:val="16"/>
        </w:rPr>
        <w:t>AanduidingEisVoorzorgsmaatregel</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C0190C" w:rsidRPr="00A25D4D" w14:paraId="57AB4531"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0DAA41CE" w14:textId="77777777" w:rsidR="00C0190C" w:rsidRPr="00A25D4D" w:rsidRDefault="00C0190C" w:rsidP="008F13CC">
            <w:pPr>
              <w:jc w:val="left"/>
            </w:pPr>
            <w:proofErr w:type="spellStart"/>
            <w:r w:rsidRPr="00A25D4D">
              <w:rPr>
                <w:b/>
                <w:bCs/>
              </w:rPr>
              <w:t>AanduidingEisVoorzorgsmaatregel</w:t>
            </w:r>
            <w:proofErr w:type="spellEnd"/>
          </w:p>
        </w:tc>
      </w:tr>
      <w:tr w:rsidR="00C0190C" w:rsidRPr="00A25D4D" w14:paraId="224AFA1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3494C6C2" w14:textId="77777777" w:rsidTr="00C0190C">
              <w:trPr>
                <w:tblHeader/>
                <w:tblCellSpacing w:w="0" w:type="dxa"/>
              </w:trPr>
              <w:tc>
                <w:tcPr>
                  <w:tcW w:w="360" w:type="dxa"/>
                  <w:hideMark/>
                </w:tcPr>
                <w:p w14:paraId="608A3BF8" w14:textId="77777777" w:rsidR="00C0190C" w:rsidRPr="00A25D4D" w:rsidRDefault="00C0190C" w:rsidP="008F13CC">
                  <w:pPr>
                    <w:jc w:val="left"/>
                  </w:pPr>
                  <w:r w:rsidRPr="00A25D4D">
                    <w:t> </w:t>
                  </w:r>
                </w:p>
              </w:tc>
              <w:tc>
                <w:tcPr>
                  <w:tcW w:w="1500" w:type="dxa"/>
                  <w:hideMark/>
                </w:tcPr>
                <w:p w14:paraId="322B8AC3" w14:textId="77777777" w:rsidR="00C0190C" w:rsidRPr="00A25D4D" w:rsidRDefault="00C0190C" w:rsidP="008F13CC">
                  <w:pPr>
                    <w:jc w:val="left"/>
                  </w:pPr>
                  <w:r w:rsidRPr="00A25D4D">
                    <w:t>Naam</w:t>
                  </w:r>
                </w:p>
              </w:tc>
              <w:tc>
                <w:tcPr>
                  <w:tcW w:w="0" w:type="auto"/>
                  <w:hideMark/>
                </w:tcPr>
                <w:p w14:paraId="4B77235F" w14:textId="77777777" w:rsidR="00C0190C" w:rsidRPr="00A25D4D" w:rsidRDefault="00C0190C" w:rsidP="008F13CC">
                  <w:pPr>
                    <w:jc w:val="left"/>
                  </w:pPr>
                </w:p>
              </w:tc>
            </w:tr>
            <w:tr w:rsidR="00C0190C" w:rsidRPr="00A25D4D" w14:paraId="6D6522B3" w14:textId="77777777" w:rsidTr="00C0190C">
              <w:trPr>
                <w:tblHeader/>
                <w:tblCellSpacing w:w="0" w:type="dxa"/>
              </w:trPr>
              <w:tc>
                <w:tcPr>
                  <w:tcW w:w="360" w:type="dxa"/>
                  <w:hideMark/>
                </w:tcPr>
                <w:p w14:paraId="4A99D2BF" w14:textId="77777777" w:rsidR="00C0190C" w:rsidRPr="00A25D4D" w:rsidRDefault="00C0190C" w:rsidP="008F13CC">
                  <w:pPr>
                    <w:jc w:val="left"/>
                  </w:pPr>
                  <w:r w:rsidRPr="00A25D4D">
                    <w:t> </w:t>
                  </w:r>
                </w:p>
              </w:tc>
              <w:tc>
                <w:tcPr>
                  <w:tcW w:w="1500" w:type="dxa"/>
                  <w:hideMark/>
                </w:tcPr>
                <w:p w14:paraId="0A36D42A" w14:textId="77777777" w:rsidR="00C0190C" w:rsidRPr="00A25D4D" w:rsidRDefault="00C0190C" w:rsidP="008F13CC">
                  <w:pPr>
                    <w:jc w:val="left"/>
                  </w:pPr>
                  <w:r w:rsidRPr="00A25D4D">
                    <w:t>Definitie:</w:t>
                  </w:r>
                </w:p>
              </w:tc>
              <w:tc>
                <w:tcPr>
                  <w:tcW w:w="0" w:type="auto"/>
                  <w:hideMark/>
                </w:tcPr>
                <w:p w14:paraId="7475FC83" w14:textId="77777777" w:rsidR="00C0190C" w:rsidRPr="00A25D4D" w:rsidRDefault="00C0190C" w:rsidP="008F13CC">
                  <w:pPr>
                    <w:jc w:val="left"/>
                  </w:pPr>
                  <w:r w:rsidRPr="00A25D4D">
                    <w:t xml:space="preserve">Aanduiding van een netelement waarop een eis voorzorgsmaatregel van toepassing is. Dit is een wettelijke eis. </w:t>
                  </w:r>
                </w:p>
              </w:tc>
            </w:tr>
            <w:tr w:rsidR="00C0190C" w:rsidRPr="00A25D4D" w14:paraId="68D195E8" w14:textId="77777777" w:rsidTr="00C0190C">
              <w:trPr>
                <w:tblHeader/>
                <w:tblCellSpacing w:w="0" w:type="dxa"/>
              </w:trPr>
              <w:tc>
                <w:tcPr>
                  <w:tcW w:w="360" w:type="dxa"/>
                  <w:hideMark/>
                </w:tcPr>
                <w:p w14:paraId="5BF129A2" w14:textId="77777777" w:rsidR="00C0190C" w:rsidRPr="00A25D4D" w:rsidRDefault="00C0190C" w:rsidP="008F13CC">
                  <w:pPr>
                    <w:jc w:val="left"/>
                  </w:pPr>
                  <w:r w:rsidRPr="00A25D4D">
                    <w:t> </w:t>
                  </w:r>
                </w:p>
              </w:tc>
              <w:tc>
                <w:tcPr>
                  <w:tcW w:w="1500" w:type="dxa"/>
                  <w:hideMark/>
                </w:tcPr>
                <w:p w14:paraId="4DD70863" w14:textId="77777777" w:rsidR="00C0190C" w:rsidRPr="00A25D4D" w:rsidRDefault="00C0190C" w:rsidP="008F13CC">
                  <w:pPr>
                    <w:jc w:val="left"/>
                  </w:pPr>
                  <w:r w:rsidRPr="00A25D4D">
                    <w:t>Subtype van:</w:t>
                  </w:r>
                </w:p>
              </w:tc>
              <w:tc>
                <w:tcPr>
                  <w:tcW w:w="0" w:type="auto"/>
                  <w:hideMark/>
                </w:tcPr>
                <w:p w14:paraId="4D69A451" w14:textId="77777777" w:rsidR="00C0190C" w:rsidRPr="00A25D4D" w:rsidRDefault="00C0190C" w:rsidP="008F13CC">
                  <w:pPr>
                    <w:jc w:val="left"/>
                  </w:pPr>
                  <w:proofErr w:type="spellStart"/>
                  <w:r w:rsidRPr="00A25D4D">
                    <w:t>ExtraInformatie</w:t>
                  </w:r>
                  <w:proofErr w:type="spellEnd"/>
                </w:p>
              </w:tc>
            </w:tr>
            <w:tr w:rsidR="00C0190C" w:rsidRPr="00A25D4D" w14:paraId="4A526C17" w14:textId="77777777" w:rsidTr="00C0190C">
              <w:trPr>
                <w:tblHeader/>
                <w:tblCellSpacing w:w="0" w:type="dxa"/>
              </w:trPr>
              <w:tc>
                <w:tcPr>
                  <w:tcW w:w="360" w:type="dxa"/>
                  <w:hideMark/>
                </w:tcPr>
                <w:p w14:paraId="4B70E75B" w14:textId="77777777" w:rsidR="00C0190C" w:rsidRPr="00A25D4D" w:rsidRDefault="00C0190C" w:rsidP="008F13CC">
                  <w:pPr>
                    <w:jc w:val="left"/>
                  </w:pPr>
                  <w:r w:rsidRPr="00A25D4D">
                    <w:t> </w:t>
                  </w:r>
                </w:p>
              </w:tc>
              <w:tc>
                <w:tcPr>
                  <w:tcW w:w="1500" w:type="dxa"/>
                  <w:hideMark/>
                </w:tcPr>
                <w:p w14:paraId="4568747C" w14:textId="77777777" w:rsidR="00C0190C" w:rsidRPr="00A25D4D" w:rsidRDefault="00C0190C" w:rsidP="008F13CC">
                  <w:pPr>
                    <w:jc w:val="left"/>
                  </w:pPr>
                  <w:r w:rsidRPr="00A25D4D">
                    <w:t>Omschrijving:</w:t>
                  </w:r>
                </w:p>
              </w:tc>
              <w:tc>
                <w:tcPr>
                  <w:tcW w:w="0" w:type="auto"/>
                  <w:hideMark/>
                </w:tcPr>
                <w:p w14:paraId="53499E80" w14:textId="77777777" w:rsidR="00C0190C" w:rsidRPr="00A25D4D" w:rsidRDefault="00C0190C" w:rsidP="008F13CC">
                  <w:pPr>
                    <w:jc w:val="left"/>
                  </w:pPr>
                  <w:r w:rsidRPr="00A25D4D">
                    <w:t xml:space="preserve">Een eis voorzorgsmaatregel is altijd gekoppeld aan een net of aan een element daarvan. Omdat de voorzorgsmaatregel van toepassing kan zijn op delen van een element is ze als apart geometrisch vlakobject gedefinieerd. </w:t>
                  </w:r>
                </w:p>
              </w:tc>
            </w:tr>
            <w:tr w:rsidR="00C0190C" w:rsidRPr="00A25D4D" w14:paraId="4F8C27A8" w14:textId="77777777" w:rsidTr="00C0190C">
              <w:trPr>
                <w:tblHeader/>
                <w:tblCellSpacing w:w="0" w:type="dxa"/>
              </w:trPr>
              <w:tc>
                <w:tcPr>
                  <w:tcW w:w="360" w:type="dxa"/>
                  <w:hideMark/>
                </w:tcPr>
                <w:p w14:paraId="57099528" w14:textId="77777777" w:rsidR="00C0190C" w:rsidRPr="00A25D4D" w:rsidRDefault="00C0190C" w:rsidP="008F13CC">
                  <w:pPr>
                    <w:jc w:val="left"/>
                  </w:pPr>
                  <w:r w:rsidRPr="00A25D4D">
                    <w:t> </w:t>
                  </w:r>
                </w:p>
              </w:tc>
              <w:tc>
                <w:tcPr>
                  <w:tcW w:w="1500" w:type="dxa"/>
                  <w:hideMark/>
                </w:tcPr>
                <w:p w14:paraId="25AC0177" w14:textId="77777777" w:rsidR="00C0190C" w:rsidRPr="00A25D4D" w:rsidRDefault="00C0190C" w:rsidP="008F13CC">
                  <w:pPr>
                    <w:jc w:val="left"/>
                  </w:pPr>
                  <w:r w:rsidRPr="00A25D4D">
                    <w:t>Stereotypes:</w:t>
                  </w:r>
                </w:p>
              </w:tc>
              <w:tc>
                <w:tcPr>
                  <w:tcW w:w="0" w:type="auto"/>
                  <w:hideMark/>
                </w:tcPr>
                <w:p w14:paraId="52C0F537"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4EDA285B" w14:textId="77777777" w:rsidR="00C0190C" w:rsidRPr="00A25D4D" w:rsidRDefault="00C0190C" w:rsidP="008F13CC">
            <w:pPr>
              <w:jc w:val="left"/>
            </w:pPr>
          </w:p>
        </w:tc>
      </w:tr>
      <w:tr w:rsidR="00C0190C" w:rsidRPr="00A25D4D" w14:paraId="2617161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169CFDA" w14:textId="77777777" w:rsidR="00C0190C" w:rsidRPr="00A25D4D" w:rsidRDefault="00C0190C" w:rsidP="008F13CC">
            <w:pPr>
              <w:jc w:val="left"/>
            </w:pPr>
            <w:r w:rsidRPr="00A25D4D">
              <w:rPr>
                <w:b/>
                <w:bCs/>
              </w:rPr>
              <w:t xml:space="preserve">Attribuut: </w:t>
            </w:r>
            <w:proofErr w:type="spellStart"/>
            <w:r w:rsidRPr="00A25D4D">
              <w:rPr>
                <w:b/>
                <w:bCs/>
              </w:rPr>
              <w:t>eisVoorzorgsmaatregel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3536C368" w14:textId="77777777" w:rsidTr="00C0190C">
              <w:trPr>
                <w:tblHeader/>
                <w:tblCellSpacing w:w="0" w:type="dxa"/>
              </w:trPr>
              <w:tc>
                <w:tcPr>
                  <w:tcW w:w="360" w:type="dxa"/>
                  <w:hideMark/>
                </w:tcPr>
                <w:p w14:paraId="4357A334" w14:textId="77777777" w:rsidR="00C0190C" w:rsidRPr="00A25D4D" w:rsidRDefault="00C0190C" w:rsidP="008F13CC">
                  <w:pPr>
                    <w:jc w:val="left"/>
                  </w:pPr>
                  <w:r w:rsidRPr="00A25D4D">
                    <w:t> </w:t>
                  </w:r>
                </w:p>
              </w:tc>
              <w:tc>
                <w:tcPr>
                  <w:tcW w:w="1500" w:type="dxa"/>
                  <w:hideMark/>
                </w:tcPr>
                <w:p w14:paraId="141CE6E6" w14:textId="77777777" w:rsidR="00C0190C" w:rsidRPr="00A25D4D" w:rsidRDefault="00C0190C" w:rsidP="008F13CC">
                  <w:pPr>
                    <w:jc w:val="left"/>
                  </w:pPr>
                  <w:r w:rsidRPr="00A25D4D">
                    <w:t>Type:</w:t>
                  </w:r>
                </w:p>
              </w:tc>
              <w:tc>
                <w:tcPr>
                  <w:tcW w:w="0" w:type="auto"/>
                  <w:hideMark/>
                </w:tcPr>
                <w:p w14:paraId="33D2B356" w14:textId="77777777" w:rsidR="00C0190C" w:rsidRPr="00A25D4D" w:rsidRDefault="00C0190C" w:rsidP="008F13CC">
                  <w:pPr>
                    <w:jc w:val="left"/>
                  </w:pPr>
                  <w:proofErr w:type="spellStart"/>
                  <w:r w:rsidRPr="00A25D4D">
                    <w:t>CharacterString</w:t>
                  </w:r>
                  <w:proofErr w:type="spellEnd"/>
                </w:p>
              </w:tc>
            </w:tr>
            <w:tr w:rsidR="00C0190C" w:rsidRPr="00A25D4D" w14:paraId="64674485" w14:textId="77777777" w:rsidTr="00C0190C">
              <w:trPr>
                <w:tblHeader/>
                <w:tblCellSpacing w:w="0" w:type="dxa"/>
              </w:trPr>
              <w:tc>
                <w:tcPr>
                  <w:tcW w:w="360" w:type="dxa"/>
                  <w:hideMark/>
                </w:tcPr>
                <w:p w14:paraId="10F34C78" w14:textId="77777777" w:rsidR="00C0190C" w:rsidRPr="00A25D4D" w:rsidRDefault="00C0190C" w:rsidP="008F13CC">
                  <w:pPr>
                    <w:jc w:val="left"/>
                  </w:pPr>
                  <w:r w:rsidRPr="00A25D4D">
                    <w:t> </w:t>
                  </w:r>
                </w:p>
              </w:tc>
              <w:tc>
                <w:tcPr>
                  <w:tcW w:w="1500" w:type="dxa"/>
                  <w:hideMark/>
                </w:tcPr>
                <w:p w14:paraId="60C94958" w14:textId="77777777" w:rsidR="00C0190C" w:rsidRPr="00A25D4D" w:rsidRDefault="00C0190C" w:rsidP="008F13CC">
                  <w:pPr>
                    <w:jc w:val="left"/>
                  </w:pPr>
                  <w:r w:rsidRPr="00A25D4D">
                    <w:t>Naam</w:t>
                  </w:r>
                </w:p>
              </w:tc>
              <w:tc>
                <w:tcPr>
                  <w:tcW w:w="0" w:type="auto"/>
                  <w:hideMark/>
                </w:tcPr>
                <w:p w14:paraId="250FA630" w14:textId="77777777" w:rsidR="00C0190C" w:rsidRPr="00A25D4D" w:rsidRDefault="00C0190C" w:rsidP="008F13CC">
                  <w:pPr>
                    <w:jc w:val="left"/>
                  </w:pPr>
                </w:p>
              </w:tc>
            </w:tr>
            <w:tr w:rsidR="00C0190C" w:rsidRPr="00A25D4D" w14:paraId="75F6B973" w14:textId="77777777" w:rsidTr="00C0190C">
              <w:trPr>
                <w:tblHeader/>
                <w:tblCellSpacing w:w="0" w:type="dxa"/>
              </w:trPr>
              <w:tc>
                <w:tcPr>
                  <w:tcW w:w="360" w:type="dxa"/>
                  <w:hideMark/>
                </w:tcPr>
                <w:p w14:paraId="68BC8E49" w14:textId="77777777" w:rsidR="00C0190C" w:rsidRPr="00A25D4D" w:rsidRDefault="00C0190C" w:rsidP="008F13CC">
                  <w:pPr>
                    <w:jc w:val="left"/>
                  </w:pPr>
                  <w:r w:rsidRPr="00A25D4D">
                    <w:t> </w:t>
                  </w:r>
                </w:p>
              </w:tc>
              <w:tc>
                <w:tcPr>
                  <w:tcW w:w="1500" w:type="dxa"/>
                  <w:hideMark/>
                </w:tcPr>
                <w:p w14:paraId="24AB7CE9" w14:textId="77777777" w:rsidR="00C0190C" w:rsidRPr="00A25D4D" w:rsidRDefault="00C0190C" w:rsidP="008F13CC">
                  <w:pPr>
                    <w:jc w:val="left"/>
                  </w:pPr>
                  <w:r w:rsidRPr="00A25D4D">
                    <w:t>Definitie:</w:t>
                  </w:r>
                </w:p>
              </w:tc>
              <w:tc>
                <w:tcPr>
                  <w:tcW w:w="0" w:type="auto"/>
                  <w:hideMark/>
                </w:tcPr>
                <w:p w14:paraId="61E3A9D2" w14:textId="77777777" w:rsidR="00C0190C" w:rsidRPr="00A25D4D" w:rsidRDefault="00C0190C" w:rsidP="008F13CC">
                  <w:pPr>
                    <w:jc w:val="left"/>
                  </w:pPr>
                  <w:r w:rsidRPr="00A25D4D">
                    <w:t xml:space="preserve">Vermelding of er voorzorgsmaatregelen getroffen dienen te worden. Aangegeven wordt wat de voorzorgsmaatregel is. </w:t>
                  </w:r>
                </w:p>
              </w:tc>
            </w:tr>
            <w:tr w:rsidR="00C0190C" w:rsidRPr="00A25D4D" w14:paraId="7ACE95F7" w14:textId="77777777" w:rsidTr="00C0190C">
              <w:trPr>
                <w:tblHeader/>
                <w:tblCellSpacing w:w="0" w:type="dxa"/>
              </w:trPr>
              <w:tc>
                <w:tcPr>
                  <w:tcW w:w="360" w:type="dxa"/>
                  <w:hideMark/>
                </w:tcPr>
                <w:p w14:paraId="15355AA7" w14:textId="77777777" w:rsidR="00C0190C" w:rsidRPr="00A25D4D" w:rsidRDefault="00C0190C" w:rsidP="008F13CC">
                  <w:pPr>
                    <w:jc w:val="left"/>
                  </w:pPr>
                  <w:r w:rsidRPr="00A25D4D">
                    <w:t> </w:t>
                  </w:r>
                </w:p>
              </w:tc>
              <w:tc>
                <w:tcPr>
                  <w:tcW w:w="1500" w:type="dxa"/>
                  <w:hideMark/>
                </w:tcPr>
                <w:p w14:paraId="3AE38578" w14:textId="77777777" w:rsidR="00C0190C" w:rsidRPr="00A25D4D" w:rsidRDefault="00C0190C" w:rsidP="008F13CC">
                  <w:pPr>
                    <w:jc w:val="left"/>
                  </w:pPr>
                  <w:r w:rsidRPr="00A25D4D">
                    <w:t>Omschrijving:</w:t>
                  </w:r>
                </w:p>
              </w:tc>
              <w:tc>
                <w:tcPr>
                  <w:tcW w:w="0" w:type="auto"/>
                  <w:hideMark/>
                </w:tcPr>
                <w:p w14:paraId="45842D67" w14:textId="77777777" w:rsidR="00C0190C" w:rsidRPr="00A25D4D" w:rsidRDefault="00C0190C" w:rsidP="008F13CC">
                  <w:pPr>
                    <w:jc w:val="left"/>
                  </w:pPr>
                  <w:r w:rsidRPr="00A25D4D">
                    <w:t>Dit attribuut is bij de aanlevering aan de LV niet ingevuld. Dit attribuut is verplicht bij de uitlevering.</w:t>
                  </w:r>
                </w:p>
              </w:tc>
            </w:tr>
            <w:tr w:rsidR="00C0190C" w:rsidRPr="00A25D4D" w14:paraId="3D122FD9" w14:textId="77777777" w:rsidTr="00C0190C">
              <w:trPr>
                <w:tblHeader/>
                <w:tblCellSpacing w:w="0" w:type="dxa"/>
              </w:trPr>
              <w:tc>
                <w:tcPr>
                  <w:tcW w:w="360" w:type="dxa"/>
                  <w:hideMark/>
                </w:tcPr>
                <w:p w14:paraId="625C24DB" w14:textId="77777777" w:rsidR="00C0190C" w:rsidRPr="00A25D4D" w:rsidRDefault="00C0190C" w:rsidP="008F13CC">
                  <w:pPr>
                    <w:jc w:val="left"/>
                  </w:pPr>
                  <w:r w:rsidRPr="00A25D4D">
                    <w:t> </w:t>
                  </w:r>
                </w:p>
              </w:tc>
              <w:tc>
                <w:tcPr>
                  <w:tcW w:w="1500" w:type="dxa"/>
                  <w:hideMark/>
                </w:tcPr>
                <w:p w14:paraId="03FED6C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2825560" w14:textId="77777777" w:rsidR="00C0190C" w:rsidRPr="00A25D4D" w:rsidRDefault="00C0190C" w:rsidP="008F13CC">
                  <w:pPr>
                    <w:jc w:val="left"/>
                  </w:pPr>
                  <w:r w:rsidRPr="00A25D4D">
                    <w:t>0..1</w:t>
                  </w:r>
                </w:p>
              </w:tc>
            </w:tr>
          </w:tbl>
          <w:p w14:paraId="7DC267DA" w14:textId="77777777" w:rsidR="00C0190C" w:rsidRPr="00A25D4D" w:rsidRDefault="00C0190C" w:rsidP="008F13CC">
            <w:pPr>
              <w:jc w:val="left"/>
            </w:pPr>
          </w:p>
        </w:tc>
      </w:tr>
      <w:tr w:rsidR="00C0190C" w:rsidRPr="00A25D4D" w14:paraId="15F9552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EB79951" w14:textId="77777777" w:rsidR="00C0190C" w:rsidRPr="00A25D4D" w:rsidRDefault="00C0190C" w:rsidP="008F13CC">
            <w:pPr>
              <w:jc w:val="left"/>
            </w:pPr>
            <w:r w:rsidRPr="00A25D4D">
              <w:rPr>
                <w:b/>
                <w:bCs/>
              </w:rPr>
              <w:t xml:space="preserve">Attribuut: </w:t>
            </w:r>
            <w:proofErr w:type="spellStart"/>
            <w:r w:rsidRPr="00A25D4D">
              <w:rPr>
                <w:b/>
                <w:bCs/>
              </w:rPr>
              <w:t>contactVoorzorgsmaatregel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198A652E" w14:textId="77777777" w:rsidTr="00C0190C">
              <w:trPr>
                <w:tblHeader/>
                <w:tblCellSpacing w:w="0" w:type="dxa"/>
              </w:trPr>
              <w:tc>
                <w:tcPr>
                  <w:tcW w:w="360" w:type="dxa"/>
                  <w:hideMark/>
                </w:tcPr>
                <w:p w14:paraId="4481A945" w14:textId="77777777" w:rsidR="00C0190C" w:rsidRPr="00A25D4D" w:rsidRDefault="00C0190C" w:rsidP="008F13CC">
                  <w:pPr>
                    <w:jc w:val="left"/>
                  </w:pPr>
                  <w:r w:rsidRPr="00A25D4D">
                    <w:lastRenderedPageBreak/>
                    <w:t> </w:t>
                  </w:r>
                </w:p>
              </w:tc>
              <w:tc>
                <w:tcPr>
                  <w:tcW w:w="1500" w:type="dxa"/>
                  <w:hideMark/>
                </w:tcPr>
                <w:p w14:paraId="3D4784AC" w14:textId="77777777" w:rsidR="00C0190C" w:rsidRPr="00A25D4D" w:rsidRDefault="00C0190C" w:rsidP="008F13CC">
                  <w:pPr>
                    <w:jc w:val="left"/>
                  </w:pPr>
                  <w:r w:rsidRPr="00A25D4D">
                    <w:t>Type:</w:t>
                  </w:r>
                </w:p>
              </w:tc>
              <w:tc>
                <w:tcPr>
                  <w:tcW w:w="0" w:type="auto"/>
                  <w:hideMark/>
                </w:tcPr>
                <w:p w14:paraId="7BB994B2" w14:textId="77777777" w:rsidR="00C0190C" w:rsidRPr="00A25D4D" w:rsidRDefault="00C0190C" w:rsidP="008F13CC">
                  <w:pPr>
                    <w:jc w:val="left"/>
                  </w:pPr>
                  <w:r w:rsidRPr="00A25D4D">
                    <w:t>Contact</w:t>
                  </w:r>
                </w:p>
              </w:tc>
            </w:tr>
            <w:tr w:rsidR="00C0190C" w:rsidRPr="00A25D4D" w14:paraId="01D29866" w14:textId="77777777" w:rsidTr="00C0190C">
              <w:trPr>
                <w:tblHeader/>
                <w:tblCellSpacing w:w="0" w:type="dxa"/>
              </w:trPr>
              <w:tc>
                <w:tcPr>
                  <w:tcW w:w="360" w:type="dxa"/>
                  <w:hideMark/>
                </w:tcPr>
                <w:p w14:paraId="6D585A91" w14:textId="77777777" w:rsidR="00C0190C" w:rsidRPr="00A25D4D" w:rsidRDefault="00C0190C" w:rsidP="008F13CC">
                  <w:pPr>
                    <w:jc w:val="left"/>
                  </w:pPr>
                  <w:r w:rsidRPr="00A25D4D">
                    <w:t> </w:t>
                  </w:r>
                </w:p>
              </w:tc>
              <w:tc>
                <w:tcPr>
                  <w:tcW w:w="1500" w:type="dxa"/>
                  <w:hideMark/>
                </w:tcPr>
                <w:p w14:paraId="71976A1A" w14:textId="77777777" w:rsidR="00C0190C" w:rsidRPr="00A25D4D" w:rsidRDefault="00C0190C" w:rsidP="008F13CC">
                  <w:pPr>
                    <w:jc w:val="left"/>
                  </w:pPr>
                  <w:r w:rsidRPr="00A25D4D">
                    <w:t>Naam</w:t>
                  </w:r>
                </w:p>
              </w:tc>
              <w:tc>
                <w:tcPr>
                  <w:tcW w:w="0" w:type="auto"/>
                  <w:hideMark/>
                </w:tcPr>
                <w:p w14:paraId="58CE6A58" w14:textId="77777777" w:rsidR="00C0190C" w:rsidRPr="00A25D4D" w:rsidRDefault="00C0190C" w:rsidP="008F13CC">
                  <w:pPr>
                    <w:jc w:val="left"/>
                  </w:pPr>
                </w:p>
              </w:tc>
            </w:tr>
            <w:tr w:rsidR="00C0190C" w:rsidRPr="00A25D4D" w14:paraId="79D82E0B" w14:textId="77777777" w:rsidTr="00C0190C">
              <w:trPr>
                <w:tblHeader/>
                <w:tblCellSpacing w:w="0" w:type="dxa"/>
              </w:trPr>
              <w:tc>
                <w:tcPr>
                  <w:tcW w:w="360" w:type="dxa"/>
                  <w:hideMark/>
                </w:tcPr>
                <w:p w14:paraId="072D4026" w14:textId="77777777" w:rsidR="00C0190C" w:rsidRPr="00A25D4D" w:rsidRDefault="00C0190C" w:rsidP="008F13CC">
                  <w:pPr>
                    <w:jc w:val="left"/>
                  </w:pPr>
                  <w:r w:rsidRPr="00A25D4D">
                    <w:t> </w:t>
                  </w:r>
                </w:p>
              </w:tc>
              <w:tc>
                <w:tcPr>
                  <w:tcW w:w="1500" w:type="dxa"/>
                  <w:hideMark/>
                </w:tcPr>
                <w:p w14:paraId="6E02A308" w14:textId="77777777" w:rsidR="00C0190C" w:rsidRPr="00A25D4D" w:rsidRDefault="00C0190C" w:rsidP="008F13CC">
                  <w:pPr>
                    <w:jc w:val="left"/>
                  </w:pPr>
                  <w:r w:rsidRPr="00A25D4D">
                    <w:t>Definitie:</w:t>
                  </w:r>
                </w:p>
              </w:tc>
              <w:tc>
                <w:tcPr>
                  <w:tcW w:w="0" w:type="auto"/>
                  <w:hideMark/>
                </w:tcPr>
                <w:p w14:paraId="763567B3" w14:textId="77777777" w:rsidR="00C0190C" w:rsidRPr="00A25D4D" w:rsidRDefault="00C0190C" w:rsidP="008F13CC">
                  <w:pPr>
                    <w:jc w:val="left"/>
                  </w:pPr>
                  <w:r w:rsidRPr="00A25D4D">
                    <w:t>Contactgegevens behorende bij EV.</w:t>
                  </w:r>
                </w:p>
              </w:tc>
            </w:tr>
            <w:tr w:rsidR="00C0190C" w:rsidRPr="00A25D4D" w14:paraId="61A8BC20" w14:textId="77777777" w:rsidTr="00C0190C">
              <w:trPr>
                <w:tblHeader/>
                <w:tblCellSpacing w:w="0" w:type="dxa"/>
              </w:trPr>
              <w:tc>
                <w:tcPr>
                  <w:tcW w:w="360" w:type="dxa"/>
                  <w:hideMark/>
                </w:tcPr>
                <w:p w14:paraId="756B4B1D" w14:textId="77777777" w:rsidR="00C0190C" w:rsidRPr="00A25D4D" w:rsidRDefault="00C0190C" w:rsidP="008F13CC">
                  <w:pPr>
                    <w:jc w:val="left"/>
                  </w:pPr>
                  <w:r w:rsidRPr="00A25D4D">
                    <w:t> </w:t>
                  </w:r>
                </w:p>
              </w:tc>
              <w:tc>
                <w:tcPr>
                  <w:tcW w:w="1500" w:type="dxa"/>
                  <w:hideMark/>
                </w:tcPr>
                <w:p w14:paraId="302D7FC3"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C8B28CA" w14:textId="77777777" w:rsidR="00C0190C" w:rsidRPr="00A25D4D" w:rsidRDefault="00C0190C" w:rsidP="008F13CC">
                  <w:pPr>
                    <w:jc w:val="left"/>
                  </w:pPr>
                  <w:r w:rsidRPr="00A25D4D">
                    <w:t>1</w:t>
                  </w:r>
                </w:p>
              </w:tc>
            </w:tr>
          </w:tbl>
          <w:p w14:paraId="2146034D" w14:textId="77777777" w:rsidR="00C0190C" w:rsidRPr="00A25D4D" w:rsidRDefault="00C0190C" w:rsidP="008F13CC">
            <w:pPr>
              <w:jc w:val="left"/>
            </w:pPr>
          </w:p>
        </w:tc>
      </w:tr>
      <w:tr w:rsidR="00C0190C" w:rsidRPr="00A25D4D" w14:paraId="2BAEE2E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943704A" w14:textId="77777777" w:rsidR="00C0190C" w:rsidRPr="00A25D4D" w:rsidRDefault="00C0190C" w:rsidP="008F13CC">
            <w:pPr>
              <w:jc w:val="left"/>
            </w:pPr>
            <w:r w:rsidRPr="00A25D4D">
              <w:rPr>
                <w:b/>
                <w:bCs/>
              </w:rPr>
              <w:lastRenderedPageBreak/>
              <w:t xml:space="preserve">Attribuut: </w:t>
            </w:r>
            <w:proofErr w:type="spellStart"/>
            <w:r w:rsidRPr="00A25D4D">
              <w:rPr>
                <w:b/>
                <w:bCs/>
              </w:rPr>
              <w:t>netbeheerderNetOmschrijving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73F5F1A0" w14:textId="77777777" w:rsidTr="00C0190C">
              <w:trPr>
                <w:tblHeader/>
                <w:tblCellSpacing w:w="0" w:type="dxa"/>
              </w:trPr>
              <w:tc>
                <w:tcPr>
                  <w:tcW w:w="360" w:type="dxa"/>
                  <w:hideMark/>
                </w:tcPr>
                <w:p w14:paraId="4B377B2F" w14:textId="77777777" w:rsidR="00C0190C" w:rsidRPr="00A25D4D" w:rsidRDefault="00C0190C" w:rsidP="008F13CC">
                  <w:pPr>
                    <w:jc w:val="left"/>
                  </w:pPr>
                  <w:r w:rsidRPr="00A25D4D">
                    <w:t> </w:t>
                  </w:r>
                </w:p>
              </w:tc>
              <w:tc>
                <w:tcPr>
                  <w:tcW w:w="1500" w:type="dxa"/>
                  <w:hideMark/>
                </w:tcPr>
                <w:p w14:paraId="2A7D8BAC" w14:textId="77777777" w:rsidR="00C0190C" w:rsidRPr="00A25D4D" w:rsidRDefault="00C0190C" w:rsidP="008F13CC">
                  <w:pPr>
                    <w:jc w:val="left"/>
                  </w:pPr>
                  <w:r w:rsidRPr="00A25D4D">
                    <w:t>Type:</w:t>
                  </w:r>
                </w:p>
              </w:tc>
              <w:tc>
                <w:tcPr>
                  <w:tcW w:w="0" w:type="auto"/>
                  <w:hideMark/>
                </w:tcPr>
                <w:p w14:paraId="2D6417E8" w14:textId="77777777" w:rsidR="00C0190C" w:rsidRPr="00A25D4D" w:rsidRDefault="00C0190C" w:rsidP="008F13CC">
                  <w:pPr>
                    <w:jc w:val="left"/>
                  </w:pPr>
                  <w:proofErr w:type="spellStart"/>
                  <w:r w:rsidRPr="00A25D4D">
                    <w:t>CharacterString</w:t>
                  </w:r>
                  <w:proofErr w:type="spellEnd"/>
                </w:p>
              </w:tc>
            </w:tr>
            <w:tr w:rsidR="00C0190C" w:rsidRPr="00A25D4D" w14:paraId="2478DCE4" w14:textId="77777777" w:rsidTr="00C0190C">
              <w:trPr>
                <w:tblHeader/>
                <w:tblCellSpacing w:w="0" w:type="dxa"/>
              </w:trPr>
              <w:tc>
                <w:tcPr>
                  <w:tcW w:w="360" w:type="dxa"/>
                  <w:hideMark/>
                </w:tcPr>
                <w:p w14:paraId="3D4378DE" w14:textId="77777777" w:rsidR="00C0190C" w:rsidRPr="00A25D4D" w:rsidRDefault="00C0190C" w:rsidP="008F13CC">
                  <w:pPr>
                    <w:jc w:val="left"/>
                  </w:pPr>
                  <w:r w:rsidRPr="00A25D4D">
                    <w:t> </w:t>
                  </w:r>
                </w:p>
              </w:tc>
              <w:tc>
                <w:tcPr>
                  <w:tcW w:w="1500" w:type="dxa"/>
                  <w:hideMark/>
                </w:tcPr>
                <w:p w14:paraId="6080AC4C" w14:textId="77777777" w:rsidR="00C0190C" w:rsidRPr="00A25D4D" w:rsidRDefault="00C0190C" w:rsidP="008F13CC">
                  <w:pPr>
                    <w:jc w:val="left"/>
                  </w:pPr>
                  <w:r w:rsidRPr="00A25D4D">
                    <w:t>Naam</w:t>
                  </w:r>
                </w:p>
              </w:tc>
              <w:tc>
                <w:tcPr>
                  <w:tcW w:w="0" w:type="auto"/>
                  <w:hideMark/>
                </w:tcPr>
                <w:p w14:paraId="435EBCAC" w14:textId="77777777" w:rsidR="00C0190C" w:rsidRPr="00A25D4D" w:rsidRDefault="00C0190C" w:rsidP="008F13CC">
                  <w:pPr>
                    <w:jc w:val="left"/>
                  </w:pPr>
                </w:p>
              </w:tc>
            </w:tr>
            <w:tr w:rsidR="00C0190C" w:rsidRPr="00A25D4D" w14:paraId="34955599" w14:textId="77777777" w:rsidTr="00C0190C">
              <w:trPr>
                <w:tblHeader/>
                <w:tblCellSpacing w:w="0" w:type="dxa"/>
              </w:trPr>
              <w:tc>
                <w:tcPr>
                  <w:tcW w:w="360" w:type="dxa"/>
                  <w:hideMark/>
                </w:tcPr>
                <w:p w14:paraId="4BBED877" w14:textId="77777777" w:rsidR="00C0190C" w:rsidRPr="00A25D4D" w:rsidRDefault="00C0190C" w:rsidP="008F13CC">
                  <w:pPr>
                    <w:jc w:val="left"/>
                  </w:pPr>
                  <w:r w:rsidRPr="00A25D4D">
                    <w:t> </w:t>
                  </w:r>
                </w:p>
              </w:tc>
              <w:tc>
                <w:tcPr>
                  <w:tcW w:w="1500" w:type="dxa"/>
                  <w:hideMark/>
                </w:tcPr>
                <w:p w14:paraId="73832B90" w14:textId="77777777" w:rsidR="00C0190C" w:rsidRPr="00A25D4D" w:rsidRDefault="00C0190C" w:rsidP="008F13CC">
                  <w:pPr>
                    <w:jc w:val="left"/>
                  </w:pPr>
                  <w:r w:rsidRPr="00A25D4D">
                    <w:t>Definitie:</w:t>
                  </w:r>
                </w:p>
              </w:tc>
              <w:tc>
                <w:tcPr>
                  <w:tcW w:w="0" w:type="auto"/>
                  <w:hideMark/>
                </w:tcPr>
                <w:p w14:paraId="0A2B2774" w14:textId="77777777" w:rsidR="00C0190C" w:rsidRPr="00A25D4D" w:rsidRDefault="00C0190C" w:rsidP="008F13CC">
                  <w:pPr>
                    <w:jc w:val="left"/>
                  </w:pPr>
                  <w:r w:rsidRPr="00A25D4D">
                    <w:t>Omschrijving bij een risico classificering die aan (onderdeel van een) kabel- of leiding netwerk gegeven kan worden. Op basis van dit risico moeten mogelijk voorzorgsmaatregelen getroffen worden bij het uitvoeren van werkzaamheden.</w:t>
                  </w:r>
                </w:p>
              </w:tc>
            </w:tr>
            <w:tr w:rsidR="00C0190C" w:rsidRPr="00A25D4D" w14:paraId="0DD93103" w14:textId="77777777" w:rsidTr="00C0190C">
              <w:trPr>
                <w:tblHeader/>
                <w:tblCellSpacing w:w="0" w:type="dxa"/>
              </w:trPr>
              <w:tc>
                <w:tcPr>
                  <w:tcW w:w="360" w:type="dxa"/>
                  <w:hideMark/>
                </w:tcPr>
                <w:p w14:paraId="60019ADB" w14:textId="77777777" w:rsidR="00C0190C" w:rsidRPr="00A25D4D" w:rsidRDefault="00C0190C" w:rsidP="008F13CC">
                  <w:pPr>
                    <w:jc w:val="left"/>
                  </w:pPr>
                  <w:r w:rsidRPr="00A25D4D">
                    <w:t> </w:t>
                  </w:r>
                </w:p>
              </w:tc>
              <w:tc>
                <w:tcPr>
                  <w:tcW w:w="1500" w:type="dxa"/>
                  <w:hideMark/>
                </w:tcPr>
                <w:p w14:paraId="389EC051"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D44A776" w14:textId="77777777" w:rsidR="00C0190C" w:rsidRPr="00A25D4D" w:rsidRDefault="00C0190C" w:rsidP="008F13CC">
                  <w:pPr>
                    <w:jc w:val="left"/>
                  </w:pPr>
                  <w:r w:rsidRPr="00A25D4D">
                    <w:t>0..1</w:t>
                  </w:r>
                </w:p>
              </w:tc>
            </w:tr>
          </w:tbl>
          <w:p w14:paraId="6039FD14" w14:textId="77777777" w:rsidR="00C0190C" w:rsidRPr="00A25D4D" w:rsidRDefault="00C0190C" w:rsidP="008F13CC">
            <w:pPr>
              <w:jc w:val="left"/>
            </w:pPr>
          </w:p>
        </w:tc>
      </w:tr>
      <w:tr w:rsidR="00C0190C" w:rsidRPr="00A25D4D" w14:paraId="6F8B5FF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F445ED5" w14:textId="77777777" w:rsidR="00C0190C" w:rsidRPr="00A25D4D" w:rsidRDefault="00C0190C" w:rsidP="008F13CC">
            <w:pPr>
              <w:jc w:val="left"/>
            </w:pPr>
            <w:r w:rsidRPr="00A25D4D">
              <w:rPr>
                <w:b/>
                <w:bCs/>
              </w:rPr>
              <w:t xml:space="preserve">Attribuut: </w:t>
            </w:r>
            <w:proofErr w:type="spellStart"/>
            <w:r w:rsidRPr="00A25D4D">
              <w:rPr>
                <w:b/>
                <w:bCs/>
              </w:rPr>
              <w:t>netbeheerderNetAanduiding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3B485EEA" w14:textId="77777777" w:rsidTr="00C0190C">
              <w:trPr>
                <w:tblHeader/>
                <w:tblCellSpacing w:w="0" w:type="dxa"/>
              </w:trPr>
              <w:tc>
                <w:tcPr>
                  <w:tcW w:w="360" w:type="dxa"/>
                  <w:hideMark/>
                </w:tcPr>
                <w:p w14:paraId="2CF70F2F" w14:textId="77777777" w:rsidR="00C0190C" w:rsidRPr="00A25D4D" w:rsidRDefault="00C0190C" w:rsidP="008F13CC">
                  <w:pPr>
                    <w:jc w:val="left"/>
                  </w:pPr>
                  <w:r w:rsidRPr="00A25D4D">
                    <w:t> </w:t>
                  </w:r>
                </w:p>
              </w:tc>
              <w:tc>
                <w:tcPr>
                  <w:tcW w:w="1500" w:type="dxa"/>
                  <w:hideMark/>
                </w:tcPr>
                <w:p w14:paraId="1D0E5704" w14:textId="77777777" w:rsidR="00C0190C" w:rsidRPr="00A25D4D" w:rsidRDefault="00C0190C" w:rsidP="008F13CC">
                  <w:pPr>
                    <w:jc w:val="left"/>
                  </w:pPr>
                  <w:r w:rsidRPr="00A25D4D">
                    <w:t>Type:</w:t>
                  </w:r>
                </w:p>
              </w:tc>
              <w:tc>
                <w:tcPr>
                  <w:tcW w:w="0" w:type="auto"/>
                  <w:hideMark/>
                </w:tcPr>
                <w:p w14:paraId="4A2CFF3B" w14:textId="77777777" w:rsidR="00C0190C" w:rsidRPr="00A25D4D" w:rsidRDefault="00C0190C" w:rsidP="008F13CC">
                  <w:pPr>
                    <w:jc w:val="left"/>
                  </w:pPr>
                  <w:proofErr w:type="spellStart"/>
                  <w:r w:rsidRPr="00A25D4D">
                    <w:t>CharacterString</w:t>
                  </w:r>
                  <w:proofErr w:type="spellEnd"/>
                </w:p>
              </w:tc>
            </w:tr>
            <w:tr w:rsidR="00C0190C" w:rsidRPr="00A25D4D" w14:paraId="0940BC3F" w14:textId="77777777" w:rsidTr="00C0190C">
              <w:trPr>
                <w:tblHeader/>
                <w:tblCellSpacing w:w="0" w:type="dxa"/>
              </w:trPr>
              <w:tc>
                <w:tcPr>
                  <w:tcW w:w="360" w:type="dxa"/>
                  <w:hideMark/>
                </w:tcPr>
                <w:p w14:paraId="626E00BC" w14:textId="77777777" w:rsidR="00C0190C" w:rsidRPr="00A25D4D" w:rsidRDefault="00C0190C" w:rsidP="008F13CC">
                  <w:pPr>
                    <w:jc w:val="left"/>
                  </w:pPr>
                  <w:r w:rsidRPr="00A25D4D">
                    <w:t> </w:t>
                  </w:r>
                </w:p>
              </w:tc>
              <w:tc>
                <w:tcPr>
                  <w:tcW w:w="1500" w:type="dxa"/>
                  <w:hideMark/>
                </w:tcPr>
                <w:p w14:paraId="311F224F" w14:textId="77777777" w:rsidR="00C0190C" w:rsidRPr="00A25D4D" w:rsidRDefault="00C0190C" w:rsidP="008F13CC">
                  <w:pPr>
                    <w:jc w:val="left"/>
                  </w:pPr>
                  <w:r w:rsidRPr="00A25D4D">
                    <w:t>Naam</w:t>
                  </w:r>
                </w:p>
              </w:tc>
              <w:tc>
                <w:tcPr>
                  <w:tcW w:w="0" w:type="auto"/>
                  <w:hideMark/>
                </w:tcPr>
                <w:p w14:paraId="12740DC3" w14:textId="77777777" w:rsidR="00C0190C" w:rsidRPr="00A25D4D" w:rsidRDefault="00C0190C" w:rsidP="008F13CC">
                  <w:pPr>
                    <w:jc w:val="left"/>
                  </w:pPr>
                </w:p>
              </w:tc>
            </w:tr>
            <w:tr w:rsidR="00C0190C" w:rsidRPr="00A25D4D" w14:paraId="07804BBE" w14:textId="77777777" w:rsidTr="00C0190C">
              <w:trPr>
                <w:tblHeader/>
                <w:tblCellSpacing w:w="0" w:type="dxa"/>
              </w:trPr>
              <w:tc>
                <w:tcPr>
                  <w:tcW w:w="360" w:type="dxa"/>
                  <w:hideMark/>
                </w:tcPr>
                <w:p w14:paraId="13827E87" w14:textId="77777777" w:rsidR="00C0190C" w:rsidRPr="00A25D4D" w:rsidRDefault="00C0190C" w:rsidP="008F13CC">
                  <w:pPr>
                    <w:jc w:val="left"/>
                  </w:pPr>
                  <w:r w:rsidRPr="00A25D4D">
                    <w:t> </w:t>
                  </w:r>
                </w:p>
              </w:tc>
              <w:tc>
                <w:tcPr>
                  <w:tcW w:w="1500" w:type="dxa"/>
                  <w:hideMark/>
                </w:tcPr>
                <w:p w14:paraId="103CB905" w14:textId="77777777" w:rsidR="00C0190C" w:rsidRPr="00A25D4D" w:rsidRDefault="00C0190C" w:rsidP="008F13CC">
                  <w:pPr>
                    <w:jc w:val="left"/>
                  </w:pPr>
                  <w:r w:rsidRPr="00A25D4D">
                    <w:t>Definitie:</w:t>
                  </w:r>
                </w:p>
              </w:tc>
              <w:tc>
                <w:tcPr>
                  <w:tcW w:w="0" w:type="auto"/>
                  <w:hideMark/>
                </w:tcPr>
                <w:p w14:paraId="04929C3C" w14:textId="77777777" w:rsidR="00C0190C" w:rsidRPr="00A25D4D" w:rsidRDefault="00C0190C" w:rsidP="008F13CC">
                  <w:pPr>
                    <w:jc w:val="left"/>
                  </w:pPr>
                  <w:r w:rsidRPr="00A25D4D">
                    <w:t>Aanduiding van het risico dat aan een utiliteitsnet of netelement gegeven kan worden ten behoeve van de bepaling of en welke voorzorgsmaatregelen getroffen dienen te worden.</w:t>
                  </w:r>
                </w:p>
              </w:tc>
            </w:tr>
            <w:tr w:rsidR="00C0190C" w:rsidRPr="00A25D4D" w14:paraId="3262C281" w14:textId="77777777" w:rsidTr="00C0190C">
              <w:trPr>
                <w:tblHeader/>
                <w:tblCellSpacing w:w="0" w:type="dxa"/>
              </w:trPr>
              <w:tc>
                <w:tcPr>
                  <w:tcW w:w="360" w:type="dxa"/>
                  <w:hideMark/>
                </w:tcPr>
                <w:p w14:paraId="5FE6765D" w14:textId="77777777" w:rsidR="00C0190C" w:rsidRPr="00A25D4D" w:rsidRDefault="00C0190C" w:rsidP="008F13CC">
                  <w:pPr>
                    <w:jc w:val="left"/>
                  </w:pPr>
                  <w:r w:rsidRPr="00A25D4D">
                    <w:t> </w:t>
                  </w:r>
                </w:p>
              </w:tc>
              <w:tc>
                <w:tcPr>
                  <w:tcW w:w="1500" w:type="dxa"/>
                  <w:hideMark/>
                </w:tcPr>
                <w:p w14:paraId="2757AC6C"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97E6E85" w14:textId="77777777" w:rsidR="00C0190C" w:rsidRPr="00A25D4D" w:rsidRDefault="00C0190C" w:rsidP="008F13CC">
                  <w:pPr>
                    <w:jc w:val="left"/>
                  </w:pPr>
                  <w:r w:rsidRPr="00A25D4D">
                    <w:t>1</w:t>
                  </w:r>
                </w:p>
              </w:tc>
            </w:tr>
          </w:tbl>
          <w:p w14:paraId="11CC8EB5" w14:textId="77777777" w:rsidR="00C0190C" w:rsidRPr="00A25D4D" w:rsidRDefault="00C0190C" w:rsidP="008F13CC">
            <w:pPr>
              <w:jc w:val="left"/>
            </w:pPr>
          </w:p>
        </w:tc>
      </w:tr>
      <w:tr w:rsidR="00C0190C" w:rsidRPr="00A25D4D" w14:paraId="0FA7661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0EC5E24" w14:textId="77777777" w:rsidR="00C0190C" w:rsidRPr="00A25D4D" w:rsidRDefault="00C0190C" w:rsidP="008F13CC">
            <w:pPr>
              <w:jc w:val="left"/>
            </w:pPr>
            <w:r w:rsidRPr="00A25D4D">
              <w:rPr>
                <w:b/>
                <w:bCs/>
              </w:rPr>
              <w:t xml:space="preserve">Attribuut: </w:t>
            </w:r>
            <w:proofErr w:type="spellStart"/>
            <w:r w:rsidRPr="00A25D4D">
              <w:rPr>
                <w:b/>
                <w:bCs/>
              </w:rPr>
              <w:t>netbeheerderWerkAanduiding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78DDECA1" w14:textId="77777777" w:rsidTr="00C0190C">
              <w:trPr>
                <w:tblHeader/>
                <w:tblCellSpacing w:w="0" w:type="dxa"/>
              </w:trPr>
              <w:tc>
                <w:tcPr>
                  <w:tcW w:w="360" w:type="dxa"/>
                  <w:hideMark/>
                </w:tcPr>
                <w:p w14:paraId="16E470E9" w14:textId="77777777" w:rsidR="00C0190C" w:rsidRPr="00A25D4D" w:rsidRDefault="00C0190C" w:rsidP="008F13CC">
                  <w:pPr>
                    <w:jc w:val="left"/>
                  </w:pPr>
                  <w:r w:rsidRPr="00A25D4D">
                    <w:t> </w:t>
                  </w:r>
                </w:p>
              </w:tc>
              <w:tc>
                <w:tcPr>
                  <w:tcW w:w="1500" w:type="dxa"/>
                  <w:hideMark/>
                </w:tcPr>
                <w:p w14:paraId="54CC485A" w14:textId="77777777" w:rsidR="00C0190C" w:rsidRPr="00A25D4D" w:rsidRDefault="00C0190C" w:rsidP="008F13CC">
                  <w:pPr>
                    <w:jc w:val="left"/>
                  </w:pPr>
                  <w:r w:rsidRPr="00A25D4D">
                    <w:t>Type:</w:t>
                  </w:r>
                </w:p>
              </w:tc>
              <w:tc>
                <w:tcPr>
                  <w:tcW w:w="0" w:type="auto"/>
                  <w:hideMark/>
                </w:tcPr>
                <w:p w14:paraId="3C0076E4" w14:textId="77777777" w:rsidR="00C0190C" w:rsidRPr="00A25D4D" w:rsidRDefault="00C0190C" w:rsidP="008F13CC">
                  <w:pPr>
                    <w:jc w:val="left"/>
                  </w:pPr>
                  <w:proofErr w:type="spellStart"/>
                  <w:r w:rsidRPr="00A25D4D">
                    <w:t>CharacterString</w:t>
                  </w:r>
                  <w:proofErr w:type="spellEnd"/>
                </w:p>
              </w:tc>
            </w:tr>
            <w:tr w:rsidR="00C0190C" w:rsidRPr="00A25D4D" w14:paraId="26665725" w14:textId="77777777" w:rsidTr="00C0190C">
              <w:trPr>
                <w:tblHeader/>
                <w:tblCellSpacing w:w="0" w:type="dxa"/>
              </w:trPr>
              <w:tc>
                <w:tcPr>
                  <w:tcW w:w="360" w:type="dxa"/>
                  <w:hideMark/>
                </w:tcPr>
                <w:p w14:paraId="74CBDA97" w14:textId="77777777" w:rsidR="00C0190C" w:rsidRPr="00A25D4D" w:rsidRDefault="00C0190C" w:rsidP="008F13CC">
                  <w:pPr>
                    <w:jc w:val="left"/>
                  </w:pPr>
                  <w:r w:rsidRPr="00A25D4D">
                    <w:t> </w:t>
                  </w:r>
                </w:p>
              </w:tc>
              <w:tc>
                <w:tcPr>
                  <w:tcW w:w="1500" w:type="dxa"/>
                  <w:hideMark/>
                </w:tcPr>
                <w:p w14:paraId="4B8DC7AB" w14:textId="77777777" w:rsidR="00C0190C" w:rsidRPr="00A25D4D" w:rsidRDefault="00C0190C" w:rsidP="008F13CC">
                  <w:pPr>
                    <w:jc w:val="left"/>
                  </w:pPr>
                  <w:r w:rsidRPr="00A25D4D">
                    <w:t>Naam</w:t>
                  </w:r>
                </w:p>
              </w:tc>
              <w:tc>
                <w:tcPr>
                  <w:tcW w:w="0" w:type="auto"/>
                  <w:hideMark/>
                </w:tcPr>
                <w:p w14:paraId="1931CBDB" w14:textId="77777777" w:rsidR="00C0190C" w:rsidRPr="00A25D4D" w:rsidRDefault="00C0190C" w:rsidP="008F13CC">
                  <w:pPr>
                    <w:jc w:val="left"/>
                  </w:pPr>
                </w:p>
              </w:tc>
            </w:tr>
            <w:tr w:rsidR="00C0190C" w:rsidRPr="00A25D4D" w14:paraId="17080024" w14:textId="77777777" w:rsidTr="00C0190C">
              <w:trPr>
                <w:tblHeader/>
                <w:tblCellSpacing w:w="0" w:type="dxa"/>
              </w:trPr>
              <w:tc>
                <w:tcPr>
                  <w:tcW w:w="360" w:type="dxa"/>
                  <w:hideMark/>
                </w:tcPr>
                <w:p w14:paraId="3F29DDF7" w14:textId="77777777" w:rsidR="00C0190C" w:rsidRPr="00A25D4D" w:rsidRDefault="00C0190C" w:rsidP="008F13CC">
                  <w:pPr>
                    <w:jc w:val="left"/>
                  </w:pPr>
                  <w:r w:rsidRPr="00A25D4D">
                    <w:t> </w:t>
                  </w:r>
                </w:p>
              </w:tc>
              <w:tc>
                <w:tcPr>
                  <w:tcW w:w="1500" w:type="dxa"/>
                  <w:hideMark/>
                </w:tcPr>
                <w:p w14:paraId="4435170F" w14:textId="77777777" w:rsidR="00C0190C" w:rsidRPr="00A25D4D" w:rsidRDefault="00C0190C" w:rsidP="008F13CC">
                  <w:pPr>
                    <w:jc w:val="left"/>
                  </w:pPr>
                  <w:r w:rsidRPr="00A25D4D">
                    <w:t>Definitie:</w:t>
                  </w:r>
                </w:p>
              </w:tc>
              <w:tc>
                <w:tcPr>
                  <w:tcW w:w="0" w:type="auto"/>
                  <w:hideMark/>
                </w:tcPr>
                <w:p w14:paraId="43C27B7B" w14:textId="77777777" w:rsidR="00C0190C" w:rsidRPr="00A25D4D" w:rsidRDefault="00C0190C" w:rsidP="008F13CC">
                  <w:pPr>
                    <w:jc w:val="left"/>
                  </w:pPr>
                  <w:r w:rsidRPr="00A25D4D">
                    <w:t>Aanduiding van het risico dat aan de soort werkzaamheden gegeven is bij de bepaling van de te nemen eis voorzorgsmaatregelen.</w:t>
                  </w:r>
                </w:p>
              </w:tc>
            </w:tr>
            <w:tr w:rsidR="00C0190C" w:rsidRPr="00A25D4D" w14:paraId="606D0C87" w14:textId="77777777" w:rsidTr="00C0190C">
              <w:trPr>
                <w:tblHeader/>
                <w:tblCellSpacing w:w="0" w:type="dxa"/>
              </w:trPr>
              <w:tc>
                <w:tcPr>
                  <w:tcW w:w="360" w:type="dxa"/>
                  <w:hideMark/>
                </w:tcPr>
                <w:p w14:paraId="28FA327B" w14:textId="77777777" w:rsidR="00C0190C" w:rsidRPr="00A25D4D" w:rsidRDefault="00C0190C" w:rsidP="008F13CC">
                  <w:pPr>
                    <w:jc w:val="left"/>
                  </w:pPr>
                  <w:r w:rsidRPr="00A25D4D">
                    <w:t> </w:t>
                  </w:r>
                </w:p>
              </w:tc>
              <w:tc>
                <w:tcPr>
                  <w:tcW w:w="1500" w:type="dxa"/>
                  <w:hideMark/>
                </w:tcPr>
                <w:p w14:paraId="216F6483"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496FC889" w14:textId="77777777" w:rsidR="00C0190C" w:rsidRPr="00A25D4D" w:rsidRDefault="00C0190C" w:rsidP="008F13CC">
                  <w:pPr>
                    <w:jc w:val="left"/>
                  </w:pPr>
                  <w:r w:rsidRPr="00A25D4D">
                    <w:t>0..1</w:t>
                  </w:r>
                </w:p>
              </w:tc>
            </w:tr>
          </w:tbl>
          <w:p w14:paraId="5286924D" w14:textId="77777777" w:rsidR="00C0190C" w:rsidRPr="00A25D4D" w:rsidRDefault="00C0190C" w:rsidP="008F13CC">
            <w:pPr>
              <w:jc w:val="left"/>
            </w:pPr>
          </w:p>
        </w:tc>
      </w:tr>
      <w:tr w:rsidR="00C0190C" w:rsidRPr="00A25D4D" w14:paraId="5677E0A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404838F" w14:textId="77777777" w:rsidR="00C0190C" w:rsidRPr="00A25D4D" w:rsidRDefault="00C0190C" w:rsidP="008F13CC">
            <w:pPr>
              <w:jc w:val="left"/>
            </w:pPr>
            <w:r w:rsidRPr="00A25D4D">
              <w:rPr>
                <w:b/>
                <w:bCs/>
              </w:rPr>
              <w:t>Attribuut: geometrie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223C7335" w14:textId="77777777" w:rsidTr="00C0190C">
              <w:trPr>
                <w:tblHeader/>
                <w:tblCellSpacing w:w="0" w:type="dxa"/>
              </w:trPr>
              <w:tc>
                <w:tcPr>
                  <w:tcW w:w="360" w:type="dxa"/>
                  <w:hideMark/>
                </w:tcPr>
                <w:p w14:paraId="5C37BA72" w14:textId="77777777" w:rsidR="00C0190C" w:rsidRPr="00A25D4D" w:rsidRDefault="00C0190C" w:rsidP="008F13CC">
                  <w:pPr>
                    <w:jc w:val="left"/>
                  </w:pPr>
                  <w:r w:rsidRPr="00A25D4D">
                    <w:t> </w:t>
                  </w:r>
                </w:p>
              </w:tc>
              <w:tc>
                <w:tcPr>
                  <w:tcW w:w="1500" w:type="dxa"/>
                  <w:hideMark/>
                </w:tcPr>
                <w:p w14:paraId="60F89BC7" w14:textId="77777777" w:rsidR="00C0190C" w:rsidRPr="00A25D4D" w:rsidRDefault="00C0190C" w:rsidP="008F13CC">
                  <w:pPr>
                    <w:jc w:val="left"/>
                  </w:pPr>
                  <w:r w:rsidRPr="00A25D4D">
                    <w:t>Type:</w:t>
                  </w:r>
                </w:p>
              </w:tc>
              <w:tc>
                <w:tcPr>
                  <w:tcW w:w="0" w:type="auto"/>
                  <w:hideMark/>
                </w:tcPr>
                <w:p w14:paraId="3C7CFE81" w14:textId="0BF2722B" w:rsidR="00C0190C" w:rsidRPr="00A25D4D" w:rsidRDefault="00C0190C" w:rsidP="008F13CC">
                  <w:pPr>
                    <w:jc w:val="left"/>
                  </w:pPr>
                  <w:proofErr w:type="spellStart"/>
                  <w:r w:rsidRPr="00A25D4D">
                    <w:t>GM_</w:t>
                  </w:r>
                  <w:del w:id="38" w:author="Paul Janssen" w:date="2020-06-10T17:06:00Z">
                    <w:r w:rsidRPr="00A25D4D" w:rsidDel="00A32211">
                      <w:delText>Surface</w:delText>
                    </w:r>
                  </w:del>
                  <w:ins w:id="39" w:author="Paul Janssen" w:date="2020-06-10T17:06:00Z">
                    <w:r w:rsidR="00A32211">
                      <w:t>Object</w:t>
                    </w:r>
                  </w:ins>
                  <w:proofErr w:type="spellEnd"/>
                </w:p>
              </w:tc>
            </w:tr>
            <w:tr w:rsidR="00C0190C" w:rsidRPr="00A25D4D" w14:paraId="32932E46" w14:textId="77777777" w:rsidTr="00C0190C">
              <w:trPr>
                <w:tblHeader/>
                <w:tblCellSpacing w:w="0" w:type="dxa"/>
              </w:trPr>
              <w:tc>
                <w:tcPr>
                  <w:tcW w:w="360" w:type="dxa"/>
                  <w:hideMark/>
                </w:tcPr>
                <w:p w14:paraId="041C71A7" w14:textId="77777777" w:rsidR="00C0190C" w:rsidRPr="00A25D4D" w:rsidRDefault="00C0190C" w:rsidP="008F13CC">
                  <w:pPr>
                    <w:jc w:val="left"/>
                  </w:pPr>
                  <w:r w:rsidRPr="00A25D4D">
                    <w:t> </w:t>
                  </w:r>
                </w:p>
              </w:tc>
              <w:tc>
                <w:tcPr>
                  <w:tcW w:w="1500" w:type="dxa"/>
                  <w:hideMark/>
                </w:tcPr>
                <w:p w14:paraId="5240CC63" w14:textId="77777777" w:rsidR="00C0190C" w:rsidRPr="00A25D4D" w:rsidRDefault="00C0190C" w:rsidP="008F13CC">
                  <w:pPr>
                    <w:jc w:val="left"/>
                  </w:pPr>
                  <w:r w:rsidRPr="00A25D4D">
                    <w:t>Naam</w:t>
                  </w:r>
                </w:p>
              </w:tc>
              <w:tc>
                <w:tcPr>
                  <w:tcW w:w="0" w:type="auto"/>
                  <w:hideMark/>
                </w:tcPr>
                <w:p w14:paraId="1AEDDF10" w14:textId="77777777" w:rsidR="00C0190C" w:rsidRPr="00A25D4D" w:rsidRDefault="00C0190C" w:rsidP="008F13CC">
                  <w:pPr>
                    <w:jc w:val="left"/>
                  </w:pPr>
                </w:p>
              </w:tc>
            </w:tr>
            <w:tr w:rsidR="00C0190C" w:rsidRPr="00A25D4D" w14:paraId="6FDA15AB" w14:textId="77777777" w:rsidTr="00C0190C">
              <w:trPr>
                <w:tblHeader/>
                <w:tblCellSpacing w:w="0" w:type="dxa"/>
              </w:trPr>
              <w:tc>
                <w:tcPr>
                  <w:tcW w:w="360" w:type="dxa"/>
                  <w:hideMark/>
                </w:tcPr>
                <w:p w14:paraId="5362F584" w14:textId="77777777" w:rsidR="00C0190C" w:rsidRPr="00A25D4D" w:rsidRDefault="00C0190C" w:rsidP="008F13CC">
                  <w:pPr>
                    <w:jc w:val="left"/>
                  </w:pPr>
                  <w:r w:rsidRPr="00A25D4D">
                    <w:t> </w:t>
                  </w:r>
                </w:p>
              </w:tc>
              <w:tc>
                <w:tcPr>
                  <w:tcW w:w="1500" w:type="dxa"/>
                  <w:hideMark/>
                </w:tcPr>
                <w:p w14:paraId="1671AABD" w14:textId="77777777" w:rsidR="00C0190C" w:rsidRPr="00A25D4D" w:rsidRDefault="00C0190C" w:rsidP="008F13CC">
                  <w:pPr>
                    <w:jc w:val="left"/>
                  </w:pPr>
                  <w:r w:rsidRPr="00A25D4D">
                    <w:t>Definitie:</w:t>
                  </w:r>
                </w:p>
              </w:tc>
              <w:tc>
                <w:tcPr>
                  <w:tcW w:w="0" w:type="auto"/>
                  <w:hideMark/>
                </w:tcPr>
                <w:p w14:paraId="21AFC9B6" w14:textId="77777777" w:rsidR="00C0190C" w:rsidRPr="00A25D4D" w:rsidRDefault="00C0190C" w:rsidP="008F13CC">
                  <w:pPr>
                    <w:jc w:val="left"/>
                  </w:pPr>
                  <w:r w:rsidRPr="00A25D4D">
                    <w:t xml:space="preserve">Geometrie die aangeeft op welk element een eis voorzorgsmaatregel van toepassing is en of een strook aangeeft waar de maatregel van toepassing is. </w:t>
                  </w:r>
                </w:p>
              </w:tc>
            </w:tr>
            <w:tr w:rsidR="00C0190C" w:rsidRPr="00A25D4D" w14:paraId="5BCC4239" w14:textId="77777777" w:rsidTr="00C0190C">
              <w:trPr>
                <w:tblHeader/>
                <w:tblCellSpacing w:w="0" w:type="dxa"/>
              </w:trPr>
              <w:tc>
                <w:tcPr>
                  <w:tcW w:w="360" w:type="dxa"/>
                  <w:hideMark/>
                </w:tcPr>
                <w:p w14:paraId="1C7E3710" w14:textId="77777777" w:rsidR="00C0190C" w:rsidRPr="00A25D4D" w:rsidRDefault="00C0190C" w:rsidP="008F13CC">
                  <w:pPr>
                    <w:jc w:val="left"/>
                  </w:pPr>
                  <w:r w:rsidRPr="00A25D4D">
                    <w:t> </w:t>
                  </w:r>
                </w:p>
              </w:tc>
              <w:tc>
                <w:tcPr>
                  <w:tcW w:w="1500" w:type="dxa"/>
                  <w:hideMark/>
                </w:tcPr>
                <w:p w14:paraId="311310B1" w14:textId="77777777" w:rsidR="00C0190C" w:rsidRPr="00A25D4D" w:rsidRDefault="00C0190C" w:rsidP="008F13CC">
                  <w:pPr>
                    <w:jc w:val="left"/>
                  </w:pPr>
                  <w:r w:rsidRPr="00A25D4D">
                    <w:t>Omschrijving:</w:t>
                  </w:r>
                </w:p>
              </w:tc>
              <w:tc>
                <w:tcPr>
                  <w:tcW w:w="0" w:type="auto"/>
                  <w:hideMark/>
                </w:tcPr>
                <w:p w14:paraId="437432C3" w14:textId="77777777" w:rsidR="00C0190C" w:rsidRPr="00A25D4D" w:rsidRDefault="00C0190C" w:rsidP="008F13CC">
                  <w:pPr>
                    <w:jc w:val="left"/>
                  </w:pPr>
                  <w:r w:rsidRPr="00A25D4D">
                    <w:t xml:space="preserve">Als de geometrie alleen dient om het leidingelement aan te duiden is er een standaard strook van 1 meter aan weerszijden van de kabel of leiding of leidingelement. Indien nodig kan voor meer zichtbaarheid een bredere strook worden aangegeven. Als het een werkelijke strook betreft is de afstand afhankelijk van de specifieke situatie. </w:t>
                  </w:r>
                </w:p>
              </w:tc>
            </w:tr>
            <w:tr w:rsidR="00C0190C" w:rsidRPr="00A25D4D" w14:paraId="65BA1C0E" w14:textId="77777777" w:rsidTr="00C0190C">
              <w:trPr>
                <w:tblHeader/>
                <w:tblCellSpacing w:w="0" w:type="dxa"/>
              </w:trPr>
              <w:tc>
                <w:tcPr>
                  <w:tcW w:w="360" w:type="dxa"/>
                  <w:hideMark/>
                </w:tcPr>
                <w:p w14:paraId="46156750" w14:textId="77777777" w:rsidR="00C0190C" w:rsidRPr="00A25D4D" w:rsidRDefault="00C0190C" w:rsidP="008F13CC">
                  <w:pPr>
                    <w:jc w:val="left"/>
                  </w:pPr>
                  <w:r w:rsidRPr="00A25D4D">
                    <w:t> </w:t>
                  </w:r>
                </w:p>
              </w:tc>
              <w:tc>
                <w:tcPr>
                  <w:tcW w:w="1500" w:type="dxa"/>
                  <w:hideMark/>
                </w:tcPr>
                <w:p w14:paraId="3E29436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00B8A01" w14:textId="77777777" w:rsidR="00C0190C" w:rsidRPr="00A25D4D" w:rsidRDefault="00C0190C" w:rsidP="008F13CC">
                  <w:pPr>
                    <w:jc w:val="left"/>
                  </w:pPr>
                  <w:r w:rsidRPr="00A25D4D">
                    <w:t>1</w:t>
                  </w:r>
                </w:p>
              </w:tc>
            </w:tr>
          </w:tbl>
          <w:p w14:paraId="2FD3412B" w14:textId="77777777" w:rsidR="00C0190C" w:rsidRPr="00A25D4D" w:rsidRDefault="00C0190C" w:rsidP="008F13CC">
            <w:pPr>
              <w:jc w:val="left"/>
            </w:pPr>
          </w:p>
        </w:tc>
      </w:tr>
      <w:tr w:rsidR="00C0190C" w:rsidRPr="00A25D4D" w14:paraId="085ECD0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FF2D5FD"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RegelsBijUitlevering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05BDA40E" w14:textId="77777777" w:rsidTr="00C0190C">
              <w:trPr>
                <w:tblHeader/>
                <w:tblCellSpacing w:w="0" w:type="dxa"/>
              </w:trPr>
              <w:tc>
                <w:tcPr>
                  <w:tcW w:w="360" w:type="dxa"/>
                  <w:hideMark/>
                </w:tcPr>
                <w:p w14:paraId="32082AE5" w14:textId="77777777" w:rsidR="00C0190C" w:rsidRPr="00A25D4D" w:rsidRDefault="00C0190C" w:rsidP="008F13CC">
                  <w:pPr>
                    <w:jc w:val="left"/>
                  </w:pPr>
                  <w:r w:rsidRPr="00A25D4D">
                    <w:t> </w:t>
                  </w:r>
                </w:p>
              </w:tc>
              <w:tc>
                <w:tcPr>
                  <w:tcW w:w="1500" w:type="dxa"/>
                  <w:hideMark/>
                </w:tcPr>
                <w:p w14:paraId="7E6260D0" w14:textId="77777777" w:rsidR="00C0190C" w:rsidRPr="00A25D4D" w:rsidRDefault="00C0190C" w:rsidP="008F13CC">
                  <w:pPr>
                    <w:jc w:val="left"/>
                  </w:pPr>
                  <w:r w:rsidRPr="00A25D4D">
                    <w:t>Natuurlijke taal:</w:t>
                  </w:r>
                </w:p>
              </w:tc>
              <w:tc>
                <w:tcPr>
                  <w:tcW w:w="0" w:type="auto"/>
                  <w:hideMark/>
                </w:tcPr>
                <w:p w14:paraId="1F2912A9" w14:textId="77777777" w:rsidR="00C0190C" w:rsidRPr="00A25D4D" w:rsidRDefault="00C0190C" w:rsidP="008F13CC">
                  <w:pPr>
                    <w:jc w:val="left"/>
                  </w:pPr>
                  <w:r w:rsidRPr="00A25D4D">
                    <w:t xml:space="preserve">Regels bij uitlevering. Bij uitlevering is het attribuut </w:t>
                  </w:r>
                  <w:proofErr w:type="spellStart"/>
                  <w:r w:rsidRPr="00A25D4D">
                    <w:t>EisVoorzorgsmaatregel</w:t>
                  </w:r>
                  <w:proofErr w:type="spellEnd"/>
                  <w:r w:rsidRPr="00A25D4D">
                    <w:t xml:space="preserve"> ingevuld </w:t>
                  </w:r>
                </w:p>
              </w:tc>
            </w:tr>
            <w:tr w:rsidR="00C0190C" w:rsidRPr="00A25D4D" w14:paraId="6113BF80" w14:textId="77777777" w:rsidTr="00C0190C">
              <w:trPr>
                <w:tblHeader/>
                <w:tblCellSpacing w:w="0" w:type="dxa"/>
              </w:trPr>
              <w:tc>
                <w:tcPr>
                  <w:tcW w:w="360" w:type="dxa"/>
                  <w:hideMark/>
                </w:tcPr>
                <w:p w14:paraId="574B6B93" w14:textId="77777777" w:rsidR="00C0190C" w:rsidRPr="00A25D4D" w:rsidRDefault="00C0190C" w:rsidP="008F13CC">
                  <w:pPr>
                    <w:jc w:val="left"/>
                  </w:pPr>
                  <w:r w:rsidRPr="00A25D4D">
                    <w:t> </w:t>
                  </w:r>
                </w:p>
              </w:tc>
              <w:tc>
                <w:tcPr>
                  <w:tcW w:w="1500" w:type="dxa"/>
                  <w:hideMark/>
                </w:tcPr>
                <w:p w14:paraId="036AD2FA" w14:textId="77777777" w:rsidR="00C0190C" w:rsidRPr="00A25D4D" w:rsidRDefault="00C0190C" w:rsidP="008F13CC">
                  <w:pPr>
                    <w:jc w:val="left"/>
                  </w:pPr>
                  <w:r w:rsidRPr="00A25D4D">
                    <w:t>OCL:</w:t>
                  </w:r>
                </w:p>
              </w:tc>
              <w:tc>
                <w:tcPr>
                  <w:tcW w:w="0" w:type="auto"/>
                  <w:hideMark/>
                </w:tcPr>
                <w:p w14:paraId="342C7BDD" w14:textId="77777777" w:rsidR="00C0190C" w:rsidRDefault="00C0190C" w:rsidP="008F13CC">
                  <w:pPr>
                    <w:jc w:val="left"/>
                  </w:pPr>
                  <w:proofErr w:type="spellStart"/>
                  <w:r w:rsidRPr="00A25D4D">
                    <w:t>Inv</w:t>
                  </w:r>
                  <w:proofErr w:type="spellEnd"/>
                  <w:r w:rsidRPr="00A25D4D">
                    <w:t xml:space="preserve"> </w:t>
                  </w:r>
                  <w:proofErr w:type="spellStart"/>
                  <w:r w:rsidRPr="00A25D4D">
                    <w:t>BijUitlevering</w:t>
                  </w:r>
                  <w:r>
                    <w:t>EisVoorzorgsmaatregelVerplicht</w:t>
                  </w:r>
                  <w:proofErr w:type="spellEnd"/>
                  <w:r>
                    <w:t>:</w:t>
                  </w:r>
                </w:p>
                <w:p w14:paraId="2998AC39" w14:textId="77777777" w:rsidR="00C0190C" w:rsidRPr="00A25D4D" w:rsidRDefault="00C0190C" w:rsidP="008F13CC">
                  <w:pPr>
                    <w:jc w:val="left"/>
                  </w:pPr>
                  <w:r w:rsidRPr="00A25D4D">
                    <w:t xml:space="preserve">Gebiedsinformatielevering :: </w:t>
                  </w:r>
                  <w:proofErr w:type="spellStart"/>
                  <w:r w:rsidRPr="00A25D4D">
                    <w:t>allInstances</w:t>
                  </w:r>
                  <w:proofErr w:type="spellEnd"/>
                  <w:r w:rsidRPr="00A25D4D">
                    <w:t xml:space="preserve">() -&gt; </w:t>
                  </w:r>
                  <w:proofErr w:type="spellStart"/>
                  <w:r w:rsidRPr="00A25D4D">
                    <w:t>size</w:t>
                  </w:r>
                  <w:proofErr w:type="spellEnd"/>
                  <w:r w:rsidRPr="00A25D4D">
                    <w:t xml:space="preserve"> () = 1 </w:t>
                  </w:r>
                  <w:proofErr w:type="spellStart"/>
                  <w:r w:rsidRPr="00A25D4D">
                    <w:t>implies</w:t>
                  </w:r>
                  <w:proofErr w:type="spellEnd"/>
                  <w:r w:rsidRPr="00A25D4D">
                    <w:t xml:space="preserve"> </w:t>
                  </w:r>
                  <w:proofErr w:type="spellStart"/>
                  <w:r w:rsidRPr="00A25D4D">
                    <w:t>self.eisVoorzorgsmaatregel</w:t>
                  </w:r>
                  <w:proofErr w:type="spellEnd"/>
                  <w:r w:rsidRPr="00A25D4D">
                    <w:t>-&gt;</w:t>
                  </w:r>
                  <w:proofErr w:type="spellStart"/>
                  <w:r w:rsidRPr="00A25D4D">
                    <w:t>notEmpty</w:t>
                  </w:r>
                  <w:proofErr w:type="spellEnd"/>
                  <w:r w:rsidRPr="00A25D4D">
                    <w:t>()</w:t>
                  </w:r>
                </w:p>
              </w:tc>
            </w:tr>
          </w:tbl>
          <w:p w14:paraId="4DA68590" w14:textId="77777777" w:rsidR="00C0190C" w:rsidRPr="00A25D4D" w:rsidRDefault="00C0190C" w:rsidP="008F13CC">
            <w:pPr>
              <w:jc w:val="left"/>
            </w:pPr>
          </w:p>
        </w:tc>
      </w:tr>
      <w:tr w:rsidR="00C0190C" w:rsidRPr="00A25D4D" w14:paraId="70D585D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7EBD4EA"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ContactNaamTelEmail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56DEC9AC" w14:textId="77777777" w:rsidTr="00C0190C">
              <w:trPr>
                <w:tblHeader/>
                <w:tblCellSpacing w:w="0" w:type="dxa"/>
              </w:trPr>
              <w:tc>
                <w:tcPr>
                  <w:tcW w:w="360" w:type="dxa"/>
                  <w:hideMark/>
                </w:tcPr>
                <w:p w14:paraId="6D53F344" w14:textId="77777777" w:rsidR="00C0190C" w:rsidRPr="00A25D4D" w:rsidRDefault="00C0190C" w:rsidP="008F13CC">
                  <w:pPr>
                    <w:jc w:val="left"/>
                  </w:pPr>
                  <w:r w:rsidRPr="00A25D4D">
                    <w:t> </w:t>
                  </w:r>
                </w:p>
              </w:tc>
              <w:tc>
                <w:tcPr>
                  <w:tcW w:w="1500" w:type="dxa"/>
                  <w:hideMark/>
                </w:tcPr>
                <w:p w14:paraId="48A864E0" w14:textId="77777777" w:rsidR="00C0190C" w:rsidRPr="00A25D4D" w:rsidRDefault="00C0190C" w:rsidP="008F13CC">
                  <w:pPr>
                    <w:jc w:val="left"/>
                  </w:pPr>
                  <w:r w:rsidRPr="00A25D4D">
                    <w:t>Natuurlijke taal:</w:t>
                  </w:r>
                </w:p>
              </w:tc>
              <w:tc>
                <w:tcPr>
                  <w:tcW w:w="0" w:type="auto"/>
                  <w:hideMark/>
                </w:tcPr>
                <w:p w14:paraId="7F32B1E0" w14:textId="77777777" w:rsidR="00C0190C" w:rsidRPr="00A25D4D" w:rsidRDefault="00C0190C" w:rsidP="008F13CC">
                  <w:pPr>
                    <w:jc w:val="left"/>
                  </w:pPr>
                  <w:r w:rsidRPr="00A25D4D">
                    <w:t xml:space="preserve">Contact heeft naam, telefoon en email </w:t>
                  </w:r>
                </w:p>
              </w:tc>
            </w:tr>
            <w:tr w:rsidR="00C0190C" w:rsidRPr="00A25D4D" w14:paraId="6A49C91F" w14:textId="77777777" w:rsidTr="00C0190C">
              <w:trPr>
                <w:tblHeader/>
                <w:tblCellSpacing w:w="0" w:type="dxa"/>
              </w:trPr>
              <w:tc>
                <w:tcPr>
                  <w:tcW w:w="360" w:type="dxa"/>
                  <w:hideMark/>
                </w:tcPr>
                <w:p w14:paraId="3BEBA985" w14:textId="77777777" w:rsidR="00C0190C" w:rsidRPr="00A25D4D" w:rsidRDefault="00C0190C" w:rsidP="008F13CC">
                  <w:pPr>
                    <w:jc w:val="left"/>
                  </w:pPr>
                  <w:r w:rsidRPr="00A25D4D">
                    <w:t> </w:t>
                  </w:r>
                </w:p>
              </w:tc>
              <w:tc>
                <w:tcPr>
                  <w:tcW w:w="1500" w:type="dxa"/>
                  <w:hideMark/>
                </w:tcPr>
                <w:p w14:paraId="5AD32B95" w14:textId="77777777" w:rsidR="00C0190C" w:rsidRPr="00A25D4D" w:rsidRDefault="00C0190C" w:rsidP="008F13CC">
                  <w:pPr>
                    <w:jc w:val="left"/>
                  </w:pPr>
                  <w:r w:rsidRPr="00A25D4D">
                    <w:t>OCL:</w:t>
                  </w:r>
                </w:p>
              </w:tc>
              <w:tc>
                <w:tcPr>
                  <w:tcW w:w="0" w:type="auto"/>
                  <w:hideMark/>
                </w:tcPr>
                <w:p w14:paraId="723BCBEB" w14:textId="77777777" w:rsidR="00C0190C" w:rsidRDefault="00C0190C" w:rsidP="008F13CC">
                  <w:pPr>
                    <w:jc w:val="left"/>
                  </w:pPr>
                  <w:proofErr w:type="spellStart"/>
                  <w:r w:rsidRPr="00A25D4D">
                    <w:t>Inv</w:t>
                  </w:r>
                  <w:proofErr w:type="spellEnd"/>
                  <w:r w:rsidRPr="00A25D4D">
                    <w:t xml:space="preserve"> </w:t>
                  </w:r>
                  <w:proofErr w:type="spellStart"/>
                  <w:r w:rsidRPr="00A25D4D">
                    <w:t>ContactNaamTelEmail</w:t>
                  </w:r>
                  <w:proofErr w:type="spellEnd"/>
                  <w:r w:rsidRPr="00A25D4D">
                    <w:t xml:space="preserve">: </w:t>
                  </w:r>
                </w:p>
                <w:p w14:paraId="7B0AD993" w14:textId="77777777" w:rsidR="00C0190C" w:rsidRPr="00A25D4D" w:rsidRDefault="00C0190C" w:rsidP="008F13CC">
                  <w:pPr>
                    <w:jc w:val="left"/>
                  </w:pPr>
                  <w:proofErr w:type="spellStart"/>
                  <w:r w:rsidRPr="00A25D4D">
                    <w:t>self.contactVoorzorgsMaatregel.naam.notEmpty</w:t>
                  </w:r>
                  <w:proofErr w:type="spellEnd"/>
                  <w:r w:rsidRPr="00A25D4D">
                    <w:t xml:space="preserve">() </w:t>
                  </w:r>
                  <w:proofErr w:type="spellStart"/>
                  <w:r w:rsidRPr="00A25D4D">
                    <w:t>and</w:t>
                  </w:r>
                  <w:proofErr w:type="spellEnd"/>
                  <w:r w:rsidRPr="00A25D4D">
                    <w:t xml:space="preserve"> </w:t>
                  </w:r>
                  <w:proofErr w:type="spellStart"/>
                  <w:r w:rsidRPr="00A25D4D">
                    <w:t>self.contactVoorzorgsMaatregel.telefoon.notEmpty</w:t>
                  </w:r>
                  <w:proofErr w:type="spellEnd"/>
                  <w:r w:rsidRPr="00A25D4D">
                    <w:t xml:space="preserve">() </w:t>
                  </w:r>
                  <w:proofErr w:type="spellStart"/>
                  <w:r w:rsidRPr="00A25D4D">
                    <w:t>and</w:t>
                  </w:r>
                  <w:proofErr w:type="spellEnd"/>
                  <w:r w:rsidRPr="00A25D4D">
                    <w:t xml:space="preserve"> </w:t>
                  </w:r>
                  <w:proofErr w:type="spellStart"/>
                  <w:r w:rsidRPr="00A25D4D">
                    <w:t>self.contactVoorzorgsMaatregel.email.notEmpty</w:t>
                  </w:r>
                  <w:proofErr w:type="spellEnd"/>
                  <w:r w:rsidRPr="00A25D4D">
                    <w:t>()</w:t>
                  </w:r>
                </w:p>
              </w:tc>
            </w:tr>
          </w:tbl>
          <w:p w14:paraId="2BB599AF" w14:textId="77777777" w:rsidR="00C0190C" w:rsidRPr="00A25D4D" w:rsidRDefault="00C0190C" w:rsidP="008F13CC">
            <w:pPr>
              <w:jc w:val="left"/>
            </w:pPr>
          </w:p>
        </w:tc>
      </w:tr>
      <w:tr w:rsidR="00A32211" w:rsidRPr="00A25D4D" w14:paraId="056808D9" w14:textId="77777777" w:rsidTr="00C0190C">
        <w:trPr>
          <w:tblCellSpacing w:w="0" w:type="dxa"/>
          <w:ins w:id="40" w:author="Paul Janssen" w:date="2020-06-10T17:07:00Z"/>
        </w:trPr>
        <w:tc>
          <w:tcPr>
            <w:tcW w:w="0" w:type="auto"/>
            <w:tcBorders>
              <w:top w:val="outset" w:sz="6" w:space="0" w:color="auto"/>
              <w:left w:val="outset" w:sz="6" w:space="0" w:color="auto"/>
              <w:bottom w:val="outset" w:sz="6" w:space="0" w:color="auto"/>
              <w:right w:val="outset" w:sz="6" w:space="0" w:color="auto"/>
            </w:tcBorders>
          </w:tcPr>
          <w:p w14:paraId="64D1BE91" w14:textId="74C962F3" w:rsidR="00A32211" w:rsidRPr="00A25D4D" w:rsidRDefault="00A32211" w:rsidP="00A32211">
            <w:pPr>
              <w:jc w:val="left"/>
              <w:rPr>
                <w:ins w:id="41" w:author="Paul Janssen" w:date="2020-06-10T17:07:00Z"/>
              </w:rPr>
            </w:pPr>
            <w:proofErr w:type="spellStart"/>
            <w:ins w:id="42" w:author="Paul Janssen" w:date="2020-06-10T17:07:00Z">
              <w:r w:rsidRPr="00A25D4D">
                <w:rPr>
                  <w:b/>
                  <w:bCs/>
                </w:rPr>
                <w:t>Constraint</w:t>
              </w:r>
              <w:proofErr w:type="spellEnd"/>
              <w:r w:rsidRPr="00A25D4D">
                <w:rPr>
                  <w:b/>
                  <w:bCs/>
                </w:rPr>
                <w:t xml:space="preserve">: </w:t>
              </w:r>
            </w:ins>
            <w:proofErr w:type="spellStart"/>
            <w:ins w:id="43" w:author="Paul Janssen" w:date="2020-06-10T17:08:00Z">
              <w:r w:rsidRPr="00A32211">
                <w:rPr>
                  <w:b/>
                  <w:bCs/>
                </w:rPr>
                <w:t>GeometrieVlakOfMultivlak</w:t>
              </w:r>
            </w:ins>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A32211" w:rsidRPr="00A25D4D" w14:paraId="63C03626" w14:textId="77777777" w:rsidTr="004C0A21">
              <w:trPr>
                <w:tblHeader/>
                <w:tblCellSpacing w:w="0" w:type="dxa"/>
                <w:ins w:id="44" w:author="Paul Janssen" w:date="2020-06-10T17:07:00Z"/>
              </w:trPr>
              <w:tc>
                <w:tcPr>
                  <w:tcW w:w="360" w:type="dxa"/>
                  <w:hideMark/>
                </w:tcPr>
                <w:p w14:paraId="5D88BA48" w14:textId="77777777" w:rsidR="00A32211" w:rsidRPr="00A25D4D" w:rsidRDefault="00A32211" w:rsidP="00A32211">
                  <w:pPr>
                    <w:jc w:val="left"/>
                    <w:rPr>
                      <w:ins w:id="45" w:author="Paul Janssen" w:date="2020-06-10T17:07:00Z"/>
                    </w:rPr>
                  </w:pPr>
                  <w:ins w:id="46" w:author="Paul Janssen" w:date="2020-06-10T17:07:00Z">
                    <w:r w:rsidRPr="00A25D4D">
                      <w:t> </w:t>
                    </w:r>
                  </w:ins>
                </w:p>
              </w:tc>
              <w:tc>
                <w:tcPr>
                  <w:tcW w:w="1500" w:type="dxa"/>
                  <w:hideMark/>
                </w:tcPr>
                <w:p w14:paraId="615F54CA" w14:textId="77777777" w:rsidR="00A32211" w:rsidRPr="00A25D4D" w:rsidRDefault="00A32211" w:rsidP="00A32211">
                  <w:pPr>
                    <w:jc w:val="left"/>
                    <w:rPr>
                      <w:ins w:id="47" w:author="Paul Janssen" w:date="2020-06-10T17:07:00Z"/>
                    </w:rPr>
                  </w:pPr>
                  <w:ins w:id="48" w:author="Paul Janssen" w:date="2020-06-10T17:07:00Z">
                    <w:r w:rsidRPr="00A25D4D">
                      <w:t>Natuurlijke taal:</w:t>
                    </w:r>
                  </w:ins>
                </w:p>
              </w:tc>
              <w:tc>
                <w:tcPr>
                  <w:tcW w:w="0" w:type="auto"/>
                  <w:hideMark/>
                </w:tcPr>
                <w:p w14:paraId="2144B428" w14:textId="46DDB072" w:rsidR="00A32211" w:rsidRPr="00A25D4D" w:rsidRDefault="00A32211" w:rsidP="00A32211">
                  <w:pPr>
                    <w:jc w:val="left"/>
                    <w:rPr>
                      <w:ins w:id="49" w:author="Paul Janssen" w:date="2020-06-10T17:07:00Z"/>
                    </w:rPr>
                  </w:pPr>
                  <w:ins w:id="50" w:author="Paul Janssen" w:date="2020-06-10T17:08:00Z">
                    <w:r>
                      <w:t xml:space="preserve">Geometrie is vlak of </w:t>
                    </w:r>
                    <w:proofErr w:type="spellStart"/>
                    <w:r>
                      <w:t>multivlak</w:t>
                    </w:r>
                  </w:ins>
                  <w:proofErr w:type="spellEnd"/>
                </w:p>
              </w:tc>
            </w:tr>
            <w:tr w:rsidR="00A32211" w:rsidRPr="00A25D4D" w14:paraId="1113EBB9" w14:textId="77777777" w:rsidTr="004C0A21">
              <w:trPr>
                <w:tblHeader/>
                <w:tblCellSpacing w:w="0" w:type="dxa"/>
                <w:ins w:id="51" w:author="Paul Janssen" w:date="2020-06-10T17:07:00Z"/>
              </w:trPr>
              <w:tc>
                <w:tcPr>
                  <w:tcW w:w="360" w:type="dxa"/>
                  <w:hideMark/>
                </w:tcPr>
                <w:p w14:paraId="5FEA44EA" w14:textId="77777777" w:rsidR="00A32211" w:rsidRPr="00A25D4D" w:rsidRDefault="00A32211" w:rsidP="00A32211">
                  <w:pPr>
                    <w:jc w:val="left"/>
                    <w:rPr>
                      <w:ins w:id="52" w:author="Paul Janssen" w:date="2020-06-10T17:07:00Z"/>
                    </w:rPr>
                  </w:pPr>
                  <w:ins w:id="53" w:author="Paul Janssen" w:date="2020-06-10T17:07:00Z">
                    <w:r w:rsidRPr="00A25D4D">
                      <w:t> </w:t>
                    </w:r>
                  </w:ins>
                </w:p>
              </w:tc>
              <w:tc>
                <w:tcPr>
                  <w:tcW w:w="1500" w:type="dxa"/>
                  <w:hideMark/>
                </w:tcPr>
                <w:p w14:paraId="3962C18A" w14:textId="77777777" w:rsidR="00A32211" w:rsidRPr="00A25D4D" w:rsidRDefault="00A32211" w:rsidP="00A32211">
                  <w:pPr>
                    <w:jc w:val="left"/>
                    <w:rPr>
                      <w:ins w:id="54" w:author="Paul Janssen" w:date="2020-06-10T17:07:00Z"/>
                    </w:rPr>
                  </w:pPr>
                  <w:ins w:id="55" w:author="Paul Janssen" w:date="2020-06-10T17:07:00Z">
                    <w:r w:rsidRPr="00A25D4D">
                      <w:t>OCL:</w:t>
                    </w:r>
                  </w:ins>
                </w:p>
              </w:tc>
              <w:tc>
                <w:tcPr>
                  <w:tcW w:w="0" w:type="auto"/>
                  <w:hideMark/>
                </w:tcPr>
                <w:p w14:paraId="6A039A46" w14:textId="77777777" w:rsidR="00A32211" w:rsidRPr="00A32211" w:rsidRDefault="00A32211" w:rsidP="00A32211">
                  <w:pPr>
                    <w:autoSpaceDE w:val="0"/>
                    <w:autoSpaceDN w:val="0"/>
                    <w:adjustRightInd w:val="0"/>
                    <w:spacing w:after="80" w:line="240" w:lineRule="auto"/>
                    <w:jc w:val="left"/>
                    <w:rPr>
                      <w:ins w:id="56" w:author="Paul Janssen" w:date="2020-06-10T17:08:00Z"/>
                      <w:rFonts w:ascii="Calibri" w:hAnsi="Calibri" w:cs="Calibri"/>
                      <w:sz w:val="20"/>
                      <w:szCs w:val="20"/>
                    </w:rPr>
                  </w:pPr>
                  <w:proofErr w:type="spellStart"/>
                  <w:ins w:id="57" w:author="Paul Janssen" w:date="2020-06-10T17:08:00Z">
                    <w:r w:rsidRPr="00A32211">
                      <w:rPr>
                        <w:rFonts w:ascii="Calibri" w:hAnsi="Calibri" w:cs="Calibri"/>
                        <w:sz w:val="20"/>
                        <w:szCs w:val="20"/>
                      </w:rPr>
                      <w:t>Inv</w:t>
                    </w:r>
                    <w:proofErr w:type="spellEnd"/>
                    <w:r w:rsidRPr="00A32211">
                      <w:rPr>
                        <w:rFonts w:ascii="Calibri" w:hAnsi="Calibri" w:cs="Calibri"/>
                        <w:sz w:val="20"/>
                        <w:szCs w:val="20"/>
                      </w:rPr>
                      <w:t xml:space="preserve"> </w:t>
                    </w:r>
                    <w:proofErr w:type="spellStart"/>
                    <w:r w:rsidRPr="00A32211">
                      <w:rPr>
                        <w:rFonts w:ascii="Calibri" w:hAnsi="Calibri" w:cs="Calibri"/>
                        <w:sz w:val="20"/>
                        <w:szCs w:val="20"/>
                      </w:rPr>
                      <w:t>GeometrieVlakOfMultivlak</w:t>
                    </w:r>
                    <w:proofErr w:type="spellEnd"/>
                    <w:r w:rsidRPr="00A32211">
                      <w:rPr>
                        <w:rFonts w:ascii="Calibri" w:hAnsi="Calibri" w:cs="Calibri"/>
                        <w:sz w:val="20"/>
                        <w:szCs w:val="20"/>
                      </w:rPr>
                      <w:t>:</w:t>
                    </w:r>
                  </w:ins>
                </w:p>
                <w:p w14:paraId="65C9FDA1" w14:textId="6A1BB7E3" w:rsidR="00A32211" w:rsidRPr="00A25D4D" w:rsidRDefault="00A32211">
                  <w:pPr>
                    <w:autoSpaceDE w:val="0"/>
                    <w:autoSpaceDN w:val="0"/>
                    <w:adjustRightInd w:val="0"/>
                    <w:spacing w:after="80" w:line="240" w:lineRule="auto"/>
                    <w:jc w:val="left"/>
                    <w:rPr>
                      <w:ins w:id="58" w:author="Paul Janssen" w:date="2020-06-10T17:07:00Z"/>
                    </w:rPr>
                    <w:pPrChange w:id="59" w:author="Paul Janssen" w:date="2020-06-10T17:09:00Z">
                      <w:pPr>
                        <w:jc w:val="left"/>
                      </w:pPr>
                    </w:pPrChange>
                  </w:pPr>
                  <w:proofErr w:type="spellStart"/>
                  <w:ins w:id="60" w:author="Paul Janssen" w:date="2020-06-10T17:08:00Z">
                    <w:r w:rsidRPr="00A32211">
                      <w:rPr>
                        <w:rFonts w:ascii="Calibri" w:hAnsi="Calibri" w:cs="Calibri"/>
                        <w:sz w:val="20"/>
                        <w:szCs w:val="20"/>
                      </w:rPr>
                      <w:t>self.geometrie.oclIsKindOf</w:t>
                    </w:r>
                    <w:proofErr w:type="spellEnd"/>
                    <w:r w:rsidRPr="00A32211">
                      <w:rPr>
                        <w:rFonts w:ascii="Calibri" w:hAnsi="Calibri" w:cs="Calibri"/>
                        <w:sz w:val="20"/>
                        <w:szCs w:val="20"/>
                      </w:rPr>
                      <w:t>(</w:t>
                    </w:r>
                    <w:proofErr w:type="spellStart"/>
                    <w:r w:rsidRPr="00A32211">
                      <w:rPr>
                        <w:rFonts w:ascii="Calibri" w:hAnsi="Calibri" w:cs="Calibri"/>
                        <w:sz w:val="20"/>
                        <w:szCs w:val="20"/>
                      </w:rPr>
                      <w:t>GM_Surface</w:t>
                    </w:r>
                    <w:proofErr w:type="spellEnd"/>
                    <w:r w:rsidRPr="00A32211">
                      <w:rPr>
                        <w:rFonts w:ascii="Calibri" w:hAnsi="Calibri" w:cs="Calibri"/>
                        <w:sz w:val="20"/>
                        <w:szCs w:val="20"/>
                      </w:rPr>
                      <w:t xml:space="preserve">) or </w:t>
                    </w:r>
                    <w:proofErr w:type="spellStart"/>
                    <w:r w:rsidRPr="00A32211">
                      <w:rPr>
                        <w:rFonts w:ascii="Calibri" w:hAnsi="Calibri" w:cs="Calibri"/>
                        <w:sz w:val="20"/>
                        <w:szCs w:val="20"/>
                      </w:rPr>
                      <w:t>self.oclIsKindOf</w:t>
                    </w:r>
                    <w:proofErr w:type="spellEnd"/>
                    <w:r w:rsidRPr="00A32211">
                      <w:rPr>
                        <w:rFonts w:ascii="Calibri" w:hAnsi="Calibri" w:cs="Calibri"/>
                        <w:sz w:val="20"/>
                        <w:szCs w:val="20"/>
                      </w:rPr>
                      <w:t>(</w:t>
                    </w:r>
                    <w:proofErr w:type="spellStart"/>
                    <w:r w:rsidRPr="00A32211">
                      <w:rPr>
                        <w:rFonts w:ascii="Calibri" w:hAnsi="Calibri" w:cs="Calibri"/>
                        <w:sz w:val="20"/>
                        <w:szCs w:val="20"/>
                      </w:rPr>
                      <w:t>GM_MultiSurface</w:t>
                    </w:r>
                  </w:ins>
                  <w:proofErr w:type="spellEnd"/>
                </w:p>
              </w:tc>
            </w:tr>
          </w:tbl>
          <w:p w14:paraId="373EF5CA" w14:textId="77777777" w:rsidR="00A32211" w:rsidRPr="00A25D4D" w:rsidRDefault="00A32211" w:rsidP="008F13CC">
            <w:pPr>
              <w:jc w:val="left"/>
              <w:rPr>
                <w:ins w:id="61" w:author="Paul Janssen" w:date="2020-06-10T17:07:00Z"/>
                <w:b/>
                <w:bCs/>
              </w:rPr>
            </w:pPr>
          </w:p>
        </w:tc>
      </w:tr>
    </w:tbl>
    <w:p w14:paraId="4A7D97CC" w14:textId="77777777" w:rsidR="00C0190C" w:rsidRPr="00A25D4D" w:rsidRDefault="00C0190C" w:rsidP="008F13CC">
      <w:pPr>
        <w:pStyle w:val="Kop5"/>
        <w:jc w:val="left"/>
        <w:rPr>
          <w:sz w:val="16"/>
          <w:szCs w:val="16"/>
        </w:rPr>
      </w:pPr>
      <w:r w:rsidRPr="00A25D4D">
        <w:rPr>
          <w:sz w:val="16"/>
          <w:szCs w:val="16"/>
        </w:rPr>
        <w:lastRenderedPageBreak/>
        <w:t>Annotatie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C0190C" w:rsidRPr="00A25D4D" w14:paraId="4CE0C811"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F355A94" w14:textId="77777777" w:rsidR="00C0190C" w:rsidRPr="00A25D4D" w:rsidRDefault="00C0190C" w:rsidP="008F13CC">
            <w:pPr>
              <w:jc w:val="left"/>
            </w:pPr>
            <w:r w:rsidRPr="00A25D4D">
              <w:rPr>
                <w:b/>
                <w:bCs/>
              </w:rPr>
              <w:t>Annotatie</w:t>
            </w:r>
          </w:p>
        </w:tc>
      </w:tr>
      <w:tr w:rsidR="00C0190C" w:rsidRPr="00A25D4D" w14:paraId="2BFAEF6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569B9175" w14:textId="77777777" w:rsidTr="00C0190C">
              <w:trPr>
                <w:tblHeader/>
                <w:tblCellSpacing w:w="0" w:type="dxa"/>
              </w:trPr>
              <w:tc>
                <w:tcPr>
                  <w:tcW w:w="360" w:type="dxa"/>
                  <w:hideMark/>
                </w:tcPr>
                <w:p w14:paraId="66680805" w14:textId="77777777" w:rsidR="00C0190C" w:rsidRPr="00A25D4D" w:rsidRDefault="00C0190C" w:rsidP="008F13CC">
                  <w:pPr>
                    <w:jc w:val="left"/>
                  </w:pPr>
                  <w:r w:rsidRPr="00A25D4D">
                    <w:t> </w:t>
                  </w:r>
                </w:p>
              </w:tc>
              <w:tc>
                <w:tcPr>
                  <w:tcW w:w="1500" w:type="dxa"/>
                  <w:hideMark/>
                </w:tcPr>
                <w:p w14:paraId="40088B79" w14:textId="77777777" w:rsidR="00C0190C" w:rsidRPr="00A25D4D" w:rsidRDefault="00C0190C" w:rsidP="008F13CC">
                  <w:pPr>
                    <w:jc w:val="left"/>
                  </w:pPr>
                  <w:r w:rsidRPr="00A25D4D">
                    <w:t>Naam</w:t>
                  </w:r>
                </w:p>
              </w:tc>
              <w:tc>
                <w:tcPr>
                  <w:tcW w:w="0" w:type="auto"/>
                  <w:hideMark/>
                </w:tcPr>
                <w:p w14:paraId="22DB6AC3" w14:textId="77777777" w:rsidR="00C0190C" w:rsidRPr="00A25D4D" w:rsidRDefault="00C0190C" w:rsidP="008F13CC">
                  <w:pPr>
                    <w:jc w:val="left"/>
                  </w:pPr>
                </w:p>
              </w:tc>
            </w:tr>
            <w:tr w:rsidR="00C0190C" w:rsidRPr="00A25D4D" w14:paraId="0DE685E4" w14:textId="77777777" w:rsidTr="00C0190C">
              <w:trPr>
                <w:tblHeader/>
                <w:tblCellSpacing w:w="0" w:type="dxa"/>
              </w:trPr>
              <w:tc>
                <w:tcPr>
                  <w:tcW w:w="360" w:type="dxa"/>
                  <w:hideMark/>
                </w:tcPr>
                <w:p w14:paraId="29280E72" w14:textId="77777777" w:rsidR="00C0190C" w:rsidRPr="00A25D4D" w:rsidRDefault="00C0190C" w:rsidP="008F13CC">
                  <w:pPr>
                    <w:jc w:val="left"/>
                  </w:pPr>
                  <w:r w:rsidRPr="00A25D4D">
                    <w:t> </w:t>
                  </w:r>
                </w:p>
              </w:tc>
              <w:tc>
                <w:tcPr>
                  <w:tcW w:w="1500" w:type="dxa"/>
                  <w:hideMark/>
                </w:tcPr>
                <w:p w14:paraId="00BEF632" w14:textId="77777777" w:rsidR="00C0190C" w:rsidRPr="00A25D4D" w:rsidRDefault="00C0190C" w:rsidP="008F13CC">
                  <w:pPr>
                    <w:jc w:val="left"/>
                  </w:pPr>
                  <w:r w:rsidRPr="00A25D4D">
                    <w:t>Definitie:</w:t>
                  </w:r>
                </w:p>
              </w:tc>
              <w:tc>
                <w:tcPr>
                  <w:tcW w:w="0" w:type="auto"/>
                  <w:hideMark/>
                </w:tcPr>
                <w:p w14:paraId="38F79A48" w14:textId="77777777" w:rsidR="00C0190C" w:rsidRPr="00A25D4D" w:rsidRDefault="00C0190C" w:rsidP="008F13CC">
                  <w:pPr>
                    <w:jc w:val="left"/>
                  </w:pPr>
                  <w:r w:rsidRPr="00A25D4D">
                    <w:rPr>
                      <w:color w:val="1D1819"/>
                    </w:rPr>
                    <w:t>Teksten en symbolen weergegeven in het kaartbeeld.</w:t>
                  </w:r>
                  <w:r w:rsidRPr="00A25D4D">
                    <w:t xml:space="preserve"> </w:t>
                  </w:r>
                </w:p>
              </w:tc>
            </w:tr>
            <w:tr w:rsidR="00C0190C" w:rsidRPr="00A25D4D" w14:paraId="4ED56B92" w14:textId="77777777" w:rsidTr="00C0190C">
              <w:trPr>
                <w:tblHeader/>
                <w:tblCellSpacing w:w="0" w:type="dxa"/>
              </w:trPr>
              <w:tc>
                <w:tcPr>
                  <w:tcW w:w="360" w:type="dxa"/>
                  <w:hideMark/>
                </w:tcPr>
                <w:p w14:paraId="5FAB3093" w14:textId="77777777" w:rsidR="00C0190C" w:rsidRPr="00A25D4D" w:rsidRDefault="00C0190C" w:rsidP="008F13CC">
                  <w:pPr>
                    <w:jc w:val="left"/>
                  </w:pPr>
                  <w:r w:rsidRPr="00A25D4D">
                    <w:t> </w:t>
                  </w:r>
                </w:p>
              </w:tc>
              <w:tc>
                <w:tcPr>
                  <w:tcW w:w="1500" w:type="dxa"/>
                  <w:hideMark/>
                </w:tcPr>
                <w:p w14:paraId="457372CF" w14:textId="77777777" w:rsidR="00C0190C" w:rsidRPr="00A25D4D" w:rsidRDefault="00C0190C" w:rsidP="008F13CC">
                  <w:pPr>
                    <w:jc w:val="left"/>
                  </w:pPr>
                  <w:r w:rsidRPr="00A25D4D">
                    <w:t>Subtype van:</w:t>
                  </w:r>
                </w:p>
              </w:tc>
              <w:tc>
                <w:tcPr>
                  <w:tcW w:w="0" w:type="auto"/>
                  <w:hideMark/>
                </w:tcPr>
                <w:p w14:paraId="79084F41" w14:textId="77777777" w:rsidR="00C0190C" w:rsidRPr="00A25D4D" w:rsidRDefault="00C0190C" w:rsidP="008F13CC">
                  <w:pPr>
                    <w:jc w:val="left"/>
                  </w:pPr>
                  <w:proofErr w:type="spellStart"/>
                  <w:r w:rsidRPr="00A25D4D">
                    <w:t>ExtraInformatie</w:t>
                  </w:r>
                  <w:proofErr w:type="spellEnd"/>
                </w:p>
              </w:tc>
            </w:tr>
            <w:tr w:rsidR="00C0190C" w:rsidRPr="00A25D4D" w14:paraId="2AEAECB4" w14:textId="77777777" w:rsidTr="00C0190C">
              <w:trPr>
                <w:tblHeader/>
                <w:tblCellSpacing w:w="0" w:type="dxa"/>
              </w:trPr>
              <w:tc>
                <w:tcPr>
                  <w:tcW w:w="360" w:type="dxa"/>
                  <w:hideMark/>
                </w:tcPr>
                <w:p w14:paraId="6C8C9CB9" w14:textId="77777777" w:rsidR="00C0190C" w:rsidRPr="00A25D4D" w:rsidRDefault="00C0190C" w:rsidP="008F13CC">
                  <w:pPr>
                    <w:jc w:val="left"/>
                  </w:pPr>
                  <w:r w:rsidRPr="00A25D4D">
                    <w:t> </w:t>
                  </w:r>
                </w:p>
              </w:tc>
              <w:tc>
                <w:tcPr>
                  <w:tcW w:w="1500" w:type="dxa"/>
                  <w:hideMark/>
                </w:tcPr>
                <w:p w14:paraId="6965597E" w14:textId="77777777" w:rsidR="00C0190C" w:rsidRPr="00A25D4D" w:rsidRDefault="00C0190C" w:rsidP="008F13CC">
                  <w:pPr>
                    <w:jc w:val="left"/>
                  </w:pPr>
                  <w:r w:rsidRPr="00A25D4D">
                    <w:t>Omschrijving:</w:t>
                  </w:r>
                </w:p>
              </w:tc>
              <w:tc>
                <w:tcPr>
                  <w:tcW w:w="0" w:type="auto"/>
                  <w:hideMark/>
                </w:tcPr>
                <w:p w14:paraId="70273360" w14:textId="77777777" w:rsidR="00C0190C" w:rsidRPr="00A25D4D" w:rsidRDefault="00C0190C" w:rsidP="008F13CC">
                  <w:pPr>
                    <w:jc w:val="left"/>
                  </w:pPr>
                  <w:r w:rsidRPr="00A25D4D">
                    <w:t>Via het “</w:t>
                  </w:r>
                  <w:proofErr w:type="spellStart"/>
                  <w:r w:rsidRPr="00A25D4D">
                    <w:t>annotatieType</w:t>
                  </w:r>
                  <w:proofErr w:type="spellEnd"/>
                  <w:r w:rsidRPr="00A25D4D">
                    <w:t xml:space="preserve">” attribuut kan het soort annotatie of maatvoering object worden bepaald – voor visualisatie - en via het attribuut “label” kan de tekst of numerieke waarde worden doorgegeven. </w:t>
                  </w:r>
                </w:p>
              </w:tc>
            </w:tr>
            <w:tr w:rsidR="00C0190C" w:rsidRPr="00A25D4D" w14:paraId="49618759" w14:textId="77777777" w:rsidTr="00C0190C">
              <w:trPr>
                <w:tblHeader/>
                <w:tblCellSpacing w:w="0" w:type="dxa"/>
              </w:trPr>
              <w:tc>
                <w:tcPr>
                  <w:tcW w:w="360" w:type="dxa"/>
                  <w:hideMark/>
                </w:tcPr>
                <w:p w14:paraId="11876E90" w14:textId="77777777" w:rsidR="00C0190C" w:rsidRPr="00A25D4D" w:rsidRDefault="00C0190C" w:rsidP="008F13CC">
                  <w:pPr>
                    <w:jc w:val="left"/>
                  </w:pPr>
                  <w:r w:rsidRPr="00A25D4D">
                    <w:t> </w:t>
                  </w:r>
                </w:p>
              </w:tc>
              <w:tc>
                <w:tcPr>
                  <w:tcW w:w="1500" w:type="dxa"/>
                  <w:hideMark/>
                </w:tcPr>
                <w:p w14:paraId="13A9547F" w14:textId="77777777" w:rsidR="00C0190C" w:rsidRPr="00A25D4D" w:rsidRDefault="00C0190C" w:rsidP="008F13CC">
                  <w:pPr>
                    <w:jc w:val="left"/>
                  </w:pPr>
                  <w:r w:rsidRPr="00A25D4D">
                    <w:t>Stereotypes:</w:t>
                  </w:r>
                </w:p>
              </w:tc>
              <w:tc>
                <w:tcPr>
                  <w:tcW w:w="0" w:type="auto"/>
                  <w:hideMark/>
                </w:tcPr>
                <w:p w14:paraId="621B38DE"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3D922DFC" w14:textId="77777777" w:rsidR="00C0190C" w:rsidRPr="00A25D4D" w:rsidRDefault="00C0190C" w:rsidP="008F13CC">
            <w:pPr>
              <w:jc w:val="left"/>
            </w:pPr>
          </w:p>
        </w:tc>
      </w:tr>
      <w:tr w:rsidR="00C0190C" w:rsidRPr="00A25D4D" w14:paraId="0E4C790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4BFB1AA" w14:textId="77777777" w:rsidR="00C0190C" w:rsidRPr="00A25D4D" w:rsidRDefault="00C0190C" w:rsidP="008F13CC">
            <w:pPr>
              <w:jc w:val="left"/>
            </w:pPr>
            <w:r w:rsidRPr="00A25D4D">
              <w:rPr>
                <w:b/>
                <w:bCs/>
              </w:rPr>
              <w:t xml:space="preserve">Attribuut: </w:t>
            </w:r>
            <w:proofErr w:type="spellStart"/>
            <w:r w:rsidRPr="00A25D4D">
              <w:rPr>
                <w:b/>
                <w:bCs/>
              </w:rPr>
              <w:t>annotatieType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2EC6745C" w14:textId="77777777" w:rsidTr="00C0190C">
              <w:trPr>
                <w:tblHeader/>
                <w:tblCellSpacing w:w="0" w:type="dxa"/>
              </w:trPr>
              <w:tc>
                <w:tcPr>
                  <w:tcW w:w="360" w:type="dxa"/>
                  <w:hideMark/>
                </w:tcPr>
                <w:p w14:paraId="590F9FC5" w14:textId="77777777" w:rsidR="00C0190C" w:rsidRPr="00A25D4D" w:rsidRDefault="00C0190C" w:rsidP="008F13CC">
                  <w:pPr>
                    <w:jc w:val="left"/>
                  </w:pPr>
                  <w:r w:rsidRPr="00A25D4D">
                    <w:t> </w:t>
                  </w:r>
                </w:p>
              </w:tc>
              <w:tc>
                <w:tcPr>
                  <w:tcW w:w="1500" w:type="dxa"/>
                  <w:hideMark/>
                </w:tcPr>
                <w:p w14:paraId="477140AD" w14:textId="77777777" w:rsidR="00C0190C" w:rsidRPr="00A25D4D" w:rsidRDefault="00C0190C" w:rsidP="008F13CC">
                  <w:pPr>
                    <w:jc w:val="left"/>
                  </w:pPr>
                  <w:r w:rsidRPr="00A25D4D">
                    <w:t>Type:</w:t>
                  </w:r>
                </w:p>
              </w:tc>
              <w:tc>
                <w:tcPr>
                  <w:tcW w:w="0" w:type="auto"/>
                  <w:hideMark/>
                </w:tcPr>
                <w:p w14:paraId="5ECB0D34" w14:textId="77777777" w:rsidR="00C0190C" w:rsidRPr="00A25D4D" w:rsidRDefault="00C0190C" w:rsidP="008F13CC">
                  <w:pPr>
                    <w:jc w:val="left"/>
                  </w:pPr>
                  <w:proofErr w:type="spellStart"/>
                  <w:r w:rsidRPr="00A25D4D">
                    <w:t>AnnotatieTypeValue</w:t>
                  </w:r>
                  <w:proofErr w:type="spellEnd"/>
                </w:p>
              </w:tc>
            </w:tr>
            <w:tr w:rsidR="00C0190C" w:rsidRPr="00A25D4D" w14:paraId="0E9B22CE" w14:textId="77777777" w:rsidTr="00C0190C">
              <w:trPr>
                <w:tblHeader/>
                <w:tblCellSpacing w:w="0" w:type="dxa"/>
              </w:trPr>
              <w:tc>
                <w:tcPr>
                  <w:tcW w:w="360" w:type="dxa"/>
                  <w:hideMark/>
                </w:tcPr>
                <w:p w14:paraId="0E6AB98D" w14:textId="77777777" w:rsidR="00C0190C" w:rsidRPr="00A25D4D" w:rsidRDefault="00C0190C" w:rsidP="008F13CC">
                  <w:pPr>
                    <w:jc w:val="left"/>
                  </w:pPr>
                  <w:r w:rsidRPr="00A25D4D">
                    <w:t> </w:t>
                  </w:r>
                </w:p>
              </w:tc>
              <w:tc>
                <w:tcPr>
                  <w:tcW w:w="1500" w:type="dxa"/>
                  <w:hideMark/>
                </w:tcPr>
                <w:p w14:paraId="2F5D1EAE" w14:textId="77777777" w:rsidR="00C0190C" w:rsidRPr="00A25D4D" w:rsidRDefault="00C0190C" w:rsidP="008F13CC">
                  <w:pPr>
                    <w:jc w:val="left"/>
                  </w:pPr>
                  <w:r w:rsidRPr="00A25D4D">
                    <w:t>Naam</w:t>
                  </w:r>
                </w:p>
              </w:tc>
              <w:tc>
                <w:tcPr>
                  <w:tcW w:w="0" w:type="auto"/>
                  <w:hideMark/>
                </w:tcPr>
                <w:p w14:paraId="226EC57D" w14:textId="77777777" w:rsidR="00C0190C" w:rsidRPr="00A25D4D" w:rsidRDefault="00C0190C" w:rsidP="008F13CC">
                  <w:pPr>
                    <w:jc w:val="left"/>
                  </w:pPr>
                </w:p>
              </w:tc>
            </w:tr>
            <w:tr w:rsidR="00C0190C" w:rsidRPr="00A25D4D" w14:paraId="307E75D9" w14:textId="77777777" w:rsidTr="00C0190C">
              <w:trPr>
                <w:tblHeader/>
                <w:tblCellSpacing w:w="0" w:type="dxa"/>
              </w:trPr>
              <w:tc>
                <w:tcPr>
                  <w:tcW w:w="360" w:type="dxa"/>
                  <w:hideMark/>
                </w:tcPr>
                <w:p w14:paraId="7092FCDE" w14:textId="77777777" w:rsidR="00C0190C" w:rsidRPr="00A25D4D" w:rsidRDefault="00C0190C" w:rsidP="008F13CC">
                  <w:pPr>
                    <w:jc w:val="left"/>
                  </w:pPr>
                  <w:r w:rsidRPr="00A25D4D">
                    <w:t> </w:t>
                  </w:r>
                </w:p>
              </w:tc>
              <w:tc>
                <w:tcPr>
                  <w:tcW w:w="1500" w:type="dxa"/>
                  <w:hideMark/>
                </w:tcPr>
                <w:p w14:paraId="51FBCE27" w14:textId="77777777" w:rsidR="00C0190C" w:rsidRPr="00A25D4D" w:rsidRDefault="00C0190C" w:rsidP="008F13CC">
                  <w:pPr>
                    <w:jc w:val="left"/>
                  </w:pPr>
                  <w:r w:rsidRPr="00A25D4D">
                    <w:t>Definitie:</w:t>
                  </w:r>
                </w:p>
              </w:tc>
              <w:tc>
                <w:tcPr>
                  <w:tcW w:w="0" w:type="auto"/>
                  <w:hideMark/>
                </w:tcPr>
                <w:p w14:paraId="44209199" w14:textId="77777777" w:rsidR="00C0190C" w:rsidRPr="00A25D4D" w:rsidRDefault="00C0190C" w:rsidP="008F13CC">
                  <w:pPr>
                    <w:jc w:val="left"/>
                  </w:pPr>
                  <w:r w:rsidRPr="00A25D4D">
                    <w:t xml:space="preserve">Aard van de opgenomen annotatie </w:t>
                  </w:r>
                </w:p>
              </w:tc>
            </w:tr>
            <w:tr w:rsidR="00C0190C" w:rsidRPr="00A25D4D" w14:paraId="79D8CAF4" w14:textId="77777777" w:rsidTr="00C0190C">
              <w:trPr>
                <w:tblHeader/>
                <w:tblCellSpacing w:w="0" w:type="dxa"/>
              </w:trPr>
              <w:tc>
                <w:tcPr>
                  <w:tcW w:w="360" w:type="dxa"/>
                  <w:hideMark/>
                </w:tcPr>
                <w:p w14:paraId="7E7BC272" w14:textId="77777777" w:rsidR="00C0190C" w:rsidRPr="00A25D4D" w:rsidRDefault="00C0190C" w:rsidP="008F13CC">
                  <w:pPr>
                    <w:jc w:val="left"/>
                  </w:pPr>
                  <w:r w:rsidRPr="00A25D4D">
                    <w:t> </w:t>
                  </w:r>
                </w:p>
              </w:tc>
              <w:tc>
                <w:tcPr>
                  <w:tcW w:w="1500" w:type="dxa"/>
                  <w:hideMark/>
                </w:tcPr>
                <w:p w14:paraId="6CDF8D97" w14:textId="77777777" w:rsidR="00C0190C" w:rsidRPr="00A25D4D" w:rsidRDefault="00C0190C" w:rsidP="008F13CC">
                  <w:pPr>
                    <w:jc w:val="left"/>
                  </w:pPr>
                  <w:r w:rsidRPr="00A25D4D">
                    <w:t>Omschrijving:</w:t>
                  </w:r>
                </w:p>
              </w:tc>
              <w:tc>
                <w:tcPr>
                  <w:tcW w:w="0" w:type="auto"/>
                  <w:hideMark/>
                </w:tcPr>
                <w:p w14:paraId="5747D590" w14:textId="77777777" w:rsidR="00C0190C" w:rsidRPr="00A25D4D" w:rsidRDefault="00C0190C" w:rsidP="008F13CC">
                  <w:pPr>
                    <w:jc w:val="left"/>
                  </w:pPr>
                  <w:r w:rsidRPr="00A25D4D">
                    <w:t xml:space="preserve">Annotatie kan voor o.a. maatvoering getypeerd zijn. </w:t>
                  </w:r>
                </w:p>
              </w:tc>
            </w:tr>
            <w:tr w:rsidR="00C0190C" w:rsidRPr="00A25D4D" w14:paraId="5F6BD5A7" w14:textId="77777777" w:rsidTr="00C0190C">
              <w:trPr>
                <w:tblHeader/>
                <w:tblCellSpacing w:w="0" w:type="dxa"/>
              </w:trPr>
              <w:tc>
                <w:tcPr>
                  <w:tcW w:w="360" w:type="dxa"/>
                  <w:hideMark/>
                </w:tcPr>
                <w:p w14:paraId="0CEEE416" w14:textId="77777777" w:rsidR="00C0190C" w:rsidRPr="00A25D4D" w:rsidRDefault="00C0190C" w:rsidP="008F13CC">
                  <w:pPr>
                    <w:jc w:val="left"/>
                  </w:pPr>
                  <w:r w:rsidRPr="00A25D4D">
                    <w:t> </w:t>
                  </w:r>
                </w:p>
              </w:tc>
              <w:tc>
                <w:tcPr>
                  <w:tcW w:w="1500" w:type="dxa"/>
                  <w:hideMark/>
                </w:tcPr>
                <w:p w14:paraId="43B0D3C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1B8F3BF" w14:textId="77777777" w:rsidR="00C0190C" w:rsidRPr="00A25D4D" w:rsidRDefault="00C0190C" w:rsidP="008F13CC">
                  <w:pPr>
                    <w:jc w:val="left"/>
                  </w:pPr>
                  <w:r w:rsidRPr="00A25D4D">
                    <w:t>1</w:t>
                  </w:r>
                </w:p>
              </w:tc>
            </w:tr>
          </w:tbl>
          <w:p w14:paraId="46F05DD4" w14:textId="77777777" w:rsidR="00C0190C" w:rsidRPr="00A25D4D" w:rsidRDefault="00C0190C" w:rsidP="008F13CC">
            <w:pPr>
              <w:jc w:val="left"/>
            </w:pPr>
          </w:p>
        </w:tc>
      </w:tr>
      <w:tr w:rsidR="00C0190C" w:rsidRPr="00A25D4D" w14:paraId="61A7FED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6CB509E" w14:textId="77777777" w:rsidR="00C0190C" w:rsidRPr="00A25D4D" w:rsidRDefault="00C0190C" w:rsidP="008F13CC">
            <w:pPr>
              <w:jc w:val="left"/>
            </w:pPr>
            <w:r w:rsidRPr="00A25D4D">
              <w:rPr>
                <w:b/>
                <w:bCs/>
              </w:rPr>
              <w:t>Attribuut: rotatiehoek</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2BB0C854" w14:textId="77777777" w:rsidTr="00C0190C">
              <w:trPr>
                <w:tblHeader/>
                <w:tblCellSpacing w:w="0" w:type="dxa"/>
              </w:trPr>
              <w:tc>
                <w:tcPr>
                  <w:tcW w:w="360" w:type="dxa"/>
                  <w:hideMark/>
                </w:tcPr>
                <w:p w14:paraId="60E07FC9" w14:textId="77777777" w:rsidR="00C0190C" w:rsidRPr="00A25D4D" w:rsidRDefault="00C0190C" w:rsidP="008F13CC">
                  <w:pPr>
                    <w:jc w:val="left"/>
                  </w:pPr>
                  <w:r w:rsidRPr="00A25D4D">
                    <w:t> </w:t>
                  </w:r>
                </w:p>
              </w:tc>
              <w:tc>
                <w:tcPr>
                  <w:tcW w:w="1500" w:type="dxa"/>
                  <w:hideMark/>
                </w:tcPr>
                <w:p w14:paraId="1F931950" w14:textId="77777777" w:rsidR="00C0190C" w:rsidRPr="00A25D4D" w:rsidRDefault="00C0190C" w:rsidP="008F13CC">
                  <w:pPr>
                    <w:jc w:val="left"/>
                  </w:pPr>
                  <w:r w:rsidRPr="00A25D4D">
                    <w:t>Type:</w:t>
                  </w:r>
                </w:p>
              </w:tc>
              <w:tc>
                <w:tcPr>
                  <w:tcW w:w="0" w:type="auto"/>
                  <w:hideMark/>
                </w:tcPr>
                <w:p w14:paraId="693EDCFD" w14:textId="77777777" w:rsidR="00C0190C" w:rsidRPr="00A25D4D" w:rsidRDefault="00C0190C" w:rsidP="008F13CC">
                  <w:pPr>
                    <w:jc w:val="left"/>
                  </w:pPr>
                  <w:proofErr w:type="spellStart"/>
                  <w:r w:rsidRPr="00A25D4D">
                    <w:t>Measure</w:t>
                  </w:r>
                  <w:proofErr w:type="spellEnd"/>
                </w:p>
              </w:tc>
            </w:tr>
            <w:tr w:rsidR="00C0190C" w:rsidRPr="00A25D4D" w14:paraId="385DFB7B" w14:textId="77777777" w:rsidTr="00C0190C">
              <w:trPr>
                <w:tblHeader/>
                <w:tblCellSpacing w:w="0" w:type="dxa"/>
              </w:trPr>
              <w:tc>
                <w:tcPr>
                  <w:tcW w:w="360" w:type="dxa"/>
                  <w:hideMark/>
                </w:tcPr>
                <w:p w14:paraId="38020001" w14:textId="77777777" w:rsidR="00C0190C" w:rsidRPr="00A25D4D" w:rsidRDefault="00C0190C" w:rsidP="008F13CC">
                  <w:pPr>
                    <w:jc w:val="left"/>
                  </w:pPr>
                  <w:r w:rsidRPr="00A25D4D">
                    <w:t> </w:t>
                  </w:r>
                </w:p>
              </w:tc>
              <w:tc>
                <w:tcPr>
                  <w:tcW w:w="1500" w:type="dxa"/>
                  <w:hideMark/>
                </w:tcPr>
                <w:p w14:paraId="3FC6F6C3" w14:textId="77777777" w:rsidR="00C0190C" w:rsidRPr="00A25D4D" w:rsidRDefault="00C0190C" w:rsidP="008F13CC">
                  <w:pPr>
                    <w:jc w:val="left"/>
                  </w:pPr>
                  <w:r w:rsidRPr="00A25D4D">
                    <w:t>Naam</w:t>
                  </w:r>
                </w:p>
              </w:tc>
              <w:tc>
                <w:tcPr>
                  <w:tcW w:w="0" w:type="auto"/>
                  <w:hideMark/>
                </w:tcPr>
                <w:p w14:paraId="4EF56CDB" w14:textId="77777777" w:rsidR="00C0190C" w:rsidRPr="00A25D4D" w:rsidRDefault="00C0190C" w:rsidP="008F13CC">
                  <w:pPr>
                    <w:jc w:val="left"/>
                  </w:pPr>
                </w:p>
              </w:tc>
            </w:tr>
            <w:tr w:rsidR="00C0190C" w:rsidRPr="00A25D4D" w14:paraId="0D39B9DE" w14:textId="77777777" w:rsidTr="00C0190C">
              <w:trPr>
                <w:tblHeader/>
                <w:tblCellSpacing w:w="0" w:type="dxa"/>
              </w:trPr>
              <w:tc>
                <w:tcPr>
                  <w:tcW w:w="360" w:type="dxa"/>
                  <w:hideMark/>
                </w:tcPr>
                <w:p w14:paraId="08856312" w14:textId="77777777" w:rsidR="00C0190C" w:rsidRPr="00A25D4D" w:rsidRDefault="00C0190C" w:rsidP="008F13CC">
                  <w:pPr>
                    <w:jc w:val="left"/>
                  </w:pPr>
                  <w:r w:rsidRPr="00A25D4D">
                    <w:t> </w:t>
                  </w:r>
                </w:p>
              </w:tc>
              <w:tc>
                <w:tcPr>
                  <w:tcW w:w="1500" w:type="dxa"/>
                  <w:hideMark/>
                </w:tcPr>
                <w:p w14:paraId="003664A9" w14:textId="77777777" w:rsidR="00C0190C" w:rsidRPr="00A25D4D" w:rsidRDefault="00C0190C" w:rsidP="008F13CC">
                  <w:pPr>
                    <w:jc w:val="left"/>
                  </w:pPr>
                  <w:r w:rsidRPr="00A25D4D">
                    <w:t>Definitie:</w:t>
                  </w:r>
                </w:p>
              </w:tc>
              <w:tc>
                <w:tcPr>
                  <w:tcW w:w="0" w:type="auto"/>
                  <w:hideMark/>
                </w:tcPr>
                <w:p w14:paraId="41C066EF" w14:textId="77777777" w:rsidR="00C0190C" w:rsidRPr="00A25D4D" w:rsidRDefault="00C0190C" w:rsidP="008F13CC">
                  <w:pPr>
                    <w:jc w:val="left"/>
                  </w:pPr>
                  <w:r w:rsidRPr="00A25D4D">
                    <w:t xml:space="preserve">Hoek waaronder een labeltekst of symbool wordt weergegeven. </w:t>
                  </w:r>
                </w:p>
              </w:tc>
            </w:tr>
            <w:tr w:rsidR="00C0190C" w:rsidRPr="00A25D4D" w14:paraId="634CF431" w14:textId="77777777" w:rsidTr="00C0190C">
              <w:trPr>
                <w:tblHeader/>
                <w:tblCellSpacing w:w="0" w:type="dxa"/>
              </w:trPr>
              <w:tc>
                <w:tcPr>
                  <w:tcW w:w="360" w:type="dxa"/>
                  <w:hideMark/>
                </w:tcPr>
                <w:p w14:paraId="7A9C2FBE" w14:textId="77777777" w:rsidR="00C0190C" w:rsidRPr="00A25D4D" w:rsidRDefault="00C0190C" w:rsidP="008F13CC">
                  <w:pPr>
                    <w:jc w:val="left"/>
                  </w:pPr>
                  <w:r w:rsidRPr="00A25D4D">
                    <w:t> </w:t>
                  </w:r>
                </w:p>
              </w:tc>
              <w:tc>
                <w:tcPr>
                  <w:tcW w:w="1500" w:type="dxa"/>
                  <w:hideMark/>
                </w:tcPr>
                <w:p w14:paraId="54E091C5" w14:textId="77777777" w:rsidR="00C0190C" w:rsidRPr="00A25D4D" w:rsidRDefault="00C0190C" w:rsidP="008F13CC">
                  <w:pPr>
                    <w:jc w:val="left"/>
                  </w:pPr>
                  <w:r w:rsidRPr="00A25D4D">
                    <w:t>Omschrijving:</w:t>
                  </w:r>
                </w:p>
              </w:tc>
              <w:tc>
                <w:tcPr>
                  <w:tcW w:w="0" w:type="auto"/>
                  <w:hideMark/>
                </w:tcPr>
                <w:p w14:paraId="4645153F" w14:textId="77777777" w:rsidR="00C0190C" w:rsidRPr="00A25D4D" w:rsidRDefault="00C0190C" w:rsidP="008F13CC">
                  <w:pPr>
                    <w:jc w:val="left"/>
                  </w:pPr>
                  <w:r w:rsidRPr="00A25D4D">
                    <w:t xml:space="preserve">Voor een annotatie die gekoppeld is aan een puntgeometrie, geeft dit attribuut aan onder welke hoek de labeltekst of een puntsymbool moet worden weergegeven. Eenheid: booggraad; één booggraad is een 360e deel van een cirkelomtrek. Oriëntering: met de klok mee (positief) t.o.v. normale tekstrichting (horizontaal = 0 graden; voor een kaart die noord georiënteerd is.). Decimale precisie: 1 (= 1 cijfer achter de komma, ofwel 1/10 booggraad). Bereik (minimale/maximale waarden): [-180, +180].]. Verstekwaarde voor tekst is 0 (dus horizontaal weergegeven rechtopstaande tekst). Dit attribuut heeft een </w:t>
                  </w:r>
                  <w:proofErr w:type="spellStart"/>
                  <w:r w:rsidRPr="00A25D4D">
                    <w:t>Measure</w:t>
                  </w:r>
                  <w:proofErr w:type="spellEnd"/>
                  <w:r w:rsidRPr="00A25D4D">
                    <w:t xml:space="preserve"> als data type. De UOM wordt uitgedrukt via de volgende OGC URN code: </w:t>
                  </w:r>
                  <w:proofErr w:type="spellStart"/>
                  <w:r w:rsidRPr="00A25D4D">
                    <w:t>urn:ogc:def:uom:OGC</w:t>
                  </w:r>
                  <w:proofErr w:type="spellEnd"/>
                  <w:r w:rsidRPr="00A25D4D">
                    <w:t>::</w:t>
                  </w:r>
                  <w:proofErr w:type="spellStart"/>
                  <w:r w:rsidRPr="00A25D4D">
                    <w:t>deg</w:t>
                  </w:r>
                  <w:proofErr w:type="spellEnd"/>
                  <w:r w:rsidRPr="00A25D4D">
                    <w:t xml:space="preserve"> </w:t>
                  </w:r>
                </w:p>
              </w:tc>
            </w:tr>
            <w:tr w:rsidR="00C0190C" w:rsidRPr="00A25D4D" w14:paraId="5637A83F" w14:textId="77777777" w:rsidTr="00C0190C">
              <w:trPr>
                <w:tblHeader/>
                <w:tblCellSpacing w:w="0" w:type="dxa"/>
              </w:trPr>
              <w:tc>
                <w:tcPr>
                  <w:tcW w:w="360" w:type="dxa"/>
                  <w:hideMark/>
                </w:tcPr>
                <w:p w14:paraId="1A40E1A2" w14:textId="77777777" w:rsidR="00C0190C" w:rsidRPr="00A25D4D" w:rsidRDefault="00C0190C" w:rsidP="008F13CC">
                  <w:pPr>
                    <w:jc w:val="left"/>
                  </w:pPr>
                  <w:r w:rsidRPr="00A25D4D">
                    <w:t> </w:t>
                  </w:r>
                </w:p>
              </w:tc>
              <w:tc>
                <w:tcPr>
                  <w:tcW w:w="1500" w:type="dxa"/>
                  <w:hideMark/>
                </w:tcPr>
                <w:p w14:paraId="461CB18F"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5D48D25" w14:textId="77777777" w:rsidR="00C0190C" w:rsidRPr="00A25D4D" w:rsidRDefault="00C0190C" w:rsidP="008F13CC">
                  <w:pPr>
                    <w:jc w:val="left"/>
                  </w:pPr>
                  <w:r w:rsidRPr="00A25D4D">
                    <w:t>0..1</w:t>
                  </w:r>
                </w:p>
              </w:tc>
            </w:tr>
          </w:tbl>
          <w:p w14:paraId="303E50A1" w14:textId="77777777" w:rsidR="00C0190C" w:rsidRPr="00A25D4D" w:rsidRDefault="00C0190C" w:rsidP="008F13CC">
            <w:pPr>
              <w:jc w:val="left"/>
            </w:pPr>
          </w:p>
        </w:tc>
      </w:tr>
      <w:tr w:rsidR="00C0190C" w:rsidRPr="00A25D4D" w14:paraId="2563D12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4E93DFA" w14:textId="77777777" w:rsidR="00C0190C" w:rsidRPr="00A25D4D" w:rsidRDefault="00C0190C" w:rsidP="008F13CC">
            <w:pPr>
              <w:jc w:val="left"/>
            </w:pPr>
            <w:r w:rsidRPr="00A25D4D">
              <w:rPr>
                <w:b/>
                <w:bCs/>
              </w:rPr>
              <w:t>Attribuut: labelpositie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417D4F15" w14:textId="77777777" w:rsidTr="00C0190C">
              <w:trPr>
                <w:tblHeader/>
                <w:tblCellSpacing w:w="0" w:type="dxa"/>
              </w:trPr>
              <w:tc>
                <w:tcPr>
                  <w:tcW w:w="360" w:type="dxa"/>
                  <w:hideMark/>
                </w:tcPr>
                <w:p w14:paraId="02FB638F" w14:textId="77777777" w:rsidR="00C0190C" w:rsidRPr="00A25D4D" w:rsidRDefault="00C0190C" w:rsidP="008F13CC">
                  <w:pPr>
                    <w:jc w:val="left"/>
                  </w:pPr>
                  <w:r w:rsidRPr="00A25D4D">
                    <w:t> </w:t>
                  </w:r>
                </w:p>
              </w:tc>
              <w:tc>
                <w:tcPr>
                  <w:tcW w:w="1500" w:type="dxa"/>
                  <w:hideMark/>
                </w:tcPr>
                <w:p w14:paraId="01272039" w14:textId="77777777" w:rsidR="00C0190C" w:rsidRPr="00A25D4D" w:rsidRDefault="00C0190C" w:rsidP="008F13CC">
                  <w:pPr>
                    <w:jc w:val="left"/>
                  </w:pPr>
                  <w:r w:rsidRPr="00A25D4D">
                    <w:t>Type:</w:t>
                  </w:r>
                </w:p>
              </w:tc>
              <w:tc>
                <w:tcPr>
                  <w:tcW w:w="0" w:type="auto"/>
                  <w:hideMark/>
                </w:tcPr>
                <w:p w14:paraId="550BD1D2" w14:textId="77777777" w:rsidR="00C0190C" w:rsidRPr="00A25D4D" w:rsidRDefault="00C0190C" w:rsidP="008F13CC">
                  <w:pPr>
                    <w:jc w:val="left"/>
                  </w:pPr>
                  <w:r w:rsidRPr="00A25D4D">
                    <w:t>Labelpositie</w:t>
                  </w:r>
                </w:p>
              </w:tc>
            </w:tr>
            <w:tr w:rsidR="00C0190C" w:rsidRPr="00A25D4D" w14:paraId="2ACCE596" w14:textId="77777777" w:rsidTr="00C0190C">
              <w:trPr>
                <w:tblHeader/>
                <w:tblCellSpacing w:w="0" w:type="dxa"/>
              </w:trPr>
              <w:tc>
                <w:tcPr>
                  <w:tcW w:w="360" w:type="dxa"/>
                  <w:hideMark/>
                </w:tcPr>
                <w:p w14:paraId="7F4FB1A4" w14:textId="77777777" w:rsidR="00C0190C" w:rsidRPr="00A25D4D" w:rsidRDefault="00C0190C" w:rsidP="008F13CC">
                  <w:pPr>
                    <w:jc w:val="left"/>
                  </w:pPr>
                  <w:r w:rsidRPr="00A25D4D">
                    <w:t> </w:t>
                  </w:r>
                </w:p>
              </w:tc>
              <w:tc>
                <w:tcPr>
                  <w:tcW w:w="1500" w:type="dxa"/>
                  <w:hideMark/>
                </w:tcPr>
                <w:p w14:paraId="2F5ED8B1" w14:textId="77777777" w:rsidR="00C0190C" w:rsidRPr="00A25D4D" w:rsidRDefault="00C0190C" w:rsidP="008F13CC">
                  <w:pPr>
                    <w:jc w:val="left"/>
                  </w:pPr>
                  <w:r w:rsidRPr="00A25D4D">
                    <w:t>Naam</w:t>
                  </w:r>
                </w:p>
              </w:tc>
              <w:tc>
                <w:tcPr>
                  <w:tcW w:w="0" w:type="auto"/>
                  <w:hideMark/>
                </w:tcPr>
                <w:p w14:paraId="64ABB85E" w14:textId="77777777" w:rsidR="00C0190C" w:rsidRPr="00A25D4D" w:rsidRDefault="00C0190C" w:rsidP="008F13CC">
                  <w:pPr>
                    <w:jc w:val="left"/>
                  </w:pPr>
                </w:p>
              </w:tc>
            </w:tr>
            <w:tr w:rsidR="00C0190C" w:rsidRPr="00A25D4D" w14:paraId="6646AE13" w14:textId="77777777" w:rsidTr="00C0190C">
              <w:trPr>
                <w:tblHeader/>
                <w:tblCellSpacing w:w="0" w:type="dxa"/>
              </w:trPr>
              <w:tc>
                <w:tcPr>
                  <w:tcW w:w="360" w:type="dxa"/>
                  <w:hideMark/>
                </w:tcPr>
                <w:p w14:paraId="11907380" w14:textId="77777777" w:rsidR="00C0190C" w:rsidRPr="00A25D4D" w:rsidRDefault="00C0190C" w:rsidP="008F13CC">
                  <w:pPr>
                    <w:jc w:val="left"/>
                  </w:pPr>
                  <w:r w:rsidRPr="00A25D4D">
                    <w:t> </w:t>
                  </w:r>
                </w:p>
              </w:tc>
              <w:tc>
                <w:tcPr>
                  <w:tcW w:w="1500" w:type="dxa"/>
                  <w:hideMark/>
                </w:tcPr>
                <w:p w14:paraId="6DABBE54" w14:textId="77777777" w:rsidR="00C0190C" w:rsidRPr="00A25D4D" w:rsidRDefault="00C0190C" w:rsidP="008F13CC">
                  <w:pPr>
                    <w:jc w:val="left"/>
                  </w:pPr>
                  <w:r w:rsidRPr="00A25D4D">
                    <w:t>Definitie:</w:t>
                  </w:r>
                </w:p>
              </w:tc>
              <w:tc>
                <w:tcPr>
                  <w:tcW w:w="0" w:type="auto"/>
                  <w:hideMark/>
                </w:tcPr>
                <w:p w14:paraId="70B18BA2" w14:textId="77777777" w:rsidR="00C0190C" w:rsidRPr="00A25D4D" w:rsidRDefault="00C0190C" w:rsidP="008F13CC">
                  <w:pPr>
                    <w:jc w:val="left"/>
                  </w:pPr>
                  <w:r w:rsidRPr="00A25D4D">
                    <w:t xml:space="preserve">Plaats van de labeltekst t.o.v. plaatsingspunt. </w:t>
                  </w:r>
                </w:p>
              </w:tc>
            </w:tr>
            <w:tr w:rsidR="00C0190C" w:rsidRPr="00A25D4D" w14:paraId="6CCABC40" w14:textId="77777777" w:rsidTr="00C0190C">
              <w:trPr>
                <w:tblHeader/>
                <w:tblCellSpacing w:w="0" w:type="dxa"/>
              </w:trPr>
              <w:tc>
                <w:tcPr>
                  <w:tcW w:w="360" w:type="dxa"/>
                  <w:hideMark/>
                </w:tcPr>
                <w:p w14:paraId="40910238" w14:textId="77777777" w:rsidR="00C0190C" w:rsidRPr="00A25D4D" w:rsidRDefault="00C0190C" w:rsidP="008F13CC">
                  <w:pPr>
                    <w:jc w:val="left"/>
                  </w:pPr>
                  <w:r w:rsidRPr="00A25D4D">
                    <w:t> </w:t>
                  </w:r>
                </w:p>
              </w:tc>
              <w:tc>
                <w:tcPr>
                  <w:tcW w:w="1500" w:type="dxa"/>
                  <w:hideMark/>
                </w:tcPr>
                <w:p w14:paraId="160EE6BA"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4B632E1" w14:textId="77777777" w:rsidR="00C0190C" w:rsidRPr="00A25D4D" w:rsidRDefault="00C0190C" w:rsidP="008F13CC">
                  <w:pPr>
                    <w:jc w:val="left"/>
                  </w:pPr>
                  <w:r w:rsidRPr="00A25D4D">
                    <w:t>0..1</w:t>
                  </w:r>
                </w:p>
              </w:tc>
            </w:tr>
          </w:tbl>
          <w:p w14:paraId="38A4CD46" w14:textId="77777777" w:rsidR="00C0190C" w:rsidRPr="00A25D4D" w:rsidRDefault="00C0190C" w:rsidP="008F13CC">
            <w:pPr>
              <w:jc w:val="left"/>
            </w:pPr>
          </w:p>
        </w:tc>
      </w:tr>
      <w:tr w:rsidR="00C0190C" w:rsidRPr="00A25D4D" w14:paraId="606E448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15C3731" w14:textId="77777777" w:rsidR="00C0190C" w:rsidRPr="00A25D4D" w:rsidRDefault="00C0190C" w:rsidP="008F13CC">
            <w:pPr>
              <w:jc w:val="left"/>
            </w:pPr>
            <w:r w:rsidRPr="00A25D4D">
              <w:rPr>
                <w:b/>
                <w:bCs/>
              </w:rPr>
              <w:t>Attribuut: ligging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421F5FF9" w14:textId="77777777" w:rsidTr="00C0190C">
              <w:trPr>
                <w:tblHeader/>
                <w:tblCellSpacing w:w="0" w:type="dxa"/>
              </w:trPr>
              <w:tc>
                <w:tcPr>
                  <w:tcW w:w="360" w:type="dxa"/>
                  <w:hideMark/>
                </w:tcPr>
                <w:p w14:paraId="49BDFABD" w14:textId="77777777" w:rsidR="00C0190C" w:rsidRPr="00A25D4D" w:rsidRDefault="00C0190C" w:rsidP="008F13CC">
                  <w:pPr>
                    <w:jc w:val="left"/>
                  </w:pPr>
                  <w:r w:rsidRPr="00A25D4D">
                    <w:t> </w:t>
                  </w:r>
                </w:p>
              </w:tc>
              <w:tc>
                <w:tcPr>
                  <w:tcW w:w="1500" w:type="dxa"/>
                  <w:hideMark/>
                </w:tcPr>
                <w:p w14:paraId="1848F763" w14:textId="77777777" w:rsidR="00C0190C" w:rsidRPr="00A25D4D" w:rsidRDefault="00C0190C" w:rsidP="008F13CC">
                  <w:pPr>
                    <w:jc w:val="left"/>
                  </w:pPr>
                  <w:r w:rsidRPr="00A25D4D">
                    <w:t>Type:</w:t>
                  </w:r>
                </w:p>
              </w:tc>
              <w:tc>
                <w:tcPr>
                  <w:tcW w:w="0" w:type="auto"/>
                  <w:hideMark/>
                </w:tcPr>
                <w:p w14:paraId="42473DEC" w14:textId="77777777" w:rsidR="00C0190C" w:rsidRPr="00A25D4D" w:rsidRDefault="00C0190C" w:rsidP="008F13CC">
                  <w:pPr>
                    <w:jc w:val="left"/>
                  </w:pPr>
                  <w:proofErr w:type="spellStart"/>
                  <w:r w:rsidRPr="00A25D4D">
                    <w:t>GM_Object</w:t>
                  </w:r>
                  <w:proofErr w:type="spellEnd"/>
                </w:p>
              </w:tc>
            </w:tr>
            <w:tr w:rsidR="00C0190C" w:rsidRPr="00A25D4D" w14:paraId="2AA690C2" w14:textId="77777777" w:rsidTr="00C0190C">
              <w:trPr>
                <w:tblHeader/>
                <w:tblCellSpacing w:w="0" w:type="dxa"/>
              </w:trPr>
              <w:tc>
                <w:tcPr>
                  <w:tcW w:w="360" w:type="dxa"/>
                  <w:hideMark/>
                </w:tcPr>
                <w:p w14:paraId="48B1BA1C" w14:textId="77777777" w:rsidR="00C0190C" w:rsidRPr="00A25D4D" w:rsidRDefault="00C0190C" w:rsidP="008F13CC">
                  <w:pPr>
                    <w:jc w:val="left"/>
                  </w:pPr>
                  <w:r w:rsidRPr="00A25D4D">
                    <w:t> </w:t>
                  </w:r>
                </w:p>
              </w:tc>
              <w:tc>
                <w:tcPr>
                  <w:tcW w:w="1500" w:type="dxa"/>
                  <w:hideMark/>
                </w:tcPr>
                <w:p w14:paraId="653D982A" w14:textId="77777777" w:rsidR="00C0190C" w:rsidRPr="00A25D4D" w:rsidRDefault="00C0190C" w:rsidP="008F13CC">
                  <w:pPr>
                    <w:jc w:val="left"/>
                  </w:pPr>
                  <w:r w:rsidRPr="00A25D4D">
                    <w:t>Naam</w:t>
                  </w:r>
                </w:p>
              </w:tc>
              <w:tc>
                <w:tcPr>
                  <w:tcW w:w="0" w:type="auto"/>
                  <w:hideMark/>
                </w:tcPr>
                <w:p w14:paraId="070374DA" w14:textId="77777777" w:rsidR="00C0190C" w:rsidRPr="00A25D4D" w:rsidRDefault="00C0190C" w:rsidP="008F13CC">
                  <w:pPr>
                    <w:jc w:val="left"/>
                  </w:pPr>
                </w:p>
              </w:tc>
            </w:tr>
            <w:tr w:rsidR="00C0190C" w:rsidRPr="00A25D4D" w14:paraId="1A765A7E" w14:textId="77777777" w:rsidTr="00C0190C">
              <w:trPr>
                <w:tblHeader/>
                <w:tblCellSpacing w:w="0" w:type="dxa"/>
              </w:trPr>
              <w:tc>
                <w:tcPr>
                  <w:tcW w:w="360" w:type="dxa"/>
                  <w:hideMark/>
                </w:tcPr>
                <w:p w14:paraId="530C39D8" w14:textId="77777777" w:rsidR="00C0190C" w:rsidRPr="00A25D4D" w:rsidRDefault="00C0190C" w:rsidP="008F13CC">
                  <w:pPr>
                    <w:jc w:val="left"/>
                  </w:pPr>
                  <w:r w:rsidRPr="00A25D4D">
                    <w:t> </w:t>
                  </w:r>
                </w:p>
              </w:tc>
              <w:tc>
                <w:tcPr>
                  <w:tcW w:w="1500" w:type="dxa"/>
                  <w:hideMark/>
                </w:tcPr>
                <w:p w14:paraId="1713E55E" w14:textId="77777777" w:rsidR="00C0190C" w:rsidRPr="00A25D4D" w:rsidRDefault="00C0190C" w:rsidP="008F13CC">
                  <w:pPr>
                    <w:jc w:val="left"/>
                  </w:pPr>
                  <w:r w:rsidRPr="00A25D4D">
                    <w:t>Definitie:</w:t>
                  </w:r>
                </w:p>
              </w:tc>
              <w:tc>
                <w:tcPr>
                  <w:tcW w:w="0" w:type="auto"/>
                  <w:hideMark/>
                </w:tcPr>
                <w:p w14:paraId="71530F14" w14:textId="77777777" w:rsidR="00C0190C" w:rsidRPr="00A25D4D" w:rsidRDefault="00C0190C" w:rsidP="008F13CC">
                  <w:pPr>
                    <w:jc w:val="left"/>
                  </w:pPr>
                  <w:r w:rsidRPr="00A25D4D">
                    <w:t xml:space="preserve">Positie of geometrie van de annotatie. </w:t>
                  </w:r>
                </w:p>
              </w:tc>
            </w:tr>
            <w:tr w:rsidR="00C0190C" w:rsidRPr="00A25D4D" w14:paraId="685524DD" w14:textId="77777777" w:rsidTr="00C0190C">
              <w:trPr>
                <w:tblHeader/>
                <w:tblCellSpacing w:w="0" w:type="dxa"/>
              </w:trPr>
              <w:tc>
                <w:tcPr>
                  <w:tcW w:w="360" w:type="dxa"/>
                  <w:hideMark/>
                </w:tcPr>
                <w:p w14:paraId="497A60B9" w14:textId="77777777" w:rsidR="00C0190C" w:rsidRPr="00A25D4D" w:rsidRDefault="00C0190C" w:rsidP="008F13CC">
                  <w:pPr>
                    <w:jc w:val="left"/>
                  </w:pPr>
                  <w:r w:rsidRPr="00A25D4D">
                    <w:t> </w:t>
                  </w:r>
                </w:p>
              </w:tc>
              <w:tc>
                <w:tcPr>
                  <w:tcW w:w="1500" w:type="dxa"/>
                  <w:hideMark/>
                </w:tcPr>
                <w:p w14:paraId="76DD87F3" w14:textId="77777777" w:rsidR="00C0190C" w:rsidRPr="00A25D4D" w:rsidRDefault="00C0190C" w:rsidP="008F13CC">
                  <w:pPr>
                    <w:jc w:val="left"/>
                  </w:pPr>
                  <w:r w:rsidRPr="00A25D4D">
                    <w:t>Omschrijving:</w:t>
                  </w:r>
                </w:p>
              </w:tc>
              <w:tc>
                <w:tcPr>
                  <w:tcW w:w="0" w:type="auto"/>
                  <w:hideMark/>
                </w:tcPr>
                <w:p w14:paraId="2BB560F3" w14:textId="77777777" w:rsidR="00C0190C" w:rsidRPr="00A25D4D" w:rsidRDefault="00C0190C" w:rsidP="008F13CC">
                  <w:pPr>
                    <w:jc w:val="left"/>
                  </w:pPr>
                  <w:r w:rsidRPr="00A25D4D">
                    <w:t xml:space="preserve">Afhankelijk van het type annotatie betreft het een plaatsingspunt van het label of de geometrie van de annotatie. </w:t>
                  </w:r>
                </w:p>
              </w:tc>
            </w:tr>
            <w:tr w:rsidR="00C0190C" w:rsidRPr="00A25D4D" w14:paraId="34674708" w14:textId="77777777" w:rsidTr="00C0190C">
              <w:trPr>
                <w:tblHeader/>
                <w:tblCellSpacing w:w="0" w:type="dxa"/>
              </w:trPr>
              <w:tc>
                <w:tcPr>
                  <w:tcW w:w="360" w:type="dxa"/>
                  <w:hideMark/>
                </w:tcPr>
                <w:p w14:paraId="25742347" w14:textId="77777777" w:rsidR="00C0190C" w:rsidRPr="00A25D4D" w:rsidRDefault="00C0190C" w:rsidP="008F13CC">
                  <w:pPr>
                    <w:jc w:val="left"/>
                  </w:pPr>
                  <w:r w:rsidRPr="00A25D4D">
                    <w:t> </w:t>
                  </w:r>
                </w:p>
              </w:tc>
              <w:tc>
                <w:tcPr>
                  <w:tcW w:w="1500" w:type="dxa"/>
                  <w:hideMark/>
                </w:tcPr>
                <w:p w14:paraId="737A315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1C38237" w14:textId="77777777" w:rsidR="00C0190C" w:rsidRPr="00A25D4D" w:rsidRDefault="00C0190C" w:rsidP="008F13CC">
                  <w:pPr>
                    <w:jc w:val="left"/>
                  </w:pPr>
                  <w:r w:rsidRPr="00A25D4D">
                    <w:t>1</w:t>
                  </w:r>
                </w:p>
              </w:tc>
            </w:tr>
          </w:tbl>
          <w:p w14:paraId="791CC995" w14:textId="77777777" w:rsidR="00C0190C" w:rsidRPr="00A25D4D" w:rsidRDefault="00C0190C" w:rsidP="008F13CC">
            <w:pPr>
              <w:jc w:val="left"/>
            </w:pPr>
          </w:p>
        </w:tc>
      </w:tr>
      <w:tr w:rsidR="00C0190C" w:rsidRPr="007060DF" w14:paraId="0887161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146C795"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GeometrieLijnOfPunt</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6332802F" w14:textId="77777777" w:rsidTr="00C0190C">
              <w:trPr>
                <w:tblHeader/>
                <w:tblCellSpacing w:w="0" w:type="dxa"/>
              </w:trPr>
              <w:tc>
                <w:tcPr>
                  <w:tcW w:w="360" w:type="dxa"/>
                  <w:hideMark/>
                </w:tcPr>
                <w:p w14:paraId="136353E2" w14:textId="77777777" w:rsidR="00C0190C" w:rsidRPr="00A25D4D" w:rsidRDefault="00C0190C" w:rsidP="008F13CC">
                  <w:pPr>
                    <w:jc w:val="left"/>
                  </w:pPr>
                  <w:r w:rsidRPr="00A25D4D">
                    <w:t> </w:t>
                  </w:r>
                </w:p>
              </w:tc>
              <w:tc>
                <w:tcPr>
                  <w:tcW w:w="1500" w:type="dxa"/>
                  <w:hideMark/>
                </w:tcPr>
                <w:p w14:paraId="6495B3C8" w14:textId="77777777" w:rsidR="00C0190C" w:rsidRPr="00A25D4D" w:rsidRDefault="00C0190C" w:rsidP="008F13CC">
                  <w:pPr>
                    <w:jc w:val="left"/>
                  </w:pPr>
                  <w:r w:rsidRPr="00A25D4D">
                    <w:t>Natuurlijke taal:</w:t>
                  </w:r>
                </w:p>
              </w:tc>
              <w:tc>
                <w:tcPr>
                  <w:tcW w:w="0" w:type="auto"/>
                  <w:hideMark/>
                </w:tcPr>
                <w:p w14:paraId="5E1EEB37" w14:textId="77777777" w:rsidR="00C0190C" w:rsidRPr="00A25D4D" w:rsidRDefault="00C0190C" w:rsidP="008F13CC">
                  <w:pPr>
                    <w:jc w:val="left"/>
                  </w:pPr>
                  <w:r w:rsidRPr="00A25D4D">
                    <w:t xml:space="preserve">annotatielijn, </w:t>
                  </w:r>
                  <w:proofErr w:type="spellStart"/>
                  <w:r w:rsidRPr="00A25D4D">
                    <w:t>annotatiepijlEnkel</w:t>
                  </w:r>
                  <w:proofErr w:type="spellEnd"/>
                  <w:r w:rsidRPr="00A25D4D">
                    <w:t xml:space="preserve"> en </w:t>
                  </w:r>
                  <w:proofErr w:type="spellStart"/>
                  <w:r w:rsidRPr="00A25D4D">
                    <w:t>annotatiepijlDubbel</w:t>
                  </w:r>
                  <w:proofErr w:type="spellEnd"/>
                  <w:r w:rsidRPr="00A25D4D">
                    <w:t xml:space="preserve"> hebben een lijngeometrie. Andere een puntgeometrie </w:t>
                  </w:r>
                </w:p>
              </w:tc>
            </w:tr>
            <w:tr w:rsidR="00C0190C" w:rsidRPr="007060DF" w14:paraId="1A1EF745" w14:textId="77777777" w:rsidTr="00C0190C">
              <w:trPr>
                <w:tblHeader/>
                <w:tblCellSpacing w:w="0" w:type="dxa"/>
              </w:trPr>
              <w:tc>
                <w:tcPr>
                  <w:tcW w:w="360" w:type="dxa"/>
                  <w:hideMark/>
                </w:tcPr>
                <w:p w14:paraId="236C77CC" w14:textId="77777777" w:rsidR="00C0190C" w:rsidRPr="00A25D4D" w:rsidRDefault="00C0190C" w:rsidP="008F13CC">
                  <w:pPr>
                    <w:jc w:val="left"/>
                  </w:pPr>
                  <w:r w:rsidRPr="00A25D4D">
                    <w:t> </w:t>
                  </w:r>
                </w:p>
              </w:tc>
              <w:tc>
                <w:tcPr>
                  <w:tcW w:w="1500" w:type="dxa"/>
                  <w:hideMark/>
                </w:tcPr>
                <w:p w14:paraId="133C9618" w14:textId="77777777" w:rsidR="00C0190C" w:rsidRPr="00A25D4D" w:rsidRDefault="00C0190C" w:rsidP="008F13CC">
                  <w:pPr>
                    <w:jc w:val="left"/>
                  </w:pPr>
                  <w:r w:rsidRPr="00A25D4D">
                    <w:t>OCL:</w:t>
                  </w:r>
                </w:p>
              </w:tc>
              <w:tc>
                <w:tcPr>
                  <w:tcW w:w="0" w:type="auto"/>
                  <w:hideMark/>
                </w:tcPr>
                <w:p w14:paraId="1656C70D" w14:textId="77777777" w:rsidR="00C0190C" w:rsidRPr="00A25D4D" w:rsidRDefault="00C0190C" w:rsidP="008F13CC">
                  <w:pPr>
                    <w:jc w:val="left"/>
                    <w:rPr>
                      <w:lang w:val="en-GB"/>
                    </w:rPr>
                  </w:pPr>
                  <w:proofErr w:type="spellStart"/>
                  <w:r w:rsidRPr="00A25D4D">
                    <w:rPr>
                      <w:lang w:val="en-GB"/>
                    </w:rPr>
                    <w:t>inv</w:t>
                  </w:r>
                  <w:proofErr w:type="spellEnd"/>
                  <w:r w:rsidRPr="00A25D4D">
                    <w:rPr>
                      <w:lang w:val="en-GB"/>
                    </w:rPr>
                    <w:t xml:space="preserve">: if </w:t>
                  </w:r>
                  <w:proofErr w:type="spellStart"/>
                  <w:r w:rsidRPr="00A25D4D">
                    <w:rPr>
                      <w:lang w:val="en-GB"/>
                    </w:rPr>
                    <w:t>self.annotatieType</w:t>
                  </w:r>
                  <w:proofErr w:type="spellEnd"/>
                  <w:r w:rsidRPr="00A25D4D">
                    <w:rPr>
                      <w:lang w:val="en-GB"/>
                    </w:rPr>
                    <w:t xml:space="preserve"> = </w:t>
                  </w:r>
                  <w:proofErr w:type="spellStart"/>
                  <w:r w:rsidRPr="00A25D4D">
                    <w:rPr>
                      <w:lang w:val="en-GB"/>
                    </w:rPr>
                    <w:t>AnnotatieTypeValue</w:t>
                  </w:r>
                  <w:proofErr w:type="spellEnd"/>
                  <w:r w:rsidRPr="00A25D4D">
                    <w:rPr>
                      <w:lang w:val="en-GB"/>
                    </w:rPr>
                    <w:t>::'</w:t>
                  </w:r>
                  <w:proofErr w:type="spellStart"/>
                  <w:r w:rsidRPr="00A25D4D">
                    <w:rPr>
                      <w:lang w:val="en-GB"/>
                    </w:rPr>
                    <w:t>annotatielijn</w:t>
                  </w:r>
                  <w:proofErr w:type="spellEnd"/>
                  <w:r w:rsidRPr="00A25D4D">
                    <w:rPr>
                      <w:lang w:val="en-GB"/>
                    </w:rPr>
                    <w:t xml:space="preserve">' or </w:t>
                  </w:r>
                  <w:proofErr w:type="spellStart"/>
                  <w:r w:rsidRPr="00A25D4D">
                    <w:rPr>
                      <w:lang w:val="en-GB"/>
                    </w:rPr>
                    <w:t>self.annotatieType</w:t>
                  </w:r>
                  <w:proofErr w:type="spellEnd"/>
                  <w:r w:rsidRPr="00A25D4D">
                    <w:rPr>
                      <w:lang w:val="en-GB"/>
                    </w:rPr>
                    <w:t xml:space="preserve"> = </w:t>
                  </w:r>
                  <w:proofErr w:type="spellStart"/>
                  <w:r w:rsidRPr="00A25D4D">
                    <w:rPr>
                      <w:lang w:val="en-GB"/>
                    </w:rPr>
                    <w:t>AnnotatieTypeValue</w:t>
                  </w:r>
                  <w:proofErr w:type="spellEnd"/>
                  <w:r w:rsidRPr="00A25D4D">
                    <w:rPr>
                      <w:lang w:val="en-GB"/>
                    </w:rPr>
                    <w:t>::'</w:t>
                  </w:r>
                  <w:proofErr w:type="spellStart"/>
                  <w:r w:rsidRPr="00A25D4D">
                    <w:rPr>
                      <w:lang w:val="en-GB"/>
                    </w:rPr>
                    <w:t>annotatiepijlEnkelgericht</w:t>
                  </w:r>
                  <w:proofErr w:type="spellEnd"/>
                  <w:r w:rsidRPr="00A25D4D">
                    <w:rPr>
                      <w:lang w:val="en-GB"/>
                    </w:rPr>
                    <w:t xml:space="preserve">' or </w:t>
                  </w:r>
                  <w:proofErr w:type="spellStart"/>
                  <w:r w:rsidRPr="00A25D4D">
                    <w:rPr>
                      <w:lang w:val="en-GB"/>
                    </w:rPr>
                    <w:t>self.annotatieType</w:t>
                  </w:r>
                  <w:proofErr w:type="spellEnd"/>
                  <w:r w:rsidRPr="00A25D4D">
                    <w:rPr>
                      <w:lang w:val="en-GB"/>
                    </w:rPr>
                    <w:t xml:space="preserve"> = </w:t>
                  </w:r>
                  <w:proofErr w:type="spellStart"/>
                  <w:r w:rsidRPr="00A25D4D">
                    <w:rPr>
                      <w:lang w:val="en-GB"/>
                    </w:rPr>
                    <w:t>AnnotatieTypeValue</w:t>
                  </w:r>
                  <w:proofErr w:type="spellEnd"/>
                  <w:r w:rsidRPr="00A25D4D">
                    <w:rPr>
                      <w:lang w:val="en-GB"/>
                    </w:rPr>
                    <w:t>::'</w:t>
                  </w:r>
                  <w:proofErr w:type="spellStart"/>
                  <w:r w:rsidRPr="00A25D4D">
                    <w:rPr>
                      <w:lang w:val="en-GB"/>
                    </w:rPr>
                    <w:t>annotatiepijlDubbelgericht</w:t>
                  </w:r>
                  <w:proofErr w:type="spellEnd"/>
                  <w:r w:rsidRPr="00A25D4D">
                    <w:rPr>
                      <w:lang w:val="en-GB"/>
                    </w:rPr>
                    <w:t xml:space="preserve">' then </w:t>
                  </w:r>
                  <w:proofErr w:type="spellStart"/>
                  <w:r w:rsidRPr="00A25D4D">
                    <w:rPr>
                      <w:lang w:val="en-GB"/>
                    </w:rPr>
                    <w:t>self.ligging.oclIsKindOf</w:t>
                  </w:r>
                  <w:proofErr w:type="spellEnd"/>
                  <w:r w:rsidRPr="00A25D4D">
                    <w:rPr>
                      <w:lang w:val="en-GB"/>
                    </w:rPr>
                    <w:t>(</w:t>
                  </w:r>
                  <w:proofErr w:type="spellStart"/>
                  <w:r w:rsidRPr="00A25D4D">
                    <w:rPr>
                      <w:lang w:val="en-GB"/>
                    </w:rPr>
                    <w:t>GM_Curve</w:t>
                  </w:r>
                  <w:proofErr w:type="spellEnd"/>
                  <w:r w:rsidRPr="00A25D4D">
                    <w:rPr>
                      <w:lang w:val="en-GB"/>
                    </w:rPr>
                    <w:t xml:space="preserve">) else </w:t>
                  </w:r>
                  <w:proofErr w:type="spellStart"/>
                  <w:r w:rsidRPr="00A25D4D">
                    <w:rPr>
                      <w:lang w:val="en-GB"/>
                    </w:rPr>
                    <w:t>self.ligging.oclIsKindOf</w:t>
                  </w:r>
                  <w:proofErr w:type="spellEnd"/>
                  <w:r w:rsidRPr="00A25D4D">
                    <w:rPr>
                      <w:lang w:val="en-GB"/>
                    </w:rPr>
                    <w:t>(</w:t>
                  </w:r>
                  <w:proofErr w:type="spellStart"/>
                  <w:r w:rsidRPr="00A25D4D">
                    <w:rPr>
                      <w:lang w:val="en-GB"/>
                    </w:rPr>
                    <w:t>GM_Point</w:t>
                  </w:r>
                  <w:proofErr w:type="spellEnd"/>
                  <w:r w:rsidRPr="00A25D4D">
                    <w:rPr>
                      <w:lang w:val="en-GB"/>
                    </w:rPr>
                    <w:t xml:space="preserve">) </w:t>
                  </w:r>
                </w:p>
              </w:tc>
            </w:tr>
          </w:tbl>
          <w:p w14:paraId="3100D8BA" w14:textId="77777777" w:rsidR="00C0190C" w:rsidRPr="00A25D4D" w:rsidRDefault="00C0190C" w:rsidP="008F13CC">
            <w:pPr>
              <w:jc w:val="left"/>
              <w:rPr>
                <w:lang w:val="en-GB"/>
              </w:rPr>
            </w:pPr>
          </w:p>
        </w:tc>
      </w:tr>
      <w:tr w:rsidR="00C0190C" w:rsidRPr="00D72144" w14:paraId="0355F85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1662A05"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RotatiehoekBijPijlpuntLabel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0F5E6A5D" w14:textId="77777777" w:rsidTr="00C0190C">
              <w:trPr>
                <w:tblHeader/>
                <w:tblCellSpacing w:w="0" w:type="dxa"/>
              </w:trPr>
              <w:tc>
                <w:tcPr>
                  <w:tcW w:w="360" w:type="dxa"/>
                  <w:hideMark/>
                </w:tcPr>
                <w:p w14:paraId="0766E33A" w14:textId="77777777" w:rsidR="00C0190C" w:rsidRPr="00A25D4D" w:rsidRDefault="00C0190C" w:rsidP="008F13CC">
                  <w:pPr>
                    <w:jc w:val="left"/>
                  </w:pPr>
                  <w:r w:rsidRPr="00A25D4D">
                    <w:lastRenderedPageBreak/>
                    <w:t> </w:t>
                  </w:r>
                </w:p>
              </w:tc>
              <w:tc>
                <w:tcPr>
                  <w:tcW w:w="1500" w:type="dxa"/>
                  <w:hideMark/>
                </w:tcPr>
                <w:p w14:paraId="1127E0A5" w14:textId="77777777" w:rsidR="00C0190C" w:rsidRPr="00A25D4D" w:rsidRDefault="00C0190C" w:rsidP="008F13CC">
                  <w:pPr>
                    <w:jc w:val="left"/>
                  </w:pPr>
                  <w:r w:rsidRPr="00A25D4D">
                    <w:t>Natuurlijke taal:</w:t>
                  </w:r>
                </w:p>
              </w:tc>
              <w:tc>
                <w:tcPr>
                  <w:tcW w:w="0" w:type="auto"/>
                  <w:hideMark/>
                </w:tcPr>
                <w:p w14:paraId="41E1D2BD" w14:textId="77777777" w:rsidR="00C0190C" w:rsidRPr="00A25D4D" w:rsidRDefault="00C0190C" w:rsidP="008F13CC">
                  <w:pPr>
                    <w:jc w:val="left"/>
                  </w:pPr>
                  <w:r w:rsidRPr="00A25D4D">
                    <w:t xml:space="preserve">Rotatiehoek alleen bij pijlpunt en label </w:t>
                  </w:r>
                </w:p>
              </w:tc>
            </w:tr>
            <w:tr w:rsidR="00C0190C" w:rsidRPr="00D72144" w14:paraId="311F52AA" w14:textId="77777777" w:rsidTr="00C0190C">
              <w:trPr>
                <w:tblHeader/>
                <w:tblCellSpacing w:w="0" w:type="dxa"/>
              </w:trPr>
              <w:tc>
                <w:tcPr>
                  <w:tcW w:w="360" w:type="dxa"/>
                  <w:hideMark/>
                </w:tcPr>
                <w:p w14:paraId="34233320" w14:textId="77777777" w:rsidR="00C0190C" w:rsidRPr="00A25D4D" w:rsidRDefault="00C0190C" w:rsidP="008F13CC">
                  <w:pPr>
                    <w:jc w:val="left"/>
                  </w:pPr>
                  <w:r w:rsidRPr="00A25D4D">
                    <w:t> </w:t>
                  </w:r>
                </w:p>
              </w:tc>
              <w:tc>
                <w:tcPr>
                  <w:tcW w:w="1500" w:type="dxa"/>
                  <w:hideMark/>
                </w:tcPr>
                <w:p w14:paraId="456D1516" w14:textId="77777777" w:rsidR="00C0190C" w:rsidRPr="00A25D4D" w:rsidRDefault="00C0190C" w:rsidP="008F13CC">
                  <w:pPr>
                    <w:jc w:val="left"/>
                  </w:pPr>
                  <w:r w:rsidRPr="00A25D4D">
                    <w:t>OCL:</w:t>
                  </w:r>
                </w:p>
              </w:tc>
              <w:tc>
                <w:tcPr>
                  <w:tcW w:w="0" w:type="auto"/>
                  <w:hideMark/>
                </w:tcPr>
                <w:p w14:paraId="04CECB42" w14:textId="77777777" w:rsidR="00C0190C" w:rsidRDefault="00C0190C" w:rsidP="008F13CC">
                  <w:pPr>
                    <w:jc w:val="left"/>
                    <w:rPr>
                      <w:lang w:val="en-GB"/>
                    </w:rPr>
                  </w:pPr>
                  <w:proofErr w:type="spellStart"/>
                  <w:r w:rsidRPr="00A25D4D">
                    <w:rPr>
                      <w:lang w:val="en-GB"/>
                    </w:rPr>
                    <w:t>Inv</w:t>
                  </w:r>
                  <w:proofErr w:type="spellEnd"/>
                  <w:r w:rsidRPr="00A25D4D">
                    <w:rPr>
                      <w:lang w:val="en-GB"/>
                    </w:rPr>
                    <w:t>: if (</w:t>
                  </w:r>
                  <w:proofErr w:type="spellStart"/>
                  <w:r w:rsidRPr="00A25D4D">
                    <w:rPr>
                      <w:lang w:val="en-GB"/>
                    </w:rPr>
                    <w:t>self.annotatieType</w:t>
                  </w:r>
                  <w:proofErr w:type="spellEnd"/>
                  <w:r w:rsidRPr="00A25D4D">
                    <w:rPr>
                      <w:lang w:val="en-GB"/>
                    </w:rPr>
                    <w:t xml:space="preserve">= </w:t>
                  </w:r>
                  <w:proofErr w:type="spellStart"/>
                  <w:r w:rsidRPr="00A25D4D">
                    <w:rPr>
                      <w:lang w:val="en-GB"/>
                    </w:rPr>
                    <w:t>AnnotatieTypeValue</w:t>
                  </w:r>
                  <w:proofErr w:type="spellEnd"/>
                  <w:r w:rsidRPr="00A25D4D">
                    <w:rPr>
                      <w:lang w:val="en-GB"/>
                    </w:rPr>
                    <w:t>::</w:t>
                  </w:r>
                  <w:proofErr w:type="spellStart"/>
                  <w:r w:rsidRPr="00A25D4D">
                    <w:rPr>
                      <w:lang w:val="en-GB"/>
                    </w:rPr>
                    <w:t>annotatiepijlpunt</w:t>
                  </w:r>
                  <w:proofErr w:type="spellEnd"/>
                  <w:r w:rsidRPr="00A25D4D">
                    <w:rPr>
                      <w:lang w:val="en-GB"/>
                    </w:rPr>
                    <w:t xml:space="preserve"> or </w:t>
                  </w:r>
                  <w:proofErr w:type="spellStart"/>
                  <w:r w:rsidRPr="00A25D4D">
                    <w:rPr>
                      <w:lang w:val="en-GB"/>
                    </w:rPr>
                    <w:t>self.annotatieType</w:t>
                  </w:r>
                  <w:proofErr w:type="spellEnd"/>
                  <w:r w:rsidRPr="00A25D4D">
                    <w:rPr>
                      <w:lang w:val="en-GB"/>
                    </w:rPr>
                    <w:t xml:space="preserve">= </w:t>
                  </w:r>
                  <w:proofErr w:type="spellStart"/>
                  <w:r w:rsidRPr="00A25D4D">
                    <w:rPr>
                      <w:lang w:val="en-GB"/>
                    </w:rPr>
                    <w:t>AnnotatieTypeValue</w:t>
                  </w:r>
                  <w:proofErr w:type="spellEnd"/>
                  <w:r w:rsidRPr="00A25D4D">
                    <w:rPr>
                      <w:lang w:val="en-GB"/>
                    </w:rPr>
                    <w:t>::</w:t>
                  </w:r>
                  <w:proofErr w:type="spellStart"/>
                  <w:r w:rsidRPr="00A25D4D">
                    <w:rPr>
                      <w:lang w:val="en-GB"/>
                    </w:rPr>
                    <w:t>annotatielabel</w:t>
                  </w:r>
                  <w:proofErr w:type="spellEnd"/>
                  <w:r w:rsidRPr="00A25D4D">
                    <w:rPr>
                      <w:lang w:val="en-GB"/>
                    </w:rPr>
                    <w:t xml:space="preserve">) then </w:t>
                  </w:r>
                </w:p>
                <w:p w14:paraId="0C58436D" w14:textId="77777777" w:rsidR="00C0190C" w:rsidRPr="00A25D4D" w:rsidRDefault="00C0190C" w:rsidP="008F13CC">
                  <w:pPr>
                    <w:jc w:val="left"/>
                    <w:rPr>
                      <w:lang w:val="en-GB"/>
                    </w:rPr>
                  </w:pPr>
                  <w:proofErr w:type="spellStart"/>
                  <w:r w:rsidRPr="00A25D4D">
                    <w:rPr>
                      <w:lang w:val="en-GB"/>
                    </w:rPr>
                    <w:t>self.rotatiehoek</w:t>
                  </w:r>
                  <w:proofErr w:type="spellEnd"/>
                  <w:r w:rsidRPr="00A25D4D">
                    <w:rPr>
                      <w:lang w:val="en-GB"/>
                    </w:rPr>
                    <w:t xml:space="preserve"> -&gt; </w:t>
                  </w:r>
                  <w:proofErr w:type="spellStart"/>
                  <w:r w:rsidRPr="00A25D4D">
                    <w:rPr>
                      <w:lang w:val="en-GB"/>
                    </w:rPr>
                    <w:t>notEmpty</w:t>
                  </w:r>
                  <w:proofErr w:type="spellEnd"/>
                  <w:r w:rsidRPr="00A25D4D">
                    <w:rPr>
                      <w:lang w:val="en-GB"/>
                    </w:rPr>
                    <w:t>()</w:t>
                  </w:r>
                </w:p>
              </w:tc>
            </w:tr>
          </w:tbl>
          <w:p w14:paraId="19B301BA" w14:textId="77777777" w:rsidR="00C0190C" w:rsidRPr="00A25D4D" w:rsidRDefault="00C0190C" w:rsidP="008F13CC">
            <w:pPr>
              <w:jc w:val="left"/>
              <w:rPr>
                <w:lang w:val="en-GB"/>
              </w:rPr>
            </w:pPr>
          </w:p>
        </w:tc>
      </w:tr>
      <w:tr w:rsidR="00C0190C" w:rsidRPr="00A25D4D" w14:paraId="398CADF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425DFAE" w14:textId="77777777" w:rsidR="00C0190C" w:rsidRPr="00A25D4D" w:rsidRDefault="00C0190C" w:rsidP="008F13CC">
            <w:pPr>
              <w:jc w:val="left"/>
            </w:pPr>
            <w:proofErr w:type="spellStart"/>
            <w:r w:rsidRPr="00A25D4D">
              <w:rPr>
                <w:b/>
                <w:bCs/>
              </w:rPr>
              <w:lastRenderedPageBreak/>
              <w:t>Constraint</w:t>
            </w:r>
            <w:proofErr w:type="spellEnd"/>
            <w:r w:rsidRPr="00A25D4D">
              <w:rPr>
                <w:b/>
                <w:bCs/>
              </w:rPr>
              <w:t xml:space="preserve">: </w:t>
            </w:r>
            <w:proofErr w:type="spellStart"/>
            <w:r w:rsidRPr="00A25D4D">
              <w:rPr>
                <w:b/>
                <w:bCs/>
              </w:rPr>
              <w:t>RotatiehoekEenheidDegrees</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28B302BB" w14:textId="77777777" w:rsidTr="00C0190C">
              <w:trPr>
                <w:tblHeader/>
                <w:tblCellSpacing w:w="0" w:type="dxa"/>
              </w:trPr>
              <w:tc>
                <w:tcPr>
                  <w:tcW w:w="360" w:type="dxa"/>
                  <w:hideMark/>
                </w:tcPr>
                <w:p w14:paraId="0C02CC2A" w14:textId="77777777" w:rsidR="00C0190C" w:rsidRPr="00A25D4D" w:rsidRDefault="00C0190C" w:rsidP="008F13CC">
                  <w:pPr>
                    <w:jc w:val="left"/>
                  </w:pPr>
                  <w:r w:rsidRPr="00A25D4D">
                    <w:t> </w:t>
                  </w:r>
                </w:p>
              </w:tc>
              <w:tc>
                <w:tcPr>
                  <w:tcW w:w="1500" w:type="dxa"/>
                  <w:hideMark/>
                </w:tcPr>
                <w:p w14:paraId="625F1257" w14:textId="77777777" w:rsidR="00C0190C" w:rsidRPr="00A25D4D" w:rsidRDefault="00C0190C" w:rsidP="008F13CC">
                  <w:pPr>
                    <w:jc w:val="left"/>
                  </w:pPr>
                  <w:r w:rsidRPr="00A25D4D">
                    <w:t>Natuurlijke taal:</w:t>
                  </w:r>
                </w:p>
              </w:tc>
              <w:tc>
                <w:tcPr>
                  <w:tcW w:w="0" w:type="auto"/>
                  <w:hideMark/>
                </w:tcPr>
                <w:p w14:paraId="744F7E73" w14:textId="77777777" w:rsidR="00C0190C" w:rsidRPr="00A25D4D" w:rsidRDefault="00C0190C" w:rsidP="008F13CC">
                  <w:pPr>
                    <w:jc w:val="left"/>
                  </w:pPr>
                  <w:r w:rsidRPr="00A25D4D">
                    <w:t xml:space="preserve">Rotatiehoek is in graden </w:t>
                  </w:r>
                </w:p>
              </w:tc>
            </w:tr>
            <w:tr w:rsidR="00C0190C" w:rsidRPr="00A25D4D" w14:paraId="6AB9A382" w14:textId="77777777" w:rsidTr="00C0190C">
              <w:trPr>
                <w:tblHeader/>
                <w:tblCellSpacing w:w="0" w:type="dxa"/>
              </w:trPr>
              <w:tc>
                <w:tcPr>
                  <w:tcW w:w="360" w:type="dxa"/>
                  <w:hideMark/>
                </w:tcPr>
                <w:p w14:paraId="767C8AA2" w14:textId="77777777" w:rsidR="00C0190C" w:rsidRPr="00A25D4D" w:rsidRDefault="00C0190C" w:rsidP="008F13CC">
                  <w:pPr>
                    <w:jc w:val="left"/>
                  </w:pPr>
                  <w:r w:rsidRPr="00A25D4D">
                    <w:t> </w:t>
                  </w:r>
                </w:p>
              </w:tc>
              <w:tc>
                <w:tcPr>
                  <w:tcW w:w="1500" w:type="dxa"/>
                  <w:hideMark/>
                </w:tcPr>
                <w:p w14:paraId="22DF6CBA" w14:textId="77777777" w:rsidR="00C0190C" w:rsidRPr="00A25D4D" w:rsidRDefault="00C0190C" w:rsidP="008F13CC">
                  <w:pPr>
                    <w:jc w:val="left"/>
                  </w:pPr>
                  <w:r w:rsidRPr="00A25D4D">
                    <w:t>OCL:</w:t>
                  </w:r>
                </w:p>
              </w:tc>
              <w:tc>
                <w:tcPr>
                  <w:tcW w:w="0" w:type="auto"/>
                  <w:hideMark/>
                </w:tcPr>
                <w:p w14:paraId="705AE96B"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self.rotatiehoek.Measure.uom</w:t>
                  </w:r>
                  <w:proofErr w:type="spellEnd"/>
                  <w:r w:rsidRPr="00A25D4D">
                    <w:t xml:space="preserve"> = '</w:t>
                  </w:r>
                  <w:proofErr w:type="spellStart"/>
                  <w:r w:rsidRPr="00A25D4D">
                    <w:t>urn:ogc:def:uom:OGC</w:t>
                  </w:r>
                  <w:proofErr w:type="spellEnd"/>
                  <w:r w:rsidRPr="00A25D4D">
                    <w:t>::</w:t>
                  </w:r>
                  <w:proofErr w:type="spellStart"/>
                  <w:r w:rsidRPr="00A25D4D">
                    <w:t>deg</w:t>
                  </w:r>
                  <w:proofErr w:type="spellEnd"/>
                  <w:r w:rsidRPr="00A25D4D">
                    <w:t>'</w:t>
                  </w:r>
                </w:p>
              </w:tc>
            </w:tr>
          </w:tbl>
          <w:p w14:paraId="6EC292F5" w14:textId="77777777" w:rsidR="00C0190C" w:rsidRPr="00A25D4D" w:rsidRDefault="00C0190C" w:rsidP="008F13CC">
            <w:pPr>
              <w:jc w:val="left"/>
            </w:pPr>
          </w:p>
        </w:tc>
      </w:tr>
      <w:tr w:rsidR="00C0190C" w:rsidRPr="00A25D4D" w14:paraId="4AF7DB68"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4FA214F"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WaardeEnPositieVerplichtBijLabel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282F22BA" w14:textId="77777777" w:rsidTr="00C0190C">
              <w:trPr>
                <w:tblHeader/>
                <w:tblCellSpacing w:w="0" w:type="dxa"/>
              </w:trPr>
              <w:tc>
                <w:tcPr>
                  <w:tcW w:w="360" w:type="dxa"/>
                  <w:hideMark/>
                </w:tcPr>
                <w:p w14:paraId="6ADCD253" w14:textId="77777777" w:rsidR="00C0190C" w:rsidRPr="00A25D4D" w:rsidRDefault="00C0190C" w:rsidP="008F13CC">
                  <w:pPr>
                    <w:jc w:val="left"/>
                  </w:pPr>
                  <w:r w:rsidRPr="00A25D4D">
                    <w:t> </w:t>
                  </w:r>
                </w:p>
              </w:tc>
              <w:tc>
                <w:tcPr>
                  <w:tcW w:w="1500" w:type="dxa"/>
                  <w:hideMark/>
                </w:tcPr>
                <w:p w14:paraId="347DB94F" w14:textId="77777777" w:rsidR="00C0190C" w:rsidRPr="00A25D4D" w:rsidRDefault="00C0190C" w:rsidP="008F13CC">
                  <w:pPr>
                    <w:jc w:val="left"/>
                  </w:pPr>
                  <w:r w:rsidRPr="00A25D4D">
                    <w:t>Natuurlijke taal:</w:t>
                  </w:r>
                </w:p>
              </w:tc>
              <w:tc>
                <w:tcPr>
                  <w:tcW w:w="0" w:type="auto"/>
                  <w:hideMark/>
                </w:tcPr>
                <w:p w14:paraId="563AC89D" w14:textId="77777777" w:rsidR="00C0190C" w:rsidRPr="00A25D4D" w:rsidRDefault="00C0190C" w:rsidP="008F13CC">
                  <w:pPr>
                    <w:jc w:val="left"/>
                  </w:pPr>
                  <w:r w:rsidRPr="00A25D4D">
                    <w:t xml:space="preserve">er is een labelwaarde en een labelpositie verplicht bij een label </w:t>
                  </w:r>
                </w:p>
              </w:tc>
            </w:tr>
            <w:tr w:rsidR="00C0190C" w:rsidRPr="00A25D4D" w14:paraId="560EEBE0" w14:textId="77777777" w:rsidTr="00C0190C">
              <w:trPr>
                <w:tblHeader/>
                <w:tblCellSpacing w:w="0" w:type="dxa"/>
              </w:trPr>
              <w:tc>
                <w:tcPr>
                  <w:tcW w:w="360" w:type="dxa"/>
                  <w:hideMark/>
                </w:tcPr>
                <w:p w14:paraId="3353FE6E" w14:textId="77777777" w:rsidR="00C0190C" w:rsidRPr="00A25D4D" w:rsidRDefault="00C0190C" w:rsidP="008F13CC">
                  <w:pPr>
                    <w:jc w:val="left"/>
                  </w:pPr>
                  <w:r w:rsidRPr="00A25D4D">
                    <w:t> </w:t>
                  </w:r>
                </w:p>
              </w:tc>
              <w:tc>
                <w:tcPr>
                  <w:tcW w:w="1500" w:type="dxa"/>
                  <w:hideMark/>
                </w:tcPr>
                <w:p w14:paraId="38549907" w14:textId="77777777" w:rsidR="00C0190C" w:rsidRPr="00A25D4D" w:rsidRDefault="00C0190C" w:rsidP="008F13CC">
                  <w:pPr>
                    <w:jc w:val="left"/>
                  </w:pPr>
                  <w:r w:rsidRPr="00A25D4D">
                    <w:t>OCL:</w:t>
                  </w:r>
                </w:p>
              </w:tc>
              <w:tc>
                <w:tcPr>
                  <w:tcW w:w="0" w:type="auto"/>
                  <w:hideMark/>
                </w:tcPr>
                <w:p w14:paraId="207F7DEF"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if</w:t>
                  </w:r>
                  <w:proofErr w:type="spellEnd"/>
                  <w:r w:rsidRPr="00A25D4D">
                    <w:t xml:space="preserve"> (</w:t>
                  </w:r>
                  <w:proofErr w:type="spellStart"/>
                  <w:r w:rsidRPr="00A25D4D">
                    <w:t>self.maatvoeringsType</w:t>
                  </w:r>
                  <w:proofErr w:type="spellEnd"/>
                  <w:r w:rsidRPr="00A25D4D">
                    <w:t xml:space="preserve"> = </w:t>
                  </w:r>
                  <w:proofErr w:type="spellStart"/>
                  <w:r w:rsidRPr="00A25D4D">
                    <w:t>MaatvoeringsTypeValue</w:t>
                  </w:r>
                  <w:proofErr w:type="spellEnd"/>
                  <w:r w:rsidRPr="00A25D4D">
                    <w:t>::</w:t>
                  </w:r>
                  <w:proofErr w:type="spellStart"/>
                  <w:r w:rsidRPr="00A25D4D">
                    <w:t>maatvoeringslabel</w:t>
                  </w:r>
                  <w:proofErr w:type="spellEnd"/>
                  <w:r w:rsidRPr="00A25D4D">
                    <w:t xml:space="preserve">) </w:t>
                  </w:r>
                  <w:proofErr w:type="spellStart"/>
                  <w:r w:rsidRPr="00A25D4D">
                    <w:t>then</w:t>
                  </w:r>
                  <w:proofErr w:type="spellEnd"/>
                  <w:r w:rsidRPr="00A25D4D">
                    <w:t xml:space="preserve"> </w:t>
                  </w:r>
                  <w:proofErr w:type="spellStart"/>
                  <w:r w:rsidRPr="00A25D4D">
                    <w:t>self.label</w:t>
                  </w:r>
                  <w:proofErr w:type="spellEnd"/>
                  <w:r w:rsidRPr="00A25D4D">
                    <w:t xml:space="preserve"> -&gt; </w:t>
                  </w:r>
                  <w:proofErr w:type="spellStart"/>
                  <w:r w:rsidRPr="00A25D4D">
                    <w:t>notEmpty</w:t>
                  </w:r>
                  <w:proofErr w:type="spellEnd"/>
                  <w:r w:rsidRPr="00A25D4D">
                    <w:t xml:space="preserve">() </w:t>
                  </w:r>
                  <w:proofErr w:type="spellStart"/>
                  <w:r w:rsidRPr="00A25D4D">
                    <w:t>and</w:t>
                  </w:r>
                  <w:proofErr w:type="spellEnd"/>
                  <w:r w:rsidRPr="00A25D4D">
                    <w:t xml:space="preserve"> </w:t>
                  </w:r>
                  <w:proofErr w:type="spellStart"/>
                  <w:r w:rsidRPr="00A25D4D">
                    <w:t>self.labelpositie</w:t>
                  </w:r>
                  <w:proofErr w:type="spellEnd"/>
                  <w:r w:rsidRPr="00A25D4D">
                    <w:t xml:space="preserve"> -&gt; </w:t>
                  </w:r>
                  <w:proofErr w:type="spellStart"/>
                  <w:r w:rsidRPr="00A25D4D">
                    <w:t>notEmpty</w:t>
                  </w:r>
                  <w:proofErr w:type="spellEnd"/>
                  <w:r w:rsidRPr="00A25D4D">
                    <w:t>()</w:t>
                  </w:r>
                </w:p>
              </w:tc>
            </w:tr>
          </w:tbl>
          <w:p w14:paraId="157BD71B" w14:textId="77777777" w:rsidR="00C0190C" w:rsidRPr="00A25D4D" w:rsidRDefault="00C0190C" w:rsidP="008F13CC">
            <w:pPr>
              <w:jc w:val="left"/>
            </w:pPr>
          </w:p>
        </w:tc>
      </w:tr>
    </w:tbl>
    <w:p w14:paraId="21A91241" w14:textId="77777777" w:rsidR="00C0190C" w:rsidRPr="00A25D4D" w:rsidRDefault="00C0190C" w:rsidP="008F13CC">
      <w:pPr>
        <w:pStyle w:val="Kop5"/>
        <w:jc w:val="left"/>
        <w:rPr>
          <w:sz w:val="16"/>
          <w:szCs w:val="16"/>
        </w:rPr>
      </w:pPr>
      <w:proofErr w:type="spellStart"/>
      <w:r w:rsidRPr="00A25D4D">
        <w:rPr>
          <w:sz w:val="16"/>
          <w:szCs w:val="16"/>
        </w:rPr>
        <w:t>Appurtenance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C0190C" w:rsidRPr="00A25D4D" w14:paraId="77313A10"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E2E098C" w14:textId="77777777" w:rsidR="00C0190C" w:rsidRPr="00A25D4D" w:rsidRDefault="00C0190C" w:rsidP="008F13CC">
            <w:pPr>
              <w:jc w:val="left"/>
            </w:pPr>
            <w:proofErr w:type="spellStart"/>
            <w:r w:rsidRPr="00A25D4D">
              <w:rPr>
                <w:b/>
                <w:bCs/>
              </w:rPr>
              <w:t>Appurtenance</w:t>
            </w:r>
            <w:proofErr w:type="spellEnd"/>
          </w:p>
        </w:tc>
      </w:tr>
      <w:tr w:rsidR="00C0190C" w:rsidRPr="00A25D4D" w14:paraId="1C027E7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299F787C" w14:textId="77777777" w:rsidTr="00C0190C">
              <w:trPr>
                <w:tblHeader/>
                <w:tblCellSpacing w:w="0" w:type="dxa"/>
              </w:trPr>
              <w:tc>
                <w:tcPr>
                  <w:tcW w:w="360" w:type="dxa"/>
                  <w:hideMark/>
                </w:tcPr>
                <w:p w14:paraId="368D81E8" w14:textId="77777777" w:rsidR="00C0190C" w:rsidRPr="00A25D4D" w:rsidRDefault="00C0190C" w:rsidP="008F13CC">
                  <w:pPr>
                    <w:jc w:val="left"/>
                  </w:pPr>
                  <w:r w:rsidRPr="00A25D4D">
                    <w:t> </w:t>
                  </w:r>
                </w:p>
              </w:tc>
              <w:tc>
                <w:tcPr>
                  <w:tcW w:w="1500" w:type="dxa"/>
                  <w:hideMark/>
                </w:tcPr>
                <w:p w14:paraId="6DBD7220" w14:textId="77777777" w:rsidR="00C0190C" w:rsidRPr="00A25D4D" w:rsidRDefault="00C0190C" w:rsidP="008F13CC">
                  <w:pPr>
                    <w:jc w:val="left"/>
                  </w:pPr>
                  <w:r w:rsidRPr="00A25D4D">
                    <w:t>Naam</w:t>
                  </w:r>
                </w:p>
              </w:tc>
              <w:tc>
                <w:tcPr>
                  <w:tcW w:w="0" w:type="auto"/>
                  <w:hideMark/>
                </w:tcPr>
                <w:p w14:paraId="17D03575" w14:textId="77777777" w:rsidR="00C0190C" w:rsidRPr="00A25D4D" w:rsidRDefault="00C0190C" w:rsidP="008F13CC">
                  <w:pPr>
                    <w:jc w:val="left"/>
                  </w:pPr>
                </w:p>
              </w:tc>
            </w:tr>
            <w:tr w:rsidR="00C0190C" w:rsidRPr="00A25D4D" w14:paraId="5DFFDA79" w14:textId="77777777" w:rsidTr="00C0190C">
              <w:trPr>
                <w:tblHeader/>
                <w:tblCellSpacing w:w="0" w:type="dxa"/>
              </w:trPr>
              <w:tc>
                <w:tcPr>
                  <w:tcW w:w="360" w:type="dxa"/>
                  <w:hideMark/>
                </w:tcPr>
                <w:p w14:paraId="65DE029D" w14:textId="77777777" w:rsidR="00C0190C" w:rsidRPr="00A25D4D" w:rsidRDefault="00C0190C" w:rsidP="008F13CC">
                  <w:pPr>
                    <w:jc w:val="left"/>
                  </w:pPr>
                  <w:r w:rsidRPr="00A25D4D">
                    <w:t> </w:t>
                  </w:r>
                </w:p>
              </w:tc>
              <w:tc>
                <w:tcPr>
                  <w:tcW w:w="1500" w:type="dxa"/>
                  <w:hideMark/>
                </w:tcPr>
                <w:p w14:paraId="11172B83" w14:textId="77777777" w:rsidR="00C0190C" w:rsidRPr="00A25D4D" w:rsidRDefault="00C0190C" w:rsidP="008F13CC">
                  <w:pPr>
                    <w:jc w:val="left"/>
                  </w:pPr>
                  <w:r w:rsidRPr="00A25D4D">
                    <w:t>Definitie:</w:t>
                  </w:r>
                </w:p>
              </w:tc>
              <w:tc>
                <w:tcPr>
                  <w:tcW w:w="0" w:type="auto"/>
                  <w:hideMark/>
                </w:tcPr>
                <w:p w14:paraId="40ECF856" w14:textId="77777777" w:rsidR="00C0190C" w:rsidRPr="00A25D4D" w:rsidRDefault="00C0190C" w:rsidP="008F13CC">
                  <w:pPr>
                    <w:jc w:val="left"/>
                  </w:pPr>
                  <w:r w:rsidRPr="00A25D4D">
                    <w:t xml:space="preserve">Een leidingelement dat door zijn type wordt beschreven (via het attribuut </w:t>
                  </w:r>
                  <w:proofErr w:type="spellStart"/>
                  <w:r w:rsidRPr="00A25D4D">
                    <w:t>appurtenanceType</w:t>
                  </w:r>
                  <w:proofErr w:type="spellEnd"/>
                  <w:r w:rsidRPr="00A25D4D">
                    <w:t xml:space="preserve">). </w:t>
                  </w:r>
                </w:p>
              </w:tc>
            </w:tr>
            <w:tr w:rsidR="00C0190C" w:rsidRPr="00A25D4D" w14:paraId="4F494A69" w14:textId="77777777" w:rsidTr="00C0190C">
              <w:trPr>
                <w:tblHeader/>
                <w:tblCellSpacing w:w="0" w:type="dxa"/>
              </w:trPr>
              <w:tc>
                <w:tcPr>
                  <w:tcW w:w="360" w:type="dxa"/>
                  <w:hideMark/>
                </w:tcPr>
                <w:p w14:paraId="3B6D4EFD" w14:textId="77777777" w:rsidR="00C0190C" w:rsidRPr="00A25D4D" w:rsidRDefault="00C0190C" w:rsidP="008F13CC">
                  <w:pPr>
                    <w:jc w:val="left"/>
                  </w:pPr>
                  <w:r w:rsidRPr="00A25D4D">
                    <w:t> </w:t>
                  </w:r>
                </w:p>
              </w:tc>
              <w:tc>
                <w:tcPr>
                  <w:tcW w:w="1500" w:type="dxa"/>
                  <w:hideMark/>
                </w:tcPr>
                <w:p w14:paraId="6B7C237D" w14:textId="77777777" w:rsidR="00C0190C" w:rsidRPr="00A25D4D" w:rsidRDefault="00C0190C" w:rsidP="008F13CC">
                  <w:pPr>
                    <w:jc w:val="left"/>
                  </w:pPr>
                  <w:r w:rsidRPr="00A25D4D">
                    <w:t>Herkomst:</w:t>
                  </w:r>
                </w:p>
              </w:tc>
              <w:tc>
                <w:tcPr>
                  <w:tcW w:w="0" w:type="auto"/>
                  <w:hideMark/>
                </w:tcPr>
                <w:p w14:paraId="146A5B9D" w14:textId="77777777" w:rsidR="00C0190C" w:rsidRPr="00A25D4D" w:rsidRDefault="00C0190C" w:rsidP="008F13CC">
                  <w:pPr>
                    <w:jc w:val="left"/>
                  </w:pPr>
                  <w:r w:rsidRPr="00A25D4D">
                    <w:t>Inspire</w:t>
                  </w:r>
                </w:p>
              </w:tc>
            </w:tr>
            <w:tr w:rsidR="00C0190C" w:rsidRPr="00A25D4D" w14:paraId="61272013" w14:textId="77777777" w:rsidTr="00C0190C">
              <w:trPr>
                <w:tblHeader/>
                <w:tblCellSpacing w:w="0" w:type="dxa"/>
              </w:trPr>
              <w:tc>
                <w:tcPr>
                  <w:tcW w:w="360" w:type="dxa"/>
                  <w:hideMark/>
                </w:tcPr>
                <w:p w14:paraId="49B876B6" w14:textId="77777777" w:rsidR="00C0190C" w:rsidRPr="00A25D4D" w:rsidRDefault="00C0190C" w:rsidP="008F13CC">
                  <w:pPr>
                    <w:jc w:val="left"/>
                  </w:pPr>
                  <w:r w:rsidRPr="00A25D4D">
                    <w:t> </w:t>
                  </w:r>
                </w:p>
              </w:tc>
              <w:tc>
                <w:tcPr>
                  <w:tcW w:w="1500" w:type="dxa"/>
                  <w:hideMark/>
                </w:tcPr>
                <w:p w14:paraId="44AEF26B" w14:textId="77777777" w:rsidR="00C0190C" w:rsidRPr="00A25D4D" w:rsidRDefault="00C0190C" w:rsidP="008F13CC">
                  <w:pPr>
                    <w:jc w:val="left"/>
                  </w:pPr>
                  <w:r w:rsidRPr="00A25D4D">
                    <w:t>Subtype van:</w:t>
                  </w:r>
                </w:p>
              </w:tc>
              <w:tc>
                <w:tcPr>
                  <w:tcW w:w="0" w:type="auto"/>
                  <w:hideMark/>
                </w:tcPr>
                <w:p w14:paraId="0696C599" w14:textId="77777777" w:rsidR="00C0190C" w:rsidRPr="00A25D4D" w:rsidRDefault="00C0190C" w:rsidP="008F13CC">
                  <w:pPr>
                    <w:jc w:val="left"/>
                  </w:pPr>
                  <w:r w:rsidRPr="00A25D4D">
                    <w:t xml:space="preserve">Leidingelement, </w:t>
                  </w:r>
                  <w:proofErr w:type="spellStart"/>
                  <w:r w:rsidRPr="00A25D4D">
                    <w:t>Appurtenance</w:t>
                  </w:r>
                  <w:proofErr w:type="spellEnd"/>
                </w:p>
              </w:tc>
            </w:tr>
            <w:tr w:rsidR="00C0190C" w:rsidRPr="00A25D4D" w14:paraId="310E4D63" w14:textId="77777777" w:rsidTr="00C0190C">
              <w:trPr>
                <w:tblHeader/>
                <w:tblCellSpacing w:w="0" w:type="dxa"/>
              </w:trPr>
              <w:tc>
                <w:tcPr>
                  <w:tcW w:w="360" w:type="dxa"/>
                  <w:hideMark/>
                </w:tcPr>
                <w:p w14:paraId="35065A29" w14:textId="77777777" w:rsidR="00C0190C" w:rsidRPr="00A25D4D" w:rsidRDefault="00C0190C" w:rsidP="008F13CC">
                  <w:pPr>
                    <w:jc w:val="left"/>
                  </w:pPr>
                  <w:r w:rsidRPr="00A25D4D">
                    <w:t> </w:t>
                  </w:r>
                </w:p>
              </w:tc>
              <w:tc>
                <w:tcPr>
                  <w:tcW w:w="1500" w:type="dxa"/>
                  <w:hideMark/>
                </w:tcPr>
                <w:p w14:paraId="4FBDA7E4" w14:textId="77777777" w:rsidR="00C0190C" w:rsidRPr="00A25D4D" w:rsidRDefault="00C0190C" w:rsidP="008F13CC">
                  <w:pPr>
                    <w:jc w:val="left"/>
                  </w:pPr>
                  <w:r w:rsidRPr="00A25D4D">
                    <w:t>Omschrijving:</w:t>
                  </w:r>
                </w:p>
              </w:tc>
              <w:tc>
                <w:tcPr>
                  <w:tcW w:w="0" w:type="auto"/>
                  <w:hideMark/>
                </w:tcPr>
                <w:p w14:paraId="39DEBD3B" w14:textId="77777777" w:rsidR="00C0190C" w:rsidRPr="00A25D4D" w:rsidRDefault="00C0190C" w:rsidP="008F13CC">
                  <w:pPr>
                    <w:jc w:val="left"/>
                  </w:pPr>
                  <w:r w:rsidRPr="00A25D4D">
                    <w:t xml:space="preserve">Bijvoorbeeld objecten zoals een schakelkast, verdeelkast, kranen, afsluiters, versterkers, </w:t>
                  </w:r>
                  <w:proofErr w:type="spellStart"/>
                  <w:r w:rsidRPr="00A25D4D">
                    <w:t>kabelmof</w:t>
                  </w:r>
                  <w:proofErr w:type="spellEnd"/>
                  <w:r w:rsidRPr="00A25D4D">
                    <w:t xml:space="preserve">, rioolput, (druk)rioolgemaal, </w:t>
                  </w:r>
                  <w:proofErr w:type="spellStart"/>
                  <w:r w:rsidRPr="00A25D4D">
                    <w:t>kathodische</w:t>
                  </w:r>
                  <w:proofErr w:type="spellEnd"/>
                  <w:r w:rsidRPr="00A25D4D">
                    <w:t xml:space="preserve"> bescherming, boorput, etc. </w:t>
                  </w:r>
                </w:p>
              </w:tc>
            </w:tr>
            <w:tr w:rsidR="00C0190C" w:rsidRPr="00A25D4D" w14:paraId="7B0D7860" w14:textId="77777777" w:rsidTr="00C0190C">
              <w:trPr>
                <w:tblHeader/>
                <w:tblCellSpacing w:w="0" w:type="dxa"/>
              </w:trPr>
              <w:tc>
                <w:tcPr>
                  <w:tcW w:w="360" w:type="dxa"/>
                  <w:hideMark/>
                </w:tcPr>
                <w:p w14:paraId="0CBB9759" w14:textId="77777777" w:rsidR="00C0190C" w:rsidRPr="00A25D4D" w:rsidRDefault="00C0190C" w:rsidP="008F13CC">
                  <w:pPr>
                    <w:jc w:val="left"/>
                  </w:pPr>
                  <w:r w:rsidRPr="00A25D4D">
                    <w:t> </w:t>
                  </w:r>
                </w:p>
              </w:tc>
              <w:tc>
                <w:tcPr>
                  <w:tcW w:w="1500" w:type="dxa"/>
                  <w:hideMark/>
                </w:tcPr>
                <w:p w14:paraId="13A9F6A5" w14:textId="77777777" w:rsidR="00C0190C" w:rsidRPr="00A25D4D" w:rsidRDefault="00C0190C" w:rsidP="008F13CC">
                  <w:pPr>
                    <w:jc w:val="left"/>
                  </w:pPr>
                  <w:r w:rsidRPr="00A25D4D">
                    <w:t>Stereotypes:</w:t>
                  </w:r>
                </w:p>
              </w:tc>
              <w:tc>
                <w:tcPr>
                  <w:tcW w:w="0" w:type="auto"/>
                  <w:hideMark/>
                </w:tcPr>
                <w:p w14:paraId="7A67CC17"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4ECFFBFA" w14:textId="77777777" w:rsidR="00C0190C" w:rsidRPr="00A25D4D" w:rsidRDefault="00C0190C" w:rsidP="008F13CC">
            <w:pPr>
              <w:jc w:val="left"/>
            </w:pPr>
          </w:p>
        </w:tc>
      </w:tr>
      <w:tr w:rsidR="00C0190C" w:rsidRPr="00A25D4D" w14:paraId="65605F8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6BA4A23" w14:textId="77777777" w:rsidR="00C0190C" w:rsidRPr="00A25D4D" w:rsidRDefault="00C0190C" w:rsidP="008F13CC">
            <w:pPr>
              <w:jc w:val="left"/>
            </w:pPr>
            <w:r w:rsidRPr="00A25D4D">
              <w:rPr>
                <w:b/>
                <w:bCs/>
              </w:rPr>
              <w:t>Attribuut: hoogte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48E611F5" w14:textId="77777777" w:rsidTr="00C0190C">
              <w:trPr>
                <w:tblHeader/>
                <w:tblCellSpacing w:w="0" w:type="dxa"/>
              </w:trPr>
              <w:tc>
                <w:tcPr>
                  <w:tcW w:w="360" w:type="dxa"/>
                  <w:hideMark/>
                </w:tcPr>
                <w:p w14:paraId="53BAEF50" w14:textId="77777777" w:rsidR="00C0190C" w:rsidRPr="00A25D4D" w:rsidRDefault="00C0190C" w:rsidP="008F13CC">
                  <w:pPr>
                    <w:jc w:val="left"/>
                  </w:pPr>
                  <w:r w:rsidRPr="00A25D4D">
                    <w:t> </w:t>
                  </w:r>
                </w:p>
              </w:tc>
              <w:tc>
                <w:tcPr>
                  <w:tcW w:w="1500" w:type="dxa"/>
                  <w:hideMark/>
                </w:tcPr>
                <w:p w14:paraId="457BBEA8" w14:textId="77777777" w:rsidR="00C0190C" w:rsidRPr="00A25D4D" w:rsidRDefault="00C0190C" w:rsidP="008F13CC">
                  <w:pPr>
                    <w:jc w:val="left"/>
                  </w:pPr>
                  <w:r w:rsidRPr="00A25D4D">
                    <w:t>Type:</w:t>
                  </w:r>
                </w:p>
              </w:tc>
              <w:tc>
                <w:tcPr>
                  <w:tcW w:w="0" w:type="auto"/>
                  <w:hideMark/>
                </w:tcPr>
                <w:p w14:paraId="374E10C4" w14:textId="77777777" w:rsidR="00C0190C" w:rsidRPr="00A25D4D" w:rsidRDefault="00C0190C" w:rsidP="008F13CC">
                  <w:pPr>
                    <w:jc w:val="left"/>
                  </w:pPr>
                  <w:proofErr w:type="spellStart"/>
                  <w:r w:rsidRPr="00A25D4D">
                    <w:t>Length</w:t>
                  </w:r>
                  <w:proofErr w:type="spellEnd"/>
                </w:p>
              </w:tc>
            </w:tr>
            <w:tr w:rsidR="00C0190C" w:rsidRPr="00A25D4D" w14:paraId="75693A96" w14:textId="77777777" w:rsidTr="00C0190C">
              <w:trPr>
                <w:tblHeader/>
                <w:tblCellSpacing w:w="0" w:type="dxa"/>
              </w:trPr>
              <w:tc>
                <w:tcPr>
                  <w:tcW w:w="360" w:type="dxa"/>
                  <w:hideMark/>
                </w:tcPr>
                <w:p w14:paraId="3D4BCD47" w14:textId="77777777" w:rsidR="00C0190C" w:rsidRPr="00A25D4D" w:rsidRDefault="00C0190C" w:rsidP="008F13CC">
                  <w:pPr>
                    <w:jc w:val="left"/>
                  </w:pPr>
                  <w:r w:rsidRPr="00A25D4D">
                    <w:t> </w:t>
                  </w:r>
                </w:p>
              </w:tc>
              <w:tc>
                <w:tcPr>
                  <w:tcW w:w="1500" w:type="dxa"/>
                  <w:hideMark/>
                </w:tcPr>
                <w:p w14:paraId="200EFE80" w14:textId="77777777" w:rsidR="00C0190C" w:rsidRPr="00A25D4D" w:rsidRDefault="00C0190C" w:rsidP="008F13CC">
                  <w:pPr>
                    <w:jc w:val="left"/>
                  </w:pPr>
                  <w:r w:rsidRPr="00A25D4D">
                    <w:t>Naam</w:t>
                  </w:r>
                </w:p>
              </w:tc>
              <w:tc>
                <w:tcPr>
                  <w:tcW w:w="0" w:type="auto"/>
                  <w:hideMark/>
                </w:tcPr>
                <w:p w14:paraId="7A4648F1" w14:textId="77777777" w:rsidR="00C0190C" w:rsidRPr="00A25D4D" w:rsidRDefault="00C0190C" w:rsidP="008F13CC">
                  <w:pPr>
                    <w:jc w:val="left"/>
                  </w:pPr>
                </w:p>
              </w:tc>
            </w:tr>
            <w:tr w:rsidR="00C0190C" w:rsidRPr="00A25D4D" w14:paraId="20389895" w14:textId="77777777" w:rsidTr="00C0190C">
              <w:trPr>
                <w:tblHeader/>
                <w:tblCellSpacing w:w="0" w:type="dxa"/>
              </w:trPr>
              <w:tc>
                <w:tcPr>
                  <w:tcW w:w="360" w:type="dxa"/>
                  <w:hideMark/>
                </w:tcPr>
                <w:p w14:paraId="60F98234" w14:textId="77777777" w:rsidR="00C0190C" w:rsidRPr="00A25D4D" w:rsidRDefault="00C0190C" w:rsidP="008F13CC">
                  <w:pPr>
                    <w:jc w:val="left"/>
                  </w:pPr>
                  <w:r w:rsidRPr="00A25D4D">
                    <w:t> </w:t>
                  </w:r>
                </w:p>
              </w:tc>
              <w:tc>
                <w:tcPr>
                  <w:tcW w:w="1500" w:type="dxa"/>
                  <w:hideMark/>
                </w:tcPr>
                <w:p w14:paraId="5F04EC84" w14:textId="77777777" w:rsidR="00C0190C" w:rsidRPr="00A25D4D" w:rsidRDefault="00C0190C" w:rsidP="008F13CC">
                  <w:pPr>
                    <w:jc w:val="left"/>
                  </w:pPr>
                  <w:r w:rsidRPr="00A25D4D">
                    <w:t>Definitie:</w:t>
                  </w:r>
                </w:p>
              </w:tc>
              <w:tc>
                <w:tcPr>
                  <w:tcW w:w="0" w:type="auto"/>
                  <w:hideMark/>
                </w:tcPr>
                <w:p w14:paraId="5AF265CF" w14:textId="77777777" w:rsidR="00C0190C" w:rsidRPr="00A25D4D" w:rsidRDefault="00C0190C" w:rsidP="008F13CC">
                  <w:pPr>
                    <w:jc w:val="left"/>
                  </w:pPr>
                  <w:r w:rsidRPr="00A25D4D">
                    <w:t xml:space="preserve">De hoogte of lengte van het object. </w:t>
                  </w:r>
                </w:p>
              </w:tc>
            </w:tr>
            <w:tr w:rsidR="00C0190C" w:rsidRPr="00A25D4D" w14:paraId="1A55D4EE" w14:textId="77777777" w:rsidTr="00C0190C">
              <w:trPr>
                <w:tblHeader/>
                <w:tblCellSpacing w:w="0" w:type="dxa"/>
              </w:trPr>
              <w:tc>
                <w:tcPr>
                  <w:tcW w:w="360" w:type="dxa"/>
                  <w:hideMark/>
                </w:tcPr>
                <w:p w14:paraId="36425290" w14:textId="77777777" w:rsidR="00C0190C" w:rsidRPr="00A25D4D" w:rsidRDefault="00C0190C" w:rsidP="008F13CC">
                  <w:pPr>
                    <w:jc w:val="left"/>
                  </w:pPr>
                  <w:r w:rsidRPr="00A25D4D">
                    <w:t> </w:t>
                  </w:r>
                </w:p>
              </w:tc>
              <w:tc>
                <w:tcPr>
                  <w:tcW w:w="1500" w:type="dxa"/>
                  <w:hideMark/>
                </w:tcPr>
                <w:p w14:paraId="29662E43" w14:textId="77777777" w:rsidR="00C0190C" w:rsidRPr="00A25D4D" w:rsidRDefault="00C0190C" w:rsidP="008F13CC">
                  <w:pPr>
                    <w:jc w:val="left"/>
                  </w:pPr>
                  <w:r w:rsidRPr="00A25D4D">
                    <w:t>Omschrijving:</w:t>
                  </w:r>
                </w:p>
              </w:tc>
              <w:tc>
                <w:tcPr>
                  <w:tcW w:w="0" w:type="auto"/>
                  <w:hideMark/>
                </w:tcPr>
                <w:p w14:paraId="500992E9" w14:textId="454F03FF" w:rsidR="00C0190C" w:rsidRPr="00A25D4D" w:rsidRDefault="00C0190C" w:rsidP="008F13CC">
                  <w:pPr>
                    <w:jc w:val="left"/>
                  </w:pPr>
                  <w:r w:rsidRPr="00A25D4D">
                    <w:t>De hoogte betreft de lengte van het hele leidingelement in verticale richting ongeacht of er een deel onder of boven het maaiveld bevindt. Het datatype is ‘</w:t>
                  </w:r>
                  <w:proofErr w:type="spellStart"/>
                  <w:r w:rsidRPr="00A25D4D">
                    <w:t>Length</w:t>
                  </w:r>
                  <w:proofErr w:type="spellEnd"/>
                  <w:r w:rsidRPr="00A25D4D">
                    <w:t xml:space="preserve">’ waarbij de meeteenheid apart wordt gespecificeerd. Voor </w:t>
                  </w:r>
                  <w:proofErr w:type="spellStart"/>
                  <w:ins w:id="62" w:author="Paul Janssen" w:date="2020-06-10T18:16:00Z">
                    <w:r w:rsidR="005C5480">
                      <w:t>WIBON</w:t>
                    </w:r>
                  </w:ins>
                  <w:del w:id="63" w:author="Paul Janssen" w:date="2020-06-10T18:16:00Z">
                    <w:r w:rsidR="00135FA7" w:rsidDel="005C5480">
                      <w:delText>WIBON</w:delText>
                    </w:r>
                    <w:r w:rsidRPr="00A25D4D" w:rsidDel="005C5480">
                      <w:delText xml:space="preserve"> </w:delText>
                    </w:r>
                  </w:del>
                  <w:r w:rsidRPr="00A25D4D">
                    <w:t>wordt</w:t>
                  </w:r>
                  <w:proofErr w:type="spellEnd"/>
                  <w:r w:rsidRPr="00A25D4D">
                    <w:t xml:space="preserve"> er altijd meters gebruikt met maximaal 2 decimalen. De UOM wordt uitgedrukt via 1 van de volgende OGC URN codes: • </w:t>
                  </w:r>
                  <w:proofErr w:type="spellStart"/>
                  <w:r w:rsidRPr="00A25D4D">
                    <w:t>urn:ogc:def:uom:OGC</w:t>
                  </w:r>
                  <w:proofErr w:type="spellEnd"/>
                  <w:r w:rsidRPr="00A25D4D">
                    <w:t xml:space="preserve">::m • </w:t>
                  </w:r>
                  <w:proofErr w:type="spellStart"/>
                  <w:r w:rsidRPr="00A25D4D">
                    <w:t>urn:ogc:def:uom:OGC</w:t>
                  </w:r>
                  <w:proofErr w:type="spellEnd"/>
                  <w:r w:rsidRPr="00A25D4D">
                    <w:t xml:space="preserve">::cm • </w:t>
                  </w:r>
                  <w:proofErr w:type="spellStart"/>
                  <w:r w:rsidRPr="00A25D4D">
                    <w:t>urn:ogc:def:uom:OGC</w:t>
                  </w:r>
                  <w:proofErr w:type="spellEnd"/>
                  <w:r w:rsidRPr="00A25D4D">
                    <w:t xml:space="preserve">::mm </w:t>
                  </w:r>
                </w:p>
              </w:tc>
            </w:tr>
            <w:tr w:rsidR="00C0190C" w:rsidRPr="00A25D4D" w14:paraId="0DFE1FAB" w14:textId="77777777" w:rsidTr="00C0190C">
              <w:trPr>
                <w:tblHeader/>
                <w:tblCellSpacing w:w="0" w:type="dxa"/>
              </w:trPr>
              <w:tc>
                <w:tcPr>
                  <w:tcW w:w="360" w:type="dxa"/>
                  <w:hideMark/>
                </w:tcPr>
                <w:p w14:paraId="69D67198" w14:textId="77777777" w:rsidR="00C0190C" w:rsidRPr="00A25D4D" w:rsidRDefault="00C0190C" w:rsidP="008F13CC">
                  <w:pPr>
                    <w:jc w:val="left"/>
                  </w:pPr>
                  <w:r w:rsidRPr="00A25D4D">
                    <w:t> </w:t>
                  </w:r>
                </w:p>
              </w:tc>
              <w:tc>
                <w:tcPr>
                  <w:tcW w:w="1500" w:type="dxa"/>
                  <w:hideMark/>
                </w:tcPr>
                <w:p w14:paraId="62D0CAD4"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F021575" w14:textId="77777777" w:rsidR="00C0190C" w:rsidRPr="00A25D4D" w:rsidRDefault="00C0190C" w:rsidP="008F13CC">
                  <w:pPr>
                    <w:jc w:val="left"/>
                  </w:pPr>
                  <w:r w:rsidRPr="00A25D4D">
                    <w:t>0..1</w:t>
                  </w:r>
                </w:p>
              </w:tc>
            </w:tr>
          </w:tbl>
          <w:p w14:paraId="6911A7D4" w14:textId="77777777" w:rsidR="00C0190C" w:rsidRPr="00A25D4D" w:rsidRDefault="00C0190C" w:rsidP="008F13CC">
            <w:pPr>
              <w:jc w:val="left"/>
            </w:pPr>
          </w:p>
        </w:tc>
      </w:tr>
      <w:tr w:rsidR="00C0190C" w:rsidRPr="007060DF" w14:paraId="46EBCC6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D3CE2DB"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InspireAttributenNietVanToepassing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7708B0B6" w14:textId="77777777" w:rsidTr="00C0190C">
              <w:trPr>
                <w:tblHeader/>
                <w:tblCellSpacing w:w="0" w:type="dxa"/>
              </w:trPr>
              <w:tc>
                <w:tcPr>
                  <w:tcW w:w="360" w:type="dxa"/>
                  <w:hideMark/>
                </w:tcPr>
                <w:p w14:paraId="63D7C339" w14:textId="77777777" w:rsidR="00C0190C" w:rsidRPr="00A25D4D" w:rsidRDefault="00C0190C" w:rsidP="008F13CC">
                  <w:pPr>
                    <w:jc w:val="left"/>
                  </w:pPr>
                  <w:r w:rsidRPr="00A25D4D">
                    <w:t> </w:t>
                  </w:r>
                </w:p>
              </w:tc>
              <w:tc>
                <w:tcPr>
                  <w:tcW w:w="1500" w:type="dxa"/>
                  <w:hideMark/>
                </w:tcPr>
                <w:p w14:paraId="67694F7A" w14:textId="77777777" w:rsidR="00C0190C" w:rsidRPr="00A25D4D" w:rsidRDefault="00C0190C" w:rsidP="008F13CC">
                  <w:pPr>
                    <w:jc w:val="left"/>
                  </w:pPr>
                  <w:r w:rsidRPr="00A25D4D">
                    <w:t>Natuurlijke taal:</w:t>
                  </w:r>
                </w:p>
              </w:tc>
              <w:tc>
                <w:tcPr>
                  <w:tcW w:w="0" w:type="auto"/>
                  <w:hideMark/>
                </w:tcPr>
                <w:p w14:paraId="4E1AD921" w14:textId="77777777" w:rsidR="00C0190C" w:rsidRPr="00A25D4D" w:rsidRDefault="00C0190C" w:rsidP="008F13CC">
                  <w:pPr>
                    <w:jc w:val="left"/>
                  </w:pPr>
                  <w:r w:rsidRPr="00A25D4D">
                    <w:t xml:space="preserve">Optionele INSPIRE attributen die niet worden gebruikt </w:t>
                  </w:r>
                </w:p>
              </w:tc>
            </w:tr>
            <w:tr w:rsidR="00C0190C" w:rsidRPr="007060DF" w14:paraId="055415CA" w14:textId="77777777" w:rsidTr="00C0190C">
              <w:trPr>
                <w:tblHeader/>
                <w:tblCellSpacing w:w="0" w:type="dxa"/>
              </w:trPr>
              <w:tc>
                <w:tcPr>
                  <w:tcW w:w="360" w:type="dxa"/>
                  <w:hideMark/>
                </w:tcPr>
                <w:p w14:paraId="23701B46" w14:textId="77777777" w:rsidR="00C0190C" w:rsidRPr="00A25D4D" w:rsidRDefault="00C0190C" w:rsidP="008F13CC">
                  <w:pPr>
                    <w:jc w:val="left"/>
                  </w:pPr>
                  <w:r w:rsidRPr="00A25D4D">
                    <w:t> </w:t>
                  </w:r>
                </w:p>
              </w:tc>
              <w:tc>
                <w:tcPr>
                  <w:tcW w:w="1500" w:type="dxa"/>
                  <w:hideMark/>
                </w:tcPr>
                <w:p w14:paraId="1ED3084D" w14:textId="77777777" w:rsidR="00C0190C" w:rsidRPr="00A25D4D" w:rsidRDefault="00C0190C" w:rsidP="008F13CC">
                  <w:pPr>
                    <w:jc w:val="left"/>
                  </w:pPr>
                  <w:r w:rsidRPr="00A25D4D">
                    <w:t>OCL:</w:t>
                  </w:r>
                </w:p>
              </w:tc>
              <w:tc>
                <w:tcPr>
                  <w:tcW w:w="0" w:type="auto"/>
                  <w:hideMark/>
                </w:tcPr>
                <w:p w14:paraId="20F22A79" w14:textId="77777777" w:rsidR="00C0190C" w:rsidRPr="00A25D4D" w:rsidRDefault="00C0190C" w:rsidP="008F13CC">
                  <w:pPr>
                    <w:jc w:val="left"/>
                    <w:rPr>
                      <w:lang w:val="en-GB"/>
                    </w:rPr>
                  </w:pPr>
                  <w:proofErr w:type="spellStart"/>
                  <w:r w:rsidRPr="00A25D4D">
                    <w:rPr>
                      <w:lang w:val="en-GB"/>
                    </w:rPr>
                    <w:t>Inv</w:t>
                  </w:r>
                  <w:proofErr w:type="spellEnd"/>
                  <w:r w:rsidRPr="00A25D4D">
                    <w:rPr>
                      <w:lang w:val="en-GB"/>
                    </w:rPr>
                    <w:t>: (</w:t>
                  </w:r>
                  <w:proofErr w:type="spellStart"/>
                  <w:r w:rsidRPr="00A25D4D">
                    <w:rPr>
                      <w:lang w:val="en-GB"/>
                    </w:rPr>
                    <w:t>self.governmentalServiceReference.OclIsKindOf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self.governmentalServiceReference</w:t>
                  </w:r>
                  <w:proofErr w:type="spellEnd"/>
                  <w:r w:rsidRPr="00A25D4D">
                    <w:rPr>
                      <w:lang w:val="en-GB"/>
                    </w:rPr>
                    <w:t xml:space="preserve"> -&gt;</w:t>
                  </w:r>
                  <w:proofErr w:type="spellStart"/>
                  <w:r w:rsidRPr="00A25D4D">
                    <w:rPr>
                      <w:lang w:val="en-GB"/>
                    </w:rPr>
                    <w:t>isEmpty</w:t>
                  </w:r>
                  <w:proofErr w:type="spellEnd"/>
                  <w:r w:rsidRPr="00A25D4D">
                    <w:rPr>
                      <w:lang w:val="en-GB"/>
                    </w:rPr>
                    <w:t>()) and (</w:t>
                  </w:r>
                  <w:proofErr w:type="spellStart"/>
                  <w:r w:rsidRPr="00A25D4D">
                    <w:rPr>
                      <w:lang w:val="en-GB"/>
                    </w:rPr>
                    <w:t>self.utilityFacilityReference.OclIsKindOf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self.utilityFacilityReference</w:t>
                  </w:r>
                  <w:proofErr w:type="spellEnd"/>
                  <w:r w:rsidRPr="00A25D4D">
                    <w:rPr>
                      <w:lang w:val="en-GB"/>
                    </w:rPr>
                    <w:t>-&gt;</w:t>
                  </w:r>
                  <w:proofErr w:type="spellStart"/>
                  <w:r w:rsidRPr="00A25D4D">
                    <w:rPr>
                      <w:lang w:val="en-GB"/>
                    </w:rPr>
                    <w:t>isEmpty</w:t>
                  </w:r>
                  <w:proofErr w:type="spellEnd"/>
                  <w:r w:rsidRPr="00A25D4D">
                    <w:rPr>
                      <w:lang w:val="en-GB"/>
                    </w:rPr>
                    <w:t>())</w:t>
                  </w:r>
                </w:p>
              </w:tc>
            </w:tr>
          </w:tbl>
          <w:p w14:paraId="05D491D8" w14:textId="77777777" w:rsidR="00C0190C" w:rsidRPr="00A25D4D" w:rsidRDefault="00C0190C" w:rsidP="008F13CC">
            <w:pPr>
              <w:jc w:val="left"/>
              <w:rPr>
                <w:lang w:val="en-GB"/>
              </w:rPr>
            </w:pPr>
          </w:p>
        </w:tc>
      </w:tr>
      <w:tr w:rsidR="00C0190C" w:rsidRPr="00A25D4D" w14:paraId="79ED2F9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F0E844E" w14:textId="77777777" w:rsidR="00C0190C" w:rsidRPr="00A25D4D" w:rsidRDefault="00C0190C" w:rsidP="008F13CC">
            <w:pPr>
              <w:jc w:val="left"/>
            </w:pPr>
            <w:proofErr w:type="spellStart"/>
            <w:r w:rsidRPr="00A25D4D">
              <w:rPr>
                <w:b/>
                <w:bCs/>
              </w:rPr>
              <w:t>Constraint</w:t>
            </w:r>
            <w:proofErr w:type="spellEnd"/>
            <w:r w:rsidRPr="00A25D4D">
              <w:rPr>
                <w:b/>
                <w:bCs/>
              </w:rPr>
              <w:t>: Maximaal1Utiliteitsnet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48387E47" w14:textId="77777777" w:rsidTr="00C0190C">
              <w:trPr>
                <w:tblHeader/>
                <w:tblCellSpacing w:w="0" w:type="dxa"/>
              </w:trPr>
              <w:tc>
                <w:tcPr>
                  <w:tcW w:w="360" w:type="dxa"/>
                  <w:hideMark/>
                </w:tcPr>
                <w:p w14:paraId="4AF69733" w14:textId="77777777" w:rsidR="00C0190C" w:rsidRPr="00A25D4D" w:rsidRDefault="00C0190C" w:rsidP="008F13CC">
                  <w:pPr>
                    <w:jc w:val="left"/>
                  </w:pPr>
                  <w:r w:rsidRPr="00A25D4D">
                    <w:t> </w:t>
                  </w:r>
                </w:p>
              </w:tc>
              <w:tc>
                <w:tcPr>
                  <w:tcW w:w="1500" w:type="dxa"/>
                  <w:hideMark/>
                </w:tcPr>
                <w:p w14:paraId="71136AD2" w14:textId="77777777" w:rsidR="00C0190C" w:rsidRPr="00A25D4D" w:rsidRDefault="00C0190C" w:rsidP="008F13CC">
                  <w:pPr>
                    <w:jc w:val="left"/>
                  </w:pPr>
                  <w:r w:rsidRPr="00A25D4D">
                    <w:t>Natuurlijke taal:</w:t>
                  </w:r>
                </w:p>
              </w:tc>
              <w:tc>
                <w:tcPr>
                  <w:tcW w:w="0" w:type="auto"/>
                  <w:hideMark/>
                </w:tcPr>
                <w:p w14:paraId="10F5FEB1" w14:textId="77777777" w:rsidR="00C0190C" w:rsidRPr="00A25D4D" w:rsidRDefault="00C0190C" w:rsidP="008F13CC">
                  <w:pPr>
                    <w:jc w:val="left"/>
                  </w:pPr>
                  <w:r w:rsidRPr="00A25D4D">
                    <w:t xml:space="preserve">hoort bij maximaal 1 utiliteitsnet </w:t>
                  </w:r>
                </w:p>
              </w:tc>
            </w:tr>
            <w:tr w:rsidR="00C0190C" w:rsidRPr="00A25D4D" w14:paraId="51ACDDC8" w14:textId="77777777" w:rsidTr="00C0190C">
              <w:trPr>
                <w:tblHeader/>
                <w:tblCellSpacing w:w="0" w:type="dxa"/>
              </w:trPr>
              <w:tc>
                <w:tcPr>
                  <w:tcW w:w="360" w:type="dxa"/>
                  <w:hideMark/>
                </w:tcPr>
                <w:p w14:paraId="3A51498D" w14:textId="77777777" w:rsidR="00C0190C" w:rsidRPr="00A25D4D" w:rsidRDefault="00C0190C" w:rsidP="008F13CC">
                  <w:pPr>
                    <w:jc w:val="left"/>
                  </w:pPr>
                  <w:r w:rsidRPr="00A25D4D">
                    <w:t> </w:t>
                  </w:r>
                </w:p>
              </w:tc>
              <w:tc>
                <w:tcPr>
                  <w:tcW w:w="1500" w:type="dxa"/>
                  <w:hideMark/>
                </w:tcPr>
                <w:p w14:paraId="5B7F854E" w14:textId="77777777" w:rsidR="00C0190C" w:rsidRPr="00A25D4D" w:rsidRDefault="00C0190C" w:rsidP="008F13CC">
                  <w:pPr>
                    <w:jc w:val="left"/>
                  </w:pPr>
                  <w:r w:rsidRPr="00A25D4D">
                    <w:t>OCL:</w:t>
                  </w:r>
                </w:p>
              </w:tc>
              <w:tc>
                <w:tcPr>
                  <w:tcW w:w="0" w:type="auto"/>
                  <w:hideMark/>
                </w:tcPr>
                <w:p w14:paraId="4629EE6E"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self.inNetwork</w:t>
                  </w:r>
                  <w:proofErr w:type="spellEnd"/>
                  <w:r w:rsidRPr="00A25D4D">
                    <w:t xml:space="preserve"> -&gt;</w:t>
                  </w:r>
                  <w:proofErr w:type="spellStart"/>
                  <w:r w:rsidRPr="00A25D4D">
                    <w:t>size</w:t>
                  </w:r>
                  <w:proofErr w:type="spellEnd"/>
                  <w:r w:rsidRPr="00A25D4D">
                    <w:t>() = 1</w:t>
                  </w:r>
                </w:p>
              </w:tc>
            </w:tr>
          </w:tbl>
          <w:p w14:paraId="6FC52A1B" w14:textId="77777777" w:rsidR="00C0190C" w:rsidRPr="00A25D4D" w:rsidRDefault="00C0190C" w:rsidP="008F13CC">
            <w:pPr>
              <w:jc w:val="left"/>
            </w:pPr>
          </w:p>
        </w:tc>
      </w:tr>
    </w:tbl>
    <w:p w14:paraId="1B478F58" w14:textId="77777777" w:rsidR="00C0190C" w:rsidRPr="00A25D4D" w:rsidRDefault="00C0190C" w:rsidP="008F13CC">
      <w:pPr>
        <w:pStyle w:val="Kop5"/>
        <w:jc w:val="left"/>
        <w:rPr>
          <w:sz w:val="16"/>
          <w:szCs w:val="16"/>
        </w:rPr>
      </w:pPr>
      <w:r w:rsidRPr="00A25D4D">
        <w:rPr>
          <w:sz w:val="16"/>
          <w:szCs w:val="16"/>
        </w:rPr>
        <w:t>Beheerder</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C0190C" w:rsidRPr="00A25D4D" w14:paraId="407D3119"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352F491" w14:textId="77777777" w:rsidR="00C0190C" w:rsidRPr="00A25D4D" w:rsidRDefault="00C0190C" w:rsidP="008F13CC">
            <w:pPr>
              <w:jc w:val="left"/>
            </w:pPr>
            <w:r w:rsidRPr="00A25D4D">
              <w:rPr>
                <w:b/>
                <w:bCs/>
              </w:rPr>
              <w:t>Beheerder</w:t>
            </w:r>
          </w:p>
        </w:tc>
      </w:tr>
      <w:tr w:rsidR="00C0190C" w:rsidRPr="00A25D4D" w14:paraId="3E6FED0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4A9944EF" w14:textId="77777777" w:rsidTr="00C0190C">
              <w:trPr>
                <w:tblHeader/>
                <w:tblCellSpacing w:w="0" w:type="dxa"/>
              </w:trPr>
              <w:tc>
                <w:tcPr>
                  <w:tcW w:w="360" w:type="dxa"/>
                  <w:hideMark/>
                </w:tcPr>
                <w:p w14:paraId="1DD15E6E" w14:textId="77777777" w:rsidR="00C0190C" w:rsidRPr="00A25D4D" w:rsidRDefault="00C0190C" w:rsidP="008F13CC">
                  <w:pPr>
                    <w:jc w:val="left"/>
                  </w:pPr>
                  <w:r w:rsidRPr="00A25D4D">
                    <w:t> </w:t>
                  </w:r>
                </w:p>
              </w:tc>
              <w:tc>
                <w:tcPr>
                  <w:tcW w:w="1500" w:type="dxa"/>
                  <w:hideMark/>
                </w:tcPr>
                <w:p w14:paraId="04206D58" w14:textId="77777777" w:rsidR="00C0190C" w:rsidRPr="00A25D4D" w:rsidRDefault="00C0190C" w:rsidP="008F13CC">
                  <w:pPr>
                    <w:jc w:val="left"/>
                  </w:pPr>
                  <w:r w:rsidRPr="00A25D4D">
                    <w:t>Naam</w:t>
                  </w:r>
                </w:p>
              </w:tc>
              <w:tc>
                <w:tcPr>
                  <w:tcW w:w="0" w:type="auto"/>
                  <w:hideMark/>
                </w:tcPr>
                <w:p w14:paraId="6B0F721A" w14:textId="77777777" w:rsidR="00C0190C" w:rsidRPr="00A25D4D" w:rsidRDefault="00C0190C" w:rsidP="008F13CC">
                  <w:pPr>
                    <w:jc w:val="left"/>
                  </w:pPr>
                </w:p>
              </w:tc>
            </w:tr>
            <w:tr w:rsidR="00C0190C" w:rsidRPr="00A25D4D" w14:paraId="5A779132" w14:textId="77777777" w:rsidTr="00C0190C">
              <w:trPr>
                <w:tblHeader/>
                <w:tblCellSpacing w:w="0" w:type="dxa"/>
              </w:trPr>
              <w:tc>
                <w:tcPr>
                  <w:tcW w:w="360" w:type="dxa"/>
                  <w:hideMark/>
                </w:tcPr>
                <w:p w14:paraId="74F65778" w14:textId="77777777" w:rsidR="00C0190C" w:rsidRPr="00A25D4D" w:rsidRDefault="00C0190C" w:rsidP="008F13CC">
                  <w:pPr>
                    <w:jc w:val="left"/>
                  </w:pPr>
                  <w:r w:rsidRPr="00A25D4D">
                    <w:t> </w:t>
                  </w:r>
                </w:p>
              </w:tc>
              <w:tc>
                <w:tcPr>
                  <w:tcW w:w="1500" w:type="dxa"/>
                  <w:hideMark/>
                </w:tcPr>
                <w:p w14:paraId="29867DD9" w14:textId="77777777" w:rsidR="00C0190C" w:rsidRPr="00A25D4D" w:rsidRDefault="00C0190C" w:rsidP="008F13CC">
                  <w:pPr>
                    <w:jc w:val="left"/>
                  </w:pPr>
                  <w:r w:rsidRPr="00A25D4D">
                    <w:t>Definitie:</w:t>
                  </w:r>
                </w:p>
              </w:tc>
              <w:tc>
                <w:tcPr>
                  <w:tcW w:w="0" w:type="auto"/>
                  <w:hideMark/>
                </w:tcPr>
                <w:p w14:paraId="2796AD00" w14:textId="77777777" w:rsidR="00C0190C" w:rsidRPr="00A25D4D" w:rsidRDefault="00C0190C" w:rsidP="008F13CC">
                  <w:pPr>
                    <w:jc w:val="left"/>
                  </w:pPr>
                  <w:r w:rsidRPr="00A25D4D">
                    <w:t xml:space="preserve">Een persoon of een organisatie die een net of een veiligheidsgebied beheert. </w:t>
                  </w:r>
                </w:p>
              </w:tc>
            </w:tr>
            <w:tr w:rsidR="00C0190C" w:rsidRPr="00A25D4D" w14:paraId="7348149E" w14:textId="77777777" w:rsidTr="00C0190C">
              <w:trPr>
                <w:tblHeader/>
                <w:tblCellSpacing w:w="0" w:type="dxa"/>
              </w:trPr>
              <w:tc>
                <w:tcPr>
                  <w:tcW w:w="360" w:type="dxa"/>
                  <w:hideMark/>
                </w:tcPr>
                <w:p w14:paraId="380A0DD8" w14:textId="77777777" w:rsidR="00C0190C" w:rsidRPr="00A25D4D" w:rsidRDefault="00C0190C" w:rsidP="008F13CC">
                  <w:pPr>
                    <w:jc w:val="left"/>
                  </w:pPr>
                  <w:r w:rsidRPr="00A25D4D">
                    <w:t> </w:t>
                  </w:r>
                </w:p>
              </w:tc>
              <w:tc>
                <w:tcPr>
                  <w:tcW w:w="1500" w:type="dxa"/>
                  <w:hideMark/>
                </w:tcPr>
                <w:p w14:paraId="74C1F9C6" w14:textId="77777777" w:rsidR="00C0190C" w:rsidRPr="00A25D4D" w:rsidRDefault="00C0190C" w:rsidP="008F13CC">
                  <w:pPr>
                    <w:jc w:val="left"/>
                  </w:pPr>
                  <w:r w:rsidRPr="00A25D4D">
                    <w:t>Subtype van:</w:t>
                  </w:r>
                </w:p>
              </w:tc>
              <w:tc>
                <w:tcPr>
                  <w:tcW w:w="0" w:type="auto"/>
                  <w:hideMark/>
                </w:tcPr>
                <w:p w14:paraId="509806C2" w14:textId="77777777" w:rsidR="00C0190C" w:rsidRPr="00A25D4D" w:rsidRDefault="00C0190C" w:rsidP="008F13CC">
                  <w:pPr>
                    <w:jc w:val="left"/>
                  </w:pPr>
                  <w:proofErr w:type="spellStart"/>
                  <w:r w:rsidRPr="00A25D4D">
                    <w:t>IMKLBasis</w:t>
                  </w:r>
                  <w:proofErr w:type="spellEnd"/>
                </w:p>
              </w:tc>
            </w:tr>
            <w:tr w:rsidR="00C0190C" w:rsidRPr="00A25D4D" w14:paraId="30354591" w14:textId="77777777" w:rsidTr="00C0190C">
              <w:trPr>
                <w:tblHeader/>
                <w:tblCellSpacing w:w="0" w:type="dxa"/>
              </w:trPr>
              <w:tc>
                <w:tcPr>
                  <w:tcW w:w="360" w:type="dxa"/>
                  <w:hideMark/>
                </w:tcPr>
                <w:p w14:paraId="2F4BF0EE" w14:textId="77777777" w:rsidR="00C0190C" w:rsidRPr="00A25D4D" w:rsidRDefault="00C0190C" w:rsidP="008F13CC">
                  <w:pPr>
                    <w:jc w:val="left"/>
                  </w:pPr>
                  <w:r w:rsidRPr="00A25D4D">
                    <w:t> </w:t>
                  </w:r>
                </w:p>
              </w:tc>
              <w:tc>
                <w:tcPr>
                  <w:tcW w:w="1500" w:type="dxa"/>
                  <w:hideMark/>
                </w:tcPr>
                <w:p w14:paraId="0F6693EF" w14:textId="77777777" w:rsidR="00C0190C" w:rsidRPr="00A25D4D" w:rsidRDefault="00C0190C" w:rsidP="008F13CC">
                  <w:pPr>
                    <w:jc w:val="left"/>
                  </w:pPr>
                  <w:r w:rsidRPr="00A25D4D">
                    <w:t>Stereotypes:</w:t>
                  </w:r>
                </w:p>
              </w:tc>
              <w:tc>
                <w:tcPr>
                  <w:tcW w:w="0" w:type="auto"/>
                  <w:hideMark/>
                </w:tcPr>
                <w:p w14:paraId="6D45F783"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06BA9196" w14:textId="77777777" w:rsidR="00C0190C" w:rsidRPr="00A25D4D" w:rsidRDefault="00C0190C" w:rsidP="008F13CC">
            <w:pPr>
              <w:jc w:val="left"/>
            </w:pPr>
          </w:p>
        </w:tc>
      </w:tr>
      <w:tr w:rsidR="00C0190C" w:rsidRPr="00A25D4D" w14:paraId="6DDB096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6E4EE99" w14:textId="77777777" w:rsidR="00C0190C" w:rsidRPr="00A25D4D" w:rsidRDefault="00C0190C" w:rsidP="008F13CC">
            <w:pPr>
              <w:jc w:val="left"/>
            </w:pPr>
            <w:r w:rsidRPr="00A25D4D">
              <w:rPr>
                <w:b/>
                <w:bCs/>
              </w:rPr>
              <w:lastRenderedPageBreak/>
              <w:t>Attribuut: bronhoudercode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448FA8EC" w14:textId="77777777" w:rsidTr="00C0190C">
              <w:trPr>
                <w:tblHeader/>
                <w:tblCellSpacing w:w="0" w:type="dxa"/>
              </w:trPr>
              <w:tc>
                <w:tcPr>
                  <w:tcW w:w="360" w:type="dxa"/>
                  <w:hideMark/>
                </w:tcPr>
                <w:p w14:paraId="77A2413D" w14:textId="77777777" w:rsidR="00C0190C" w:rsidRPr="00A25D4D" w:rsidRDefault="00C0190C" w:rsidP="008F13CC">
                  <w:pPr>
                    <w:jc w:val="left"/>
                  </w:pPr>
                  <w:r w:rsidRPr="00A25D4D">
                    <w:t> </w:t>
                  </w:r>
                </w:p>
              </w:tc>
              <w:tc>
                <w:tcPr>
                  <w:tcW w:w="1500" w:type="dxa"/>
                  <w:hideMark/>
                </w:tcPr>
                <w:p w14:paraId="26ADC350" w14:textId="77777777" w:rsidR="00C0190C" w:rsidRPr="00A25D4D" w:rsidRDefault="00C0190C" w:rsidP="008F13CC">
                  <w:pPr>
                    <w:jc w:val="left"/>
                  </w:pPr>
                  <w:r w:rsidRPr="00A25D4D">
                    <w:t>Type:</w:t>
                  </w:r>
                </w:p>
              </w:tc>
              <w:tc>
                <w:tcPr>
                  <w:tcW w:w="0" w:type="auto"/>
                  <w:hideMark/>
                </w:tcPr>
                <w:p w14:paraId="732A9B2B" w14:textId="77777777" w:rsidR="00C0190C" w:rsidRPr="00A25D4D" w:rsidRDefault="00C0190C" w:rsidP="008F13CC">
                  <w:pPr>
                    <w:jc w:val="left"/>
                  </w:pPr>
                  <w:proofErr w:type="spellStart"/>
                  <w:r w:rsidRPr="00A25D4D">
                    <w:t>CharacterString</w:t>
                  </w:r>
                  <w:proofErr w:type="spellEnd"/>
                </w:p>
              </w:tc>
            </w:tr>
            <w:tr w:rsidR="00C0190C" w:rsidRPr="00A25D4D" w14:paraId="79B9413F" w14:textId="77777777" w:rsidTr="00C0190C">
              <w:trPr>
                <w:tblHeader/>
                <w:tblCellSpacing w:w="0" w:type="dxa"/>
              </w:trPr>
              <w:tc>
                <w:tcPr>
                  <w:tcW w:w="360" w:type="dxa"/>
                  <w:hideMark/>
                </w:tcPr>
                <w:p w14:paraId="56503994" w14:textId="77777777" w:rsidR="00C0190C" w:rsidRPr="00A25D4D" w:rsidRDefault="00C0190C" w:rsidP="008F13CC">
                  <w:pPr>
                    <w:jc w:val="left"/>
                  </w:pPr>
                  <w:r w:rsidRPr="00A25D4D">
                    <w:t> </w:t>
                  </w:r>
                </w:p>
              </w:tc>
              <w:tc>
                <w:tcPr>
                  <w:tcW w:w="1500" w:type="dxa"/>
                  <w:hideMark/>
                </w:tcPr>
                <w:p w14:paraId="5EBDC66B" w14:textId="77777777" w:rsidR="00C0190C" w:rsidRPr="00A25D4D" w:rsidRDefault="00C0190C" w:rsidP="008F13CC">
                  <w:pPr>
                    <w:jc w:val="left"/>
                  </w:pPr>
                  <w:r w:rsidRPr="00A25D4D">
                    <w:t>Naam</w:t>
                  </w:r>
                </w:p>
              </w:tc>
              <w:tc>
                <w:tcPr>
                  <w:tcW w:w="0" w:type="auto"/>
                  <w:hideMark/>
                </w:tcPr>
                <w:p w14:paraId="3171E70A" w14:textId="77777777" w:rsidR="00C0190C" w:rsidRPr="00A25D4D" w:rsidRDefault="00C0190C" w:rsidP="008F13CC">
                  <w:pPr>
                    <w:jc w:val="left"/>
                  </w:pPr>
                </w:p>
              </w:tc>
            </w:tr>
            <w:tr w:rsidR="00C0190C" w:rsidRPr="00A25D4D" w14:paraId="00042183" w14:textId="77777777" w:rsidTr="00C0190C">
              <w:trPr>
                <w:tblHeader/>
                <w:tblCellSpacing w:w="0" w:type="dxa"/>
              </w:trPr>
              <w:tc>
                <w:tcPr>
                  <w:tcW w:w="360" w:type="dxa"/>
                  <w:hideMark/>
                </w:tcPr>
                <w:p w14:paraId="53090D30" w14:textId="77777777" w:rsidR="00C0190C" w:rsidRPr="00A25D4D" w:rsidRDefault="00C0190C" w:rsidP="008F13CC">
                  <w:pPr>
                    <w:jc w:val="left"/>
                  </w:pPr>
                  <w:r w:rsidRPr="00A25D4D">
                    <w:t> </w:t>
                  </w:r>
                </w:p>
              </w:tc>
              <w:tc>
                <w:tcPr>
                  <w:tcW w:w="1500" w:type="dxa"/>
                  <w:hideMark/>
                </w:tcPr>
                <w:p w14:paraId="1D4BDBA8" w14:textId="77777777" w:rsidR="00C0190C" w:rsidRPr="00A25D4D" w:rsidRDefault="00C0190C" w:rsidP="008F13CC">
                  <w:pPr>
                    <w:jc w:val="left"/>
                  </w:pPr>
                  <w:r w:rsidRPr="00A25D4D">
                    <w:t>Definitie:</w:t>
                  </w:r>
                </w:p>
              </w:tc>
              <w:tc>
                <w:tcPr>
                  <w:tcW w:w="0" w:type="auto"/>
                  <w:hideMark/>
                </w:tcPr>
                <w:p w14:paraId="0236811F" w14:textId="77777777" w:rsidR="00C0190C" w:rsidRPr="00A25D4D" w:rsidRDefault="00C0190C" w:rsidP="008F13CC">
                  <w:pPr>
                    <w:jc w:val="left"/>
                  </w:pPr>
                  <w:r w:rsidRPr="00A25D4D">
                    <w:t xml:space="preserve">Code van de beheerder. </w:t>
                  </w:r>
                </w:p>
              </w:tc>
            </w:tr>
            <w:tr w:rsidR="00C0190C" w:rsidRPr="00A25D4D" w14:paraId="5C0D6F10" w14:textId="77777777" w:rsidTr="00C0190C">
              <w:trPr>
                <w:tblHeader/>
                <w:tblCellSpacing w:w="0" w:type="dxa"/>
              </w:trPr>
              <w:tc>
                <w:tcPr>
                  <w:tcW w:w="360" w:type="dxa"/>
                  <w:hideMark/>
                </w:tcPr>
                <w:p w14:paraId="39864841" w14:textId="77777777" w:rsidR="00C0190C" w:rsidRPr="00A25D4D" w:rsidRDefault="00C0190C" w:rsidP="008F13CC">
                  <w:pPr>
                    <w:jc w:val="left"/>
                  </w:pPr>
                  <w:r w:rsidRPr="00A25D4D">
                    <w:t> </w:t>
                  </w:r>
                </w:p>
              </w:tc>
              <w:tc>
                <w:tcPr>
                  <w:tcW w:w="1500" w:type="dxa"/>
                  <w:hideMark/>
                </w:tcPr>
                <w:p w14:paraId="6F8EAFC9" w14:textId="77777777" w:rsidR="00C0190C" w:rsidRPr="00A25D4D" w:rsidRDefault="00C0190C" w:rsidP="008F13CC">
                  <w:pPr>
                    <w:jc w:val="left"/>
                  </w:pPr>
                  <w:r w:rsidRPr="00A25D4D">
                    <w:t>Omschrijving:</w:t>
                  </w:r>
                </w:p>
              </w:tc>
              <w:tc>
                <w:tcPr>
                  <w:tcW w:w="0" w:type="auto"/>
                  <w:hideMark/>
                </w:tcPr>
                <w:p w14:paraId="4FFA9AB2" w14:textId="77777777" w:rsidR="00C0190C" w:rsidRPr="00A25D4D" w:rsidRDefault="00C0190C" w:rsidP="008F13CC">
                  <w:pPr>
                    <w:jc w:val="left"/>
                  </w:pPr>
                  <w:r w:rsidRPr="00A25D4D">
                    <w:t xml:space="preserve">De code bestaat uit zes alfanumerieke posities. Dit is afgestemd met het format van CBS codes voor gemeenten en provincies. </w:t>
                  </w:r>
                </w:p>
              </w:tc>
            </w:tr>
            <w:tr w:rsidR="00C0190C" w:rsidRPr="00A25D4D" w14:paraId="58459685" w14:textId="77777777" w:rsidTr="00C0190C">
              <w:trPr>
                <w:tblHeader/>
                <w:tblCellSpacing w:w="0" w:type="dxa"/>
              </w:trPr>
              <w:tc>
                <w:tcPr>
                  <w:tcW w:w="360" w:type="dxa"/>
                  <w:hideMark/>
                </w:tcPr>
                <w:p w14:paraId="0A6A8ED5" w14:textId="77777777" w:rsidR="00C0190C" w:rsidRPr="00A25D4D" w:rsidRDefault="00C0190C" w:rsidP="008F13CC">
                  <w:pPr>
                    <w:jc w:val="left"/>
                  </w:pPr>
                  <w:r w:rsidRPr="00A25D4D">
                    <w:t> </w:t>
                  </w:r>
                </w:p>
              </w:tc>
              <w:tc>
                <w:tcPr>
                  <w:tcW w:w="1500" w:type="dxa"/>
                  <w:hideMark/>
                </w:tcPr>
                <w:p w14:paraId="34F648F0"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758E492" w14:textId="77777777" w:rsidR="00C0190C" w:rsidRPr="00A25D4D" w:rsidRDefault="00C0190C" w:rsidP="008F13CC">
                  <w:pPr>
                    <w:jc w:val="left"/>
                  </w:pPr>
                  <w:r w:rsidRPr="00A25D4D">
                    <w:t>0..1</w:t>
                  </w:r>
                </w:p>
              </w:tc>
            </w:tr>
          </w:tbl>
          <w:p w14:paraId="00AC5239" w14:textId="77777777" w:rsidR="00C0190C" w:rsidRPr="00A25D4D" w:rsidRDefault="00C0190C" w:rsidP="008F13CC">
            <w:pPr>
              <w:jc w:val="left"/>
            </w:pPr>
          </w:p>
        </w:tc>
      </w:tr>
      <w:tr w:rsidR="00C0190C" w:rsidRPr="00A25D4D" w14:paraId="3EEAB5E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703C2AF" w14:textId="77777777" w:rsidR="00C0190C" w:rsidRPr="00A25D4D" w:rsidRDefault="00C0190C" w:rsidP="008F13CC">
            <w:pPr>
              <w:jc w:val="left"/>
            </w:pPr>
            <w:r w:rsidRPr="00A25D4D">
              <w:rPr>
                <w:b/>
                <w:bCs/>
              </w:rPr>
              <w:t xml:space="preserve">Attribuut: </w:t>
            </w:r>
            <w:proofErr w:type="spellStart"/>
            <w:r w:rsidRPr="00A25D4D">
              <w:rPr>
                <w:b/>
                <w:bCs/>
              </w:rPr>
              <w:t>websiteKlic</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6C637A3E" w14:textId="77777777" w:rsidTr="00C0190C">
              <w:trPr>
                <w:tblHeader/>
                <w:tblCellSpacing w:w="0" w:type="dxa"/>
              </w:trPr>
              <w:tc>
                <w:tcPr>
                  <w:tcW w:w="360" w:type="dxa"/>
                  <w:hideMark/>
                </w:tcPr>
                <w:p w14:paraId="36505691" w14:textId="77777777" w:rsidR="00C0190C" w:rsidRPr="00A25D4D" w:rsidRDefault="00C0190C" w:rsidP="008F13CC">
                  <w:pPr>
                    <w:jc w:val="left"/>
                  </w:pPr>
                  <w:r w:rsidRPr="00A25D4D">
                    <w:t> </w:t>
                  </w:r>
                </w:p>
              </w:tc>
              <w:tc>
                <w:tcPr>
                  <w:tcW w:w="1500" w:type="dxa"/>
                  <w:hideMark/>
                </w:tcPr>
                <w:p w14:paraId="4315CBD9" w14:textId="77777777" w:rsidR="00C0190C" w:rsidRPr="00A25D4D" w:rsidRDefault="00C0190C" w:rsidP="008F13CC">
                  <w:pPr>
                    <w:jc w:val="left"/>
                  </w:pPr>
                  <w:r w:rsidRPr="00A25D4D">
                    <w:t>Type:</w:t>
                  </w:r>
                </w:p>
              </w:tc>
              <w:tc>
                <w:tcPr>
                  <w:tcW w:w="0" w:type="auto"/>
                  <w:hideMark/>
                </w:tcPr>
                <w:p w14:paraId="363A0F23" w14:textId="77777777" w:rsidR="00C0190C" w:rsidRPr="00A25D4D" w:rsidRDefault="00C0190C" w:rsidP="008F13CC">
                  <w:pPr>
                    <w:jc w:val="left"/>
                  </w:pPr>
                  <w:proofErr w:type="spellStart"/>
                  <w:r w:rsidRPr="00A25D4D">
                    <w:t>CharacterString</w:t>
                  </w:r>
                  <w:proofErr w:type="spellEnd"/>
                </w:p>
              </w:tc>
            </w:tr>
            <w:tr w:rsidR="00C0190C" w:rsidRPr="00A25D4D" w14:paraId="26A37348" w14:textId="77777777" w:rsidTr="00C0190C">
              <w:trPr>
                <w:tblHeader/>
                <w:tblCellSpacing w:w="0" w:type="dxa"/>
              </w:trPr>
              <w:tc>
                <w:tcPr>
                  <w:tcW w:w="360" w:type="dxa"/>
                  <w:hideMark/>
                </w:tcPr>
                <w:p w14:paraId="3F559622" w14:textId="77777777" w:rsidR="00C0190C" w:rsidRPr="00A25D4D" w:rsidRDefault="00C0190C" w:rsidP="008F13CC">
                  <w:pPr>
                    <w:jc w:val="left"/>
                  </w:pPr>
                  <w:r w:rsidRPr="00A25D4D">
                    <w:t> </w:t>
                  </w:r>
                </w:p>
              </w:tc>
              <w:tc>
                <w:tcPr>
                  <w:tcW w:w="1500" w:type="dxa"/>
                  <w:hideMark/>
                </w:tcPr>
                <w:p w14:paraId="516D68B2" w14:textId="77777777" w:rsidR="00C0190C" w:rsidRPr="00A25D4D" w:rsidRDefault="00C0190C" w:rsidP="008F13CC">
                  <w:pPr>
                    <w:jc w:val="left"/>
                  </w:pPr>
                  <w:r w:rsidRPr="00A25D4D">
                    <w:t>Naam</w:t>
                  </w:r>
                </w:p>
              </w:tc>
              <w:tc>
                <w:tcPr>
                  <w:tcW w:w="0" w:type="auto"/>
                  <w:hideMark/>
                </w:tcPr>
                <w:p w14:paraId="6D566667" w14:textId="77777777" w:rsidR="00C0190C" w:rsidRPr="00A25D4D" w:rsidRDefault="00C0190C" w:rsidP="008F13CC">
                  <w:pPr>
                    <w:jc w:val="left"/>
                  </w:pPr>
                </w:p>
              </w:tc>
            </w:tr>
            <w:tr w:rsidR="00C0190C" w:rsidRPr="00A25D4D" w14:paraId="4F510DCA" w14:textId="77777777" w:rsidTr="00C0190C">
              <w:trPr>
                <w:tblHeader/>
                <w:tblCellSpacing w:w="0" w:type="dxa"/>
              </w:trPr>
              <w:tc>
                <w:tcPr>
                  <w:tcW w:w="360" w:type="dxa"/>
                  <w:hideMark/>
                </w:tcPr>
                <w:p w14:paraId="678A605A" w14:textId="77777777" w:rsidR="00C0190C" w:rsidRPr="00A25D4D" w:rsidRDefault="00C0190C" w:rsidP="008F13CC">
                  <w:pPr>
                    <w:jc w:val="left"/>
                  </w:pPr>
                  <w:r w:rsidRPr="00A25D4D">
                    <w:t> </w:t>
                  </w:r>
                </w:p>
              </w:tc>
              <w:tc>
                <w:tcPr>
                  <w:tcW w:w="1500" w:type="dxa"/>
                  <w:hideMark/>
                </w:tcPr>
                <w:p w14:paraId="429F5CAC" w14:textId="77777777" w:rsidR="00C0190C" w:rsidRPr="00A25D4D" w:rsidRDefault="00C0190C" w:rsidP="008F13CC">
                  <w:pPr>
                    <w:jc w:val="left"/>
                  </w:pPr>
                  <w:r w:rsidRPr="00A25D4D">
                    <w:t>Definitie:</w:t>
                  </w:r>
                </w:p>
              </w:tc>
              <w:tc>
                <w:tcPr>
                  <w:tcW w:w="0" w:type="auto"/>
                  <w:hideMark/>
                </w:tcPr>
                <w:p w14:paraId="76B3159D" w14:textId="77777777" w:rsidR="00C0190C" w:rsidRPr="00A25D4D" w:rsidRDefault="00C0190C" w:rsidP="008F13CC">
                  <w:pPr>
                    <w:jc w:val="left"/>
                  </w:pPr>
                  <w:r w:rsidRPr="00A25D4D">
                    <w:t xml:space="preserve">Startpagina van de website van de (net)beheerder met specifieke informatie voor de Klic-sector (graafsector). </w:t>
                  </w:r>
                </w:p>
              </w:tc>
            </w:tr>
            <w:tr w:rsidR="00C0190C" w:rsidRPr="00A25D4D" w14:paraId="49BC1A64" w14:textId="77777777" w:rsidTr="00C0190C">
              <w:trPr>
                <w:tblHeader/>
                <w:tblCellSpacing w:w="0" w:type="dxa"/>
              </w:trPr>
              <w:tc>
                <w:tcPr>
                  <w:tcW w:w="360" w:type="dxa"/>
                  <w:hideMark/>
                </w:tcPr>
                <w:p w14:paraId="738ACBA2" w14:textId="77777777" w:rsidR="00C0190C" w:rsidRPr="00A25D4D" w:rsidRDefault="00C0190C" w:rsidP="008F13CC">
                  <w:pPr>
                    <w:jc w:val="left"/>
                  </w:pPr>
                  <w:r w:rsidRPr="00A25D4D">
                    <w:t> </w:t>
                  </w:r>
                </w:p>
              </w:tc>
              <w:tc>
                <w:tcPr>
                  <w:tcW w:w="1500" w:type="dxa"/>
                  <w:hideMark/>
                </w:tcPr>
                <w:p w14:paraId="2EB2EA1B"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0CBE926" w14:textId="77777777" w:rsidR="00C0190C" w:rsidRPr="00A25D4D" w:rsidRDefault="00C0190C" w:rsidP="008F13CC">
                  <w:pPr>
                    <w:jc w:val="left"/>
                  </w:pPr>
                  <w:r w:rsidRPr="00A25D4D">
                    <w:t>0..1</w:t>
                  </w:r>
                </w:p>
              </w:tc>
            </w:tr>
          </w:tbl>
          <w:p w14:paraId="504D4206" w14:textId="77777777" w:rsidR="00C0190C" w:rsidRPr="00A25D4D" w:rsidRDefault="00C0190C" w:rsidP="008F13CC">
            <w:pPr>
              <w:jc w:val="left"/>
            </w:pPr>
          </w:p>
        </w:tc>
      </w:tr>
      <w:tr w:rsidR="00C0190C" w:rsidRPr="00A25D4D" w14:paraId="39758CA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D510A9A" w14:textId="77777777" w:rsidR="00C0190C" w:rsidRPr="00A25D4D" w:rsidRDefault="00C0190C" w:rsidP="008F13CC">
            <w:pPr>
              <w:jc w:val="left"/>
            </w:pPr>
            <w:r w:rsidRPr="00A25D4D">
              <w:rPr>
                <w:b/>
                <w:bCs/>
              </w:rPr>
              <w:t>Attribuut: organisatie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23B377C8" w14:textId="77777777" w:rsidTr="00C0190C">
              <w:trPr>
                <w:tblHeader/>
                <w:tblCellSpacing w:w="0" w:type="dxa"/>
              </w:trPr>
              <w:tc>
                <w:tcPr>
                  <w:tcW w:w="360" w:type="dxa"/>
                  <w:hideMark/>
                </w:tcPr>
                <w:p w14:paraId="39108BD0" w14:textId="77777777" w:rsidR="00C0190C" w:rsidRPr="00A25D4D" w:rsidRDefault="00C0190C" w:rsidP="008F13CC">
                  <w:pPr>
                    <w:jc w:val="left"/>
                  </w:pPr>
                  <w:r w:rsidRPr="00A25D4D">
                    <w:t> </w:t>
                  </w:r>
                </w:p>
              </w:tc>
              <w:tc>
                <w:tcPr>
                  <w:tcW w:w="1500" w:type="dxa"/>
                  <w:hideMark/>
                </w:tcPr>
                <w:p w14:paraId="4AD08A8C" w14:textId="77777777" w:rsidR="00C0190C" w:rsidRPr="00A25D4D" w:rsidRDefault="00C0190C" w:rsidP="008F13CC">
                  <w:pPr>
                    <w:jc w:val="left"/>
                  </w:pPr>
                  <w:r w:rsidRPr="00A25D4D">
                    <w:t>Type:</w:t>
                  </w:r>
                </w:p>
              </w:tc>
              <w:tc>
                <w:tcPr>
                  <w:tcW w:w="0" w:type="auto"/>
                  <w:hideMark/>
                </w:tcPr>
                <w:p w14:paraId="3D5FEA7C" w14:textId="77777777" w:rsidR="00C0190C" w:rsidRPr="00A25D4D" w:rsidRDefault="00C0190C" w:rsidP="008F13CC">
                  <w:pPr>
                    <w:jc w:val="left"/>
                  </w:pPr>
                  <w:r w:rsidRPr="00A25D4D">
                    <w:t>Organisatie</w:t>
                  </w:r>
                </w:p>
              </w:tc>
            </w:tr>
            <w:tr w:rsidR="00C0190C" w:rsidRPr="00A25D4D" w14:paraId="2FEC32F9" w14:textId="77777777" w:rsidTr="00C0190C">
              <w:trPr>
                <w:tblHeader/>
                <w:tblCellSpacing w:w="0" w:type="dxa"/>
              </w:trPr>
              <w:tc>
                <w:tcPr>
                  <w:tcW w:w="360" w:type="dxa"/>
                  <w:hideMark/>
                </w:tcPr>
                <w:p w14:paraId="3706FA3D" w14:textId="77777777" w:rsidR="00C0190C" w:rsidRPr="00A25D4D" w:rsidRDefault="00C0190C" w:rsidP="008F13CC">
                  <w:pPr>
                    <w:jc w:val="left"/>
                  </w:pPr>
                  <w:r w:rsidRPr="00A25D4D">
                    <w:t> </w:t>
                  </w:r>
                </w:p>
              </w:tc>
              <w:tc>
                <w:tcPr>
                  <w:tcW w:w="1500" w:type="dxa"/>
                  <w:hideMark/>
                </w:tcPr>
                <w:p w14:paraId="21BAD40C"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7659AB1" w14:textId="77777777" w:rsidR="00C0190C" w:rsidRPr="00A25D4D" w:rsidRDefault="00C0190C" w:rsidP="008F13CC">
                  <w:pPr>
                    <w:jc w:val="left"/>
                  </w:pPr>
                  <w:r w:rsidRPr="00A25D4D">
                    <w:t>0..1</w:t>
                  </w:r>
                </w:p>
              </w:tc>
            </w:tr>
          </w:tbl>
          <w:p w14:paraId="136C368D" w14:textId="77777777" w:rsidR="00C0190C" w:rsidRPr="00A25D4D" w:rsidRDefault="00C0190C" w:rsidP="008F13CC">
            <w:pPr>
              <w:jc w:val="left"/>
            </w:pPr>
          </w:p>
        </w:tc>
      </w:tr>
      <w:tr w:rsidR="00C0190C" w:rsidRPr="00A25D4D" w14:paraId="54B77C8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DA0A1F3" w14:textId="77777777" w:rsidR="00C0190C" w:rsidRPr="00A25D4D" w:rsidRDefault="00C0190C" w:rsidP="008F13CC">
            <w:pPr>
              <w:jc w:val="left"/>
            </w:pPr>
            <w:proofErr w:type="spellStart"/>
            <w:r w:rsidRPr="00A25D4D">
              <w:rPr>
                <w:b/>
                <w:bCs/>
              </w:rPr>
              <w:t>Constraint</w:t>
            </w:r>
            <w:proofErr w:type="spellEnd"/>
            <w:r w:rsidRPr="00A25D4D">
              <w:rPr>
                <w:b/>
                <w:bCs/>
              </w:rPr>
              <w:t>: format bronhoudercode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0079703E" w14:textId="77777777" w:rsidTr="00C0190C">
              <w:trPr>
                <w:tblHeader/>
                <w:tblCellSpacing w:w="0" w:type="dxa"/>
              </w:trPr>
              <w:tc>
                <w:tcPr>
                  <w:tcW w:w="360" w:type="dxa"/>
                  <w:hideMark/>
                </w:tcPr>
                <w:p w14:paraId="4671E096" w14:textId="77777777" w:rsidR="00C0190C" w:rsidRPr="00A25D4D" w:rsidRDefault="00C0190C" w:rsidP="008F13CC">
                  <w:pPr>
                    <w:jc w:val="left"/>
                  </w:pPr>
                  <w:r w:rsidRPr="00A25D4D">
                    <w:t> </w:t>
                  </w:r>
                </w:p>
              </w:tc>
              <w:tc>
                <w:tcPr>
                  <w:tcW w:w="1500" w:type="dxa"/>
                  <w:hideMark/>
                </w:tcPr>
                <w:p w14:paraId="19C1B755" w14:textId="77777777" w:rsidR="00C0190C" w:rsidRPr="00A25D4D" w:rsidRDefault="00C0190C" w:rsidP="008F13CC">
                  <w:pPr>
                    <w:jc w:val="left"/>
                  </w:pPr>
                  <w:r w:rsidRPr="00A25D4D">
                    <w:t>Natuurlijke taal:</w:t>
                  </w:r>
                </w:p>
              </w:tc>
              <w:tc>
                <w:tcPr>
                  <w:tcW w:w="0" w:type="auto"/>
                  <w:hideMark/>
                </w:tcPr>
                <w:p w14:paraId="37A2ED61" w14:textId="77777777" w:rsidR="00C0190C" w:rsidRPr="00A25D4D" w:rsidRDefault="00C0190C" w:rsidP="008F13CC">
                  <w:pPr>
                    <w:jc w:val="left"/>
                  </w:pPr>
                  <w:r w:rsidRPr="00A25D4D">
                    <w:t xml:space="preserve">Format bronhoudercode: exact 6 alfanumerieke tekens </w:t>
                  </w:r>
                </w:p>
              </w:tc>
            </w:tr>
            <w:tr w:rsidR="00C0190C" w:rsidRPr="00A25D4D" w14:paraId="3B6186F0" w14:textId="77777777" w:rsidTr="00C0190C">
              <w:trPr>
                <w:tblHeader/>
                <w:tblCellSpacing w:w="0" w:type="dxa"/>
              </w:trPr>
              <w:tc>
                <w:tcPr>
                  <w:tcW w:w="360" w:type="dxa"/>
                  <w:hideMark/>
                </w:tcPr>
                <w:p w14:paraId="4DD3B15F" w14:textId="77777777" w:rsidR="00C0190C" w:rsidRPr="00A25D4D" w:rsidRDefault="00C0190C" w:rsidP="008F13CC">
                  <w:pPr>
                    <w:jc w:val="left"/>
                  </w:pPr>
                  <w:r w:rsidRPr="00A25D4D">
                    <w:t> </w:t>
                  </w:r>
                </w:p>
              </w:tc>
              <w:tc>
                <w:tcPr>
                  <w:tcW w:w="1500" w:type="dxa"/>
                  <w:hideMark/>
                </w:tcPr>
                <w:p w14:paraId="4D4861DA" w14:textId="77777777" w:rsidR="00C0190C" w:rsidRPr="00A25D4D" w:rsidRDefault="00C0190C" w:rsidP="008F13CC">
                  <w:pPr>
                    <w:jc w:val="left"/>
                  </w:pPr>
                  <w:r w:rsidRPr="00A25D4D">
                    <w:t>OCL:</w:t>
                  </w:r>
                </w:p>
              </w:tc>
              <w:tc>
                <w:tcPr>
                  <w:tcW w:w="0" w:type="auto"/>
                  <w:hideMark/>
                </w:tcPr>
                <w:p w14:paraId="6CDED36A"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formatBronhoudercode</w:t>
                  </w:r>
                  <w:proofErr w:type="spellEnd"/>
                  <w:r w:rsidRPr="00A25D4D">
                    <w:t xml:space="preserve">: </w:t>
                  </w:r>
                  <w:proofErr w:type="spellStart"/>
                  <w:r w:rsidRPr="00A25D4D">
                    <w:t>self.broncode.regExpMatch</w:t>
                  </w:r>
                  <w:proofErr w:type="spellEnd"/>
                  <w:r w:rsidRPr="00A25D4D">
                    <w:t>('[A-Za-z0-9]{6}')</w:t>
                  </w:r>
                </w:p>
              </w:tc>
            </w:tr>
          </w:tbl>
          <w:p w14:paraId="278281BA" w14:textId="77777777" w:rsidR="00C0190C" w:rsidRPr="00A25D4D" w:rsidRDefault="00C0190C" w:rsidP="008F13CC">
            <w:pPr>
              <w:jc w:val="left"/>
            </w:pPr>
          </w:p>
        </w:tc>
      </w:tr>
    </w:tbl>
    <w:p w14:paraId="1E325870" w14:textId="77777777" w:rsidR="00C0190C" w:rsidRPr="00A25D4D" w:rsidRDefault="00C0190C" w:rsidP="008F13CC">
      <w:pPr>
        <w:pStyle w:val="Kop5"/>
        <w:jc w:val="left"/>
        <w:rPr>
          <w:sz w:val="16"/>
          <w:szCs w:val="16"/>
        </w:rPr>
      </w:pPr>
      <w:r w:rsidRPr="00A25D4D">
        <w:rPr>
          <w:sz w:val="16"/>
          <w:szCs w:val="16"/>
        </w:rPr>
        <w:t>Belang</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Change w:id="64" w:author="Paul Janssen" w:date="2020-06-10T17:33:00Z">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PrChange>
      </w:tblPr>
      <w:tblGrid>
        <w:gridCol w:w="9056"/>
        <w:tblGridChange w:id="65">
          <w:tblGrid>
            <w:gridCol w:w="9132"/>
          </w:tblGrid>
        </w:tblGridChange>
      </w:tblGrid>
      <w:tr w:rsidR="00C0190C" w:rsidRPr="00A25D4D" w14:paraId="5DF81DB2" w14:textId="77777777" w:rsidTr="003D6A25">
        <w:trPr>
          <w:trHeight w:val="225"/>
          <w:tblHeader/>
          <w:tblCellSpacing w:w="0" w:type="dxa"/>
          <w:trPrChange w:id="66" w:author="Paul Janssen" w:date="2020-06-10T17:33:00Z">
            <w:trPr>
              <w:trHeight w:val="225"/>
              <w:tblHeader/>
              <w:tblCellSpacing w:w="0" w:type="dxa"/>
            </w:trPr>
          </w:trPrChange>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Change w:id="67" w:author="Paul Janssen" w:date="2020-06-10T17:33:00Z">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tcPrChange>
          </w:tcPr>
          <w:p w14:paraId="0C77760A" w14:textId="77777777" w:rsidR="00C0190C" w:rsidRPr="00A25D4D" w:rsidRDefault="00C0190C" w:rsidP="008F13CC">
            <w:pPr>
              <w:jc w:val="left"/>
            </w:pPr>
            <w:r w:rsidRPr="00A25D4D">
              <w:rPr>
                <w:b/>
                <w:bCs/>
              </w:rPr>
              <w:t>Belang</w:t>
            </w:r>
          </w:p>
        </w:tc>
      </w:tr>
      <w:tr w:rsidR="00C0190C" w:rsidRPr="00A25D4D" w14:paraId="776BDCE6" w14:textId="77777777" w:rsidTr="003D6A25">
        <w:trPr>
          <w:tblCellSpacing w:w="0" w:type="dxa"/>
          <w:trPrChange w:id="68" w:author="Paul Janssen" w:date="2020-06-10T17:33: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69" w:author="Paul Janssen" w:date="2020-06-10T17:33:00Z">
              <w:tcPr>
                <w:tcW w:w="0" w:type="auto"/>
                <w:tcBorders>
                  <w:top w:val="outset" w:sz="6" w:space="0" w:color="auto"/>
                  <w:left w:val="outset" w:sz="6" w:space="0" w:color="auto"/>
                  <w:bottom w:val="outset" w:sz="6" w:space="0" w:color="auto"/>
                  <w:right w:val="outset" w:sz="6" w:space="0" w:color="auto"/>
                </w:tcBorders>
                <w:hideMark/>
              </w:tcPr>
            </w:tcPrChange>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51C9E08C" w14:textId="77777777" w:rsidTr="00C0190C">
              <w:trPr>
                <w:tblHeader/>
                <w:tblCellSpacing w:w="0" w:type="dxa"/>
              </w:trPr>
              <w:tc>
                <w:tcPr>
                  <w:tcW w:w="360" w:type="dxa"/>
                  <w:hideMark/>
                </w:tcPr>
                <w:p w14:paraId="12981B1F" w14:textId="77777777" w:rsidR="00C0190C" w:rsidRPr="00A25D4D" w:rsidRDefault="00C0190C" w:rsidP="008F13CC">
                  <w:pPr>
                    <w:jc w:val="left"/>
                  </w:pPr>
                  <w:r w:rsidRPr="00A25D4D">
                    <w:t> </w:t>
                  </w:r>
                </w:p>
              </w:tc>
              <w:tc>
                <w:tcPr>
                  <w:tcW w:w="1500" w:type="dxa"/>
                  <w:hideMark/>
                </w:tcPr>
                <w:p w14:paraId="7055257D" w14:textId="77777777" w:rsidR="00C0190C" w:rsidRPr="00A25D4D" w:rsidRDefault="00C0190C" w:rsidP="008F13CC">
                  <w:pPr>
                    <w:jc w:val="left"/>
                  </w:pPr>
                  <w:r w:rsidRPr="00A25D4D">
                    <w:t>Naam</w:t>
                  </w:r>
                </w:p>
              </w:tc>
              <w:tc>
                <w:tcPr>
                  <w:tcW w:w="0" w:type="auto"/>
                  <w:hideMark/>
                </w:tcPr>
                <w:p w14:paraId="0D8C1337" w14:textId="77777777" w:rsidR="00C0190C" w:rsidRPr="00A25D4D" w:rsidRDefault="00C0190C" w:rsidP="008F13CC">
                  <w:pPr>
                    <w:jc w:val="left"/>
                  </w:pPr>
                </w:p>
              </w:tc>
            </w:tr>
            <w:tr w:rsidR="00C0190C" w:rsidRPr="00A25D4D" w14:paraId="292FF512" w14:textId="77777777" w:rsidTr="00C0190C">
              <w:trPr>
                <w:tblHeader/>
                <w:tblCellSpacing w:w="0" w:type="dxa"/>
              </w:trPr>
              <w:tc>
                <w:tcPr>
                  <w:tcW w:w="360" w:type="dxa"/>
                  <w:hideMark/>
                </w:tcPr>
                <w:p w14:paraId="48B84435" w14:textId="77777777" w:rsidR="00C0190C" w:rsidRPr="00A25D4D" w:rsidRDefault="00C0190C" w:rsidP="008F13CC">
                  <w:pPr>
                    <w:jc w:val="left"/>
                  </w:pPr>
                  <w:r w:rsidRPr="00A25D4D">
                    <w:t> </w:t>
                  </w:r>
                </w:p>
              </w:tc>
              <w:tc>
                <w:tcPr>
                  <w:tcW w:w="1500" w:type="dxa"/>
                  <w:hideMark/>
                </w:tcPr>
                <w:p w14:paraId="601D8DED" w14:textId="77777777" w:rsidR="00C0190C" w:rsidRPr="00A25D4D" w:rsidRDefault="00C0190C" w:rsidP="008F13CC">
                  <w:pPr>
                    <w:jc w:val="left"/>
                  </w:pPr>
                  <w:r w:rsidRPr="00A25D4D">
                    <w:t>Definitie:</w:t>
                  </w:r>
                </w:p>
              </w:tc>
              <w:tc>
                <w:tcPr>
                  <w:tcW w:w="0" w:type="auto"/>
                  <w:hideMark/>
                </w:tcPr>
                <w:p w14:paraId="68DAB3C8" w14:textId="77777777" w:rsidR="00C0190C" w:rsidRPr="00A25D4D" w:rsidRDefault="00C0190C" w:rsidP="008F13CC">
                  <w:pPr>
                    <w:jc w:val="left"/>
                  </w:pPr>
                  <w:r w:rsidRPr="00A25D4D">
                    <w:t xml:space="preserve">Een gebied waarin een netbeheerder een of meerdere netten heeft. </w:t>
                  </w:r>
                </w:p>
              </w:tc>
            </w:tr>
            <w:tr w:rsidR="00C0190C" w:rsidRPr="00A25D4D" w14:paraId="5F7C902C" w14:textId="77777777" w:rsidTr="00C0190C">
              <w:trPr>
                <w:tblHeader/>
                <w:tblCellSpacing w:w="0" w:type="dxa"/>
              </w:trPr>
              <w:tc>
                <w:tcPr>
                  <w:tcW w:w="360" w:type="dxa"/>
                  <w:hideMark/>
                </w:tcPr>
                <w:p w14:paraId="2FD97F38" w14:textId="77777777" w:rsidR="00C0190C" w:rsidRPr="00A25D4D" w:rsidRDefault="00C0190C" w:rsidP="008F13CC">
                  <w:pPr>
                    <w:jc w:val="left"/>
                  </w:pPr>
                  <w:r w:rsidRPr="00A25D4D">
                    <w:t> </w:t>
                  </w:r>
                </w:p>
              </w:tc>
              <w:tc>
                <w:tcPr>
                  <w:tcW w:w="1500" w:type="dxa"/>
                  <w:hideMark/>
                </w:tcPr>
                <w:p w14:paraId="45F24C5A" w14:textId="77777777" w:rsidR="00C0190C" w:rsidRPr="00A25D4D" w:rsidRDefault="00C0190C" w:rsidP="008F13CC">
                  <w:pPr>
                    <w:jc w:val="left"/>
                  </w:pPr>
                  <w:r w:rsidRPr="00A25D4D">
                    <w:t>Herkomst:</w:t>
                  </w:r>
                </w:p>
              </w:tc>
              <w:tc>
                <w:tcPr>
                  <w:tcW w:w="0" w:type="auto"/>
                  <w:hideMark/>
                </w:tcPr>
                <w:p w14:paraId="7B67FDB2" w14:textId="77777777" w:rsidR="00C0190C" w:rsidRPr="00A25D4D" w:rsidRDefault="00C0190C" w:rsidP="008F13CC">
                  <w:pPr>
                    <w:jc w:val="left"/>
                  </w:pPr>
                  <w:r w:rsidRPr="00A25D4D">
                    <w:t>Bron: belangenregistratie.</w:t>
                  </w:r>
                </w:p>
              </w:tc>
            </w:tr>
            <w:tr w:rsidR="00C0190C" w:rsidRPr="00A25D4D" w14:paraId="3BA35B1A" w14:textId="77777777" w:rsidTr="00C0190C">
              <w:trPr>
                <w:tblHeader/>
                <w:tblCellSpacing w:w="0" w:type="dxa"/>
              </w:trPr>
              <w:tc>
                <w:tcPr>
                  <w:tcW w:w="360" w:type="dxa"/>
                  <w:hideMark/>
                </w:tcPr>
                <w:p w14:paraId="48B3C139" w14:textId="77777777" w:rsidR="00C0190C" w:rsidRPr="00A25D4D" w:rsidRDefault="00C0190C" w:rsidP="008F13CC">
                  <w:pPr>
                    <w:jc w:val="left"/>
                  </w:pPr>
                  <w:r w:rsidRPr="00A25D4D">
                    <w:t> </w:t>
                  </w:r>
                </w:p>
              </w:tc>
              <w:tc>
                <w:tcPr>
                  <w:tcW w:w="1500" w:type="dxa"/>
                  <w:hideMark/>
                </w:tcPr>
                <w:p w14:paraId="33088E5C" w14:textId="77777777" w:rsidR="00C0190C" w:rsidRPr="00A25D4D" w:rsidRDefault="00C0190C" w:rsidP="008F13CC">
                  <w:pPr>
                    <w:jc w:val="left"/>
                  </w:pPr>
                  <w:r w:rsidRPr="00A25D4D">
                    <w:t>Subtype van:</w:t>
                  </w:r>
                </w:p>
              </w:tc>
              <w:tc>
                <w:tcPr>
                  <w:tcW w:w="0" w:type="auto"/>
                  <w:hideMark/>
                </w:tcPr>
                <w:p w14:paraId="6A4A336A" w14:textId="77777777" w:rsidR="00C0190C" w:rsidRPr="00A25D4D" w:rsidRDefault="00C0190C" w:rsidP="008F13CC">
                  <w:pPr>
                    <w:jc w:val="left"/>
                  </w:pPr>
                  <w:r w:rsidRPr="00A25D4D">
                    <w:t>BelangGeneriek</w:t>
                  </w:r>
                </w:p>
              </w:tc>
            </w:tr>
            <w:tr w:rsidR="00C0190C" w:rsidRPr="00A25D4D" w14:paraId="2581C955" w14:textId="77777777" w:rsidTr="00C0190C">
              <w:trPr>
                <w:tblHeader/>
                <w:tblCellSpacing w:w="0" w:type="dxa"/>
              </w:trPr>
              <w:tc>
                <w:tcPr>
                  <w:tcW w:w="360" w:type="dxa"/>
                  <w:hideMark/>
                </w:tcPr>
                <w:p w14:paraId="04EAB603" w14:textId="77777777" w:rsidR="00C0190C" w:rsidRPr="00A25D4D" w:rsidRDefault="00C0190C" w:rsidP="008F13CC">
                  <w:pPr>
                    <w:jc w:val="left"/>
                  </w:pPr>
                  <w:r w:rsidRPr="00A25D4D">
                    <w:t> </w:t>
                  </w:r>
                </w:p>
              </w:tc>
              <w:tc>
                <w:tcPr>
                  <w:tcW w:w="1500" w:type="dxa"/>
                  <w:hideMark/>
                </w:tcPr>
                <w:p w14:paraId="3B554218" w14:textId="77777777" w:rsidR="00C0190C" w:rsidRPr="00A25D4D" w:rsidRDefault="00C0190C" w:rsidP="008F13CC">
                  <w:pPr>
                    <w:jc w:val="left"/>
                  </w:pPr>
                  <w:r w:rsidRPr="00A25D4D">
                    <w:t>Stereotypes:</w:t>
                  </w:r>
                </w:p>
              </w:tc>
              <w:tc>
                <w:tcPr>
                  <w:tcW w:w="0" w:type="auto"/>
                  <w:hideMark/>
                </w:tcPr>
                <w:p w14:paraId="50D5649D"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7F1583BD" w14:textId="77777777" w:rsidR="00C0190C" w:rsidRPr="00A25D4D" w:rsidRDefault="00C0190C" w:rsidP="008F13CC">
            <w:pPr>
              <w:jc w:val="left"/>
            </w:pPr>
          </w:p>
        </w:tc>
      </w:tr>
      <w:tr w:rsidR="00C0190C" w:rsidRPr="00A25D4D" w14:paraId="63B1EBBB" w14:textId="77777777" w:rsidTr="003D6A25">
        <w:trPr>
          <w:tblCellSpacing w:w="0" w:type="dxa"/>
          <w:trPrChange w:id="70" w:author="Paul Janssen" w:date="2020-06-10T17:33: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71" w:author="Paul Janssen" w:date="2020-06-10T17:33:00Z">
              <w:tcPr>
                <w:tcW w:w="0" w:type="auto"/>
                <w:tcBorders>
                  <w:top w:val="outset" w:sz="6" w:space="0" w:color="auto"/>
                  <w:left w:val="outset" w:sz="6" w:space="0" w:color="auto"/>
                  <w:bottom w:val="outset" w:sz="6" w:space="0" w:color="auto"/>
                  <w:right w:val="outset" w:sz="6" w:space="0" w:color="auto"/>
                </w:tcBorders>
                <w:hideMark/>
              </w:tcPr>
            </w:tcPrChange>
          </w:tcPr>
          <w:p w14:paraId="00064B7C" w14:textId="77777777" w:rsidR="00C0190C" w:rsidRPr="00A25D4D" w:rsidRDefault="00C0190C" w:rsidP="008F13CC">
            <w:pPr>
              <w:jc w:val="left"/>
            </w:pPr>
            <w:r w:rsidRPr="00A25D4D">
              <w:rPr>
                <w:b/>
                <w:bCs/>
              </w:rPr>
              <w:t>Attribuut: thema</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62B66B23" w14:textId="77777777" w:rsidTr="00C0190C">
              <w:trPr>
                <w:tblHeader/>
                <w:tblCellSpacing w:w="0" w:type="dxa"/>
              </w:trPr>
              <w:tc>
                <w:tcPr>
                  <w:tcW w:w="360" w:type="dxa"/>
                  <w:hideMark/>
                </w:tcPr>
                <w:p w14:paraId="0C8A8521" w14:textId="77777777" w:rsidR="00C0190C" w:rsidRPr="00A25D4D" w:rsidRDefault="00C0190C" w:rsidP="008F13CC">
                  <w:pPr>
                    <w:jc w:val="left"/>
                  </w:pPr>
                  <w:r w:rsidRPr="00A25D4D">
                    <w:t> </w:t>
                  </w:r>
                </w:p>
              </w:tc>
              <w:tc>
                <w:tcPr>
                  <w:tcW w:w="1500" w:type="dxa"/>
                  <w:hideMark/>
                </w:tcPr>
                <w:p w14:paraId="3921F57E" w14:textId="77777777" w:rsidR="00C0190C" w:rsidRPr="00A25D4D" w:rsidRDefault="00C0190C" w:rsidP="008F13CC">
                  <w:pPr>
                    <w:jc w:val="left"/>
                  </w:pPr>
                  <w:r w:rsidRPr="00A25D4D">
                    <w:t>Type:</w:t>
                  </w:r>
                </w:p>
              </w:tc>
              <w:tc>
                <w:tcPr>
                  <w:tcW w:w="0" w:type="auto"/>
                  <w:hideMark/>
                </w:tcPr>
                <w:p w14:paraId="66D3B43D" w14:textId="77777777" w:rsidR="00C0190C" w:rsidRPr="00A25D4D" w:rsidRDefault="00C0190C" w:rsidP="008F13CC">
                  <w:pPr>
                    <w:jc w:val="left"/>
                  </w:pPr>
                  <w:r w:rsidRPr="00A25D4D">
                    <w:t>Thema</w:t>
                  </w:r>
                </w:p>
              </w:tc>
            </w:tr>
            <w:tr w:rsidR="00C0190C" w:rsidRPr="00A25D4D" w14:paraId="014EF3B8" w14:textId="77777777" w:rsidTr="00C0190C">
              <w:trPr>
                <w:tblHeader/>
                <w:tblCellSpacing w:w="0" w:type="dxa"/>
              </w:trPr>
              <w:tc>
                <w:tcPr>
                  <w:tcW w:w="360" w:type="dxa"/>
                  <w:hideMark/>
                </w:tcPr>
                <w:p w14:paraId="0B391BE6" w14:textId="77777777" w:rsidR="00C0190C" w:rsidRPr="00A25D4D" w:rsidRDefault="00C0190C" w:rsidP="008F13CC">
                  <w:pPr>
                    <w:jc w:val="left"/>
                  </w:pPr>
                  <w:r w:rsidRPr="00A25D4D">
                    <w:t> </w:t>
                  </w:r>
                </w:p>
              </w:tc>
              <w:tc>
                <w:tcPr>
                  <w:tcW w:w="1500" w:type="dxa"/>
                  <w:hideMark/>
                </w:tcPr>
                <w:p w14:paraId="28EFF589" w14:textId="77777777" w:rsidR="00C0190C" w:rsidRPr="00A25D4D" w:rsidRDefault="00C0190C" w:rsidP="008F13CC">
                  <w:pPr>
                    <w:jc w:val="left"/>
                  </w:pPr>
                  <w:r w:rsidRPr="00A25D4D">
                    <w:t>Naam</w:t>
                  </w:r>
                </w:p>
              </w:tc>
              <w:tc>
                <w:tcPr>
                  <w:tcW w:w="0" w:type="auto"/>
                  <w:hideMark/>
                </w:tcPr>
                <w:p w14:paraId="18AB5E57" w14:textId="77777777" w:rsidR="00C0190C" w:rsidRPr="00A25D4D" w:rsidRDefault="00C0190C" w:rsidP="008F13CC">
                  <w:pPr>
                    <w:jc w:val="left"/>
                  </w:pPr>
                </w:p>
              </w:tc>
            </w:tr>
            <w:tr w:rsidR="00C0190C" w:rsidRPr="00A25D4D" w14:paraId="156BB5FA" w14:textId="77777777" w:rsidTr="00C0190C">
              <w:trPr>
                <w:tblHeader/>
                <w:tblCellSpacing w:w="0" w:type="dxa"/>
              </w:trPr>
              <w:tc>
                <w:tcPr>
                  <w:tcW w:w="360" w:type="dxa"/>
                  <w:hideMark/>
                </w:tcPr>
                <w:p w14:paraId="4CE89197" w14:textId="77777777" w:rsidR="00C0190C" w:rsidRPr="00A25D4D" w:rsidRDefault="00C0190C" w:rsidP="008F13CC">
                  <w:pPr>
                    <w:jc w:val="left"/>
                  </w:pPr>
                  <w:r w:rsidRPr="00A25D4D">
                    <w:t> </w:t>
                  </w:r>
                </w:p>
              </w:tc>
              <w:tc>
                <w:tcPr>
                  <w:tcW w:w="1500" w:type="dxa"/>
                  <w:hideMark/>
                </w:tcPr>
                <w:p w14:paraId="11262D18" w14:textId="77777777" w:rsidR="00C0190C" w:rsidRPr="00A25D4D" w:rsidRDefault="00C0190C" w:rsidP="008F13CC">
                  <w:pPr>
                    <w:jc w:val="left"/>
                  </w:pPr>
                  <w:r w:rsidRPr="00A25D4D">
                    <w:t>Definitie:</w:t>
                  </w:r>
                </w:p>
              </w:tc>
              <w:tc>
                <w:tcPr>
                  <w:tcW w:w="0" w:type="auto"/>
                  <w:hideMark/>
                </w:tcPr>
                <w:p w14:paraId="009CAB7E" w14:textId="77777777" w:rsidR="00C0190C" w:rsidRPr="00A25D4D" w:rsidRDefault="00C0190C" w:rsidP="008F13CC">
                  <w:pPr>
                    <w:jc w:val="left"/>
                  </w:pPr>
                  <w:r w:rsidRPr="00A25D4D">
                    <w:t xml:space="preserve">Het thema geeft aan welk type leiding het betreft en welke functie de leidingen hebben. Bijvoorbeeld datatransport, gas lage druk, laagspanning, riool etc. Gekozen kan worden uit een lijst van thema’s. </w:t>
                  </w:r>
                </w:p>
              </w:tc>
            </w:tr>
            <w:tr w:rsidR="00C0190C" w:rsidRPr="00A25D4D" w14:paraId="52729EB7" w14:textId="77777777" w:rsidTr="00C0190C">
              <w:trPr>
                <w:tblHeader/>
                <w:tblCellSpacing w:w="0" w:type="dxa"/>
              </w:trPr>
              <w:tc>
                <w:tcPr>
                  <w:tcW w:w="360" w:type="dxa"/>
                  <w:hideMark/>
                </w:tcPr>
                <w:p w14:paraId="6030E9F2" w14:textId="77777777" w:rsidR="00C0190C" w:rsidRPr="00A25D4D" w:rsidRDefault="00C0190C" w:rsidP="008F13CC">
                  <w:pPr>
                    <w:jc w:val="left"/>
                  </w:pPr>
                  <w:r w:rsidRPr="00A25D4D">
                    <w:t> </w:t>
                  </w:r>
                </w:p>
              </w:tc>
              <w:tc>
                <w:tcPr>
                  <w:tcW w:w="1500" w:type="dxa"/>
                  <w:hideMark/>
                </w:tcPr>
                <w:p w14:paraId="4F8BE21C" w14:textId="77777777" w:rsidR="00C0190C" w:rsidRPr="00A25D4D" w:rsidRDefault="00C0190C" w:rsidP="008F13CC">
                  <w:pPr>
                    <w:jc w:val="left"/>
                  </w:pPr>
                  <w:r w:rsidRPr="00A25D4D">
                    <w:t>Omschrijving:</w:t>
                  </w:r>
                </w:p>
              </w:tc>
              <w:tc>
                <w:tcPr>
                  <w:tcW w:w="0" w:type="auto"/>
                  <w:hideMark/>
                </w:tcPr>
                <w:p w14:paraId="446E31A0" w14:textId="77777777" w:rsidR="00C0190C" w:rsidRPr="00A25D4D" w:rsidRDefault="00C0190C" w:rsidP="008F13CC">
                  <w:pPr>
                    <w:jc w:val="left"/>
                  </w:pPr>
                  <w:r w:rsidRPr="00A25D4D">
                    <w:t xml:space="preserve">Opmerking: Signaleringskabels die data vervoeren vallen onder datatransport. </w:t>
                  </w:r>
                </w:p>
              </w:tc>
            </w:tr>
            <w:tr w:rsidR="00C0190C" w:rsidRPr="00A25D4D" w14:paraId="0A33DC49" w14:textId="77777777" w:rsidTr="00C0190C">
              <w:trPr>
                <w:tblHeader/>
                <w:tblCellSpacing w:w="0" w:type="dxa"/>
              </w:trPr>
              <w:tc>
                <w:tcPr>
                  <w:tcW w:w="360" w:type="dxa"/>
                  <w:hideMark/>
                </w:tcPr>
                <w:p w14:paraId="123FB949" w14:textId="77777777" w:rsidR="00C0190C" w:rsidRPr="00A25D4D" w:rsidRDefault="00C0190C" w:rsidP="008F13CC">
                  <w:pPr>
                    <w:jc w:val="left"/>
                  </w:pPr>
                  <w:r w:rsidRPr="00A25D4D">
                    <w:t> </w:t>
                  </w:r>
                </w:p>
              </w:tc>
              <w:tc>
                <w:tcPr>
                  <w:tcW w:w="1500" w:type="dxa"/>
                  <w:hideMark/>
                </w:tcPr>
                <w:p w14:paraId="31B3E11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CCEF257" w14:textId="77777777" w:rsidR="00C0190C" w:rsidRPr="00A25D4D" w:rsidRDefault="00C0190C" w:rsidP="008F13CC">
                  <w:pPr>
                    <w:jc w:val="left"/>
                  </w:pPr>
                  <w:r w:rsidRPr="00A25D4D">
                    <w:t>1..*</w:t>
                  </w:r>
                </w:p>
              </w:tc>
            </w:tr>
          </w:tbl>
          <w:p w14:paraId="0296867C" w14:textId="77777777" w:rsidR="00C0190C" w:rsidRPr="00A25D4D" w:rsidRDefault="00C0190C" w:rsidP="008F13CC">
            <w:pPr>
              <w:jc w:val="left"/>
            </w:pPr>
          </w:p>
        </w:tc>
      </w:tr>
      <w:tr w:rsidR="00C0190C" w:rsidRPr="00A25D4D" w14:paraId="19771562" w14:textId="77777777" w:rsidTr="003D6A25">
        <w:trPr>
          <w:tblCellSpacing w:w="0" w:type="dxa"/>
          <w:trPrChange w:id="72" w:author="Paul Janssen" w:date="2020-06-10T17:33: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73" w:author="Paul Janssen" w:date="2020-06-10T17:33:00Z">
              <w:tcPr>
                <w:tcW w:w="0" w:type="auto"/>
                <w:tcBorders>
                  <w:top w:val="outset" w:sz="6" w:space="0" w:color="auto"/>
                  <w:left w:val="outset" w:sz="6" w:space="0" w:color="auto"/>
                  <w:bottom w:val="outset" w:sz="6" w:space="0" w:color="auto"/>
                  <w:right w:val="outset" w:sz="6" w:space="0" w:color="auto"/>
                </w:tcBorders>
                <w:hideMark/>
              </w:tcPr>
            </w:tcPrChange>
          </w:tcPr>
          <w:p w14:paraId="3BAD56FA" w14:textId="77777777" w:rsidR="00C0190C" w:rsidRPr="00A25D4D" w:rsidRDefault="00C0190C" w:rsidP="008F13CC">
            <w:pPr>
              <w:jc w:val="left"/>
            </w:pPr>
            <w:r w:rsidRPr="00A25D4D">
              <w:rPr>
                <w:b/>
                <w:bCs/>
              </w:rPr>
              <w:t xml:space="preserve">Attribuut: </w:t>
            </w:r>
            <w:proofErr w:type="spellStart"/>
            <w:r w:rsidRPr="00A25D4D">
              <w:rPr>
                <w:b/>
                <w:bCs/>
              </w:rPr>
              <w:t>contactNetinformatie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2A3A22EF" w14:textId="77777777" w:rsidTr="00C0190C">
              <w:trPr>
                <w:tblHeader/>
                <w:tblCellSpacing w:w="0" w:type="dxa"/>
              </w:trPr>
              <w:tc>
                <w:tcPr>
                  <w:tcW w:w="360" w:type="dxa"/>
                  <w:hideMark/>
                </w:tcPr>
                <w:p w14:paraId="03EE90D6" w14:textId="77777777" w:rsidR="00C0190C" w:rsidRPr="00A25D4D" w:rsidRDefault="00C0190C" w:rsidP="008F13CC">
                  <w:pPr>
                    <w:jc w:val="left"/>
                  </w:pPr>
                  <w:r w:rsidRPr="00A25D4D">
                    <w:t> </w:t>
                  </w:r>
                </w:p>
              </w:tc>
              <w:tc>
                <w:tcPr>
                  <w:tcW w:w="1500" w:type="dxa"/>
                  <w:hideMark/>
                </w:tcPr>
                <w:p w14:paraId="72371750" w14:textId="77777777" w:rsidR="00C0190C" w:rsidRPr="00A25D4D" w:rsidRDefault="00C0190C" w:rsidP="008F13CC">
                  <w:pPr>
                    <w:jc w:val="left"/>
                  </w:pPr>
                  <w:r w:rsidRPr="00A25D4D">
                    <w:t>Type:</w:t>
                  </w:r>
                </w:p>
              </w:tc>
              <w:tc>
                <w:tcPr>
                  <w:tcW w:w="0" w:type="auto"/>
                  <w:hideMark/>
                </w:tcPr>
                <w:p w14:paraId="46865365" w14:textId="77777777" w:rsidR="00C0190C" w:rsidRPr="00A25D4D" w:rsidRDefault="00C0190C" w:rsidP="008F13CC">
                  <w:pPr>
                    <w:jc w:val="left"/>
                  </w:pPr>
                  <w:proofErr w:type="spellStart"/>
                  <w:r w:rsidRPr="00A25D4D">
                    <w:t>AanvraagSoortContact</w:t>
                  </w:r>
                  <w:proofErr w:type="spellEnd"/>
                </w:p>
              </w:tc>
            </w:tr>
            <w:tr w:rsidR="00C0190C" w:rsidRPr="00A25D4D" w14:paraId="3E104DC7" w14:textId="77777777" w:rsidTr="00C0190C">
              <w:trPr>
                <w:tblHeader/>
                <w:tblCellSpacing w:w="0" w:type="dxa"/>
              </w:trPr>
              <w:tc>
                <w:tcPr>
                  <w:tcW w:w="360" w:type="dxa"/>
                  <w:hideMark/>
                </w:tcPr>
                <w:p w14:paraId="135AEB1E" w14:textId="77777777" w:rsidR="00C0190C" w:rsidRPr="00A25D4D" w:rsidRDefault="00C0190C" w:rsidP="008F13CC">
                  <w:pPr>
                    <w:jc w:val="left"/>
                  </w:pPr>
                  <w:r w:rsidRPr="00A25D4D">
                    <w:t> </w:t>
                  </w:r>
                </w:p>
              </w:tc>
              <w:tc>
                <w:tcPr>
                  <w:tcW w:w="1500" w:type="dxa"/>
                  <w:hideMark/>
                </w:tcPr>
                <w:p w14:paraId="21FA8B88" w14:textId="77777777" w:rsidR="00C0190C" w:rsidRPr="00A25D4D" w:rsidRDefault="00C0190C" w:rsidP="008F13CC">
                  <w:pPr>
                    <w:jc w:val="left"/>
                  </w:pPr>
                  <w:r w:rsidRPr="00A25D4D">
                    <w:t>Naam</w:t>
                  </w:r>
                </w:p>
              </w:tc>
              <w:tc>
                <w:tcPr>
                  <w:tcW w:w="0" w:type="auto"/>
                  <w:hideMark/>
                </w:tcPr>
                <w:p w14:paraId="23C7ABA3" w14:textId="77777777" w:rsidR="00C0190C" w:rsidRPr="00A25D4D" w:rsidRDefault="00C0190C" w:rsidP="008F13CC">
                  <w:pPr>
                    <w:jc w:val="left"/>
                  </w:pPr>
                </w:p>
              </w:tc>
            </w:tr>
            <w:tr w:rsidR="00C0190C" w:rsidRPr="00A25D4D" w14:paraId="19F6AE93" w14:textId="77777777" w:rsidTr="00C0190C">
              <w:trPr>
                <w:tblHeader/>
                <w:tblCellSpacing w:w="0" w:type="dxa"/>
              </w:trPr>
              <w:tc>
                <w:tcPr>
                  <w:tcW w:w="360" w:type="dxa"/>
                  <w:hideMark/>
                </w:tcPr>
                <w:p w14:paraId="1284A2AA" w14:textId="77777777" w:rsidR="00C0190C" w:rsidRPr="00A25D4D" w:rsidRDefault="00C0190C" w:rsidP="008F13CC">
                  <w:pPr>
                    <w:jc w:val="left"/>
                  </w:pPr>
                  <w:r w:rsidRPr="00A25D4D">
                    <w:t> </w:t>
                  </w:r>
                </w:p>
              </w:tc>
              <w:tc>
                <w:tcPr>
                  <w:tcW w:w="1500" w:type="dxa"/>
                  <w:hideMark/>
                </w:tcPr>
                <w:p w14:paraId="0560FF4C" w14:textId="77777777" w:rsidR="00C0190C" w:rsidRPr="00A25D4D" w:rsidRDefault="00C0190C" w:rsidP="008F13CC">
                  <w:pPr>
                    <w:jc w:val="left"/>
                  </w:pPr>
                  <w:r w:rsidRPr="00A25D4D">
                    <w:t>Definitie:</w:t>
                  </w:r>
                </w:p>
              </w:tc>
              <w:tc>
                <w:tcPr>
                  <w:tcW w:w="0" w:type="auto"/>
                  <w:hideMark/>
                </w:tcPr>
                <w:p w14:paraId="752EA82D" w14:textId="77777777" w:rsidR="00C0190C" w:rsidRPr="00A25D4D" w:rsidRDefault="00C0190C" w:rsidP="008F13CC">
                  <w:pPr>
                    <w:jc w:val="left"/>
                  </w:pPr>
                  <w:r w:rsidRPr="00A25D4D">
                    <w:t xml:space="preserve">Contactgegevens voor netinformatie. </w:t>
                  </w:r>
                </w:p>
              </w:tc>
            </w:tr>
            <w:tr w:rsidR="00C0190C" w:rsidRPr="00A25D4D" w14:paraId="270E3D03" w14:textId="77777777" w:rsidTr="00C0190C">
              <w:trPr>
                <w:tblHeader/>
                <w:tblCellSpacing w:w="0" w:type="dxa"/>
              </w:trPr>
              <w:tc>
                <w:tcPr>
                  <w:tcW w:w="360" w:type="dxa"/>
                  <w:hideMark/>
                </w:tcPr>
                <w:p w14:paraId="27940A5B" w14:textId="77777777" w:rsidR="00C0190C" w:rsidRPr="00A25D4D" w:rsidRDefault="00C0190C" w:rsidP="008F13CC">
                  <w:pPr>
                    <w:jc w:val="left"/>
                  </w:pPr>
                  <w:r w:rsidRPr="00A25D4D">
                    <w:t> </w:t>
                  </w:r>
                </w:p>
              </w:tc>
              <w:tc>
                <w:tcPr>
                  <w:tcW w:w="1500" w:type="dxa"/>
                  <w:hideMark/>
                </w:tcPr>
                <w:p w14:paraId="755E0D70" w14:textId="77777777" w:rsidR="00C0190C" w:rsidRPr="00A25D4D" w:rsidRDefault="00C0190C" w:rsidP="008F13CC">
                  <w:pPr>
                    <w:jc w:val="left"/>
                  </w:pPr>
                  <w:r w:rsidRPr="00A25D4D">
                    <w:t>Omschrijving:</w:t>
                  </w:r>
                </w:p>
              </w:tc>
              <w:tc>
                <w:tcPr>
                  <w:tcW w:w="0" w:type="auto"/>
                  <w:hideMark/>
                </w:tcPr>
                <w:p w14:paraId="34366D5C" w14:textId="77777777" w:rsidR="00C0190C" w:rsidRPr="00A25D4D" w:rsidRDefault="00C0190C" w:rsidP="008F13CC">
                  <w:pPr>
                    <w:jc w:val="left"/>
                  </w:pPr>
                  <w:r w:rsidRPr="00A25D4D">
                    <w:t xml:space="preserve">Netinformatie is informatie over een utiliteitsnet </w:t>
                  </w:r>
                </w:p>
              </w:tc>
            </w:tr>
            <w:tr w:rsidR="00C0190C" w:rsidRPr="00A25D4D" w14:paraId="715AE016" w14:textId="77777777" w:rsidTr="00C0190C">
              <w:trPr>
                <w:tblHeader/>
                <w:tblCellSpacing w:w="0" w:type="dxa"/>
              </w:trPr>
              <w:tc>
                <w:tcPr>
                  <w:tcW w:w="360" w:type="dxa"/>
                  <w:hideMark/>
                </w:tcPr>
                <w:p w14:paraId="684766B7" w14:textId="77777777" w:rsidR="00C0190C" w:rsidRPr="00A25D4D" w:rsidRDefault="00C0190C" w:rsidP="008F13CC">
                  <w:pPr>
                    <w:jc w:val="left"/>
                  </w:pPr>
                  <w:r w:rsidRPr="00A25D4D">
                    <w:t> </w:t>
                  </w:r>
                </w:p>
              </w:tc>
              <w:tc>
                <w:tcPr>
                  <w:tcW w:w="1500" w:type="dxa"/>
                  <w:hideMark/>
                </w:tcPr>
                <w:p w14:paraId="163C7764"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8BCE2F0" w14:textId="77777777" w:rsidR="00C0190C" w:rsidRPr="00A25D4D" w:rsidRDefault="00C0190C" w:rsidP="008F13CC">
                  <w:pPr>
                    <w:jc w:val="left"/>
                  </w:pPr>
                  <w:r w:rsidRPr="00A25D4D">
                    <w:t>0..3</w:t>
                  </w:r>
                </w:p>
              </w:tc>
            </w:tr>
            <w:tr w:rsidR="00C0190C" w:rsidRPr="00A25D4D" w14:paraId="04C32C8B" w14:textId="77777777" w:rsidTr="00C0190C">
              <w:trPr>
                <w:tblHeader/>
                <w:tblCellSpacing w:w="0" w:type="dxa"/>
              </w:trPr>
              <w:tc>
                <w:tcPr>
                  <w:tcW w:w="360" w:type="dxa"/>
                  <w:hideMark/>
                </w:tcPr>
                <w:p w14:paraId="46539019" w14:textId="77777777" w:rsidR="00C0190C" w:rsidRPr="00A25D4D" w:rsidRDefault="00C0190C" w:rsidP="008F13CC">
                  <w:pPr>
                    <w:jc w:val="left"/>
                  </w:pPr>
                  <w:r w:rsidRPr="00A25D4D">
                    <w:t> </w:t>
                  </w:r>
                </w:p>
              </w:tc>
              <w:tc>
                <w:tcPr>
                  <w:tcW w:w="1500" w:type="dxa"/>
                  <w:hideMark/>
                </w:tcPr>
                <w:p w14:paraId="0ECBDC56" w14:textId="77777777" w:rsidR="00C0190C" w:rsidRPr="00A25D4D" w:rsidRDefault="00C0190C" w:rsidP="008F13CC">
                  <w:pPr>
                    <w:jc w:val="left"/>
                  </w:pPr>
                  <w:r w:rsidRPr="00A25D4D">
                    <w:t>Herkomst:</w:t>
                  </w:r>
                </w:p>
              </w:tc>
              <w:tc>
                <w:tcPr>
                  <w:tcW w:w="0" w:type="auto"/>
                  <w:hideMark/>
                </w:tcPr>
                <w:p w14:paraId="3DD08D22" w14:textId="77777777" w:rsidR="00C0190C" w:rsidRPr="00A25D4D" w:rsidRDefault="00C0190C" w:rsidP="008F13CC">
                  <w:pPr>
                    <w:jc w:val="left"/>
                  </w:pPr>
                </w:p>
              </w:tc>
            </w:tr>
          </w:tbl>
          <w:p w14:paraId="4E908625" w14:textId="77777777" w:rsidR="00C0190C" w:rsidRPr="00A25D4D" w:rsidRDefault="00C0190C" w:rsidP="008F13CC">
            <w:pPr>
              <w:jc w:val="left"/>
            </w:pPr>
          </w:p>
        </w:tc>
      </w:tr>
      <w:tr w:rsidR="00C0190C" w:rsidRPr="00A25D4D" w:rsidDel="003D6A25" w14:paraId="470B59DD" w14:textId="1CFD2B5C" w:rsidTr="003D6A25">
        <w:trPr>
          <w:tblCellSpacing w:w="0" w:type="dxa"/>
          <w:del w:id="74" w:author="Paul Janssen" w:date="2020-06-10T17:33:00Z"/>
          <w:trPrChange w:id="75" w:author="Paul Janssen" w:date="2020-06-10T17:33: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76" w:author="Paul Janssen" w:date="2020-06-10T17:33:00Z">
              <w:tcPr>
                <w:tcW w:w="0" w:type="auto"/>
                <w:tcBorders>
                  <w:top w:val="outset" w:sz="6" w:space="0" w:color="auto"/>
                  <w:left w:val="outset" w:sz="6" w:space="0" w:color="auto"/>
                  <w:bottom w:val="outset" w:sz="6" w:space="0" w:color="auto"/>
                  <w:right w:val="outset" w:sz="6" w:space="0" w:color="auto"/>
                </w:tcBorders>
                <w:hideMark/>
              </w:tcPr>
            </w:tcPrChange>
          </w:tcPr>
          <w:p w14:paraId="087BFF36" w14:textId="163D6CE4" w:rsidR="00C0190C" w:rsidRPr="00A25D4D" w:rsidDel="003D6A25" w:rsidRDefault="00C0190C" w:rsidP="008F13CC">
            <w:pPr>
              <w:jc w:val="left"/>
              <w:rPr>
                <w:del w:id="77" w:author="Paul Janssen" w:date="2020-06-10T17:33:00Z"/>
              </w:rPr>
            </w:pPr>
            <w:del w:id="78" w:author="Paul Janssen" w:date="2020-06-10T17:33:00Z">
              <w:r w:rsidRPr="00A25D4D" w:rsidDel="003D6A25">
                <w:rPr>
                  <w:b/>
                  <w:bCs/>
                </w:rPr>
                <w:delText>Attribuut: contactStoring</w:delText>
              </w:r>
            </w:del>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rsidDel="003D6A25" w14:paraId="30E1001E" w14:textId="73C004FB" w:rsidTr="00C0190C">
              <w:trPr>
                <w:tblHeader/>
                <w:tblCellSpacing w:w="0" w:type="dxa"/>
                <w:del w:id="79" w:author="Paul Janssen" w:date="2020-06-10T17:33:00Z"/>
              </w:trPr>
              <w:tc>
                <w:tcPr>
                  <w:tcW w:w="360" w:type="dxa"/>
                  <w:hideMark/>
                </w:tcPr>
                <w:p w14:paraId="17FA6D59" w14:textId="53D7EAB2" w:rsidR="00C0190C" w:rsidRPr="00A25D4D" w:rsidDel="003D6A25" w:rsidRDefault="00C0190C" w:rsidP="008F13CC">
                  <w:pPr>
                    <w:jc w:val="left"/>
                    <w:rPr>
                      <w:del w:id="80" w:author="Paul Janssen" w:date="2020-06-10T17:33:00Z"/>
                    </w:rPr>
                  </w:pPr>
                  <w:del w:id="81" w:author="Paul Janssen" w:date="2020-06-10T17:33:00Z">
                    <w:r w:rsidRPr="00A25D4D" w:rsidDel="003D6A25">
                      <w:delText> </w:delText>
                    </w:r>
                  </w:del>
                </w:p>
              </w:tc>
              <w:tc>
                <w:tcPr>
                  <w:tcW w:w="1500" w:type="dxa"/>
                  <w:hideMark/>
                </w:tcPr>
                <w:p w14:paraId="7D41A1AE" w14:textId="2A1E3DB9" w:rsidR="00C0190C" w:rsidRPr="00A25D4D" w:rsidDel="003D6A25" w:rsidRDefault="00C0190C" w:rsidP="008F13CC">
                  <w:pPr>
                    <w:jc w:val="left"/>
                    <w:rPr>
                      <w:del w:id="82" w:author="Paul Janssen" w:date="2020-06-10T17:33:00Z"/>
                    </w:rPr>
                  </w:pPr>
                  <w:del w:id="83" w:author="Paul Janssen" w:date="2020-06-10T17:33:00Z">
                    <w:r w:rsidRPr="00A25D4D" w:rsidDel="003D6A25">
                      <w:delText>Type:</w:delText>
                    </w:r>
                  </w:del>
                </w:p>
              </w:tc>
              <w:tc>
                <w:tcPr>
                  <w:tcW w:w="0" w:type="auto"/>
                  <w:hideMark/>
                </w:tcPr>
                <w:p w14:paraId="59E492CF" w14:textId="6687687A" w:rsidR="00C0190C" w:rsidRPr="00A25D4D" w:rsidDel="003D6A25" w:rsidRDefault="00C0190C" w:rsidP="008F13CC">
                  <w:pPr>
                    <w:jc w:val="left"/>
                    <w:rPr>
                      <w:del w:id="84" w:author="Paul Janssen" w:date="2020-06-10T17:33:00Z"/>
                    </w:rPr>
                  </w:pPr>
                  <w:del w:id="85" w:author="Paul Janssen" w:date="2020-06-10T17:33:00Z">
                    <w:r w:rsidRPr="00A25D4D" w:rsidDel="003D6A25">
                      <w:delText>Contact</w:delText>
                    </w:r>
                  </w:del>
                </w:p>
              </w:tc>
            </w:tr>
            <w:tr w:rsidR="00C0190C" w:rsidRPr="00A25D4D" w:rsidDel="003D6A25" w14:paraId="1578B384" w14:textId="5A23ED8B" w:rsidTr="00C0190C">
              <w:trPr>
                <w:tblHeader/>
                <w:tblCellSpacing w:w="0" w:type="dxa"/>
                <w:del w:id="86" w:author="Paul Janssen" w:date="2020-06-10T17:33:00Z"/>
              </w:trPr>
              <w:tc>
                <w:tcPr>
                  <w:tcW w:w="360" w:type="dxa"/>
                  <w:hideMark/>
                </w:tcPr>
                <w:p w14:paraId="42CE4E79" w14:textId="1F72C0ED" w:rsidR="00C0190C" w:rsidRPr="00A25D4D" w:rsidDel="003D6A25" w:rsidRDefault="00C0190C" w:rsidP="008F13CC">
                  <w:pPr>
                    <w:jc w:val="left"/>
                    <w:rPr>
                      <w:del w:id="87" w:author="Paul Janssen" w:date="2020-06-10T17:33:00Z"/>
                    </w:rPr>
                  </w:pPr>
                  <w:del w:id="88" w:author="Paul Janssen" w:date="2020-06-10T17:33:00Z">
                    <w:r w:rsidRPr="00A25D4D" w:rsidDel="003D6A25">
                      <w:delText> </w:delText>
                    </w:r>
                  </w:del>
                </w:p>
              </w:tc>
              <w:tc>
                <w:tcPr>
                  <w:tcW w:w="1500" w:type="dxa"/>
                  <w:hideMark/>
                </w:tcPr>
                <w:p w14:paraId="7FA54E0C" w14:textId="4DC62745" w:rsidR="00C0190C" w:rsidRPr="00A25D4D" w:rsidDel="003D6A25" w:rsidRDefault="00C0190C" w:rsidP="008F13CC">
                  <w:pPr>
                    <w:jc w:val="left"/>
                    <w:rPr>
                      <w:del w:id="89" w:author="Paul Janssen" w:date="2020-06-10T17:33:00Z"/>
                    </w:rPr>
                  </w:pPr>
                  <w:del w:id="90" w:author="Paul Janssen" w:date="2020-06-10T17:33:00Z">
                    <w:r w:rsidRPr="00A25D4D" w:rsidDel="003D6A25">
                      <w:delText>Naam</w:delText>
                    </w:r>
                  </w:del>
                </w:p>
              </w:tc>
              <w:tc>
                <w:tcPr>
                  <w:tcW w:w="0" w:type="auto"/>
                  <w:hideMark/>
                </w:tcPr>
                <w:p w14:paraId="03B01740" w14:textId="45DD6978" w:rsidR="00C0190C" w:rsidRPr="00A25D4D" w:rsidDel="003D6A25" w:rsidRDefault="00C0190C" w:rsidP="008F13CC">
                  <w:pPr>
                    <w:jc w:val="left"/>
                    <w:rPr>
                      <w:del w:id="91" w:author="Paul Janssen" w:date="2020-06-10T17:33:00Z"/>
                    </w:rPr>
                  </w:pPr>
                </w:p>
              </w:tc>
            </w:tr>
            <w:tr w:rsidR="00C0190C" w:rsidRPr="00A25D4D" w:rsidDel="003D6A25" w14:paraId="7A5C3D71" w14:textId="6923CACF" w:rsidTr="00C0190C">
              <w:trPr>
                <w:tblHeader/>
                <w:tblCellSpacing w:w="0" w:type="dxa"/>
                <w:del w:id="92" w:author="Paul Janssen" w:date="2020-06-10T17:33:00Z"/>
              </w:trPr>
              <w:tc>
                <w:tcPr>
                  <w:tcW w:w="360" w:type="dxa"/>
                  <w:hideMark/>
                </w:tcPr>
                <w:p w14:paraId="528B8A72" w14:textId="1879FBD6" w:rsidR="00C0190C" w:rsidRPr="00A25D4D" w:rsidDel="003D6A25" w:rsidRDefault="00C0190C" w:rsidP="008F13CC">
                  <w:pPr>
                    <w:jc w:val="left"/>
                    <w:rPr>
                      <w:del w:id="93" w:author="Paul Janssen" w:date="2020-06-10T17:33:00Z"/>
                    </w:rPr>
                  </w:pPr>
                  <w:del w:id="94" w:author="Paul Janssen" w:date="2020-06-10T17:33:00Z">
                    <w:r w:rsidRPr="00A25D4D" w:rsidDel="003D6A25">
                      <w:delText> </w:delText>
                    </w:r>
                  </w:del>
                </w:p>
              </w:tc>
              <w:tc>
                <w:tcPr>
                  <w:tcW w:w="1500" w:type="dxa"/>
                  <w:hideMark/>
                </w:tcPr>
                <w:p w14:paraId="4E4B19CB" w14:textId="2AC5B8DA" w:rsidR="00C0190C" w:rsidRPr="00A25D4D" w:rsidDel="003D6A25" w:rsidRDefault="00C0190C" w:rsidP="008F13CC">
                  <w:pPr>
                    <w:jc w:val="left"/>
                    <w:rPr>
                      <w:del w:id="95" w:author="Paul Janssen" w:date="2020-06-10T17:33:00Z"/>
                    </w:rPr>
                  </w:pPr>
                  <w:del w:id="96" w:author="Paul Janssen" w:date="2020-06-10T17:33:00Z">
                    <w:r w:rsidRPr="00A25D4D" w:rsidDel="003D6A25">
                      <w:delText>Definitie:</w:delText>
                    </w:r>
                  </w:del>
                </w:p>
              </w:tc>
              <w:tc>
                <w:tcPr>
                  <w:tcW w:w="0" w:type="auto"/>
                  <w:hideMark/>
                </w:tcPr>
                <w:p w14:paraId="32296D8B" w14:textId="128A9286" w:rsidR="00C0190C" w:rsidRPr="00A25D4D" w:rsidDel="003D6A25" w:rsidRDefault="00C0190C" w:rsidP="008F13CC">
                  <w:pPr>
                    <w:jc w:val="left"/>
                    <w:rPr>
                      <w:del w:id="97" w:author="Paul Janssen" w:date="2020-06-10T17:33:00Z"/>
                    </w:rPr>
                  </w:pPr>
                  <w:del w:id="98" w:author="Paul Janssen" w:date="2020-06-10T17:33:00Z">
                    <w:r w:rsidRPr="00A25D4D" w:rsidDel="003D6A25">
                      <w:delText xml:space="preserve">Contactinformatie bij optreden storing. </w:delText>
                    </w:r>
                  </w:del>
                </w:p>
              </w:tc>
            </w:tr>
            <w:tr w:rsidR="00C0190C" w:rsidRPr="00A25D4D" w:rsidDel="003D6A25" w14:paraId="3DBBECFC" w14:textId="47BA9039" w:rsidTr="00C0190C">
              <w:trPr>
                <w:tblHeader/>
                <w:tblCellSpacing w:w="0" w:type="dxa"/>
                <w:del w:id="99" w:author="Paul Janssen" w:date="2020-06-10T17:33:00Z"/>
              </w:trPr>
              <w:tc>
                <w:tcPr>
                  <w:tcW w:w="360" w:type="dxa"/>
                  <w:hideMark/>
                </w:tcPr>
                <w:p w14:paraId="3FAE10FC" w14:textId="31FF8CFF" w:rsidR="00C0190C" w:rsidRPr="00A25D4D" w:rsidDel="003D6A25" w:rsidRDefault="00C0190C" w:rsidP="008F13CC">
                  <w:pPr>
                    <w:jc w:val="left"/>
                    <w:rPr>
                      <w:del w:id="100" w:author="Paul Janssen" w:date="2020-06-10T17:33:00Z"/>
                    </w:rPr>
                  </w:pPr>
                  <w:del w:id="101" w:author="Paul Janssen" w:date="2020-06-10T17:33:00Z">
                    <w:r w:rsidRPr="00A25D4D" w:rsidDel="003D6A25">
                      <w:delText> </w:delText>
                    </w:r>
                  </w:del>
                </w:p>
              </w:tc>
              <w:tc>
                <w:tcPr>
                  <w:tcW w:w="1500" w:type="dxa"/>
                  <w:hideMark/>
                </w:tcPr>
                <w:p w14:paraId="13CE73FC" w14:textId="6F8E8731" w:rsidR="00C0190C" w:rsidRPr="00A25D4D" w:rsidDel="003D6A25" w:rsidRDefault="00C0190C" w:rsidP="008F13CC">
                  <w:pPr>
                    <w:jc w:val="left"/>
                    <w:rPr>
                      <w:del w:id="102" w:author="Paul Janssen" w:date="2020-06-10T17:33:00Z"/>
                    </w:rPr>
                  </w:pPr>
                  <w:del w:id="103" w:author="Paul Janssen" w:date="2020-06-10T17:33:00Z">
                    <w:r w:rsidRPr="00A25D4D" w:rsidDel="003D6A25">
                      <w:delText>Multipliciteit:</w:delText>
                    </w:r>
                  </w:del>
                </w:p>
              </w:tc>
              <w:tc>
                <w:tcPr>
                  <w:tcW w:w="0" w:type="auto"/>
                  <w:hideMark/>
                </w:tcPr>
                <w:p w14:paraId="72443541" w14:textId="7BE97F03" w:rsidR="00C0190C" w:rsidRPr="00A25D4D" w:rsidDel="003D6A25" w:rsidRDefault="00C0190C" w:rsidP="008F13CC">
                  <w:pPr>
                    <w:jc w:val="left"/>
                    <w:rPr>
                      <w:del w:id="104" w:author="Paul Janssen" w:date="2020-06-10T17:33:00Z"/>
                    </w:rPr>
                  </w:pPr>
                  <w:del w:id="105" w:author="Paul Janssen" w:date="2020-06-10T17:33:00Z">
                    <w:r w:rsidRPr="00A25D4D" w:rsidDel="003D6A25">
                      <w:delText>0..1</w:delText>
                    </w:r>
                  </w:del>
                </w:p>
              </w:tc>
            </w:tr>
          </w:tbl>
          <w:p w14:paraId="6D7F4873" w14:textId="5B3BB78B" w:rsidR="00C0190C" w:rsidRPr="00A25D4D" w:rsidDel="003D6A25" w:rsidRDefault="00C0190C" w:rsidP="008F13CC">
            <w:pPr>
              <w:jc w:val="left"/>
              <w:rPr>
                <w:del w:id="106" w:author="Paul Janssen" w:date="2020-06-10T17:33:00Z"/>
              </w:rPr>
            </w:pPr>
          </w:p>
        </w:tc>
      </w:tr>
      <w:tr w:rsidR="00C0190C" w:rsidRPr="00A25D4D" w14:paraId="354967F5" w14:textId="77777777" w:rsidTr="003D6A25">
        <w:trPr>
          <w:tblCellSpacing w:w="0" w:type="dxa"/>
          <w:trPrChange w:id="107" w:author="Paul Janssen" w:date="2020-06-10T17:33: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108" w:author="Paul Janssen" w:date="2020-06-10T17:33:00Z">
              <w:tcPr>
                <w:tcW w:w="0" w:type="auto"/>
                <w:tcBorders>
                  <w:top w:val="outset" w:sz="6" w:space="0" w:color="auto"/>
                  <w:left w:val="outset" w:sz="6" w:space="0" w:color="auto"/>
                  <w:bottom w:val="outset" w:sz="6" w:space="0" w:color="auto"/>
                  <w:right w:val="outset" w:sz="6" w:space="0" w:color="auto"/>
                </w:tcBorders>
                <w:hideMark/>
              </w:tcPr>
            </w:tcPrChange>
          </w:tcPr>
          <w:p w14:paraId="19835751" w14:textId="77777777" w:rsidR="00C0190C" w:rsidRPr="00A25D4D" w:rsidRDefault="00C0190C" w:rsidP="008F13CC">
            <w:pPr>
              <w:jc w:val="left"/>
            </w:pPr>
            <w:r w:rsidRPr="00A25D4D">
              <w:rPr>
                <w:b/>
                <w:bCs/>
              </w:rPr>
              <w:t xml:space="preserve">Attribuut: </w:t>
            </w:r>
            <w:proofErr w:type="spellStart"/>
            <w:r w:rsidRPr="00A25D4D">
              <w:rPr>
                <w:b/>
                <w:bCs/>
              </w:rPr>
              <w:t>contactBeschadiging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02009003" w14:textId="77777777" w:rsidTr="00C0190C">
              <w:trPr>
                <w:tblHeader/>
                <w:tblCellSpacing w:w="0" w:type="dxa"/>
              </w:trPr>
              <w:tc>
                <w:tcPr>
                  <w:tcW w:w="360" w:type="dxa"/>
                  <w:hideMark/>
                </w:tcPr>
                <w:p w14:paraId="5EB984B5" w14:textId="77777777" w:rsidR="00C0190C" w:rsidRPr="00A25D4D" w:rsidRDefault="00C0190C" w:rsidP="008F13CC">
                  <w:pPr>
                    <w:jc w:val="left"/>
                  </w:pPr>
                  <w:r w:rsidRPr="00A25D4D">
                    <w:t> </w:t>
                  </w:r>
                </w:p>
              </w:tc>
              <w:tc>
                <w:tcPr>
                  <w:tcW w:w="1500" w:type="dxa"/>
                  <w:hideMark/>
                </w:tcPr>
                <w:p w14:paraId="0E24FC22" w14:textId="77777777" w:rsidR="00C0190C" w:rsidRPr="00A25D4D" w:rsidRDefault="00C0190C" w:rsidP="008F13CC">
                  <w:pPr>
                    <w:jc w:val="left"/>
                  </w:pPr>
                  <w:r w:rsidRPr="00A25D4D">
                    <w:t>Type:</w:t>
                  </w:r>
                </w:p>
              </w:tc>
              <w:tc>
                <w:tcPr>
                  <w:tcW w:w="0" w:type="auto"/>
                  <w:hideMark/>
                </w:tcPr>
                <w:p w14:paraId="3BE958CD" w14:textId="77777777" w:rsidR="00C0190C" w:rsidRPr="00A25D4D" w:rsidRDefault="00C0190C" w:rsidP="008F13CC">
                  <w:pPr>
                    <w:jc w:val="left"/>
                  </w:pPr>
                  <w:r w:rsidRPr="00A25D4D">
                    <w:t>Contact</w:t>
                  </w:r>
                </w:p>
              </w:tc>
            </w:tr>
            <w:tr w:rsidR="00C0190C" w:rsidRPr="00A25D4D" w14:paraId="679DD259" w14:textId="77777777" w:rsidTr="00C0190C">
              <w:trPr>
                <w:tblHeader/>
                <w:tblCellSpacing w:w="0" w:type="dxa"/>
              </w:trPr>
              <w:tc>
                <w:tcPr>
                  <w:tcW w:w="360" w:type="dxa"/>
                  <w:hideMark/>
                </w:tcPr>
                <w:p w14:paraId="6AA166E7" w14:textId="77777777" w:rsidR="00C0190C" w:rsidRPr="00A25D4D" w:rsidRDefault="00C0190C" w:rsidP="008F13CC">
                  <w:pPr>
                    <w:jc w:val="left"/>
                  </w:pPr>
                  <w:r w:rsidRPr="00A25D4D">
                    <w:t> </w:t>
                  </w:r>
                </w:p>
              </w:tc>
              <w:tc>
                <w:tcPr>
                  <w:tcW w:w="1500" w:type="dxa"/>
                  <w:hideMark/>
                </w:tcPr>
                <w:p w14:paraId="4CF5A561" w14:textId="77777777" w:rsidR="00C0190C" w:rsidRPr="00A25D4D" w:rsidRDefault="00C0190C" w:rsidP="008F13CC">
                  <w:pPr>
                    <w:jc w:val="left"/>
                  </w:pPr>
                  <w:r w:rsidRPr="00A25D4D">
                    <w:t>Naam</w:t>
                  </w:r>
                </w:p>
              </w:tc>
              <w:tc>
                <w:tcPr>
                  <w:tcW w:w="0" w:type="auto"/>
                  <w:hideMark/>
                </w:tcPr>
                <w:p w14:paraId="06D65594" w14:textId="77777777" w:rsidR="00C0190C" w:rsidRPr="00A25D4D" w:rsidRDefault="00C0190C" w:rsidP="008F13CC">
                  <w:pPr>
                    <w:jc w:val="left"/>
                  </w:pPr>
                </w:p>
              </w:tc>
            </w:tr>
            <w:tr w:rsidR="00C0190C" w:rsidRPr="00A25D4D" w14:paraId="791BB5A5" w14:textId="77777777" w:rsidTr="00C0190C">
              <w:trPr>
                <w:tblHeader/>
                <w:tblCellSpacing w:w="0" w:type="dxa"/>
              </w:trPr>
              <w:tc>
                <w:tcPr>
                  <w:tcW w:w="360" w:type="dxa"/>
                  <w:hideMark/>
                </w:tcPr>
                <w:p w14:paraId="2C9B9A64" w14:textId="77777777" w:rsidR="00C0190C" w:rsidRPr="00A25D4D" w:rsidRDefault="00C0190C" w:rsidP="008F13CC">
                  <w:pPr>
                    <w:jc w:val="left"/>
                  </w:pPr>
                  <w:r w:rsidRPr="00A25D4D">
                    <w:t> </w:t>
                  </w:r>
                </w:p>
              </w:tc>
              <w:tc>
                <w:tcPr>
                  <w:tcW w:w="1500" w:type="dxa"/>
                  <w:hideMark/>
                </w:tcPr>
                <w:p w14:paraId="687EC40B" w14:textId="77777777" w:rsidR="00C0190C" w:rsidRPr="00A25D4D" w:rsidRDefault="00C0190C" w:rsidP="008F13CC">
                  <w:pPr>
                    <w:jc w:val="left"/>
                  </w:pPr>
                  <w:r w:rsidRPr="00A25D4D">
                    <w:t>Definitie:</w:t>
                  </w:r>
                </w:p>
              </w:tc>
              <w:tc>
                <w:tcPr>
                  <w:tcW w:w="0" w:type="auto"/>
                  <w:hideMark/>
                </w:tcPr>
                <w:p w14:paraId="6233D267" w14:textId="77777777" w:rsidR="00C0190C" w:rsidRPr="00A25D4D" w:rsidRDefault="00C0190C" w:rsidP="008F13CC">
                  <w:pPr>
                    <w:jc w:val="left"/>
                  </w:pPr>
                  <w:r w:rsidRPr="00A25D4D">
                    <w:t xml:space="preserve">Contactinformatie bij opgetreden beschadiging. </w:t>
                  </w:r>
                </w:p>
              </w:tc>
            </w:tr>
            <w:tr w:rsidR="00C0190C" w:rsidRPr="00A25D4D" w14:paraId="21FFA5D8" w14:textId="77777777" w:rsidTr="00C0190C">
              <w:trPr>
                <w:tblHeader/>
                <w:tblCellSpacing w:w="0" w:type="dxa"/>
              </w:trPr>
              <w:tc>
                <w:tcPr>
                  <w:tcW w:w="360" w:type="dxa"/>
                  <w:hideMark/>
                </w:tcPr>
                <w:p w14:paraId="3714814A" w14:textId="77777777" w:rsidR="00C0190C" w:rsidRPr="00A25D4D" w:rsidRDefault="00C0190C" w:rsidP="008F13CC">
                  <w:pPr>
                    <w:jc w:val="left"/>
                  </w:pPr>
                  <w:r w:rsidRPr="00A25D4D">
                    <w:t> </w:t>
                  </w:r>
                </w:p>
              </w:tc>
              <w:tc>
                <w:tcPr>
                  <w:tcW w:w="1500" w:type="dxa"/>
                  <w:hideMark/>
                </w:tcPr>
                <w:p w14:paraId="28B0C196"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FFF58D5" w14:textId="77777777" w:rsidR="00C0190C" w:rsidRPr="00A25D4D" w:rsidRDefault="00C0190C" w:rsidP="008F13CC">
                  <w:pPr>
                    <w:jc w:val="left"/>
                  </w:pPr>
                  <w:r w:rsidRPr="00A25D4D">
                    <w:t>0..1</w:t>
                  </w:r>
                </w:p>
              </w:tc>
            </w:tr>
          </w:tbl>
          <w:p w14:paraId="678A075D" w14:textId="77777777" w:rsidR="00C0190C" w:rsidRPr="00A25D4D" w:rsidRDefault="00C0190C" w:rsidP="008F13CC">
            <w:pPr>
              <w:jc w:val="left"/>
            </w:pPr>
          </w:p>
        </w:tc>
      </w:tr>
      <w:tr w:rsidR="00C0190C" w:rsidRPr="00A25D4D" w14:paraId="53D5D15E" w14:textId="77777777" w:rsidTr="003D6A25">
        <w:trPr>
          <w:tblCellSpacing w:w="0" w:type="dxa"/>
          <w:trPrChange w:id="109" w:author="Paul Janssen" w:date="2020-06-10T17:33: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110" w:author="Paul Janssen" w:date="2020-06-10T17:33:00Z">
              <w:tcPr>
                <w:tcW w:w="0" w:type="auto"/>
                <w:tcBorders>
                  <w:top w:val="outset" w:sz="6" w:space="0" w:color="auto"/>
                  <w:left w:val="outset" w:sz="6" w:space="0" w:color="auto"/>
                  <w:bottom w:val="outset" w:sz="6" w:space="0" w:color="auto"/>
                  <w:right w:val="outset" w:sz="6" w:space="0" w:color="auto"/>
                </w:tcBorders>
                <w:hideMark/>
              </w:tcPr>
            </w:tcPrChange>
          </w:tcPr>
          <w:p w14:paraId="5C25EE6E" w14:textId="77777777" w:rsidR="00C0190C" w:rsidRPr="00A25D4D" w:rsidRDefault="00C0190C" w:rsidP="008F13CC">
            <w:pPr>
              <w:jc w:val="left"/>
            </w:pPr>
            <w:r w:rsidRPr="00A25D4D">
              <w:rPr>
                <w:b/>
                <w:bCs/>
              </w:rPr>
              <w:t>Relatie: netbeheerder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28343AFE" w14:textId="77777777" w:rsidTr="00C0190C">
              <w:trPr>
                <w:tblHeader/>
                <w:tblCellSpacing w:w="0" w:type="dxa"/>
              </w:trPr>
              <w:tc>
                <w:tcPr>
                  <w:tcW w:w="360" w:type="dxa"/>
                  <w:hideMark/>
                </w:tcPr>
                <w:p w14:paraId="3638D64A" w14:textId="77777777" w:rsidR="00C0190C" w:rsidRPr="00A25D4D" w:rsidRDefault="00C0190C" w:rsidP="008F13CC">
                  <w:pPr>
                    <w:jc w:val="left"/>
                  </w:pPr>
                  <w:r w:rsidRPr="00A25D4D">
                    <w:lastRenderedPageBreak/>
                    <w:t> </w:t>
                  </w:r>
                </w:p>
              </w:tc>
              <w:tc>
                <w:tcPr>
                  <w:tcW w:w="1500" w:type="dxa"/>
                  <w:hideMark/>
                </w:tcPr>
                <w:p w14:paraId="3D81B70A" w14:textId="77777777" w:rsidR="00C0190C" w:rsidRPr="00A25D4D" w:rsidRDefault="00C0190C" w:rsidP="008F13CC">
                  <w:pPr>
                    <w:jc w:val="left"/>
                  </w:pPr>
                  <w:r w:rsidRPr="00A25D4D">
                    <w:t>Type:</w:t>
                  </w:r>
                </w:p>
              </w:tc>
              <w:tc>
                <w:tcPr>
                  <w:tcW w:w="0" w:type="auto"/>
                  <w:hideMark/>
                </w:tcPr>
                <w:p w14:paraId="3457D286" w14:textId="77777777" w:rsidR="00C0190C" w:rsidRPr="00A25D4D" w:rsidRDefault="00C0190C" w:rsidP="008F13CC">
                  <w:pPr>
                    <w:jc w:val="left"/>
                  </w:pPr>
                  <w:r w:rsidRPr="00A25D4D">
                    <w:t>Beheerder</w:t>
                  </w:r>
                </w:p>
              </w:tc>
            </w:tr>
            <w:tr w:rsidR="00C0190C" w:rsidRPr="00A25D4D" w14:paraId="1B957947" w14:textId="77777777" w:rsidTr="00C0190C">
              <w:trPr>
                <w:tblHeader/>
                <w:tblCellSpacing w:w="0" w:type="dxa"/>
              </w:trPr>
              <w:tc>
                <w:tcPr>
                  <w:tcW w:w="360" w:type="dxa"/>
                  <w:hideMark/>
                </w:tcPr>
                <w:p w14:paraId="76C7F3B8" w14:textId="77777777" w:rsidR="00C0190C" w:rsidRPr="00A25D4D" w:rsidRDefault="00C0190C" w:rsidP="008F13CC">
                  <w:pPr>
                    <w:jc w:val="left"/>
                  </w:pPr>
                  <w:r w:rsidRPr="00A25D4D">
                    <w:t> </w:t>
                  </w:r>
                </w:p>
              </w:tc>
              <w:tc>
                <w:tcPr>
                  <w:tcW w:w="1500" w:type="dxa"/>
                  <w:hideMark/>
                </w:tcPr>
                <w:p w14:paraId="6FDDC4B0" w14:textId="77777777" w:rsidR="00C0190C" w:rsidRPr="00A25D4D" w:rsidRDefault="00C0190C" w:rsidP="008F13CC">
                  <w:pPr>
                    <w:jc w:val="left"/>
                  </w:pPr>
                  <w:r w:rsidRPr="00A25D4D">
                    <w:t>Naam</w:t>
                  </w:r>
                </w:p>
              </w:tc>
              <w:tc>
                <w:tcPr>
                  <w:tcW w:w="0" w:type="auto"/>
                  <w:hideMark/>
                </w:tcPr>
                <w:p w14:paraId="29CF950A" w14:textId="77777777" w:rsidR="00C0190C" w:rsidRPr="00A25D4D" w:rsidRDefault="00C0190C" w:rsidP="008F13CC">
                  <w:pPr>
                    <w:jc w:val="left"/>
                  </w:pPr>
                </w:p>
              </w:tc>
            </w:tr>
            <w:tr w:rsidR="00C0190C" w:rsidRPr="00A25D4D" w14:paraId="43368494" w14:textId="77777777" w:rsidTr="00C0190C">
              <w:trPr>
                <w:tblHeader/>
                <w:tblCellSpacing w:w="0" w:type="dxa"/>
              </w:trPr>
              <w:tc>
                <w:tcPr>
                  <w:tcW w:w="360" w:type="dxa"/>
                  <w:hideMark/>
                </w:tcPr>
                <w:p w14:paraId="505A47B3" w14:textId="77777777" w:rsidR="00C0190C" w:rsidRPr="00A25D4D" w:rsidRDefault="00C0190C" w:rsidP="008F13CC">
                  <w:pPr>
                    <w:jc w:val="left"/>
                  </w:pPr>
                  <w:r w:rsidRPr="00A25D4D">
                    <w:t> </w:t>
                  </w:r>
                </w:p>
              </w:tc>
              <w:tc>
                <w:tcPr>
                  <w:tcW w:w="1500" w:type="dxa"/>
                  <w:hideMark/>
                </w:tcPr>
                <w:p w14:paraId="327D6CA1" w14:textId="77777777" w:rsidR="00C0190C" w:rsidRPr="00A25D4D" w:rsidRDefault="00C0190C" w:rsidP="008F13CC">
                  <w:pPr>
                    <w:jc w:val="left"/>
                  </w:pPr>
                  <w:r w:rsidRPr="00A25D4D">
                    <w:t>Definitie:</w:t>
                  </w:r>
                </w:p>
              </w:tc>
              <w:tc>
                <w:tcPr>
                  <w:tcW w:w="0" w:type="auto"/>
                  <w:hideMark/>
                </w:tcPr>
                <w:p w14:paraId="10BD24B9" w14:textId="77777777" w:rsidR="00C0190C" w:rsidRPr="00A25D4D" w:rsidRDefault="00C0190C" w:rsidP="008F13CC">
                  <w:pPr>
                    <w:jc w:val="left"/>
                  </w:pPr>
                  <w:r w:rsidRPr="00A25D4D">
                    <w:t xml:space="preserve">Gegevens van de belanghebbende beheerder. </w:t>
                  </w:r>
                </w:p>
              </w:tc>
            </w:tr>
            <w:tr w:rsidR="00C0190C" w:rsidRPr="00A25D4D" w14:paraId="1BA585C2" w14:textId="77777777" w:rsidTr="00C0190C">
              <w:trPr>
                <w:tblHeader/>
                <w:tblCellSpacing w:w="0" w:type="dxa"/>
              </w:trPr>
              <w:tc>
                <w:tcPr>
                  <w:tcW w:w="360" w:type="dxa"/>
                  <w:hideMark/>
                </w:tcPr>
                <w:p w14:paraId="1D890486" w14:textId="77777777" w:rsidR="00C0190C" w:rsidRPr="00A25D4D" w:rsidRDefault="00C0190C" w:rsidP="008F13CC">
                  <w:pPr>
                    <w:jc w:val="left"/>
                  </w:pPr>
                  <w:r w:rsidRPr="00A25D4D">
                    <w:t> </w:t>
                  </w:r>
                </w:p>
              </w:tc>
              <w:tc>
                <w:tcPr>
                  <w:tcW w:w="1500" w:type="dxa"/>
                  <w:hideMark/>
                </w:tcPr>
                <w:p w14:paraId="2C7F4B98"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A83C190" w14:textId="77777777" w:rsidR="00C0190C" w:rsidRPr="00A25D4D" w:rsidRDefault="00C0190C" w:rsidP="008F13CC">
                  <w:pPr>
                    <w:jc w:val="left"/>
                  </w:pPr>
                  <w:r w:rsidRPr="00A25D4D">
                    <w:t>0..1</w:t>
                  </w:r>
                </w:p>
              </w:tc>
            </w:tr>
          </w:tbl>
          <w:p w14:paraId="38093227" w14:textId="77777777" w:rsidR="00C0190C" w:rsidRPr="00A25D4D" w:rsidRDefault="00C0190C" w:rsidP="008F13CC">
            <w:pPr>
              <w:jc w:val="left"/>
            </w:pPr>
          </w:p>
        </w:tc>
      </w:tr>
      <w:tr w:rsidR="00C0190C" w:rsidRPr="00A25D4D" w14:paraId="1B2C0FD8" w14:textId="77777777" w:rsidTr="003D6A25">
        <w:trPr>
          <w:tblCellSpacing w:w="0" w:type="dxa"/>
          <w:trPrChange w:id="111" w:author="Paul Janssen" w:date="2020-06-10T17:33: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112" w:author="Paul Janssen" w:date="2020-06-10T17:33:00Z">
              <w:tcPr>
                <w:tcW w:w="0" w:type="auto"/>
                <w:tcBorders>
                  <w:top w:val="outset" w:sz="6" w:space="0" w:color="auto"/>
                  <w:left w:val="outset" w:sz="6" w:space="0" w:color="auto"/>
                  <w:bottom w:val="outset" w:sz="6" w:space="0" w:color="auto"/>
                  <w:right w:val="outset" w:sz="6" w:space="0" w:color="auto"/>
                </w:tcBorders>
                <w:hideMark/>
              </w:tcPr>
            </w:tcPrChange>
          </w:tcPr>
          <w:p w14:paraId="4CCDDCC3" w14:textId="77777777" w:rsidR="00C0190C" w:rsidRPr="00A25D4D" w:rsidRDefault="00C0190C" w:rsidP="008F13CC">
            <w:pPr>
              <w:jc w:val="left"/>
            </w:pPr>
            <w:proofErr w:type="spellStart"/>
            <w:r w:rsidRPr="00A25D4D">
              <w:rPr>
                <w:b/>
                <w:bCs/>
              </w:rPr>
              <w:lastRenderedPageBreak/>
              <w:t>Constraint</w:t>
            </w:r>
            <w:proofErr w:type="spellEnd"/>
            <w:r w:rsidRPr="00A25D4D">
              <w:rPr>
                <w:b/>
                <w:bCs/>
              </w:rPr>
              <w:t xml:space="preserve">: </w:t>
            </w:r>
            <w:proofErr w:type="spellStart"/>
            <w:r w:rsidRPr="00A25D4D">
              <w:rPr>
                <w:b/>
                <w:bCs/>
              </w:rPr>
              <w:t>RegelsBijUitlevering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6A8CFE24" w14:textId="77777777" w:rsidTr="00C0190C">
              <w:trPr>
                <w:tblHeader/>
                <w:tblCellSpacing w:w="0" w:type="dxa"/>
              </w:trPr>
              <w:tc>
                <w:tcPr>
                  <w:tcW w:w="360" w:type="dxa"/>
                  <w:hideMark/>
                </w:tcPr>
                <w:p w14:paraId="109B07F9" w14:textId="77777777" w:rsidR="00C0190C" w:rsidRPr="00A25D4D" w:rsidRDefault="00C0190C" w:rsidP="008F13CC">
                  <w:pPr>
                    <w:jc w:val="left"/>
                  </w:pPr>
                  <w:r w:rsidRPr="00A25D4D">
                    <w:t> </w:t>
                  </w:r>
                </w:p>
              </w:tc>
              <w:tc>
                <w:tcPr>
                  <w:tcW w:w="1500" w:type="dxa"/>
                  <w:hideMark/>
                </w:tcPr>
                <w:p w14:paraId="268D9AD9" w14:textId="77777777" w:rsidR="00C0190C" w:rsidRPr="00A25D4D" w:rsidRDefault="00C0190C" w:rsidP="008F13CC">
                  <w:pPr>
                    <w:jc w:val="left"/>
                  </w:pPr>
                  <w:r w:rsidRPr="00A25D4D">
                    <w:t>Natuurlijke taal:</w:t>
                  </w:r>
                </w:p>
              </w:tc>
              <w:tc>
                <w:tcPr>
                  <w:tcW w:w="0" w:type="auto"/>
                  <w:hideMark/>
                </w:tcPr>
                <w:p w14:paraId="217A43EF" w14:textId="77777777" w:rsidR="00C0190C" w:rsidRPr="00A25D4D" w:rsidRDefault="00C0190C" w:rsidP="008F13CC">
                  <w:pPr>
                    <w:jc w:val="left"/>
                  </w:pPr>
                  <w:r w:rsidRPr="00A25D4D">
                    <w:t xml:space="preserve">Regels bij uitlevering afwezig: netbeheerder </w:t>
                  </w:r>
                </w:p>
              </w:tc>
            </w:tr>
            <w:tr w:rsidR="00C0190C" w:rsidRPr="00A25D4D" w14:paraId="61750A96" w14:textId="77777777" w:rsidTr="00C0190C">
              <w:trPr>
                <w:tblHeader/>
                <w:tblCellSpacing w:w="0" w:type="dxa"/>
              </w:trPr>
              <w:tc>
                <w:tcPr>
                  <w:tcW w:w="360" w:type="dxa"/>
                  <w:hideMark/>
                </w:tcPr>
                <w:p w14:paraId="3DFE8E82" w14:textId="77777777" w:rsidR="00C0190C" w:rsidRPr="00A25D4D" w:rsidRDefault="00C0190C" w:rsidP="008F13CC">
                  <w:pPr>
                    <w:jc w:val="left"/>
                  </w:pPr>
                  <w:r w:rsidRPr="00A25D4D">
                    <w:t> </w:t>
                  </w:r>
                </w:p>
              </w:tc>
              <w:tc>
                <w:tcPr>
                  <w:tcW w:w="1500" w:type="dxa"/>
                  <w:hideMark/>
                </w:tcPr>
                <w:p w14:paraId="69ADEC7D" w14:textId="77777777" w:rsidR="00C0190C" w:rsidRPr="00A25D4D" w:rsidRDefault="00C0190C" w:rsidP="008F13CC">
                  <w:pPr>
                    <w:jc w:val="left"/>
                  </w:pPr>
                  <w:r w:rsidRPr="00A25D4D">
                    <w:t>OCL:</w:t>
                  </w:r>
                </w:p>
              </w:tc>
              <w:tc>
                <w:tcPr>
                  <w:tcW w:w="0" w:type="auto"/>
                  <w:hideMark/>
                </w:tcPr>
                <w:p w14:paraId="50565A64" w14:textId="77777777" w:rsidR="00C0190C" w:rsidRDefault="00C0190C" w:rsidP="008F13CC">
                  <w:pPr>
                    <w:jc w:val="left"/>
                  </w:pPr>
                  <w:proofErr w:type="spellStart"/>
                  <w:r w:rsidRPr="00A25D4D">
                    <w:t>Inv</w:t>
                  </w:r>
                  <w:proofErr w:type="spellEnd"/>
                  <w:r w:rsidRPr="00A25D4D">
                    <w:t xml:space="preserve"> </w:t>
                  </w:r>
                  <w:proofErr w:type="spellStart"/>
                  <w:r w:rsidRPr="00A25D4D">
                    <w:t>RegelsBijUitlevering</w:t>
                  </w:r>
                  <w:proofErr w:type="spellEnd"/>
                  <w:r w:rsidRPr="00A25D4D">
                    <w:t xml:space="preserve">: </w:t>
                  </w:r>
                </w:p>
                <w:p w14:paraId="1BD68626" w14:textId="77777777" w:rsidR="00C0190C" w:rsidRDefault="00C0190C" w:rsidP="008F13CC">
                  <w:pPr>
                    <w:jc w:val="left"/>
                  </w:pPr>
                  <w:r w:rsidRPr="00A25D4D">
                    <w:t xml:space="preserve">Gebiedsinformatielevering :: </w:t>
                  </w:r>
                  <w:proofErr w:type="spellStart"/>
                  <w:r w:rsidRPr="00A25D4D">
                    <w:t>allInstances</w:t>
                  </w:r>
                  <w:proofErr w:type="spellEnd"/>
                  <w:r w:rsidRPr="00A25D4D">
                    <w:t xml:space="preserve">() -&gt; </w:t>
                  </w:r>
                  <w:proofErr w:type="spellStart"/>
                  <w:r w:rsidRPr="00A25D4D">
                    <w:t>size</w:t>
                  </w:r>
                  <w:proofErr w:type="spellEnd"/>
                  <w:r w:rsidRPr="00A25D4D">
                    <w:t xml:space="preserve"> () = 1 </w:t>
                  </w:r>
                  <w:proofErr w:type="spellStart"/>
                  <w:r w:rsidRPr="00A25D4D">
                    <w:t>implies</w:t>
                  </w:r>
                  <w:proofErr w:type="spellEnd"/>
                  <w:r w:rsidRPr="00A25D4D">
                    <w:t xml:space="preserve"> </w:t>
                  </w:r>
                </w:p>
                <w:p w14:paraId="0FE50ECA" w14:textId="77777777" w:rsidR="00C0190C" w:rsidRPr="00A25D4D" w:rsidRDefault="00C0190C" w:rsidP="008F13CC">
                  <w:pPr>
                    <w:jc w:val="left"/>
                  </w:pPr>
                  <w:proofErr w:type="spellStart"/>
                  <w:r w:rsidRPr="00A25D4D">
                    <w:t>self.netbeheerder</w:t>
                  </w:r>
                  <w:proofErr w:type="spellEnd"/>
                  <w:r w:rsidRPr="00A25D4D">
                    <w:t xml:space="preserve"> -&gt; </w:t>
                  </w:r>
                  <w:proofErr w:type="spellStart"/>
                  <w:r w:rsidRPr="00A25D4D">
                    <w:t>isEmpty</w:t>
                  </w:r>
                  <w:proofErr w:type="spellEnd"/>
                  <w:r w:rsidRPr="00A25D4D">
                    <w:t>()</w:t>
                  </w:r>
                </w:p>
              </w:tc>
            </w:tr>
          </w:tbl>
          <w:p w14:paraId="622406F7" w14:textId="77777777" w:rsidR="00C0190C" w:rsidRPr="00A25D4D" w:rsidRDefault="00C0190C" w:rsidP="008F13CC">
            <w:pPr>
              <w:jc w:val="left"/>
            </w:pPr>
          </w:p>
        </w:tc>
      </w:tr>
    </w:tbl>
    <w:p w14:paraId="04688A58" w14:textId="77777777" w:rsidR="00C0190C" w:rsidRPr="00A25D4D" w:rsidRDefault="00C0190C" w:rsidP="008F13CC">
      <w:pPr>
        <w:pStyle w:val="Kop5"/>
        <w:jc w:val="left"/>
        <w:rPr>
          <w:sz w:val="16"/>
          <w:szCs w:val="16"/>
        </w:rPr>
      </w:pPr>
      <w:r w:rsidRPr="00A25D4D">
        <w:rPr>
          <w:sz w:val="16"/>
          <w:szCs w:val="16"/>
        </w:rPr>
        <w:t>BelangGeneriek</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C0190C" w:rsidRPr="00A25D4D" w14:paraId="64676102"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39900046" w14:textId="77777777" w:rsidR="00C0190C" w:rsidRPr="00A25D4D" w:rsidRDefault="00C0190C" w:rsidP="008F13CC">
            <w:pPr>
              <w:jc w:val="left"/>
            </w:pPr>
            <w:r w:rsidRPr="00A25D4D">
              <w:rPr>
                <w:b/>
                <w:bCs/>
              </w:rPr>
              <w:t xml:space="preserve">BelangGeneriek (abstract) </w:t>
            </w:r>
          </w:p>
        </w:tc>
      </w:tr>
      <w:tr w:rsidR="00C0190C" w:rsidRPr="00A25D4D" w14:paraId="3F46B528"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0D9F8EF3" w14:textId="77777777" w:rsidTr="00C0190C">
              <w:trPr>
                <w:tblHeader/>
                <w:tblCellSpacing w:w="0" w:type="dxa"/>
              </w:trPr>
              <w:tc>
                <w:tcPr>
                  <w:tcW w:w="360" w:type="dxa"/>
                  <w:hideMark/>
                </w:tcPr>
                <w:p w14:paraId="6D0172EC" w14:textId="77777777" w:rsidR="00C0190C" w:rsidRPr="00A25D4D" w:rsidRDefault="00C0190C" w:rsidP="008F13CC">
                  <w:pPr>
                    <w:jc w:val="left"/>
                  </w:pPr>
                  <w:r w:rsidRPr="00A25D4D">
                    <w:t> </w:t>
                  </w:r>
                </w:p>
              </w:tc>
              <w:tc>
                <w:tcPr>
                  <w:tcW w:w="1500" w:type="dxa"/>
                  <w:hideMark/>
                </w:tcPr>
                <w:p w14:paraId="6BA2C8D5" w14:textId="77777777" w:rsidR="00C0190C" w:rsidRPr="00A25D4D" w:rsidRDefault="00C0190C" w:rsidP="008F13CC">
                  <w:pPr>
                    <w:jc w:val="left"/>
                  </w:pPr>
                  <w:r w:rsidRPr="00A25D4D">
                    <w:t>Naam</w:t>
                  </w:r>
                </w:p>
              </w:tc>
              <w:tc>
                <w:tcPr>
                  <w:tcW w:w="0" w:type="auto"/>
                  <w:hideMark/>
                </w:tcPr>
                <w:p w14:paraId="5EFF9261" w14:textId="77777777" w:rsidR="00C0190C" w:rsidRPr="00A25D4D" w:rsidRDefault="00C0190C" w:rsidP="008F13CC">
                  <w:pPr>
                    <w:jc w:val="left"/>
                  </w:pPr>
                </w:p>
              </w:tc>
            </w:tr>
            <w:tr w:rsidR="00C0190C" w:rsidRPr="00A25D4D" w14:paraId="24DBAAD0" w14:textId="77777777" w:rsidTr="00C0190C">
              <w:trPr>
                <w:tblHeader/>
                <w:tblCellSpacing w:w="0" w:type="dxa"/>
              </w:trPr>
              <w:tc>
                <w:tcPr>
                  <w:tcW w:w="360" w:type="dxa"/>
                  <w:hideMark/>
                </w:tcPr>
                <w:p w14:paraId="3D3BAF7C" w14:textId="77777777" w:rsidR="00C0190C" w:rsidRPr="00A25D4D" w:rsidRDefault="00C0190C" w:rsidP="008F13CC">
                  <w:pPr>
                    <w:jc w:val="left"/>
                  </w:pPr>
                  <w:r w:rsidRPr="00A25D4D">
                    <w:t> </w:t>
                  </w:r>
                </w:p>
              </w:tc>
              <w:tc>
                <w:tcPr>
                  <w:tcW w:w="1500" w:type="dxa"/>
                  <w:hideMark/>
                </w:tcPr>
                <w:p w14:paraId="35C7EC28" w14:textId="77777777" w:rsidR="00C0190C" w:rsidRPr="00A25D4D" w:rsidRDefault="00C0190C" w:rsidP="008F13CC">
                  <w:pPr>
                    <w:jc w:val="left"/>
                  </w:pPr>
                  <w:r w:rsidRPr="00A25D4D">
                    <w:t>Definitie:</w:t>
                  </w:r>
                </w:p>
              </w:tc>
              <w:tc>
                <w:tcPr>
                  <w:tcW w:w="0" w:type="auto"/>
                  <w:hideMark/>
                </w:tcPr>
                <w:p w14:paraId="51BB98A4" w14:textId="77777777" w:rsidR="00C0190C" w:rsidRPr="00A25D4D" w:rsidRDefault="00C0190C" w:rsidP="008F13CC">
                  <w:pPr>
                    <w:jc w:val="left"/>
                  </w:pPr>
                  <w:r w:rsidRPr="00A25D4D">
                    <w:t xml:space="preserve">Een gebied waarin een netbeheerder een of meerdere netten heeft. Of het is een veiligheidsgebied. </w:t>
                  </w:r>
                </w:p>
              </w:tc>
            </w:tr>
            <w:tr w:rsidR="00C0190C" w:rsidRPr="00A25D4D" w14:paraId="5F50FA9F" w14:textId="77777777" w:rsidTr="00C0190C">
              <w:trPr>
                <w:tblHeader/>
                <w:tblCellSpacing w:w="0" w:type="dxa"/>
              </w:trPr>
              <w:tc>
                <w:tcPr>
                  <w:tcW w:w="360" w:type="dxa"/>
                  <w:hideMark/>
                </w:tcPr>
                <w:p w14:paraId="1A34C23C" w14:textId="77777777" w:rsidR="00C0190C" w:rsidRPr="00A25D4D" w:rsidRDefault="00C0190C" w:rsidP="008F13CC">
                  <w:pPr>
                    <w:jc w:val="left"/>
                  </w:pPr>
                  <w:r w:rsidRPr="00A25D4D">
                    <w:t> </w:t>
                  </w:r>
                </w:p>
              </w:tc>
              <w:tc>
                <w:tcPr>
                  <w:tcW w:w="1500" w:type="dxa"/>
                  <w:hideMark/>
                </w:tcPr>
                <w:p w14:paraId="750C3503" w14:textId="77777777" w:rsidR="00C0190C" w:rsidRPr="00A25D4D" w:rsidRDefault="00C0190C" w:rsidP="008F13CC">
                  <w:pPr>
                    <w:jc w:val="left"/>
                  </w:pPr>
                  <w:r w:rsidRPr="00A25D4D">
                    <w:t>Herkomst:</w:t>
                  </w:r>
                </w:p>
              </w:tc>
              <w:tc>
                <w:tcPr>
                  <w:tcW w:w="0" w:type="auto"/>
                  <w:hideMark/>
                </w:tcPr>
                <w:p w14:paraId="705A9D49" w14:textId="77777777" w:rsidR="00C0190C" w:rsidRPr="00A25D4D" w:rsidRDefault="00C0190C" w:rsidP="008F13CC">
                  <w:pPr>
                    <w:jc w:val="left"/>
                  </w:pPr>
                  <w:r w:rsidRPr="00A25D4D">
                    <w:t>Bron: belangenregistratie.</w:t>
                  </w:r>
                </w:p>
              </w:tc>
            </w:tr>
            <w:tr w:rsidR="00C0190C" w:rsidRPr="00A25D4D" w14:paraId="4460065D" w14:textId="77777777" w:rsidTr="00C0190C">
              <w:trPr>
                <w:tblHeader/>
                <w:tblCellSpacing w:w="0" w:type="dxa"/>
              </w:trPr>
              <w:tc>
                <w:tcPr>
                  <w:tcW w:w="360" w:type="dxa"/>
                  <w:hideMark/>
                </w:tcPr>
                <w:p w14:paraId="40AB7E67" w14:textId="77777777" w:rsidR="00C0190C" w:rsidRPr="00A25D4D" w:rsidRDefault="00C0190C" w:rsidP="008F13CC">
                  <w:pPr>
                    <w:jc w:val="left"/>
                  </w:pPr>
                  <w:r w:rsidRPr="00A25D4D">
                    <w:t> </w:t>
                  </w:r>
                </w:p>
              </w:tc>
              <w:tc>
                <w:tcPr>
                  <w:tcW w:w="1500" w:type="dxa"/>
                  <w:hideMark/>
                </w:tcPr>
                <w:p w14:paraId="0E1D0AB1" w14:textId="77777777" w:rsidR="00C0190C" w:rsidRPr="00A25D4D" w:rsidRDefault="00C0190C" w:rsidP="008F13CC">
                  <w:pPr>
                    <w:jc w:val="left"/>
                  </w:pPr>
                  <w:r w:rsidRPr="00A25D4D">
                    <w:t>Subtype van:</w:t>
                  </w:r>
                </w:p>
              </w:tc>
              <w:tc>
                <w:tcPr>
                  <w:tcW w:w="0" w:type="auto"/>
                  <w:hideMark/>
                </w:tcPr>
                <w:p w14:paraId="0B2FD08A" w14:textId="77777777" w:rsidR="00C0190C" w:rsidRPr="00A25D4D" w:rsidRDefault="00C0190C" w:rsidP="008F13CC">
                  <w:pPr>
                    <w:jc w:val="left"/>
                  </w:pPr>
                  <w:proofErr w:type="spellStart"/>
                  <w:r w:rsidRPr="00A25D4D">
                    <w:t>IMKLBasis</w:t>
                  </w:r>
                  <w:proofErr w:type="spellEnd"/>
                </w:p>
              </w:tc>
            </w:tr>
            <w:tr w:rsidR="00C0190C" w:rsidRPr="00A25D4D" w14:paraId="5A675C58" w14:textId="77777777" w:rsidTr="00C0190C">
              <w:trPr>
                <w:tblHeader/>
                <w:tblCellSpacing w:w="0" w:type="dxa"/>
              </w:trPr>
              <w:tc>
                <w:tcPr>
                  <w:tcW w:w="360" w:type="dxa"/>
                  <w:hideMark/>
                </w:tcPr>
                <w:p w14:paraId="32E0FB86" w14:textId="77777777" w:rsidR="00C0190C" w:rsidRPr="00A25D4D" w:rsidRDefault="00C0190C" w:rsidP="008F13CC">
                  <w:pPr>
                    <w:jc w:val="left"/>
                  </w:pPr>
                  <w:r w:rsidRPr="00A25D4D">
                    <w:t> </w:t>
                  </w:r>
                </w:p>
              </w:tc>
              <w:tc>
                <w:tcPr>
                  <w:tcW w:w="1500" w:type="dxa"/>
                  <w:hideMark/>
                </w:tcPr>
                <w:p w14:paraId="7C1E0012" w14:textId="77777777" w:rsidR="00C0190C" w:rsidRPr="00A25D4D" w:rsidRDefault="00C0190C" w:rsidP="008F13CC">
                  <w:pPr>
                    <w:jc w:val="left"/>
                  </w:pPr>
                  <w:r w:rsidRPr="00A25D4D">
                    <w:t>Stereotypes:</w:t>
                  </w:r>
                </w:p>
              </w:tc>
              <w:tc>
                <w:tcPr>
                  <w:tcW w:w="0" w:type="auto"/>
                  <w:hideMark/>
                </w:tcPr>
                <w:p w14:paraId="25F59BD1"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4A4E7762" w14:textId="77777777" w:rsidR="00C0190C" w:rsidRPr="00A25D4D" w:rsidRDefault="00C0190C" w:rsidP="008F13CC">
            <w:pPr>
              <w:jc w:val="left"/>
            </w:pPr>
          </w:p>
        </w:tc>
      </w:tr>
      <w:tr w:rsidR="00C0190C" w:rsidRPr="00A25D4D" w14:paraId="7BC4D38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6A08F1C" w14:textId="77777777" w:rsidR="00C0190C" w:rsidRPr="00A25D4D" w:rsidRDefault="00C0190C" w:rsidP="008F13CC">
            <w:pPr>
              <w:jc w:val="left"/>
            </w:pPr>
            <w:r w:rsidRPr="00A25D4D">
              <w:rPr>
                <w:b/>
                <w:bCs/>
              </w:rPr>
              <w:t>Attribuut: omschrijving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6E737CC7" w14:textId="77777777" w:rsidTr="00C0190C">
              <w:trPr>
                <w:tblHeader/>
                <w:tblCellSpacing w:w="0" w:type="dxa"/>
              </w:trPr>
              <w:tc>
                <w:tcPr>
                  <w:tcW w:w="360" w:type="dxa"/>
                  <w:hideMark/>
                </w:tcPr>
                <w:p w14:paraId="289ED4E7" w14:textId="77777777" w:rsidR="00C0190C" w:rsidRPr="00A25D4D" w:rsidRDefault="00C0190C" w:rsidP="008F13CC">
                  <w:pPr>
                    <w:jc w:val="left"/>
                  </w:pPr>
                  <w:r w:rsidRPr="00A25D4D">
                    <w:t> </w:t>
                  </w:r>
                </w:p>
              </w:tc>
              <w:tc>
                <w:tcPr>
                  <w:tcW w:w="1500" w:type="dxa"/>
                  <w:hideMark/>
                </w:tcPr>
                <w:p w14:paraId="705A7071" w14:textId="77777777" w:rsidR="00C0190C" w:rsidRPr="00A25D4D" w:rsidRDefault="00C0190C" w:rsidP="008F13CC">
                  <w:pPr>
                    <w:jc w:val="left"/>
                  </w:pPr>
                  <w:r w:rsidRPr="00A25D4D">
                    <w:t>Type:</w:t>
                  </w:r>
                </w:p>
              </w:tc>
              <w:tc>
                <w:tcPr>
                  <w:tcW w:w="0" w:type="auto"/>
                  <w:hideMark/>
                </w:tcPr>
                <w:p w14:paraId="589886AD" w14:textId="77777777" w:rsidR="00C0190C" w:rsidRPr="00A25D4D" w:rsidRDefault="00C0190C" w:rsidP="008F13CC">
                  <w:pPr>
                    <w:jc w:val="left"/>
                  </w:pPr>
                  <w:proofErr w:type="spellStart"/>
                  <w:r w:rsidRPr="00A25D4D">
                    <w:t>CharacterString</w:t>
                  </w:r>
                  <w:proofErr w:type="spellEnd"/>
                </w:p>
              </w:tc>
            </w:tr>
            <w:tr w:rsidR="00C0190C" w:rsidRPr="00A25D4D" w14:paraId="56F11204" w14:textId="77777777" w:rsidTr="00C0190C">
              <w:trPr>
                <w:tblHeader/>
                <w:tblCellSpacing w:w="0" w:type="dxa"/>
              </w:trPr>
              <w:tc>
                <w:tcPr>
                  <w:tcW w:w="360" w:type="dxa"/>
                  <w:hideMark/>
                </w:tcPr>
                <w:p w14:paraId="5F86C7A4" w14:textId="77777777" w:rsidR="00C0190C" w:rsidRPr="00A25D4D" w:rsidRDefault="00C0190C" w:rsidP="008F13CC">
                  <w:pPr>
                    <w:jc w:val="left"/>
                  </w:pPr>
                  <w:r w:rsidRPr="00A25D4D">
                    <w:t> </w:t>
                  </w:r>
                </w:p>
              </w:tc>
              <w:tc>
                <w:tcPr>
                  <w:tcW w:w="1500" w:type="dxa"/>
                  <w:hideMark/>
                </w:tcPr>
                <w:p w14:paraId="50A5C767" w14:textId="77777777" w:rsidR="00C0190C" w:rsidRPr="00A25D4D" w:rsidRDefault="00C0190C" w:rsidP="008F13CC">
                  <w:pPr>
                    <w:jc w:val="left"/>
                  </w:pPr>
                  <w:r w:rsidRPr="00A25D4D">
                    <w:t>Naam</w:t>
                  </w:r>
                </w:p>
              </w:tc>
              <w:tc>
                <w:tcPr>
                  <w:tcW w:w="0" w:type="auto"/>
                  <w:hideMark/>
                </w:tcPr>
                <w:p w14:paraId="02DF98AF" w14:textId="77777777" w:rsidR="00C0190C" w:rsidRPr="00A25D4D" w:rsidRDefault="00C0190C" w:rsidP="008F13CC">
                  <w:pPr>
                    <w:jc w:val="left"/>
                  </w:pPr>
                </w:p>
              </w:tc>
            </w:tr>
            <w:tr w:rsidR="00C0190C" w:rsidRPr="00A25D4D" w14:paraId="2C1CD5C3" w14:textId="77777777" w:rsidTr="00C0190C">
              <w:trPr>
                <w:tblHeader/>
                <w:tblCellSpacing w:w="0" w:type="dxa"/>
              </w:trPr>
              <w:tc>
                <w:tcPr>
                  <w:tcW w:w="360" w:type="dxa"/>
                  <w:hideMark/>
                </w:tcPr>
                <w:p w14:paraId="794D163E" w14:textId="77777777" w:rsidR="00C0190C" w:rsidRPr="00A25D4D" w:rsidRDefault="00C0190C" w:rsidP="008F13CC">
                  <w:pPr>
                    <w:jc w:val="left"/>
                  </w:pPr>
                  <w:r w:rsidRPr="00A25D4D">
                    <w:t> </w:t>
                  </w:r>
                </w:p>
              </w:tc>
              <w:tc>
                <w:tcPr>
                  <w:tcW w:w="1500" w:type="dxa"/>
                  <w:hideMark/>
                </w:tcPr>
                <w:p w14:paraId="1D5B43DC" w14:textId="77777777" w:rsidR="00C0190C" w:rsidRPr="00A25D4D" w:rsidRDefault="00C0190C" w:rsidP="008F13CC">
                  <w:pPr>
                    <w:jc w:val="left"/>
                  </w:pPr>
                  <w:r w:rsidRPr="00A25D4D">
                    <w:t>Definitie:</w:t>
                  </w:r>
                </w:p>
              </w:tc>
              <w:tc>
                <w:tcPr>
                  <w:tcW w:w="0" w:type="auto"/>
                  <w:hideMark/>
                </w:tcPr>
                <w:p w14:paraId="514701CC" w14:textId="77777777" w:rsidR="00C0190C" w:rsidRPr="00A25D4D" w:rsidRDefault="00C0190C" w:rsidP="008F13CC">
                  <w:pPr>
                    <w:jc w:val="left"/>
                  </w:pPr>
                  <w:r w:rsidRPr="00A25D4D">
                    <w:t xml:space="preserve">In tekst omschreven belang dat een netbeheerder in dit gebied heeft. </w:t>
                  </w:r>
                </w:p>
              </w:tc>
            </w:tr>
            <w:tr w:rsidR="00C0190C" w:rsidRPr="00A25D4D" w14:paraId="05FDFE30" w14:textId="77777777" w:rsidTr="00C0190C">
              <w:trPr>
                <w:tblHeader/>
                <w:tblCellSpacing w:w="0" w:type="dxa"/>
              </w:trPr>
              <w:tc>
                <w:tcPr>
                  <w:tcW w:w="360" w:type="dxa"/>
                  <w:hideMark/>
                </w:tcPr>
                <w:p w14:paraId="69416DD5" w14:textId="77777777" w:rsidR="00C0190C" w:rsidRPr="00A25D4D" w:rsidRDefault="00C0190C" w:rsidP="008F13CC">
                  <w:pPr>
                    <w:jc w:val="left"/>
                  </w:pPr>
                  <w:r w:rsidRPr="00A25D4D">
                    <w:t> </w:t>
                  </w:r>
                </w:p>
              </w:tc>
              <w:tc>
                <w:tcPr>
                  <w:tcW w:w="1500" w:type="dxa"/>
                  <w:hideMark/>
                </w:tcPr>
                <w:p w14:paraId="0E1F75F9"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7FD9304" w14:textId="77777777" w:rsidR="00C0190C" w:rsidRPr="00A25D4D" w:rsidRDefault="00C0190C" w:rsidP="008F13CC">
                  <w:pPr>
                    <w:jc w:val="left"/>
                  </w:pPr>
                  <w:r w:rsidRPr="00A25D4D">
                    <w:t>1</w:t>
                  </w:r>
                </w:p>
              </w:tc>
            </w:tr>
            <w:tr w:rsidR="00C0190C" w:rsidRPr="00A25D4D" w14:paraId="053AACAE" w14:textId="77777777" w:rsidTr="00C0190C">
              <w:trPr>
                <w:tblHeader/>
                <w:tblCellSpacing w:w="0" w:type="dxa"/>
              </w:trPr>
              <w:tc>
                <w:tcPr>
                  <w:tcW w:w="360" w:type="dxa"/>
                  <w:hideMark/>
                </w:tcPr>
                <w:p w14:paraId="7C0D22F8" w14:textId="77777777" w:rsidR="00C0190C" w:rsidRPr="00A25D4D" w:rsidRDefault="00C0190C" w:rsidP="008F13CC">
                  <w:pPr>
                    <w:jc w:val="left"/>
                  </w:pPr>
                  <w:r w:rsidRPr="00A25D4D">
                    <w:t> </w:t>
                  </w:r>
                </w:p>
              </w:tc>
              <w:tc>
                <w:tcPr>
                  <w:tcW w:w="1500" w:type="dxa"/>
                  <w:hideMark/>
                </w:tcPr>
                <w:p w14:paraId="1F037264" w14:textId="77777777" w:rsidR="00C0190C" w:rsidRPr="00A25D4D" w:rsidRDefault="00C0190C" w:rsidP="008F13CC">
                  <w:pPr>
                    <w:jc w:val="left"/>
                  </w:pPr>
                  <w:r w:rsidRPr="00A25D4D">
                    <w:t>Herkomst:</w:t>
                  </w:r>
                </w:p>
              </w:tc>
              <w:tc>
                <w:tcPr>
                  <w:tcW w:w="0" w:type="auto"/>
                  <w:hideMark/>
                </w:tcPr>
                <w:p w14:paraId="62482830" w14:textId="7E4E7567" w:rsidR="00C0190C" w:rsidRPr="00A25D4D" w:rsidRDefault="00135FA7" w:rsidP="008F13CC">
                  <w:pPr>
                    <w:jc w:val="left"/>
                  </w:pPr>
                  <w:r>
                    <w:t>IMKL</w:t>
                  </w:r>
                </w:p>
              </w:tc>
            </w:tr>
          </w:tbl>
          <w:p w14:paraId="36FF50A0" w14:textId="77777777" w:rsidR="00C0190C" w:rsidRPr="00A25D4D" w:rsidRDefault="00C0190C" w:rsidP="008F13CC">
            <w:pPr>
              <w:jc w:val="left"/>
            </w:pPr>
          </w:p>
        </w:tc>
      </w:tr>
      <w:tr w:rsidR="00C0190C" w:rsidRPr="00A25D4D" w14:paraId="37C80C1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8F4C8B9" w14:textId="77777777" w:rsidR="00C0190C" w:rsidRPr="00A25D4D" w:rsidRDefault="00C0190C" w:rsidP="008F13CC">
            <w:pPr>
              <w:jc w:val="left"/>
            </w:pPr>
            <w:r w:rsidRPr="00A25D4D">
              <w:rPr>
                <w:b/>
                <w:bCs/>
              </w:rPr>
              <w:t xml:space="preserve">Attribuut: </w:t>
            </w:r>
            <w:proofErr w:type="spellStart"/>
            <w:r w:rsidRPr="00A25D4D">
              <w:rPr>
                <w:b/>
                <w:bCs/>
              </w:rPr>
              <w:t>gewensteIngangsdatum</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46C5381B" w14:textId="77777777" w:rsidTr="00C0190C">
              <w:trPr>
                <w:tblHeader/>
                <w:tblCellSpacing w:w="0" w:type="dxa"/>
              </w:trPr>
              <w:tc>
                <w:tcPr>
                  <w:tcW w:w="360" w:type="dxa"/>
                  <w:hideMark/>
                </w:tcPr>
                <w:p w14:paraId="71C54ED3" w14:textId="77777777" w:rsidR="00C0190C" w:rsidRPr="00A25D4D" w:rsidRDefault="00C0190C" w:rsidP="008F13CC">
                  <w:pPr>
                    <w:jc w:val="left"/>
                  </w:pPr>
                  <w:r w:rsidRPr="00A25D4D">
                    <w:t> </w:t>
                  </w:r>
                </w:p>
              </w:tc>
              <w:tc>
                <w:tcPr>
                  <w:tcW w:w="1500" w:type="dxa"/>
                  <w:hideMark/>
                </w:tcPr>
                <w:p w14:paraId="396DEAE4" w14:textId="77777777" w:rsidR="00C0190C" w:rsidRPr="00A25D4D" w:rsidRDefault="00C0190C" w:rsidP="008F13CC">
                  <w:pPr>
                    <w:jc w:val="left"/>
                  </w:pPr>
                  <w:r w:rsidRPr="00A25D4D">
                    <w:t>Type:</w:t>
                  </w:r>
                </w:p>
              </w:tc>
              <w:tc>
                <w:tcPr>
                  <w:tcW w:w="0" w:type="auto"/>
                  <w:hideMark/>
                </w:tcPr>
                <w:p w14:paraId="48D8F895" w14:textId="77777777" w:rsidR="00C0190C" w:rsidRPr="00A25D4D" w:rsidRDefault="00C0190C" w:rsidP="008F13CC">
                  <w:pPr>
                    <w:jc w:val="left"/>
                  </w:pPr>
                  <w:proofErr w:type="spellStart"/>
                  <w:r w:rsidRPr="00A25D4D">
                    <w:t>DateTime</w:t>
                  </w:r>
                  <w:proofErr w:type="spellEnd"/>
                </w:p>
              </w:tc>
            </w:tr>
            <w:tr w:rsidR="00C0190C" w:rsidRPr="00A25D4D" w14:paraId="774D92E6" w14:textId="77777777" w:rsidTr="00C0190C">
              <w:trPr>
                <w:tblHeader/>
                <w:tblCellSpacing w:w="0" w:type="dxa"/>
              </w:trPr>
              <w:tc>
                <w:tcPr>
                  <w:tcW w:w="360" w:type="dxa"/>
                  <w:hideMark/>
                </w:tcPr>
                <w:p w14:paraId="170644B2" w14:textId="77777777" w:rsidR="00C0190C" w:rsidRPr="00A25D4D" w:rsidRDefault="00C0190C" w:rsidP="008F13CC">
                  <w:pPr>
                    <w:jc w:val="left"/>
                  </w:pPr>
                  <w:r w:rsidRPr="00A25D4D">
                    <w:t> </w:t>
                  </w:r>
                </w:p>
              </w:tc>
              <w:tc>
                <w:tcPr>
                  <w:tcW w:w="1500" w:type="dxa"/>
                  <w:hideMark/>
                </w:tcPr>
                <w:p w14:paraId="66860ED1" w14:textId="77777777" w:rsidR="00C0190C" w:rsidRPr="00A25D4D" w:rsidRDefault="00C0190C" w:rsidP="008F13CC">
                  <w:pPr>
                    <w:jc w:val="left"/>
                  </w:pPr>
                  <w:r w:rsidRPr="00A25D4D">
                    <w:t>Naam</w:t>
                  </w:r>
                </w:p>
              </w:tc>
              <w:tc>
                <w:tcPr>
                  <w:tcW w:w="0" w:type="auto"/>
                  <w:hideMark/>
                </w:tcPr>
                <w:p w14:paraId="3FF363EF" w14:textId="77777777" w:rsidR="00C0190C" w:rsidRPr="00A25D4D" w:rsidRDefault="00C0190C" w:rsidP="008F13CC">
                  <w:pPr>
                    <w:jc w:val="left"/>
                  </w:pPr>
                </w:p>
              </w:tc>
            </w:tr>
            <w:tr w:rsidR="00C0190C" w:rsidRPr="00A25D4D" w14:paraId="11843E8F" w14:textId="77777777" w:rsidTr="00C0190C">
              <w:trPr>
                <w:tblHeader/>
                <w:tblCellSpacing w:w="0" w:type="dxa"/>
              </w:trPr>
              <w:tc>
                <w:tcPr>
                  <w:tcW w:w="360" w:type="dxa"/>
                  <w:hideMark/>
                </w:tcPr>
                <w:p w14:paraId="760981E7" w14:textId="77777777" w:rsidR="00C0190C" w:rsidRPr="00A25D4D" w:rsidRDefault="00C0190C" w:rsidP="008F13CC">
                  <w:pPr>
                    <w:jc w:val="left"/>
                  </w:pPr>
                  <w:r w:rsidRPr="00A25D4D">
                    <w:t> </w:t>
                  </w:r>
                </w:p>
              </w:tc>
              <w:tc>
                <w:tcPr>
                  <w:tcW w:w="1500" w:type="dxa"/>
                  <w:hideMark/>
                </w:tcPr>
                <w:p w14:paraId="65C980F6" w14:textId="77777777" w:rsidR="00C0190C" w:rsidRPr="00A25D4D" w:rsidRDefault="00C0190C" w:rsidP="008F13CC">
                  <w:pPr>
                    <w:jc w:val="left"/>
                  </w:pPr>
                  <w:r w:rsidRPr="00A25D4D">
                    <w:t>Definitie:</w:t>
                  </w:r>
                </w:p>
              </w:tc>
              <w:tc>
                <w:tcPr>
                  <w:tcW w:w="0" w:type="auto"/>
                  <w:hideMark/>
                </w:tcPr>
                <w:p w14:paraId="7E655BEB" w14:textId="77777777" w:rsidR="00C0190C" w:rsidRPr="00A25D4D" w:rsidRDefault="00C0190C" w:rsidP="008F13CC">
                  <w:pPr>
                    <w:jc w:val="left"/>
                  </w:pPr>
                  <w:r w:rsidRPr="00A25D4D">
                    <w:t xml:space="preserve">Gewenste datum vanaf wanneer een belang van toepassing is. </w:t>
                  </w:r>
                </w:p>
              </w:tc>
            </w:tr>
            <w:tr w:rsidR="00C0190C" w:rsidRPr="00A25D4D" w14:paraId="445D0D3A" w14:textId="77777777" w:rsidTr="00C0190C">
              <w:trPr>
                <w:tblHeader/>
                <w:tblCellSpacing w:w="0" w:type="dxa"/>
              </w:trPr>
              <w:tc>
                <w:tcPr>
                  <w:tcW w:w="360" w:type="dxa"/>
                  <w:hideMark/>
                </w:tcPr>
                <w:p w14:paraId="1960B4EA" w14:textId="77777777" w:rsidR="00C0190C" w:rsidRPr="00A25D4D" w:rsidRDefault="00C0190C" w:rsidP="008F13CC">
                  <w:pPr>
                    <w:jc w:val="left"/>
                  </w:pPr>
                  <w:r w:rsidRPr="00A25D4D">
                    <w:t> </w:t>
                  </w:r>
                </w:p>
              </w:tc>
              <w:tc>
                <w:tcPr>
                  <w:tcW w:w="1500" w:type="dxa"/>
                  <w:hideMark/>
                </w:tcPr>
                <w:p w14:paraId="2E093AFE"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328EEC7" w14:textId="77777777" w:rsidR="00C0190C" w:rsidRPr="00A25D4D" w:rsidRDefault="00C0190C" w:rsidP="008F13CC">
                  <w:pPr>
                    <w:jc w:val="left"/>
                  </w:pPr>
                  <w:r w:rsidRPr="00A25D4D">
                    <w:t>0..1</w:t>
                  </w:r>
                </w:p>
              </w:tc>
            </w:tr>
          </w:tbl>
          <w:p w14:paraId="40D1481B" w14:textId="77777777" w:rsidR="00C0190C" w:rsidRPr="00A25D4D" w:rsidRDefault="00C0190C" w:rsidP="008F13CC">
            <w:pPr>
              <w:jc w:val="left"/>
            </w:pPr>
          </w:p>
        </w:tc>
      </w:tr>
      <w:tr w:rsidR="00C0190C" w:rsidRPr="00A25D4D" w14:paraId="3705E228"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0840DB2" w14:textId="77777777" w:rsidR="00C0190C" w:rsidRPr="00A25D4D" w:rsidRDefault="00C0190C" w:rsidP="008F13CC">
            <w:pPr>
              <w:jc w:val="left"/>
            </w:pPr>
            <w:r w:rsidRPr="00A25D4D">
              <w:rPr>
                <w:b/>
                <w:bCs/>
              </w:rPr>
              <w:t>Attribuut: ingangsdatum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680702CC" w14:textId="77777777" w:rsidTr="00C0190C">
              <w:trPr>
                <w:tblHeader/>
                <w:tblCellSpacing w:w="0" w:type="dxa"/>
              </w:trPr>
              <w:tc>
                <w:tcPr>
                  <w:tcW w:w="360" w:type="dxa"/>
                  <w:hideMark/>
                </w:tcPr>
                <w:p w14:paraId="350E2282" w14:textId="77777777" w:rsidR="00C0190C" w:rsidRPr="00A25D4D" w:rsidRDefault="00C0190C" w:rsidP="008F13CC">
                  <w:pPr>
                    <w:jc w:val="left"/>
                  </w:pPr>
                  <w:r w:rsidRPr="00A25D4D">
                    <w:t> </w:t>
                  </w:r>
                </w:p>
              </w:tc>
              <w:tc>
                <w:tcPr>
                  <w:tcW w:w="1500" w:type="dxa"/>
                  <w:hideMark/>
                </w:tcPr>
                <w:p w14:paraId="7A4E9B95" w14:textId="77777777" w:rsidR="00C0190C" w:rsidRPr="00A25D4D" w:rsidRDefault="00C0190C" w:rsidP="008F13CC">
                  <w:pPr>
                    <w:jc w:val="left"/>
                  </w:pPr>
                  <w:r w:rsidRPr="00A25D4D">
                    <w:t>Type:</w:t>
                  </w:r>
                </w:p>
              </w:tc>
              <w:tc>
                <w:tcPr>
                  <w:tcW w:w="0" w:type="auto"/>
                  <w:hideMark/>
                </w:tcPr>
                <w:p w14:paraId="34B39279" w14:textId="77777777" w:rsidR="00C0190C" w:rsidRPr="00A25D4D" w:rsidRDefault="00C0190C" w:rsidP="008F13CC">
                  <w:pPr>
                    <w:jc w:val="left"/>
                  </w:pPr>
                  <w:proofErr w:type="spellStart"/>
                  <w:r w:rsidRPr="00A25D4D">
                    <w:t>DateTime</w:t>
                  </w:r>
                  <w:proofErr w:type="spellEnd"/>
                </w:p>
              </w:tc>
            </w:tr>
            <w:tr w:rsidR="00C0190C" w:rsidRPr="00A25D4D" w14:paraId="17C6575C" w14:textId="77777777" w:rsidTr="00C0190C">
              <w:trPr>
                <w:tblHeader/>
                <w:tblCellSpacing w:w="0" w:type="dxa"/>
              </w:trPr>
              <w:tc>
                <w:tcPr>
                  <w:tcW w:w="360" w:type="dxa"/>
                  <w:hideMark/>
                </w:tcPr>
                <w:p w14:paraId="700339F4" w14:textId="77777777" w:rsidR="00C0190C" w:rsidRPr="00A25D4D" w:rsidRDefault="00C0190C" w:rsidP="008F13CC">
                  <w:pPr>
                    <w:jc w:val="left"/>
                  </w:pPr>
                  <w:r w:rsidRPr="00A25D4D">
                    <w:t> </w:t>
                  </w:r>
                </w:p>
              </w:tc>
              <w:tc>
                <w:tcPr>
                  <w:tcW w:w="1500" w:type="dxa"/>
                  <w:hideMark/>
                </w:tcPr>
                <w:p w14:paraId="46D32A6B" w14:textId="77777777" w:rsidR="00C0190C" w:rsidRPr="00A25D4D" w:rsidRDefault="00C0190C" w:rsidP="008F13CC">
                  <w:pPr>
                    <w:jc w:val="left"/>
                  </w:pPr>
                  <w:r w:rsidRPr="00A25D4D">
                    <w:t>Naam</w:t>
                  </w:r>
                </w:p>
              </w:tc>
              <w:tc>
                <w:tcPr>
                  <w:tcW w:w="0" w:type="auto"/>
                  <w:hideMark/>
                </w:tcPr>
                <w:p w14:paraId="2E0F308D" w14:textId="77777777" w:rsidR="00C0190C" w:rsidRPr="00A25D4D" w:rsidRDefault="00C0190C" w:rsidP="008F13CC">
                  <w:pPr>
                    <w:jc w:val="left"/>
                  </w:pPr>
                </w:p>
              </w:tc>
            </w:tr>
            <w:tr w:rsidR="00C0190C" w:rsidRPr="00A25D4D" w14:paraId="7927E4B6" w14:textId="77777777" w:rsidTr="00C0190C">
              <w:trPr>
                <w:tblHeader/>
                <w:tblCellSpacing w:w="0" w:type="dxa"/>
              </w:trPr>
              <w:tc>
                <w:tcPr>
                  <w:tcW w:w="360" w:type="dxa"/>
                  <w:hideMark/>
                </w:tcPr>
                <w:p w14:paraId="2F121880" w14:textId="77777777" w:rsidR="00C0190C" w:rsidRPr="00A25D4D" w:rsidRDefault="00C0190C" w:rsidP="008F13CC">
                  <w:pPr>
                    <w:jc w:val="left"/>
                  </w:pPr>
                  <w:r w:rsidRPr="00A25D4D">
                    <w:t> </w:t>
                  </w:r>
                </w:p>
              </w:tc>
              <w:tc>
                <w:tcPr>
                  <w:tcW w:w="1500" w:type="dxa"/>
                  <w:hideMark/>
                </w:tcPr>
                <w:p w14:paraId="6442A331" w14:textId="77777777" w:rsidR="00C0190C" w:rsidRPr="00A25D4D" w:rsidRDefault="00C0190C" w:rsidP="008F13CC">
                  <w:pPr>
                    <w:jc w:val="left"/>
                  </w:pPr>
                  <w:r w:rsidRPr="00A25D4D">
                    <w:t>Definitie:</w:t>
                  </w:r>
                </w:p>
              </w:tc>
              <w:tc>
                <w:tcPr>
                  <w:tcW w:w="0" w:type="auto"/>
                  <w:hideMark/>
                </w:tcPr>
                <w:p w14:paraId="6B7B6D95" w14:textId="77777777" w:rsidR="00C0190C" w:rsidRPr="00A25D4D" w:rsidRDefault="00C0190C" w:rsidP="008F13CC">
                  <w:pPr>
                    <w:jc w:val="left"/>
                  </w:pPr>
                  <w:r w:rsidRPr="00A25D4D">
                    <w:t xml:space="preserve">Datum vanaf wanneer een belang van toepassing is. </w:t>
                  </w:r>
                </w:p>
              </w:tc>
            </w:tr>
            <w:tr w:rsidR="00C0190C" w:rsidRPr="00A25D4D" w14:paraId="5B8FEE8C" w14:textId="77777777" w:rsidTr="00C0190C">
              <w:trPr>
                <w:tblHeader/>
                <w:tblCellSpacing w:w="0" w:type="dxa"/>
              </w:trPr>
              <w:tc>
                <w:tcPr>
                  <w:tcW w:w="360" w:type="dxa"/>
                  <w:hideMark/>
                </w:tcPr>
                <w:p w14:paraId="0A7E166D" w14:textId="77777777" w:rsidR="00C0190C" w:rsidRPr="00A25D4D" w:rsidRDefault="00C0190C" w:rsidP="008F13CC">
                  <w:pPr>
                    <w:jc w:val="left"/>
                  </w:pPr>
                  <w:r w:rsidRPr="00A25D4D">
                    <w:t> </w:t>
                  </w:r>
                </w:p>
              </w:tc>
              <w:tc>
                <w:tcPr>
                  <w:tcW w:w="1500" w:type="dxa"/>
                  <w:hideMark/>
                </w:tcPr>
                <w:p w14:paraId="222F1443"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3291ED1" w14:textId="77777777" w:rsidR="00C0190C" w:rsidRPr="00A25D4D" w:rsidRDefault="00C0190C" w:rsidP="008F13CC">
                  <w:pPr>
                    <w:jc w:val="left"/>
                  </w:pPr>
                  <w:r w:rsidRPr="00A25D4D">
                    <w:t>0..1</w:t>
                  </w:r>
                </w:p>
              </w:tc>
            </w:tr>
          </w:tbl>
          <w:p w14:paraId="3BBF5AA9" w14:textId="77777777" w:rsidR="00C0190C" w:rsidRPr="00A25D4D" w:rsidRDefault="00C0190C" w:rsidP="008F13CC">
            <w:pPr>
              <w:jc w:val="left"/>
            </w:pPr>
          </w:p>
        </w:tc>
      </w:tr>
      <w:tr w:rsidR="00C0190C" w:rsidRPr="00A25D4D" w14:paraId="0E21D22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7C1ED6C" w14:textId="77777777" w:rsidR="00C0190C" w:rsidRPr="00A25D4D" w:rsidRDefault="00C0190C" w:rsidP="008F13CC">
            <w:pPr>
              <w:jc w:val="left"/>
            </w:pPr>
            <w:r w:rsidRPr="00A25D4D">
              <w:rPr>
                <w:b/>
                <w:bCs/>
              </w:rPr>
              <w:t xml:space="preserve">Attribuut: </w:t>
            </w:r>
            <w:proofErr w:type="spellStart"/>
            <w:r w:rsidRPr="00A25D4D">
              <w:rPr>
                <w:b/>
                <w:bCs/>
              </w:rPr>
              <w:t>gewensteEinddatum</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1C17E0E8" w14:textId="77777777" w:rsidTr="00C0190C">
              <w:trPr>
                <w:tblHeader/>
                <w:tblCellSpacing w:w="0" w:type="dxa"/>
              </w:trPr>
              <w:tc>
                <w:tcPr>
                  <w:tcW w:w="360" w:type="dxa"/>
                  <w:hideMark/>
                </w:tcPr>
                <w:p w14:paraId="65BE40B8" w14:textId="77777777" w:rsidR="00C0190C" w:rsidRPr="00A25D4D" w:rsidRDefault="00C0190C" w:rsidP="008F13CC">
                  <w:pPr>
                    <w:jc w:val="left"/>
                  </w:pPr>
                  <w:r w:rsidRPr="00A25D4D">
                    <w:t> </w:t>
                  </w:r>
                </w:p>
              </w:tc>
              <w:tc>
                <w:tcPr>
                  <w:tcW w:w="1500" w:type="dxa"/>
                  <w:hideMark/>
                </w:tcPr>
                <w:p w14:paraId="4EC5AFAE" w14:textId="77777777" w:rsidR="00C0190C" w:rsidRPr="00A25D4D" w:rsidRDefault="00C0190C" w:rsidP="008F13CC">
                  <w:pPr>
                    <w:jc w:val="left"/>
                  </w:pPr>
                  <w:r w:rsidRPr="00A25D4D">
                    <w:t>Type:</w:t>
                  </w:r>
                </w:p>
              </w:tc>
              <w:tc>
                <w:tcPr>
                  <w:tcW w:w="0" w:type="auto"/>
                  <w:hideMark/>
                </w:tcPr>
                <w:p w14:paraId="10F18214" w14:textId="77777777" w:rsidR="00C0190C" w:rsidRPr="00A25D4D" w:rsidRDefault="00C0190C" w:rsidP="008F13CC">
                  <w:pPr>
                    <w:jc w:val="left"/>
                  </w:pPr>
                  <w:proofErr w:type="spellStart"/>
                  <w:r w:rsidRPr="00A25D4D">
                    <w:t>DateTime</w:t>
                  </w:r>
                  <w:proofErr w:type="spellEnd"/>
                </w:p>
              </w:tc>
            </w:tr>
            <w:tr w:rsidR="00C0190C" w:rsidRPr="00A25D4D" w14:paraId="5F981B83" w14:textId="77777777" w:rsidTr="00C0190C">
              <w:trPr>
                <w:tblHeader/>
                <w:tblCellSpacing w:w="0" w:type="dxa"/>
              </w:trPr>
              <w:tc>
                <w:tcPr>
                  <w:tcW w:w="360" w:type="dxa"/>
                  <w:hideMark/>
                </w:tcPr>
                <w:p w14:paraId="5B1BDB21" w14:textId="77777777" w:rsidR="00C0190C" w:rsidRPr="00A25D4D" w:rsidRDefault="00C0190C" w:rsidP="008F13CC">
                  <w:pPr>
                    <w:jc w:val="left"/>
                  </w:pPr>
                  <w:r w:rsidRPr="00A25D4D">
                    <w:t> </w:t>
                  </w:r>
                </w:p>
              </w:tc>
              <w:tc>
                <w:tcPr>
                  <w:tcW w:w="1500" w:type="dxa"/>
                  <w:hideMark/>
                </w:tcPr>
                <w:p w14:paraId="56B25954" w14:textId="77777777" w:rsidR="00C0190C" w:rsidRPr="00A25D4D" w:rsidRDefault="00C0190C" w:rsidP="008F13CC">
                  <w:pPr>
                    <w:jc w:val="left"/>
                  </w:pPr>
                  <w:r w:rsidRPr="00A25D4D">
                    <w:t>Naam</w:t>
                  </w:r>
                </w:p>
              </w:tc>
              <w:tc>
                <w:tcPr>
                  <w:tcW w:w="0" w:type="auto"/>
                  <w:hideMark/>
                </w:tcPr>
                <w:p w14:paraId="1319CB47" w14:textId="77777777" w:rsidR="00C0190C" w:rsidRPr="00A25D4D" w:rsidRDefault="00C0190C" w:rsidP="008F13CC">
                  <w:pPr>
                    <w:jc w:val="left"/>
                  </w:pPr>
                </w:p>
              </w:tc>
            </w:tr>
            <w:tr w:rsidR="00C0190C" w:rsidRPr="00A25D4D" w14:paraId="0F8F23DD" w14:textId="77777777" w:rsidTr="00C0190C">
              <w:trPr>
                <w:tblHeader/>
                <w:tblCellSpacing w:w="0" w:type="dxa"/>
              </w:trPr>
              <w:tc>
                <w:tcPr>
                  <w:tcW w:w="360" w:type="dxa"/>
                  <w:hideMark/>
                </w:tcPr>
                <w:p w14:paraId="69645DAF" w14:textId="77777777" w:rsidR="00C0190C" w:rsidRPr="00A25D4D" w:rsidRDefault="00C0190C" w:rsidP="008F13CC">
                  <w:pPr>
                    <w:jc w:val="left"/>
                  </w:pPr>
                  <w:r w:rsidRPr="00A25D4D">
                    <w:t> </w:t>
                  </w:r>
                </w:p>
              </w:tc>
              <w:tc>
                <w:tcPr>
                  <w:tcW w:w="1500" w:type="dxa"/>
                  <w:hideMark/>
                </w:tcPr>
                <w:p w14:paraId="4A6AEE65" w14:textId="77777777" w:rsidR="00C0190C" w:rsidRPr="00A25D4D" w:rsidRDefault="00C0190C" w:rsidP="008F13CC">
                  <w:pPr>
                    <w:jc w:val="left"/>
                  </w:pPr>
                  <w:r w:rsidRPr="00A25D4D">
                    <w:t>Definitie:</w:t>
                  </w:r>
                </w:p>
              </w:tc>
              <w:tc>
                <w:tcPr>
                  <w:tcW w:w="0" w:type="auto"/>
                  <w:hideMark/>
                </w:tcPr>
                <w:p w14:paraId="03488125" w14:textId="77777777" w:rsidR="00C0190C" w:rsidRPr="00A25D4D" w:rsidRDefault="00C0190C" w:rsidP="008F13CC">
                  <w:pPr>
                    <w:jc w:val="left"/>
                  </w:pPr>
                  <w:r w:rsidRPr="00A25D4D">
                    <w:t xml:space="preserve">Gewenste datum tot wanneer het belang van toepassing is. </w:t>
                  </w:r>
                </w:p>
              </w:tc>
            </w:tr>
            <w:tr w:rsidR="00C0190C" w:rsidRPr="00A25D4D" w14:paraId="604FDB90" w14:textId="77777777" w:rsidTr="00C0190C">
              <w:trPr>
                <w:tblHeader/>
                <w:tblCellSpacing w:w="0" w:type="dxa"/>
              </w:trPr>
              <w:tc>
                <w:tcPr>
                  <w:tcW w:w="360" w:type="dxa"/>
                  <w:hideMark/>
                </w:tcPr>
                <w:p w14:paraId="015F8A57" w14:textId="77777777" w:rsidR="00C0190C" w:rsidRPr="00A25D4D" w:rsidRDefault="00C0190C" w:rsidP="008F13CC">
                  <w:pPr>
                    <w:jc w:val="left"/>
                  </w:pPr>
                  <w:r w:rsidRPr="00A25D4D">
                    <w:t> </w:t>
                  </w:r>
                </w:p>
              </w:tc>
              <w:tc>
                <w:tcPr>
                  <w:tcW w:w="1500" w:type="dxa"/>
                  <w:hideMark/>
                </w:tcPr>
                <w:p w14:paraId="494AE6CC"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9850CFB" w14:textId="77777777" w:rsidR="00C0190C" w:rsidRPr="00A25D4D" w:rsidRDefault="00C0190C" w:rsidP="008F13CC">
                  <w:pPr>
                    <w:jc w:val="left"/>
                  </w:pPr>
                  <w:r w:rsidRPr="00A25D4D">
                    <w:t>0..1</w:t>
                  </w:r>
                </w:p>
              </w:tc>
            </w:tr>
          </w:tbl>
          <w:p w14:paraId="72A7101B" w14:textId="77777777" w:rsidR="00C0190C" w:rsidRPr="00A25D4D" w:rsidRDefault="00C0190C" w:rsidP="008F13CC">
            <w:pPr>
              <w:jc w:val="left"/>
            </w:pPr>
          </w:p>
        </w:tc>
      </w:tr>
      <w:tr w:rsidR="00C0190C" w:rsidRPr="00A25D4D" w14:paraId="40090A4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286C1E8" w14:textId="77777777" w:rsidR="00C0190C" w:rsidRPr="00A25D4D" w:rsidRDefault="00C0190C" w:rsidP="008F13CC">
            <w:pPr>
              <w:jc w:val="left"/>
            </w:pPr>
            <w:r w:rsidRPr="00A25D4D">
              <w:rPr>
                <w:b/>
                <w:bCs/>
              </w:rPr>
              <w:t>Attribuut: einddatum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4F372F80" w14:textId="77777777" w:rsidTr="00C0190C">
              <w:trPr>
                <w:tblHeader/>
                <w:tblCellSpacing w:w="0" w:type="dxa"/>
              </w:trPr>
              <w:tc>
                <w:tcPr>
                  <w:tcW w:w="360" w:type="dxa"/>
                  <w:hideMark/>
                </w:tcPr>
                <w:p w14:paraId="46C9C888" w14:textId="77777777" w:rsidR="00C0190C" w:rsidRPr="00A25D4D" w:rsidRDefault="00C0190C" w:rsidP="008F13CC">
                  <w:pPr>
                    <w:jc w:val="left"/>
                  </w:pPr>
                  <w:r w:rsidRPr="00A25D4D">
                    <w:t> </w:t>
                  </w:r>
                </w:p>
              </w:tc>
              <w:tc>
                <w:tcPr>
                  <w:tcW w:w="1500" w:type="dxa"/>
                  <w:hideMark/>
                </w:tcPr>
                <w:p w14:paraId="461EEEC9" w14:textId="77777777" w:rsidR="00C0190C" w:rsidRPr="00A25D4D" w:rsidRDefault="00C0190C" w:rsidP="008F13CC">
                  <w:pPr>
                    <w:jc w:val="left"/>
                  </w:pPr>
                  <w:r w:rsidRPr="00A25D4D">
                    <w:t>Type:</w:t>
                  </w:r>
                </w:p>
              </w:tc>
              <w:tc>
                <w:tcPr>
                  <w:tcW w:w="0" w:type="auto"/>
                  <w:hideMark/>
                </w:tcPr>
                <w:p w14:paraId="2BBB65A5" w14:textId="77777777" w:rsidR="00C0190C" w:rsidRPr="00A25D4D" w:rsidRDefault="00C0190C" w:rsidP="008F13CC">
                  <w:pPr>
                    <w:jc w:val="left"/>
                  </w:pPr>
                  <w:proofErr w:type="spellStart"/>
                  <w:r w:rsidRPr="00A25D4D">
                    <w:t>DateTime</w:t>
                  </w:r>
                  <w:proofErr w:type="spellEnd"/>
                </w:p>
              </w:tc>
            </w:tr>
            <w:tr w:rsidR="00C0190C" w:rsidRPr="00A25D4D" w14:paraId="6BB1012F" w14:textId="77777777" w:rsidTr="00C0190C">
              <w:trPr>
                <w:tblHeader/>
                <w:tblCellSpacing w:w="0" w:type="dxa"/>
              </w:trPr>
              <w:tc>
                <w:tcPr>
                  <w:tcW w:w="360" w:type="dxa"/>
                  <w:hideMark/>
                </w:tcPr>
                <w:p w14:paraId="1326230F" w14:textId="77777777" w:rsidR="00C0190C" w:rsidRPr="00A25D4D" w:rsidRDefault="00C0190C" w:rsidP="008F13CC">
                  <w:pPr>
                    <w:jc w:val="left"/>
                  </w:pPr>
                  <w:r w:rsidRPr="00A25D4D">
                    <w:t> </w:t>
                  </w:r>
                </w:p>
              </w:tc>
              <w:tc>
                <w:tcPr>
                  <w:tcW w:w="1500" w:type="dxa"/>
                  <w:hideMark/>
                </w:tcPr>
                <w:p w14:paraId="391BBCF5" w14:textId="77777777" w:rsidR="00C0190C" w:rsidRPr="00A25D4D" w:rsidRDefault="00C0190C" w:rsidP="008F13CC">
                  <w:pPr>
                    <w:jc w:val="left"/>
                  </w:pPr>
                  <w:r w:rsidRPr="00A25D4D">
                    <w:t>Naam</w:t>
                  </w:r>
                </w:p>
              </w:tc>
              <w:tc>
                <w:tcPr>
                  <w:tcW w:w="0" w:type="auto"/>
                  <w:hideMark/>
                </w:tcPr>
                <w:p w14:paraId="782CD9EB" w14:textId="77777777" w:rsidR="00C0190C" w:rsidRPr="00A25D4D" w:rsidRDefault="00C0190C" w:rsidP="008F13CC">
                  <w:pPr>
                    <w:jc w:val="left"/>
                  </w:pPr>
                </w:p>
              </w:tc>
            </w:tr>
            <w:tr w:rsidR="00C0190C" w:rsidRPr="00A25D4D" w14:paraId="6DE19D2D" w14:textId="77777777" w:rsidTr="00C0190C">
              <w:trPr>
                <w:tblHeader/>
                <w:tblCellSpacing w:w="0" w:type="dxa"/>
              </w:trPr>
              <w:tc>
                <w:tcPr>
                  <w:tcW w:w="360" w:type="dxa"/>
                  <w:hideMark/>
                </w:tcPr>
                <w:p w14:paraId="008748D0" w14:textId="77777777" w:rsidR="00C0190C" w:rsidRPr="00A25D4D" w:rsidRDefault="00C0190C" w:rsidP="008F13CC">
                  <w:pPr>
                    <w:jc w:val="left"/>
                  </w:pPr>
                  <w:r w:rsidRPr="00A25D4D">
                    <w:t> </w:t>
                  </w:r>
                </w:p>
              </w:tc>
              <w:tc>
                <w:tcPr>
                  <w:tcW w:w="1500" w:type="dxa"/>
                  <w:hideMark/>
                </w:tcPr>
                <w:p w14:paraId="6100F3DB" w14:textId="77777777" w:rsidR="00C0190C" w:rsidRPr="00A25D4D" w:rsidRDefault="00C0190C" w:rsidP="008F13CC">
                  <w:pPr>
                    <w:jc w:val="left"/>
                  </w:pPr>
                  <w:r w:rsidRPr="00A25D4D">
                    <w:t>Definitie:</w:t>
                  </w:r>
                </w:p>
              </w:tc>
              <w:tc>
                <w:tcPr>
                  <w:tcW w:w="0" w:type="auto"/>
                  <w:hideMark/>
                </w:tcPr>
                <w:p w14:paraId="7C97FD69" w14:textId="77777777" w:rsidR="00C0190C" w:rsidRPr="00A25D4D" w:rsidRDefault="00C0190C" w:rsidP="008F13CC">
                  <w:pPr>
                    <w:jc w:val="left"/>
                  </w:pPr>
                  <w:r w:rsidRPr="00A25D4D">
                    <w:t xml:space="preserve">Datum tot wanneer het belang van toepassing is. </w:t>
                  </w:r>
                </w:p>
              </w:tc>
            </w:tr>
            <w:tr w:rsidR="00C0190C" w:rsidRPr="00A25D4D" w14:paraId="7116726E" w14:textId="77777777" w:rsidTr="00C0190C">
              <w:trPr>
                <w:tblHeader/>
                <w:tblCellSpacing w:w="0" w:type="dxa"/>
              </w:trPr>
              <w:tc>
                <w:tcPr>
                  <w:tcW w:w="360" w:type="dxa"/>
                  <w:hideMark/>
                </w:tcPr>
                <w:p w14:paraId="0357C741" w14:textId="77777777" w:rsidR="00C0190C" w:rsidRPr="00A25D4D" w:rsidRDefault="00C0190C" w:rsidP="008F13CC">
                  <w:pPr>
                    <w:jc w:val="left"/>
                  </w:pPr>
                  <w:r w:rsidRPr="00A25D4D">
                    <w:t> </w:t>
                  </w:r>
                </w:p>
              </w:tc>
              <w:tc>
                <w:tcPr>
                  <w:tcW w:w="1500" w:type="dxa"/>
                  <w:hideMark/>
                </w:tcPr>
                <w:p w14:paraId="5983BE7C"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E2F8BE4" w14:textId="77777777" w:rsidR="00C0190C" w:rsidRPr="00A25D4D" w:rsidRDefault="00C0190C" w:rsidP="008F13CC">
                  <w:pPr>
                    <w:jc w:val="left"/>
                  </w:pPr>
                  <w:r w:rsidRPr="00A25D4D">
                    <w:t>0..1</w:t>
                  </w:r>
                </w:p>
              </w:tc>
            </w:tr>
          </w:tbl>
          <w:p w14:paraId="0530E68B" w14:textId="77777777" w:rsidR="00C0190C" w:rsidRPr="00A25D4D" w:rsidRDefault="00C0190C" w:rsidP="008F13CC">
            <w:pPr>
              <w:jc w:val="left"/>
            </w:pPr>
          </w:p>
        </w:tc>
      </w:tr>
      <w:tr w:rsidR="00C0190C" w:rsidRPr="00A25D4D" w14:paraId="3F2994B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5DC574E" w14:textId="77777777" w:rsidR="00C0190C" w:rsidRPr="00A25D4D" w:rsidRDefault="00C0190C" w:rsidP="008F13CC">
            <w:pPr>
              <w:jc w:val="left"/>
            </w:pPr>
            <w:r w:rsidRPr="00A25D4D">
              <w:rPr>
                <w:b/>
                <w:bCs/>
              </w:rPr>
              <w:t>Attribuut: beheerpolygoon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5BD56331" w14:textId="77777777" w:rsidTr="00C0190C">
              <w:trPr>
                <w:tblHeader/>
                <w:tblCellSpacing w:w="0" w:type="dxa"/>
              </w:trPr>
              <w:tc>
                <w:tcPr>
                  <w:tcW w:w="360" w:type="dxa"/>
                  <w:hideMark/>
                </w:tcPr>
                <w:p w14:paraId="610E1B6F" w14:textId="77777777" w:rsidR="00C0190C" w:rsidRPr="00A25D4D" w:rsidRDefault="00C0190C" w:rsidP="008F13CC">
                  <w:pPr>
                    <w:jc w:val="left"/>
                  </w:pPr>
                  <w:r w:rsidRPr="00A25D4D">
                    <w:lastRenderedPageBreak/>
                    <w:t> </w:t>
                  </w:r>
                </w:p>
              </w:tc>
              <w:tc>
                <w:tcPr>
                  <w:tcW w:w="1500" w:type="dxa"/>
                  <w:hideMark/>
                </w:tcPr>
                <w:p w14:paraId="753F51D4" w14:textId="77777777" w:rsidR="00C0190C" w:rsidRPr="00A25D4D" w:rsidRDefault="00C0190C" w:rsidP="008F13CC">
                  <w:pPr>
                    <w:jc w:val="left"/>
                  </w:pPr>
                  <w:r w:rsidRPr="00A25D4D">
                    <w:t>Type:</w:t>
                  </w:r>
                </w:p>
              </w:tc>
              <w:tc>
                <w:tcPr>
                  <w:tcW w:w="0" w:type="auto"/>
                  <w:hideMark/>
                </w:tcPr>
                <w:p w14:paraId="1933306C" w14:textId="77777777" w:rsidR="00C0190C" w:rsidRPr="00A25D4D" w:rsidRDefault="00C0190C" w:rsidP="008F13CC">
                  <w:pPr>
                    <w:jc w:val="left"/>
                  </w:pPr>
                  <w:proofErr w:type="spellStart"/>
                  <w:r w:rsidRPr="00A25D4D">
                    <w:t>GM_MultiSurface</w:t>
                  </w:r>
                  <w:proofErr w:type="spellEnd"/>
                </w:p>
              </w:tc>
            </w:tr>
            <w:tr w:rsidR="00C0190C" w:rsidRPr="00A25D4D" w14:paraId="61BD2476" w14:textId="77777777" w:rsidTr="00C0190C">
              <w:trPr>
                <w:tblHeader/>
                <w:tblCellSpacing w:w="0" w:type="dxa"/>
              </w:trPr>
              <w:tc>
                <w:tcPr>
                  <w:tcW w:w="360" w:type="dxa"/>
                  <w:hideMark/>
                </w:tcPr>
                <w:p w14:paraId="244B4557" w14:textId="77777777" w:rsidR="00C0190C" w:rsidRPr="00A25D4D" w:rsidRDefault="00C0190C" w:rsidP="008F13CC">
                  <w:pPr>
                    <w:jc w:val="left"/>
                  </w:pPr>
                  <w:r w:rsidRPr="00A25D4D">
                    <w:t> </w:t>
                  </w:r>
                </w:p>
              </w:tc>
              <w:tc>
                <w:tcPr>
                  <w:tcW w:w="1500" w:type="dxa"/>
                  <w:hideMark/>
                </w:tcPr>
                <w:p w14:paraId="76AFDBB7" w14:textId="77777777" w:rsidR="00C0190C" w:rsidRPr="00A25D4D" w:rsidRDefault="00C0190C" w:rsidP="008F13CC">
                  <w:pPr>
                    <w:jc w:val="left"/>
                  </w:pPr>
                  <w:r w:rsidRPr="00A25D4D">
                    <w:t>Naam</w:t>
                  </w:r>
                </w:p>
              </w:tc>
              <w:tc>
                <w:tcPr>
                  <w:tcW w:w="0" w:type="auto"/>
                  <w:hideMark/>
                </w:tcPr>
                <w:p w14:paraId="538CF5C3" w14:textId="77777777" w:rsidR="00C0190C" w:rsidRPr="00A25D4D" w:rsidRDefault="00C0190C" w:rsidP="008F13CC">
                  <w:pPr>
                    <w:jc w:val="left"/>
                  </w:pPr>
                </w:p>
              </w:tc>
            </w:tr>
            <w:tr w:rsidR="00C0190C" w:rsidRPr="00A25D4D" w14:paraId="6818D468" w14:textId="77777777" w:rsidTr="00C0190C">
              <w:trPr>
                <w:tblHeader/>
                <w:tblCellSpacing w:w="0" w:type="dxa"/>
              </w:trPr>
              <w:tc>
                <w:tcPr>
                  <w:tcW w:w="360" w:type="dxa"/>
                  <w:hideMark/>
                </w:tcPr>
                <w:p w14:paraId="302CAEEA" w14:textId="77777777" w:rsidR="00C0190C" w:rsidRPr="00A25D4D" w:rsidRDefault="00C0190C" w:rsidP="008F13CC">
                  <w:pPr>
                    <w:jc w:val="left"/>
                  </w:pPr>
                  <w:r w:rsidRPr="00A25D4D">
                    <w:t> </w:t>
                  </w:r>
                </w:p>
              </w:tc>
              <w:tc>
                <w:tcPr>
                  <w:tcW w:w="1500" w:type="dxa"/>
                  <w:hideMark/>
                </w:tcPr>
                <w:p w14:paraId="3D3F1E00" w14:textId="77777777" w:rsidR="00C0190C" w:rsidRPr="00A25D4D" w:rsidRDefault="00C0190C" w:rsidP="008F13CC">
                  <w:pPr>
                    <w:jc w:val="left"/>
                  </w:pPr>
                  <w:r w:rsidRPr="00A25D4D">
                    <w:t>Definitie:</w:t>
                  </w:r>
                </w:p>
              </w:tc>
              <w:tc>
                <w:tcPr>
                  <w:tcW w:w="0" w:type="auto"/>
                  <w:hideMark/>
                </w:tcPr>
                <w:p w14:paraId="396EBB6B" w14:textId="495B1FA5" w:rsidR="00C0190C" w:rsidRPr="00A25D4D" w:rsidRDefault="00C0190C" w:rsidP="008F13CC">
                  <w:pPr>
                    <w:jc w:val="left"/>
                  </w:pPr>
                  <w:r w:rsidRPr="00A25D4D">
                    <w:t xml:space="preserve">Locatie waar een netbeheerder een belang heeft gerelateerd aan de uitvoering van de wet </w:t>
                  </w:r>
                  <w:r w:rsidR="00135FA7">
                    <w:t>WIBON</w:t>
                  </w:r>
                  <w:r w:rsidRPr="00A25D4D">
                    <w:t xml:space="preserve">. </w:t>
                  </w:r>
                </w:p>
              </w:tc>
            </w:tr>
            <w:tr w:rsidR="00C0190C" w:rsidRPr="00A25D4D" w14:paraId="29560792" w14:textId="77777777" w:rsidTr="00C0190C">
              <w:trPr>
                <w:tblHeader/>
                <w:tblCellSpacing w:w="0" w:type="dxa"/>
              </w:trPr>
              <w:tc>
                <w:tcPr>
                  <w:tcW w:w="360" w:type="dxa"/>
                  <w:hideMark/>
                </w:tcPr>
                <w:p w14:paraId="1B998023" w14:textId="77777777" w:rsidR="00C0190C" w:rsidRPr="00A25D4D" w:rsidRDefault="00C0190C" w:rsidP="008F13CC">
                  <w:pPr>
                    <w:jc w:val="left"/>
                  </w:pPr>
                  <w:r w:rsidRPr="00A25D4D">
                    <w:t> </w:t>
                  </w:r>
                </w:p>
              </w:tc>
              <w:tc>
                <w:tcPr>
                  <w:tcW w:w="1500" w:type="dxa"/>
                  <w:hideMark/>
                </w:tcPr>
                <w:p w14:paraId="6AD576D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A3CCB75" w14:textId="77777777" w:rsidR="00C0190C" w:rsidRPr="00A25D4D" w:rsidRDefault="00C0190C" w:rsidP="008F13CC">
                  <w:pPr>
                    <w:jc w:val="left"/>
                  </w:pPr>
                  <w:r w:rsidRPr="00A25D4D">
                    <w:t>0..1</w:t>
                  </w:r>
                </w:p>
              </w:tc>
            </w:tr>
            <w:tr w:rsidR="00C0190C" w:rsidRPr="00A25D4D" w14:paraId="35EE889C" w14:textId="77777777" w:rsidTr="00C0190C">
              <w:trPr>
                <w:tblHeader/>
                <w:tblCellSpacing w:w="0" w:type="dxa"/>
              </w:trPr>
              <w:tc>
                <w:tcPr>
                  <w:tcW w:w="360" w:type="dxa"/>
                  <w:hideMark/>
                </w:tcPr>
                <w:p w14:paraId="646D2B20" w14:textId="77777777" w:rsidR="00C0190C" w:rsidRPr="00A25D4D" w:rsidRDefault="00C0190C" w:rsidP="008F13CC">
                  <w:pPr>
                    <w:jc w:val="left"/>
                  </w:pPr>
                  <w:r w:rsidRPr="00A25D4D">
                    <w:t> </w:t>
                  </w:r>
                </w:p>
              </w:tc>
              <w:tc>
                <w:tcPr>
                  <w:tcW w:w="1500" w:type="dxa"/>
                  <w:hideMark/>
                </w:tcPr>
                <w:p w14:paraId="4B1C6894" w14:textId="77777777" w:rsidR="00C0190C" w:rsidRPr="00A25D4D" w:rsidRDefault="00C0190C" w:rsidP="008F13CC">
                  <w:pPr>
                    <w:jc w:val="left"/>
                  </w:pPr>
                  <w:r w:rsidRPr="00A25D4D">
                    <w:t>Herkomst:</w:t>
                  </w:r>
                </w:p>
              </w:tc>
              <w:tc>
                <w:tcPr>
                  <w:tcW w:w="0" w:type="auto"/>
                  <w:hideMark/>
                </w:tcPr>
                <w:p w14:paraId="1BE4DC92" w14:textId="0ED70222" w:rsidR="00C0190C" w:rsidRPr="00A25D4D" w:rsidRDefault="00135FA7" w:rsidP="008F13CC">
                  <w:pPr>
                    <w:jc w:val="left"/>
                  </w:pPr>
                  <w:r>
                    <w:t>IMKL</w:t>
                  </w:r>
                </w:p>
              </w:tc>
            </w:tr>
          </w:tbl>
          <w:p w14:paraId="1AFB8BA9" w14:textId="77777777" w:rsidR="00C0190C" w:rsidRPr="00A25D4D" w:rsidRDefault="00C0190C" w:rsidP="008F13CC">
            <w:pPr>
              <w:jc w:val="left"/>
            </w:pPr>
          </w:p>
        </w:tc>
      </w:tr>
      <w:tr w:rsidR="00C0190C" w:rsidRPr="00A25D4D" w14:paraId="41DD6BC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93AB414" w14:textId="77777777" w:rsidR="00C0190C" w:rsidRPr="00A25D4D" w:rsidRDefault="00C0190C" w:rsidP="008F13CC">
            <w:pPr>
              <w:jc w:val="left"/>
            </w:pPr>
            <w:r w:rsidRPr="00A25D4D">
              <w:rPr>
                <w:b/>
                <w:bCs/>
              </w:rPr>
              <w:lastRenderedPageBreak/>
              <w:t xml:space="preserve">Attribuut: </w:t>
            </w:r>
            <w:proofErr w:type="spellStart"/>
            <w:r w:rsidRPr="00A25D4D">
              <w:rPr>
                <w:b/>
                <w:bCs/>
              </w:rPr>
              <w:t>contactAanvraag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70C667ED" w14:textId="77777777" w:rsidTr="00C0190C">
              <w:trPr>
                <w:tblHeader/>
                <w:tblCellSpacing w:w="0" w:type="dxa"/>
              </w:trPr>
              <w:tc>
                <w:tcPr>
                  <w:tcW w:w="360" w:type="dxa"/>
                  <w:hideMark/>
                </w:tcPr>
                <w:p w14:paraId="1C1B3251" w14:textId="77777777" w:rsidR="00C0190C" w:rsidRPr="00A25D4D" w:rsidRDefault="00C0190C" w:rsidP="008F13CC">
                  <w:pPr>
                    <w:jc w:val="left"/>
                  </w:pPr>
                  <w:r w:rsidRPr="00A25D4D">
                    <w:t> </w:t>
                  </w:r>
                </w:p>
              </w:tc>
              <w:tc>
                <w:tcPr>
                  <w:tcW w:w="1500" w:type="dxa"/>
                  <w:hideMark/>
                </w:tcPr>
                <w:p w14:paraId="5A66191A" w14:textId="77777777" w:rsidR="00C0190C" w:rsidRPr="00A25D4D" w:rsidRDefault="00C0190C" w:rsidP="008F13CC">
                  <w:pPr>
                    <w:jc w:val="left"/>
                  </w:pPr>
                  <w:r w:rsidRPr="00A25D4D">
                    <w:t>Type:</w:t>
                  </w:r>
                </w:p>
              </w:tc>
              <w:tc>
                <w:tcPr>
                  <w:tcW w:w="0" w:type="auto"/>
                  <w:hideMark/>
                </w:tcPr>
                <w:p w14:paraId="19DDE5D2" w14:textId="77777777" w:rsidR="00C0190C" w:rsidRPr="00A25D4D" w:rsidRDefault="00C0190C" w:rsidP="008F13CC">
                  <w:pPr>
                    <w:jc w:val="left"/>
                  </w:pPr>
                  <w:proofErr w:type="spellStart"/>
                  <w:r w:rsidRPr="00A25D4D">
                    <w:t>AanvraagSoortContact</w:t>
                  </w:r>
                  <w:proofErr w:type="spellEnd"/>
                </w:p>
              </w:tc>
            </w:tr>
            <w:tr w:rsidR="00C0190C" w:rsidRPr="00A25D4D" w14:paraId="25FCAA96" w14:textId="77777777" w:rsidTr="00C0190C">
              <w:trPr>
                <w:tblHeader/>
                <w:tblCellSpacing w:w="0" w:type="dxa"/>
              </w:trPr>
              <w:tc>
                <w:tcPr>
                  <w:tcW w:w="360" w:type="dxa"/>
                  <w:hideMark/>
                </w:tcPr>
                <w:p w14:paraId="068DE99C" w14:textId="77777777" w:rsidR="00C0190C" w:rsidRPr="00A25D4D" w:rsidRDefault="00C0190C" w:rsidP="008F13CC">
                  <w:pPr>
                    <w:jc w:val="left"/>
                  </w:pPr>
                  <w:r w:rsidRPr="00A25D4D">
                    <w:t> </w:t>
                  </w:r>
                </w:p>
              </w:tc>
              <w:tc>
                <w:tcPr>
                  <w:tcW w:w="1500" w:type="dxa"/>
                  <w:hideMark/>
                </w:tcPr>
                <w:p w14:paraId="0D47B88D" w14:textId="77777777" w:rsidR="00C0190C" w:rsidRPr="00A25D4D" w:rsidRDefault="00C0190C" w:rsidP="008F13CC">
                  <w:pPr>
                    <w:jc w:val="left"/>
                  </w:pPr>
                  <w:r w:rsidRPr="00A25D4D">
                    <w:t>Naam</w:t>
                  </w:r>
                </w:p>
              </w:tc>
              <w:tc>
                <w:tcPr>
                  <w:tcW w:w="0" w:type="auto"/>
                  <w:hideMark/>
                </w:tcPr>
                <w:p w14:paraId="137FB984" w14:textId="77777777" w:rsidR="00C0190C" w:rsidRPr="00A25D4D" w:rsidRDefault="00C0190C" w:rsidP="008F13CC">
                  <w:pPr>
                    <w:jc w:val="left"/>
                  </w:pPr>
                </w:p>
              </w:tc>
            </w:tr>
            <w:tr w:rsidR="00C0190C" w:rsidRPr="00A25D4D" w14:paraId="5E5AFBB8" w14:textId="77777777" w:rsidTr="00C0190C">
              <w:trPr>
                <w:tblHeader/>
                <w:tblCellSpacing w:w="0" w:type="dxa"/>
              </w:trPr>
              <w:tc>
                <w:tcPr>
                  <w:tcW w:w="360" w:type="dxa"/>
                  <w:hideMark/>
                </w:tcPr>
                <w:p w14:paraId="692907B8" w14:textId="77777777" w:rsidR="00C0190C" w:rsidRPr="00A25D4D" w:rsidRDefault="00C0190C" w:rsidP="008F13CC">
                  <w:pPr>
                    <w:jc w:val="left"/>
                  </w:pPr>
                  <w:r w:rsidRPr="00A25D4D">
                    <w:t> </w:t>
                  </w:r>
                </w:p>
              </w:tc>
              <w:tc>
                <w:tcPr>
                  <w:tcW w:w="1500" w:type="dxa"/>
                  <w:hideMark/>
                </w:tcPr>
                <w:p w14:paraId="661A05C4" w14:textId="77777777" w:rsidR="00C0190C" w:rsidRPr="00A25D4D" w:rsidRDefault="00C0190C" w:rsidP="008F13CC">
                  <w:pPr>
                    <w:jc w:val="left"/>
                  </w:pPr>
                  <w:r w:rsidRPr="00A25D4D">
                    <w:t>Definitie:</w:t>
                  </w:r>
                </w:p>
              </w:tc>
              <w:tc>
                <w:tcPr>
                  <w:tcW w:w="0" w:type="auto"/>
                  <w:hideMark/>
                </w:tcPr>
                <w:p w14:paraId="0F5C2DF0" w14:textId="77777777" w:rsidR="00C0190C" w:rsidRPr="00A25D4D" w:rsidRDefault="00C0190C" w:rsidP="008F13CC">
                  <w:pPr>
                    <w:jc w:val="left"/>
                  </w:pPr>
                  <w:r w:rsidRPr="00A25D4D">
                    <w:t xml:space="preserve">Het contactadres bij de netbeheerder waar de grondroerder contact mee kan opnemen voor informatie over (het) geraakte belang(en) bij een aangegeven aanvraagsoort. </w:t>
                  </w:r>
                </w:p>
              </w:tc>
            </w:tr>
            <w:tr w:rsidR="00C0190C" w:rsidRPr="00A25D4D" w14:paraId="42C28560" w14:textId="77777777" w:rsidTr="00C0190C">
              <w:trPr>
                <w:tblHeader/>
                <w:tblCellSpacing w:w="0" w:type="dxa"/>
              </w:trPr>
              <w:tc>
                <w:tcPr>
                  <w:tcW w:w="360" w:type="dxa"/>
                  <w:hideMark/>
                </w:tcPr>
                <w:p w14:paraId="6377B023" w14:textId="77777777" w:rsidR="00C0190C" w:rsidRPr="00A25D4D" w:rsidRDefault="00C0190C" w:rsidP="008F13CC">
                  <w:pPr>
                    <w:jc w:val="left"/>
                  </w:pPr>
                  <w:r w:rsidRPr="00A25D4D">
                    <w:t> </w:t>
                  </w:r>
                </w:p>
              </w:tc>
              <w:tc>
                <w:tcPr>
                  <w:tcW w:w="1500" w:type="dxa"/>
                  <w:hideMark/>
                </w:tcPr>
                <w:p w14:paraId="01AD16F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855E86D" w14:textId="77777777" w:rsidR="00C0190C" w:rsidRPr="00A25D4D" w:rsidRDefault="00C0190C" w:rsidP="008F13CC">
                  <w:pPr>
                    <w:jc w:val="left"/>
                  </w:pPr>
                  <w:r w:rsidRPr="00A25D4D">
                    <w:t>0..3</w:t>
                  </w:r>
                </w:p>
              </w:tc>
            </w:tr>
          </w:tbl>
          <w:p w14:paraId="3B83944F" w14:textId="77777777" w:rsidR="00C0190C" w:rsidRPr="00A25D4D" w:rsidRDefault="00C0190C" w:rsidP="008F13CC">
            <w:pPr>
              <w:jc w:val="left"/>
            </w:pPr>
          </w:p>
        </w:tc>
      </w:tr>
      <w:tr w:rsidR="00C0190C" w:rsidRPr="00A25D4D" w14:paraId="7DA0994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67C52EF"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RegelsBijUitlevering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22059CB6" w14:textId="77777777" w:rsidTr="00C0190C">
              <w:trPr>
                <w:tblHeader/>
                <w:tblCellSpacing w:w="0" w:type="dxa"/>
              </w:trPr>
              <w:tc>
                <w:tcPr>
                  <w:tcW w:w="360" w:type="dxa"/>
                  <w:hideMark/>
                </w:tcPr>
                <w:p w14:paraId="4A868A04" w14:textId="77777777" w:rsidR="00C0190C" w:rsidRPr="00A25D4D" w:rsidRDefault="00C0190C" w:rsidP="008F13CC">
                  <w:pPr>
                    <w:jc w:val="left"/>
                  </w:pPr>
                  <w:r w:rsidRPr="00A25D4D">
                    <w:t> </w:t>
                  </w:r>
                </w:p>
              </w:tc>
              <w:tc>
                <w:tcPr>
                  <w:tcW w:w="1500" w:type="dxa"/>
                  <w:hideMark/>
                </w:tcPr>
                <w:p w14:paraId="2669AA93" w14:textId="77777777" w:rsidR="00C0190C" w:rsidRPr="00A25D4D" w:rsidRDefault="00C0190C" w:rsidP="008F13CC">
                  <w:pPr>
                    <w:jc w:val="left"/>
                  </w:pPr>
                  <w:r w:rsidRPr="00A25D4D">
                    <w:t>Natuurlijke taal:</w:t>
                  </w:r>
                </w:p>
              </w:tc>
              <w:tc>
                <w:tcPr>
                  <w:tcW w:w="0" w:type="auto"/>
                  <w:hideMark/>
                </w:tcPr>
                <w:p w14:paraId="3EC18B31" w14:textId="77777777" w:rsidR="00C0190C" w:rsidRPr="00A25D4D" w:rsidRDefault="00C0190C" w:rsidP="008F13CC">
                  <w:pPr>
                    <w:jc w:val="left"/>
                  </w:pPr>
                  <w:r w:rsidRPr="00A25D4D">
                    <w:t xml:space="preserve">Regels bij uitlevering: alleen omschrijving en optioneel </w:t>
                  </w:r>
                  <w:proofErr w:type="spellStart"/>
                  <w:r w:rsidRPr="00A25D4D">
                    <w:t>contactAanvraag</w:t>
                  </w:r>
                  <w:proofErr w:type="spellEnd"/>
                  <w:r w:rsidRPr="00A25D4D">
                    <w:t xml:space="preserve"> wordt uitgewisseld </w:t>
                  </w:r>
                </w:p>
              </w:tc>
            </w:tr>
            <w:tr w:rsidR="00C0190C" w:rsidRPr="00A25D4D" w14:paraId="038F67B9" w14:textId="77777777" w:rsidTr="00C0190C">
              <w:trPr>
                <w:tblHeader/>
                <w:tblCellSpacing w:w="0" w:type="dxa"/>
              </w:trPr>
              <w:tc>
                <w:tcPr>
                  <w:tcW w:w="360" w:type="dxa"/>
                  <w:hideMark/>
                </w:tcPr>
                <w:p w14:paraId="4C59B7A6" w14:textId="77777777" w:rsidR="00C0190C" w:rsidRPr="00A25D4D" w:rsidRDefault="00C0190C" w:rsidP="008F13CC">
                  <w:pPr>
                    <w:jc w:val="left"/>
                  </w:pPr>
                  <w:r w:rsidRPr="00A25D4D">
                    <w:t> </w:t>
                  </w:r>
                </w:p>
              </w:tc>
              <w:tc>
                <w:tcPr>
                  <w:tcW w:w="1500" w:type="dxa"/>
                  <w:hideMark/>
                </w:tcPr>
                <w:p w14:paraId="28E74ABA" w14:textId="77777777" w:rsidR="00C0190C" w:rsidRPr="00A25D4D" w:rsidRDefault="00C0190C" w:rsidP="008F13CC">
                  <w:pPr>
                    <w:jc w:val="left"/>
                  </w:pPr>
                  <w:r w:rsidRPr="00A25D4D">
                    <w:t>OCL:</w:t>
                  </w:r>
                </w:p>
              </w:tc>
              <w:tc>
                <w:tcPr>
                  <w:tcW w:w="0" w:type="auto"/>
                  <w:hideMark/>
                </w:tcPr>
                <w:p w14:paraId="4C2A78DE" w14:textId="77777777" w:rsidR="00C0190C" w:rsidRDefault="00C0190C" w:rsidP="008F13CC">
                  <w:pPr>
                    <w:jc w:val="left"/>
                  </w:pPr>
                  <w:proofErr w:type="spellStart"/>
                  <w:r w:rsidRPr="00A25D4D">
                    <w:t>Inv</w:t>
                  </w:r>
                  <w:proofErr w:type="spellEnd"/>
                  <w:r w:rsidRPr="00A25D4D">
                    <w:t xml:space="preserve"> </w:t>
                  </w:r>
                  <w:proofErr w:type="spellStart"/>
                  <w:r w:rsidRPr="00A25D4D">
                    <w:t>RegelsBijUitlevering</w:t>
                  </w:r>
                  <w:proofErr w:type="spellEnd"/>
                  <w:r w:rsidRPr="00A25D4D">
                    <w:t xml:space="preserve">: </w:t>
                  </w:r>
                </w:p>
                <w:p w14:paraId="146BB870" w14:textId="77777777" w:rsidR="00C0190C" w:rsidRPr="00A25D4D" w:rsidRDefault="00C0190C" w:rsidP="008F13CC">
                  <w:pPr>
                    <w:jc w:val="left"/>
                  </w:pPr>
                  <w:r w:rsidRPr="00A25D4D">
                    <w:t xml:space="preserve">Gebiedsinformatielevering :: </w:t>
                  </w:r>
                  <w:proofErr w:type="spellStart"/>
                  <w:r w:rsidRPr="00A25D4D">
                    <w:t>allInstances</w:t>
                  </w:r>
                  <w:proofErr w:type="spellEnd"/>
                  <w:r w:rsidRPr="00A25D4D">
                    <w:t xml:space="preserve">() -&gt; </w:t>
                  </w:r>
                  <w:proofErr w:type="spellStart"/>
                  <w:r w:rsidRPr="00A25D4D">
                    <w:t>size</w:t>
                  </w:r>
                  <w:proofErr w:type="spellEnd"/>
                  <w:r w:rsidRPr="00A25D4D">
                    <w:t xml:space="preserve"> () = 1 </w:t>
                  </w:r>
                  <w:proofErr w:type="spellStart"/>
                  <w:r w:rsidRPr="00A25D4D">
                    <w:t>implies</w:t>
                  </w:r>
                  <w:proofErr w:type="spellEnd"/>
                  <w:r w:rsidRPr="00A25D4D">
                    <w:t xml:space="preserve"> </w:t>
                  </w:r>
                  <w:proofErr w:type="spellStart"/>
                  <w:r w:rsidRPr="00A25D4D">
                    <w:t>self.gewensteIngangsdatum</w:t>
                  </w:r>
                  <w:proofErr w:type="spellEnd"/>
                  <w:r w:rsidRPr="00A25D4D">
                    <w:t>-&gt;</w:t>
                  </w:r>
                  <w:proofErr w:type="spellStart"/>
                  <w:r w:rsidRPr="00A25D4D">
                    <w:t>isEmpty</w:t>
                  </w:r>
                  <w:proofErr w:type="spellEnd"/>
                  <w:r w:rsidRPr="00A25D4D">
                    <w:t xml:space="preserve">() </w:t>
                  </w:r>
                  <w:proofErr w:type="spellStart"/>
                  <w:r w:rsidRPr="00A25D4D">
                    <w:t>and</w:t>
                  </w:r>
                  <w:proofErr w:type="spellEnd"/>
                  <w:r w:rsidRPr="00A25D4D">
                    <w:t xml:space="preserve"> </w:t>
                  </w:r>
                  <w:proofErr w:type="spellStart"/>
                  <w:r w:rsidRPr="00A25D4D">
                    <w:t>self.ingangsdatum</w:t>
                  </w:r>
                  <w:proofErr w:type="spellEnd"/>
                  <w:r w:rsidRPr="00A25D4D">
                    <w:t>-&gt;</w:t>
                  </w:r>
                  <w:proofErr w:type="spellStart"/>
                  <w:r w:rsidRPr="00A25D4D">
                    <w:t>isEmpty</w:t>
                  </w:r>
                  <w:proofErr w:type="spellEnd"/>
                  <w:r w:rsidRPr="00A25D4D">
                    <w:t xml:space="preserve">() </w:t>
                  </w:r>
                  <w:proofErr w:type="spellStart"/>
                  <w:r w:rsidRPr="00A25D4D">
                    <w:t>and</w:t>
                  </w:r>
                  <w:proofErr w:type="spellEnd"/>
                  <w:r w:rsidRPr="00A25D4D">
                    <w:t xml:space="preserve"> </w:t>
                  </w:r>
                  <w:proofErr w:type="spellStart"/>
                  <w:r w:rsidRPr="00A25D4D">
                    <w:t>self.gewensteEinddatum</w:t>
                  </w:r>
                  <w:proofErr w:type="spellEnd"/>
                  <w:r w:rsidRPr="00A25D4D">
                    <w:t>-&gt;</w:t>
                  </w:r>
                  <w:proofErr w:type="spellStart"/>
                  <w:r w:rsidRPr="00A25D4D">
                    <w:t>isEmpty</w:t>
                  </w:r>
                  <w:proofErr w:type="spellEnd"/>
                  <w:r w:rsidRPr="00A25D4D">
                    <w:t xml:space="preserve">() </w:t>
                  </w:r>
                  <w:proofErr w:type="spellStart"/>
                  <w:r w:rsidRPr="00A25D4D">
                    <w:t>and</w:t>
                  </w:r>
                  <w:proofErr w:type="spellEnd"/>
                  <w:r w:rsidRPr="00A25D4D">
                    <w:t xml:space="preserve"> </w:t>
                  </w:r>
                  <w:proofErr w:type="spellStart"/>
                  <w:r w:rsidRPr="00A25D4D">
                    <w:t>self.einddatum</w:t>
                  </w:r>
                  <w:proofErr w:type="spellEnd"/>
                  <w:r w:rsidRPr="00A25D4D">
                    <w:t>-&gt;</w:t>
                  </w:r>
                  <w:proofErr w:type="spellStart"/>
                  <w:r w:rsidRPr="00A25D4D">
                    <w:t>isEmpty</w:t>
                  </w:r>
                  <w:proofErr w:type="spellEnd"/>
                  <w:r w:rsidRPr="00A25D4D">
                    <w:t xml:space="preserve">() </w:t>
                  </w:r>
                  <w:proofErr w:type="spellStart"/>
                  <w:r w:rsidRPr="00A25D4D">
                    <w:t>and</w:t>
                  </w:r>
                  <w:proofErr w:type="spellEnd"/>
                  <w:r w:rsidRPr="00A25D4D">
                    <w:t xml:space="preserve"> </w:t>
                  </w:r>
                  <w:proofErr w:type="spellStart"/>
                  <w:r w:rsidRPr="00A25D4D">
                    <w:t>self.beheerpolygoon</w:t>
                  </w:r>
                  <w:proofErr w:type="spellEnd"/>
                  <w:r w:rsidRPr="00A25D4D">
                    <w:t>-&gt;</w:t>
                  </w:r>
                  <w:proofErr w:type="spellStart"/>
                  <w:r w:rsidRPr="00A25D4D">
                    <w:t>isEmpty</w:t>
                  </w:r>
                  <w:proofErr w:type="spellEnd"/>
                  <w:r w:rsidRPr="00A25D4D">
                    <w:t>()</w:t>
                  </w:r>
                </w:p>
              </w:tc>
            </w:tr>
          </w:tbl>
          <w:p w14:paraId="2F8ADF2D" w14:textId="77777777" w:rsidR="00C0190C" w:rsidRPr="00A25D4D" w:rsidRDefault="00C0190C" w:rsidP="008F13CC">
            <w:pPr>
              <w:jc w:val="left"/>
            </w:pPr>
          </w:p>
        </w:tc>
      </w:tr>
    </w:tbl>
    <w:p w14:paraId="15267558" w14:textId="77777777" w:rsidR="00C0190C" w:rsidRPr="00A25D4D" w:rsidRDefault="00C0190C" w:rsidP="008F13CC">
      <w:pPr>
        <w:pStyle w:val="Kop5"/>
        <w:jc w:val="left"/>
        <w:rPr>
          <w:sz w:val="16"/>
          <w:szCs w:val="16"/>
        </w:rPr>
      </w:pPr>
      <w:r w:rsidRPr="00A25D4D">
        <w:rPr>
          <w:sz w:val="16"/>
          <w:szCs w:val="16"/>
        </w:rPr>
        <w:t>Belanghebbende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C0190C" w:rsidRPr="00A25D4D" w14:paraId="19ACCE58"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7F707E5E" w14:textId="77777777" w:rsidR="00C0190C" w:rsidRPr="00A25D4D" w:rsidRDefault="00C0190C" w:rsidP="008F13CC">
            <w:pPr>
              <w:jc w:val="left"/>
            </w:pPr>
            <w:r w:rsidRPr="00A25D4D">
              <w:rPr>
                <w:b/>
                <w:bCs/>
              </w:rPr>
              <w:t>Belanghebbende</w:t>
            </w:r>
          </w:p>
        </w:tc>
      </w:tr>
      <w:tr w:rsidR="00C0190C" w:rsidRPr="00A25D4D" w14:paraId="4702221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73DF182B" w14:textId="77777777" w:rsidTr="00C0190C">
              <w:trPr>
                <w:tblHeader/>
                <w:tblCellSpacing w:w="0" w:type="dxa"/>
              </w:trPr>
              <w:tc>
                <w:tcPr>
                  <w:tcW w:w="360" w:type="dxa"/>
                  <w:hideMark/>
                </w:tcPr>
                <w:p w14:paraId="1574B28E" w14:textId="77777777" w:rsidR="00C0190C" w:rsidRPr="00A25D4D" w:rsidRDefault="00C0190C" w:rsidP="008F13CC">
                  <w:pPr>
                    <w:jc w:val="left"/>
                  </w:pPr>
                  <w:r w:rsidRPr="00A25D4D">
                    <w:t> </w:t>
                  </w:r>
                </w:p>
              </w:tc>
              <w:tc>
                <w:tcPr>
                  <w:tcW w:w="1500" w:type="dxa"/>
                  <w:hideMark/>
                </w:tcPr>
                <w:p w14:paraId="38F2A7FC" w14:textId="77777777" w:rsidR="00C0190C" w:rsidRPr="00A25D4D" w:rsidRDefault="00C0190C" w:rsidP="008F13CC">
                  <w:pPr>
                    <w:jc w:val="left"/>
                  </w:pPr>
                  <w:r w:rsidRPr="00A25D4D">
                    <w:t>Naam</w:t>
                  </w:r>
                </w:p>
              </w:tc>
              <w:tc>
                <w:tcPr>
                  <w:tcW w:w="0" w:type="auto"/>
                  <w:hideMark/>
                </w:tcPr>
                <w:p w14:paraId="50234371" w14:textId="77777777" w:rsidR="00C0190C" w:rsidRPr="00A25D4D" w:rsidRDefault="00C0190C" w:rsidP="008F13CC">
                  <w:pPr>
                    <w:jc w:val="left"/>
                  </w:pPr>
                </w:p>
              </w:tc>
            </w:tr>
            <w:tr w:rsidR="00C0190C" w:rsidRPr="00A25D4D" w14:paraId="1161D6E0" w14:textId="77777777" w:rsidTr="00C0190C">
              <w:trPr>
                <w:tblHeader/>
                <w:tblCellSpacing w:w="0" w:type="dxa"/>
              </w:trPr>
              <w:tc>
                <w:tcPr>
                  <w:tcW w:w="360" w:type="dxa"/>
                  <w:hideMark/>
                </w:tcPr>
                <w:p w14:paraId="50AF2CD2" w14:textId="77777777" w:rsidR="00C0190C" w:rsidRPr="00A25D4D" w:rsidRDefault="00C0190C" w:rsidP="008F13CC">
                  <w:pPr>
                    <w:jc w:val="left"/>
                  </w:pPr>
                  <w:r w:rsidRPr="00A25D4D">
                    <w:t> </w:t>
                  </w:r>
                </w:p>
              </w:tc>
              <w:tc>
                <w:tcPr>
                  <w:tcW w:w="1500" w:type="dxa"/>
                  <w:hideMark/>
                </w:tcPr>
                <w:p w14:paraId="6B575039" w14:textId="77777777" w:rsidR="00C0190C" w:rsidRPr="00A25D4D" w:rsidRDefault="00C0190C" w:rsidP="008F13CC">
                  <w:pPr>
                    <w:jc w:val="left"/>
                  </w:pPr>
                  <w:r w:rsidRPr="00A25D4D">
                    <w:t>Definitie:</w:t>
                  </w:r>
                </w:p>
              </w:tc>
              <w:tc>
                <w:tcPr>
                  <w:tcW w:w="0" w:type="auto"/>
                  <w:hideMark/>
                </w:tcPr>
                <w:p w14:paraId="0FAD960B" w14:textId="77777777" w:rsidR="00C0190C" w:rsidRPr="00A25D4D" w:rsidRDefault="00C0190C" w:rsidP="008F13CC">
                  <w:pPr>
                    <w:jc w:val="left"/>
                  </w:pPr>
                  <w:r w:rsidRPr="00A25D4D">
                    <w:t xml:space="preserve">Een belanghebbende beheerder is een beheerder met een beheerpolygoon dat geheel of gedeeltelijk ligt in de aangevraagde polygoon. </w:t>
                  </w:r>
                </w:p>
              </w:tc>
            </w:tr>
            <w:tr w:rsidR="00C0190C" w:rsidRPr="00A25D4D" w14:paraId="7D830C66" w14:textId="77777777" w:rsidTr="00C0190C">
              <w:trPr>
                <w:tblHeader/>
                <w:tblCellSpacing w:w="0" w:type="dxa"/>
              </w:trPr>
              <w:tc>
                <w:tcPr>
                  <w:tcW w:w="360" w:type="dxa"/>
                  <w:hideMark/>
                </w:tcPr>
                <w:p w14:paraId="717D0FA9" w14:textId="77777777" w:rsidR="00C0190C" w:rsidRPr="00A25D4D" w:rsidRDefault="00C0190C" w:rsidP="008F13CC">
                  <w:pPr>
                    <w:jc w:val="left"/>
                  </w:pPr>
                  <w:r w:rsidRPr="00A25D4D">
                    <w:t> </w:t>
                  </w:r>
                </w:p>
              </w:tc>
              <w:tc>
                <w:tcPr>
                  <w:tcW w:w="1500" w:type="dxa"/>
                  <w:hideMark/>
                </w:tcPr>
                <w:p w14:paraId="65CEC0C0" w14:textId="77777777" w:rsidR="00C0190C" w:rsidRPr="00A25D4D" w:rsidRDefault="00C0190C" w:rsidP="008F13CC">
                  <w:pPr>
                    <w:jc w:val="left"/>
                  </w:pPr>
                  <w:r w:rsidRPr="00A25D4D">
                    <w:t>Subtype van:</w:t>
                  </w:r>
                </w:p>
              </w:tc>
              <w:tc>
                <w:tcPr>
                  <w:tcW w:w="0" w:type="auto"/>
                  <w:hideMark/>
                </w:tcPr>
                <w:p w14:paraId="47C5776B" w14:textId="77777777" w:rsidR="00C0190C" w:rsidRPr="00A25D4D" w:rsidRDefault="00C0190C" w:rsidP="008F13CC">
                  <w:pPr>
                    <w:jc w:val="left"/>
                  </w:pPr>
                  <w:proofErr w:type="spellStart"/>
                  <w:r w:rsidRPr="00A25D4D">
                    <w:t>IMKLBasis</w:t>
                  </w:r>
                  <w:proofErr w:type="spellEnd"/>
                </w:p>
              </w:tc>
            </w:tr>
            <w:tr w:rsidR="00C0190C" w:rsidRPr="00A25D4D" w14:paraId="6E37DDEF" w14:textId="77777777" w:rsidTr="00C0190C">
              <w:trPr>
                <w:tblHeader/>
                <w:tblCellSpacing w:w="0" w:type="dxa"/>
              </w:trPr>
              <w:tc>
                <w:tcPr>
                  <w:tcW w:w="360" w:type="dxa"/>
                  <w:hideMark/>
                </w:tcPr>
                <w:p w14:paraId="277F9EAA" w14:textId="77777777" w:rsidR="00C0190C" w:rsidRPr="00A25D4D" w:rsidRDefault="00C0190C" w:rsidP="008F13CC">
                  <w:pPr>
                    <w:jc w:val="left"/>
                  </w:pPr>
                  <w:r w:rsidRPr="00A25D4D">
                    <w:t> </w:t>
                  </w:r>
                </w:p>
              </w:tc>
              <w:tc>
                <w:tcPr>
                  <w:tcW w:w="1500" w:type="dxa"/>
                  <w:hideMark/>
                </w:tcPr>
                <w:p w14:paraId="65F6B21A" w14:textId="77777777" w:rsidR="00C0190C" w:rsidRPr="00A25D4D" w:rsidRDefault="00C0190C" w:rsidP="008F13CC">
                  <w:pPr>
                    <w:jc w:val="left"/>
                  </w:pPr>
                  <w:r w:rsidRPr="00A25D4D">
                    <w:t>Omschrijving:</w:t>
                  </w:r>
                </w:p>
              </w:tc>
              <w:tc>
                <w:tcPr>
                  <w:tcW w:w="0" w:type="auto"/>
                  <w:hideMark/>
                </w:tcPr>
                <w:p w14:paraId="441B8130" w14:textId="77777777" w:rsidR="00C0190C" w:rsidRPr="00A25D4D" w:rsidRDefault="00C0190C" w:rsidP="008F13CC">
                  <w:pPr>
                    <w:jc w:val="left"/>
                  </w:pPr>
                  <w:r w:rsidRPr="00A25D4D">
                    <w:t xml:space="preserve">Bij een belanghebbende beheerder heeft zijn beheergebied een overlap met het aangevraagde gebied. Een beheergebied hoort altijd groter te zijn dan het gebied waar de netbeheerder informatie over kabels en leidingen wil leveren. Daarom hoeft een belanghebbende beheerder niet altijd een betrokken beheerder te zijn. Ook een beheerder veiligheidsgebied heeft een beheerpolygoon en kan een belanghebbende beheerder zijn. </w:t>
                  </w:r>
                </w:p>
              </w:tc>
            </w:tr>
            <w:tr w:rsidR="00C0190C" w:rsidRPr="00A25D4D" w14:paraId="5C1C489C" w14:textId="77777777" w:rsidTr="00C0190C">
              <w:trPr>
                <w:tblHeader/>
                <w:tblCellSpacing w:w="0" w:type="dxa"/>
              </w:trPr>
              <w:tc>
                <w:tcPr>
                  <w:tcW w:w="360" w:type="dxa"/>
                  <w:hideMark/>
                </w:tcPr>
                <w:p w14:paraId="704A0F4F" w14:textId="77777777" w:rsidR="00C0190C" w:rsidRPr="00A25D4D" w:rsidRDefault="00C0190C" w:rsidP="008F13CC">
                  <w:pPr>
                    <w:jc w:val="left"/>
                  </w:pPr>
                  <w:r w:rsidRPr="00A25D4D">
                    <w:t> </w:t>
                  </w:r>
                </w:p>
              </w:tc>
              <w:tc>
                <w:tcPr>
                  <w:tcW w:w="1500" w:type="dxa"/>
                  <w:hideMark/>
                </w:tcPr>
                <w:p w14:paraId="643A42B5" w14:textId="77777777" w:rsidR="00C0190C" w:rsidRPr="00A25D4D" w:rsidRDefault="00C0190C" w:rsidP="008F13CC">
                  <w:pPr>
                    <w:jc w:val="left"/>
                  </w:pPr>
                  <w:r w:rsidRPr="00A25D4D">
                    <w:t>Stereotypes:</w:t>
                  </w:r>
                </w:p>
              </w:tc>
              <w:tc>
                <w:tcPr>
                  <w:tcW w:w="0" w:type="auto"/>
                  <w:hideMark/>
                </w:tcPr>
                <w:p w14:paraId="2A1E0115"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441A7B89" w14:textId="77777777" w:rsidR="00C0190C" w:rsidRPr="00A25D4D" w:rsidRDefault="00C0190C" w:rsidP="008F13CC">
            <w:pPr>
              <w:jc w:val="left"/>
            </w:pPr>
          </w:p>
        </w:tc>
      </w:tr>
      <w:tr w:rsidR="00C0190C" w:rsidRPr="00A25D4D" w14:paraId="003B482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7E1C436" w14:textId="77777777" w:rsidR="00C0190C" w:rsidRPr="00A25D4D" w:rsidRDefault="00C0190C" w:rsidP="008F13CC">
            <w:pPr>
              <w:jc w:val="left"/>
            </w:pPr>
            <w:r w:rsidRPr="00A25D4D">
              <w:rPr>
                <w:b/>
                <w:bCs/>
              </w:rPr>
              <w:t xml:space="preserve">Attribuut: </w:t>
            </w:r>
            <w:proofErr w:type="spellStart"/>
            <w:r w:rsidRPr="00A25D4D">
              <w:rPr>
                <w:b/>
                <w:bCs/>
              </w:rPr>
              <w:t>beheerdersinformatieGeleverd</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6995AA7F" w14:textId="77777777" w:rsidTr="00C0190C">
              <w:trPr>
                <w:tblHeader/>
                <w:tblCellSpacing w:w="0" w:type="dxa"/>
              </w:trPr>
              <w:tc>
                <w:tcPr>
                  <w:tcW w:w="360" w:type="dxa"/>
                  <w:hideMark/>
                </w:tcPr>
                <w:p w14:paraId="6B3123E1" w14:textId="77777777" w:rsidR="00C0190C" w:rsidRPr="00A25D4D" w:rsidRDefault="00C0190C" w:rsidP="008F13CC">
                  <w:pPr>
                    <w:jc w:val="left"/>
                  </w:pPr>
                  <w:r w:rsidRPr="00A25D4D">
                    <w:t> </w:t>
                  </w:r>
                </w:p>
              </w:tc>
              <w:tc>
                <w:tcPr>
                  <w:tcW w:w="1500" w:type="dxa"/>
                  <w:hideMark/>
                </w:tcPr>
                <w:p w14:paraId="573A6DE4" w14:textId="77777777" w:rsidR="00C0190C" w:rsidRPr="00A25D4D" w:rsidRDefault="00C0190C" w:rsidP="008F13CC">
                  <w:pPr>
                    <w:jc w:val="left"/>
                  </w:pPr>
                  <w:r w:rsidRPr="00A25D4D">
                    <w:t>Type:</w:t>
                  </w:r>
                </w:p>
              </w:tc>
              <w:tc>
                <w:tcPr>
                  <w:tcW w:w="0" w:type="auto"/>
                  <w:hideMark/>
                </w:tcPr>
                <w:p w14:paraId="7796A71B" w14:textId="77777777" w:rsidR="00C0190C" w:rsidRPr="00A25D4D" w:rsidRDefault="00C0190C" w:rsidP="008F13CC">
                  <w:pPr>
                    <w:jc w:val="left"/>
                  </w:pPr>
                  <w:proofErr w:type="spellStart"/>
                  <w:r w:rsidRPr="00A25D4D">
                    <w:t>Boolean</w:t>
                  </w:r>
                  <w:proofErr w:type="spellEnd"/>
                </w:p>
              </w:tc>
            </w:tr>
            <w:tr w:rsidR="00C0190C" w:rsidRPr="00A25D4D" w14:paraId="67246E99" w14:textId="77777777" w:rsidTr="00C0190C">
              <w:trPr>
                <w:tblHeader/>
                <w:tblCellSpacing w:w="0" w:type="dxa"/>
              </w:trPr>
              <w:tc>
                <w:tcPr>
                  <w:tcW w:w="360" w:type="dxa"/>
                  <w:hideMark/>
                </w:tcPr>
                <w:p w14:paraId="2DBAB55C" w14:textId="77777777" w:rsidR="00C0190C" w:rsidRPr="00A25D4D" w:rsidRDefault="00C0190C" w:rsidP="008F13CC">
                  <w:pPr>
                    <w:jc w:val="left"/>
                  </w:pPr>
                  <w:r w:rsidRPr="00A25D4D">
                    <w:t> </w:t>
                  </w:r>
                </w:p>
              </w:tc>
              <w:tc>
                <w:tcPr>
                  <w:tcW w:w="1500" w:type="dxa"/>
                  <w:hideMark/>
                </w:tcPr>
                <w:p w14:paraId="6ECC617C" w14:textId="77777777" w:rsidR="00C0190C" w:rsidRPr="00A25D4D" w:rsidRDefault="00C0190C" w:rsidP="008F13CC">
                  <w:pPr>
                    <w:jc w:val="left"/>
                  </w:pPr>
                  <w:r w:rsidRPr="00A25D4D">
                    <w:t>Naam</w:t>
                  </w:r>
                </w:p>
              </w:tc>
              <w:tc>
                <w:tcPr>
                  <w:tcW w:w="0" w:type="auto"/>
                  <w:hideMark/>
                </w:tcPr>
                <w:p w14:paraId="31C4D4CC" w14:textId="77777777" w:rsidR="00C0190C" w:rsidRPr="00A25D4D" w:rsidRDefault="00C0190C" w:rsidP="008F13CC">
                  <w:pPr>
                    <w:jc w:val="left"/>
                  </w:pPr>
                </w:p>
              </w:tc>
            </w:tr>
            <w:tr w:rsidR="00C0190C" w:rsidRPr="00A25D4D" w14:paraId="46B23450" w14:textId="77777777" w:rsidTr="00C0190C">
              <w:trPr>
                <w:tblHeader/>
                <w:tblCellSpacing w:w="0" w:type="dxa"/>
              </w:trPr>
              <w:tc>
                <w:tcPr>
                  <w:tcW w:w="360" w:type="dxa"/>
                  <w:hideMark/>
                </w:tcPr>
                <w:p w14:paraId="7BB3D146" w14:textId="77777777" w:rsidR="00C0190C" w:rsidRPr="00A25D4D" w:rsidRDefault="00C0190C" w:rsidP="008F13CC">
                  <w:pPr>
                    <w:jc w:val="left"/>
                  </w:pPr>
                  <w:r w:rsidRPr="00A25D4D">
                    <w:t> </w:t>
                  </w:r>
                </w:p>
              </w:tc>
              <w:tc>
                <w:tcPr>
                  <w:tcW w:w="1500" w:type="dxa"/>
                  <w:hideMark/>
                </w:tcPr>
                <w:p w14:paraId="3C7067A3" w14:textId="77777777" w:rsidR="00C0190C" w:rsidRPr="00A25D4D" w:rsidRDefault="00C0190C" w:rsidP="008F13CC">
                  <w:pPr>
                    <w:jc w:val="left"/>
                  </w:pPr>
                  <w:r w:rsidRPr="00A25D4D">
                    <w:t>Definitie:</w:t>
                  </w:r>
                </w:p>
              </w:tc>
              <w:tc>
                <w:tcPr>
                  <w:tcW w:w="0" w:type="auto"/>
                  <w:hideMark/>
                </w:tcPr>
                <w:p w14:paraId="3F449FC6" w14:textId="77777777" w:rsidR="00C0190C" w:rsidRPr="00A25D4D" w:rsidRDefault="00C0190C" w:rsidP="008F13CC">
                  <w:pPr>
                    <w:jc w:val="left"/>
                  </w:pPr>
                  <w:r w:rsidRPr="00A25D4D">
                    <w:t xml:space="preserve">Indicator die aangeeft of de belanghebbende al (correcte) beheerdersinformatie heeft aangeleverd voor de betreffende aanvraag. </w:t>
                  </w:r>
                </w:p>
              </w:tc>
            </w:tr>
            <w:tr w:rsidR="00C0190C" w:rsidRPr="00A25D4D" w14:paraId="74C34ECB" w14:textId="77777777" w:rsidTr="00C0190C">
              <w:trPr>
                <w:tblHeader/>
                <w:tblCellSpacing w:w="0" w:type="dxa"/>
              </w:trPr>
              <w:tc>
                <w:tcPr>
                  <w:tcW w:w="360" w:type="dxa"/>
                  <w:hideMark/>
                </w:tcPr>
                <w:p w14:paraId="3D8DC28B" w14:textId="77777777" w:rsidR="00C0190C" w:rsidRPr="00A25D4D" w:rsidRDefault="00C0190C" w:rsidP="008F13CC">
                  <w:pPr>
                    <w:jc w:val="left"/>
                  </w:pPr>
                  <w:r w:rsidRPr="00A25D4D">
                    <w:t> </w:t>
                  </w:r>
                </w:p>
              </w:tc>
              <w:tc>
                <w:tcPr>
                  <w:tcW w:w="1500" w:type="dxa"/>
                  <w:hideMark/>
                </w:tcPr>
                <w:p w14:paraId="026D3467" w14:textId="77777777" w:rsidR="00C0190C" w:rsidRPr="00A25D4D" w:rsidRDefault="00C0190C" w:rsidP="008F13CC">
                  <w:pPr>
                    <w:jc w:val="left"/>
                  </w:pPr>
                  <w:r w:rsidRPr="00A25D4D">
                    <w:t>Omschrijving:</w:t>
                  </w:r>
                </w:p>
              </w:tc>
              <w:tc>
                <w:tcPr>
                  <w:tcW w:w="0" w:type="auto"/>
                  <w:hideMark/>
                </w:tcPr>
                <w:p w14:paraId="32800818" w14:textId="77777777" w:rsidR="00C0190C" w:rsidRPr="00A25D4D" w:rsidRDefault="00C0190C" w:rsidP="008F13CC">
                  <w:pPr>
                    <w:jc w:val="left"/>
                  </w:pPr>
                  <w:r w:rsidRPr="00A25D4D">
                    <w:t xml:space="preserve">Wordt door KLICWIN ingevuld. </w:t>
                  </w:r>
                </w:p>
              </w:tc>
            </w:tr>
            <w:tr w:rsidR="00C0190C" w:rsidRPr="00A25D4D" w14:paraId="7280DFE8" w14:textId="77777777" w:rsidTr="00C0190C">
              <w:trPr>
                <w:tblHeader/>
                <w:tblCellSpacing w:w="0" w:type="dxa"/>
              </w:trPr>
              <w:tc>
                <w:tcPr>
                  <w:tcW w:w="360" w:type="dxa"/>
                  <w:hideMark/>
                </w:tcPr>
                <w:p w14:paraId="03B2BCEF" w14:textId="77777777" w:rsidR="00C0190C" w:rsidRPr="00A25D4D" w:rsidRDefault="00C0190C" w:rsidP="008F13CC">
                  <w:pPr>
                    <w:jc w:val="left"/>
                  </w:pPr>
                  <w:r w:rsidRPr="00A25D4D">
                    <w:t> </w:t>
                  </w:r>
                </w:p>
              </w:tc>
              <w:tc>
                <w:tcPr>
                  <w:tcW w:w="1500" w:type="dxa"/>
                  <w:hideMark/>
                </w:tcPr>
                <w:p w14:paraId="7B06C19C"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4D3E84FE" w14:textId="77777777" w:rsidR="00C0190C" w:rsidRPr="00A25D4D" w:rsidRDefault="00C0190C" w:rsidP="008F13CC">
                  <w:pPr>
                    <w:jc w:val="left"/>
                  </w:pPr>
                  <w:r w:rsidRPr="00A25D4D">
                    <w:t>0..1</w:t>
                  </w:r>
                </w:p>
              </w:tc>
            </w:tr>
          </w:tbl>
          <w:p w14:paraId="551ACD1A" w14:textId="77777777" w:rsidR="00C0190C" w:rsidRPr="00A25D4D" w:rsidRDefault="00C0190C" w:rsidP="008F13CC">
            <w:pPr>
              <w:jc w:val="left"/>
            </w:pPr>
          </w:p>
        </w:tc>
      </w:tr>
      <w:tr w:rsidR="00C0190C" w:rsidRPr="00A25D4D" w14:paraId="3329455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D4C7EC5" w14:textId="77777777" w:rsidR="00C0190C" w:rsidRPr="00A25D4D" w:rsidRDefault="00C0190C" w:rsidP="008F13CC">
            <w:pPr>
              <w:jc w:val="left"/>
            </w:pPr>
            <w:r w:rsidRPr="00A25D4D">
              <w:rPr>
                <w:b/>
                <w:bCs/>
              </w:rPr>
              <w:t xml:space="preserve">Attribuut: </w:t>
            </w:r>
            <w:proofErr w:type="spellStart"/>
            <w:r w:rsidRPr="00A25D4D">
              <w:rPr>
                <w:b/>
                <w:bCs/>
              </w:rPr>
              <w:t>betrokkenBijAanvraag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73EAC985" w14:textId="77777777" w:rsidTr="00C0190C">
              <w:trPr>
                <w:tblHeader/>
                <w:tblCellSpacing w:w="0" w:type="dxa"/>
              </w:trPr>
              <w:tc>
                <w:tcPr>
                  <w:tcW w:w="360" w:type="dxa"/>
                  <w:hideMark/>
                </w:tcPr>
                <w:p w14:paraId="7AA85402" w14:textId="77777777" w:rsidR="00C0190C" w:rsidRPr="00A25D4D" w:rsidRDefault="00C0190C" w:rsidP="008F13CC">
                  <w:pPr>
                    <w:jc w:val="left"/>
                  </w:pPr>
                  <w:r w:rsidRPr="00A25D4D">
                    <w:t> </w:t>
                  </w:r>
                </w:p>
              </w:tc>
              <w:tc>
                <w:tcPr>
                  <w:tcW w:w="1500" w:type="dxa"/>
                  <w:hideMark/>
                </w:tcPr>
                <w:p w14:paraId="26ABD67A" w14:textId="77777777" w:rsidR="00C0190C" w:rsidRPr="00A25D4D" w:rsidRDefault="00C0190C" w:rsidP="008F13CC">
                  <w:pPr>
                    <w:jc w:val="left"/>
                  </w:pPr>
                  <w:r w:rsidRPr="00A25D4D">
                    <w:t>Type:</w:t>
                  </w:r>
                </w:p>
              </w:tc>
              <w:tc>
                <w:tcPr>
                  <w:tcW w:w="0" w:type="auto"/>
                  <w:hideMark/>
                </w:tcPr>
                <w:p w14:paraId="294FC2A4" w14:textId="77777777" w:rsidR="00C0190C" w:rsidRPr="00A25D4D" w:rsidRDefault="00C0190C" w:rsidP="008F13CC">
                  <w:pPr>
                    <w:jc w:val="left"/>
                  </w:pPr>
                  <w:proofErr w:type="spellStart"/>
                  <w:r w:rsidRPr="00A25D4D">
                    <w:t>Boolean</w:t>
                  </w:r>
                  <w:proofErr w:type="spellEnd"/>
                </w:p>
              </w:tc>
            </w:tr>
            <w:tr w:rsidR="00C0190C" w:rsidRPr="00A25D4D" w14:paraId="0AAE07B8" w14:textId="77777777" w:rsidTr="00C0190C">
              <w:trPr>
                <w:tblHeader/>
                <w:tblCellSpacing w:w="0" w:type="dxa"/>
              </w:trPr>
              <w:tc>
                <w:tcPr>
                  <w:tcW w:w="360" w:type="dxa"/>
                  <w:hideMark/>
                </w:tcPr>
                <w:p w14:paraId="1141D926" w14:textId="77777777" w:rsidR="00C0190C" w:rsidRPr="00A25D4D" w:rsidRDefault="00C0190C" w:rsidP="008F13CC">
                  <w:pPr>
                    <w:jc w:val="left"/>
                  </w:pPr>
                  <w:r w:rsidRPr="00A25D4D">
                    <w:t> </w:t>
                  </w:r>
                </w:p>
              </w:tc>
              <w:tc>
                <w:tcPr>
                  <w:tcW w:w="1500" w:type="dxa"/>
                  <w:hideMark/>
                </w:tcPr>
                <w:p w14:paraId="26343496" w14:textId="77777777" w:rsidR="00C0190C" w:rsidRPr="00A25D4D" w:rsidRDefault="00C0190C" w:rsidP="008F13CC">
                  <w:pPr>
                    <w:jc w:val="left"/>
                  </w:pPr>
                  <w:r w:rsidRPr="00A25D4D">
                    <w:t>Naam</w:t>
                  </w:r>
                </w:p>
              </w:tc>
              <w:tc>
                <w:tcPr>
                  <w:tcW w:w="0" w:type="auto"/>
                  <w:hideMark/>
                </w:tcPr>
                <w:p w14:paraId="3BD237A8" w14:textId="77777777" w:rsidR="00C0190C" w:rsidRPr="00A25D4D" w:rsidRDefault="00C0190C" w:rsidP="008F13CC">
                  <w:pPr>
                    <w:jc w:val="left"/>
                  </w:pPr>
                </w:p>
              </w:tc>
            </w:tr>
            <w:tr w:rsidR="00C0190C" w:rsidRPr="00A25D4D" w14:paraId="73862D89" w14:textId="77777777" w:rsidTr="00C0190C">
              <w:trPr>
                <w:tblHeader/>
                <w:tblCellSpacing w:w="0" w:type="dxa"/>
              </w:trPr>
              <w:tc>
                <w:tcPr>
                  <w:tcW w:w="360" w:type="dxa"/>
                  <w:hideMark/>
                </w:tcPr>
                <w:p w14:paraId="516ACF98" w14:textId="77777777" w:rsidR="00C0190C" w:rsidRPr="00A25D4D" w:rsidRDefault="00C0190C" w:rsidP="008F13CC">
                  <w:pPr>
                    <w:jc w:val="left"/>
                  </w:pPr>
                  <w:r w:rsidRPr="00A25D4D">
                    <w:t> </w:t>
                  </w:r>
                </w:p>
              </w:tc>
              <w:tc>
                <w:tcPr>
                  <w:tcW w:w="1500" w:type="dxa"/>
                  <w:hideMark/>
                </w:tcPr>
                <w:p w14:paraId="09AAEB70" w14:textId="77777777" w:rsidR="00C0190C" w:rsidRPr="00A25D4D" w:rsidRDefault="00C0190C" w:rsidP="008F13CC">
                  <w:pPr>
                    <w:jc w:val="left"/>
                  </w:pPr>
                  <w:r w:rsidRPr="00A25D4D">
                    <w:t>Definitie:</w:t>
                  </w:r>
                </w:p>
              </w:tc>
              <w:tc>
                <w:tcPr>
                  <w:tcW w:w="0" w:type="auto"/>
                  <w:hideMark/>
                </w:tcPr>
                <w:p w14:paraId="7D16ECC5" w14:textId="77777777" w:rsidR="00C0190C" w:rsidRPr="00A25D4D" w:rsidRDefault="00C0190C" w:rsidP="008F13CC">
                  <w:pPr>
                    <w:jc w:val="left"/>
                  </w:pPr>
                  <w:r w:rsidRPr="00A25D4D">
                    <w:t xml:space="preserve">Indien binnen de gevraagde polygoon géén kabels/leidingen liggen, en er daarom geen netinformatie geleverd kan worden, wordt deze indicator op “Nee” gezet, in alle andere gevallen is deze “Ja”. </w:t>
                  </w:r>
                </w:p>
              </w:tc>
            </w:tr>
            <w:tr w:rsidR="00C0190C" w:rsidRPr="00A25D4D" w14:paraId="7C78B7DD" w14:textId="77777777" w:rsidTr="00C0190C">
              <w:trPr>
                <w:tblHeader/>
                <w:tblCellSpacing w:w="0" w:type="dxa"/>
              </w:trPr>
              <w:tc>
                <w:tcPr>
                  <w:tcW w:w="360" w:type="dxa"/>
                  <w:hideMark/>
                </w:tcPr>
                <w:p w14:paraId="7D8DD73A" w14:textId="77777777" w:rsidR="00C0190C" w:rsidRPr="00A25D4D" w:rsidRDefault="00C0190C" w:rsidP="008F13CC">
                  <w:pPr>
                    <w:jc w:val="left"/>
                  </w:pPr>
                  <w:r w:rsidRPr="00A25D4D">
                    <w:t> </w:t>
                  </w:r>
                </w:p>
              </w:tc>
              <w:tc>
                <w:tcPr>
                  <w:tcW w:w="1500" w:type="dxa"/>
                  <w:hideMark/>
                </w:tcPr>
                <w:p w14:paraId="4586D304"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05A1F89" w14:textId="77777777" w:rsidR="00C0190C" w:rsidRPr="00A25D4D" w:rsidRDefault="00C0190C" w:rsidP="008F13CC">
                  <w:pPr>
                    <w:jc w:val="left"/>
                  </w:pPr>
                  <w:r w:rsidRPr="00A25D4D">
                    <w:t>0..1</w:t>
                  </w:r>
                </w:p>
              </w:tc>
            </w:tr>
          </w:tbl>
          <w:p w14:paraId="3E32851B" w14:textId="77777777" w:rsidR="00C0190C" w:rsidRPr="00A25D4D" w:rsidRDefault="00C0190C" w:rsidP="008F13CC">
            <w:pPr>
              <w:jc w:val="left"/>
            </w:pPr>
          </w:p>
        </w:tc>
      </w:tr>
      <w:tr w:rsidR="00C0190C" w:rsidRPr="00A25D4D" w14:paraId="4D083D7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155B6A1" w14:textId="77777777" w:rsidR="00C0190C" w:rsidRPr="00A25D4D" w:rsidRDefault="00C0190C" w:rsidP="008F13CC">
            <w:pPr>
              <w:jc w:val="left"/>
            </w:pPr>
            <w:r w:rsidRPr="00A25D4D">
              <w:rPr>
                <w:b/>
                <w:bCs/>
              </w:rPr>
              <w:t xml:space="preserve">Attribuut: </w:t>
            </w:r>
            <w:proofErr w:type="spellStart"/>
            <w:r w:rsidRPr="00A25D4D">
              <w:rPr>
                <w:b/>
                <w:bCs/>
              </w:rPr>
              <w:t>eisVoorzorgsmaatregel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37C4AE59" w14:textId="77777777" w:rsidTr="00C0190C">
              <w:trPr>
                <w:tblHeader/>
                <w:tblCellSpacing w:w="0" w:type="dxa"/>
              </w:trPr>
              <w:tc>
                <w:tcPr>
                  <w:tcW w:w="360" w:type="dxa"/>
                  <w:hideMark/>
                </w:tcPr>
                <w:p w14:paraId="604C15C7" w14:textId="77777777" w:rsidR="00C0190C" w:rsidRPr="00A25D4D" w:rsidRDefault="00C0190C" w:rsidP="008F13CC">
                  <w:pPr>
                    <w:jc w:val="left"/>
                  </w:pPr>
                  <w:r w:rsidRPr="00A25D4D">
                    <w:lastRenderedPageBreak/>
                    <w:t> </w:t>
                  </w:r>
                </w:p>
              </w:tc>
              <w:tc>
                <w:tcPr>
                  <w:tcW w:w="1500" w:type="dxa"/>
                  <w:hideMark/>
                </w:tcPr>
                <w:p w14:paraId="61EC6495" w14:textId="77777777" w:rsidR="00C0190C" w:rsidRPr="00A25D4D" w:rsidRDefault="00C0190C" w:rsidP="008F13CC">
                  <w:pPr>
                    <w:jc w:val="left"/>
                  </w:pPr>
                  <w:r w:rsidRPr="00A25D4D">
                    <w:t>Type:</w:t>
                  </w:r>
                </w:p>
              </w:tc>
              <w:tc>
                <w:tcPr>
                  <w:tcW w:w="0" w:type="auto"/>
                  <w:hideMark/>
                </w:tcPr>
                <w:p w14:paraId="44DB9A8B" w14:textId="77777777" w:rsidR="00C0190C" w:rsidRPr="00A25D4D" w:rsidRDefault="00C0190C" w:rsidP="008F13CC">
                  <w:pPr>
                    <w:jc w:val="left"/>
                  </w:pPr>
                  <w:proofErr w:type="spellStart"/>
                  <w:r w:rsidRPr="00A25D4D">
                    <w:t>Boolean</w:t>
                  </w:r>
                  <w:proofErr w:type="spellEnd"/>
                </w:p>
              </w:tc>
            </w:tr>
            <w:tr w:rsidR="00C0190C" w:rsidRPr="00A25D4D" w14:paraId="619B20E9" w14:textId="77777777" w:rsidTr="00C0190C">
              <w:trPr>
                <w:tblHeader/>
                <w:tblCellSpacing w:w="0" w:type="dxa"/>
              </w:trPr>
              <w:tc>
                <w:tcPr>
                  <w:tcW w:w="360" w:type="dxa"/>
                  <w:hideMark/>
                </w:tcPr>
                <w:p w14:paraId="0F615CBC" w14:textId="77777777" w:rsidR="00C0190C" w:rsidRPr="00A25D4D" w:rsidRDefault="00C0190C" w:rsidP="008F13CC">
                  <w:pPr>
                    <w:jc w:val="left"/>
                  </w:pPr>
                  <w:r w:rsidRPr="00A25D4D">
                    <w:t> </w:t>
                  </w:r>
                </w:p>
              </w:tc>
              <w:tc>
                <w:tcPr>
                  <w:tcW w:w="1500" w:type="dxa"/>
                  <w:hideMark/>
                </w:tcPr>
                <w:p w14:paraId="252F47F4" w14:textId="77777777" w:rsidR="00C0190C" w:rsidRPr="00A25D4D" w:rsidRDefault="00C0190C" w:rsidP="008F13CC">
                  <w:pPr>
                    <w:jc w:val="left"/>
                  </w:pPr>
                  <w:r w:rsidRPr="00A25D4D">
                    <w:t>Naam</w:t>
                  </w:r>
                </w:p>
              </w:tc>
              <w:tc>
                <w:tcPr>
                  <w:tcW w:w="0" w:type="auto"/>
                  <w:hideMark/>
                </w:tcPr>
                <w:p w14:paraId="21E82333" w14:textId="77777777" w:rsidR="00C0190C" w:rsidRPr="00A25D4D" w:rsidRDefault="00C0190C" w:rsidP="008F13CC">
                  <w:pPr>
                    <w:jc w:val="left"/>
                  </w:pPr>
                </w:p>
              </w:tc>
            </w:tr>
            <w:tr w:rsidR="00C0190C" w:rsidRPr="00A25D4D" w14:paraId="5BBE06B4" w14:textId="77777777" w:rsidTr="00C0190C">
              <w:trPr>
                <w:tblHeader/>
                <w:tblCellSpacing w:w="0" w:type="dxa"/>
              </w:trPr>
              <w:tc>
                <w:tcPr>
                  <w:tcW w:w="360" w:type="dxa"/>
                  <w:hideMark/>
                </w:tcPr>
                <w:p w14:paraId="174A6C21" w14:textId="77777777" w:rsidR="00C0190C" w:rsidRPr="00A25D4D" w:rsidRDefault="00C0190C" w:rsidP="008F13CC">
                  <w:pPr>
                    <w:jc w:val="left"/>
                  </w:pPr>
                  <w:r w:rsidRPr="00A25D4D">
                    <w:t> </w:t>
                  </w:r>
                </w:p>
              </w:tc>
              <w:tc>
                <w:tcPr>
                  <w:tcW w:w="1500" w:type="dxa"/>
                  <w:hideMark/>
                </w:tcPr>
                <w:p w14:paraId="1D22ED88" w14:textId="77777777" w:rsidR="00C0190C" w:rsidRPr="00A25D4D" w:rsidRDefault="00C0190C" w:rsidP="008F13CC">
                  <w:pPr>
                    <w:jc w:val="left"/>
                  </w:pPr>
                  <w:r w:rsidRPr="00A25D4D">
                    <w:t>Definitie:</w:t>
                  </w:r>
                </w:p>
              </w:tc>
              <w:tc>
                <w:tcPr>
                  <w:tcW w:w="0" w:type="auto"/>
                  <w:hideMark/>
                </w:tcPr>
                <w:p w14:paraId="5FFF2F14" w14:textId="77777777" w:rsidR="00C0190C" w:rsidRPr="00A25D4D" w:rsidRDefault="00C0190C" w:rsidP="008F13CC">
                  <w:pPr>
                    <w:jc w:val="left"/>
                  </w:pPr>
                  <w:r w:rsidRPr="00A25D4D">
                    <w:t xml:space="preserve">Is er bij deze belanghebbende sprake van een </w:t>
                  </w:r>
                  <w:proofErr w:type="spellStart"/>
                  <w:r w:rsidRPr="00A25D4D">
                    <w:t>eisVoorzorgmaatregel</w:t>
                  </w:r>
                  <w:proofErr w:type="spellEnd"/>
                  <w:r w:rsidRPr="00A25D4D">
                    <w:t xml:space="preserve"> bij één van de aangeleverde thema's (J/N). </w:t>
                  </w:r>
                </w:p>
              </w:tc>
            </w:tr>
            <w:tr w:rsidR="00C0190C" w:rsidRPr="00A25D4D" w14:paraId="3A4B95BC" w14:textId="77777777" w:rsidTr="00C0190C">
              <w:trPr>
                <w:tblHeader/>
                <w:tblCellSpacing w:w="0" w:type="dxa"/>
              </w:trPr>
              <w:tc>
                <w:tcPr>
                  <w:tcW w:w="360" w:type="dxa"/>
                  <w:hideMark/>
                </w:tcPr>
                <w:p w14:paraId="24140B92" w14:textId="77777777" w:rsidR="00C0190C" w:rsidRPr="00A25D4D" w:rsidRDefault="00C0190C" w:rsidP="008F13CC">
                  <w:pPr>
                    <w:jc w:val="left"/>
                  </w:pPr>
                  <w:r w:rsidRPr="00A25D4D">
                    <w:t> </w:t>
                  </w:r>
                </w:p>
              </w:tc>
              <w:tc>
                <w:tcPr>
                  <w:tcW w:w="1500" w:type="dxa"/>
                  <w:hideMark/>
                </w:tcPr>
                <w:p w14:paraId="300CB44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26C281B" w14:textId="77777777" w:rsidR="00C0190C" w:rsidRPr="00A25D4D" w:rsidRDefault="00C0190C" w:rsidP="008F13CC">
                  <w:pPr>
                    <w:jc w:val="left"/>
                  </w:pPr>
                  <w:r w:rsidRPr="00A25D4D">
                    <w:t>0..1</w:t>
                  </w:r>
                </w:p>
              </w:tc>
            </w:tr>
          </w:tbl>
          <w:p w14:paraId="00BC25F1" w14:textId="77777777" w:rsidR="00C0190C" w:rsidRPr="00A25D4D" w:rsidRDefault="00C0190C" w:rsidP="008F13CC">
            <w:pPr>
              <w:jc w:val="left"/>
            </w:pPr>
          </w:p>
        </w:tc>
      </w:tr>
      <w:tr w:rsidR="00C0190C" w:rsidRPr="00A25D4D" w14:paraId="369554F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02A801B" w14:textId="77777777" w:rsidR="00C0190C" w:rsidRPr="00A25D4D" w:rsidRDefault="00C0190C" w:rsidP="008F13CC">
            <w:pPr>
              <w:jc w:val="left"/>
            </w:pPr>
            <w:r w:rsidRPr="00A25D4D">
              <w:rPr>
                <w:b/>
                <w:bCs/>
              </w:rPr>
              <w:lastRenderedPageBreak/>
              <w:t xml:space="preserve">Relatie: </w:t>
            </w:r>
            <w:proofErr w:type="spellStart"/>
            <w:r w:rsidRPr="00A25D4D">
              <w:rPr>
                <w:b/>
                <w:bCs/>
              </w:rPr>
              <w:t>eigenTopografie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1E7E3738" w14:textId="77777777" w:rsidTr="00C0190C">
              <w:trPr>
                <w:tblHeader/>
                <w:tblCellSpacing w:w="0" w:type="dxa"/>
              </w:trPr>
              <w:tc>
                <w:tcPr>
                  <w:tcW w:w="360" w:type="dxa"/>
                  <w:hideMark/>
                </w:tcPr>
                <w:p w14:paraId="09815F82" w14:textId="77777777" w:rsidR="00C0190C" w:rsidRPr="00A25D4D" w:rsidRDefault="00C0190C" w:rsidP="008F13CC">
                  <w:pPr>
                    <w:jc w:val="left"/>
                  </w:pPr>
                  <w:r w:rsidRPr="00A25D4D">
                    <w:t> </w:t>
                  </w:r>
                </w:p>
              </w:tc>
              <w:tc>
                <w:tcPr>
                  <w:tcW w:w="1500" w:type="dxa"/>
                  <w:hideMark/>
                </w:tcPr>
                <w:p w14:paraId="4339AD95" w14:textId="77777777" w:rsidR="00C0190C" w:rsidRPr="00A25D4D" w:rsidRDefault="00C0190C" w:rsidP="008F13CC">
                  <w:pPr>
                    <w:jc w:val="left"/>
                  </w:pPr>
                  <w:r w:rsidRPr="00A25D4D">
                    <w:t>Type:</w:t>
                  </w:r>
                </w:p>
              </w:tc>
              <w:tc>
                <w:tcPr>
                  <w:tcW w:w="0" w:type="auto"/>
                  <w:hideMark/>
                </w:tcPr>
                <w:p w14:paraId="16C4FF2E" w14:textId="77777777" w:rsidR="00C0190C" w:rsidRPr="00A25D4D" w:rsidRDefault="00C0190C" w:rsidP="008F13CC">
                  <w:pPr>
                    <w:jc w:val="left"/>
                  </w:pPr>
                  <w:proofErr w:type="spellStart"/>
                  <w:r w:rsidRPr="00A25D4D">
                    <w:t>EigenTopografie</w:t>
                  </w:r>
                  <w:proofErr w:type="spellEnd"/>
                </w:p>
              </w:tc>
            </w:tr>
            <w:tr w:rsidR="00C0190C" w:rsidRPr="00A25D4D" w14:paraId="6DE65A53" w14:textId="77777777" w:rsidTr="00C0190C">
              <w:trPr>
                <w:tblHeader/>
                <w:tblCellSpacing w:w="0" w:type="dxa"/>
              </w:trPr>
              <w:tc>
                <w:tcPr>
                  <w:tcW w:w="360" w:type="dxa"/>
                  <w:hideMark/>
                </w:tcPr>
                <w:p w14:paraId="6B1918F6" w14:textId="77777777" w:rsidR="00C0190C" w:rsidRPr="00A25D4D" w:rsidRDefault="00C0190C" w:rsidP="008F13CC">
                  <w:pPr>
                    <w:jc w:val="left"/>
                  </w:pPr>
                  <w:r w:rsidRPr="00A25D4D">
                    <w:t> </w:t>
                  </w:r>
                </w:p>
              </w:tc>
              <w:tc>
                <w:tcPr>
                  <w:tcW w:w="1500" w:type="dxa"/>
                  <w:hideMark/>
                </w:tcPr>
                <w:p w14:paraId="3CDF895B" w14:textId="77777777" w:rsidR="00C0190C" w:rsidRPr="00A25D4D" w:rsidRDefault="00C0190C" w:rsidP="008F13CC">
                  <w:pPr>
                    <w:jc w:val="left"/>
                  </w:pPr>
                  <w:r w:rsidRPr="00A25D4D">
                    <w:t>Naam</w:t>
                  </w:r>
                </w:p>
              </w:tc>
              <w:tc>
                <w:tcPr>
                  <w:tcW w:w="0" w:type="auto"/>
                  <w:hideMark/>
                </w:tcPr>
                <w:p w14:paraId="66A548CA" w14:textId="77777777" w:rsidR="00C0190C" w:rsidRPr="00A25D4D" w:rsidRDefault="00C0190C" w:rsidP="008F13CC">
                  <w:pPr>
                    <w:jc w:val="left"/>
                  </w:pPr>
                </w:p>
              </w:tc>
            </w:tr>
            <w:tr w:rsidR="00C0190C" w:rsidRPr="00A25D4D" w14:paraId="64195437" w14:textId="77777777" w:rsidTr="00C0190C">
              <w:trPr>
                <w:tblHeader/>
                <w:tblCellSpacing w:w="0" w:type="dxa"/>
              </w:trPr>
              <w:tc>
                <w:tcPr>
                  <w:tcW w:w="360" w:type="dxa"/>
                  <w:hideMark/>
                </w:tcPr>
                <w:p w14:paraId="39242667" w14:textId="77777777" w:rsidR="00C0190C" w:rsidRPr="00A25D4D" w:rsidRDefault="00C0190C" w:rsidP="008F13CC">
                  <w:pPr>
                    <w:jc w:val="left"/>
                  </w:pPr>
                  <w:r w:rsidRPr="00A25D4D">
                    <w:t> </w:t>
                  </w:r>
                </w:p>
              </w:tc>
              <w:tc>
                <w:tcPr>
                  <w:tcW w:w="1500" w:type="dxa"/>
                  <w:hideMark/>
                </w:tcPr>
                <w:p w14:paraId="3AE207D3" w14:textId="77777777" w:rsidR="00C0190C" w:rsidRPr="00A25D4D" w:rsidRDefault="00C0190C" w:rsidP="008F13CC">
                  <w:pPr>
                    <w:jc w:val="left"/>
                  </w:pPr>
                  <w:r w:rsidRPr="00A25D4D">
                    <w:t>Definitie:</w:t>
                  </w:r>
                </w:p>
              </w:tc>
              <w:tc>
                <w:tcPr>
                  <w:tcW w:w="0" w:type="auto"/>
                  <w:hideMark/>
                </w:tcPr>
                <w:p w14:paraId="0C52EB4B" w14:textId="77777777" w:rsidR="00C0190C" w:rsidRPr="00A25D4D" w:rsidRDefault="00C0190C" w:rsidP="008F13CC">
                  <w:pPr>
                    <w:jc w:val="left"/>
                  </w:pPr>
                  <w:r w:rsidRPr="00A25D4D">
                    <w:t xml:space="preserve">Topografie die door netbeheerder wordt toegevoegd voor relatieve plaatsbepaling van objecten. </w:t>
                  </w:r>
                </w:p>
              </w:tc>
            </w:tr>
            <w:tr w:rsidR="00C0190C" w:rsidRPr="00A25D4D" w14:paraId="41644DDF" w14:textId="77777777" w:rsidTr="00C0190C">
              <w:trPr>
                <w:tblHeader/>
                <w:tblCellSpacing w:w="0" w:type="dxa"/>
              </w:trPr>
              <w:tc>
                <w:tcPr>
                  <w:tcW w:w="360" w:type="dxa"/>
                  <w:hideMark/>
                </w:tcPr>
                <w:p w14:paraId="3AC0B61F" w14:textId="77777777" w:rsidR="00C0190C" w:rsidRPr="00A25D4D" w:rsidRDefault="00C0190C" w:rsidP="008F13CC">
                  <w:pPr>
                    <w:jc w:val="left"/>
                  </w:pPr>
                  <w:r w:rsidRPr="00A25D4D">
                    <w:t> </w:t>
                  </w:r>
                </w:p>
              </w:tc>
              <w:tc>
                <w:tcPr>
                  <w:tcW w:w="1500" w:type="dxa"/>
                  <w:hideMark/>
                </w:tcPr>
                <w:p w14:paraId="0E178B9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8521E61" w14:textId="77777777" w:rsidR="00C0190C" w:rsidRPr="00A25D4D" w:rsidRDefault="00C0190C" w:rsidP="008F13CC">
                  <w:pPr>
                    <w:jc w:val="left"/>
                  </w:pPr>
                  <w:r w:rsidRPr="00A25D4D">
                    <w:t>0..*</w:t>
                  </w:r>
                </w:p>
              </w:tc>
            </w:tr>
            <w:tr w:rsidR="00C0190C" w:rsidRPr="00A25D4D" w14:paraId="1150DBA5" w14:textId="77777777" w:rsidTr="00C0190C">
              <w:trPr>
                <w:tblHeader/>
                <w:tblCellSpacing w:w="0" w:type="dxa"/>
              </w:trPr>
              <w:tc>
                <w:tcPr>
                  <w:tcW w:w="360" w:type="dxa"/>
                  <w:hideMark/>
                </w:tcPr>
                <w:p w14:paraId="400C4DA9" w14:textId="77777777" w:rsidR="00C0190C" w:rsidRPr="00A25D4D" w:rsidRDefault="00C0190C" w:rsidP="008F13CC">
                  <w:pPr>
                    <w:jc w:val="left"/>
                  </w:pPr>
                  <w:r w:rsidRPr="00A25D4D">
                    <w:t> </w:t>
                  </w:r>
                </w:p>
              </w:tc>
              <w:tc>
                <w:tcPr>
                  <w:tcW w:w="1500" w:type="dxa"/>
                  <w:hideMark/>
                </w:tcPr>
                <w:p w14:paraId="330C2A95" w14:textId="77777777" w:rsidR="00C0190C" w:rsidRPr="00A25D4D" w:rsidRDefault="00C0190C" w:rsidP="008F13CC">
                  <w:pPr>
                    <w:jc w:val="left"/>
                  </w:pPr>
                  <w:r w:rsidRPr="00A25D4D">
                    <w:t>Herkomst:</w:t>
                  </w:r>
                </w:p>
              </w:tc>
              <w:tc>
                <w:tcPr>
                  <w:tcW w:w="0" w:type="auto"/>
                  <w:hideMark/>
                </w:tcPr>
                <w:p w14:paraId="74CA55F7" w14:textId="77777777" w:rsidR="00C0190C" w:rsidRPr="00A25D4D" w:rsidRDefault="00C0190C" w:rsidP="008F13CC">
                  <w:pPr>
                    <w:jc w:val="left"/>
                  </w:pPr>
                </w:p>
              </w:tc>
            </w:tr>
          </w:tbl>
          <w:p w14:paraId="6607069B" w14:textId="77777777" w:rsidR="00C0190C" w:rsidRPr="00A25D4D" w:rsidRDefault="00C0190C" w:rsidP="008F13CC">
            <w:pPr>
              <w:jc w:val="left"/>
            </w:pPr>
          </w:p>
        </w:tc>
      </w:tr>
      <w:tr w:rsidR="00C0190C" w:rsidRPr="00A25D4D" w14:paraId="50474E2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9E8FD05" w14:textId="77777777" w:rsidR="00C0190C" w:rsidRPr="00A25D4D" w:rsidRDefault="00C0190C" w:rsidP="008F13CC">
            <w:pPr>
              <w:jc w:val="left"/>
            </w:pPr>
            <w:r w:rsidRPr="00A25D4D">
              <w:rPr>
                <w:b/>
                <w:bCs/>
              </w:rPr>
              <w:t>Relatie: bijlage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1A35B3B4" w14:textId="77777777" w:rsidTr="00C0190C">
              <w:trPr>
                <w:tblHeader/>
                <w:tblCellSpacing w:w="0" w:type="dxa"/>
              </w:trPr>
              <w:tc>
                <w:tcPr>
                  <w:tcW w:w="360" w:type="dxa"/>
                  <w:hideMark/>
                </w:tcPr>
                <w:p w14:paraId="1A3F5D45" w14:textId="77777777" w:rsidR="00C0190C" w:rsidRPr="00A25D4D" w:rsidRDefault="00C0190C" w:rsidP="008F13CC">
                  <w:pPr>
                    <w:jc w:val="left"/>
                  </w:pPr>
                  <w:r w:rsidRPr="00A25D4D">
                    <w:t> </w:t>
                  </w:r>
                </w:p>
              </w:tc>
              <w:tc>
                <w:tcPr>
                  <w:tcW w:w="1500" w:type="dxa"/>
                  <w:hideMark/>
                </w:tcPr>
                <w:p w14:paraId="0BE9D93D" w14:textId="77777777" w:rsidR="00C0190C" w:rsidRPr="00A25D4D" w:rsidRDefault="00C0190C" w:rsidP="008F13CC">
                  <w:pPr>
                    <w:jc w:val="left"/>
                  </w:pPr>
                  <w:r w:rsidRPr="00A25D4D">
                    <w:t>Type:</w:t>
                  </w:r>
                </w:p>
              </w:tc>
              <w:tc>
                <w:tcPr>
                  <w:tcW w:w="0" w:type="auto"/>
                  <w:hideMark/>
                </w:tcPr>
                <w:p w14:paraId="253FC357" w14:textId="77777777" w:rsidR="00C0190C" w:rsidRPr="00A25D4D" w:rsidRDefault="00C0190C" w:rsidP="008F13CC">
                  <w:pPr>
                    <w:jc w:val="left"/>
                  </w:pPr>
                  <w:r w:rsidRPr="00A25D4D">
                    <w:t>Bijlage</w:t>
                  </w:r>
                </w:p>
              </w:tc>
            </w:tr>
            <w:tr w:rsidR="00C0190C" w:rsidRPr="00A25D4D" w14:paraId="06E9AC90" w14:textId="77777777" w:rsidTr="00C0190C">
              <w:trPr>
                <w:tblHeader/>
                <w:tblCellSpacing w:w="0" w:type="dxa"/>
              </w:trPr>
              <w:tc>
                <w:tcPr>
                  <w:tcW w:w="360" w:type="dxa"/>
                  <w:hideMark/>
                </w:tcPr>
                <w:p w14:paraId="193BC4BA" w14:textId="77777777" w:rsidR="00C0190C" w:rsidRPr="00A25D4D" w:rsidRDefault="00C0190C" w:rsidP="008F13CC">
                  <w:pPr>
                    <w:jc w:val="left"/>
                  </w:pPr>
                  <w:r w:rsidRPr="00A25D4D">
                    <w:t> </w:t>
                  </w:r>
                </w:p>
              </w:tc>
              <w:tc>
                <w:tcPr>
                  <w:tcW w:w="1500" w:type="dxa"/>
                  <w:hideMark/>
                </w:tcPr>
                <w:p w14:paraId="24F6E039" w14:textId="77777777" w:rsidR="00C0190C" w:rsidRPr="00A25D4D" w:rsidRDefault="00C0190C" w:rsidP="008F13CC">
                  <w:pPr>
                    <w:jc w:val="left"/>
                  </w:pPr>
                  <w:r w:rsidRPr="00A25D4D">
                    <w:t>Naam</w:t>
                  </w:r>
                </w:p>
              </w:tc>
              <w:tc>
                <w:tcPr>
                  <w:tcW w:w="0" w:type="auto"/>
                  <w:hideMark/>
                </w:tcPr>
                <w:p w14:paraId="2E04BD94" w14:textId="77777777" w:rsidR="00C0190C" w:rsidRPr="00A25D4D" w:rsidRDefault="00C0190C" w:rsidP="008F13CC">
                  <w:pPr>
                    <w:jc w:val="left"/>
                  </w:pPr>
                </w:p>
              </w:tc>
            </w:tr>
            <w:tr w:rsidR="00C0190C" w:rsidRPr="00A25D4D" w14:paraId="4E1E6C51" w14:textId="77777777" w:rsidTr="00C0190C">
              <w:trPr>
                <w:tblHeader/>
                <w:tblCellSpacing w:w="0" w:type="dxa"/>
              </w:trPr>
              <w:tc>
                <w:tcPr>
                  <w:tcW w:w="360" w:type="dxa"/>
                  <w:hideMark/>
                </w:tcPr>
                <w:p w14:paraId="4D8DC2F7" w14:textId="77777777" w:rsidR="00C0190C" w:rsidRPr="00A25D4D" w:rsidRDefault="00C0190C" w:rsidP="008F13CC">
                  <w:pPr>
                    <w:jc w:val="left"/>
                  </w:pPr>
                  <w:r w:rsidRPr="00A25D4D">
                    <w:t> </w:t>
                  </w:r>
                </w:p>
              </w:tc>
              <w:tc>
                <w:tcPr>
                  <w:tcW w:w="1500" w:type="dxa"/>
                  <w:hideMark/>
                </w:tcPr>
                <w:p w14:paraId="527D4F7A" w14:textId="77777777" w:rsidR="00C0190C" w:rsidRPr="00A25D4D" w:rsidRDefault="00C0190C" w:rsidP="008F13CC">
                  <w:pPr>
                    <w:jc w:val="left"/>
                  </w:pPr>
                  <w:r w:rsidRPr="00A25D4D">
                    <w:t>Definitie:</w:t>
                  </w:r>
                </w:p>
              </w:tc>
              <w:tc>
                <w:tcPr>
                  <w:tcW w:w="0" w:type="auto"/>
                  <w:hideMark/>
                </w:tcPr>
                <w:p w14:paraId="2C5EDBAE" w14:textId="77777777" w:rsidR="00C0190C" w:rsidRPr="00A25D4D" w:rsidRDefault="00C0190C" w:rsidP="008F13CC">
                  <w:pPr>
                    <w:jc w:val="left"/>
                  </w:pPr>
                  <w:r w:rsidRPr="00A25D4D">
                    <w:t xml:space="preserve">Documentbijlage bij gebiedsinformatie. </w:t>
                  </w:r>
                </w:p>
              </w:tc>
            </w:tr>
            <w:tr w:rsidR="00C0190C" w:rsidRPr="00A25D4D" w14:paraId="7B503331" w14:textId="77777777" w:rsidTr="00C0190C">
              <w:trPr>
                <w:tblHeader/>
                <w:tblCellSpacing w:w="0" w:type="dxa"/>
              </w:trPr>
              <w:tc>
                <w:tcPr>
                  <w:tcW w:w="360" w:type="dxa"/>
                  <w:hideMark/>
                </w:tcPr>
                <w:p w14:paraId="002E2B8F" w14:textId="77777777" w:rsidR="00C0190C" w:rsidRPr="00A25D4D" w:rsidRDefault="00C0190C" w:rsidP="008F13CC">
                  <w:pPr>
                    <w:jc w:val="left"/>
                  </w:pPr>
                  <w:r w:rsidRPr="00A25D4D">
                    <w:t> </w:t>
                  </w:r>
                </w:p>
              </w:tc>
              <w:tc>
                <w:tcPr>
                  <w:tcW w:w="1500" w:type="dxa"/>
                  <w:hideMark/>
                </w:tcPr>
                <w:p w14:paraId="0649AF0C"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3CD0546" w14:textId="77777777" w:rsidR="00C0190C" w:rsidRPr="00A25D4D" w:rsidRDefault="00C0190C" w:rsidP="008F13CC">
                  <w:pPr>
                    <w:jc w:val="left"/>
                  </w:pPr>
                  <w:r w:rsidRPr="00A25D4D">
                    <w:t>0..*</w:t>
                  </w:r>
                </w:p>
              </w:tc>
            </w:tr>
            <w:tr w:rsidR="00C0190C" w:rsidRPr="00A25D4D" w14:paraId="2E4D6A81" w14:textId="77777777" w:rsidTr="00C0190C">
              <w:trPr>
                <w:tblHeader/>
                <w:tblCellSpacing w:w="0" w:type="dxa"/>
              </w:trPr>
              <w:tc>
                <w:tcPr>
                  <w:tcW w:w="360" w:type="dxa"/>
                  <w:hideMark/>
                </w:tcPr>
                <w:p w14:paraId="4EC8D3EA" w14:textId="77777777" w:rsidR="00C0190C" w:rsidRPr="00A25D4D" w:rsidRDefault="00C0190C" w:rsidP="008F13CC">
                  <w:pPr>
                    <w:jc w:val="left"/>
                  </w:pPr>
                  <w:r w:rsidRPr="00A25D4D">
                    <w:t> </w:t>
                  </w:r>
                </w:p>
              </w:tc>
              <w:tc>
                <w:tcPr>
                  <w:tcW w:w="1500" w:type="dxa"/>
                  <w:hideMark/>
                </w:tcPr>
                <w:p w14:paraId="09768E41" w14:textId="77777777" w:rsidR="00C0190C" w:rsidRPr="00A25D4D" w:rsidRDefault="00C0190C" w:rsidP="008F13CC">
                  <w:pPr>
                    <w:jc w:val="left"/>
                  </w:pPr>
                  <w:r w:rsidRPr="00A25D4D">
                    <w:t>Herkomst:</w:t>
                  </w:r>
                </w:p>
              </w:tc>
              <w:tc>
                <w:tcPr>
                  <w:tcW w:w="0" w:type="auto"/>
                  <w:hideMark/>
                </w:tcPr>
                <w:p w14:paraId="243C09B7" w14:textId="77777777" w:rsidR="00C0190C" w:rsidRPr="00A25D4D" w:rsidRDefault="00C0190C" w:rsidP="008F13CC">
                  <w:pPr>
                    <w:jc w:val="left"/>
                  </w:pPr>
                </w:p>
              </w:tc>
            </w:tr>
          </w:tbl>
          <w:p w14:paraId="6AFB931A" w14:textId="77777777" w:rsidR="00C0190C" w:rsidRPr="00A25D4D" w:rsidRDefault="00C0190C" w:rsidP="008F13CC">
            <w:pPr>
              <w:jc w:val="left"/>
            </w:pPr>
          </w:p>
        </w:tc>
      </w:tr>
      <w:tr w:rsidR="00C0190C" w:rsidRPr="00A25D4D" w14:paraId="52978B7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A8DCB77" w14:textId="77777777" w:rsidR="00C0190C" w:rsidRPr="00A25D4D" w:rsidRDefault="00C0190C" w:rsidP="008F13CC">
            <w:pPr>
              <w:jc w:val="left"/>
            </w:pPr>
            <w:r w:rsidRPr="00A25D4D">
              <w:rPr>
                <w:b/>
                <w:bCs/>
              </w:rPr>
              <w:t>Relatie: utiliteitsnet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7919E42E" w14:textId="77777777" w:rsidTr="00C0190C">
              <w:trPr>
                <w:tblHeader/>
                <w:tblCellSpacing w:w="0" w:type="dxa"/>
              </w:trPr>
              <w:tc>
                <w:tcPr>
                  <w:tcW w:w="360" w:type="dxa"/>
                  <w:hideMark/>
                </w:tcPr>
                <w:p w14:paraId="0CC36EE6" w14:textId="77777777" w:rsidR="00C0190C" w:rsidRPr="00A25D4D" w:rsidRDefault="00C0190C" w:rsidP="008F13CC">
                  <w:pPr>
                    <w:jc w:val="left"/>
                  </w:pPr>
                  <w:r w:rsidRPr="00A25D4D">
                    <w:t> </w:t>
                  </w:r>
                </w:p>
              </w:tc>
              <w:tc>
                <w:tcPr>
                  <w:tcW w:w="1500" w:type="dxa"/>
                  <w:hideMark/>
                </w:tcPr>
                <w:p w14:paraId="408218CA" w14:textId="77777777" w:rsidR="00C0190C" w:rsidRPr="00A25D4D" w:rsidRDefault="00C0190C" w:rsidP="008F13CC">
                  <w:pPr>
                    <w:jc w:val="left"/>
                  </w:pPr>
                  <w:r w:rsidRPr="00A25D4D">
                    <w:t>Type:</w:t>
                  </w:r>
                </w:p>
              </w:tc>
              <w:tc>
                <w:tcPr>
                  <w:tcW w:w="0" w:type="auto"/>
                  <w:hideMark/>
                </w:tcPr>
                <w:p w14:paraId="59FDCFCD" w14:textId="77777777" w:rsidR="00C0190C" w:rsidRPr="00A25D4D" w:rsidRDefault="00C0190C" w:rsidP="008F13CC">
                  <w:pPr>
                    <w:jc w:val="left"/>
                  </w:pPr>
                  <w:r w:rsidRPr="00A25D4D">
                    <w:t>Utiliteitsnet</w:t>
                  </w:r>
                </w:p>
              </w:tc>
            </w:tr>
            <w:tr w:rsidR="00C0190C" w:rsidRPr="00A25D4D" w14:paraId="362BE4B1" w14:textId="77777777" w:rsidTr="00C0190C">
              <w:trPr>
                <w:tblHeader/>
                <w:tblCellSpacing w:w="0" w:type="dxa"/>
              </w:trPr>
              <w:tc>
                <w:tcPr>
                  <w:tcW w:w="360" w:type="dxa"/>
                  <w:hideMark/>
                </w:tcPr>
                <w:p w14:paraId="7153AA73" w14:textId="77777777" w:rsidR="00C0190C" w:rsidRPr="00A25D4D" w:rsidRDefault="00C0190C" w:rsidP="008F13CC">
                  <w:pPr>
                    <w:jc w:val="left"/>
                  </w:pPr>
                  <w:r w:rsidRPr="00A25D4D">
                    <w:t> </w:t>
                  </w:r>
                </w:p>
              </w:tc>
              <w:tc>
                <w:tcPr>
                  <w:tcW w:w="1500" w:type="dxa"/>
                  <w:hideMark/>
                </w:tcPr>
                <w:p w14:paraId="31BEF3CA" w14:textId="77777777" w:rsidR="00C0190C" w:rsidRPr="00A25D4D" w:rsidRDefault="00C0190C" w:rsidP="008F13CC">
                  <w:pPr>
                    <w:jc w:val="left"/>
                  </w:pPr>
                  <w:r w:rsidRPr="00A25D4D">
                    <w:t>Naam</w:t>
                  </w:r>
                </w:p>
              </w:tc>
              <w:tc>
                <w:tcPr>
                  <w:tcW w:w="0" w:type="auto"/>
                  <w:hideMark/>
                </w:tcPr>
                <w:p w14:paraId="059B6986" w14:textId="77777777" w:rsidR="00C0190C" w:rsidRPr="00A25D4D" w:rsidRDefault="00C0190C" w:rsidP="008F13CC">
                  <w:pPr>
                    <w:jc w:val="left"/>
                  </w:pPr>
                </w:p>
              </w:tc>
            </w:tr>
            <w:tr w:rsidR="00C0190C" w:rsidRPr="00A25D4D" w14:paraId="129CF3A9" w14:textId="77777777" w:rsidTr="00C0190C">
              <w:trPr>
                <w:tblHeader/>
                <w:tblCellSpacing w:w="0" w:type="dxa"/>
              </w:trPr>
              <w:tc>
                <w:tcPr>
                  <w:tcW w:w="360" w:type="dxa"/>
                  <w:hideMark/>
                </w:tcPr>
                <w:p w14:paraId="4CF117D1" w14:textId="77777777" w:rsidR="00C0190C" w:rsidRPr="00A25D4D" w:rsidRDefault="00C0190C" w:rsidP="008F13CC">
                  <w:pPr>
                    <w:jc w:val="left"/>
                  </w:pPr>
                  <w:r w:rsidRPr="00A25D4D">
                    <w:t> </w:t>
                  </w:r>
                </w:p>
              </w:tc>
              <w:tc>
                <w:tcPr>
                  <w:tcW w:w="1500" w:type="dxa"/>
                  <w:hideMark/>
                </w:tcPr>
                <w:p w14:paraId="582B8BA2" w14:textId="77777777" w:rsidR="00C0190C" w:rsidRPr="00A25D4D" w:rsidRDefault="00C0190C" w:rsidP="008F13CC">
                  <w:pPr>
                    <w:jc w:val="left"/>
                  </w:pPr>
                  <w:r w:rsidRPr="00A25D4D">
                    <w:t>Definitie:</w:t>
                  </w:r>
                </w:p>
              </w:tc>
              <w:tc>
                <w:tcPr>
                  <w:tcW w:w="0" w:type="auto"/>
                  <w:hideMark/>
                </w:tcPr>
                <w:p w14:paraId="1998B679" w14:textId="77777777" w:rsidR="00C0190C" w:rsidRPr="00A25D4D" w:rsidRDefault="00C0190C" w:rsidP="008F13CC">
                  <w:pPr>
                    <w:jc w:val="left"/>
                  </w:pPr>
                  <w:r w:rsidRPr="00A25D4D">
                    <w:t xml:space="preserve">Informatie over ligging van utiliteitsnet en de onderdelen daarvan. </w:t>
                  </w:r>
                </w:p>
              </w:tc>
            </w:tr>
            <w:tr w:rsidR="00C0190C" w:rsidRPr="00A25D4D" w14:paraId="19AB3B6E" w14:textId="77777777" w:rsidTr="00C0190C">
              <w:trPr>
                <w:tblHeader/>
                <w:tblCellSpacing w:w="0" w:type="dxa"/>
              </w:trPr>
              <w:tc>
                <w:tcPr>
                  <w:tcW w:w="360" w:type="dxa"/>
                  <w:hideMark/>
                </w:tcPr>
                <w:p w14:paraId="2A3C5A9C" w14:textId="77777777" w:rsidR="00C0190C" w:rsidRPr="00A25D4D" w:rsidRDefault="00C0190C" w:rsidP="008F13CC">
                  <w:pPr>
                    <w:jc w:val="left"/>
                  </w:pPr>
                  <w:r w:rsidRPr="00A25D4D">
                    <w:t> </w:t>
                  </w:r>
                </w:p>
              </w:tc>
              <w:tc>
                <w:tcPr>
                  <w:tcW w:w="1500" w:type="dxa"/>
                  <w:hideMark/>
                </w:tcPr>
                <w:p w14:paraId="686CDFB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3CEA561" w14:textId="77777777" w:rsidR="00C0190C" w:rsidRPr="00A25D4D" w:rsidRDefault="00C0190C" w:rsidP="008F13CC">
                  <w:pPr>
                    <w:jc w:val="left"/>
                  </w:pPr>
                  <w:r w:rsidRPr="00A25D4D">
                    <w:t>0..*</w:t>
                  </w:r>
                </w:p>
              </w:tc>
            </w:tr>
            <w:tr w:rsidR="00C0190C" w:rsidRPr="00A25D4D" w14:paraId="6BD336A0" w14:textId="77777777" w:rsidTr="00C0190C">
              <w:trPr>
                <w:tblHeader/>
                <w:tblCellSpacing w:w="0" w:type="dxa"/>
              </w:trPr>
              <w:tc>
                <w:tcPr>
                  <w:tcW w:w="360" w:type="dxa"/>
                  <w:hideMark/>
                </w:tcPr>
                <w:p w14:paraId="59139F7C" w14:textId="77777777" w:rsidR="00C0190C" w:rsidRPr="00A25D4D" w:rsidRDefault="00C0190C" w:rsidP="008F13CC">
                  <w:pPr>
                    <w:jc w:val="left"/>
                  </w:pPr>
                  <w:r w:rsidRPr="00A25D4D">
                    <w:t> </w:t>
                  </w:r>
                </w:p>
              </w:tc>
              <w:tc>
                <w:tcPr>
                  <w:tcW w:w="1500" w:type="dxa"/>
                  <w:hideMark/>
                </w:tcPr>
                <w:p w14:paraId="60DA3E8C" w14:textId="77777777" w:rsidR="00C0190C" w:rsidRPr="00A25D4D" w:rsidRDefault="00C0190C" w:rsidP="008F13CC">
                  <w:pPr>
                    <w:jc w:val="left"/>
                  </w:pPr>
                  <w:r w:rsidRPr="00A25D4D">
                    <w:t>Herkomst:</w:t>
                  </w:r>
                </w:p>
              </w:tc>
              <w:tc>
                <w:tcPr>
                  <w:tcW w:w="0" w:type="auto"/>
                  <w:hideMark/>
                </w:tcPr>
                <w:p w14:paraId="2F9E6D48" w14:textId="77777777" w:rsidR="00C0190C" w:rsidRPr="00A25D4D" w:rsidRDefault="00C0190C" w:rsidP="008F13CC">
                  <w:pPr>
                    <w:jc w:val="left"/>
                  </w:pPr>
                </w:p>
              </w:tc>
            </w:tr>
          </w:tbl>
          <w:p w14:paraId="20E37F4E" w14:textId="77777777" w:rsidR="00C0190C" w:rsidRPr="00A25D4D" w:rsidRDefault="00C0190C" w:rsidP="008F13CC">
            <w:pPr>
              <w:jc w:val="left"/>
            </w:pPr>
          </w:p>
        </w:tc>
      </w:tr>
      <w:tr w:rsidR="00C0190C" w:rsidRPr="00A25D4D" w14:paraId="5CD1C27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ACDE338" w14:textId="77777777" w:rsidR="00C0190C" w:rsidRPr="00A25D4D" w:rsidRDefault="00C0190C" w:rsidP="008F13CC">
            <w:pPr>
              <w:jc w:val="left"/>
            </w:pPr>
            <w:r w:rsidRPr="00A25D4D">
              <w:rPr>
                <w:b/>
                <w:bCs/>
              </w:rPr>
              <w:t xml:space="preserve">Relatie: </w:t>
            </w:r>
            <w:proofErr w:type="spellStart"/>
            <w:r w:rsidRPr="00A25D4D">
              <w:rPr>
                <w:b/>
                <w:bCs/>
              </w:rPr>
              <w:t>geraaktBelangBijInformatiepolygoon</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14C8B7D8" w14:textId="77777777" w:rsidTr="00C0190C">
              <w:trPr>
                <w:tblHeader/>
                <w:tblCellSpacing w:w="0" w:type="dxa"/>
              </w:trPr>
              <w:tc>
                <w:tcPr>
                  <w:tcW w:w="360" w:type="dxa"/>
                  <w:hideMark/>
                </w:tcPr>
                <w:p w14:paraId="67929B68" w14:textId="77777777" w:rsidR="00C0190C" w:rsidRPr="00A25D4D" w:rsidRDefault="00C0190C" w:rsidP="008F13CC">
                  <w:pPr>
                    <w:jc w:val="left"/>
                  </w:pPr>
                  <w:r w:rsidRPr="00A25D4D">
                    <w:t> </w:t>
                  </w:r>
                </w:p>
              </w:tc>
              <w:tc>
                <w:tcPr>
                  <w:tcW w:w="1500" w:type="dxa"/>
                  <w:hideMark/>
                </w:tcPr>
                <w:p w14:paraId="7E60CA3B" w14:textId="77777777" w:rsidR="00C0190C" w:rsidRPr="00A25D4D" w:rsidRDefault="00C0190C" w:rsidP="008F13CC">
                  <w:pPr>
                    <w:jc w:val="left"/>
                  </w:pPr>
                  <w:r w:rsidRPr="00A25D4D">
                    <w:t>Type:</w:t>
                  </w:r>
                </w:p>
              </w:tc>
              <w:tc>
                <w:tcPr>
                  <w:tcW w:w="0" w:type="auto"/>
                  <w:hideMark/>
                </w:tcPr>
                <w:p w14:paraId="623B3763" w14:textId="77777777" w:rsidR="00C0190C" w:rsidRPr="00A25D4D" w:rsidRDefault="00C0190C" w:rsidP="008F13CC">
                  <w:pPr>
                    <w:jc w:val="left"/>
                  </w:pPr>
                  <w:r w:rsidRPr="00A25D4D">
                    <w:t>Belang</w:t>
                  </w:r>
                </w:p>
              </w:tc>
            </w:tr>
            <w:tr w:rsidR="00C0190C" w:rsidRPr="00A25D4D" w14:paraId="66F5E4F4" w14:textId="77777777" w:rsidTr="00C0190C">
              <w:trPr>
                <w:tblHeader/>
                <w:tblCellSpacing w:w="0" w:type="dxa"/>
              </w:trPr>
              <w:tc>
                <w:tcPr>
                  <w:tcW w:w="360" w:type="dxa"/>
                  <w:hideMark/>
                </w:tcPr>
                <w:p w14:paraId="73419C01" w14:textId="77777777" w:rsidR="00C0190C" w:rsidRPr="00A25D4D" w:rsidRDefault="00C0190C" w:rsidP="008F13CC">
                  <w:pPr>
                    <w:jc w:val="left"/>
                  </w:pPr>
                  <w:r w:rsidRPr="00A25D4D">
                    <w:t> </w:t>
                  </w:r>
                </w:p>
              </w:tc>
              <w:tc>
                <w:tcPr>
                  <w:tcW w:w="1500" w:type="dxa"/>
                  <w:hideMark/>
                </w:tcPr>
                <w:p w14:paraId="370AB798" w14:textId="77777777" w:rsidR="00C0190C" w:rsidRPr="00A25D4D" w:rsidRDefault="00C0190C" w:rsidP="008F13CC">
                  <w:pPr>
                    <w:jc w:val="left"/>
                  </w:pPr>
                  <w:r w:rsidRPr="00A25D4D">
                    <w:t>Naam</w:t>
                  </w:r>
                </w:p>
              </w:tc>
              <w:tc>
                <w:tcPr>
                  <w:tcW w:w="0" w:type="auto"/>
                  <w:hideMark/>
                </w:tcPr>
                <w:p w14:paraId="313204FB" w14:textId="77777777" w:rsidR="00C0190C" w:rsidRPr="00A25D4D" w:rsidRDefault="00C0190C" w:rsidP="008F13CC">
                  <w:pPr>
                    <w:jc w:val="left"/>
                  </w:pPr>
                </w:p>
              </w:tc>
            </w:tr>
            <w:tr w:rsidR="00C0190C" w:rsidRPr="00A25D4D" w14:paraId="7B848AB5" w14:textId="77777777" w:rsidTr="00C0190C">
              <w:trPr>
                <w:tblHeader/>
                <w:tblCellSpacing w:w="0" w:type="dxa"/>
              </w:trPr>
              <w:tc>
                <w:tcPr>
                  <w:tcW w:w="360" w:type="dxa"/>
                  <w:hideMark/>
                </w:tcPr>
                <w:p w14:paraId="025D4155" w14:textId="77777777" w:rsidR="00C0190C" w:rsidRPr="00A25D4D" w:rsidRDefault="00C0190C" w:rsidP="008F13CC">
                  <w:pPr>
                    <w:jc w:val="left"/>
                  </w:pPr>
                  <w:r w:rsidRPr="00A25D4D">
                    <w:t> </w:t>
                  </w:r>
                </w:p>
              </w:tc>
              <w:tc>
                <w:tcPr>
                  <w:tcW w:w="1500" w:type="dxa"/>
                  <w:hideMark/>
                </w:tcPr>
                <w:p w14:paraId="4EA00171" w14:textId="77777777" w:rsidR="00C0190C" w:rsidRPr="00A25D4D" w:rsidRDefault="00C0190C" w:rsidP="008F13CC">
                  <w:pPr>
                    <w:jc w:val="left"/>
                  </w:pPr>
                  <w:r w:rsidRPr="00A25D4D">
                    <w:t>Definitie:</w:t>
                  </w:r>
                </w:p>
              </w:tc>
              <w:tc>
                <w:tcPr>
                  <w:tcW w:w="0" w:type="auto"/>
                  <w:hideMark/>
                </w:tcPr>
                <w:p w14:paraId="6B64224B" w14:textId="77777777" w:rsidR="00C0190C" w:rsidRPr="00A25D4D" w:rsidRDefault="00C0190C" w:rsidP="008F13CC">
                  <w:pPr>
                    <w:jc w:val="left"/>
                  </w:pPr>
                  <w:r w:rsidRPr="00A25D4D">
                    <w:t xml:space="preserve">Verwijzing naar gebied waar een belang is geraak door een informatiepolygoon. </w:t>
                  </w:r>
                </w:p>
              </w:tc>
            </w:tr>
            <w:tr w:rsidR="00C0190C" w:rsidRPr="00A25D4D" w14:paraId="4B26EDF3" w14:textId="77777777" w:rsidTr="00C0190C">
              <w:trPr>
                <w:tblHeader/>
                <w:tblCellSpacing w:w="0" w:type="dxa"/>
              </w:trPr>
              <w:tc>
                <w:tcPr>
                  <w:tcW w:w="360" w:type="dxa"/>
                  <w:hideMark/>
                </w:tcPr>
                <w:p w14:paraId="26CA3E83" w14:textId="77777777" w:rsidR="00C0190C" w:rsidRPr="00A25D4D" w:rsidRDefault="00C0190C" w:rsidP="008F13CC">
                  <w:pPr>
                    <w:jc w:val="left"/>
                  </w:pPr>
                  <w:r w:rsidRPr="00A25D4D">
                    <w:t> </w:t>
                  </w:r>
                </w:p>
              </w:tc>
              <w:tc>
                <w:tcPr>
                  <w:tcW w:w="1500" w:type="dxa"/>
                  <w:hideMark/>
                </w:tcPr>
                <w:p w14:paraId="37CCEBB3"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4B7B1023" w14:textId="77777777" w:rsidR="00C0190C" w:rsidRPr="00A25D4D" w:rsidRDefault="00C0190C" w:rsidP="008F13CC">
                  <w:pPr>
                    <w:jc w:val="left"/>
                  </w:pPr>
                  <w:r w:rsidRPr="00A25D4D">
                    <w:t>0..*</w:t>
                  </w:r>
                </w:p>
              </w:tc>
            </w:tr>
          </w:tbl>
          <w:p w14:paraId="2F8357F3" w14:textId="77777777" w:rsidR="00C0190C" w:rsidRPr="00A25D4D" w:rsidRDefault="00C0190C" w:rsidP="008F13CC">
            <w:pPr>
              <w:jc w:val="left"/>
            </w:pPr>
          </w:p>
        </w:tc>
      </w:tr>
      <w:tr w:rsidR="00C0190C" w:rsidRPr="00A25D4D" w14:paraId="0039855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61F44F8" w14:textId="77777777" w:rsidR="00C0190C" w:rsidRPr="00A25D4D" w:rsidRDefault="00C0190C" w:rsidP="008F13CC">
            <w:pPr>
              <w:jc w:val="left"/>
            </w:pPr>
            <w:r w:rsidRPr="00A25D4D">
              <w:rPr>
                <w:b/>
                <w:bCs/>
              </w:rPr>
              <w:t xml:space="preserve">Relatie: </w:t>
            </w:r>
            <w:proofErr w:type="spellStart"/>
            <w:r w:rsidRPr="00A25D4D">
              <w:rPr>
                <w:b/>
                <w:bCs/>
              </w:rPr>
              <w:t>geraaktBelangBijGraafpolygoon</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15941F90" w14:textId="77777777" w:rsidTr="00C0190C">
              <w:trPr>
                <w:tblHeader/>
                <w:tblCellSpacing w:w="0" w:type="dxa"/>
              </w:trPr>
              <w:tc>
                <w:tcPr>
                  <w:tcW w:w="360" w:type="dxa"/>
                  <w:hideMark/>
                </w:tcPr>
                <w:p w14:paraId="28A5DF32" w14:textId="77777777" w:rsidR="00C0190C" w:rsidRPr="00A25D4D" w:rsidRDefault="00C0190C" w:rsidP="008F13CC">
                  <w:pPr>
                    <w:jc w:val="left"/>
                  </w:pPr>
                  <w:r w:rsidRPr="00A25D4D">
                    <w:t> </w:t>
                  </w:r>
                </w:p>
              </w:tc>
              <w:tc>
                <w:tcPr>
                  <w:tcW w:w="1500" w:type="dxa"/>
                  <w:hideMark/>
                </w:tcPr>
                <w:p w14:paraId="7E7059CD" w14:textId="77777777" w:rsidR="00C0190C" w:rsidRPr="00A25D4D" w:rsidRDefault="00C0190C" w:rsidP="008F13CC">
                  <w:pPr>
                    <w:jc w:val="left"/>
                  </w:pPr>
                  <w:r w:rsidRPr="00A25D4D">
                    <w:t>Type:</w:t>
                  </w:r>
                </w:p>
              </w:tc>
              <w:tc>
                <w:tcPr>
                  <w:tcW w:w="0" w:type="auto"/>
                  <w:hideMark/>
                </w:tcPr>
                <w:p w14:paraId="3732091B" w14:textId="77777777" w:rsidR="00C0190C" w:rsidRPr="00A25D4D" w:rsidRDefault="00C0190C" w:rsidP="008F13CC">
                  <w:pPr>
                    <w:jc w:val="left"/>
                  </w:pPr>
                  <w:r w:rsidRPr="00A25D4D">
                    <w:t>Belang</w:t>
                  </w:r>
                </w:p>
              </w:tc>
            </w:tr>
            <w:tr w:rsidR="00C0190C" w:rsidRPr="00A25D4D" w14:paraId="3E3A478E" w14:textId="77777777" w:rsidTr="00C0190C">
              <w:trPr>
                <w:tblHeader/>
                <w:tblCellSpacing w:w="0" w:type="dxa"/>
              </w:trPr>
              <w:tc>
                <w:tcPr>
                  <w:tcW w:w="360" w:type="dxa"/>
                  <w:hideMark/>
                </w:tcPr>
                <w:p w14:paraId="6E8B871D" w14:textId="77777777" w:rsidR="00C0190C" w:rsidRPr="00A25D4D" w:rsidRDefault="00C0190C" w:rsidP="008F13CC">
                  <w:pPr>
                    <w:jc w:val="left"/>
                  </w:pPr>
                  <w:r w:rsidRPr="00A25D4D">
                    <w:t> </w:t>
                  </w:r>
                </w:p>
              </w:tc>
              <w:tc>
                <w:tcPr>
                  <w:tcW w:w="1500" w:type="dxa"/>
                  <w:hideMark/>
                </w:tcPr>
                <w:p w14:paraId="79CB5F63" w14:textId="77777777" w:rsidR="00C0190C" w:rsidRPr="00A25D4D" w:rsidRDefault="00C0190C" w:rsidP="008F13CC">
                  <w:pPr>
                    <w:jc w:val="left"/>
                  </w:pPr>
                  <w:r w:rsidRPr="00A25D4D">
                    <w:t>Naam</w:t>
                  </w:r>
                </w:p>
              </w:tc>
              <w:tc>
                <w:tcPr>
                  <w:tcW w:w="0" w:type="auto"/>
                  <w:hideMark/>
                </w:tcPr>
                <w:p w14:paraId="0A1762E9" w14:textId="77777777" w:rsidR="00C0190C" w:rsidRPr="00A25D4D" w:rsidRDefault="00C0190C" w:rsidP="008F13CC">
                  <w:pPr>
                    <w:jc w:val="left"/>
                  </w:pPr>
                </w:p>
              </w:tc>
            </w:tr>
            <w:tr w:rsidR="00C0190C" w:rsidRPr="00A25D4D" w14:paraId="2B3DE705" w14:textId="77777777" w:rsidTr="00C0190C">
              <w:trPr>
                <w:tblHeader/>
                <w:tblCellSpacing w:w="0" w:type="dxa"/>
              </w:trPr>
              <w:tc>
                <w:tcPr>
                  <w:tcW w:w="360" w:type="dxa"/>
                  <w:hideMark/>
                </w:tcPr>
                <w:p w14:paraId="5CD7F44A" w14:textId="77777777" w:rsidR="00C0190C" w:rsidRPr="00A25D4D" w:rsidRDefault="00C0190C" w:rsidP="008F13CC">
                  <w:pPr>
                    <w:jc w:val="left"/>
                  </w:pPr>
                  <w:r w:rsidRPr="00A25D4D">
                    <w:t> </w:t>
                  </w:r>
                </w:p>
              </w:tc>
              <w:tc>
                <w:tcPr>
                  <w:tcW w:w="1500" w:type="dxa"/>
                  <w:hideMark/>
                </w:tcPr>
                <w:p w14:paraId="63C3B5B0" w14:textId="77777777" w:rsidR="00C0190C" w:rsidRPr="00A25D4D" w:rsidRDefault="00C0190C" w:rsidP="008F13CC">
                  <w:pPr>
                    <w:jc w:val="left"/>
                  </w:pPr>
                  <w:r w:rsidRPr="00A25D4D">
                    <w:t>Definitie:</w:t>
                  </w:r>
                </w:p>
              </w:tc>
              <w:tc>
                <w:tcPr>
                  <w:tcW w:w="0" w:type="auto"/>
                  <w:hideMark/>
                </w:tcPr>
                <w:p w14:paraId="661E15F9" w14:textId="77777777" w:rsidR="00C0190C" w:rsidRPr="00A25D4D" w:rsidRDefault="00C0190C" w:rsidP="008F13CC">
                  <w:pPr>
                    <w:jc w:val="left"/>
                  </w:pPr>
                  <w:r w:rsidRPr="00A25D4D">
                    <w:t xml:space="preserve">Verwijzing naar gebied waar een belang is geraak door een graafpolygoon. </w:t>
                  </w:r>
                </w:p>
              </w:tc>
            </w:tr>
            <w:tr w:rsidR="00C0190C" w:rsidRPr="00A25D4D" w14:paraId="0E8A2DD1" w14:textId="77777777" w:rsidTr="00C0190C">
              <w:trPr>
                <w:tblHeader/>
                <w:tblCellSpacing w:w="0" w:type="dxa"/>
              </w:trPr>
              <w:tc>
                <w:tcPr>
                  <w:tcW w:w="360" w:type="dxa"/>
                  <w:hideMark/>
                </w:tcPr>
                <w:p w14:paraId="00D4846F" w14:textId="77777777" w:rsidR="00C0190C" w:rsidRPr="00A25D4D" w:rsidRDefault="00C0190C" w:rsidP="008F13CC">
                  <w:pPr>
                    <w:jc w:val="left"/>
                  </w:pPr>
                  <w:r w:rsidRPr="00A25D4D">
                    <w:t> </w:t>
                  </w:r>
                </w:p>
              </w:tc>
              <w:tc>
                <w:tcPr>
                  <w:tcW w:w="1500" w:type="dxa"/>
                  <w:hideMark/>
                </w:tcPr>
                <w:p w14:paraId="73E9531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9257F1C" w14:textId="77777777" w:rsidR="00C0190C" w:rsidRPr="00A25D4D" w:rsidRDefault="00C0190C" w:rsidP="008F13CC">
                  <w:pPr>
                    <w:jc w:val="left"/>
                  </w:pPr>
                  <w:r w:rsidRPr="00A25D4D">
                    <w:t>0..*</w:t>
                  </w:r>
                </w:p>
              </w:tc>
            </w:tr>
            <w:tr w:rsidR="00C0190C" w:rsidRPr="00A25D4D" w14:paraId="57E16F3F" w14:textId="77777777" w:rsidTr="00C0190C">
              <w:trPr>
                <w:tblHeader/>
                <w:tblCellSpacing w:w="0" w:type="dxa"/>
              </w:trPr>
              <w:tc>
                <w:tcPr>
                  <w:tcW w:w="360" w:type="dxa"/>
                  <w:hideMark/>
                </w:tcPr>
                <w:p w14:paraId="660C59D4" w14:textId="77777777" w:rsidR="00C0190C" w:rsidRPr="00A25D4D" w:rsidRDefault="00C0190C" w:rsidP="008F13CC">
                  <w:pPr>
                    <w:jc w:val="left"/>
                  </w:pPr>
                  <w:r w:rsidRPr="00A25D4D">
                    <w:t> </w:t>
                  </w:r>
                </w:p>
              </w:tc>
              <w:tc>
                <w:tcPr>
                  <w:tcW w:w="1500" w:type="dxa"/>
                  <w:hideMark/>
                </w:tcPr>
                <w:p w14:paraId="02DF0EFC" w14:textId="77777777" w:rsidR="00C0190C" w:rsidRPr="00A25D4D" w:rsidRDefault="00C0190C" w:rsidP="008F13CC">
                  <w:pPr>
                    <w:jc w:val="left"/>
                  </w:pPr>
                  <w:r w:rsidRPr="00A25D4D">
                    <w:t>Herkomst:</w:t>
                  </w:r>
                </w:p>
              </w:tc>
              <w:tc>
                <w:tcPr>
                  <w:tcW w:w="0" w:type="auto"/>
                  <w:hideMark/>
                </w:tcPr>
                <w:p w14:paraId="424E7B6A" w14:textId="77777777" w:rsidR="00C0190C" w:rsidRPr="00A25D4D" w:rsidRDefault="00C0190C" w:rsidP="008F13CC">
                  <w:pPr>
                    <w:jc w:val="left"/>
                  </w:pPr>
                </w:p>
              </w:tc>
            </w:tr>
          </w:tbl>
          <w:p w14:paraId="7E759747" w14:textId="77777777" w:rsidR="00C0190C" w:rsidRPr="00A25D4D" w:rsidRDefault="00C0190C" w:rsidP="008F13CC">
            <w:pPr>
              <w:jc w:val="left"/>
            </w:pPr>
          </w:p>
        </w:tc>
      </w:tr>
      <w:tr w:rsidR="00C0190C" w:rsidRPr="00A25D4D" w14:paraId="5BE6A39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9BE2351" w14:textId="77777777" w:rsidR="00C0190C" w:rsidRPr="00A25D4D" w:rsidRDefault="00C0190C" w:rsidP="008F13CC">
            <w:pPr>
              <w:jc w:val="left"/>
            </w:pPr>
            <w:r w:rsidRPr="00A25D4D">
              <w:rPr>
                <w:b/>
                <w:bCs/>
              </w:rPr>
              <w:t xml:space="preserve">Relatie: </w:t>
            </w:r>
            <w:proofErr w:type="spellStart"/>
            <w:r w:rsidRPr="00A25D4D">
              <w:rPr>
                <w:b/>
                <w:bCs/>
              </w:rPr>
              <w:t>geraaktBelangBijOrientatiepolygoon</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1AEF6D23" w14:textId="77777777" w:rsidTr="00C0190C">
              <w:trPr>
                <w:tblHeader/>
                <w:tblCellSpacing w:w="0" w:type="dxa"/>
              </w:trPr>
              <w:tc>
                <w:tcPr>
                  <w:tcW w:w="360" w:type="dxa"/>
                  <w:hideMark/>
                </w:tcPr>
                <w:p w14:paraId="4E5DAECC" w14:textId="77777777" w:rsidR="00C0190C" w:rsidRPr="00A25D4D" w:rsidRDefault="00C0190C" w:rsidP="008F13CC">
                  <w:pPr>
                    <w:jc w:val="left"/>
                  </w:pPr>
                  <w:r w:rsidRPr="00A25D4D">
                    <w:t> </w:t>
                  </w:r>
                </w:p>
              </w:tc>
              <w:tc>
                <w:tcPr>
                  <w:tcW w:w="1500" w:type="dxa"/>
                  <w:hideMark/>
                </w:tcPr>
                <w:p w14:paraId="7B079E33" w14:textId="77777777" w:rsidR="00C0190C" w:rsidRPr="00A25D4D" w:rsidRDefault="00C0190C" w:rsidP="008F13CC">
                  <w:pPr>
                    <w:jc w:val="left"/>
                  </w:pPr>
                  <w:r w:rsidRPr="00A25D4D">
                    <w:t>Type:</w:t>
                  </w:r>
                </w:p>
              </w:tc>
              <w:tc>
                <w:tcPr>
                  <w:tcW w:w="0" w:type="auto"/>
                  <w:hideMark/>
                </w:tcPr>
                <w:p w14:paraId="6E4CFF6A" w14:textId="77777777" w:rsidR="00C0190C" w:rsidRPr="00A25D4D" w:rsidRDefault="00C0190C" w:rsidP="008F13CC">
                  <w:pPr>
                    <w:jc w:val="left"/>
                  </w:pPr>
                  <w:r w:rsidRPr="00A25D4D">
                    <w:t>Belang</w:t>
                  </w:r>
                </w:p>
              </w:tc>
            </w:tr>
            <w:tr w:rsidR="00C0190C" w:rsidRPr="00A25D4D" w14:paraId="23AAD133" w14:textId="77777777" w:rsidTr="00C0190C">
              <w:trPr>
                <w:tblHeader/>
                <w:tblCellSpacing w:w="0" w:type="dxa"/>
              </w:trPr>
              <w:tc>
                <w:tcPr>
                  <w:tcW w:w="360" w:type="dxa"/>
                  <w:hideMark/>
                </w:tcPr>
                <w:p w14:paraId="6E3A9348" w14:textId="77777777" w:rsidR="00C0190C" w:rsidRPr="00A25D4D" w:rsidRDefault="00C0190C" w:rsidP="008F13CC">
                  <w:pPr>
                    <w:jc w:val="left"/>
                  </w:pPr>
                  <w:r w:rsidRPr="00A25D4D">
                    <w:t> </w:t>
                  </w:r>
                </w:p>
              </w:tc>
              <w:tc>
                <w:tcPr>
                  <w:tcW w:w="1500" w:type="dxa"/>
                  <w:hideMark/>
                </w:tcPr>
                <w:p w14:paraId="58311A81" w14:textId="77777777" w:rsidR="00C0190C" w:rsidRPr="00A25D4D" w:rsidRDefault="00C0190C" w:rsidP="008F13CC">
                  <w:pPr>
                    <w:jc w:val="left"/>
                  </w:pPr>
                  <w:r w:rsidRPr="00A25D4D">
                    <w:t>Naam</w:t>
                  </w:r>
                </w:p>
              </w:tc>
              <w:tc>
                <w:tcPr>
                  <w:tcW w:w="0" w:type="auto"/>
                  <w:hideMark/>
                </w:tcPr>
                <w:p w14:paraId="6ED2AFAF" w14:textId="77777777" w:rsidR="00C0190C" w:rsidRPr="00A25D4D" w:rsidRDefault="00C0190C" w:rsidP="008F13CC">
                  <w:pPr>
                    <w:jc w:val="left"/>
                  </w:pPr>
                </w:p>
              </w:tc>
            </w:tr>
            <w:tr w:rsidR="00C0190C" w:rsidRPr="00A25D4D" w14:paraId="29399115" w14:textId="77777777" w:rsidTr="00C0190C">
              <w:trPr>
                <w:tblHeader/>
                <w:tblCellSpacing w:w="0" w:type="dxa"/>
              </w:trPr>
              <w:tc>
                <w:tcPr>
                  <w:tcW w:w="360" w:type="dxa"/>
                  <w:hideMark/>
                </w:tcPr>
                <w:p w14:paraId="6B28587B" w14:textId="77777777" w:rsidR="00C0190C" w:rsidRPr="00A25D4D" w:rsidRDefault="00C0190C" w:rsidP="008F13CC">
                  <w:pPr>
                    <w:jc w:val="left"/>
                  </w:pPr>
                  <w:r w:rsidRPr="00A25D4D">
                    <w:t> </w:t>
                  </w:r>
                </w:p>
              </w:tc>
              <w:tc>
                <w:tcPr>
                  <w:tcW w:w="1500" w:type="dxa"/>
                  <w:hideMark/>
                </w:tcPr>
                <w:p w14:paraId="05D7676A" w14:textId="77777777" w:rsidR="00C0190C" w:rsidRPr="00A25D4D" w:rsidRDefault="00C0190C" w:rsidP="008F13CC">
                  <w:pPr>
                    <w:jc w:val="left"/>
                  </w:pPr>
                  <w:r w:rsidRPr="00A25D4D">
                    <w:t>Definitie:</w:t>
                  </w:r>
                </w:p>
              </w:tc>
              <w:tc>
                <w:tcPr>
                  <w:tcW w:w="0" w:type="auto"/>
                  <w:hideMark/>
                </w:tcPr>
                <w:p w14:paraId="33A70362" w14:textId="77777777" w:rsidR="00C0190C" w:rsidRPr="00A25D4D" w:rsidRDefault="00C0190C" w:rsidP="008F13CC">
                  <w:pPr>
                    <w:jc w:val="left"/>
                  </w:pPr>
                  <w:r w:rsidRPr="00A25D4D">
                    <w:t xml:space="preserve">Verwijzing naar gebied waar een belang is geraak door een </w:t>
                  </w:r>
                  <w:proofErr w:type="spellStart"/>
                  <w:r w:rsidRPr="00A25D4D">
                    <w:t>orientatiepolygoon</w:t>
                  </w:r>
                  <w:proofErr w:type="spellEnd"/>
                  <w:r w:rsidRPr="00A25D4D">
                    <w:t xml:space="preserve">. </w:t>
                  </w:r>
                </w:p>
              </w:tc>
            </w:tr>
            <w:tr w:rsidR="00C0190C" w:rsidRPr="00A25D4D" w14:paraId="07C14B50" w14:textId="77777777" w:rsidTr="00C0190C">
              <w:trPr>
                <w:tblHeader/>
                <w:tblCellSpacing w:w="0" w:type="dxa"/>
              </w:trPr>
              <w:tc>
                <w:tcPr>
                  <w:tcW w:w="360" w:type="dxa"/>
                  <w:hideMark/>
                </w:tcPr>
                <w:p w14:paraId="207F9B3D" w14:textId="77777777" w:rsidR="00C0190C" w:rsidRPr="00A25D4D" w:rsidRDefault="00C0190C" w:rsidP="008F13CC">
                  <w:pPr>
                    <w:jc w:val="left"/>
                  </w:pPr>
                  <w:r w:rsidRPr="00A25D4D">
                    <w:t> </w:t>
                  </w:r>
                </w:p>
              </w:tc>
              <w:tc>
                <w:tcPr>
                  <w:tcW w:w="1500" w:type="dxa"/>
                  <w:hideMark/>
                </w:tcPr>
                <w:p w14:paraId="5A73270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EAC6C3E" w14:textId="77777777" w:rsidR="00C0190C" w:rsidRPr="00A25D4D" w:rsidRDefault="00C0190C" w:rsidP="008F13CC">
                  <w:pPr>
                    <w:jc w:val="left"/>
                  </w:pPr>
                  <w:r w:rsidRPr="00A25D4D">
                    <w:t>0..*</w:t>
                  </w:r>
                </w:p>
              </w:tc>
            </w:tr>
          </w:tbl>
          <w:p w14:paraId="1D72E5CD" w14:textId="77777777" w:rsidR="00C0190C" w:rsidRPr="00A25D4D" w:rsidRDefault="00C0190C" w:rsidP="008F13CC">
            <w:pPr>
              <w:jc w:val="left"/>
            </w:pPr>
          </w:p>
        </w:tc>
      </w:tr>
      <w:tr w:rsidR="00C0190C" w:rsidRPr="00A25D4D" w14:paraId="23047D1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A1FBC71" w14:textId="77777777" w:rsidR="00C0190C" w:rsidRPr="00A25D4D" w:rsidRDefault="00C0190C" w:rsidP="008F13CC">
            <w:pPr>
              <w:jc w:val="left"/>
            </w:pPr>
            <w:r w:rsidRPr="00A25D4D">
              <w:rPr>
                <w:b/>
                <w:bCs/>
              </w:rPr>
              <w:t>Relatie: netbeheerder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58D7D883" w14:textId="77777777" w:rsidTr="00C0190C">
              <w:trPr>
                <w:tblHeader/>
                <w:tblCellSpacing w:w="0" w:type="dxa"/>
              </w:trPr>
              <w:tc>
                <w:tcPr>
                  <w:tcW w:w="360" w:type="dxa"/>
                  <w:hideMark/>
                </w:tcPr>
                <w:p w14:paraId="6E8CFEEF" w14:textId="77777777" w:rsidR="00C0190C" w:rsidRPr="00A25D4D" w:rsidRDefault="00C0190C" w:rsidP="008F13CC">
                  <w:pPr>
                    <w:jc w:val="left"/>
                  </w:pPr>
                  <w:r w:rsidRPr="00A25D4D">
                    <w:t> </w:t>
                  </w:r>
                </w:p>
              </w:tc>
              <w:tc>
                <w:tcPr>
                  <w:tcW w:w="1500" w:type="dxa"/>
                  <w:hideMark/>
                </w:tcPr>
                <w:p w14:paraId="321D0665" w14:textId="77777777" w:rsidR="00C0190C" w:rsidRPr="00A25D4D" w:rsidRDefault="00C0190C" w:rsidP="008F13CC">
                  <w:pPr>
                    <w:jc w:val="left"/>
                  </w:pPr>
                  <w:r w:rsidRPr="00A25D4D">
                    <w:t>Type:</w:t>
                  </w:r>
                </w:p>
              </w:tc>
              <w:tc>
                <w:tcPr>
                  <w:tcW w:w="0" w:type="auto"/>
                  <w:hideMark/>
                </w:tcPr>
                <w:p w14:paraId="1E8B1601" w14:textId="77777777" w:rsidR="00C0190C" w:rsidRPr="00A25D4D" w:rsidRDefault="00C0190C" w:rsidP="008F13CC">
                  <w:pPr>
                    <w:jc w:val="left"/>
                  </w:pPr>
                  <w:r w:rsidRPr="00A25D4D">
                    <w:t>Beheerder</w:t>
                  </w:r>
                </w:p>
              </w:tc>
            </w:tr>
            <w:tr w:rsidR="00C0190C" w:rsidRPr="00A25D4D" w14:paraId="4A70584A" w14:textId="77777777" w:rsidTr="00C0190C">
              <w:trPr>
                <w:tblHeader/>
                <w:tblCellSpacing w:w="0" w:type="dxa"/>
              </w:trPr>
              <w:tc>
                <w:tcPr>
                  <w:tcW w:w="360" w:type="dxa"/>
                  <w:hideMark/>
                </w:tcPr>
                <w:p w14:paraId="6B9A039C" w14:textId="77777777" w:rsidR="00C0190C" w:rsidRPr="00A25D4D" w:rsidRDefault="00C0190C" w:rsidP="008F13CC">
                  <w:pPr>
                    <w:jc w:val="left"/>
                  </w:pPr>
                  <w:r w:rsidRPr="00A25D4D">
                    <w:t> </w:t>
                  </w:r>
                </w:p>
              </w:tc>
              <w:tc>
                <w:tcPr>
                  <w:tcW w:w="1500" w:type="dxa"/>
                  <w:hideMark/>
                </w:tcPr>
                <w:p w14:paraId="0E8978B4" w14:textId="77777777" w:rsidR="00C0190C" w:rsidRPr="00A25D4D" w:rsidRDefault="00C0190C" w:rsidP="008F13CC">
                  <w:pPr>
                    <w:jc w:val="left"/>
                  </w:pPr>
                  <w:r w:rsidRPr="00A25D4D">
                    <w:t>Naam</w:t>
                  </w:r>
                </w:p>
              </w:tc>
              <w:tc>
                <w:tcPr>
                  <w:tcW w:w="0" w:type="auto"/>
                  <w:hideMark/>
                </w:tcPr>
                <w:p w14:paraId="4AE83CC6" w14:textId="77777777" w:rsidR="00C0190C" w:rsidRPr="00A25D4D" w:rsidRDefault="00C0190C" w:rsidP="008F13CC">
                  <w:pPr>
                    <w:jc w:val="left"/>
                  </w:pPr>
                </w:p>
              </w:tc>
            </w:tr>
            <w:tr w:rsidR="00C0190C" w:rsidRPr="00A25D4D" w14:paraId="6AB684A1" w14:textId="77777777" w:rsidTr="00C0190C">
              <w:trPr>
                <w:tblHeader/>
                <w:tblCellSpacing w:w="0" w:type="dxa"/>
              </w:trPr>
              <w:tc>
                <w:tcPr>
                  <w:tcW w:w="360" w:type="dxa"/>
                  <w:hideMark/>
                </w:tcPr>
                <w:p w14:paraId="52F7D8FC" w14:textId="77777777" w:rsidR="00C0190C" w:rsidRPr="00A25D4D" w:rsidRDefault="00C0190C" w:rsidP="008F13CC">
                  <w:pPr>
                    <w:jc w:val="left"/>
                  </w:pPr>
                  <w:r w:rsidRPr="00A25D4D">
                    <w:t> </w:t>
                  </w:r>
                </w:p>
              </w:tc>
              <w:tc>
                <w:tcPr>
                  <w:tcW w:w="1500" w:type="dxa"/>
                  <w:hideMark/>
                </w:tcPr>
                <w:p w14:paraId="094C2E0A" w14:textId="77777777" w:rsidR="00C0190C" w:rsidRPr="00A25D4D" w:rsidRDefault="00C0190C" w:rsidP="008F13CC">
                  <w:pPr>
                    <w:jc w:val="left"/>
                  </w:pPr>
                  <w:r w:rsidRPr="00A25D4D">
                    <w:t>Definitie:</w:t>
                  </w:r>
                </w:p>
              </w:tc>
              <w:tc>
                <w:tcPr>
                  <w:tcW w:w="0" w:type="auto"/>
                  <w:hideMark/>
                </w:tcPr>
                <w:p w14:paraId="4A8EFE17" w14:textId="77777777" w:rsidR="00C0190C" w:rsidRPr="00A25D4D" w:rsidRDefault="00C0190C" w:rsidP="008F13CC">
                  <w:pPr>
                    <w:jc w:val="left"/>
                  </w:pPr>
                  <w:r w:rsidRPr="00A25D4D">
                    <w:t xml:space="preserve">Gegevens van de belanghebbende beheerder. </w:t>
                  </w:r>
                </w:p>
              </w:tc>
            </w:tr>
            <w:tr w:rsidR="00C0190C" w:rsidRPr="00A25D4D" w14:paraId="13BB81CF" w14:textId="77777777" w:rsidTr="00C0190C">
              <w:trPr>
                <w:tblHeader/>
                <w:tblCellSpacing w:w="0" w:type="dxa"/>
              </w:trPr>
              <w:tc>
                <w:tcPr>
                  <w:tcW w:w="360" w:type="dxa"/>
                  <w:hideMark/>
                </w:tcPr>
                <w:p w14:paraId="770B113E" w14:textId="77777777" w:rsidR="00C0190C" w:rsidRPr="00A25D4D" w:rsidRDefault="00C0190C" w:rsidP="008F13CC">
                  <w:pPr>
                    <w:jc w:val="left"/>
                  </w:pPr>
                  <w:r w:rsidRPr="00A25D4D">
                    <w:t> </w:t>
                  </w:r>
                </w:p>
              </w:tc>
              <w:tc>
                <w:tcPr>
                  <w:tcW w:w="1500" w:type="dxa"/>
                  <w:hideMark/>
                </w:tcPr>
                <w:p w14:paraId="7EA161EB"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03671E1" w14:textId="77777777" w:rsidR="00C0190C" w:rsidRPr="00A25D4D" w:rsidRDefault="00C0190C" w:rsidP="008F13CC">
                  <w:pPr>
                    <w:jc w:val="left"/>
                  </w:pPr>
                  <w:r w:rsidRPr="00A25D4D">
                    <w:t>1</w:t>
                  </w:r>
                </w:p>
              </w:tc>
            </w:tr>
          </w:tbl>
          <w:p w14:paraId="1B6F971A" w14:textId="77777777" w:rsidR="00C0190C" w:rsidRPr="00A25D4D" w:rsidRDefault="00C0190C" w:rsidP="008F13CC">
            <w:pPr>
              <w:jc w:val="left"/>
            </w:pPr>
          </w:p>
        </w:tc>
      </w:tr>
      <w:tr w:rsidR="003D6A25" w:rsidRPr="00A25D4D" w14:paraId="2258AFC2" w14:textId="77777777" w:rsidTr="00C0190C">
        <w:trPr>
          <w:tblCellSpacing w:w="0" w:type="dxa"/>
          <w:ins w:id="113" w:author="Paul Janssen" w:date="2020-06-10T17:34:00Z"/>
        </w:trPr>
        <w:tc>
          <w:tcPr>
            <w:tcW w:w="0" w:type="auto"/>
            <w:tcBorders>
              <w:top w:val="outset" w:sz="6" w:space="0" w:color="auto"/>
              <w:left w:val="outset" w:sz="6" w:space="0" w:color="auto"/>
              <w:bottom w:val="outset" w:sz="6" w:space="0" w:color="auto"/>
              <w:right w:val="outset" w:sz="6" w:space="0" w:color="auto"/>
            </w:tcBorders>
          </w:tcPr>
          <w:p w14:paraId="638C2F79" w14:textId="197933AB" w:rsidR="003D6A25" w:rsidRPr="00A25D4D" w:rsidRDefault="003D6A25" w:rsidP="003D6A25">
            <w:pPr>
              <w:jc w:val="left"/>
              <w:rPr>
                <w:ins w:id="114" w:author="Paul Janssen" w:date="2020-06-10T17:34:00Z"/>
              </w:rPr>
            </w:pPr>
            <w:proofErr w:type="spellStart"/>
            <w:ins w:id="115" w:author="Paul Janssen" w:date="2020-06-10T17:34:00Z">
              <w:r w:rsidRPr="00A25D4D">
                <w:rPr>
                  <w:b/>
                  <w:bCs/>
                </w:rPr>
                <w:t>Constraint</w:t>
              </w:r>
              <w:proofErr w:type="spellEnd"/>
              <w:r w:rsidRPr="00A25D4D">
                <w:rPr>
                  <w:b/>
                  <w:bCs/>
                </w:rPr>
                <w:t xml:space="preserve">: </w:t>
              </w:r>
              <w:r w:rsidRPr="003D6A25">
                <w:rPr>
                  <w:b/>
                  <w:bCs/>
                </w:rPr>
                <w:t>Max1algemeneBijlage</w:t>
              </w:r>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3D6A25" w:rsidRPr="00A25D4D" w14:paraId="79F529A3" w14:textId="77777777" w:rsidTr="004C0A21">
              <w:trPr>
                <w:tblHeader/>
                <w:tblCellSpacing w:w="0" w:type="dxa"/>
                <w:ins w:id="116" w:author="Paul Janssen" w:date="2020-06-10T17:34:00Z"/>
              </w:trPr>
              <w:tc>
                <w:tcPr>
                  <w:tcW w:w="360" w:type="dxa"/>
                  <w:hideMark/>
                </w:tcPr>
                <w:p w14:paraId="1406104C" w14:textId="77777777" w:rsidR="003D6A25" w:rsidRPr="00A25D4D" w:rsidRDefault="003D6A25" w:rsidP="003D6A25">
                  <w:pPr>
                    <w:jc w:val="left"/>
                    <w:rPr>
                      <w:ins w:id="117" w:author="Paul Janssen" w:date="2020-06-10T17:34:00Z"/>
                    </w:rPr>
                  </w:pPr>
                  <w:ins w:id="118" w:author="Paul Janssen" w:date="2020-06-10T17:34:00Z">
                    <w:r w:rsidRPr="00A25D4D">
                      <w:t> </w:t>
                    </w:r>
                  </w:ins>
                </w:p>
              </w:tc>
              <w:tc>
                <w:tcPr>
                  <w:tcW w:w="1500" w:type="dxa"/>
                  <w:hideMark/>
                </w:tcPr>
                <w:p w14:paraId="47ABF732" w14:textId="77777777" w:rsidR="003D6A25" w:rsidRPr="00A25D4D" w:rsidRDefault="003D6A25" w:rsidP="003D6A25">
                  <w:pPr>
                    <w:jc w:val="left"/>
                    <w:rPr>
                      <w:ins w:id="119" w:author="Paul Janssen" w:date="2020-06-10T17:34:00Z"/>
                    </w:rPr>
                  </w:pPr>
                  <w:ins w:id="120" w:author="Paul Janssen" w:date="2020-06-10T17:34:00Z">
                    <w:r w:rsidRPr="00A25D4D">
                      <w:t>Natuurlijke taal:</w:t>
                    </w:r>
                  </w:ins>
                </w:p>
              </w:tc>
              <w:tc>
                <w:tcPr>
                  <w:tcW w:w="0" w:type="auto"/>
                  <w:hideMark/>
                </w:tcPr>
                <w:p w14:paraId="2B370CDC" w14:textId="304A73FF" w:rsidR="003D6A25" w:rsidRPr="00A25D4D" w:rsidRDefault="003D6A25" w:rsidP="003D6A25">
                  <w:pPr>
                    <w:jc w:val="left"/>
                    <w:rPr>
                      <w:ins w:id="121" w:author="Paul Janssen" w:date="2020-06-10T17:34:00Z"/>
                    </w:rPr>
                  </w:pPr>
                  <w:ins w:id="122" w:author="Paul Janssen" w:date="2020-06-10T17:35:00Z">
                    <w:r>
                      <w:t>Max 1 algemene bijlage</w:t>
                    </w:r>
                  </w:ins>
                  <w:ins w:id="123" w:author="Paul Janssen" w:date="2020-06-10T17:36:00Z">
                    <w:r>
                      <w:t>.</w:t>
                    </w:r>
                  </w:ins>
                </w:p>
              </w:tc>
            </w:tr>
            <w:tr w:rsidR="003D6A25" w:rsidRPr="00A25D4D" w14:paraId="096D7F2B" w14:textId="77777777" w:rsidTr="004C0A21">
              <w:trPr>
                <w:tblHeader/>
                <w:tblCellSpacing w:w="0" w:type="dxa"/>
                <w:ins w:id="124" w:author="Paul Janssen" w:date="2020-06-10T17:34:00Z"/>
              </w:trPr>
              <w:tc>
                <w:tcPr>
                  <w:tcW w:w="360" w:type="dxa"/>
                  <w:hideMark/>
                </w:tcPr>
                <w:p w14:paraId="4D4B4AA0" w14:textId="77777777" w:rsidR="003D6A25" w:rsidRPr="00A25D4D" w:rsidRDefault="003D6A25" w:rsidP="003D6A25">
                  <w:pPr>
                    <w:jc w:val="left"/>
                    <w:rPr>
                      <w:ins w:id="125" w:author="Paul Janssen" w:date="2020-06-10T17:34:00Z"/>
                    </w:rPr>
                  </w:pPr>
                  <w:ins w:id="126" w:author="Paul Janssen" w:date="2020-06-10T17:34:00Z">
                    <w:r w:rsidRPr="00A25D4D">
                      <w:t> </w:t>
                    </w:r>
                  </w:ins>
                </w:p>
              </w:tc>
              <w:tc>
                <w:tcPr>
                  <w:tcW w:w="1500" w:type="dxa"/>
                  <w:hideMark/>
                </w:tcPr>
                <w:p w14:paraId="5C7AB211" w14:textId="77777777" w:rsidR="003D6A25" w:rsidRPr="00A25D4D" w:rsidRDefault="003D6A25" w:rsidP="003D6A25">
                  <w:pPr>
                    <w:jc w:val="left"/>
                    <w:rPr>
                      <w:ins w:id="127" w:author="Paul Janssen" w:date="2020-06-10T17:34:00Z"/>
                    </w:rPr>
                  </w:pPr>
                  <w:ins w:id="128" w:author="Paul Janssen" w:date="2020-06-10T17:34:00Z">
                    <w:r w:rsidRPr="00A25D4D">
                      <w:t>OCL:</w:t>
                    </w:r>
                  </w:ins>
                </w:p>
              </w:tc>
              <w:tc>
                <w:tcPr>
                  <w:tcW w:w="0" w:type="auto"/>
                  <w:hideMark/>
                </w:tcPr>
                <w:p w14:paraId="65D076E1" w14:textId="3CC0D383" w:rsidR="003D6A25" w:rsidRPr="00A25D4D" w:rsidRDefault="00924D70" w:rsidP="003D6A25">
                  <w:pPr>
                    <w:jc w:val="left"/>
                    <w:rPr>
                      <w:ins w:id="129" w:author="Paul Janssen" w:date="2020-06-10T17:34:00Z"/>
                    </w:rPr>
                  </w:pPr>
                  <w:ins w:id="130" w:author="Paul Janssen" w:date="2020-06-10T17:43:00Z">
                    <w:r>
                      <w:t>Wordt niet in OCL uitgedrukt</w:t>
                    </w:r>
                  </w:ins>
                </w:p>
              </w:tc>
            </w:tr>
          </w:tbl>
          <w:p w14:paraId="26B5AA72" w14:textId="77777777" w:rsidR="003D6A25" w:rsidRPr="00A25D4D" w:rsidRDefault="003D6A25" w:rsidP="008F13CC">
            <w:pPr>
              <w:jc w:val="left"/>
              <w:rPr>
                <w:ins w:id="131" w:author="Paul Janssen" w:date="2020-06-10T17:34:00Z"/>
                <w:b/>
                <w:bCs/>
              </w:rPr>
            </w:pPr>
          </w:p>
        </w:tc>
      </w:tr>
      <w:tr w:rsidR="00C0190C" w:rsidRPr="00A25D4D" w14:paraId="20B8276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E3EA6A0" w14:textId="77777777" w:rsidR="00C0190C" w:rsidRPr="00A25D4D" w:rsidRDefault="00C0190C" w:rsidP="008F13CC">
            <w:pPr>
              <w:jc w:val="left"/>
            </w:pPr>
            <w:proofErr w:type="spellStart"/>
            <w:r w:rsidRPr="00A25D4D">
              <w:rPr>
                <w:b/>
                <w:bCs/>
              </w:rPr>
              <w:t>Constraint</w:t>
            </w:r>
            <w:proofErr w:type="spellEnd"/>
            <w:r w:rsidRPr="00A25D4D">
              <w:rPr>
                <w:b/>
                <w:bCs/>
              </w:rPr>
              <w:t>: RegelsBijUitlevering2</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3306E2F7" w14:textId="77777777" w:rsidTr="00C0190C">
              <w:trPr>
                <w:tblHeader/>
                <w:tblCellSpacing w:w="0" w:type="dxa"/>
              </w:trPr>
              <w:tc>
                <w:tcPr>
                  <w:tcW w:w="360" w:type="dxa"/>
                  <w:hideMark/>
                </w:tcPr>
                <w:p w14:paraId="448B43D5" w14:textId="77777777" w:rsidR="00C0190C" w:rsidRPr="00A25D4D" w:rsidRDefault="00C0190C" w:rsidP="008F13CC">
                  <w:pPr>
                    <w:jc w:val="left"/>
                  </w:pPr>
                  <w:r w:rsidRPr="00A25D4D">
                    <w:lastRenderedPageBreak/>
                    <w:t> </w:t>
                  </w:r>
                </w:p>
              </w:tc>
              <w:tc>
                <w:tcPr>
                  <w:tcW w:w="1500" w:type="dxa"/>
                  <w:hideMark/>
                </w:tcPr>
                <w:p w14:paraId="2DB61806" w14:textId="77777777" w:rsidR="00C0190C" w:rsidRPr="00A25D4D" w:rsidRDefault="00C0190C" w:rsidP="008F13CC">
                  <w:pPr>
                    <w:jc w:val="left"/>
                  </w:pPr>
                  <w:r w:rsidRPr="00A25D4D">
                    <w:t>Natuurlijke taal:</w:t>
                  </w:r>
                </w:p>
              </w:tc>
              <w:tc>
                <w:tcPr>
                  <w:tcW w:w="0" w:type="auto"/>
                  <w:hideMark/>
                </w:tcPr>
                <w:p w14:paraId="3DC46942" w14:textId="77777777" w:rsidR="00C0190C" w:rsidRPr="00A25D4D" w:rsidRDefault="00C0190C" w:rsidP="008F13CC">
                  <w:pPr>
                    <w:jc w:val="left"/>
                  </w:pPr>
                  <w:r w:rsidRPr="00A25D4D">
                    <w:t xml:space="preserve">Bij uitlevering verplicht indien </w:t>
                  </w:r>
                  <w:proofErr w:type="spellStart"/>
                  <w:r w:rsidRPr="00A25D4D">
                    <w:t>beheerderinformatieGeleverd</w:t>
                  </w:r>
                  <w:proofErr w:type="spellEnd"/>
                  <w:r w:rsidRPr="00A25D4D">
                    <w:t xml:space="preserve">=ja. verplicht: </w:t>
                  </w:r>
                  <w:proofErr w:type="spellStart"/>
                  <w:r w:rsidRPr="00A25D4D">
                    <w:t>betrokkenBijAanvraag</w:t>
                  </w:r>
                  <w:proofErr w:type="spellEnd"/>
                  <w:r w:rsidRPr="00A25D4D">
                    <w:t xml:space="preserve">, </w:t>
                  </w:r>
                  <w:proofErr w:type="spellStart"/>
                  <w:r w:rsidRPr="00A25D4D">
                    <w:t>eisvoorzorgsMaatregel</w:t>
                  </w:r>
                  <w:proofErr w:type="spellEnd"/>
                  <w:r w:rsidRPr="00A25D4D">
                    <w:t xml:space="preserve"> </w:t>
                  </w:r>
                </w:p>
              </w:tc>
            </w:tr>
            <w:tr w:rsidR="00C0190C" w:rsidRPr="00A25D4D" w14:paraId="188A5EEA" w14:textId="77777777" w:rsidTr="00C0190C">
              <w:trPr>
                <w:tblHeader/>
                <w:tblCellSpacing w:w="0" w:type="dxa"/>
              </w:trPr>
              <w:tc>
                <w:tcPr>
                  <w:tcW w:w="360" w:type="dxa"/>
                  <w:hideMark/>
                </w:tcPr>
                <w:p w14:paraId="2A3DFD57" w14:textId="77777777" w:rsidR="00C0190C" w:rsidRPr="00A25D4D" w:rsidRDefault="00C0190C" w:rsidP="008F13CC">
                  <w:pPr>
                    <w:jc w:val="left"/>
                  </w:pPr>
                  <w:r w:rsidRPr="00A25D4D">
                    <w:t> </w:t>
                  </w:r>
                </w:p>
              </w:tc>
              <w:tc>
                <w:tcPr>
                  <w:tcW w:w="1500" w:type="dxa"/>
                  <w:hideMark/>
                </w:tcPr>
                <w:p w14:paraId="272CC3C1" w14:textId="77777777" w:rsidR="00C0190C" w:rsidRPr="00A25D4D" w:rsidRDefault="00C0190C" w:rsidP="008F13CC">
                  <w:pPr>
                    <w:jc w:val="left"/>
                  </w:pPr>
                  <w:r w:rsidRPr="00A25D4D">
                    <w:t>OCL:</w:t>
                  </w:r>
                </w:p>
              </w:tc>
              <w:tc>
                <w:tcPr>
                  <w:tcW w:w="0" w:type="auto"/>
                  <w:hideMark/>
                </w:tcPr>
                <w:p w14:paraId="7B5E9216" w14:textId="77777777" w:rsidR="00C0190C" w:rsidRDefault="00C0190C" w:rsidP="008F13CC">
                  <w:pPr>
                    <w:jc w:val="left"/>
                  </w:pPr>
                  <w:proofErr w:type="spellStart"/>
                  <w:r w:rsidRPr="00A25D4D">
                    <w:t>Inv</w:t>
                  </w:r>
                  <w:proofErr w:type="spellEnd"/>
                  <w:r w:rsidRPr="00A25D4D">
                    <w:t xml:space="preserve"> </w:t>
                  </w:r>
                  <w:proofErr w:type="spellStart"/>
                  <w:r w:rsidRPr="00A25D4D">
                    <w:t>verplichtIndienBeheerdersinformatieGeleverd</w:t>
                  </w:r>
                  <w:proofErr w:type="spellEnd"/>
                  <w:r w:rsidRPr="00A25D4D">
                    <w:t xml:space="preserve">: </w:t>
                  </w:r>
                </w:p>
                <w:p w14:paraId="76174110" w14:textId="77777777" w:rsidR="00C0190C" w:rsidRDefault="00C0190C" w:rsidP="008F13CC">
                  <w:pPr>
                    <w:jc w:val="left"/>
                  </w:pPr>
                  <w:proofErr w:type="spellStart"/>
                  <w:r w:rsidRPr="00A25D4D">
                    <w:t>if</w:t>
                  </w:r>
                  <w:proofErr w:type="spellEnd"/>
                  <w:r w:rsidRPr="00A25D4D">
                    <w:t xml:space="preserve"> (Gebiedsinformatielevering :: </w:t>
                  </w:r>
                  <w:proofErr w:type="spellStart"/>
                  <w:r w:rsidRPr="00A25D4D">
                    <w:t>allInstances</w:t>
                  </w:r>
                  <w:proofErr w:type="spellEnd"/>
                  <w:r w:rsidRPr="00A25D4D">
                    <w:t xml:space="preserve">() -&gt; </w:t>
                  </w:r>
                  <w:proofErr w:type="spellStart"/>
                  <w:r w:rsidRPr="00A25D4D">
                    <w:t>size</w:t>
                  </w:r>
                  <w:proofErr w:type="spellEnd"/>
                  <w:r w:rsidRPr="00A25D4D">
                    <w:t xml:space="preserve"> () = 1 </w:t>
                  </w:r>
                  <w:proofErr w:type="spellStart"/>
                  <w:r w:rsidRPr="00A25D4D">
                    <w:t>and</w:t>
                  </w:r>
                  <w:proofErr w:type="spellEnd"/>
                  <w:r w:rsidRPr="00A25D4D">
                    <w:t xml:space="preserve"> </w:t>
                  </w:r>
                  <w:proofErr w:type="spellStart"/>
                  <w:r w:rsidRPr="00A25D4D">
                    <w:t>self.beheerdersinformatieGeleverd</w:t>
                  </w:r>
                  <w:proofErr w:type="spellEnd"/>
                  <w:r w:rsidRPr="00A25D4D">
                    <w:t xml:space="preserve"> ) </w:t>
                  </w:r>
                  <w:proofErr w:type="spellStart"/>
                  <w:r w:rsidRPr="00A25D4D">
                    <w:t>then</w:t>
                  </w:r>
                  <w:proofErr w:type="spellEnd"/>
                  <w:r w:rsidRPr="00A25D4D">
                    <w:t xml:space="preserve"> </w:t>
                  </w:r>
                </w:p>
                <w:p w14:paraId="7527F261" w14:textId="77777777" w:rsidR="00C0190C" w:rsidRPr="00A25D4D" w:rsidRDefault="00C0190C" w:rsidP="008F13CC">
                  <w:pPr>
                    <w:jc w:val="left"/>
                  </w:pPr>
                  <w:proofErr w:type="spellStart"/>
                  <w:r w:rsidRPr="00A25D4D">
                    <w:t>self.betrokkenBijAanvraag</w:t>
                  </w:r>
                  <w:proofErr w:type="spellEnd"/>
                  <w:r w:rsidRPr="00A25D4D">
                    <w:t>-&gt;</w:t>
                  </w:r>
                  <w:proofErr w:type="spellStart"/>
                  <w:r w:rsidRPr="00A25D4D">
                    <w:t>notEmpty</w:t>
                  </w:r>
                  <w:proofErr w:type="spellEnd"/>
                  <w:r w:rsidRPr="00A25D4D">
                    <w:t xml:space="preserve">() </w:t>
                  </w:r>
                  <w:proofErr w:type="spellStart"/>
                  <w:r w:rsidRPr="00A25D4D">
                    <w:t>and</w:t>
                  </w:r>
                  <w:proofErr w:type="spellEnd"/>
                  <w:r w:rsidRPr="00A25D4D">
                    <w:t xml:space="preserve"> </w:t>
                  </w:r>
                  <w:proofErr w:type="spellStart"/>
                  <w:r w:rsidRPr="00A25D4D">
                    <w:t>self.eisVoorzorgsmaatregel</w:t>
                  </w:r>
                  <w:proofErr w:type="spellEnd"/>
                  <w:r w:rsidRPr="00A25D4D">
                    <w:t>-&gt;</w:t>
                  </w:r>
                  <w:proofErr w:type="spellStart"/>
                  <w:r w:rsidRPr="00A25D4D">
                    <w:t>notEmpty</w:t>
                  </w:r>
                  <w:proofErr w:type="spellEnd"/>
                  <w:r w:rsidRPr="00A25D4D">
                    <w:t>()</w:t>
                  </w:r>
                </w:p>
              </w:tc>
            </w:tr>
          </w:tbl>
          <w:p w14:paraId="0F67EB3C" w14:textId="77777777" w:rsidR="00C0190C" w:rsidRPr="00A25D4D" w:rsidRDefault="00C0190C" w:rsidP="008F13CC">
            <w:pPr>
              <w:jc w:val="left"/>
            </w:pPr>
          </w:p>
        </w:tc>
      </w:tr>
      <w:tr w:rsidR="00C0190C" w:rsidRPr="00A25D4D" w14:paraId="10033B9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3CD5724" w14:textId="77777777" w:rsidR="00C0190C" w:rsidRPr="00A25D4D" w:rsidRDefault="00C0190C" w:rsidP="008F13CC">
            <w:pPr>
              <w:jc w:val="left"/>
            </w:pPr>
            <w:proofErr w:type="spellStart"/>
            <w:r w:rsidRPr="00A25D4D">
              <w:rPr>
                <w:b/>
                <w:bCs/>
              </w:rPr>
              <w:lastRenderedPageBreak/>
              <w:t>Constraint</w:t>
            </w:r>
            <w:proofErr w:type="spellEnd"/>
            <w:r w:rsidRPr="00A25D4D">
              <w:rPr>
                <w:b/>
                <w:bCs/>
              </w:rPr>
              <w:t xml:space="preserve">: </w:t>
            </w:r>
            <w:proofErr w:type="spellStart"/>
            <w:r w:rsidRPr="00A25D4D">
              <w:rPr>
                <w:b/>
                <w:bCs/>
              </w:rPr>
              <w:t>RegelsDecentraleAanlevering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0CB92FE7" w14:textId="77777777" w:rsidTr="00C0190C">
              <w:trPr>
                <w:tblHeader/>
                <w:tblCellSpacing w:w="0" w:type="dxa"/>
              </w:trPr>
              <w:tc>
                <w:tcPr>
                  <w:tcW w:w="360" w:type="dxa"/>
                  <w:hideMark/>
                </w:tcPr>
                <w:p w14:paraId="0794D20E" w14:textId="77777777" w:rsidR="00C0190C" w:rsidRPr="00A25D4D" w:rsidRDefault="00C0190C" w:rsidP="008F13CC">
                  <w:pPr>
                    <w:jc w:val="left"/>
                  </w:pPr>
                  <w:r w:rsidRPr="00A25D4D">
                    <w:t> </w:t>
                  </w:r>
                </w:p>
              </w:tc>
              <w:tc>
                <w:tcPr>
                  <w:tcW w:w="1500" w:type="dxa"/>
                  <w:hideMark/>
                </w:tcPr>
                <w:p w14:paraId="734B0B9F" w14:textId="77777777" w:rsidR="00C0190C" w:rsidRPr="00A25D4D" w:rsidRDefault="00C0190C" w:rsidP="008F13CC">
                  <w:pPr>
                    <w:jc w:val="left"/>
                  </w:pPr>
                  <w:r w:rsidRPr="00A25D4D">
                    <w:t>Natuurlijke taal:</w:t>
                  </w:r>
                </w:p>
              </w:tc>
              <w:tc>
                <w:tcPr>
                  <w:tcW w:w="0" w:type="auto"/>
                  <w:hideMark/>
                </w:tcPr>
                <w:p w14:paraId="2109B6DE" w14:textId="77777777" w:rsidR="00C0190C" w:rsidRPr="00A25D4D" w:rsidRDefault="00C0190C" w:rsidP="008F13CC">
                  <w:pPr>
                    <w:jc w:val="left"/>
                  </w:pPr>
                  <w:r w:rsidRPr="00A25D4D">
                    <w:t xml:space="preserve">Regels bij decentrale aanlevering: verplicht: bronhoudercode, </w:t>
                  </w:r>
                  <w:proofErr w:type="spellStart"/>
                  <w:r w:rsidRPr="00A25D4D">
                    <w:t>betrokkenBijAanvraag</w:t>
                  </w:r>
                  <w:proofErr w:type="spellEnd"/>
                  <w:r w:rsidRPr="00A25D4D">
                    <w:t xml:space="preserve">, </w:t>
                  </w:r>
                  <w:proofErr w:type="spellStart"/>
                  <w:r w:rsidRPr="00A25D4D">
                    <w:t>eisVoorzorgsmaatregel</w:t>
                  </w:r>
                  <w:proofErr w:type="spellEnd"/>
                  <w:r w:rsidRPr="00A25D4D">
                    <w:t xml:space="preserve"> afwezig: </w:t>
                  </w:r>
                  <w:proofErr w:type="spellStart"/>
                  <w:r w:rsidRPr="00A25D4D">
                    <w:t>beheerdersinformatieGeleverd</w:t>
                  </w:r>
                  <w:proofErr w:type="spellEnd"/>
                  <w:r w:rsidRPr="00A25D4D">
                    <w:t xml:space="preserve">, </w:t>
                  </w:r>
                  <w:proofErr w:type="spellStart"/>
                  <w:r w:rsidRPr="00A25D4D">
                    <w:t>geraaktBelang</w:t>
                  </w:r>
                  <w:proofErr w:type="spellEnd"/>
                  <w:r w:rsidRPr="00A25D4D">
                    <w:t xml:space="preserve">, alle organisatiegegevens </w:t>
                  </w:r>
                </w:p>
              </w:tc>
            </w:tr>
            <w:tr w:rsidR="00C0190C" w:rsidRPr="00A25D4D" w14:paraId="041ED873" w14:textId="77777777" w:rsidTr="00C0190C">
              <w:trPr>
                <w:tblHeader/>
                <w:tblCellSpacing w:w="0" w:type="dxa"/>
              </w:trPr>
              <w:tc>
                <w:tcPr>
                  <w:tcW w:w="360" w:type="dxa"/>
                  <w:hideMark/>
                </w:tcPr>
                <w:p w14:paraId="376F6ECF" w14:textId="77777777" w:rsidR="00C0190C" w:rsidRPr="00A25D4D" w:rsidRDefault="00C0190C" w:rsidP="008F13CC">
                  <w:pPr>
                    <w:jc w:val="left"/>
                  </w:pPr>
                  <w:r w:rsidRPr="00A25D4D">
                    <w:t> </w:t>
                  </w:r>
                </w:p>
              </w:tc>
              <w:tc>
                <w:tcPr>
                  <w:tcW w:w="1500" w:type="dxa"/>
                  <w:hideMark/>
                </w:tcPr>
                <w:p w14:paraId="48FAD663" w14:textId="77777777" w:rsidR="00C0190C" w:rsidRPr="00A25D4D" w:rsidRDefault="00C0190C" w:rsidP="008F13CC">
                  <w:pPr>
                    <w:jc w:val="left"/>
                  </w:pPr>
                  <w:r w:rsidRPr="00A25D4D">
                    <w:t>OCL:</w:t>
                  </w:r>
                </w:p>
              </w:tc>
              <w:tc>
                <w:tcPr>
                  <w:tcW w:w="0" w:type="auto"/>
                  <w:hideMark/>
                </w:tcPr>
                <w:p w14:paraId="59FF6FFA" w14:textId="77777777" w:rsidR="00C0190C" w:rsidRDefault="00C0190C" w:rsidP="008F13CC">
                  <w:pPr>
                    <w:jc w:val="left"/>
                  </w:pPr>
                  <w:proofErr w:type="spellStart"/>
                  <w:r w:rsidRPr="00A25D4D">
                    <w:t>Inv</w:t>
                  </w:r>
                  <w:proofErr w:type="spellEnd"/>
                  <w:r w:rsidRPr="00A25D4D">
                    <w:t xml:space="preserve"> </w:t>
                  </w:r>
                  <w:proofErr w:type="spellStart"/>
                  <w:r w:rsidRPr="00A25D4D">
                    <w:t>RegelsDecentraleAanlevering</w:t>
                  </w:r>
                  <w:proofErr w:type="spellEnd"/>
                  <w:r w:rsidRPr="00A25D4D">
                    <w:t xml:space="preserve">: </w:t>
                  </w:r>
                </w:p>
                <w:p w14:paraId="3777A5C2" w14:textId="77777777" w:rsidR="00C0190C" w:rsidRPr="00A25D4D" w:rsidRDefault="00C0190C" w:rsidP="008F13CC">
                  <w:pPr>
                    <w:jc w:val="left"/>
                  </w:pPr>
                  <w:r w:rsidRPr="00A25D4D">
                    <w:t xml:space="preserve">Gebiedsinformatielevering :: </w:t>
                  </w:r>
                  <w:proofErr w:type="spellStart"/>
                  <w:r w:rsidRPr="00A25D4D">
                    <w:t>allInstances</w:t>
                  </w:r>
                  <w:proofErr w:type="spellEnd"/>
                  <w:r w:rsidRPr="00A25D4D">
                    <w:t xml:space="preserve">() -&gt; </w:t>
                  </w:r>
                  <w:proofErr w:type="spellStart"/>
                  <w:r w:rsidRPr="00A25D4D">
                    <w:t>size</w:t>
                  </w:r>
                  <w:proofErr w:type="spellEnd"/>
                  <w:r w:rsidRPr="00A25D4D">
                    <w:t xml:space="preserve"> () = 0 </w:t>
                  </w:r>
                  <w:proofErr w:type="spellStart"/>
                  <w:r w:rsidRPr="00A25D4D">
                    <w:t>implies</w:t>
                  </w:r>
                  <w:proofErr w:type="spellEnd"/>
                  <w:r w:rsidRPr="00A25D4D">
                    <w:t xml:space="preserve"> (</w:t>
                  </w:r>
                  <w:proofErr w:type="spellStart"/>
                  <w:r w:rsidRPr="00A25D4D">
                    <w:t>self.netbeheerder.bronhoudercode</w:t>
                  </w:r>
                  <w:proofErr w:type="spellEnd"/>
                  <w:r w:rsidRPr="00A25D4D">
                    <w:t>-&gt;</w:t>
                  </w:r>
                  <w:proofErr w:type="spellStart"/>
                  <w:r w:rsidRPr="00A25D4D">
                    <w:t>notEmpty</w:t>
                  </w:r>
                  <w:proofErr w:type="spellEnd"/>
                  <w:r w:rsidRPr="00A25D4D">
                    <w:t xml:space="preserve">() </w:t>
                  </w:r>
                  <w:proofErr w:type="spellStart"/>
                  <w:r w:rsidRPr="00A25D4D">
                    <w:t>and</w:t>
                  </w:r>
                  <w:proofErr w:type="spellEnd"/>
                  <w:r w:rsidRPr="00A25D4D">
                    <w:t xml:space="preserve"> </w:t>
                  </w:r>
                  <w:proofErr w:type="spellStart"/>
                  <w:r w:rsidRPr="00A25D4D">
                    <w:t>self.betrokkenBijAanvraag</w:t>
                  </w:r>
                  <w:proofErr w:type="spellEnd"/>
                  <w:r w:rsidRPr="00A25D4D">
                    <w:t>-&gt;</w:t>
                  </w:r>
                  <w:proofErr w:type="spellStart"/>
                  <w:r w:rsidRPr="00A25D4D">
                    <w:t>notEmpty</w:t>
                  </w:r>
                  <w:proofErr w:type="spellEnd"/>
                  <w:r w:rsidRPr="00A25D4D">
                    <w:t xml:space="preserve">() </w:t>
                  </w:r>
                  <w:proofErr w:type="spellStart"/>
                  <w:r w:rsidRPr="00A25D4D">
                    <w:t>and</w:t>
                  </w:r>
                  <w:proofErr w:type="spellEnd"/>
                  <w:r w:rsidRPr="00A25D4D">
                    <w:t xml:space="preserve"> </w:t>
                  </w:r>
                  <w:proofErr w:type="spellStart"/>
                  <w:r w:rsidRPr="00A25D4D">
                    <w:t>self.eisVoorzorgsmaatregel</w:t>
                  </w:r>
                  <w:proofErr w:type="spellEnd"/>
                  <w:r w:rsidRPr="00A25D4D">
                    <w:t>-&gt;</w:t>
                  </w:r>
                  <w:proofErr w:type="spellStart"/>
                  <w:r w:rsidRPr="00A25D4D">
                    <w:t>notEmpty</w:t>
                  </w:r>
                  <w:proofErr w:type="spellEnd"/>
                  <w:r w:rsidRPr="00A25D4D">
                    <w:t xml:space="preserve">() </w:t>
                  </w:r>
                  <w:proofErr w:type="spellStart"/>
                  <w:r w:rsidRPr="00A25D4D">
                    <w:t>and</w:t>
                  </w:r>
                  <w:proofErr w:type="spellEnd"/>
                  <w:r w:rsidRPr="00A25D4D">
                    <w:t xml:space="preserve"> </w:t>
                  </w:r>
                  <w:proofErr w:type="spellStart"/>
                  <w:r w:rsidRPr="00A25D4D">
                    <w:t>self.beheerdersInformatieGeleverd</w:t>
                  </w:r>
                  <w:proofErr w:type="spellEnd"/>
                  <w:r w:rsidRPr="00A25D4D">
                    <w:t>-&gt;</w:t>
                  </w:r>
                  <w:proofErr w:type="spellStart"/>
                  <w:r w:rsidRPr="00A25D4D">
                    <w:t>isEmpty</w:t>
                  </w:r>
                  <w:proofErr w:type="spellEnd"/>
                  <w:r w:rsidRPr="00A25D4D">
                    <w:t xml:space="preserve">() </w:t>
                  </w:r>
                  <w:proofErr w:type="spellStart"/>
                  <w:r w:rsidRPr="00A25D4D">
                    <w:t>and</w:t>
                  </w:r>
                  <w:proofErr w:type="spellEnd"/>
                  <w:r w:rsidRPr="00A25D4D">
                    <w:t xml:space="preserve"> </w:t>
                  </w:r>
                  <w:proofErr w:type="spellStart"/>
                  <w:r w:rsidRPr="00A25D4D">
                    <w:t>self.geraaktBelangBijOrientatiepolygoon</w:t>
                  </w:r>
                  <w:proofErr w:type="spellEnd"/>
                  <w:r w:rsidRPr="00A25D4D">
                    <w:t>-&gt;</w:t>
                  </w:r>
                  <w:proofErr w:type="spellStart"/>
                  <w:r w:rsidRPr="00A25D4D">
                    <w:t>isEmpty</w:t>
                  </w:r>
                  <w:proofErr w:type="spellEnd"/>
                  <w:r w:rsidRPr="00A25D4D">
                    <w:t xml:space="preserve">() </w:t>
                  </w:r>
                  <w:proofErr w:type="spellStart"/>
                  <w:r w:rsidRPr="00A25D4D">
                    <w:t>and</w:t>
                  </w:r>
                  <w:proofErr w:type="spellEnd"/>
                  <w:r w:rsidRPr="00A25D4D">
                    <w:t xml:space="preserve"> </w:t>
                  </w:r>
                  <w:proofErr w:type="spellStart"/>
                  <w:r w:rsidRPr="00A25D4D">
                    <w:t>self.geraaktBelangBijInformatiepolygoon</w:t>
                  </w:r>
                  <w:proofErr w:type="spellEnd"/>
                  <w:r w:rsidRPr="00A25D4D">
                    <w:t>-&gt;</w:t>
                  </w:r>
                  <w:proofErr w:type="spellStart"/>
                  <w:r w:rsidRPr="00A25D4D">
                    <w:t>isEmpty</w:t>
                  </w:r>
                  <w:proofErr w:type="spellEnd"/>
                  <w:r w:rsidRPr="00A25D4D">
                    <w:t xml:space="preserve">() </w:t>
                  </w:r>
                  <w:proofErr w:type="spellStart"/>
                  <w:r w:rsidRPr="00A25D4D">
                    <w:t>and</w:t>
                  </w:r>
                  <w:proofErr w:type="spellEnd"/>
                  <w:r w:rsidRPr="00A25D4D">
                    <w:t xml:space="preserve"> </w:t>
                  </w:r>
                  <w:proofErr w:type="spellStart"/>
                  <w:r w:rsidRPr="00A25D4D">
                    <w:t>self.geraaktBelangBijGraafpolygoon</w:t>
                  </w:r>
                  <w:proofErr w:type="spellEnd"/>
                  <w:r w:rsidRPr="00A25D4D">
                    <w:t>-&gt;</w:t>
                  </w:r>
                  <w:proofErr w:type="spellStart"/>
                  <w:r w:rsidRPr="00A25D4D">
                    <w:t>isEmpty</w:t>
                  </w:r>
                  <w:proofErr w:type="spellEnd"/>
                  <w:r w:rsidRPr="00A25D4D">
                    <w:t xml:space="preserve">() </w:t>
                  </w:r>
                  <w:proofErr w:type="spellStart"/>
                  <w:r w:rsidRPr="00A25D4D">
                    <w:t>and</w:t>
                  </w:r>
                  <w:proofErr w:type="spellEnd"/>
                  <w:r w:rsidRPr="00A25D4D">
                    <w:t xml:space="preserve"> </w:t>
                  </w:r>
                  <w:proofErr w:type="spellStart"/>
                  <w:r w:rsidRPr="00A25D4D">
                    <w:t>self.netbeheerder.websiteKlic</w:t>
                  </w:r>
                  <w:proofErr w:type="spellEnd"/>
                  <w:r w:rsidRPr="00A25D4D">
                    <w:t>-&gt;</w:t>
                  </w:r>
                  <w:proofErr w:type="spellStart"/>
                  <w:r w:rsidRPr="00A25D4D">
                    <w:t>isEmpty</w:t>
                  </w:r>
                  <w:proofErr w:type="spellEnd"/>
                  <w:r w:rsidRPr="00A25D4D">
                    <w:t xml:space="preserve">() </w:t>
                  </w:r>
                  <w:proofErr w:type="spellStart"/>
                  <w:r w:rsidRPr="00A25D4D">
                    <w:t>and</w:t>
                  </w:r>
                  <w:proofErr w:type="spellEnd"/>
                  <w:r w:rsidRPr="00A25D4D">
                    <w:t xml:space="preserve"> </w:t>
                  </w:r>
                  <w:proofErr w:type="spellStart"/>
                  <w:r w:rsidRPr="00A25D4D">
                    <w:t>self.netbeheerder.organisatie</w:t>
                  </w:r>
                  <w:proofErr w:type="spellEnd"/>
                  <w:r w:rsidRPr="00A25D4D">
                    <w:t>-&gt;</w:t>
                  </w:r>
                  <w:proofErr w:type="spellStart"/>
                  <w:r w:rsidRPr="00A25D4D">
                    <w:t>isEmpty</w:t>
                  </w:r>
                  <w:proofErr w:type="spellEnd"/>
                  <w:r w:rsidRPr="00A25D4D">
                    <w:t>)</w:t>
                  </w:r>
                </w:p>
              </w:tc>
            </w:tr>
          </w:tbl>
          <w:p w14:paraId="2E626681" w14:textId="77777777" w:rsidR="00C0190C" w:rsidRPr="00A25D4D" w:rsidRDefault="00C0190C" w:rsidP="008F13CC">
            <w:pPr>
              <w:jc w:val="left"/>
            </w:pPr>
          </w:p>
        </w:tc>
      </w:tr>
      <w:tr w:rsidR="00C0190C" w:rsidRPr="00A25D4D" w14:paraId="6D3E035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7117900" w14:textId="77777777" w:rsidR="00C0190C" w:rsidRPr="00A25D4D" w:rsidRDefault="00C0190C" w:rsidP="008F13CC">
            <w:pPr>
              <w:jc w:val="left"/>
            </w:pPr>
            <w:proofErr w:type="spellStart"/>
            <w:r w:rsidRPr="00A25D4D">
              <w:rPr>
                <w:b/>
                <w:bCs/>
              </w:rPr>
              <w:t>Constraint</w:t>
            </w:r>
            <w:proofErr w:type="spellEnd"/>
            <w:r w:rsidRPr="00A25D4D">
              <w:rPr>
                <w:b/>
                <w:bCs/>
              </w:rPr>
              <w:t>: RegelsBijUitlevering1</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49496C0C" w14:textId="77777777" w:rsidTr="00C0190C">
              <w:trPr>
                <w:tblHeader/>
                <w:tblCellSpacing w:w="0" w:type="dxa"/>
              </w:trPr>
              <w:tc>
                <w:tcPr>
                  <w:tcW w:w="360" w:type="dxa"/>
                  <w:hideMark/>
                </w:tcPr>
                <w:p w14:paraId="245BE5D8" w14:textId="77777777" w:rsidR="00C0190C" w:rsidRPr="00A25D4D" w:rsidRDefault="00C0190C" w:rsidP="008F13CC">
                  <w:pPr>
                    <w:jc w:val="left"/>
                  </w:pPr>
                  <w:r w:rsidRPr="00A25D4D">
                    <w:t> </w:t>
                  </w:r>
                </w:p>
              </w:tc>
              <w:tc>
                <w:tcPr>
                  <w:tcW w:w="1500" w:type="dxa"/>
                  <w:hideMark/>
                </w:tcPr>
                <w:p w14:paraId="748D5812" w14:textId="77777777" w:rsidR="00C0190C" w:rsidRPr="00A25D4D" w:rsidRDefault="00C0190C" w:rsidP="008F13CC">
                  <w:pPr>
                    <w:jc w:val="left"/>
                  </w:pPr>
                  <w:r w:rsidRPr="00A25D4D">
                    <w:t>Natuurlijke taal:</w:t>
                  </w:r>
                </w:p>
              </w:tc>
              <w:tc>
                <w:tcPr>
                  <w:tcW w:w="0" w:type="auto"/>
                  <w:hideMark/>
                </w:tcPr>
                <w:p w14:paraId="6D78AB1D" w14:textId="77777777" w:rsidR="00C0190C" w:rsidRPr="00A25D4D" w:rsidRDefault="00C0190C" w:rsidP="008F13CC">
                  <w:pPr>
                    <w:jc w:val="left"/>
                  </w:pPr>
                  <w:r w:rsidRPr="00A25D4D">
                    <w:t xml:space="preserve">Regels bij uitlevering: verplicht: bronhoudercode, </w:t>
                  </w:r>
                  <w:proofErr w:type="spellStart"/>
                  <w:r w:rsidRPr="00A25D4D">
                    <w:t>beheerdersinformatieGeleverd</w:t>
                  </w:r>
                  <w:proofErr w:type="spellEnd"/>
                  <w:r w:rsidRPr="00A25D4D">
                    <w:t xml:space="preserve">, </w:t>
                  </w:r>
                  <w:proofErr w:type="spellStart"/>
                  <w:r w:rsidRPr="00A25D4D">
                    <w:t>betrokkenBijAanvraag</w:t>
                  </w:r>
                  <w:proofErr w:type="spellEnd"/>
                  <w:r w:rsidRPr="00A25D4D">
                    <w:t xml:space="preserve"> </w:t>
                  </w:r>
                </w:p>
              </w:tc>
            </w:tr>
            <w:tr w:rsidR="00C0190C" w:rsidRPr="00A25D4D" w14:paraId="72178CCF" w14:textId="77777777" w:rsidTr="00C0190C">
              <w:trPr>
                <w:tblHeader/>
                <w:tblCellSpacing w:w="0" w:type="dxa"/>
              </w:trPr>
              <w:tc>
                <w:tcPr>
                  <w:tcW w:w="360" w:type="dxa"/>
                  <w:hideMark/>
                </w:tcPr>
                <w:p w14:paraId="20C2F396" w14:textId="77777777" w:rsidR="00C0190C" w:rsidRPr="00A25D4D" w:rsidRDefault="00C0190C" w:rsidP="008F13CC">
                  <w:pPr>
                    <w:jc w:val="left"/>
                  </w:pPr>
                  <w:r w:rsidRPr="00A25D4D">
                    <w:t> </w:t>
                  </w:r>
                </w:p>
              </w:tc>
              <w:tc>
                <w:tcPr>
                  <w:tcW w:w="1500" w:type="dxa"/>
                  <w:hideMark/>
                </w:tcPr>
                <w:p w14:paraId="72077231" w14:textId="77777777" w:rsidR="00C0190C" w:rsidRPr="00A25D4D" w:rsidRDefault="00C0190C" w:rsidP="008F13CC">
                  <w:pPr>
                    <w:jc w:val="left"/>
                  </w:pPr>
                  <w:r w:rsidRPr="00A25D4D">
                    <w:t>OCL:</w:t>
                  </w:r>
                </w:p>
              </w:tc>
              <w:tc>
                <w:tcPr>
                  <w:tcW w:w="0" w:type="auto"/>
                  <w:hideMark/>
                </w:tcPr>
                <w:p w14:paraId="22B4C48E" w14:textId="77777777" w:rsidR="00C0190C" w:rsidRDefault="00C0190C" w:rsidP="008F13CC">
                  <w:pPr>
                    <w:jc w:val="left"/>
                  </w:pPr>
                  <w:proofErr w:type="spellStart"/>
                  <w:r w:rsidRPr="00A25D4D">
                    <w:t>Inv</w:t>
                  </w:r>
                  <w:proofErr w:type="spellEnd"/>
                  <w:r w:rsidRPr="00A25D4D">
                    <w:t xml:space="preserve"> </w:t>
                  </w:r>
                  <w:proofErr w:type="spellStart"/>
                  <w:r w:rsidRPr="00A25D4D">
                    <w:t>RegelsBijUitlevering</w:t>
                  </w:r>
                  <w:proofErr w:type="spellEnd"/>
                  <w:r w:rsidRPr="00A25D4D">
                    <w:t xml:space="preserve">: </w:t>
                  </w:r>
                </w:p>
                <w:p w14:paraId="0BE52DB7" w14:textId="77777777" w:rsidR="00C0190C" w:rsidRPr="00A25D4D" w:rsidRDefault="00C0190C" w:rsidP="008F13CC">
                  <w:pPr>
                    <w:jc w:val="left"/>
                  </w:pPr>
                  <w:r w:rsidRPr="00A25D4D">
                    <w:t xml:space="preserve">Gebiedsinformatielevering :: </w:t>
                  </w:r>
                  <w:proofErr w:type="spellStart"/>
                  <w:r w:rsidRPr="00A25D4D">
                    <w:t>allInstances</w:t>
                  </w:r>
                  <w:proofErr w:type="spellEnd"/>
                  <w:r w:rsidRPr="00A25D4D">
                    <w:t xml:space="preserve">() -&gt; </w:t>
                  </w:r>
                  <w:proofErr w:type="spellStart"/>
                  <w:r w:rsidRPr="00A25D4D">
                    <w:t>size</w:t>
                  </w:r>
                  <w:proofErr w:type="spellEnd"/>
                  <w:r w:rsidRPr="00A25D4D">
                    <w:t xml:space="preserve"> () = 1 </w:t>
                  </w:r>
                  <w:proofErr w:type="spellStart"/>
                  <w:r w:rsidRPr="00A25D4D">
                    <w:t>implies</w:t>
                  </w:r>
                  <w:proofErr w:type="spellEnd"/>
                  <w:r w:rsidRPr="00A25D4D">
                    <w:t xml:space="preserve"> (</w:t>
                  </w:r>
                  <w:proofErr w:type="spellStart"/>
                  <w:r w:rsidRPr="00A25D4D">
                    <w:t>self.beheerdersinformatieGeleverd</w:t>
                  </w:r>
                  <w:proofErr w:type="spellEnd"/>
                  <w:r w:rsidRPr="00A25D4D">
                    <w:t>-&gt;</w:t>
                  </w:r>
                  <w:proofErr w:type="spellStart"/>
                  <w:r w:rsidRPr="00A25D4D">
                    <w:t>notEmpty</w:t>
                  </w:r>
                  <w:proofErr w:type="spellEnd"/>
                  <w:r w:rsidRPr="00A25D4D">
                    <w:t xml:space="preserve">() </w:t>
                  </w:r>
                  <w:proofErr w:type="spellStart"/>
                  <w:r w:rsidRPr="00A25D4D">
                    <w:t>and</w:t>
                  </w:r>
                  <w:proofErr w:type="spellEnd"/>
                  <w:r w:rsidRPr="00A25D4D">
                    <w:t xml:space="preserve"> </w:t>
                  </w:r>
                  <w:proofErr w:type="spellStart"/>
                  <w:r w:rsidRPr="00A25D4D">
                    <w:t>self.betrokkenBijAanvraag</w:t>
                  </w:r>
                  <w:proofErr w:type="spellEnd"/>
                  <w:r w:rsidRPr="00A25D4D">
                    <w:t>-&gt;</w:t>
                  </w:r>
                  <w:proofErr w:type="spellStart"/>
                  <w:r w:rsidRPr="00A25D4D">
                    <w:t>notEmpty</w:t>
                  </w:r>
                  <w:proofErr w:type="spellEnd"/>
                  <w:r w:rsidRPr="00A25D4D">
                    <w:t xml:space="preserve">() </w:t>
                  </w:r>
                  <w:proofErr w:type="spellStart"/>
                  <w:r w:rsidRPr="00A25D4D">
                    <w:t>and</w:t>
                  </w:r>
                  <w:proofErr w:type="spellEnd"/>
                  <w:r w:rsidRPr="00A25D4D">
                    <w:t xml:space="preserve"> </w:t>
                  </w:r>
                  <w:proofErr w:type="spellStart"/>
                  <w:r w:rsidRPr="00A25D4D">
                    <w:t>self.netbeheerder.bronhoudercode</w:t>
                  </w:r>
                  <w:proofErr w:type="spellEnd"/>
                  <w:r w:rsidRPr="00A25D4D">
                    <w:t>-&gt;</w:t>
                  </w:r>
                  <w:proofErr w:type="spellStart"/>
                  <w:r w:rsidRPr="00A25D4D">
                    <w:t>notEmpty</w:t>
                  </w:r>
                  <w:proofErr w:type="spellEnd"/>
                  <w:r w:rsidRPr="00A25D4D">
                    <w:t>())</w:t>
                  </w:r>
                </w:p>
              </w:tc>
            </w:tr>
          </w:tbl>
          <w:p w14:paraId="0C81DE68" w14:textId="77777777" w:rsidR="00C0190C" w:rsidRPr="00A25D4D" w:rsidRDefault="00C0190C" w:rsidP="008F13CC">
            <w:pPr>
              <w:jc w:val="left"/>
            </w:pPr>
          </w:p>
        </w:tc>
      </w:tr>
      <w:tr w:rsidR="00C0190C" w:rsidRPr="00A25D4D" w14:paraId="02E7FA4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F12E5FC"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RegelsIndienBeheerdersInformatieGeleverd</w:t>
            </w:r>
            <w:proofErr w:type="spellEnd"/>
            <w:r w:rsidRPr="00A25D4D">
              <w:rPr>
                <w:b/>
                <w:bCs/>
              </w:rPr>
              <w:t>=nee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1C300255" w14:textId="77777777" w:rsidTr="00C0190C">
              <w:trPr>
                <w:tblHeader/>
                <w:tblCellSpacing w:w="0" w:type="dxa"/>
              </w:trPr>
              <w:tc>
                <w:tcPr>
                  <w:tcW w:w="360" w:type="dxa"/>
                  <w:hideMark/>
                </w:tcPr>
                <w:p w14:paraId="130DFC8B" w14:textId="77777777" w:rsidR="00C0190C" w:rsidRPr="00A25D4D" w:rsidRDefault="00C0190C" w:rsidP="008F13CC">
                  <w:pPr>
                    <w:jc w:val="left"/>
                  </w:pPr>
                  <w:r w:rsidRPr="00A25D4D">
                    <w:t> </w:t>
                  </w:r>
                </w:p>
              </w:tc>
              <w:tc>
                <w:tcPr>
                  <w:tcW w:w="1500" w:type="dxa"/>
                  <w:hideMark/>
                </w:tcPr>
                <w:p w14:paraId="1A9E2E0D" w14:textId="77777777" w:rsidR="00C0190C" w:rsidRPr="00A25D4D" w:rsidRDefault="00C0190C" w:rsidP="008F13CC">
                  <w:pPr>
                    <w:jc w:val="left"/>
                  </w:pPr>
                  <w:r w:rsidRPr="00A25D4D">
                    <w:t>Natuurlijke taal:</w:t>
                  </w:r>
                </w:p>
              </w:tc>
              <w:tc>
                <w:tcPr>
                  <w:tcW w:w="0" w:type="auto"/>
                  <w:hideMark/>
                </w:tcPr>
                <w:p w14:paraId="41595C20" w14:textId="77777777" w:rsidR="00C0190C" w:rsidRPr="00A25D4D" w:rsidRDefault="00C0190C" w:rsidP="008F13CC">
                  <w:pPr>
                    <w:jc w:val="left"/>
                  </w:pPr>
                  <w:r w:rsidRPr="00A25D4D">
                    <w:t xml:space="preserve">Attributen indien beheerdersinformatie nog niet is geleverd: verplicht: bronhoudercode, </w:t>
                  </w:r>
                  <w:proofErr w:type="spellStart"/>
                  <w:r w:rsidRPr="00A25D4D">
                    <w:t>beheerdersinformatieGeleverd</w:t>
                  </w:r>
                  <w:proofErr w:type="spellEnd"/>
                  <w:r w:rsidRPr="00A25D4D">
                    <w:t xml:space="preserve"> = </w:t>
                  </w:r>
                  <w:proofErr w:type="spellStart"/>
                  <w:r w:rsidRPr="00A25D4D">
                    <w:t>false</w:t>
                  </w:r>
                  <w:proofErr w:type="spellEnd"/>
                  <w:r w:rsidRPr="00A25D4D">
                    <w:t xml:space="preserve">, </w:t>
                  </w:r>
                  <w:proofErr w:type="spellStart"/>
                  <w:r w:rsidRPr="00A25D4D">
                    <w:t>geraaktBelang</w:t>
                  </w:r>
                  <w:proofErr w:type="spellEnd"/>
                  <w:r w:rsidRPr="00A25D4D">
                    <w:t xml:space="preserve">. attributen afwezig: bijlage, </w:t>
                  </w:r>
                  <w:proofErr w:type="spellStart"/>
                  <w:r w:rsidRPr="00A25D4D">
                    <w:t>eigenTopografie</w:t>
                  </w:r>
                  <w:proofErr w:type="spellEnd"/>
                  <w:r w:rsidRPr="00A25D4D">
                    <w:t xml:space="preserve">, netinformatie, </w:t>
                  </w:r>
                  <w:proofErr w:type="spellStart"/>
                  <w:r w:rsidRPr="00A25D4D">
                    <w:t>betrokkenBijAanvraag</w:t>
                  </w:r>
                  <w:proofErr w:type="spellEnd"/>
                  <w:r w:rsidRPr="00A25D4D">
                    <w:t xml:space="preserve">, </w:t>
                  </w:r>
                  <w:proofErr w:type="spellStart"/>
                  <w:r w:rsidRPr="00A25D4D">
                    <w:t>eisVoorzorgsmaatregel</w:t>
                  </w:r>
                  <w:proofErr w:type="spellEnd"/>
                  <w:r w:rsidRPr="00A25D4D">
                    <w:t xml:space="preserve"> </w:t>
                  </w:r>
                </w:p>
              </w:tc>
            </w:tr>
            <w:tr w:rsidR="00C0190C" w:rsidRPr="00A25D4D" w14:paraId="03F7EBE8" w14:textId="77777777" w:rsidTr="00C0190C">
              <w:trPr>
                <w:tblHeader/>
                <w:tblCellSpacing w:w="0" w:type="dxa"/>
              </w:trPr>
              <w:tc>
                <w:tcPr>
                  <w:tcW w:w="360" w:type="dxa"/>
                  <w:hideMark/>
                </w:tcPr>
                <w:p w14:paraId="78D62E06" w14:textId="77777777" w:rsidR="00C0190C" w:rsidRPr="00A25D4D" w:rsidRDefault="00C0190C" w:rsidP="008F13CC">
                  <w:pPr>
                    <w:jc w:val="left"/>
                  </w:pPr>
                  <w:r w:rsidRPr="00A25D4D">
                    <w:t> </w:t>
                  </w:r>
                </w:p>
              </w:tc>
              <w:tc>
                <w:tcPr>
                  <w:tcW w:w="1500" w:type="dxa"/>
                  <w:hideMark/>
                </w:tcPr>
                <w:p w14:paraId="4BB09065" w14:textId="77777777" w:rsidR="00C0190C" w:rsidRPr="00A25D4D" w:rsidRDefault="00C0190C" w:rsidP="008F13CC">
                  <w:pPr>
                    <w:jc w:val="left"/>
                  </w:pPr>
                  <w:r w:rsidRPr="00A25D4D">
                    <w:t>OCL:</w:t>
                  </w:r>
                </w:p>
              </w:tc>
              <w:tc>
                <w:tcPr>
                  <w:tcW w:w="0" w:type="auto"/>
                  <w:hideMark/>
                </w:tcPr>
                <w:p w14:paraId="4FA0420A" w14:textId="77777777" w:rsidR="00C0190C" w:rsidRDefault="00C0190C" w:rsidP="008F13CC">
                  <w:pPr>
                    <w:jc w:val="left"/>
                  </w:pPr>
                  <w:proofErr w:type="spellStart"/>
                  <w:r w:rsidRPr="00A25D4D">
                    <w:t>Inv</w:t>
                  </w:r>
                  <w:proofErr w:type="spellEnd"/>
                  <w:r w:rsidRPr="00A25D4D">
                    <w:t xml:space="preserve"> </w:t>
                  </w:r>
                  <w:proofErr w:type="spellStart"/>
                  <w:r w:rsidRPr="00A25D4D">
                    <w:t>RegelsIndienBeheerdersInformatieGeleverdNee</w:t>
                  </w:r>
                  <w:proofErr w:type="spellEnd"/>
                  <w:r w:rsidRPr="00A25D4D">
                    <w:t xml:space="preserve">: </w:t>
                  </w:r>
                  <w:proofErr w:type="spellStart"/>
                  <w:r w:rsidRPr="00A25D4D">
                    <w:t>not</w:t>
                  </w:r>
                  <w:proofErr w:type="spellEnd"/>
                  <w:r w:rsidRPr="00A25D4D">
                    <w:t>(</w:t>
                  </w:r>
                  <w:proofErr w:type="spellStart"/>
                  <w:r w:rsidRPr="00A25D4D">
                    <w:t>self.beheerdersinformatieGeleverd</w:t>
                  </w:r>
                  <w:proofErr w:type="spellEnd"/>
                  <w:r w:rsidRPr="00A25D4D">
                    <w:t xml:space="preserve">) </w:t>
                  </w:r>
                  <w:proofErr w:type="spellStart"/>
                  <w:r w:rsidRPr="00A25D4D">
                    <w:t>implies</w:t>
                  </w:r>
                  <w:proofErr w:type="spellEnd"/>
                  <w:r w:rsidRPr="00A25D4D">
                    <w:t xml:space="preserve"> </w:t>
                  </w:r>
                </w:p>
                <w:p w14:paraId="5212612F" w14:textId="77777777" w:rsidR="00C0190C" w:rsidRDefault="00C0190C" w:rsidP="008F13CC">
                  <w:pPr>
                    <w:jc w:val="left"/>
                  </w:pPr>
                  <w:r w:rsidRPr="00A25D4D">
                    <w:t>(</w:t>
                  </w:r>
                  <w:proofErr w:type="spellStart"/>
                  <w:r w:rsidRPr="00A25D4D">
                    <w:t>self.netbeheerder.bronhoudercode</w:t>
                  </w:r>
                  <w:proofErr w:type="spellEnd"/>
                  <w:r w:rsidRPr="00A25D4D">
                    <w:t>-&gt;</w:t>
                  </w:r>
                  <w:proofErr w:type="spellStart"/>
                  <w:r w:rsidRPr="00A25D4D">
                    <w:t>notEmpty</w:t>
                  </w:r>
                  <w:proofErr w:type="spellEnd"/>
                  <w:r w:rsidRPr="00A25D4D">
                    <w:t xml:space="preserve">() </w:t>
                  </w:r>
                  <w:proofErr w:type="spellStart"/>
                  <w:r w:rsidRPr="00A25D4D">
                    <w:t>and</w:t>
                  </w:r>
                  <w:proofErr w:type="spellEnd"/>
                  <w:r w:rsidRPr="00A25D4D">
                    <w:t xml:space="preserve"> </w:t>
                  </w:r>
                  <w:proofErr w:type="spellStart"/>
                  <w:r w:rsidRPr="00A25D4D">
                    <w:t>not</w:t>
                  </w:r>
                  <w:proofErr w:type="spellEnd"/>
                  <w:r w:rsidRPr="00A25D4D">
                    <w:t>(</w:t>
                  </w:r>
                  <w:proofErr w:type="spellStart"/>
                  <w:r w:rsidRPr="00A25D4D">
                    <w:t>self.geraaktBelangBijOrientatiepolygoon</w:t>
                  </w:r>
                  <w:proofErr w:type="spellEnd"/>
                  <w:r w:rsidRPr="00A25D4D">
                    <w:t>-&gt;</w:t>
                  </w:r>
                  <w:proofErr w:type="spellStart"/>
                  <w:r w:rsidRPr="00A25D4D">
                    <w:t>isEmpty</w:t>
                  </w:r>
                  <w:proofErr w:type="spellEnd"/>
                  <w:r w:rsidRPr="00A25D4D">
                    <w:t xml:space="preserve">() </w:t>
                  </w:r>
                  <w:proofErr w:type="spellStart"/>
                  <w:r w:rsidRPr="00A25D4D">
                    <w:t>and</w:t>
                  </w:r>
                  <w:proofErr w:type="spellEnd"/>
                  <w:r w:rsidRPr="00A25D4D">
                    <w:t xml:space="preserve"> </w:t>
                  </w:r>
                  <w:proofErr w:type="spellStart"/>
                  <w:r w:rsidRPr="00A25D4D">
                    <w:t>self.geraaktBelangBijInformatiepolygoon</w:t>
                  </w:r>
                  <w:proofErr w:type="spellEnd"/>
                  <w:r w:rsidRPr="00A25D4D">
                    <w:t>-&gt;</w:t>
                  </w:r>
                  <w:proofErr w:type="spellStart"/>
                  <w:r w:rsidRPr="00A25D4D">
                    <w:t>isEmpty</w:t>
                  </w:r>
                  <w:proofErr w:type="spellEnd"/>
                  <w:r w:rsidRPr="00A25D4D">
                    <w:t xml:space="preserve">() </w:t>
                  </w:r>
                  <w:proofErr w:type="spellStart"/>
                  <w:r w:rsidRPr="00A25D4D">
                    <w:t>and</w:t>
                  </w:r>
                  <w:proofErr w:type="spellEnd"/>
                  <w:r w:rsidRPr="00A25D4D">
                    <w:t xml:space="preserve"> </w:t>
                  </w:r>
                  <w:proofErr w:type="spellStart"/>
                  <w:r w:rsidRPr="00A25D4D">
                    <w:t>self.geraaktBelangBijGraafpolygoon</w:t>
                  </w:r>
                  <w:proofErr w:type="spellEnd"/>
                  <w:r w:rsidRPr="00A25D4D">
                    <w:t>-&gt;</w:t>
                  </w:r>
                  <w:proofErr w:type="spellStart"/>
                  <w:r w:rsidRPr="00A25D4D">
                    <w:t>isEmpty</w:t>
                  </w:r>
                  <w:proofErr w:type="spellEnd"/>
                  <w:r w:rsidRPr="00A25D4D">
                    <w:t xml:space="preserve">()) </w:t>
                  </w:r>
                  <w:proofErr w:type="spellStart"/>
                  <w:r w:rsidRPr="00A25D4D">
                    <w:t>and</w:t>
                  </w:r>
                  <w:proofErr w:type="spellEnd"/>
                  <w:r w:rsidRPr="00A25D4D">
                    <w:t xml:space="preserve"> </w:t>
                  </w:r>
                </w:p>
                <w:p w14:paraId="262722F7" w14:textId="77777777" w:rsidR="00C0190C" w:rsidRPr="00C0190C" w:rsidRDefault="00C0190C" w:rsidP="008F13CC">
                  <w:pPr>
                    <w:jc w:val="left"/>
                    <w:rPr>
                      <w:lang w:val="en-GB"/>
                    </w:rPr>
                  </w:pPr>
                  <w:proofErr w:type="spellStart"/>
                  <w:r w:rsidRPr="00C0190C">
                    <w:rPr>
                      <w:lang w:val="en-GB"/>
                    </w:rPr>
                    <w:t>self.bijlage</w:t>
                  </w:r>
                  <w:proofErr w:type="spellEnd"/>
                  <w:r w:rsidRPr="00C0190C">
                    <w:rPr>
                      <w:lang w:val="en-GB"/>
                    </w:rPr>
                    <w:t>-&gt;</w:t>
                  </w:r>
                  <w:proofErr w:type="spellStart"/>
                  <w:r w:rsidRPr="00C0190C">
                    <w:rPr>
                      <w:lang w:val="en-GB"/>
                    </w:rPr>
                    <w:t>isEmpty</w:t>
                  </w:r>
                  <w:proofErr w:type="spellEnd"/>
                  <w:r w:rsidRPr="00C0190C">
                    <w:rPr>
                      <w:lang w:val="en-GB"/>
                    </w:rPr>
                    <w:t xml:space="preserve">() and </w:t>
                  </w:r>
                </w:p>
                <w:p w14:paraId="46751DDE" w14:textId="77777777" w:rsidR="00C0190C" w:rsidRPr="00C0190C" w:rsidRDefault="00C0190C" w:rsidP="008F13CC">
                  <w:pPr>
                    <w:jc w:val="left"/>
                    <w:rPr>
                      <w:lang w:val="en-GB"/>
                    </w:rPr>
                  </w:pPr>
                  <w:proofErr w:type="spellStart"/>
                  <w:r w:rsidRPr="00C0190C">
                    <w:rPr>
                      <w:lang w:val="en-GB"/>
                    </w:rPr>
                    <w:t>self.eigenTopografie</w:t>
                  </w:r>
                  <w:proofErr w:type="spellEnd"/>
                  <w:r w:rsidRPr="00C0190C">
                    <w:rPr>
                      <w:lang w:val="en-GB"/>
                    </w:rPr>
                    <w:t>-&gt;</w:t>
                  </w:r>
                  <w:proofErr w:type="spellStart"/>
                  <w:r w:rsidRPr="00C0190C">
                    <w:rPr>
                      <w:lang w:val="en-GB"/>
                    </w:rPr>
                    <w:t>isEmpty</w:t>
                  </w:r>
                  <w:proofErr w:type="spellEnd"/>
                  <w:r w:rsidRPr="00C0190C">
                    <w:rPr>
                      <w:lang w:val="en-GB"/>
                    </w:rPr>
                    <w:t xml:space="preserve">() and </w:t>
                  </w:r>
                </w:p>
                <w:p w14:paraId="1607BA13" w14:textId="77777777" w:rsidR="00C0190C" w:rsidRDefault="00C0190C" w:rsidP="008F13CC">
                  <w:pPr>
                    <w:jc w:val="left"/>
                  </w:pPr>
                  <w:proofErr w:type="spellStart"/>
                  <w:r w:rsidRPr="00A25D4D">
                    <w:t>self.netinformatie</w:t>
                  </w:r>
                  <w:proofErr w:type="spellEnd"/>
                  <w:r w:rsidRPr="00A25D4D">
                    <w:t>-&gt;</w:t>
                  </w:r>
                  <w:proofErr w:type="spellStart"/>
                  <w:r w:rsidRPr="00A25D4D">
                    <w:t>isEmpty</w:t>
                  </w:r>
                  <w:proofErr w:type="spellEnd"/>
                  <w:r w:rsidRPr="00A25D4D">
                    <w:t xml:space="preserve">() </w:t>
                  </w:r>
                  <w:proofErr w:type="spellStart"/>
                  <w:r w:rsidRPr="00A25D4D">
                    <w:t>and</w:t>
                  </w:r>
                  <w:proofErr w:type="spellEnd"/>
                  <w:r w:rsidRPr="00A25D4D">
                    <w:t xml:space="preserve"> </w:t>
                  </w:r>
                  <w:proofErr w:type="spellStart"/>
                  <w:r w:rsidRPr="00A25D4D">
                    <w:t>self.betrokkenBijAanvraag</w:t>
                  </w:r>
                  <w:proofErr w:type="spellEnd"/>
                  <w:r w:rsidRPr="00A25D4D">
                    <w:t>-&gt;</w:t>
                  </w:r>
                  <w:proofErr w:type="spellStart"/>
                  <w:r w:rsidRPr="00A25D4D">
                    <w:t>isEmpty</w:t>
                  </w:r>
                  <w:proofErr w:type="spellEnd"/>
                  <w:r w:rsidRPr="00A25D4D">
                    <w:t xml:space="preserve">() </w:t>
                  </w:r>
                </w:p>
                <w:p w14:paraId="417A1802" w14:textId="77777777" w:rsidR="00C0190C" w:rsidRPr="00A25D4D" w:rsidRDefault="00C0190C" w:rsidP="008F13CC">
                  <w:pPr>
                    <w:jc w:val="left"/>
                  </w:pPr>
                  <w:proofErr w:type="spellStart"/>
                  <w:r w:rsidRPr="00A25D4D">
                    <w:t>and</w:t>
                  </w:r>
                  <w:proofErr w:type="spellEnd"/>
                  <w:r w:rsidRPr="00A25D4D">
                    <w:t xml:space="preserve"> </w:t>
                  </w:r>
                  <w:proofErr w:type="spellStart"/>
                  <w:r w:rsidRPr="00A25D4D">
                    <w:t>self.eisVoorzorgsmaatregel</w:t>
                  </w:r>
                  <w:proofErr w:type="spellEnd"/>
                  <w:r w:rsidRPr="00A25D4D">
                    <w:t>-&gt;</w:t>
                  </w:r>
                  <w:proofErr w:type="spellStart"/>
                  <w:r w:rsidRPr="00A25D4D">
                    <w:t>isEmpty</w:t>
                  </w:r>
                  <w:proofErr w:type="spellEnd"/>
                  <w:r w:rsidRPr="00A25D4D">
                    <w:t>())</w:t>
                  </w:r>
                </w:p>
              </w:tc>
            </w:tr>
          </w:tbl>
          <w:p w14:paraId="5921DB54" w14:textId="77777777" w:rsidR="00C0190C" w:rsidRPr="00A25D4D" w:rsidRDefault="00C0190C" w:rsidP="008F13CC">
            <w:pPr>
              <w:jc w:val="left"/>
            </w:pPr>
          </w:p>
        </w:tc>
      </w:tr>
      <w:tr w:rsidR="00C0190C" w:rsidRPr="00A25D4D" w14:paraId="3A07FED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878A087"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RegelsIndienNietbetrokken</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1BCB6733" w14:textId="77777777" w:rsidTr="00C0190C">
              <w:trPr>
                <w:tblHeader/>
                <w:tblCellSpacing w:w="0" w:type="dxa"/>
              </w:trPr>
              <w:tc>
                <w:tcPr>
                  <w:tcW w:w="360" w:type="dxa"/>
                  <w:hideMark/>
                </w:tcPr>
                <w:p w14:paraId="66B319C2" w14:textId="77777777" w:rsidR="00C0190C" w:rsidRPr="00A25D4D" w:rsidRDefault="00C0190C" w:rsidP="008F13CC">
                  <w:pPr>
                    <w:jc w:val="left"/>
                  </w:pPr>
                  <w:r w:rsidRPr="00A25D4D">
                    <w:t> </w:t>
                  </w:r>
                </w:p>
              </w:tc>
              <w:tc>
                <w:tcPr>
                  <w:tcW w:w="1500" w:type="dxa"/>
                  <w:hideMark/>
                </w:tcPr>
                <w:p w14:paraId="7FF01997" w14:textId="77777777" w:rsidR="00C0190C" w:rsidRPr="00A25D4D" w:rsidRDefault="00C0190C" w:rsidP="008F13CC">
                  <w:pPr>
                    <w:jc w:val="left"/>
                  </w:pPr>
                  <w:r w:rsidRPr="00A25D4D">
                    <w:t>Natuurlijke taal:</w:t>
                  </w:r>
                </w:p>
              </w:tc>
              <w:tc>
                <w:tcPr>
                  <w:tcW w:w="0" w:type="auto"/>
                  <w:hideMark/>
                </w:tcPr>
                <w:p w14:paraId="3912A832" w14:textId="77777777" w:rsidR="00C0190C" w:rsidRPr="00A25D4D" w:rsidRDefault="00C0190C" w:rsidP="008F13CC">
                  <w:pPr>
                    <w:jc w:val="left"/>
                  </w:pPr>
                  <w:r w:rsidRPr="00A25D4D">
                    <w:t xml:space="preserve">Regels indien netbeheerder niet betrokken: geen netinformatie, geen </w:t>
                  </w:r>
                  <w:proofErr w:type="spellStart"/>
                  <w:r w:rsidRPr="00A25D4D">
                    <w:t>eigenTopografie</w:t>
                  </w:r>
                  <w:proofErr w:type="spellEnd"/>
                  <w:r w:rsidRPr="00A25D4D">
                    <w:t xml:space="preserve">, </w:t>
                  </w:r>
                  <w:proofErr w:type="spellStart"/>
                  <w:r w:rsidRPr="00A25D4D">
                    <w:t>eisVoorzorgsmaatregelBijlage</w:t>
                  </w:r>
                  <w:proofErr w:type="spellEnd"/>
                  <w:r w:rsidRPr="00A25D4D">
                    <w:t xml:space="preserve">=nee, wel bijlage optioneel </w:t>
                  </w:r>
                </w:p>
              </w:tc>
            </w:tr>
            <w:tr w:rsidR="00C0190C" w:rsidRPr="00A25D4D" w14:paraId="242229A6" w14:textId="77777777" w:rsidTr="00C0190C">
              <w:trPr>
                <w:tblHeader/>
                <w:tblCellSpacing w:w="0" w:type="dxa"/>
              </w:trPr>
              <w:tc>
                <w:tcPr>
                  <w:tcW w:w="360" w:type="dxa"/>
                  <w:hideMark/>
                </w:tcPr>
                <w:p w14:paraId="6542CB9E" w14:textId="77777777" w:rsidR="00C0190C" w:rsidRPr="00A25D4D" w:rsidRDefault="00C0190C" w:rsidP="008F13CC">
                  <w:pPr>
                    <w:jc w:val="left"/>
                  </w:pPr>
                  <w:r w:rsidRPr="00A25D4D">
                    <w:t> </w:t>
                  </w:r>
                </w:p>
              </w:tc>
              <w:tc>
                <w:tcPr>
                  <w:tcW w:w="1500" w:type="dxa"/>
                  <w:hideMark/>
                </w:tcPr>
                <w:p w14:paraId="4E8A6029" w14:textId="77777777" w:rsidR="00C0190C" w:rsidRPr="00A25D4D" w:rsidRDefault="00C0190C" w:rsidP="008F13CC">
                  <w:pPr>
                    <w:jc w:val="left"/>
                  </w:pPr>
                  <w:r w:rsidRPr="00A25D4D">
                    <w:t>OCL:</w:t>
                  </w:r>
                </w:p>
              </w:tc>
              <w:tc>
                <w:tcPr>
                  <w:tcW w:w="0" w:type="auto"/>
                  <w:hideMark/>
                </w:tcPr>
                <w:p w14:paraId="2D97F716" w14:textId="77777777" w:rsidR="00C0190C" w:rsidRDefault="00C0190C" w:rsidP="008F13CC">
                  <w:pPr>
                    <w:jc w:val="left"/>
                  </w:pPr>
                  <w:proofErr w:type="spellStart"/>
                  <w:r w:rsidRPr="00A25D4D">
                    <w:t>Inv</w:t>
                  </w:r>
                  <w:proofErr w:type="spellEnd"/>
                  <w:r w:rsidRPr="00A25D4D">
                    <w:t xml:space="preserve"> </w:t>
                  </w:r>
                  <w:proofErr w:type="spellStart"/>
                  <w:r w:rsidRPr="00A25D4D">
                    <w:t>RegelsIndienNietbetrokken</w:t>
                  </w:r>
                  <w:proofErr w:type="spellEnd"/>
                  <w:r w:rsidRPr="00A25D4D">
                    <w:t xml:space="preserve">: </w:t>
                  </w:r>
                </w:p>
                <w:p w14:paraId="39EED9F0" w14:textId="77777777" w:rsidR="00C0190C" w:rsidRDefault="00C0190C" w:rsidP="008F13CC">
                  <w:pPr>
                    <w:jc w:val="left"/>
                  </w:pPr>
                  <w:r w:rsidRPr="00A25D4D">
                    <w:t xml:space="preserve">(Gebiedsinformatielevering :: </w:t>
                  </w:r>
                  <w:proofErr w:type="spellStart"/>
                  <w:r w:rsidRPr="00A25D4D">
                    <w:t>allInstances</w:t>
                  </w:r>
                  <w:proofErr w:type="spellEnd"/>
                  <w:r w:rsidRPr="00A25D4D">
                    <w:t xml:space="preserve">() -&gt; </w:t>
                  </w:r>
                  <w:proofErr w:type="spellStart"/>
                  <w:r w:rsidRPr="00A25D4D">
                    <w:t>size</w:t>
                  </w:r>
                  <w:proofErr w:type="spellEnd"/>
                  <w:r w:rsidRPr="00A25D4D">
                    <w:t xml:space="preserve"> () = 1 </w:t>
                  </w:r>
                  <w:proofErr w:type="spellStart"/>
                  <w:r w:rsidRPr="00A25D4D">
                    <w:t>and</w:t>
                  </w:r>
                  <w:proofErr w:type="spellEnd"/>
                  <w:r w:rsidRPr="00A25D4D">
                    <w:t xml:space="preserve"> </w:t>
                  </w:r>
                  <w:proofErr w:type="spellStart"/>
                  <w:r w:rsidRPr="00A25D4D">
                    <w:t>not</w:t>
                  </w:r>
                  <w:proofErr w:type="spellEnd"/>
                  <w:r w:rsidRPr="00A25D4D">
                    <w:t>(</w:t>
                  </w:r>
                  <w:proofErr w:type="spellStart"/>
                  <w:r w:rsidRPr="00A25D4D">
                    <w:t>self.betrokkenBijAanvraag</w:t>
                  </w:r>
                  <w:proofErr w:type="spellEnd"/>
                  <w:r w:rsidRPr="00A25D4D">
                    <w:t xml:space="preserve">)) </w:t>
                  </w:r>
                  <w:proofErr w:type="spellStart"/>
                  <w:r w:rsidRPr="00A25D4D">
                    <w:t>implies</w:t>
                  </w:r>
                  <w:proofErr w:type="spellEnd"/>
                  <w:r w:rsidRPr="00A25D4D">
                    <w:t xml:space="preserve"> </w:t>
                  </w:r>
                </w:p>
                <w:p w14:paraId="1B2BA8F4" w14:textId="77777777" w:rsidR="00C0190C" w:rsidRPr="00C0190C" w:rsidRDefault="00C0190C" w:rsidP="008F13CC">
                  <w:pPr>
                    <w:jc w:val="left"/>
                    <w:rPr>
                      <w:lang w:val="en-GB"/>
                    </w:rPr>
                  </w:pPr>
                  <w:r w:rsidRPr="00C0190C">
                    <w:rPr>
                      <w:lang w:val="en-GB"/>
                    </w:rPr>
                    <w:t>(</w:t>
                  </w:r>
                  <w:proofErr w:type="spellStart"/>
                  <w:r w:rsidRPr="00C0190C">
                    <w:rPr>
                      <w:lang w:val="en-GB"/>
                    </w:rPr>
                    <w:t>self.netinformatie</w:t>
                  </w:r>
                  <w:proofErr w:type="spellEnd"/>
                  <w:r w:rsidRPr="00C0190C">
                    <w:rPr>
                      <w:lang w:val="en-GB"/>
                    </w:rPr>
                    <w:t>-&gt;</w:t>
                  </w:r>
                  <w:proofErr w:type="spellStart"/>
                  <w:r w:rsidRPr="00C0190C">
                    <w:rPr>
                      <w:lang w:val="en-GB"/>
                    </w:rPr>
                    <w:t>isEmpty</w:t>
                  </w:r>
                  <w:proofErr w:type="spellEnd"/>
                  <w:r w:rsidRPr="00C0190C">
                    <w:rPr>
                      <w:lang w:val="en-GB"/>
                    </w:rPr>
                    <w:t xml:space="preserve">() and </w:t>
                  </w:r>
                </w:p>
                <w:p w14:paraId="74FD472B" w14:textId="77777777" w:rsidR="00C0190C" w:rsidRPr="00C0190C" w:rsidRDefault="00C0190C" w:rsidP="008F13CC">
                  <w:pPr>
                    <w:jc w:val="left"/>
                    <w:rPr>
                      <w:lang w:val="en-GB"/>
                    </w:rPr>
                  </w:pPr>
                  <w:proofErr w:type="spellStart"/>
                  <w:r w:rsidRPr="00C0190C">
                    <w:rPr>
                      <w:lang w:val="en-GB"/>
                    </w:rPr>
                    <w:t>self.eigenTopografie</w:t>
                  </w:r>
                  <w:proofErr w:type="spellEnd"/>
                  <w:r w:rsidRPr="00C0190C">
                    <w:rPr>
                      <w:lang w:val="en-GB"/>
                    </w:rPr>
                    <w:t>-&gt;</w:t>
                  </w:r>
                  <w:proofErr w:type="spellStart"/>
                  <w:r w:rsidRPr="00C0190C">
                    <w:rPr>
                      <w:lang w:val="en-GB"/>
                    </w:rPr>
                    <w:t>isEmpty</w:t>
                  </w:r>
                  <w:proofErr w:type="spellEnd"/>
                  <w:r w:rsidRPr="00C0190C">
                    <w:rPr>
                      <w:lang w:val="en-GB"/>
                    </w:rPr>
                    <w:t xml:space="preserve">() and </w:t>
                  </w:r>
                </w:p>
                <w:p w14:paraId="33A0351B" w14:textId="77777777" w:rsidR="00C0190C" w:rsidRPr="00A25D4D" w:rsidRDefault="00C0190C" w:rsidP="008F13CC">
                  <w:pPr>
                    <w:jc w:val="left"/>
                  </w:pPr>
                  <w:proofErr w:type="spellStart"/>
                  <w:r w:rsidRPr="00A25D4D">
                    <w:t>not</w:t>
                  </w:r>
                  <w:proofErr w:type="spellEnd"/>
                  <w:r w:rsidRPr="00A25D4D">
                    <w:t>(</w:t>
                  </w:r>
                  <w:proofErr w:type="spellStart"/>
                  <w:r w:rsidRPr="00A25D4D">
                    <w:t>self.eisVoorzorgsmaatregel</w:t>
                  </w:r>
                  <w:proofErr w:type="spellEnd"/>
                  <w:r w:rsidRPr="00A25D4D">
                    <w:t xml:space="preserve">) </w:t>
                  </w:r>
                  <w:proofErr w:type="spellStart"/>
                  <w:r w:rsidRPr="00A25D4D">
                    <w:t>and</w:t>
                  </w:r>
                  <w:proofErr w:type="spellEnd"/>
                  <w:r w:rsidRPr="00A25D4D">
                    <w:t xml:space="preserve"> </w:t>
                  </w:r>
                  <w:proofErr w:type="spellStart"/>
                  <w:r w:rsidRPr="00A25D4D">
                    <w:t>not</w:t>
                  </w:r>
                  <w:proofErr w:type="spellEnd"/>
                  <w:r w:rsidRPr="00A25D4D">
                    <w:t>(</w:t>
                  </w:r>
                  <w:proofErr w:type="spellStart"/>
                  <w:r w:rsidRPr="00A25D4D">
                    <w:t>self.bijlage.oclIsTypeOf</w:t>
                  </w:r>
                  <w:proofErr w:type="spellEnd"/>
                  <w:r w:rsidRPr="00A25D4D">
                    <w:t>(</w:t>
                  </w:r>
                  <w:proofErr w:type="spellStart"/>
                  <w:r w:rsidRPr="00A25D4D">
                    <w:t>EisVoorzorgsmaatregelBijlage</w:t>
                  </w:r>
                  <w:proofErr w:type="spellEnd"/>
                  <w:r w:rsidRPr="00A25D4D">
                    <w:t>))</w:t>
                  </w:r>
                </w:p>
              </w:tc>
            </w:tr>
          </w:tbl>
          <w:p w14:paraId="4DA47ACE" w14:textId="77777777" w:rsidR="00C0190C" w:rsidRPr="00A25D4D" w:rsidRDefault="00C0190C" w:rsidP="008F13CC">
            <w:pPr>
              <w:jc w:val="left"/>
            </w:pPr>
          </w:p>
        </w:tc>
      </w:tr>
    </w:tbl>
    <w:p w14:paraId="5FC834F4" w14:textId="77777777" w:rsidR="00C0190C" w:rsidRPr="00A25D4D" w:rsidRDefault="00C0190C" w:rsidP="008F13CC">
      <w:pPr>
        <w:pStyle w:val="Kop5"/>
        <w:jc w:val="left"/>
        <w:rPr>
          <w:sz w:val="16"/>
          <w:szCs w:val="16"/>
        </w:rPr>
      </w:pPr>
      <w:r w:rsidRPr="00A25D4D">
        <w:rPr>
          <w:sz w:val="16"/>
          <w:szCs w:val="16"/>
        </w:rPr>
        <w:t>Bijlage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C0190C" w:rsidRPr="00A25D4D" w14:paraId="202A18F2"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1EA44CFC" w14:textId="77777777" w:rsidR="00C0190C" w:rsidRPr="00A25D4D" w:rsidRDefault="00C0190C" w:rsidP="008F13CC">
            <w:pPr>
              <w:jc w:val="left"/>
            </w:pPr>
            <w:r w:rsidRPr="00A25D4D">
              <w:rPr>
                <w:b/>
                <w:bCs/>
              </w:rPr>
              <w:lastRenderedPageBreak/>
              <w:t>Bijlage</w:t>
            </w:r>
          </w:p>
        </w:tc>
      </w:tr>
      <w:tr w:rsidR="00C0190C" w:rsidRPr="00A25D4D" w14:paraId="53BCA9E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4FB7B6D2" w14:textId="77777777" w:rsidTr="00C0190C">
              <w:trPr>
                <w:tblHeader/>
                <w:tblCellSpacing w:w="0" w:type="dxa"/>
              </w:trPr>
              <w:tc>
                <w:tcPr>
                  <w:tcW w:w="360" w:type="dxa"/>
                  <w:hideMark/>
                </w:tcPr>
                <w:p w14:paraId="0A0BB4A3" w14:textId="77777777" w:rsidR="00C0190C" w:rsidRPr="00A25D4D" w:rsidRDefault="00C0190C" w:rsidP="008F13CC">
                  <w:pPr>
                    <w:jc w:val="left"/>
                  </w:pPr>
                  <w:r w:rsidRPr="00A25D4D">
                    <w:t> </w:t>
                  </w:r>
                </w:p>
              </w:tc>
              <w:tc>
                <w:tcPr>
                  <w:tcW w:w="1500" w:type="dxa"/>
                  <w:hideMark/>
                </w:tcPr>
                <w:p w14:paraId="7E1D97F2" w14:textId="77777777" w:rsidR="00C0190C" w:rsidRPr="00A25D4D" w:rsidRDefault="00C0190C" w:rsidP="008F13CC">
                  <w:pPr>
                    <w:jc w:val="left"/>
                  </w:pPr>
                  <w:r w:rsidRPr="00A25D4D">
                    <w:t>Naam</w:t>
                  </w:r>
                </w:p>
              </w:tc>
              <w:tc>
                <w:tcPr>
                  <w:tcW w:w="0" w:type="auto"/>
                  <w:hideMark/>
                </w:tcPr>
                <w:p w14:paraId="505B0ABC" w14:textId="77777777" w:rsidR="00C0190C" w:rsidRPr="00A25D4D" w:rsidRDefault="00C0190C" w:rsidP="008F13CC">
                  <w:pPr>
                    <w:jc w:val="left"/>
                  </w:pPr>
                </w:p>
              </w:tc>
            </w:tr>
            <w:tr w:rsidR="00C0190C" w:rsidRPr="00A25D4D" w14:paraId="0AEF8C99" w14:textId="77777777" w:rsidTr="00C0190C">
              <w:trPr>
                <w:tblHeader/>
                <w:tblCellSpacing w:w="0" w:type="dxa"/>
              </w:trPr>
              <w:tc>
                <w:tcPr>
                  <w:tcW w:w="360" w:type="dxa"/>
                  <w:hideMark/>
                </w:tcPr>
                <w:p w14:paraId="55ED7F0A" w14:textId="77777777" w:rsidR="00C0190C" w:rsidRPr="00A25D4D" w:rsidRDefault="00C0190C" w:rsidP="008F13CC">
                  <w:pPr>
                    <w:jc w:val="left"/>
                  </w:pPr>
                  <w:r w:rsidRPr="00A25D4D">
                    <w:t> </w:t>
                  </w:r>
                </w:p>
              </w:tc>
              <w:tc>
                <w:tcPr>
                  <w:tcW w:w="1500" w:type="dxa"/>
                  <w:hideMark/>
                </w:tcPr>
                <w:p w14:paraId="132F79ED" w14:textId="77777777" w:rsidR="00C0190C" w:rsidRPr="00A25D4D" w:rsidRDefault="00C0190C" w:rsidP="008F13CC">
                  <w:pPr>
                    <w:jc w:val="left"/>
                  </w:pPr>
                  <w:r w:rsidRPr="00A25D4D">
                    <w:t>Definitie:</w:t>
                  </w:r>
                </w:p>
              </w:tc>
              <w:tc>
                <w:tcPr>
                  <w:tcW w:w="0" w:type="auto"/>
                  <w:hideMark/>
                </w:tcPr>
                <w:p w14:paraId="1F654407" w14:textId="77777777" w:rsidR="00C0190C" w:rsidRPr="00A25D4D" w:rsidRDefault="00C0190C" w:rsidP="008F13CC">
                  <w:pPr>
                    <w:jc w:val="left"/>
                  </w:pPr>
                  <w:r w:rsidRPr="00A25D4D">
                    <w:t xml:space="preserve">Documentbijlage. </w:t>
                  </w:r>
                </w:p>
              </w:tc>
            </w:tr>
            <w:tr w:rsidR="00C0190C" w:rsidRPr="00A25D4D" w14:paraId="5EB3FACF" w14:textId="77777777" w:rsidTr="00C0190C">
              <w:trPr>
                <w:tblHeader/>
                <w:tblCellSpacing w:w="0" w:type="dxa"/>
              </w:trPr>
              <w:tc>
                <w:tcPr>
                  <w:tcW w:w="360" w:type="dxa"/>
                  <w:hideMark/>
                </w:tcPr>
                <w:p w14:paraId="22F18B12" w14:textId="77777777" w:rsidR="00C0190C" w:rsidRPr="00A25D4D" w:rsidRDefault="00C0190C" w:rsidP="008F13CC">
                  <w:pPr>
                    <w:jc w:val="left"/>
                  </w:pPr>
                  <w:r w:rsidRPr="00A25D4D">
                    <w:t> </w:t>
                  </w:r>
                </w:p>
              </w:tc>
              <w:tc>
                <w:tcPr>
                  <w:tcW w:w="1500" w:type="dxa"/>
                  <w:hideMark/>
                </w:tcPr>
                <w:p w14:paraId="277101F0" w14:textId="77777777" w:rsidR="00C0190C" w:rsidRPr="00A25D4D" w:rsidRDefault="00C0190C" w:rsidP="008F13CC">
                  <w:pPr>
                    <w:jc w:val="left"/>
                  </w:pPr>
                  <w:r w:rsidRPr="00A25D4D">
                    <w:t>Subtype van:</w:t>
                  </w:r>
                </w:p>
              </w:tc>
              <w:tc>
                <w:tcPr>
                  <w:tcW w:w="0" w:type="auto"/>
                  <w:hideMark/>
                </w:tcPr>
                <w:p w14:paraId="35642A35" w14:textId="77777777" w:rsidR="00C0190C" w:rsidRPr="00A25D4D" w:rsidRDefault="00C0190C" w:rsidP="008F13CC">
                  <w:pPr>
                    <w:jc w:val="left"/>
                  </w:pPr>
                  <w:proofErr w:type="spellStart"/>
                  <w:r w:rsidRPr="00A25D4D">
                    <w:t>IMKLBasis</w:t>
                  </w:r>
                  <w:proofErr w:type="spellEnd"/>
                </w:p>
              </w:tc>
            </w:tr>
            <w:tr w:rsidR="00C0190C" w:rsidRPr="00A25D4D" w14:paraId="004A6143" w14:textId="77777777" w:rsidTr="00C0190C">
              <w:trPr>
                <w:tblHeader/>
                <w:tblCellSpacing w:w="0" w:type="dxa"/>
              </w:trPr>
              <w:tc>
                <w:tcPr>
                  <w:tcW w:w="360" w:type="dxa"/>
                  <w:hideMark/>
                </w:tcPr>
                <w:p w14:paraId="39A9C2F2" w14:textId="77777777" w:rsidR="00C0190C" w:rsidRPr="00A25D4D" w:rsidRDefault="00C0190C" w:rsidP="008F13CC">
                  <w:pPr>
                    <w:jc w:val="left"/>
                  </w:pPr>
                  <w:r w:rsidRPr="00A25D4D">
                    <w:t> </w:t>
                  </w:r>
                </w:p>
              </w:tc>
              <w:tc>
                <w:tcPr>
                  <w:tcW w:w="1500" w:type="dxa"/>
                  <w:hideMark/>
                </w:tcPr>
                <w:p w14:paraId="40A89F65" w14:textId="77777777" w:rsidR="00C0190C" w:rsidRPr="00A25D4D" w:rsidRDefault="00C0190C" w:rsidP="008F13CC">
                  <w:pPr>
                    <w:jc w:val="left"/>
                  </w:pPr>
                  <w:r w:rsidRPr="00A25D4D">
                    <w:t>Stereotypes:</w:t>
                  </w:r>
                </w:p>
              </w:tc>
              <w:tc>
                <w:tcPr>
                  <w:tcW w:w="0" w:type="auto"/>
                  <w:hideMark/>
                </w:tcPr>
                <w:p w14:paraId="1FF7CB99"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4081EF0D" w14:textId="77777777" w:rsidR="00C0190C" w:rsidRPr="00A25D4D" w:rsidRDefault="00C0190C" w:rsidP="008F13CC">
            <w:pPr>
              <w:jc w:val="left"/>
            </w:pPr>
          </w:p>
        </w:tc>
      </w:tr>
      <w:tr w:rsidR="00C0190C" w:rsidRPr="00A25D4D" w14:paraId="4650229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7CEE587" w14:textId="77777777" w:rsidR="00C0190C" w:rsidRPr="00A25D4D" w:rsidRDefault="00C0190C" w:rsidP="008F13CC">
            <w:pPr>
              <w:jc w:val="left"/>
            </w:pPr>
            <w:r w:rsidRPr="00A25D4D">
              <w:rPr>
                <w:b/>
                <w:bCs/>
              </w:rPr>
              <w:t xml:space="preserve">Attribuut: </w:t>
            </w:r>
            <w:proofErr w:type="spellStart"/>
            <w:r w:rsidRPr="00A25D4D">
              <w:rPr>
                <w:b/>
                <w:bCs/>
              </w:rPr>
              <w:t>bijlageType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6BCB0540" w14:textId="77777777" w:rsidTr="00C0190C">
              <w:trPr>
                <w:tblHeader/>
                <w:tblCellSpacing w:w="0" w:type="dxa"/>
              </w:trPr>
              <w:tc>
                <w:tcPr>
                  <w:tcW w:w="360" w:type="dxa"/>
                  <w:hideMark/>
                </w:tcPr>
                <w:p w14:paraId="27482105" w14:textId="77777777" w:rsidR="00C0190C" w:rsidRPr="00A25D4D" w:rsidRDefault="00C0190C" w:rsidP="008F13CC">
                  <w:pPr>
                    <w:jc w:val="left"/>
                  </w:pPr>
                  <w:r w:rsidRPr="00A25D4D">
                    <w:t> </w:t>
                  </w:r>
                </w:p>
              </w:tc>
              <w:tc>
                <w:tcPr>
                  <w:tcW w:w="1500" w:type="dxa"/>
                  <w:hideMark/>
                </w:tcPr>
                <w:p w14:paraId="15278068" w14:textId="77777777" w:rsidR="00C0190C" w:rsidRPr="00A25D4D" w:rsidRDefault="00C0190C" w:rsidP="008F13CC">
                  <w:pPr>
                    <w:jc w:val="left"/>
                  </w:pPr>
                  <w:r w:rsidRPr="00A25D4D">
                    <w:t>Type:</w:t>
                  </w:r>
                </w:p>
              </w:tc>
              <w:tc>
                <w:tcPr>
                  <w:tcW w:w="0" w:type="auto"/>
                  <w:hideMark/>
                </w:tcPr>
                <w:p w14:paraId="2775C31D" w14:textId="77777777" w:rsidR="00C0190C" w:rsidRPr="00A25D4D" w:rsidRDefault="00C0190C" w:rsidP="008F13CC">
                  <w:pPr>
                    <w:jc w:val="left"/>
                  </w:pPr>
                  <w:proofErr w:type="spellStart"/>
                  <w:r w:rsidRPr="00A25D4D">
                    <w:t>BijlageTypeValue</w:t>
                  </w:r>
                  <w:proofErr w:type="spellEnd"/>
                </w:p>
              </w:tc>
            </w:tr>
            <w:tr w:rsidR="00C0190C" w:rsidRPr="00A25D4D" w14:paraId="2F94BAAC" w14:textId="77777777" w:rsidTr="00C0190C">
              <w:trPr>
                <w:tblHeader/>
                <w:tblCellSpacing w:w="0" w:type="dxa"/>
              </w:trPr>
              <w:tc>
                <w:tcPr>
                  <w:tcW w:w="360" w:type="dxa"/>
                  <w:hideMark/>
                </w:tcPr>
                <w:p w14:paraId="669560A8" w14:textId="77777777" w:rsidR="00C0190C" w:rsidRPr="00A25D4D" w:rsidRDefault="00C0190C" w:rsidP="008F13CC">
                  <w:pPr>
                    <w:jc w:val="left"/>
                  </w:pPr>
                  <w:r w:rsidRPr="00A25D4D">
                    <w:t> </w:t>
                  </w:r>
                </w:p>
              </w:tc>
              <w:tc>
                <w:tcPr>
                  <w:tcW w:w="1500" w:type="dxa"/>
                  <w:hideMark/>
                </w:tcPr>
                <w:p w14:paraId="0BAA0957" w14:textId="77777777" w:rsidR="00C0190C" w:rsidRPr="00A25D4D" w:rsidRDefault="00C0190C" w:rsidP="008F13CC">
                  <w:pPr>
                    <w:jc w:val="left"/>
                  </w:pPr>
                  <w:r w:rsidRPr="00A25D4D">
                    <w:t>Naam</w:t>
                  </w:r>
                </w:p>
              </w:tc>
              <w:tc>
                <w:tcPr>
                  <w:tcW w:w="0" w:type="auto"/>
                  <w:hideMark/>
                </w:tcPr>
                <w:p w14:paraId="15350F32" w14:textId="77777777" w:rsidR="00C0190C" w:rsidRPr="00A25D4D" w:rsidRDefault="00C0190C" w:rsidP="008F13CC">
                  <w:pPr>
                    <w:jc w:val="left"/>
                  </w:pPr>
                </w:p>
              </w:tc>
            </w:tr>
            <w:tr w:rsidR="00C0190C" w:rsidRPr="00A25D4D" w14:paraId="2A26EAF2" w14:textId="77777777" w:rsidTr="00C0190C">
              <w:trPr>
                <w:tblHeader/>
                <w:tblCellSpacing w:w="0" w:type="dxa"/>
              </w:trPr>
              <w:tc>
                <w:tcPr>
                  <w:tcW w:w="360" w:type="dxa"/>
                  <w:hideMark/>
                </w:tcPr>
                <w:p w14:paraId="77CA133A" w14:textId="77777777" w:rsidR="00C0190C" w:rsidRPr="00A25D4D" w:rsidRDefault="00C0190C" w:rsidP="008F13CC">
                  <w:pPr>
                    <w:jc w:val="left"/>
                  </w:pPr>
                  <w:r w:rsidRPr="00A25D4D">
                    <w:t> </w:t>
                  </w:r>
                </w:p>
              </w:tc>
              <w:tc>
                <w:tcPr>
                  <w:tcW w:w="1500" w:type="dxa"/>
                  <w:hideMark/>
                </w:tcPr>
                <w:p w14:paraId="1E50817F" w14:textId="77777777" w:rsidR="00C0190C" w:rsidRPr="00A25D4D" w:rsidRDefault="00C0190C" w:rsidP="008F13CC">
                  <w:pPr>
                    <w:jc w:val="left"/>
                  </w:pPr>
                  <w:r w:rsidRPr="00A25D4D">
                    <w:t>Definitie:</w:t>
                  </w:r>
                </w:p>
              </w:tc>
              <w:tc>
                <w:tcPr>
                  <w:tcW w:w="0" w:type="auto"/>
                  <w:hideMark/>
                </w:tcPr>
                <w:p w14:paraId="1184AE7F" w14:textId="77777777" w:rsidR="00C0190C" w:rsidRPr="00A25D4D" w:rsidRDefault="00C0190C" w:rsidP="008F13CC">
                  <w:pPr>
                    <w:jc w:val="left"/>
                  </w:pPr>
                  <w:r w:rsidRPr="00A25D4D">
                    <w:t xml:space="preserve">Beschrijft het type bijlage. </w:t>
                  </w:r>
                </w:p>
              </w:tc>
            </w:tr>
            <w:tr w:rsidR="00C0190C" w:rsidRPr="00A25D4D" w14:paraId="218ADB09" w14:textId="77777777" w:rsidTr="00C0190C">
              <w:trPr>
                <w:tblHeader/>
                <w:tblCellSpacing w:w="0" w:type="dxa"/>
              </w:trPr>
              <w:tc>
                <w:tcPr>
                  <w:tcW w:w="360" w:type="dxa"/>
                  <w:hideMark/>
                </w:tcPr>
                <w:p w14:paraId="32101138" w14:textId="77777777" w:rsidR="00C0190C" w:rsidRPr="00A25D4D" w:rsidRDefault="00C0190C" w:rsidP="008F13CC">
                  <w:pPr>
                    <w:jc w:val="left"/>
                  </w:pPr>
                  <w:r w:rsidRPr="00A25D4D">
                    <w:t> </w:t>
                  </w:r>
                </w:p>
              </w:tc>
              <w:tc>
                <w:tcPr>
                  <w:tcW w:w="1500" w:type="dxa"/>
                  <w:hideMark/>
                </w:tcPr>
                <w:p w14:paraId="2D7159E0"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091B99E" w14:textId="77777777" w:rsidR="00C0190C" w:rsidRPr="00A25D4D" w:rsidRDefault="00C0190C" w:rsidP="008F13CC">
                  <w:pPr>
                    <w:jc w:val="left"/>
                  </w:pPr>
                  <w:r w:rsidRPr="00A25D4D">
                    <w:t>1</w:t>
                  </w:r>
                </w:p>
              </w:tc>
            </w:tr>
          </w:tbl>
          <w:p w14:paraId="6701ACD4" w14:textId="77777777" w:rsidR="00C0190C" w:rsidRPr="00A25D4D" w:rsidRDefault="00C0190C" w:rsidP="008F13CC">
            <w:pPr>
              <w:jc w:val="left"/>
            </w:pPr>
          </w:p>
        </w:tc>
      </w:tr>
      <w:tr w:rsidR="00C0190C" w:rsidRPr="00A25D4D" w14:paraId="4265238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B4B27EA" w14:textId="77777777" w:rsidR="00C0190C" w:rsidRPr="00A25D4D" w:rsidRDefault="00C0190C" w:rsidP="008F13CC">
            <w:pPr>
              <w:jc w:val="left"/>
            </w:pPr>
            <w:r w:rsidRPr="00A25D4D">
              <w:rPr>
                <w:b/>
                <w:bCs/>
              </w:rPr>
              <w:t xml:space="preserve">Attribuut: </w:t>
            </w:r>
            <w:proofErr w:type="spellStart"/>
            <w:r w:rsidRPr="00A25D4D">
              <w:rPr>
                <w:b/>
                <w:bCs/>
              </w:rPr>
              <w:t>bestandLocatie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463C911D" w14:textId="77777777" w:rsidTr="00C0190C">
              <w:trPr>
                <w:tblHeader/>
                <w:tblCellSpacing w:w="0" w:type="dxa"/>
              </w:trPr>
              <w:tc>
                <w:tcPr>
                  <w:tcW w:w="360" w:type="dxa"/>
                  <w:hideMark/>
                </w:tcPr>
                <w:p w14:paraId="5D46EC8F" w14:textId="77777777" w:rsidR="00C0190C" w:rsidRPr="00A25D4D" w:rsidRDefault="00C0190C" w:rsidP="008F13CC">
                  <w:pPr>
                    <w:jc w:val="left"/>
                  </w:pPr>
                  <w:r w:rsidRPr="00A25D4D">
                    <w:t> </w:t>
                  </w:r>
                </w:p>
              </w:tc>
              <w:tc>
                <w:tcPr>
                  <w:tcW w:w="1500" w:type="dxa"/>
                  <w:hideMark/>
                </w:tcPr>
                <w:p w14:paraId="04EE1EC4" w14:textId="77777777" w:rsidR="00C0190C" w:rsidRPr="00A25D4D" w:rsidRDefault="00C0190C" w:rsidP="008F13CC">
                  <w:pPr>
                    <w:jc w:val="left"/>
                  </w:pPr>
                  <w:r w:rsidRPr="00A25D4D">
                    <w:t>Type:</w:t>
                  </w:r>
                </w:p>
              </w:tc>
              <w:tc>
                <w:tcPr>
                  <w:tcW w:w="0" w:type="auto"/>
                  <w:hideMark/>
                </w:tcPr>
                <w:p w14:paraId="3E1EFF7F" w14:textId="77777777" w:rsidR="00C0190C" w:rsidRPr="00A25D4D" w:rsidRDefault="00C0190C" w:rsidP="008F13CC">
                  <w:pPr>
                    <w:jc w:val="left"/>
                  </w:pPr>
                  <w:r w:rsidRPr="00A25D4D">
                    <w:t>URI</w:t>
                  </w:r>
                </w:p>
              </w:tc>
            </w:tr>
            <w:tr w:rsidR="00C0190C" w:rsidRPr="00A25D4D" w14:paraId="0F45BE94" w14:textId="77777777" w:rsidTr="00C0190C">
              <w:trPr>
                <w:tblHeader/>
                <w:tblCellSpacing w:w="0" w:type="dxa"/>
              </w:trPr>
              <w:tc>
                <w:tcPr>
                  <w:tcW w:w="360" w:type="dxa"/>
                  <w:hideMark/>
                </w:tcPr>
                <w:p w14:paraId="1C97E78B" w14:textId="77777777" w:rsidR="00C0190C" w:rsidRPr="00A25D4D" w:rsidRDefault="00C0190C" w:rsidP="008F13CC">
                  <w:pPr>
                    <w:jc w:val="left"/>
                  </w:pPr>
                  <w:r w:rsidRPr="00A25D4D">
                    <w:t> </w:t>
                  </w:r>
                </w:p>
              </w:tc>
              <w:tc>
                <w:tcPr>
                  <w:tcW w:w="1500" w:type="dxa"/>
                  <w:hideMark/>
                </w:tcPr>
                <w:p w14:paraId="0A9A8974" w14:textId="77777777" w:rsidR="00C0190C" w:rsidRPr="00A25D4D" w:rsidRDefault="00C0190C" w:rsidP="008F13CC">
                  <w:pPr>
                    <w:jc w:val="left"/>
                  </w:pPr>
                  <w:r w:rsidRPr="00A25D4D">
                    <w:t>Naam</w:t>
                  </w:r>
                </w:p>
              </w:tc>
              <w:tc>
                <w:tcPr>
                  <w:tcW w:w="0" w:type="auto"/>
                  <w:hideMark/>
                </w:tcPr>
                <w:p w14:paraId="6597E554" w14:textId="77777777" w:rsidR="00C0190C" w:rsidRPr="00A25D4D" w:rsidRDefault="00C0190C" w:rsidP="008F13CC">
                  <w:pPr>
                    <w:jc w:val="left"/>
                  </w:pPr>
                </w:p>
              </w:tc>
            </w:tr>
            <w:tr w:rsidR="00C0190C" w:rsidRPr="00A25D4D" w14:paraId="1600D7E8" w14:textId="77777777" w:rsidTr="00C0190C">
              <w:trPr>
                <w:tblHeader/>
                <w:tblCellSpacing w:w="0" w:type="dxa"/>
              </w:trPr>
              <w:tc>
                <w:tcPr>
                  <w:tcW w:w="360" w:type="dxa"/>
                  <w:hideMark/>
                </w:tcPr>
                <w:p w14:paraId="01ACFF4C" w14:textId="77777777" w:rsidR="00C0190C" w:rsidRPr="00A25D4D" w:rsidRDefault="00C0190C" w:rsidP="008F13CC">
                  <w:pPr>
                    <w:jc w:val="left"/>
                  </w:pPr>
                  <w:r w:rsidRPr="00A25D4D">
                    <w:t> </w:t>
                  </w:r>
                </w:p>
              </w:tc>
              <w:tc>
                <w:tcPr>
                  <w:tcW w:w="1500" w:type="dxa"/>
                  <w:hideMark/>
                </w:tcPr>
                <w:p w14:paraId="64CABDAE" w14:textId="77777777" w:rsidR="00C0190C" w:rsidRPr="00A25D4D" w:rsidRDefault="00C0190C" w:rsidP="008F13CC">
                  <w:pPr>
                    <w:jc w:val="left"/>
                  </w:pPr>
                  <w:r w:rsidRPr="00A25D4D">
                    <w:t>Definitie:</w:t>
                  </w:r>
                </w:p>
              </w:tc>
              <w:tc>
                <w:tcPr>
                  <w:tcW w:w="0" w:type="auto"/>
                  <w:hideMark/>
                </w:tcPr>
                <w:p w14:paraId="50DBA975" w14:textId="77777777" w:rsidR="00C0190C" w:rsidRPr="00A25D4D" w:rsidRDefault="00C0190C" w:rsidP="008F13CC">
                  <w:pPr>
                    <w:jc w:val="left"/>
                  </w:pPr>
                  <w:r w:rsidRPr="00A25D4D">
                    <w:t xml:space="preserve">Bestandsnaam van het bestand dat meegegeven wordt. </w:t>
                  </w:r>
                </w:p>
              </w:tc>
            </w:tr>
            <w:tr w:rsidR="00C0190C" w:rsidRPr="00A25D4D" w14:paraId="77056216" w14:textId="77777777" w:rsidTr="00C0190C">
              <w:trPr>
                <w:tblHeader/>
                <w:tblCellSpacing w:w="0" w:type="dxa"/>
              </w:trPr>
              <w:tc>
                <w:tcPr>
                  <w:tcW w:w="360" w:type="dxa"/>
                  <w:hideMark/>
                </w:tcPr>
                <w:p w14:paraId="3967900F" w14:textId="77777777" w:rsidR="00C0190C" w:rsidRPr="00A25D4D" w:rsidRDefault="00C0190C" w:rsidP="008F13CC">
                  <w:pPr>
                    <w:jc w:val="left"/>
                  </w:pPr>
                  <w:r w:rsidRPr="00A25D4D">
                    <w:t> </w:t>
                  </w:r>
                </w:p>
              </w:tc>
              <w:tc>
                <w:tcPr>
                  <w:tcW w:w="1500" w:type="dxa"/>
                  <w:hideMark/>
                </w:tcPr>
                <w:p w14:paraId="550E72CE" w14:textId="77777777" w:rsidR="00C0190C" w:rsidRPr="00A25D4D" w:rsidRDefault="00C0190C" w:rsidP="008F13CC">
                  <w:pPr>
                    <w:jc w:val="left"/>
                  </w:pPr>
                  <w:r w:rsidRPr="00A25D4D">
                    <w:t>Omschrijving:</w:t>
                  </w:r>
                </w:p>
              </w:tc>
              <w:tc>
                <w:tcPr>
                  <w:tcW w:w="0" w:type="auto"/>
                  <w:hideMark/>
                </w:tcPr>
                <w:p w14:paraId="26571D22" w14:textId="77777777" w:rsidR="00C0190C" w:rsidRPr="00A25D4D" w:rsidRDefault="00C0190C" w:rsidP="008F13CC">
                  <w:pPr>
                    <w:jc w:val="left"/>
                  </w:pPr>
                  <w:r w:rsidRPr="00A25D4D">
                    <w:t xml:space="preserve">De bestandsnaam omvat ook de locatie van het bestand. </w:t>
                  </w:r>
                </w:p>
              </w:tc>
            </w:tr>
            <w:tr w:rsidR="00C0190C" w:rsidRPr="00A25D4D" w14:paraId="58CB2DFA" w14:textId="77777777" w:rsidTr="00C0190C">
              <w:trPr>
                <w:tblHeader/>
                <w:tblCellSpacing w:w="0" w:type="dxa"/>
              </w:trPr>
              <w:tc>
                <w:tcPr>
                  <w:tcW w:w="360" w:type="dxa"/>
                  <w:hideMark/>
                </w:tcPr>
                <w:p w14:paraId="2490E3CC" w14:textId="77777777" w:rsidR="00C0190C" w:rsidRPr="00A25D4D" w:rsidRDefault="00C0190C" w:rsidP="008F13CC">
                  <w:pPr>
                    <w:jc w:val="left"/>
                  </w:pPr>
                  <w:r w:rsidRPr="00A25D4D">
                    <w:t> </w:t>
                  </w:r>
                </w:p>
              </w:tc>
              <w:tc>
                <w:tcPr>
                  <w:tcW w:w="1500" w:type="dxa"/>
                  <w:hideMark/>
                </w:tcPr>
                <w:p w14:paraId="657FE20C"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60FD780" w14:textId="235AC91C" w:rsidR="00C0190C" w:rsidRPr="00A25D4D" w:rsidRDefault="001555C3" w:rsidP="008F13CC">
                  <w:pPr>
                    <w:jc w:val="left"/>
                  </w:pPr>
                  <w:ins w:id="132" w:author="Paul Janssen" w:date="2020-06-10T17:27:00Z">
                    <w:r>
                      <w:t>0..</w:t>
                    </w:r>
                  </w:ins>
                  <w:r w:rsidR="00C0190C" w:rsidRPr="00A25D4D">
                    <w:t>1</w:t>
                  </w:r>
                </w:p>
              </w:tc>
            </w:tr>
          </w:tbl>
          <w:p w14:paraId="05AFBFFE" w14:textId="77777777" w:rsidR="00C0190C" w:rsidRPr="00A25D4D" w:rsidRDefault="00C0190C" w:rsidP="008F13CC">
            <w:pPr>
              <w:jc w:val="left"/>
            </w:pPr>
          </w:p>
        </w:tc>
      </w:tr>
      <w:tr w:rsidR="00C0190C" w:rsidRPr="00A25D4D" w14:paraId="772F5F6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D10CAFC" w14:textId="77777777" w:rsidR="00C0190C" w:rsidRPr="00A25D4D" w:rsidRDefault="00C0190C" w:rsidP="008F13CC">
            <w:pPr>
              <w:jc w:val="left"/>
            </w:pPr>
            <w:r w:rsidRPr="00A25D4D">
              <w:rPr>
                <w:b/>
                <w:bCs/>
              </w:rPr>
              <w:t xml:space="preserve">Attribuut: </w:t>
            </w:r>
            <w:proofErr w:type="spellStart"/>
            <w:r w:rsidRPr="00A25D4D">
              <w:rPr>
                <w:b/>
                <w:bCs/>
              </w:rPr>
              <w:t>bestandMediaType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0AC897C8" w14:textId="77777777" w:rsidTr="00C0190C">
              <w:trPr>
                <w:tblHeader/>
                <w:tblCellSpacing w:w="0" w:type="dxa"/>
              </w:trPr>
              <w:tc>
                <w:tcPr>
                  <w:tcW w:w="360" w:type="dxa"/>
                  <w:hideMark/>
                </w:tcPr>
                <w:p w14:paraId="4847F053" w14:textId="77777777" w:rsidR="00C0190C" w:rsidRPr="00A25D4D" w:rsidRDefault="00C0190C" w:rsidP="008F13CC">
                  <w:pPr>
                    <w:jc w:val="left"/>
                  </w:pPr>
                  <w:r w:rsidRPr="00A25D4D">
                    <w:t> </w:t>
                  </w:r>
                </w:p>
              </w:tc>
              <w:tc>
                <w:tcPr>
                  <w:tcW w:w="1500" w:type="dxa"/>
                  <w:hideMark/>
                </w:tcPr>
                <w:p w14:paraId="0ADB84A2" w14:textId="77777777" w:rsidR="00C0190C" w:rsidRPr="00A25D4D" w:rsidRDefault="00C0190C" w:rsidP="008F13CC">
                  <w:pPr>
                    <w:jc w:val="left"/>
                  </w:pPr>
                  <w:r w:rsidRPr="00A25D4D">
                    <w:t>Type:</w:t>
                  </w:r>
                </w:p>
              </w:tc>
              <w:tc>
                <w:tcPr>
                  <w:tcW w:w="0" w:type="auto"/>
                  <w:hideMark/>
                </w:tcPr>
                <w:p w14:paraId="227C0495" w14:textId="77777777" w:rsidR="00C0190C" w:rsidRPr="00A25D4D" w:rsidRDefault="00C0190C" w:rsidP="008F13CC">
                  <w:pPr>
                    <w:jc w:val="left"/>
                  </w:pPr>
                  <w:proofErr w:type="spellStart"/>
                  <w:r w:rsidRPr="00A25D4D">
                    <w:t>BestandMediaTypeValue</w:t>
                  </w:r>
                  <w:proofErr w:type="spellEnd"/>
                </w:p>
              </w:tc>
            </w:tr>
            <w:tr w:rsidR="00C0190C" w:rsidRPr="00A25D4D" w14:paraId="1CD8E7FC" w14:textId="77777777" w:rsidTr="00C0190C">
              <w:trPr>
                <w:tblHeader/>
                <w:tblCellSpacing w:w="0" w:type="dxa"/>
              </w:trPr>
              <w:tc>
                <w:tcPr>
                  <w:tcW w:w="360" w:type="dxa"/>
                  <w:hideMark/>
                </w:tcPr>
                <w:p w14:paraId="4C738A5A" w14:textId="77777777" w:rsidR="00C0190C" w:rsidRPr="00A25D4D" w:rsidRDefault="00C0190C" w:rsidP="008F13CC">
                  <w:pPr>
                    <w:jc w:val="left"/>
                  </w:pPr>
                  <w:r w:rsidRPr="00A25D4D">
                    <w:t> </w:t>
                  </w:r>
                </w:p>
              </w:tc>
              <w:tc>
                <w:tcPr>
                  <w:tcW w:w="1500" w:type="dxa"/>
                  <w:hideMark/>
                </w:tcPr>
                <w:p w14:paraId="078F8F77" w14:textId="77777777" w:rsidR="00C0190C" w:rsidRPr="00A25D4D" w:rsidRDefault="00C0190C" w:rsidP="008F13CC">
                  <w:pPr>
                    <w:jc w:val="left"/>
                  </w:pPr>
                  <w:r w:rsidRPr="00A25D4D">
                    <w:t>Naam</w:t>
                  </w:r>
                </w:p>
              </w:tc>
              <w:tc>
                <w:tcPr>
                  <w:tcW w:w="0" w:type="auto"/>
                  <w:hideMark/>
                </w:tcPr>
                <w:p w14:paraId="297F89DF" w14:textId="77777777" w:rsidR="00C0190C" w:rsidRPr="00A25D4D" w:rsidRDefault="00C0190C" w:rsidP="008F13CC">
                  <w:pPr>
                    <w:jc w:val="left"/>
                  </w:pPr>
                </w:p>
              </w:tc>
            </w:tr>
            <w:tr w:rsidR="00C0190C" w:rsidRPr="00A25D4D" w14:paraId="64BFCCE3" w14:textId="77777777" w:rsidTr="00C0190C">
              <w:trPr>
                <w:tblHeader/>
                <w:tblCellSpacing w:w="0" w:type="dxa"/>
              </w:trPr>
              <w:tc>
                <w:tcPr>
                  <w:tcW w:w="360" w:type="dxa"/>
                  <w:hideMark/>
                </w:tcPr>
                <w:p w14:paraId="48487C52" w14:textId="77777777" w:rsidR="00C0190C" w:rsidRPr="00A25D4D" w:rsidRDefault="00C0190C" w:rsidP="008F13CC">
                  <w:pPr>
                    <w:jc w:val="left"/>
                  </w:pPr>
                  <w:r w:rsidRPr="00A25D4D">
                    <w:t> </w:t>
                  </w:r>
                </w:p>
              </w:tc>
              <w:tc>
                <w:tcPr>
                  <w:tcW w:w="1500" w:type="dxa"/>
                  <w:hideMark/>
                </w:tcPr>
                <w:p w14:paraId="1FD64476" w14:textId="77777777" w:rsidR="00C0190C" w:rsidRPr="00A25D4D" w:rsidRDefault="00C0190C" w:rsidP="008F13CC">
                  <w:pPr>
                    <w:jc w:val="left"/>
                  </w:pPr>
                  <w:r w:rsidRPr="00A25D4D">
                    <w:t>Definitie:</w:t>
                  </w:r>
                </w:p>
              </w:tc>
              <w:tc>
                <w:tcPr>
                  <w:tcW w:w="0" w:type="auto"/>
                  <w:hideMark/>
                </w:tcPr>
                <w:p w14:paraId="7A0D2134" w14:textId="77777777" w:rsidR="00C0190C" w:rsidRPr="00A25D4D" w:rsidRDefault="00C0190C" w:rsidP="008F13CC">
                  <w:pPr>
                    <w:jc w:val="left"/>
                  </w:pPr>
                  <w:r w:rsidRPr="00A25D4D">
                    <w:t xml:space="preserve">Media type van een bestand. </w:t>
                  </w:r>
                </w:p>
              </w:tc>
            </w:tr>
            <w:tr w:rsidR="00C0190C" w:rsidRPr="00A25D4D" w14:paraId="04EA7A1D" w14:textId="77777777" w:rsidTr="00C0190C">
              <w:trPr>
                <w:tblHeader/>
                <w:tblCellSpacing w:w="0" w:type="dxa"/>
              </w:trPr>
              <w:tc>
                <w:tcPr>
                  <w:tcW w:w="360" w:type="dxa"/>
                  <w:hideMark/>
                </w:tcPr>
                <w:p w14:paraId="2D240A31" w14:textId="77777777" w:rsidR="00C0190C" w:rsidRPr="00A25D4D" w:rsidRDefault="00C0190C" w:rsidP="008F13CC">
                  <w:pPr>
                    <w:jc w:val="left"/>
                  </w:pPr>
                  <w:r w:rsidRPr="00A25D4D">
                    <w:t> </w:t>
                  </w:r>
                </w:p>
              </w:tc>
              <w:tc>
                <w:tcPr>
                  <w:tcW w:w="1500" w:type="dxa"/>
                  <w:hideMark/>
                </w:tcPr>
                <w:p w14:paraId="5AA7B89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F615AEF" w14:textId="038DC385" w:rsidR="00C0190C" w:rsidRPr="00A25D4D" w:rsidRDefault="001555C3" w:rsidP="008F13CC">
                  <w:pPr>
                    <w:jc w:val="left"/>
                  </w:pPr>
                  <w:ins w:id="133" w:author="Paul Janssen" w:date="2020-06-10T17:27:00Z">
                    <w:r>
                      <w:t>0..</w:t>
                    </w:r>
                  </w:ins>
                  <w:r w:rsidR="00C0190C" w:rsidRPr="00A25D4D">
                    <w:t>1</w:t>
                  </w:r>
                </w:p>
              </w:tc>
            </w:tr>
          </w:tbl>
          <w:p w14:paraId="325B649B" w14:textId="77777777" w:rsidR="00C0190C" w:rsidRPr="00A25D4D" w:rsidRDefault="00C0190C" w:rsidP="008F13CC">
            <w:pPr>
              <w:jc w:val="left"/>
            </w:pPr>
          </w:p>
        </w:tc>
      </w:tr>
      <w:tr w:rsidR="00C0190C" w:rsidRPr="00A25D4D" w14:paraId="000595A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F6AFA9B" w14:textId="77777777" w:rsidR="00C0190C" w:rsidRPr="00A25D4D" w:rsidRDefault="00C0190C" w:rsidP="008F13CC">
            <w:pPr>
              <w:jc w:val="left"/>
            </w:pPr>
            <w:r w:rsidRPr="00A25D4D">
              <w:rPr>
                <w:b/>
                <w:bCs/>
              </w:rPr>
              <w:t xml:space="preserve">Attribuut: </w:t>
            </w:r>
            <w:proofErr w:type="spellStart"/>
            <w:r w:rsidRPr="00A25D4D">
              <w:rPr>
                <w:b/>
                <w:bCs/>
              </w:rPr>
              <w:t>bestandIdentificator</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4F684E18" w14:textId="77777777" w:rsidTr="00C0190C">
              <w:trPr>
                <w:tblHeader/>
                <w:tblCellSpacing w:w="0" w:type="dxa"/>
              </w:trPr>
              <w:tc>
                <w:tcPr>
                  <w:tcW w:w="360" w:type="dxa"/>
                  <w:hideMark/>
                </w:tcPr>
                <w:p w14:paraId="761CFB93" w14:textId="77777777" w:rsidR="00C0190C" w:rsidRPr="00A25D4D" w:rsidRDefault="00C0190C" w:rsidP="008F13CC">
                  <w:pPr>
                    <w:jc w:val="left"/>
                  </w:pPr>
                  <w:r w:rsidRPr="00A25D4D">
                    <w:t> </w:t>
                  </w:r>
                </w:p>
              </w:tc>
              <w:tc>
                <w:tcPr>
                  <w:tcW w:w="1500" w:type="dxa"/>
                  <w:hideMark/>
                </w:tcPr>
                <w:p w14:paraId="50EC2C90" w14:textId="77777777" w:rsidR="00C0190C" w:rsidRPr="00A25D4D" w:rsidRDefault="00C0190C" w:rsidP="008F13CC">
                  <w:pPr>
                    <w:jc w:val="left"/>
                  </w:pPr>
                  <w:r w:rsidRPr="00A25D4D">
                    <w:t>Type:</w:t>
                  </w:r>
                </w:p>
              </w:tc>
              <w:tc>
                <w:tcPr>
                  <w:tcW w:w="0" w:type="auto"/>
                  <w:hideMark/>
                </w:tcPr>
                <w:p w14:paraId="0F767B63" w14:textId="77777777" w:rsidR="00C0190C" w:rsidRPr="00A25D4D" w:rsidRDefault="00C0190C" w:rsidP="008F13CC">
                  <w:pPr>
                    <w:jc w:val="left"/>
                  </w:pPr>
                  <w:r w:rsidRPr="00A25D4D">
                    <w:t>URI</w:t>
                  </w:r>
                </w:p>
              </w:tc>
            </w:tr>
            <w:tr w:rsidR="00C0190C" w:rsidRPr="00A25D4D" w14:paraId="3D58BB69" w14:textId="77777777" w:rsidTr="00C0190C">
              <w:trPr>
                <w:tblHeader/>
                <w:tblCellSpacing w:w="0" w:type="dxa"/>
              </w:trPr>
              <w:tc>
                <w:tcPr>
                  <w:tcW w:w="360" w:type="dxa"/>
                  <w:hideMark/>
                </w:tcPr>
                <w:p w14:paraId="6F88D358" w14:textId="77777777" w:rsidR="00C0190C" w:rsidRPr="00A25D4D" w:rsidRDefault="00C0190C" w:rsidP="008F13CC">
                  <w:pPr>
                    <w:jc w:val="left"/>
                  </w:pPr>
                  <w:r w:rsidRPr="00A25D4D">
                    <w:t> </w:t>
                  </w:r>
                </w:p>
              </w:tc>
              <w:tc>
                <w:tcPr>
                  <w:tcW w:w="1500" w:type="dxa"/>
                  <w:hideMark/>
                </w:tcPr>
                <w:p w14:paraId="6F20D4FF" w14:textId="77777777" w:rsidR="00C0190C" w:rsidRPr="00A25D4D" w:rsidRDefault="00C0190C" w:rsidP="008F13CC">
                  <w:pPr>
                    <w:jc w:val="left"/>
                  </w:pPr>
                  <w:r w:rsidRPr="00A25D4D">
                    <w:t>Naam</w:t>
                  </w:r>
                </w:p>
              </w:tc>
              <w:tc>
                <w:tcPr>
                  <w:tcW w:w="0" w:type="auto"/>
                  <w:hideMark/>
                </w:tcPr>
                <w:p w14:paraId="5998288E" w14:textId="77777777" w:rsidR="00C0190C" w:rsidRPr="00A25D4D" w:rsidRDefault="00C0190C" w:rsidP="008F13CC">
                  <w:pPr>
                    <w:jc w:val="left"/>
                  </w:pPr>
                </w:p>
              </w:tc>
            </w:tr>
            <w:tr w:rsidR="00C0190C" w:rsidRPr="00A25D4D" w14:paraId="34CB643F" w14:textId="77777777" w:rsidTr="00C0190C">
              <w:trPr>
                <w:tblHeader/>
                <w:tblCellSpacing w:w="0" w:type="dxa"/>
              </w:trPr>
              <w:tc>
                <w:tcPr>
                  <w:tcW w:w="360" w:type="dxa"/>
                  <w:hideMark/>
                </w:tcPr>
                <w:p w14:paraId="101A6D3C" w14:textId="77777777" w:rsidR="00C0190C" w:rsidRPr="00A25D4D" w:rsidRDefault="00C0190C" w:rsidP="008F13CC">
                  <w:pPr>
                    <w:jc w:val="left"/>
                  </w:pPr>
                  <w:r w:rsidRPr="00A25D4D">
                    <w:t> </w:t>
                  </w:r>
                </w:p>
              </w:tc>
              <w:tc>
                <w:tcPr>
                  <w:tcW w:w="1500" w:type="dxa"/>
                  <w:hideMark/>
                </w:tcPr>
                <w:p w14:paraId="60DD5237" w14:textId="77777777" w:rsidR="00C0190C" w:rsidRPr="00A25D4D" w:rsidRDefault="00C0190C" w:rsidP="008F13CC">
                  <w:pPr>
                    <w:jc w:val="left"/>
                  </w:pPr>
                  <w:r w:rsidRPr="00A25D4D">
                    <w:t>Definitie:</w:t>
                  </w:r>
                </w:p>
              </w:tc>
              <w:tc>
                <w:tcPr>
                  <w:tcW w:w="0" w:type="auto"/>
                  <w:hideMark/>
                </w:tcPr>
                <w:p w14:paraId="25A7E365" w14:textId="77777777" w:rsidR="00C0190C" w:rsidRPr="00A25D4D" w:rsidRDefault="00C0190C" w:rsidP="008F13CC">
                  <w:pPr>
                    <w:jc w:val="left"/>
                  </w:pPr>
                  <w:r w:rsidRPr="00A25D4D">
                    <w:t xml:space="preserve">Unieke </w:t>
                  </w:r>
                  <w:proofErr w:type="spellStart"/>
                  <w:r w:rsidRPr="00A25D4D">
                    <w:t>identificator</w:t>
                  </w:r>
                  <w:proofErr w:type="spellEnd"/>
                  <w:r w:rsidRPr="00A25D4D">
                    <w:t xml:space="preserve"> van een bestand. </w:t>
                  </w:r>
                </w:p>
              </w:tc>
            </w:tr>
            <w:tr w:rsidR="00C0190C" w:rsidRPr="00A25D4D" w14:paraId="42C09966" w14:textId="77777777" w:rsidTr="00C0190C">
              <w:trPr>
                <w:tblHeader/>
                <w:tblCellSpacing w:w="0" w:type="dxa"/>
              </w:trPr>
              <w:tc>
                <w:tcPr>
                  <w:tcW w:w="360" w:type="dxa"/>
                  <w:hideMark/>
                </w:tcPr>
                <w:p w14:paraId="79D19475" w14:textId="77777777" w:rsidR="00C0190C" w:rsidRPr="00A25D4D" w:rsidRDefault="00C0190C" w:rsidP="008F13CC">
                  <w:pPr>
                    <w:jc w:val="left"/>
                  </w:pPr>
                  <w:r w:rsidRPr="00A25D4D">
                    <w:t> </w:t>
                  </w:r>
                </w:p>
              </w:tc>
              <w:tc>
                <w:tcPr>
                  <w:tcW w:w="1500" w:type="dxa"/>
                  <w:hideMark/>
                </w:tcPr>
                <w:p w14:paraId="783948F5" w14:textId="77777777" w:rsidR="00C0190C" w:rsidRPr="00A25D4D" w:rsidRDefault="00C0190C" w:rsidP="008F13CC">
                  <w:pPr>
                    <w:jc w:val="left"/>
                  </w:pPr>
                  <w:r w:rsidRPr="00A25D4D">
                    <w:t>Omschrijving:</w:t>
                  </w:r>
                </w:p>
              </w:tc>
              <w:tc>
                <w:tcPr>
                  <w:tcW w:w="0" w:type="auto"/>
                  <w:hideMark/>
                </w:tcPr>
                <w:p w14:paraId="48B0D3F7" w14:textId="77777777" w:rsidR="00C0190C" w:rsidRPr="00A25D4D" w:rsidRDefault="00C0190C" w:rsidP="008F13CC">
                  <w:pPr>
                    <w:jc w:val="left"/>
                  </w:pPr>
                  <w:r w:rsidRPr="00A25D4D">
                    <w:t xml:space="preserve">Deze </w:t>
                  </w:r>
                  <w:proofErr w:type="spellStart"/>
                  <w:r w:rsidRPr="00A25D4D">
                    <w:t>identificator</w:t>
                  </w:r>
                  <w:proofErr w:type="spellEnd"/>
                  <w:r w:rsidRPr="00A25D4D">
                    <w:t xml:space="preserve"> wordt beschreven via een URI. </w:t>
                  </w:r>
                </w:p>
              </w:tc>
            </w:tr>
            <w:tr w:rsidR="00C0190C" w:rsidRPr="00A25D4D" w14:paraId="52C40858" w14:textId="77777777" w:rsidTr="00C0190C">
              <w:trPr>
                <w:tblHeader/>
                <w:tblCellSpacing w:w="0" w:type="dxa"/>
              </w:trPr>
              <w:tc>
                <w:tcPr>
                  <w:tcW w:w="360" w:type="dxa"/>
                  <w:hideMark/>
                </w:tcPr>
                <w:p w14:paraId="71C9C2C1" w14:textId="77777777" w:rsidR="00C0190C" w:rsidRPr="00A25D4D" w:rsidRDefault="00C0190C" w:rsidP="008F13CC">
                  <w:pPr>
                    <w:jc w:val="left"/>
                  </w:pPr>
                  <w:r w:rsidRPr="00A25D4D">
                    <w:t> </w:t>
                  </w:r>
                </w:p>
              </w:tc>
              <w:tc>
                <w:tcPr>
                  <w:tcW w:w="1500" w:type="dxa"/>
                  <w:hideMark/>
                </w:tcPr>
                <w:p w14:paraId="64416B1C"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CB6FAE5" w14:textId="77777777" w:rsidR="00C0190C" w:rsidRPr="00A25D4D" w:rsidRDefault="00C0190C" w:rsidP="008F13CC">
                  <w:pPr>
                    <w:jc w:val="left"/>
                  </w:pPr>
                  <w:r w:rsidRPr="00A25D4D">
                    <w:t>1</w:t>
                  </w:r>
                </w:p>
              </w:tc>
            </w:tr>
          </w:tbl>
          <w:p w14:paraId="4580FA0D" w14:textId="77777777" w:rsidR="00C0190C" w:rsidRPr="00A25D4D" w:rsidRDefault="00C0190C" w:rsidP="008F13CC">
            <w:pPr>
              <w:jc w:val="left"/>
            </w:pPr>
          </w:p>
        </w:tc>
      </w:tr>
      <w:tr w:rsidR="001555C3" w:rsidRPr="00A25D4D" w14:paraId="44D37DED" w14:textId="77777777" w:rsidTr="00C0190C">
        <w:trPr>
          <w:tblCellSpacing w:w="0" w:type="dxa"/>
          <w:ins w:id="134" w:author="Paul Janssen" w:date="2020-06-10T17:29:00Z"/>
        </w:trPr>
        <w:tc>
          <w:tcPr>
            <w:tcW w:w="0" w:type="auto"/>
            <w:tcBorders>
              <w:top w:val="outset" w:sz="6" w:space="0" w:color="auto"/>
              <w:left w:val="outset" w:sz="6" w:space="0" w:color="auto"/>
              <w:bottom w:val="outset" w:sz="6" w:space="0" w:color="auto"/>
              <w:right w:val="outset" w:sz="6" w:space="0" w:color="auto"/>
            </w:tcBorders>
          </w:tcPr>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980"/>
            </w:tblGrid>
            <w:tr w:rsidR="001555C3" w:rsidRPr="00A25D4D" w14:paraId="3C5BC706" w14:textId="77777777" w:rsidTr="004C0A21">
              <w:trPr>
                <w:tblCellSpacing w:w="0" w:type="dxa"/>
                <w:ins w:id="135" w:author="Paul Janssen" w:date="2020-06-10T17:29:00Z"/>
              </w:trPr>
              <w:tc>
                <w:tcPr>
                  <w:tcW w:w="0" w:type="auto"/>
                  <w:tcBorders>
                    <w:top w:val="outset" w:sz="6" w:space="0" w:color="auto"/>
                    <w:left w:val="outset" w:sz="6" w:space="0" w:color="auto"/>
                    <w:bottom w:val="outset" w:sz="6" w:space="0" w:color="auto"/>
                    <w:right w:val="outset" w:sz="6" w:space="0" w:color="auto"/>
                  </w:tcBorders>
                  <w:hideMark/>
                </w:tcPr>
                <w:p w14:paraId="0092B9E7" w14:textId="2AEC8F17" w:rsidR="001555C3" w:rsidRPr="00A25D4D" w:rsidRDefault="001555C3" w:rsidP="001555C3">
                  <w:pPr>
                    <w:jc w:val="left"/>
                    <w:rPr>
                      <w:ins w:id="136" w:author="Paul Janssen" w:date="2020-06-10T17:29:00Z"/>
                    </w:rPr>
                  </w:pPr>
                  <w:proofErr w:type="spellStart"/>
                  <w:ins w:id="137" w:author="Paul Janssen" w:date="2020-06-10T17:29:00Z">
                    <w:r w:rsidRPr="00A25D4D">
                      <w:rPr>
                        <w:b/>
                        <w:bCs/>
                      </w:rPr>
                      <w:t>Constraint</w:t>
                    </w:r>
                    <w:proofErr w:type="spellEnd"/>
                    <w:r w:rsidRPr="00A25D4D">
                      <w:rPr>
                        <w:b/>
                        <w:bCs/>
                      </w:rPr>
                      <w:t xml:space="preserve">: </w:t>
                    </w:r>
                    <w:r w:rsidRPr="001555C3">
                      <w:rPr>
                        <w:b/>
                        <w:bCs/>
                        <w:rPrChange w:id="138" w:author="Paul Janssen" w:date="2020-06-10T17:30:00Z">
                          <w:rPr/>
                        </w:rPrChange>
                      </w:rPr>
                      <w:t>Attributen verplicht bij uitlevering</w:t>
                    </w:r>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060"/>
                  </w:tblGrid>
                  <w:tr w:rsidR="001555C3" w:rsidRPr="00A25D4D" w14:paraId="7C9A228A" w14:textId="77777777" w:rsidTr="004C0A21">
                    <w:trPr>
                      <w:tblHeader/>
                      <w:tblCellSpacing w:w="0" w:type="dxa"/>
                      <w:ins w:id="139" w:author="Paul Janssen" w:date="2020-06-10T17:29:00Z"/>
                    </w:trPr>
                    <w:tc>
                      <w:tcPr>
                        <w:tcW w:w="360" w:type="dxa"/>
                        <w:hideMark/>
                      </w:tcPr>
                      <w:p w14:paraId="17F28D5D" w14:textId="77777777" w:rsidR="001555C3" w:rsidRPr="00A25D4D" w:rsidRDefault="001555C3" w:rsidP="001555C3">
                        <w:pPr>
                          <w:jc w:val="left"/>
                          <w:rPr>
                            <w:ins w:id="140" w:author="Paul Janssen" w:date="2020-06-10T17:29:00Z"/>
                          </w:rPr>
                        </w:pPr>
                        <w:ins w:id="141" w:author="Paul Janssen" w:date="2020-06-10T17:29:00Z">
                          <w:r w:rsidRPr="00A25D4D">
                            <w:t> </w:t>
                          </w:r>
                        </w:ins>
                      </w:p>
                    </w:tc>
                    <w:tc>
                      <w:tcPr>
                        <w:tcW w:w="1500" w:type="dxa"/>
                        <w:hideMark/>
                      </w:tcPr>
                      <w:p w14:paraId="4F25F656" w14:textId="77777777" w:rsidR="001555C3" w:rsidRPr="00A25D4D" w:rsidRDefault="001555C3" w:rsidP="001555C3">
                        <w:pPr>
                          <w:jc w:val="left"/>
                          <w:rPr>
                            <w:ins w:id="142" w:author="Paul Janssen" w:date="2020-06-10T17:29:00Z"/>
                          </w:rPr>
                        </w:pPr>
                        <w:ins w:id="143" w:author="Paul Janssen" w:date="2020-06-10T17:29:00Z">
                          <w:r w:rsidRPr="00A25D4D">
                            <w:t>Natuurlijke taal:</w:t>
                          </w:r>
                        </w:ins>
                      </w:p>
                    </w:tc>
                    <w:tc>
                      <w:tcPr>
                        <w:tcW w:w="0" w:type="auto"/>
                        <w:hideMark/>
                      </w:tcPr>
                      <w:p w14:paraId="7E682681" w14:textId="77777777" w:rsidR="001555C3" w:rsidRPr="00A25D4D" w:rsidRDefault="001555C3" w:rsidP="001555C3">
                        <w:pPr>
                          <w:jc w:val="left"/>
                          <w:rPr>
                            <w:ins w:id="144" w:author="Paul Janssen" w:date="2020-06-10T17:29:00Z"/>
                          </w:rPr>
                        </w:pPr>
                        <w:ins w:id="145" w:author="Paul Janssen" w:date="2020-06-10T17:29:00Z">
                          <w:r w:rsidRPr="00A25D4D">
                            <w:t xml:space="preserve">Regels indien netbeheerder niet betrokken: geen netinformatie, geen </w:t>
                          </w:r>
                          <w:proofErr w:type="spellStart"/>
                          <w:r w:rsidRPr="00A25D4D">
                            <w:t>eigenTopografie</w:t>
                          </w:r>
                          <w:proofErr w:type="spellEnd"/>
                          <w:r w:rsidRPr="00A25D4D">
                            <w:t xml:space="preserve">, </w:t>
                          </w:r>
                          <w:proofErr w:type="spellStart"/>
                          <w:r w:rsidRPr="00A25D4D">
                            <w:t>eisVoorzorgsmaatregelBijlage</w:t>
                          </w:r>
                          <w:proofErr w:type="spellEnd"/>
                          <w:r w:rsidRPr="00A25D4D">
                            <w:t xml:space="preserve">=nee, wel bijlage optioneel </w:t>
                          </w:r>
                        </w:ins>
                      </w:p>
                    </w:tc>
                  </w:tr>
                  <w:tr w:rsidR="001555C3" w:rsidRPr="00A25D4D" w14:paraId="7646506C" w14:textId="77777777" w:rsidTr="004C0A21">
                    <w:trPr>
                      <w:tblHeader/>
                      <w:tblCellSpacing w:w="0" w:type="dxa"/>
                      <w:ins w:id="146" w:author="Paul Janssen" w:date="2020-06-10T17:29:00Z"/>
                    </w:trPr>
                    <w:tc>
                      <w:tcPr>
                        <w:tcW w:w="360" w:type="dxa"/>
                        <w:hideMark/>
                      </w:tcPr>
                      <w:p w14:paraId="402BF5C1" w14:textId="77777777" w:rsidR="001555C3" w:rsidRPr="00A25D4D" w:rsidRDefault="001555C3" w:rsidP="001555C3">
                        <w:pPr>
                          <w:jc w:val="left"/>
                          <w:rPr>
                            <w:ins w:id="147" w:author="Paul Janssen" w:date="2020-06-10T17:29:00Z"/>
                          </w:rPr>
                        </w:pPr>
                        <w:ins w:id="148" w:author="Paul Janssen" w:date="2020-06-10T17:29:00Z">
                          <w:r w:rsidRPr="00A25D4D">
                            <w:t> </w:t>
                          </w:r>
                        </w:ins>
                      </w:p>
                    </w:tc>
                    <w:tc>
                      <w:tcPr>
                        <w:tcW w:w="1500" w:type="dxa"/>
                        <w:hideMark/>
                      </w:tcPr>
                      <w:p w14:paraId="717FBD0F" w14:textId="77777777" w:rsidR="001555C3" w:rsidRPr="00A25D4D" w:rsidRDefault="001555C3" w:rsidP="001555C3">
                        <w:pPr>
                          <w:jc w:val="left"/>
                          <w:rPr>
                            <w:ins w:id="149" w:author="Paul Janssen" w:date="2020-06-10T17:29:00Z"/>
                          </w:rPr>
                        </w:pPr>
                        <w:ins w:id="150" w:author="Paul Janssen" w:date="2020-06-10T17:29:00Z">
                          <w:r w:rsidRPr="00A25D4D">
                            <w:t>OCL:</w:t>
                          </w:r>
                        </w:ins>
                      </w:p>
                    </w:tc>
                    <w:tc>
                      <w:tcPr>
                        <w:tcW w:w="0" w:type="auto"/>
                        <w:hideMark/>
                      </w:tcPr>
                      <w:p w14:paraId="6021D03C" w14:textId="77777777" w:rsidR="001555C3" w:rsidRPr="001555C3" w:rsidRDefault="001555C3" w:rsidP="001555C3">
                        <w:pPr>
                          <w:autoSpaceDE w:val="0"/>
                          <w:autoSpaceDN w:val="0"/>
                          <w:adjustRightInd w:val="0"/>
                          <w:spacing w:after="80" w:line="240" w:lineRule="auto"/>
                          <w:jc w:val="left"/>
                          <w:rPr>
                            <w:ins w:id="151" w:author="Paul Janssen" w:date="2020-06-10T17:29:00Z"/>
                            <w:rFonts w:ascii="Calibri" w:hAnsi="Calibri" w:cs="Calibri"/>
                            <w:sz w:val="20"/>
                            <w:szCs w:val="20"/>
                          </w:rPr>
                        </w:pPr>
                        <w:proofErr w:type="spellStart"/>
                        <w:ins w:id="152" w:author="Paul Janssen" w:date="2020-06-10T17:29:00Z">
                          <w:r w:rsidRPr="001555C3">
                            <w:rPr>
                              <w:rFonts w:ascii="Calibri" w:hAnsi="Calibri" w:cs="Calibri"/>
                              <w:sz w:val="20"/>
                              <w:szCs w:val="20"/>
                            </w:rPr>
                            <w:t>Inv</w:t>
                          </w:r>
                          <w:proofErr w:type="spellEnd"/>
                          <w:r w:rsidRPr="001555C3">
                            <w:rPr>
                              <w:rFonts w:ascii="Calibri" w:hAnsi="Calibri" w:cs="Calibri"/>
                              <w:sz w:val="20"/>
                              <w:szCs w:val="20"/>
                            </w:rPr>
                            <w:t xml:space="preserve"> </w:t>
                          </w:r>
                          <w:proofErr w:type="spellStart"/>
                          <w:r w:rsidRPr="001555C3">
                            <w:rPr>
                              <w:rFonts w:ascii="Calibri" w:hAnsi="Calibri" w:cs="Calibri"/>
                              <w:sz w:val="20"/>
                              <w:szCs w:val="20"/>
                            </w:rPr>
                            <w:t>RegelsBijUitlevering</w:t>
                          </w:r>
                          <w:proofErr w:type="spellEnd"/>
                          <w:r w:rsidRPr="001555C3">
                            <w:rPr>
                              <w:rFonts w:ascii="Calibri" w:hAnsi="Calibri" w:cs="Calibri"/>
                              <w:sz w:val="20"/>
                              <w:szCs w:val="20"/>
                            </w:rPr>
                            <w:t>:</w:t>
                          </w:r>
                        </w:ins>
                      </w:p>
                      <w:p w14:paraId="0C3E84DD" w14:textId="77777777" w:rsidR="001555C3" w:rsidRPr="001555C3" w:rsidRDefault="001555C3" w:rsidP="001555C3">
                        <w:pPr>
                          <w:autoSpaceDE w:val="0"/>
                          <w:autoSpaceDN w:val="0"/>
                          <w:adjustRightInd w:val="0"/>
                          <w:spacing w:after="80" w:line="240" w:lineRule="auto"/>
                          <w:jc w:val="left"/>
                          <w:rPr>
                            <w:ins w:id="153" w:author="Paul Janssen" w:date="2020-06-10T17:29:00Z"/>
                            <w:rFonts w:ascii="Calibri" w:hAnsi="Calibri" w:cs="Calibri"/>
                            <w:sz w:val="20"/>
                            <w:szCs w:val="20"/>
                          </w:rPr>
                        </w:pPr>
                        <w:ins w:id="154" w:author="Paul Janssen" w:date="2020-06-10T17:29:00Z">
                          <w:r w:rsidRPr="001555C3">
                            <w:rPr>
                              <w:rFonts w:ascii="Calibri" w:hAnsi="Calibri" w:cs="Calibri"/>
                              <w:sz w:val="20"/>
                              <w:szCs w:val="20"/>
                            </w:rPr>
                            <w:t xml:space="preserve">Gebiedsinformatielevering :: </w:t>
                          </w:r>
                          <w:proofErr w:type="spellStart"/>
                          <w:r w:rsidRPr="001555C3">
                            <w:rPr>
                              <w:rFonts w:ascii="Calibri" w:hAnsi="Calibri" w:cs="Calibri"/>
                              <w:sz w:val="20"/>
                              <w:szCs w:val="20"/>
                            </w:rPr>
                            <w:t>allInstances</w:t>
                          </w:r>
                          <w:proofErr w:type="spellEnd"/>
                          <w:r w:rsidRPr="001555C3">
                            <w:rPr>
                              <w:rFonts w:ascii="Calibri" w:hAnsi="Calibri" w:cs="Calibri"/>
                              <w:sz w:val="20"/>
                              <w:szCs w:val="20"/>
                            </w:rPr>
                            <w:t xml:space="preserve">() -&gt; </w:t>
                          </w:r>
                          <w:proofErr w:type="spellStart"/>
                          <w:r w:rsidRPr="001555C3">
                            <w:rPr>
                              <w:rFonts w:ascii="Calibri" w:hAnsi="Calibri" w:cs="Calibri"/>
                              <w:sz w:val="20"/>
                              <w:szCs w:val="20"/>
                            </w:rPr>
                            <w:t>size</w:t>
                          </w:r>
                          <w:proofErr w:type="spellEnd"/>
                          <w:r w:rsidRPr="001555C3">
                            <w:rPr>
                              <w:rFonts w:ascii="Calibri" w:hAnsi="Calibri" w:cs="Calibri"/>
                              <w:sz w:val="20"/>
                              <w:szCs w:val="20"/>
                            </w:rPr>
                            <w:t xml:space="preserve"> () = 1 </w:t>
                          </w:r>
                          <w:proofErr w:type="spellStart"/>
                          <w:r w:rsidRPr="001555C3">
                            <w:rPr>
                              <w:rFonts w:ascii="Calibri" w:hAnsi="Calibri" w:cs="Calibri"/>
                              <w:sz w:val="20"/>
                              <w:szCs w:val="20"/>
                            </w:rPr>
                            <w:t>implies</w:t>
                          </w:r>
                          <w:proofErr w:type="spellEnd"/>
                        </w:ins>
                      </w:p>
                      <w:p w14:paraId="557BB773" w14:textId="77777777" w:rsidR="001555C3" w:rsidRPr="001555C3" w:rsidRDefault="001555C3" w:rsidP="001555C3">
                        <w:pPr>
                          <w:autoSpaceDE w:val="0"/>
                          <w:autoSpaceDN w:val="0"/>
                          <w:adjustRightInd w:val="0"/>
                          <w:spacing w:after="80" w:line="240" w:lineRule="auto"/>
                          <w:jc w:val="left"/>
                          <w:rPr>
                            <w:ins w:id="155" w:author="Paul Janssen" w:date="2020-06-10T17:29:00Z"/>
                            <w:rFonts w:ascii="Calibri" w:hAnsi="Calibri" w:cs="Calibri"/>
                            <w:sz w:val="20"/>
                            <w:szCs w:val="20"/>
                          </w:rPr>
                        </w:pPr>
                        <w:ins w:id="156" w:author="Paul Janssen" w:date="2020-06-10T17:29:00Z">
                          <w:r w:rsidRPr="001555C3">
                            <w:rPr>
                              <w:rFonts w:ascii="Calibri" w:hAnsi="Calibri" w:cs="Calibri"/>
                              <w:sz w:val="20"/>
                              <w:szCs w:val="20"/>
                            </w:rPr>
                            <w:t>(</w:t>
                          </w:r>
                          <w:proofErr w:type="spellStart"/>
                          <w:r w:rsidRPr="001555C3">
                            <w:rPr>
                              <w:rFonts w:ascii="Calibri" w:hAnsi="Calibri" w:cs="Calibri"/>
                              <w:sz w:val="20"/>
                              <w:szCs w:val="20"/>
                            </w:rPr>
                            <w:t>self.bestandLocatie</w:t>
                          </w:r>
                          <w:proofErr w:type="spellEnd"/>
                          <w:r w:rsidRPr="001555C3">
                            <w:rPr>
                              <w:rFonts w:ascii="Calibri" w:hAnsi="Calibri" w:cs="Calibri"/>
                              <w:sz w:val="20"/>
                              <w:szCs w:val="20"/>
                            </w:rPr>
                            <w:t>-&gt;</w:t>
                          </w:r>
                          <w:proofErr w:type="spellStart"/>
                          <w:r w:rsidRPr="001555C3">
                            <w:rPr>
                              <w:rFonts w:ascii="Calibri" w:hAnsi="Calibri" w:cs="Calibri"/>
                              <w:sz w:val="20"/>
                              <w:szCs w:val="20"/>
                            </w:rPr>
                            <w:t>notEmpty</w:t>
                          </w:r>
                          <w:proofErr w:type="spellEnd"/>
                          <w:r w:rsidRPr="001555C3">
                            <w:rPr>
                              <w:rFonts w:ascii="Calibri" w:hAnsi="Calibri" w:cs="Calibri"/>
                              <w:sz w:val="20"/>
                              <w:szCs w:val="20"/>
                            </w:rPr>
                            <w:t>()</w:t>
                          </w:r>
                        </w:ins>
                      </w:p>
                      <w:p w14:paraId="06399437" w14:textId="77777777" w:rsidR="001555C3" w:rsidRPr="001555C3" w:rsidRDefault="001555C3" w:rsidP="001555C3">
                        <w:pPr>
                          <w:autoSpaceDE w:val="0"/>
                          <w:autoSpaceDN w:val="0"/>
                          <w:adjustRightInd w:val="0"/>
                          <w:spacing w:after="80" w:line="240" w:lineRule="auto"/>
                          <w:jc w:val="left"/>
                          <w:rPr>
                            <w:ins w:id="157" w:author="Paul Janssen" w:date="2020-06-10T17:29:00Z"/>
                            <w:rFonts w:ascii="Calibri" w:hAnsi="Calibri" w:cs="Calibri"/>
                            <w:sz w:val="20"/>
                            <w:szCs w:val="20"/>
                          </w:rPr>
                        </w:pPr>
                        <w:proofErr w:type="spellStart"/>
                        <w:ins w:id="158" w:author="Paul Janssen" w:date="2020-06-10T17:29:00Z">
                          <w:r w:rsidRPr="001555C3">
                            <w:rPr>
                              <w:rFonts w:ascii="Calibri" w:hAnsi="Calibri" w:cs="Calibri"/>
                              <w:sz w:val="20"/>
                              <w:szCs w:val="20"/>
                            </w:rPr>
                            <w:t>and</w:t>
                          </w:r>
                          <w:proofErr w:type="spellEnd"/>
                        </w:ins>
                      </w:p>
                      <w:p w14:paraId="267875A7" w14:textId="69F7C8DC" w:rsidR="001555C3" w:rsidRPr="00A25D4D" w:rsidRDefault="001555C3" w:rsidP="001555C3">
                        <w:pPr>
                          <w:jc w:val="left"/>
                          <w:rPr>
                            <w:ins w:id="159" w:author="Paul Janssen" w:date="2020-06-10T17:29:00Z"/>
                          </w:rPr>
                        </w:pPr>
                        <w:proofErr w:type="spellStart"/>
                        <w:ins w:id="160" w:author="Paul Janssen" w:date="2020-06-10T17:29:00Z">
                          <w:r w:rsidRPr="001555C3">
                            <w:rPr>
                              <w:rFonts w:ascii="Calibri" w:hAnsi="Calibri" w:cs="Calibri"/>
                              <w:sz w:val="20"/>
                              <w:szCs w:val="20"/>
                            </w:rPr>
                            <w:t>self.bestandMediaType</w:t>
                          </w:r>
                          <w:proofErr w:type="spellEnd"/>
                          <w:r w:rsidRPr="001555C3">
                            <w:rPr>
                              <w:rFonts w:ascii="Calibri" w:hAnsi="Calibri" w:cs="Calibri"/>
                              <w:sz w:val="20"/>
                              <w:szCs w:val="20"/>
                            </w:rPr>
                            <w:t>-&gt;</w:t>
                          </w:r>
                          <w:proofErr w:type="spellStart"/>
                          <w:r w:rsidRPr="001555C3">
                            <w:rPr>
                              <w:rFonts w:ascii="Calibri" w:hAnsi="Calibri" w:cs="Calibri"/>
                              <w:sz w:val="20"/>
                              <w:szCs w:val="20"/>
                            </w:rPr>
                            <w:t>notEmpty</w:t>
                          </w:r>
                          <w:proofErr w:type="spellEnd"/>
                          <w:r w:rsidRPr="001555C3">
                            <w:rPr>
                              <w:rFonts w:ascii="Calibri" w:hAnsi="Calibri" w:cs="Calibri"/>
                              <w:sz w:val="20"/>
                              <w:szCs w:val="20"/>
                            </w:rPr>
                            <w:t>()</w:t>
                          </w:r>
                        </w:ins>
                      </w:p>
                    </w:tc>
                  </w:tr>
                </w:tbl>
                <w:p w14:paraId="02882764" w14:textId="77777777" w:rsidR="001555C3" w:rsidRPr="00A25D4D" w:rsidRDefault="001555C3" w:rsidP="001555C3">
                  <w:pPr>
                    <w:jc w:val="left"/>
                    <w:rPr>
                      <w:ins w:id="161" w:author="Paul Janssen" w:date="2020-06-10T17:29:00Z"/>
                    </w:rPr>
                  </w:pPr>
                </w:p>
              </w:tc>
            </w:tr>
          </w:tbl>
          <w:p w14:paraId="6271DA60" w14:textId="77777777" w:rsidR="001555C3" w:rsidRPr="00A25D4D" w:rsidRDefault="001555C3" w:rsidP="008F13CC">
            <w:pPr>
              <w:jc w:val="left"/>
              <w:rPr>
                <w:ins w:id="162" w:author="Paul Janssen" w:date="2020-06-10T17:29:00Z"/>
                <w:b/>
                <w:bCs/>
              </w:rPr>
            </w:pPr>
          </w:p>
        </w:tc>
      </w:tr>
    </w:tbl>
    <w:p w14:paraId="714ABB5F" w14:textId="77777777" w:rsidR="00C0190C" w:rsidRPr="00A25D4D" w:rsidRDefault="00C0190C" w:rsidP="008F13CC">
      <w:pPr>
        <w:pStyle w:val="Kop5"/>
        <w:jc w:val="left"/>
        <w:rPr>
          <w:sz w:val="16"/>
          <w:szCs w:val="16"/>
        </w:rPr>
      </w:pPr>
      <w:proofErr w:type="spellStart"/>
      <w:r w:rsidRPr="00A25D4D">
        <w:rPr>
          <w:sz w:val="16"/>
          <w:szCs w:val="16"/>
        </w:rPr>
        <w:t>BuisSpecifiek</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593"/>
      </w:tblGrid>
      <w:tr w:rsidR="00C0190C" w:rsidRPr="00A25D4D" w14:paraId="22609A39"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B0322F3" w14:textId="77777777" w:rsidR="00C0190C" w:rsidRPr="00A25D4D" w:rsidRDefault="00C0190C" w:rsidP="008F13CC">
            <w:pPr>
              <w:jc w:val="left"/>
            </w:pPr>
            <w:proofErr w:type="spellStart"/>
            <w:r w:rsidRPr="00A25D4D">
              <w:rPr>
                <w:b/>
                <w:bCs/>
              </w:rPr>
              <w:t>BuisSpecifiek</w:t>
            </w:r>
            <w:proofErr w:type="spellEnd"/>
            <w:r w:rsidRPr="00A25D4D">
              <w:rPr>
                <w:b/>
                <w:bCs/>
              </w:rPr>
              <w:t xml:space="preserve"> (abstract) </w:t>
            </w:r>
          </w:p>
        </w:tc>
      </w:tr>
      <w:tr w:rsidR="00C0190C" w:rsidRPr="00A25D4D" w14:paraId="4B92AA9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673"/>
            </w:tblGrid>
            <w:tr w:rsidR="00C0190C" w:rsidRPr="00A25D4D" w14:paraId="5AEA97DF" w14:textId="77777777" w:rsidTr="00C0190C">
              <w:trPr>
                <w:tblHeader/>
                <w:tblCellSpacing w:w="0" w:type="dxa"/>
              </w:trPr>
              <w:tc>
                <w:tcPr>
                  <w:tcW w:w="360" w:type="dxa"/>
                  <w:hideMark/>
                </w:tcPr>
                <w:p w14:paraId="6F093D4B" w14:textId="77777777" w:rsidR="00C0190C" w:rsidRPr="00A25D4D" w:rsidRDefault="00C0190C" w:rsidP="008F13CC">
                  <w:pPr>
                    <w:jc w:val="left"/>
                  </w:pPr>
                  <w:r w:rsidRPr="00A25D4D">
                    <w:t> </w:t>
                  </w:r>
                </w:p>
              </w:tc>
              <w:tc>
                <w:tcPr>
                  <w:tcW w:w="1500" w:type="dxa"/>
                  <w:hideMark/>
                </w:tcPr>
                <w:p w14:paraId="5081561D" w14:textId="77777777" w:rsidR="00C0190C" w:rsidRPr="00A25D4D" w:rsidRDefault="00C0190C" w:rsidP="008F13CC">
                  <w:pPr>
                    <w:jc w:val="left"/>
                  </w:pPr>
                  <w:r w:rsidRPr="00A25D4D">
                    <w:t>Naam</w:t>
                  </w:r>
                </w:p>
              </w:tc>
              <w:tc>
                <w:tcPr>
                  <w:tcW w:w="0" w:type="auto"/>
                  <w:hideMark/>
                </w:tcPr>
                <w:p w14:paraId="0CD177B8" w14:textId="77777777" w:rsidR="00C0190C" w:rsidRPr="00A25D4D" w:rsidRDefault="00C0190C" w:rsidP="008F13CC">
                  <w:pPr>
                    <w:jc w:val="left"/>
                  </w:pPr>
                </w:p>
              </w:tc>
            </w:tr>
            <w:tr w:rsidR="00C0190C" w:rsidRPr="00A25D4D" w14:paraId="0232DA75" w14:textId="77777777" w:rsidTr="00C0190C">
              <w:trPr>
                <w:tblHeader/>
                <w:tblCellSpacing w:w="0" w:type="dxa"/>
              </w:trPr>
              <w:tc>
                <w:tcPr>
                  <w:tcW w:w="360" w:type="dxa"/>
                  <w:hideMark/>
                </w:tcPr>
                <w:p w14:paraId="74D13188" w14:textId="77777777" w:rsidR="00C0190C" w:rsidRPr="00A25D4D" w:rsidRDefault="00C0190C" w:rsidP="008F13CC">
                  <w:pPr>
                    <w:jc w:val="left"/>
                  </w:pPr>
                  <w:r w:rsidRPr="00A25D4D">
                    <w:t> </w:t>
                  </w:r>
                </w:p>
              </w:tc>
              <w:tc>
                <w:tcPr>
                  <w:tcW w:w="1500" w:type="dxa"/>
                  <w:hideMark/>
                </w:tcPr>
                <w:p w14:paraId="18662159" w14:textId="77777777" w:rsidR="00C0190C" w:rsidRPr="00A25D4D" w:rsidRDefault="00C0190C" w:rsidP="008F13CC">
                  <w:pPr>
                    <w:jc w:val="left"/>
                  </w:pPr>
                  <w:r w:rsidRPr="00A25D4D">
                    <w:t>Definitie:</w:t>
                  </w:r>
                </w:p>
              </w:tc>
              <w:tc>
                <w:tcPr>
                  <w:tcW w:w="0" w:type="auto"/>
                  <w:hideMark/>
                </w:tcPr>
                <w:p w14:paraId="211A1F63" w14:textId="77777777" w:rsidR="00C0190C" w:rsidRPr="00A25D4D" w:rsidRDefault="00C0190C" w:rsidP="008F13CC">
                  <w:pPr>
                    <w:jc w:val="left"/>
                  </w:pPr>
                  <w:r w:rsidRPr="00A25D4D">
                    <w:t xml:space="preserve">Abstract data object dat de buis-specifieke attributen bevat van de IMKL extensie. </w:t>
                  </w:r>
                </w:p>
              </w:tc>
            </w:tr>
            <w:tr w:rsidR="00C0190C" w:rsidRPr="00A25D4D" w14:paraId="15A15820" w14:textId="77777777" w:rsidTr="00C0190C">
              <w:trPr>
                <w:tblHeader/>
                <w:tblCellSpacing w:w="0" w:type="dxa"/>
              </w:trPr>
              <w:tc>
                <w:tcPr>
                  <w:tcW w:w="360" w:type="dxa"/>
                  <w:hideMark/>
                </w:tcPr>
                <w:p w14:paraId="73F36489" w14:textId="77777777" w:rsidR="00C0190C" w:rsidRPr="00A25D4D" w:rsidRDefault="00C0190C" w:rsidP="008F13CC">
                  <w:pPr>
                    <w:jc w:val="left"/>
                  </w:pPr>
                  <w:r w:rsidRPr="00A25D4D">
                    <w:t> </w:t>
                  </w:r>
                </w:p>
              </w:tc>
              <w:tc>
                <w:tcPr>
                  <w:tcW w:w="1500" w:type="dxa"/>
                  <w:hideMark/>
                </w:tcPr>
                <w:p w14:paraId="5B64D827" w14:textId="77777777" w:rsidR="00C0190C" w:rsidRPr="00A25D4D" w:rsidRDefault="00C0190C" w:rsidP="008F13CC">
                  <w:pPr>
                    <w:jc w:val="left"/>
                  </w:pPr>
                  <w:r w:rsidRPr="00A25D4D">
                    <w:t>Stereotypes:</w:t>
                  </w:r>
                </w:p>
              </w:tc>
              <w:tc>
                <w:tcPr>
                  <w:tcW w:w="0" w:type="auto"/>
                  <w:hideMark/>
                </w:tcPr>
                <w:p w14:paraId="46C52ECD"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69BE7B72" w14:textId="77777777" w:rsidR="00C0190C" w:rsidRPr="00A25D4D" w:rsidRDefault="00C0190C" w:rsidP="008F13CC">
            <w:pPr>
              <w:jc w:val="left"/>
            </w:pPr>
          </w:p>
        </w:tc>
      </w:tr>
      <w:tr w:rsidR="00C0190C" w:rsidRPr="00A25D4D" w14:paraId="389CFB9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4A83FF2" w14:textId="77777777" w:rsidR="00C0190C" w:rsidRPr="00A25D4D" w:rsidRDefault="00C0190C" w:rsidP="008F13CC">
            <w:pPr>
              <w:jc w:val="left"/>
            </w:pPr>
            <w:r w:rsidRPr="00A25D4D">
              <w:rPr>
                <w:b/>
                <w:bCs/>
              </w:rPr>
              <w:t xml:space="preserve">Attribuut: </w:t>
            </w:r>
            <w:proofErr w:type="spellStart"/>
            <w:r w:rsidRPr="00A25D4D">
              <w:rPr>
                <w:b/>
                <w:bCs/>
              </w:rPr>
              <w:t>buismateriaalType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673"/>
            </w:tblGrid>
            <w:tr w:rsidR="00C0190C" w:rsidRPr="00A25D4D" w14:paraId="3B6752BE" w14:textId="77777777" w:rsidTr="00C0190C">
              <w:trPr>
                <w:tblHeader/>
                <w:tblCellSpacing w:w="0" w:type="dxa"/>
              </w:trPr>
              <w:tc>
                <w:tcPr>
                  <w:tcW w:w="360" w:type="dxa"/>
                  <w:hideMark/>
                </w:tcPr>
                <w:p w14:paraId="55AA0ADE" w14:textId="77777777" w:rsidR="00C0190C" w:rsidRPr="00A25D4D" w:rsidRDefault="00C0190C" w:rsidP="008F13CC">
                  <w:pPr>
                    <w:jc w:val="left"/>
                  </w:pPr>
                  <w:r w:rsidRPr="00A25D4D">
                    <w:t> </w:t>
                  </w:r>
                </w:p>
              </w:tc>
              <w:tc>
                <w:tcPr>
                  <w:tcW w:w="1500" w:type="dxa"/>
                  <w:hideMark/>
                </w:tcPr>
                <w:p w14:paraId="776FCC53" w14:textId="77777777" w:rsidR="00C0190C" w:rsidRPr="00A25D4D" w:rsidRDefault="00C0190C" w:rsidP="008F13CC">
                  <w:pPr>
                    <w:jc w:val="left"/>
                  </w:pPr>
                  <w:r w:rsidRPr="00A25D4D">
                    <w:t>Type:</w:t>
                  </w:r>
                </w:p>
              </w:tc>
              <w:tc>
                <w:tcPr>
                  <w:tcW w:w="0" w:type="auto"/>
                  <w:hideMark/>
                </w:tcPr>
                <w:p w14:paraId="16FE78A7" w14:textId="77777777" w:rsidR="00C0190C" w:rsidRPr="00A25D4D" w:rsidRDefault="00C0190C" w:rsidP="008F13CC">
                  <w:pPr>
                    <w:jc w:val="left"/>
                  </w:pPr>
                  <w:proofErr w:type="spellStart"/>
                  <w:r w:rsidRPr="00A25D4D">
                    <w:t>PipeMaterialTypeIMKLValue</w:t>
                  </w:r>
                  <w:proofErr w:type="spellEnd"/>
                </w:p>
              </w:tc>
            </w:tr>
            <w:tr w:rsidR="00C0190C" w:rsidRPr="00A25D4D" w14:paraId="35E1FCDC" w14:textId="77777777" w:rsidTr="00C0190C">
              <w:trPr>
                <w:tblHeader/>
                <w:tblCellSpacing w:w="0" w:type="dxa"/>
              </w:trPr>
              <w:tc>
                <w:tcPr>
                  <w:tcW w:w="360" w:type="dxa"/>
                  <w:hideMark/>
                </w:tcPr>
                <w:p w14:paraId="05DE2615" w14:textId="77777777" w:rsidR="00C0190C" w:rsidRPr="00A25D4D" w:rsidRDefault="00C0190C" w:rsidP="008F13CC">
                  <w:pPr>
                    <w:jc w:val="left"/>
                  </w:pPr>
                  <w:r w:rsidRPr="00A25D4D">
                    <w:t> </w:t>
                  </w:r>
                </w:p>
              </w:tc>
              <w:tc>
                <w:tcPr>
                  <w:tcW w:w="1500" w:type="dxa"/>
                  <w:hideMark/>
                </w:tcPr>
                <w:p w14:paraId="3667AC0D" w14:textId="77777777" w:rsidR="00C0190C" w:rsidRPr="00A25D4D" w:rsidRDefault="00C0190C" w:rsidP="008F13CC">
                  <w:pPr>
                    <w:jc w:val="left"/>
                  </w:pPr>
                  <w:r w:rsidRPr="00A25D4D">
                    <w:t>Naam</w:t>
                  </w:r>
                </w:p>
              </w:tc>
              <w:tc>
                <w:tcPr>
                  <w:tcW w:w="0" w:type="auto"/>
                  <w:hideMark/>
                </w:tcPr>
                <w:p w14:paraId="42403FF2" w14:textId="77777777" w:rsidR="00C0190C" w:rsidRPr="00A25D4D" w:rsidRDefault="00C0190C" w:rsidP="008F13CC">
                  <w:pPr>
                    <w:jc w:val="left"/>
                  </w:pPr>
                </w:p>
              </w:tc>
            </w:tr>
            <w:tr w:rsidR="00C0190C" w:rsidRPr="00A25D4D" w14:paraId="4418D414" w14:textId="77777777" w:rsidTr="00C0190C">
              <w:trPr>
                <w:tblHeader/>
                <w:tblCellSpacing w:w="0" w:type="dxa"/>
              </w:trPr>
              <w:tc>
                <w:tcPr>
                  <w:tcW w:w="360" w:type="dxa"/>
                  <w:hideMark/>
                </w:tcPr>
                <w:p w14:paraId="39AE4483" w14:textId="77777777" w:rsidR="00C0190C" w:rsidRPr="00A25D4D" w:rsidRDefault="00C0190C" w:rsidP="008F13CC">
                  <w:pPr>
                    <w:jc w:val="left"/>
                  </w:pPr>
                  <w:r w:rsidRPr="00A25D4D">
                    <w:t> </w:t>
                  </w:r>
                </w:p>
              </w:tc>
              <w:tc>
                <w:tcPr>
                  <w:tcW w:w="1500" w:type="dxa"/>
                  <w:hideMark/>
                </w:tcPr>
                <w:p w14:paraId="6D871F18" w14:textId="77777777" w:rsidR="00C0190C" w:rsidRPr="00A25D4D" w:rsidRDefault="00C0190C" w:rsidP="008F13CC">
                  <w:pPr>
                    <w:jc w:val="left"/>
                  </w:pPr>
                  <w:r w:rsidRPr="00A25D4D">
                    <w:t>Definitie:</w:t>
                  </w:r>
                </w:p>
              </w:tc>
              <w:tc>
                <w:tcPr>
                  <w:tcW w:w="0" w:type="auto"/>
                  <w:hideMark/>
                </w:tcPr>
                <w:p w14:paraId="73C0BCD3" w14:textId="77777777" w:rsidR="00C0190C" w:rsidRPr="00A25D4D" w:rsidRDefault="00C0190C" w:rsidP="008F13CC">
                  <w:pPr>
                    <w:jc w:val="left"/>
                  </w:pPr>
                  <w:r w:rsidRPr="00A25D4D">
                    <w:t xml:space="preserve">Materiaal waaruit de buis bestaat. </w:t>
                  </w:r>
                </w:p>
              </w:tc>
            </w:tr>
            <w:tr w:rsidR="00C0190C" w:rsidRPr="00A25D4D" w14:paraId="3456B885" w14:textId="77777777" w:rsidTr="00C0190C">
              <w:trPr>
                <w:tblHeader/>
                <w:tblCellSpacing w:w="0" w:type="dxa"/>
              </w:trPr>
              <w:tc>
                <w:tcPr>
                  <w:tcW w:w="360" w:type="dxa"/>
                  <w:hideMark/>
                </w:tcPr>
                <w:p w14:paraId="078CCCA0" w14:textId="77777777" w:rsidR="00C0190C" w:rsidRPr="00A25D4D" w:rsidRDefault="00C0190C" w:rsidP="008F13CC">
                  <w:pPr>
                    <w:jc w:val="left"/>
                  </w:pPr>
                  <w:r w:rsidRPr="00A25D4D">
                    <w:t> </w:t>
                  </w:r>
                </w:p>
              </w:tc>
              <w:tc>
                <w:tcPr>
                  <w:tcW w:w="1500" w:type="dxa"/>
                  <w:hideMark/>
                </w:tcPr>
                <w:p w14:paraId="3F92C2EF"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C4D1620" w14:textId="77777777" w:rsidR="00C0190C" w:rsidRPr="00A25D4D" w:rsidRDefault="00C0190C" w:rsidP="008F13CC">
                  <w:pPr>
                    <w:jc w:val="left"/>
                  </w:pPr>
                  <w:r w:rsidRPr="00A25D4D">
                    <w:t>0..1</w:t>
                  </w:r>
                </w:p>
              </w:tc>
            </w:tr>
          </w:tbl>
          <w:p w14:paraId="7DF1998F" w14:textId="77777777" w:rsidR="00C0190C" w:rsidRPr="00A25D4D" w:rsidRDefault="00C0190C" w:rsidP="008F13CC">
            <w:pPr>
              <w:jc w:val="left"/>
            </w:pPr>
          </w:p>
        </w:tc>
      </w:tr>
    </w:tbl>
    <w:p w14:paraId="796C6E0C" w14:textId="77777777" w:rsidR="00C0190C" w:rsidRPr="00A25D4D" w:rsidRDefault="00C0190C" w:rsidP="008F13CC">
      <w:pPr>
        <w:pStyle w:val="Kop5"/>
        <w:jc w:val="left"/>
        <w:rPr>
          <w:sz w:val="16"/>
          <w:szCs w:val="16"/>
        </w:rPr>
      </w:pPr>
      <w:proofErr w:type="spellStart"/>
      <w:r w:rsidRPr="00A25D4D">
        <w:rPr>
          <w:sz w:val="16"/>
          <w:szCs w:val="16"/>
        </w:rPr>
        <w:t>ContainerLeidingelement</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C0190C" w:rsidRPr="00A25D4D" w14:paraId="184AF2D1"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FC6CA47" w14:textId="77777777" w:rsidR="00C0190C" w:rsidRPr="00A25D4D" w:rsidRDefault="00C0190C" w:rsidP="008F13CC">
            <w:pPr>
              <w:jc w:val="left"/>
            </w:pPr>
            <w:proofErr w:type="spellStart"/>
            <w:r w:rsidRPr="00A25D4D">
              <w:rPr>
                <w:b/>
                <w:bCs/>
              </w:rPr>
              <w:lastRenderedPageBreak/>
              <w:t>ContainerLeidingelement</w:t>
            </w:r>
            <w:proofErr w:type="spellEnd"/>
            <w:r w:rsidRPr="00A25D4D">
              <w:rPr>
                <w:b/>
                <w:bCs/>
              </w:rPr>
              <w:t xml:space="preserve"> (abstract) </w:t>
            </w:r>
          </w:p>
        </w:tc>
      </w:tr>
      <w:tr w:rsidR="00C0190C" w:rsidRPr="00A25D4D" w14:paraId="6F8DCA4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2B866E6C" w14:textId="77777777" w:rsidTr="00C0190C">
              <w:trPr>
                <w:tblHeader/>
                <w:tblCellSpacing w:w="0" w:type="dxa"/>
              </w:trPr>
              <w:tc>
                <w:tcPr>
                  <w:tcW w:w="360" w:type="dxa"/>
                  <w:hideMark/>
                </w:tcPr>
                <w:p w14:paraId="0E51FA6B" w14:textId="77777777" w:rsidR="00C0190C" w:rsidRPr="00A25D4D" w:rsidRDefault="00C0190C" w:rsidP="008F13CC">
                  <w:pPr>
                    <w:jc w:val="left"/>
                  </w:pPr>
                  <w:r w:rsidRPr="00A25D4D">
                    <w:t> </w:t>
                  </w:r>
                </w:p>
              </w:tc>
              <w:tc>
                <w:tcPr>
                  <w:tcW w:w="1500" w:type="dxa"/>
                  <w:hideMark/>
                </w:tcPr>
                <w:p w14:paraId="7A00A113" w14:textId="77777777" w:rsidR="00C0190C" w:rsidRPr="00A25D4D" w:rsidRDefault="00C0190C" w:rsidP="008F13CC">
                  <w:pPr>
                    <w:jc w:val="left"/>
                  </w:pPr>
                  <w:r w:rsidRPr="00A25D4D">
                    <w:t>Naam</w:t>
                  </w:r>
                </w:p>
              </w:tc>
              <w:tc>
                <w:tcPr>
                  <w:tcW w:w="0" w:type="auto"/>
                  <w:hideMark/>
                </w:tcPr>
                <w:p w14:paraId="05305DAD" w14:textId="77777777" w:rsidR="00C0190C" w:rsidRPr="00A25D4D" w:rsidRDefault="00C0190C" w:rsidP="008F13CC">
                  <w:pPr>
                    <w:jc w:val="left"/>
                  </w:pPr>
                </w:p>
              </w:tc>
            </w:tr>
            <w:tr w:rsidR="00C0190C" w:rsidRPr="00A25D4D" w14:paraId="1C09E58E" w14:textId="77777777" w:rsidTr="00C0190C">
              <w:trPr>
                <w:tblHeader/>
                <w:tblCellSpacing w:w="0" w:type="dxa"/>
              </w:trPr>
              <w:tc>
                <w:tcPr>
                  <w:tcW w:w="360" w:type="dxa"/>
                  <w:hideMark/>
                </w:tcPr>
                <w:p w14:paraId="5F46DE07" w14:textId="77777777" w:rsidR="00C0190C" w:rsidRPr="00A25D4D" w:rsidRDefault="00C0190C" w:rsidP="008F13CC">
                  <w:pPr>
                    <w:jc w:val="left"/>
                  </w:pPr>
                  <w:r w:rsidRPr="00A25D4D">
                    <w:t> </w:t>
                  </w:r>
                </w:p>
              </w:tc>
              <w:tc>
                <w:tcPr>
                  <w:tcW w:w="1500" w:type="dxa"/>
                  <w:hideMark/>
                </w:tcPr>
                <w:p w14:paraId="3CC0A69B" w14:textId="77777777" w:rsidR="00C0190C" w:rsidRPr="00A25D4D" w:rsidRDefault="00C0190C" w:rsidP="008F13CC">
                  <w:pPr>
                    <w:jc w:val="left"/>
                  </w:pPr>
                  <w:r w:rsidRPr="00A25D4D">
                    <w:t>Definitie:</w:t>
                  </w:r>
                </w:p>
              </w:tc>
              <w:tc>
                <w:tcPr>
                  <w:tcW w:w="0" w:type="auto"/>
                  <w:hideMark/>
                </w:tcPr>
                <w:p w14:paraId="45C47002" w14:textId="77777777" w:rsidR="00C0190C" w:rsidRPr="00A25D4D" w:rsidRDefault="00C0190C" w:rsidP="008F13CC">
                  <w:pPr>
                    <w:jc w:val="left"/>
                  </w:pPr>
                  <w:r w:rsidRPr="00A25D4D">
                    <w:t xml:space="preserve">Abstract data object dat de gemeenschappelijke attributen en associaties bevat voor alle containerleidingelement objecten. </w:t>
                  </w:r>
                </w:p>
              </w:tc>
            </w:tr>
            <w:tr w:rsidR="00C0190C" w:rsidRPr="00A25D4D" w14:paraId="59F913E0" w14:textId="77777777" w:rsidTr="00C0190C">
              <w:trPr>
                <w:tblHeader/>
                <w:tblCellSpacing w:w="0" w:type="dxa"/>
              </w:trPr>
              <w:tc>
                <w:tcPr>
                  <w:tcW w:w="360" w:type="dxa"/>
                  <w:hideMark/>
                </w:tcPr>
                <w:p w14:paraId="42B8307C" w14:textId="77777777" w:rsidR="00C0190C" w:rsidRPr="00A25D4D" w:rsidRDefault="00C0190C" w:rsidP="008F13CC">
                  <w:pPr>
                    <w:jc w:val="left"/>
                  </w:pPr>
                  <w:r w:rsidRPr="00A25D4D">
                    <w:t> </w:t>
                  </w:r>
                </w:p>
              </w:tc>
              <w:tc>
                <w:tcPr>
                  <w:tcW w:w="1500" w:type="dxa"/>
                  <w:hideMark/>
                </w:tcPr>
                <w:p w14:paraId="2F28CBDB" w14:textId="77777777" w:rsidR="00C0190C" w:rsidRPr="00A25D4D" w:rsidRDefault="00C0190C" w:rsidP="008F13CC">
                  <w:pPr>
                    <w:jc w:val="left"/>
                  </w:pPr>
                  <w:r w:rsidRPr="00A25D4D">
                    <w:t>Subtype van:</w:t>
                  </w:r>
                </w:p>
              </w:tc>
              <w:tc>
                <w:tcPr>
                  <w:tcW w:w="0" w:type="auto"/>
                  <w:hideMark/>
                </w:tcPr>
                <w:p w14:paraId="4B215CFC" w14:textId="77777777" w:rsidR="00C0190C" w:rsidRPr="00A25D4D" w:rsidRDefault="00C0190C" w:rsidP="008F13CC">
                  <w:pPr>
                    <w:jc w:val="left"/>
                  </w:pPr>
                  <w:r w:rsidRPr="00A25D4D">
                    <w:t>Label</w:t>
                  </w:r>
                </w:p>
              </w:tc>
            </w:tr>
            <w:tr w:rsidR="00C0190C" w:rsidRPr="00A25D4D" w14:paraId="0D41952F" w14:textId="77777777" w:rsidTr="00C0190C">
              <w:trPr>
                <w:tblHeader/>
                <w:tblCellSpacing w:w="0" w:type="dxa"/>
              </w:trPr>
              <w:tc>
                <w:tcPr>
                  <w:tcW w:w="360" w:type="dxa"/>
                  <w:hideMark/>
                </w:tcPr>
                <w:p w14:paraId="437C5A88" w14:textId="77777777" w:rsidR="00C0190C" w:rsidRPr="00A25D4D" w:rsidRDefault="00C0190C" w:rsidP="008F13CC">
                  <w:pPr>
                    <w:jc w:val="left"/>
                  </w:pPr>
                  <w:r w:rsidRPr="00A25D4D">
                    <w:t> </w:t>
                  </w:r>
                </w:p>
              </w:tc>
              <w:tc>
                <w:tcPr>
                  <w:tcW w:w="1500" w:type="dxa"/>
                  <w:hideMark/>
                </w:tcPr>
                <w:p w14:paraId="14A9EB4D" w14:textId="77777777" w:rsidR="00C0190C" w:rsidRPr="00A25D4D" w:rsidRDefault="00C0190C" w:rsidP="008F13CC">
                  <w:pPr>
                    <w:jc w:val="left"/>
                  </w:pPr>
                  <w:r w:rsidRPr="00A25D4D">
                    <w:t>Omschrijving:</w:t>
                  </w:r>
                </w:p>
              </w:tc>
              <w:tc>
                <w:tcPr>
                  <w:tcW w:w="0" w:type="auto"/>
                  <w:hideMark/>
                </w:tcPr>
                <w:p w14:paraId="55B49EEC" w14:textId="77777777" w:rsidR="00C0190C" w:rsidRPr="00A25D4D" w:rsidRDefault="00C0190C" w:rsidP="008F13CC">
                  <w:pPr>
                    <w:jc w:val="left"/>
                  </w:pPr>
                  <w:r w:rsidRPr="00A25D4D">
                    <w:t xml:space="preserve">Containerleidingelementen kunnen bij meerdere thema’s geregistreerd staan. Ze moeten bij minstens één thema weergegeven worden maar het mag bij meerdere. Optioneel is er via het associatie-attribuut </w:t>
                  </w:r>
                  <w:proofErr w:type="spellStart"/>
                  <w:r w:rsidRPr="00A25D4D">
                    <w:t>extraGeometrie</w:t>
                  </w:r>
                  <w:proofErr w:type="spellEnd"/>
                  <w:r w:rsidRPr="00A25D4D">
                    <w:t xml:space="preserve"> een buitenbegrenzing of contour van het object op te nemen. De netbeheerder bepaalt zelf wanneer dat functioneel is. </w:t>
                  </w:r>
                </w:p>
              </w:tc>
            </w:tr>
            <w:tr w:rsidR="00C0190C" w:rsidRPr="00A25D4D" w14:paraId="36CDDF62" w14:textId="77777777" w:rsidTr="00C0190C">
              <w:trPr>
                <w:tblHeader/>
                <w:tblCellSpacing w:w="0" w:type="dxa"/>
              </w:trPr>
              <w:tc>
                <w:tcPr>
                  <w:tcW w:w="360" w:type="dxa"/>
                  <w:hideMark/>
                </w:tcPr>
                <w:p w14:paraId="2804F08F" w14:textId="77777777" w:rsidR="00C0190C" w:rsidRPr="00A25D4D" w:rsidRDefault="00C0190C" w:rsidP="008F13CC">
                  <w:pPr>
                    <w:jc w:val="left"/>
                  </w:pPr>
                  <w:r w:rsidRPr="00A25D4D">
                    <w:t> </w:t>
                  </w:r>
                </w:p>
              </w:tc>
              <w:tc>
                <w:tcPr>
                  <w:tcW w:w="1500" w:type="dxa"/>
                  <w:hideMark/>
                </w:tcPr>
                <w:p w14:paraId="608D7889" w14:textId="77777777" w:rsidR="00C0190C" w:rsidRPr="00A25D4D" w:rsidRDefault="00C0190C" w:rsidP="008F13CC">
                  <w:pPr>
                    <w:jc w:val="left"/>
                  </w:pPr>
                  <w:r w:rsidRPr="00A25D4D">
                    <w:t>Stereotypes:</w:t>
                  </w:r>
                </w:p>
              </w:tc>
              <w:tc>
                <w:tcPr>
                  <w:tcW w:w="0" w:type="auto"/>
                  <w:hideMark/>
                </w:tcPr>
                <w:p w14:paraId="2E5610C3"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12FF8494" w14:textId="77777777" w:rsidR="00C0190C" w:rsidRPr="00A25D4D" w:rsidRDefault="00C0190C" w:rsidP="008F13CC">
            <w:pPr>
              <w:jc w:val="left"/>
            </w:pPr>
          </w:p>
        </w:tc>
      </w:tr>
      <w:tr w:rsidR="00C0190C" w:rsidRPr="00A25D4D" w14:paraId="2E0D0D5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D96D014" w14:textId="77777777" w:rsidR="00C0190C" w:rsidRPr="00A25D4D" w:rsidRDefault="00C0190C" w:rsidP="008F13CC">
            <w:pPr>
              <w:jc w:val="left"/>
            </w:pPr>
            <w:r w:rsidRPr="00A25D4D">
              <w:rPr>
                <w:b/>
                <w:bCs/>
              </w:rPr>
              <w:t xml:space="preserve">Attribuut: </w:t>
            </w:r>
            <w:proofErr w:type="spellStart"/>
            <w:r w:rsidRPr="00A25D4D">
              <w:rPr>
                <w:b/>
                <w:bCs/>
              </w:rPr>
              <w:t>bovengrondsZichtbaar</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3015BF10" w14:textId="77777777" w:rsidTr="00C0190C">
              <w:trPr>
                <w:tblHeader/>
                <w:tblCellSpacing w:w="0" w:type="dxa"/>
              </w:trPr>
              <w:tc>
                <w:tcPr>
                  <w:tcW w:w="360" w:type="dxa"/>
                  <w:hideMark/>
                </w:tcPr>
                <w:p w14:paraId="0DB95C85" w14:textId="77777777" w:rsidR="00C0190C" w:rsidRPr="00A25D4D" w:rsidRDefault="00C0190C" w:rsidP="008F13CC">
                  <w:pPr>
                    <w:jc w:val="left"/>
                  </w:pPr>
                  <w:r w:rsidRPr="00A25D4D">
                    <w:t> </w:t>
                  </w:r>
                </w:p>
              </w:tc>
              <w:tc>
                <w:tcPr>
                  <w:tcW w:w="1500" w:type="dxa"/>
                  <w:hideMark/>
                </w:tcPr>
                <w:p w14:paraId="1B1F1836" w14:textId="77777777" w:rsidR="00C0190C" w:rsidRPr="00A25D4D" w:rsidRDefault="00C0190C" w:rsidP="008F13CC">
                  <w:pPr>
                    <w:jc w:val="left"/>
                  </w:pPr>
                  <w:r w:rsidRPr="00A25D4D">
                    <w:t>Type:</w:t>
                  </w:r>
                </w:p>
              </w:tc>
              <w:tc>
                <w:tcPr>
                  <w:tcW w:w="0" w:type="auto"/>
                  <w:hideMark/>
                </w:tcPr>
                <w:p w14:paraId="12F08472" w14:textId="77777777" w:rsidR="00C0190C" w:rsidRPr="00A25D4D" w:rsidRDefault="00C0190C" w:rsidP="008F13CC">
                  <w:pPr>
                    <w:jc w:val="left"/>
                  </w:pPr>
                  <w:proofErr w:type="spellStart"/>
                  <w:r w:rsidRPr="00A25D4D">
                    <w:t>Boolean</w:t>
                  </w:r>
                  <w:proofErr w:type="spellEnd"/>
                </w:p>
              </w:tc>
            </w:tr>
            <w:tr w:rsidR="00C0190C" w:rsidRPr="00A25D4D" w14:paraId="4FCBA68A" w14:textId="77777777" w:rsidTr="00C0190C">
              <w:trPr>
                <w:tblHeader/>
                <w:tblCellSpacing w:w="0" w:type="dxa"/>
              </w:trPr>
              <w:tc>
                <w:tcPr>
                  <w:tcW w:w="360" w:type="dxa"/>
                  <w:hideMark/>
                </w:tcPr>
                <w:p w14:paraId="4D4FA4C0" w14:textId="77777777" w:rsidR="00C0190C" w:rsidRPr="00A25D4D" w:rsidRDefault="00C0190C" w:rsidP="008F13CC">
                  <w:pPr>
                    <w:jc w:val="left"/>
                  </w:pPr>
                  <w:r w:rsidRPr="00A25D4D">
                    <w:t> </w:t>
                  </w:r>
                </w:p>
              </w:tc>
              <w:tc>
                <w:tcPr>
                  <w:tcW w:w="1500" w:type="dxa"/>
                  <w:hideMark/>
                </w:tcPr>
                <w:p w14:paraId="03702EB9" w14:textId="77777777" w:rsidR="00C0190C" w:rsidRPr="00A25D4D" w:rsidRDefault="00C0190C" w:rsidP="008F13CC">
                  <w:pPr>
                    <w:jc w:val="left"/>
                  </w:pPr>
                  <w:r w:rsidRPr="00A25D4D">
                    <w:t>Naam</w:t>
                  </w:r>
                </w:p>
              </w:tc>
              <w:tc>
                <w:tcPr>
                  <w:tcW w:w="0" w:type="auto"/>
                  <w:hideMark/>
                </w:tcPr>
                <w:p w14:paraId="01BD21F0" w14:textId="77777777" w:rsidR="00C0190C" w:rsidRPr="00A25D4D" w:rsidRDefault="00C0190C" w:rsidP="008F13CC">
                  <w:pPr>
                    <w:jc w:val="left"/>
                  </w:pPr>
                </w:p>
              </w:tc>
            </w:tr>
            <w:tr w:rsidR="00C0190C" w:rsidRPr="00A25D4D" w14:paraId="4B51F463" w14:textId="77777777" w:rsidTr="00C0190C">
              <w:trPr>
                <w:tblHeader/>
                <w:tblCellSpacing w:w="0" w:type="dxa"/>
              </w:trPr>
              <w:tc>
                <w:tcPr>
                  <w:tcW w:w="360" w:type="dxa"/>
                  <w:hideMark/>
                </w:tcPr>
                <w:p w14:paraId="52C0D85F" w14:textId="77777777" w:rsidR="00C0190C" w:rsidRPr="00A25D4D" w:rsidRDefault="00C0190C" w:rsidP="008F13CC">
                  <w:pPr>
                    <w:jc w:val="left"/>
                  </w:pPr>
                  <w:r w:rsidRPr="00A25D4D">
                    <w:t> </w:t>
                  </w:r>
                </w:p>
              </w:tc>
              <w:tc>
                <w:tcPr>
                  <w:tcW w:w="1500" w:type="dxa"/>
                  <w:hideMark/>
                </w:tcPr>
                <w:p w14:paraId="4B3995FE" w14:textId="77777777" w:rsidR="00C0190C" w:rsidRPr="00A25D4D" w:rsidRDefault="00C0190C" w:rsidP="008F13CC">
                  <w:pPr>
                    <w:jc w:val="left"/>
                  </w:pPr>
                  <w:r w:rsidRPr="00A25D4D">
                    <w:t>Definitie:</w:t>
                  </w:r>
                </w:p>
              </w:tc>
              <w:tc>
                <w:tcPr>
                  <w:tcW w:w="0" w:type="auto"/>
                  <w:hideMark/>
                </w:tcPr>
                <w:p w14:paraId="7B3C172C" w14:textId="77777777" w:rsidR="00C0190C" w:rsidRPr="00A25D4D" w:rsidRDefault="00C0190C" w:rsidP="008F13CC">
                  <w:pPr>
                    <w:jc w:val="left"/>
                  </w:pPr>
                  <w:r w:rsidRPr="00A25D4D">
                    <w:t xml:space="preserve">Aangegeven wordt of het containerleidingelement bovengronds vanaf het maaiveld zichtbaar is. </w:t>
                  </w:r>
                </w:p>
              </w:tc>
            </w:tr>
            <w:tr w:rsidR="00C0190C" w:rsidRPr="00A25D4D" w14:paraId="026DEEFF" w14:textId="77777777" w:rsidTr="00C0190C">
              <w:trPr>
                <w:tblHeader/>
                <w:tblCellSpacing w:w="0" w:type="dxa"/>
              </w:trPr>
              <w:tc>
                <w:tcPr>
                  <w:tcW w:w="360" w:type="dxa"/>
                  <w:hideMark/>
                </w:tcPr>
                <w:p w14:paraId="2219481E" w14:textId="77777777" w:rsidR="00C0190C" w:rsidRPr="00A25D4D" w:rsidRDefault="00C0190C" w:rsidP="008F13CC">
                  <w:pPr>
                    <w:jc w:val="left"/>
                  </w:pPr>
                  <w:r w:rsidRPr="00A25D4D">
                    <w:t> </w:t>
                  </w:r>
                </w:p>
              </w:tc>
              <w:tc>
                <w:tcPr>
                  <w:tcW w:w="1500" w:type="dxa"/>
                  <w:hideMark/>
                </w:tcPr>
                <w:p w14:paraId="3EF06BAF"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85FE8AD" w14:textId="77777777" w:rsidR="00C0190C" w:rsidRPr="00A25D4D" w:rsidRDefault="00C0190C" w:rsidP="008F13CC">
                  <w:pPr>
                    <w:jc w:val="left"/>
                  </w:pPr>
                  <w:r w:rsidRPr="00A25D4D">
                    <w:t>0..1</w:t>
                  </w:r>
                </w:p>
              </w:tc>
            </w:tr>
          </w:tbl>
          <w:p w14:paraId="4E765E50" w14:textId="77777777" w:rsidR="00C0190C" w:rsidRPr="00A25D4D" w:rsidRDefault="00C0190C" w:rsidP="008F13CC">
            <w:pPr>
              <w:jc w:val="left"/>
            </w:pPr>
          </w:p>
        </w:tc>
      </w:tr>
      <w:tr w:rsidR="00C0190C" w:rsidRPr="00A25D4D" w14:paraId="5EE6A37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5C49645" w14:textId="77777777" w:rsidR="00C0190C" w:rsidRPr="00A25D4D" w:rsidRDefault="00C0190C" w:rsidP="008F13CC">
            <w:pPr>
              <w:jc w:val="left"/>
            </w:pPr>
            <w:r w:rsidRPr="00A25D4D">
              <w:rPr>
                <w:b/>
                <w:bCs/>
              </w:rPr>
              <w:t xml:space="preserve">Attribuut: </w:t>
            </w:r>
            <w:proofErr w:type="spellStart"/>
            <w:r w:rsidRPr="00A25D4D">
              <w:rPr>
                <w:b/>
                <w:bCs/>
              </w:rPr>
              <w:t>geoNauwkeurigheidXY</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777B3DA6" w14:textId="77777777" w:rsidTr="00C0190C">
              <w:trPr>
                <w:tblHeader/>
                <w:tblCellSpacing w:w="0" w:type="dxa"/>
              </w:trPr>
              <w:tc>
                <w:tcPr>
                  <w:tcW w:w="360" w:type="dxa"/>
                  <w:hideMark/>
                </w:tcPr>
                <w:p w14:paraId="21C5B799" w14:textId="77777777" w:rsidR="00C0190C" w:rsidRPr="00A25D4D" w:rsidRDefault="00C0190C" w:rsidP="008F13CC">
                  <w:pPr>
                    <w:jc w:val="left"/>
                  </w:pPr>
                  <w:r w:rsidRPr="00A25D4D">
                    <w:t> </w:t>
                  </w:r>
                </w:p>
              </w:tc>
              <w:tc>
                <w:tcPr>
                  <w:tcW w:w="1500" w:type="dxa"/>
                  <w:hideMark/>
                </w:tcPr>
                <w:p w14:paraId="39213CF4" w14:textId="77777777" w:rsidR="00C0190C" w:rsidRPr="00A25D4D" w:rsidRDefault="00C0190C" w:rsidP="008F13CC">
                  <w:pPr>
                    <w:jc w:val="left"/>
                  </w:pPr>
                  <w:r w:rsidRPr="00A25D4D">
                    <w:t>Type:</w:t>
                  </w:r>
                </w:p>
              </w:tc>
              <w:tc>
                <w:tcPr>
                  <w:tcW w:w="0" w:type="auto"/>
                  <w:hideMark/>
                </w:tcPr>
                <w:p w14:paraId="4B2C2459" w14:textId="77777777" w:rsidR="00C0190C" w:rsidRPr="00A25D4D" w:rsidRDefault="00C0190C" w:rsidP="008F13CC">
                  <w:pPr>
                    <w:jc w:val="left"/>
                  </w:pPr>
                  <w:proofErr w:type="spellStart"/>
                  <w:r w:rsidRPr="00A25D4D">
                    <w:t>NauwkeurigheidXYvalue</w:t>
                  </w:r>
                  <w:proofErr w:type="spellEnd"/>
                </w:p>
              </w:tc>
            </w:tr>
            <w:tr w:rsidR="00C0190C" w:rsidRPr="00A25D4D" w14:paraId="2D81E369" w14:textId="77777777" w:rsidTr="00C0190C">
              <w:trPr>
                <w:tblHeader/>
                <w:tblCellSpacing w:w="0" w:type="dxa"/>
              </w:trPr>
              <w:tc>
                <w:tcPr>
                  <w:tcW w:w="360" w:type="dxa"/>
                  <w:hideMark/>
                </w:tcPr>
                <w:p w14:paraId="4DF908E8" w14:textId="77777777" w:rsidR="00C0190C" w:rsidRPr="00A25D4D" w:rsidRDefault="00C0190C" w:rsidP="008F13CC">
                  <w:pPr>
                    <w:jc w:val="left"/>
                  </w:pPr>
                  <w:r w:rsidRPr="00A25D4D">
                    <w:t> </w:t>
                  </w:r>
                </w:p>
              </w:tc>
              <w:tc>
                <w:tcPr>
                  <w:tcW w:w="1500" w:type="dxa"/>
                  <w:hideMark/>
                </w:tcPr>
                <w:p w14:paraId="65D79302" w14:textId="77777777" w:rsidR="00C0190C" w:rsidRPr="00A25D4D" w:rsidRDefault="00C0190C" w:rsidP="008F13CC">
                  <w:pPr>
                    <w:jc w:val="left"/>
                  </w:pPr>
                  <w:r w:rsidRPr="00A25D4D">
                    <w:t>Naam</w:t>
                  </w:r>
                </w:p>
              </w:tc>
              <w:tc>
                <w:tcPr>
                  <w:tcW w:w="0" w:type="auto"/>
                  <w:hideMark/>
                </w:tcPr>
                <w:p w14:paraId="1A2F8EB1" w14:textId="77777777" w:rsidR="00C0190C" w:rsidRPr="00A25D4D" w:rsidRDefault="00C0190C" w:rsidP="008F13CC">
                  <w:pPr>
                    <w:jc w:val="left"/>
                  </w:pPr>
                </w:p>
              </w:tc>
            </w:tr>
            <w:tr w:rsidR="00C0190C" w:rsidRPr="00A25D4D" w14:paraId="4EE74BB6" w14:textId="77777777" w:rsidTr="00C0190C">
              <w:trPr>
                <w:tblHeader/>
                <w:tblCellSpacing w:w="0" w:type="dxa"/>
              </w:trPr>
              <w:tc>
                <w:tcPr>
                  <w:tcW w:w="360" w:type="dxa"/>
                  <w:hideMark/>
                </w:tcPr>
                <w:p w14:paraId="6AFDF514" w14:textId="77777777" w:rsidR="00C0190C" w:rsidRPr="00A25D4D" w:rsidRDefault="00C0190C" w:rsidP="008F13CC">
                  <w:pPr>
                    <w:jc w:val="left"/>
                  </w:pPr>
                  <w:r w:rsidRPr="00A25D4D">
                    <w:t> </w:t>
                  </w:r>
                </w:p>
              </w:tc>
              <w:tc>
                <w:tcPr>
                  <w:tcW w:w="1500" w:type="dxa"/>
                  <w:hideMark/>
                </w:tcPr>
                <w:p w14:paraId="2BAFFA7A" w14:textId="77777777" w:rsidR="00C0190C" w:rsidRPr="00A25D4D" w:rsidRDefault="00C0190C" w:rsidP="008F13CC">
                  <w:pPr>
                    <w:jc w:val="left"/>
                  </w:pPr>
                  <w:r w:rsidRPr="00A25D4D">
                    <w:t>Definitie:</w:t>
                  </w:r>
                </w:p>
              </w:tc>
              <w:tc>
                <w:tcPr>
                  <w:tcW w:w="0" w:type="auto"/>
                  <w:hideMark/>
                </w:tcPr>
                <w:p w14:paraId="1928D7B0" w14:textId="77777777" w:rsidR="00C0190C" w:rsidRPr="00A25D4D" w:rsidRDefault="00C0190C" w:rsidP="008F13CC">
                  <w:pPr>
                    <w:jc w:val="left"/>
                  </w:pPr>
                  <w:r w:rsidRPr="00A25D4D">
                    <w:t>Indicatie van de nauwkeurigheid in horizontaal vlak (</w:t>
                  </w:r>
                  <w:proofErr w:type="spellStart"/>
                  <w:r w:rsidRPr="00A25D4D">
                    <w:t>x,y</w:t>
                  </w:r>
                  <w:proofErr w:type="spellEnd"/>
                  <w:r w:rsidRPr="00A25D4D">
                    <w:t xml:space="preserve">) waarmee de geometrie van de ligging van de leiding is aangegeven. </w:t>
                  </w:r>
                </w:p>
              </w:tc>
            </w:tr>
            <w:tr w:rsidR="00C0190C" w:rsidRPr="00A25D4D" w14:paraId="20A6CA84" w14:textId="77777777" w:rsidTr="00C0190C">
              <w:trPr>
                <w:tblHeader/>
                <w:tblCellSpacing w:w="0" w:type="dxa"/>
              </w:trPr>
              <w:tc>
                <w:tcPr>
                  <w:tcW w:w="360" w:type="dxa"/>
                  <w:hideMark/>
                </w:tcPr>
                <w:p w14:paraId="1A50579E" w14:textId="77777777" w:rsidR="00C0190C" w:rsidRPr="00A25D4D" w:rsidRDefault="00C0190C" w:rsidP="008F13CC">
                  <w:pPr>
                    <w:jc w:val="left"/>
                  </w:pPr>
                  <w:r w:rsidRPr="00A25D4D">
                    <w:t> </w:t>
                  </w:r>
                </w:p>
              </w:tc>
              <w:tc>
                <w:tcPr>
                  <w:tcW w:w="1500" w:type="dxa"/>
                  <w:hideMark/>
                </w:tcPr>
                <w:p w14:paraId="173DFB5A" w14:textId="77777777" w:rsidR="00C0190C" w:rsidRPr="00A25D4D" w:rsidRDefault="00C0190C" w:rsidP="008F13CC">
                  <w:pPr>
                    <w:jc w:val="left"/>
                  </w:pPr>
                  <w:r w:rsidRPr="00A25D4D">
                    <w:t>Omschrijving:</w:t>
                  </w:r>
                </w:p>
              </w:tc>
              <w:tc>
                <w:tcPr>
                  <w:tcW w:w="0" w:type="auto"/>
                  <w:hideMark/>
                </w:tcPr>
                <w:p w14:paraId="3FE072F4" w14:textId="09767AD3" w:rsidR="00C0190C" w:rsidRPr="00A25D4D" w:rsidRDefault="00C0190C" w:rsidP="008F13CC">
                  <w:pPr>
                    <w:jc w:val="left"/>
                  </w:pPr>
                  <w:r w:rsidRPr="00A25D4D">
                    <w:t xml:space="preserve">De nauwkeurigheid voor </w:t>
                  </w:r>
                  <w:r w:rsidR="00135FA7">
                    <w:t>WIBON</w:t>
                  </w:r>
                  <w:r w:rsidRPr="00A25D4D">
                    <w:t xml:space="preserve"> is minimaal +/- 1 meter. </w:t>
                  </w:r>
                </w:p>
              </w:tc>
            </w:tr>
            <w:tr w:rsidR="00C0190C" w:rsidRPr="00A25D4D" w14:paraId="4B55600A" w14:textId="77777777" w:rsidTr="00C0190C">
              <w:trPr>
                <w:tblHeader/>
                <w:tblCellSpacing w:w="0" w:type="dxa"/>
              </w:trPr>
              <w:tc>
                <w:tcPr>
                  <w:tcW w:w="360" w:type="dxa"/>
                  <w:hideMark/>
                </w:tcPr>
                <w:p w14:paraId="39B3F58E" w14:textId="77777777" w:rsidR="00C0190C" w:rsidRPr="00A25D4D" w:rsidRDefault="00C0190C" w:rsidP="008F13CC">
                  <w:pPr>
                    <w:jc w:val="left"/>
                  </w:pPr>
                  <w:r w:rsidRPr="00A25D4D">
                    <w:t> </w:t>
                  </w:r>
                </w:p>
              </w:tc>
              <w:tc>
                <w:tcPr>
                  <w:tcW w:w="1500" w:type="dxa"/>
                  <w:hideMark/>
                </w:tcPr>
                <w:p w14:paraId="47E02CFD"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E2ACF08" w14:textId="77777777" w:rsidR="00C0190C" w:rsidRPr="00A25D4D" w:rsidRDefault="00C0190C" w:rsidP="008F13CC">
                  <w:pPr>
                    <w:jc w:val="left"/>
                  </w:pPr>
                  <w:r w:rsidRPr="00A25D4D">
                    <w:t>0..1</w:t>
                  </w:r>
                </w:p>
              </w:tc>
            </w:tr>
          </w:tbl>
          <w:p w14:paraId="25523C79" w14:textId="77777777" w:rsidR="00C0190C" w:rsidRPr="00A25D4D" w:rsidRDefault="00C0190C" w:rsidP="008F13CC">
            <w:pPr>
              <w:jc w:val="left"/>
            </w:pPr>
          </w:p>
        </w:tc>
      </w:tr>
      <w:tr w:rsidR="00C0190C" w:rsidRPr="00A25D4D" w14:paraId="5AF3C8A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1198D81" w14:textId="77777777" w:rsidR="00C0190C" w:rsidRPr="00A25D4D" w:rsidRDefault="00C0190C" w:rsidP="008F13CC">
            <w:pPr>
              <w:jc w:val="left"/>
            </w:pPr>
            <w:r w:rsidRPr="00A25D4D">
              <w:rPr>
                <w:b/>
                <w:bCs/>
              </w:rPr>
              <w:t>Attribuut: BGT_ID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22A7FB64" w14:textId="77777777" w:rsidTr="00C0190C">
              <w:trPr>
                <w:tblHeader/>
                <w:tblCellSpacing w:w="0" w:type="dxa"/>
              </w:trPr>
              <w:tc>
                <w:tcPr>
                  <w:tcW w:w="360" w:type="dxa"/>
                  <w:hideMark/>
                </w:tcPr>
                <w:p w14:paraId="5C566B13" w14:textId="77777777" w:rsidR="00C0190C" w:rsidRPr="00A25D4D" w:rsidRDefault="00C0190C" w:rsidP="008F13CC">
                  <w:pPr>
                    <w:jc w:val="left"/>
                  </w:pPr>
                  <w:r w:rsidRPr="00A25D4D">
                    <w:t> </w:t>
                  </w:r>
                </w:p>
              </w:tc>
              <w:tc>
                <w:tcPr>
                  <w:tcW w:w="1500" w:type="dxa"/>
                  <w:hideMark/>
                </w:tcPr>
                <w:p w14:paraId="7A56903D" w14:textId="77777777" w:rsidR="00C0190C" w:rsidRPr="00A25D4D" w:rsidRDefault="00C0190C" w:rsidP="008F13CC">
                  <w:pPr>
                    <w:jc w:val="left"/>
                  </w:pPr>
                  <w:r w:rsidRPr="00A25D4D">
                    <w:t>Type:</w:t>
                  </w:r>
                </w:p>
              </w:tc>
              <w:tc>
                <w:tcPr>
                  <w:tcW w:w="0" w:type="auto"/>
                  <w:hideMark/>
                </w:tcPr>
                <w:p w14:paraId="65E87A48" w14:textId="77777777" w:rsidR="00C0190C" w:rsidRPr="00A25D4D" w:rsidRDefault="00C0190C" w:rsidP="008F13CC">
                  <w:pPr>
                    <w:jc w:val="left"/>
                  </w:pPr>
                  <w:r w:rsidRPr="00A25D4D">
                    <w:t>NEN3610ID</w:t>
                  </w:r>
                </w:p>
              </w:tc>
            </w:tr>
            <w:tr w:rsidR="00C0190C" w:rsidRPr="00A25D4D" w14:paraId="040A4F74" w14:textId="77777777" w:rsidTr="00C0190C">
              <w:trPr>
                <w:tblHeader/>
                <w:tblCellSpacing w:w="0" w:type="dxa"/>
              </w:trPr>
              <w:tc>
                <w:tcPr>
                  <w:tcW w:w="360" w:type="dxa"/>
                  <w:hideMark/>
                </w:tcPr>
                <w:p w14:paraId="21640000" w14:textId="77777777" w:rsidR="00C0190C" w:rsidRPr="00A25D4D" w:rsidRDefault="00C0190C" w:rsidP="008F13CC">
                  <w:pPr>
                    <w:jc w:val="left"/>
                  </w:pPr>
                  <w:r w:rsidRPr="00A25D4D">
                    <w:t> </w:t>
                  </w:r>
                </w:p>
              </w:tc>
              <w:tc>
                <w:tcPr>
                  <w:tcW w:w="1500" w:type="dxa"/>
                  <w:hideMark/>
                </w:tcPr>
                <w:p w14:paraId="1460BD38" w14:textId="77777777" w:rsidR="00C0190C" w:rsidRPr="00A25D4D" w:rsidRDefault="00C0190C" w:rsidP="008F13CC">
                  <w:pPr>
                    <w:jc w:val="left"/>
                  </w:pPr>
                  <w:r w:rsidRPr="00A25D4D">
                    <w:t>Naam</w:t>
                  </w:r>
                </w:p>
              </w:tc>
              <w:tc>
                <w:tcPr>
                  <w:tcW w:w="0" w:type="auto"/>
                  <w:hideMark/>
                </w:tcPr>
                <w:p w14:paraId="5E47D02E" w14:textId="77777777" w:rsidR="00C0190C" w:rsidRPr="00A25D4D" w:rsidRDefault="00C0190C" w:rsidP="008F13CC">
                  <w:pPr>
                    <w:jc w:val="left"/>
                  </w:pPr>
                </w:p>
              </w:tc>
            </w:tr>
            <w:tr w:rsidR="00C0190C" w:rsidRPr="00A25D4D" w14:paraId="3203433D" w14:textId="77777777" w:rsidTr="00C0190C">
              <w:trPr>
                <w:tblHeader/>
                <w:tblCellSpacing w:w="0" w:type="dxa"/>
              </w:trPr>
              <w:tc>
                <w:tcPr>
                  <w:tcW w:w="360" w:type="dxa"/>
                  <w:hideMark/>
                </w:tcPr>
                <w:p w14:paraId="1A96C758" w14:textId="77777777" w:rsidR="00C0190C" w:rsidRPr="00A25D4D" w:rsidRDefault="00C0190C" w:rsidP="008F13CC">
                  <w:pPr>
                    <w:jc w:val="left"/>
                  </w:pPr>
                  <w:r w:rsidRPr="00A25D4D">
                    <w:t> </w:t>
                  </w:r>
                </w:p>
              </w:tc>
              <w:tc>
                <w:tcPr>
                  <w:tcW w:w="1500" w:type="dxa"/>
                  <w:hideMark/>
                </w:tcPr>
                <w:p w14:paraId="256A4945" w14:textId="77777777" w:rsidR="00C0190C" w:rsidRPr="00A25D4D" w:rsidRDefault="00C0190C" w:rsidP="008F13CC">
                  <w:pPr>
                    <w:jc w:val="left"/>
                  </w:pPr>
                  <w:r w:rsidRPr="00A25D4D">
                    <w:t>Definitie:</w:t>
                  </w:r>
                </w:p>
              </w:tc>
              <w:tc>
                <w:tcPr>
                  <w:tcW w:w="0" w:type="auto"/>
                  <w:hideMark/>
                </w:tcPr>
                <w:p w14:paraId="7989AEC9" w14:textId="77777777" w:rsidR="00C0190C" w:rsidRPr="00A25D4D" w:rsidRDefault="00C0190C" w:rsidP="008F13CC">
                  <w:pPr>
                    <w:jc w:val="left"/>
                  </w:pPr>
                  <w:r w:rsidRPr="00A25D4D">
                    <w:t xml:space="preserve">Verwijzing naar het ID van het overeenkomstige object uit de Basisregistratie Grootschalige Topografie of </w:t>
                  </w:r>
                  <w:proofErr w:type="spellStart"/>
                  <w:r w:rsidRPr="00A25D4D">
                    <w:t>pluslaag</w:t>
                  </w:r>
                  <w:proofErr w:type="spellEnd"/>
                  <w:r w:rsidRPr="00A25D4D">
                    <w:t xml:space="preserve">. </w:t>
                  </w:r>
                </w:p>
              </w:tc>
            </w:tr>
            <w:tr w:rsidR="00C0190C" w:rsidRPr="00A25D4D" w14:paraId="347938E1" w14:textId="77777777" w:rsidTr="00C0190C">
              <w:trPr>
                <w:tblHeader/>
                <w:tblCellSpacing w:w="0" w:type="dxa"/>
              </w:trPr>
              <w:tc>
                <w:tcPr>
                  <w:tcW w:w="360" w:type="dxa"/>
                  <w:hideMark/>
                </w:tcPr>
                <w:p w14:paraId="42375C7E" w14:textId="77777777" w:rsidR="00C0190C" w:rsidRPr="00A25D4D" w:rsidRDefault="00C0190C" w:rsidP="008F13CC">
                  <w:pPr>
                    <w:jc w:val="left"/>
                  </w:pPr>
                  <w:r w:rsidRPr="00A25D4D">
                    <w:t> </w:t>
                  </w:r>
                </w:p>
              </w:tc>
              <w:tc>
                <w:tcPr>
                  <w:tcW w:w="1500" w:type="dxa"/>
                  <w:hideMark/>
                </w:tcPr>
                <w:p w14:paraId="60E425BD"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B88A6F1" w14:textId="77777777" w:rsidR="00C0190C" w:rsidRPr="00A25D4D" w:rsidRDefault="00C0190C" w:rsidP="008F13CC">
                  <w:pPr>
                    <w:jc w:val="left"/>
                  </w:pPr>
                  <w:r w:rsidRPr="00A25D4D">
                    <w:t>0..1</w:t>
                  </w:r>
                </w:p>
              </w:tc>
            </w:tr>
          </w:tbl>
          <w:p w14:paraId="2987D499" w14:textId="77777777" w:rsidR="00C0190C" w:rsidRPr="00A25D4D" w:rsidRDefault="00C0190C" w:rsidP="008F13CC">
            <w:pPr>
              <w:jc w:val="left"/>
            </w:pPr>
          </w:p>
        </w:tc>
      </w:tr>
      <w:tr w:rsidR="00C0190C" w:rsidRPr="00A25D4D" w14:paraId="606D13D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56564B1" w14:textId="77777777" w:rsidR="00C0190C" w:rsidRPr="00A25D4D" w:rsidRDefault="00C0190C" w:rsidP="008F13CC">
            <w:pPr>
              <w:jc w:val="left"/>
            </w:pPr>
            <w:r w:rsidRPr="00A25D4D">
              <w:rPr>
                <w:b/>
                <w:bCs/>
              </w:rPr>
              <w:t xml:space="preserve">Attribuut: </w:t>
            </w:r>
            <w:proofErr w:type="spellStart"/>
            <w:r w:rsidRPr="00A25D4D">
              <w:rPr>
                <w:b/>
                <w:bCs/>
              </w:rPr>
              <w:t>rotatiehoekSymbool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5312EC73" w14:textId="77777777" w:rsidTr="00C0190C">
              <w:trPr>
                <w:tblHeader/>
                <w:tblCellSpacing w:w="0" w:type="dxa"/>
              </w:trPr>
              <w:tc>
                <w:tcPr>
                  <w:tcW w:w="360" w:type="dxa"/>
                  <w:hideMark/>
                </w:tcPr>
                <w:p w14:paraId="2DD4B2B8" w14:textId="77777777" w:rsidR="00C0190C" w:rsidRPr="00A25D4D" w:rsidRDefault="00C0190C" w:rsidP="008F13CC">
                  <w:pPr>
                    <w:jc w:val="left"/>
                  </w:pPr>
                  <w:r w:rsidRPr="00A25D4D">
                    <w:t> </w:t>
                  </w:r>
                </w:p>
              </w:tc>
              <w:tc>
                <w:tcPr>
                  <w:tcW w:w="1500" w:type="dxa"/>
                  <w:hideMark/>
                </w:tcPr>
                <w:p w14:paraId="53D8FD35" w14:textId="77777777" w:rsidR="00C0190C" w:rsidRPr="00A25D4D" w:rsidRDefault="00C0190C" w:rsidP="008F13CC">
                  <w:pPr>
                    <w:jc w:val="left"/>
                  </w:pPr>
                  <w:r w:rsidRPr="00A25D4D">
                    <w:t>Type:</w:t>
                  </w:r>
                </w:p>
              </w:tc>
              <w:tc>
                <w:tcPr>
                  <w:tcW w:w="0" w:type="auto"/>
                  <w:hideMark/>
                </w:tcPr>
                <w:p w14:paraId="4676B537" w14:textId="77777777" w:rsidR="00C0190C" w:rsidRPr="00A25D4D" w:rsidRDefault="00C0190C" w:rsidP="008F13CC">
                  <w:pPr>
                    <w:jc w:val="left"/>
                  </w:pPr>
                  <w:proofErr w:type="spellStart"/>
                  <w:r w:rsidRPr="00A25D4D">
                    <w:t>Measure</w:t>
                  </w:r>
                  <w:proofErr w:type="spellEnd"/>
                </w:p>
              </w:tc>
            </w:tr>
            <w:tr w:rsidR="00C0190C" w:rsidRPr="00A25D4D" w14:paraId="03D03AD3" w14:textId="77777777" w:rsidTr="00C0190C">
              <w:trPr>
                <w:tblHeader/>
                <w:tblCellSpacing w:w="0" w:type="dxa"/>
              </w:trPr>
              <w:tc>
                <w:tcPr>
                  <w:tcW w:w="360" w:type="dxa"/>
                  <w:hideMark/>
                </w:tcPr>
                <w:p w14:paraId="1805E015" w14:textId="77777777" w:rsidR="00C0190C" w:rsidRPr="00A25D4D" w:rsidRDefault="00C0190C" w:rsidP="008F13CC">
                  <w:pPr>
                    <w:jc w:val="left"/>
                  </w:pPr>
                  <w:r w:rsidRPr="00A25D4D">
                    <w:t> </w:t>
                  </w:r>
                </w:p>
              </w:tc>
              <w:tc>
                <w:tcPr>
                  <w:tcW w:w="1500" w:type="dxa"/>
                  <w:hideMark/>
                </w:tcPr>
                <w:p w14:paraId="3472331D" w14:textId="77777777" w:rsidR="00C0190C" w:rsidRPr="00A25D4D" w:rsidRDefault="00C0190C" w:rsidP="008F13CC">
                  <w:pPr>
                    <w:jc w:val="left"/>
                  </w:pPr>
                  <w:r w:rsidRPr="00A25D4D">
                    <w:t>Naam</w:t>
                  </w:r>
                </w:p>
              </w:tc>
              <w:tc>
                <w:tcPr>
                  <w:tcW w:w="0" w:type="auto"/>
                  <w:hideMark/>
                </w:tcPr>
                <w:p w14:paraId="1C1F9CD4" w14:textId="77777777" w:rsidR="00C0190C" w:rsidRPr="00A25D4D" w:rsidRDefault="00C0190C" w:rsidP="008F13CC">
                  <w:pPr>
                    <w:jc w:val="left"/>
                  </w:pPr>
                </w:p>
              </w:tc>
            </w:tr>
            <w:tr w:rsidR="00C0190C" w:rsidRPr="00A25D4D" w14:paraId="51EB7F86" w14:textId="77777777" w:rsidTr="00C0190C">
              <w:trPr>
                <w:tblHeader/>
                <w:tblCellSpacing w:w="0" w:type="dxa"/>
              </w:trPr>
              <w:tc>
                <w:tcPr>
                  <w:tcW w:w="360" w:type="dxa"/>
                  <w:hideMark/>
                </w:tcPr>
                <w:p w14:paraId="666D60E7" w14:textId="77777777" w:rsidR="00C0190C" w:rsidRPr="00A25D4D" w:rsidRDefault="00C0190C" w:rsidP="008F13CC">
                  <w:pPr>
                    <w:jc w:val="left"/>
                  </w:pPr>
                  <w:r w:rsidRPr="00A25D4D">
                    <w:t> </w:t>
                  </w:r>
                </w:p>
              </w:tc>
              <w:tc>
                <w:tcPr>
                  <w:tcW w:w="1500" w:type="dxa"/>
                  <w:hideMark/>
                </w:tcPr>
                <w:p w14:paraId="0D2B7D39" w14:textId="77777777" w:rsidR="00C0190C" w:rsidRPr="00A25D4D" w:rsidRDefault="00C0190C" w:rsidP="008F13CC">
                  <w:pPr>
                    <w:jc w:val="left"/>
                  </w:pPr>
                  <w:r w:rsidRPr="00A25D4D">
                    <w:t>Definitie:</w:t>
                  </w:r>
                </w:p>
              </w:tc>
              <w:tc>
                <w:tcPr>
                  <w:tcW w:w="0" w:type="auto"/>
                  <w:hideMark/>
                </w:tcPr>
                <w:p w14:paraId="586FBE7C" w14:textId="77777777" w:rsidR="00C0190C" w:rsidRPr="00A25D4D" w:rsidRDefault="00C0190C" w:rsidP="008F13CC">
                  <w:pPr>
                    <w:jc w:val="left"/>
                  </w:pPr>
                  <w:r w:rsidRPr="00A25D4D">
                    <w:t xml:space="preserve">Hoek waaronder een puntsymbool wordt weergegeven. </w:t>
                  </w:r>
                </w:p>
              </w:tc>
            </w:tr>
            <w:tr w:rsidR="00C0190C" w:rsidRPr="00A25D4D" w14:paraId="40AD876B" w14:textId="77777777" w:rsidTr="00C0190C">
              <w:trPr>
                <w:tblHeader/>
                <w:tblCellSpacing w:w="0" w:type="dxa"/>
              </w:trPr>
              <w:tc>
                <w:tcPr>
                  <w:tcW w:w="360" w:type="dxa"/>
                  <w:hideMark/>
                </w:tcPr>
                <w:p w14:paraId="528827C6" w14:textId="77777777" w:rsidR="00C0190C" w:rsidRPr="00A25D4D" w:rsidRDefault="00C0190C" w:rsidP="008F13CC">
                  <w:pPr>
                    <w:jc w:val="left"/>
                  </w:pPr>
                  <w:r w:rsidRPr="00A25D4D">
                    <w:t> </w:t>
                  </w:r>
                </w:p>
              </w:tc>
              <w:tc>
                <w:tcPr>
                  <w:tcW w:w="1500" w:type="dxa"/>
                  <w:hideMark/>
                </w:tcPr>
                <w:p w14:paraId="4C6AA694" w14:textId="77777777" w:rsidR="00C0190C" w:rsidRPr="00A25D4D" w:rsidRDefault="00C0190C" w:rsidP="008F13CC">
                  <w:pPr>
                    <w:jc w:val="left"/>
                  </w:pPr>
                  <w:r w:rsidRPr="00A25D4D">
                    <w:t>Omschrijving:</w:t>
                  </w:r>
                </w:p>
              </w:tc>
              <w:tc>
                <w:tcPr>
                  <w:tcW w:w="0" w:type="auto"/>
                  <w:hideMark/>
                </w:tcPr>
                <w:p w14:paraId="328558D4" w14:textId="77777777" w:rsidR="00C0190C" w:rsidRPr="00A25D4D" w:rsidRDefault="00C0190C" w:rsidP="008F13CC">
                  <w:pPr>
                    <w:jc w:val="left"/>
                  </w:pPr>
                  <w:r w:rsidRPr="00A25D4D">
                    <w:t xml:space="preserve">Voor een symbool dat gekoppeld is aan een puntgeometrie, geeft dit attribuut aan onder welke hoek een puntsymbool moet worden weergegeven. Eenheid: booggraad; één booggraad is een 360e deel van een cirkelomtrek. Oriëntering: met de klok mee (positief) t.o.v. normale tekstrichting (horizontaal = 0 graden; voor een kaart die noord georiënteerd is.). Decimale precisie: 1 (= 1 cijfer achter de komma, ofwel 1/10 booggraad). Bereik (minimale/maximale waarden): [-180, +180].]. Dit attribuut heeft een </w:t>
                  </w:r>
                  <w:proofErr w:type="spellStart"/>
                  <w:r w:rsidRPr="00A25D4D">
                    <w:t>Measure</w:t>
                  </w:r>
                  <w:proofErr w:type="spellEnd"/>
                  <w:r w:rsidRPr="00A25D4D">
                    <w:t xml:space="preserve"> als data type. De UOM wordt uitgedrukt via de volgende OGC URN code: </w:t>
                  </w:r>
                  <w:proofErr w:type="spellStart"/>
                  <w:r w:rsidRPr="00A25D4D">
                    <w:t>urn:ogc:def:uom:OGC</w:t>
                  </w:r>
                  <w:proofErr w:type="spellEnd"/>
                  <w:r w:rsidRPr="00A25D4D">
                    <w:t>::</w:t>
                  </w:r>
                  <w:proofErr w:type="spellStart"/>
                  <w:r w:rsidRPr="00A25D4D">
                    <w:t>deg</w:t>
                  </w:r>
                  <w:proofErr w:type="spellEnd"/>
                  <w:r w:rsidRPr="00A25D4D">
                    <w:t xml:space="preserve"> </w:t>
                  </w:r>
                </w:p>
              </w:tc>
            </w:tr>
            <w:tr w:rsidR="00C0190C" w:rsidRPr="00A25D4D" w14:paraId="4131467A" w14:textId="77777777" w:rsidTr="00C0190C">
              <w:trPr>
                <w:tblHeader/>
                <w:tblCellSpacing w:w="0" w:type="dxa"/>
              </w:trPr>
              <w:tc>
                <w:tcPr>
                  <w:tcW w:w="360" w:type="dxa"/>
                  <w:hideMark/>
                </w:tcPr>
                <w:p w14:paraId="5C30FBDF" w14:textId="77777777" w:rsidR="00C0190C" w:rsidRPr="00A25D4D" w:rsidRDefault="00C0190C" w:rsidP="008F13CC">
                  <w:pPr>
                    <w:jc w:val="left"/>
                  </w:pPr>
                  <w:r w:rsidRPr="00A25D4D">
                    <w:t> </w:t>
                  </w:r>
                </w:p>
              </w:tc>
              <w:tc>
                <w:tcPr>
                  <w:tcW w:w="1500" w:type="dxa"/>
                  <w:hideMark/>
                </w:tcPr>
                <w:p w14:paraId="5E3B7858"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A84BC1C" w14:textId="77777777" w:rsidR="00C0190C" w:rsidRPr="00A25D4D" w:rsidRDefault="00C0190C" w:rsidP="008F13CC">
                  <w:pPr>
                    <w:jc w:val="left"/>
                  </w:pPr>
                  <w:r w:rsidRPr="00A25D4D">
                    <w:t>0..1</w:t>
                  </w:r>
                </w:p>
              </w:tc>
            </w:tr>
          </w:tbl>
          <w:p w14:paraId="1A699B07" w14:textId="77777777" w:rsidR="00C0190C" w:rsidRPr="00A25D4D" w:rsidRDefault="00C0190C" w:rsidP="008F13CC">
            <w:pPr>
              <w:jc w:val="left"/>
            </w:pPr>
          </w:p>
        </w:tc>
      </w:tr>
      <w:tr w:rsidR="00C0190C" w:rsidRPr="00A25D4D" w14:paraId="280DD0F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39DFC36" w14:textId="77777777" w:rsidR="00C0190C" w:rsidRPr="00A25D4D" w:rsidRDefault="00C0190C" w:rsidP="008F13CC">
            <w:pPr>
              <w:jc w:val="left"/>
            </w:pPr>
            <w:r w:rsidRPr="00A25D4D">
              <w:rPr>
                <w:b/>
                <w:bCs/>
              </w:rPr>
              <w:t xml:space="preserve">Relatie: </w:t>
            </w:r>
            <w:proofErr w:type="spellStart"/>
            <w:r w:rsidRPr="00A25D4D">
              <w:rPr>
                <w:b/>
                <w:bCs/>
              </w:rPr>
              <w:t>heeftExtraInformatie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4D5142A5" w14:textId="77777777" w:rsidTr="00C0190C">
              <w:trPr>
                <w:tblHeader/>
                <w:tblCellSpacing w:w="0" w:type="dxa"/>
              </w:trPr>
              <w:tc>
                <w:tcPr>
                  <w:tcW w:w="360" w:type="dxa"/>
                  <w:hideMark/>
                </w:tcPr>
                <w:p w14:paraId="6EE181CD" w14:textId="77777777" w:rsidR="00C0190C" w:rsidRPr="00A25D4D" w:rsidRDefault="00C0190C" w:rsidP="008F13CC">
                  <w:pPr>
                    <w:jc w:val="left"/>
                  </w:pPr>
                  <w:r w:rsidRPr="00A25D4D">
                    <w:t> </w:t>
                  </w:r>
                </w:p>
              </w:tc>
              <w:tc>
                <w:tcPr>
                  <w:tcW w:w="1500" w:type="dxa"/>
                  <w:hideMark/>
                </w:tcPr>
                <w:p w14:paraId="5C3D7BAC" w14:textId="77777777" w:rsidR="00C0190C" w:rsidRPr="00A25D4D" w:rsidRDefault="00C0190C" w:rsidP="008F13CC">
                  <w:pPr>
                    <w:jc w:val="left"/>
                  </w:pPr>
                  <w:r w:rsidRPr="00A25D4D">
                    <w:t>Type:</w:t>
                  </w:r>
                </w:p>
              </w:tc>
              <w:tc>
                <w:tcPr>
                  <w:tcW w:w="0" w:type="auto"/>
                  <w:hideMark/>
                </w:tcPr>
                <w:p w14:paraId="3DBE6C65" w14:textId="77777777" w:rsidR="00C0190C" w:rsidRPr="00A25D4D" w:rsidRDefault="00C0190C" w:rsidP="008F13CC">
                  <w:pPr>
                    <w:jc w:val="left"/>
                  </w:pPr>
                  <w:proofErr w:type="spellStart"/>
                  <w:r w:rsidRPr="00A25D4D">
                    <w:t>ExtraInformatie</w:t>
                  </w:r>
                  <w:proofErr w:type="spellEnd"/>
                </w:p>
              </w:tc>
            </w:tr>
            <w:tr w:rsidR="00C0190C" w:rsidRPr="00A25D4D" w14:paraId="0133C09F" w14:textId="77777777" w:rsidTr="00C0190C">
              <w:trPr>
                <w:tblHeader/>
                <w:tblCellSpacing w:w="0" w:type="dxa"/>
              </w:trPr>
              <w:tc>
                <w:tcPr>
                  <w:tcW w:w="360" w:type="dxa"/>
                  <w:hideMark/>
                </w:tcPr>
                <w:p w14:paraId="4176999F" w14:textId="77777777" w:rsidR="00C0190C" w:rsidRPr="00A25D4D" w:rsidRDefault="00C0190C" w:rsidP="008F13CC">
                  <w:pPr>
                    <w:jc w:val="left"/>
                  </w:pPr>
                  <w:r w:rsidRPr="00A25D4D">
                    <w:t> </w:t>
                  </w:r>
                </w:p>
              </w:tc>
              <w:tc>
                <w:tcPr>
                  <w:tcW w:w="1500" w:type="dxa"/>
                  <w:hideMark/>
                </w:tcPr>
                <w:p w14:paraId="7DF02EE4" w14:textId="77777777" w:rsidR="00C0190C" w:rsidRPr="00A25D4D" w:rsidRDefault="00C0190C" w:rsidP="008F13CC">
                  <w:pPr>
                    <w:jc w:val="left"/>
                  </w:pPr>
                  <w:r w:rsidRPr="00A25D4D">
                    <w:t>Naam</w:t>
                  </w:r>
                </w:p>
              </w:tc>
              <w:tc>
                <w:tcPr>
                  <w:tcW w:w="0" w:type="auto"/>
                  <w:hideMark/>
                </w:tcPr>
                <w:p w14:paraId="0243E1A2" w14:textId="77777777" w:rsidR="00C0190C" w:rsidRPr="00A25D4D" w:rsidRDefault="00C0190C" w:rsidP="008F13CC">
                  <w:pPr>
                    <w:jc w:val="left"/>
                  </w:pPr>
                </w:p>
              </w:tc>
            </w:tr>
            <w:tr w:rsidR="00C0190C" w:rsidRPr="00A25D4D" w14:paraId="4A8C57A8" w14:textId="77777777" w:rsidTr="00C0190C">
              <w:trPr>
                <w:tblHeader/>
                <w:tblCellSpacing w:w="0" w:type="dxa"/>
              </w:trPr>
              <w:tc>
                <w:tcPr>
                  <w:tcW w:w="360" w:type="dxa"/>
                  <w:hideMark/>
                </w:tcPr>
                <w:p w14:paraId="39715327" w14:textId="77777777" w:rsidR="00C0190C" w:rsidRPr="00A25D4D" w:rsidRDefault="00C0190C" w:rsidP="008F13CC">
                  <w:pPr>
                    <w:jc w:val="left"/>
                  </w:pPr>
                  <w:r w:rsidRPr="00A25D4D">
                    <w:t> </w:t>
                  </w:r>
                </w:p>
              </w:tc>
              <w:tc>
                <w:tcPr>
                  <w:tcW w:w="1500" w:type="dxa"/>
                  <w:hideMark/>
                </w:tcPr>
                <w:p w14:paraId="4B8FE344" w14:textId="77777777" w:rsidR="00C0190C" w:rsidRPr="00A25D4D" w:rsidRDefault="00C0190C" w:rsidP="008F13CC">
                  <w:pPr>
                    <w:jc w:val="left"/>
                  </w:pPr>
                  <w:r w:rsidRPr="00A25D4D">
                    <w:t>Definitie:</w:t>
                  </w:r>
                </w:p>
              </w:tc>
              <w:tc>
                <w:tcPr>
                  <w:tcW w:w="0" w:type="auto"/>
                  <w:hideMark/>
                </w:tcPr>
                <w:p w14:paraId="6A0E8835" w14:textId="77777777" w:rsidR="00C0190C" w:rsidRPr="00A25D4D" w:rsidRDefault="00C0190C" w:rsidP="008F13CC">
                  <w:pPr>
                    <w:jc w:val="left"/>
                  </w:pPr>
                  <w:r w:rsidRPr="00A25D4D">
                    <w:t xml:space="preserve">Extra informatie over dit object. </w:t>
                  </w:r>
                </w:p>
              </w:tc>
            </w:tr>
            <w:tr w:rsidR="00C0190C" w:rsidRPr="00A25D4D" w14:paraId="36F3395D" w14:textId="77777777" w:rsidTr="00C0190C">
              <w:trPr>
                <w:tblHeader/>
                <w:tblCellSpacing w:w="0" w:type="dxa"/>
              </w:trPr>
              <w:tc>
                <w:tcPr>
                  <w:tcW w:w="360" w:type="dxa"/>
                  <w:hideMark/>
                </w:tcPr>
                <w:p w14:paraId="050BB249" w14:textId="77777777" w:rsidR="00C0190C" w:rsidRPr="00A25D4D" w:rsidRDefault="00C0190C" w:rsidP="008F13CC">
                  <w:pPr>
                    <w:jc w:val="left"/>
                  </w:pPr>
                  <w:r w:rsidRPr="00A25D4D">
                    <w:t> </w:t>
                  </w:r>
                </w:p>
              </w:tc>
              <w:tc>
                <w:tcPr>
                  <w:tcW w:w="1500" w:type="dxa"/>
                  <w:hideMark/>
                </w:tcPr>
                <w:p w14:paraId="2CC33D5D"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915DE05" w14:textId="77777777" w:rsidR="00C0190C" w:rsidRPr="00A25D4D" w:rsidRDefault="00C0190C" w:rsidP="008F13CC">
                  <w:pPr>
                    <w:jc w:val="left"/>
                  </w:pPr>
                  <w:r w:rsidRPr="00A25D4D">
                    <w:t>0..*</w:t>
                  </w:r>
                </w:p>
              </w:tc>
            </w:tr>
          </w:tbl>
          <w:p w14:paraId="2BEC6C91" w14:textId="77777777" w:rsidR="00C0190C" w:rsidRPr="00A25D4D" w:rsidRDefault="00C0190C" w:rsidP="008F13CC">
            <w:pPr>
              <w:jc w:val="left"/>
            </w:pPr>
          </w:p>
        </w:tc>
      </w:tr>
      <w:tr w:rsidR="00C0190C" w:rsidRPr="00A25D4D" w14:paraId="3EEF225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51668DA" w14:textId="77777777" w:rsidR="00C0190C" w:rsidRPr="00A25D4D" w:rsidRDefault="00C0190C" w:rsidP="008F13CC">
            <w:pPr>
              <w:jc w:val="left"/>
            </w:pPr>
            <w:r w:rsidRPr="00A25D4D">
              <w:rPr>
                <w:b/>
                <w:bCs/>
              </w:rPr>
              <w:t xml:space="preserve">Relatie: </w:t>
            </w:r>
            <w:proofErr w:type="spellStart"/>
            <w:r w:rsidRPr="00A25D4D">
              <w:rPr>
                <w:b/>
                <w:bCs/>
              </w:rPr>
              <w:t>inNetwork</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076480A6" w14:textId="77777777" w:rsidTr="00C0190C">
              <w:trPr>
                <w:tblHeader/>
                <w:tblCellSpacing w:w="0" w:type="dxa"/>
              </w:trPr>
              <w:tc>
                <w:tcPr>
                  <w:tcW w:w="360" w:type="dxa"/>
                  <w:hideMark/>
                </w:tcPr>
                <w:p w14:paraId="37C133DC" w14:textId="77777777" w:rsidR="00C0190C" w:rsidRPr="00A25D4D" w:rsidRDefault="00C0190C" w:rsidP="008F13CC">
                  <w:pPr>
                    <w:jc w:val="left"/>
                  </w:pPr>
                  <w:r w:rsidRPr="00A25D4D">
                    <w:lastRenderedPageBreak/>
                    <w:t> </w:t>
                  </w:r>
                </w:p>
              </w:tc>
              <w:tc>
                <w:tcPr>
                  <w:tcW w:w="1500" w:type="dxa"/>
                  <w:hideMark/>
                </w:tcPr>
                <w:p w14:paraId="09EF4F66" w14:textId="77777777" w:rsidR="00C0190C" w:rsidRPr="00A25D4D" w:rsidRDefault="00C0190C" w:rsidP="008F13CC">
                  <w:pPr>
                    <w:jc w:val="left"/>
                  </w:pPr>
                  <w:r w:rsidRPr="00A25D4D">
                    <w:t>Type:</w:t>
                  </w:r>
                </w:p>
              </w:tc>
              <w:tc>
                <w:tcPr>
                  <w:tcW w:w="0" w:type="auto"/>
                  <w:hideMark/>
                </w:tcPr>
                <w:p w14:paraId="3CC5B2AE" w14:textId="77777777" w:rsidR="00C0190C" w:rsidRPr="00A25D4D" w:rsidRDefault="00C0190C" w:rsidP="008F13CC">
                  <w:pPr>
                    <w:jc w:val="left"/>
                  </w:pPr>
                  <w:r w:rsidRPr="00A25D4D">
                    <w:t>Utiliteitsnet</w:t>
                  </w:r>
                </w:p>
              </w:tc>
            </w:tr>
            <w:tr w:rsidR="00C0190C" w:rsidRPr="00A25D4D" w14:paraId="047E4FFC" w14:textId="77777777" w:rsidTr="00C0190C">
              <w:trPr>
                <w:tblHeader/>
                <w:tblCellSpacing w:w="0" w:type="dxa"/>
              </w:trPr>
              <w:tc>
                <w:tcPr>
                  <w:tcW w:w="360" w:type="dxa"/>
                  <w:hideMark/>
                </w:tcPr>
                <w:p w14:paraId="35A82610" w14:textId="77777777" w:rsidR="00C0190C" w:rsidRPr="00A25D4D" w:rsidRDefault="00C0190C" w:rsidP="008F13CC">
                  <w:pPr>
                    <w:jc w:val="left"/>
                  </w:pPr>
                  <w:r w:rsidRPr="00A25D4D">
                    <w:t> </w:t>
                  </w:r>
                </w:p>
              </w:tc>
              <w:tc>
                <w:tcPr>
                  <w:tcW w:w="1500" w:type="dxa"/>
                  <w:hideMark/>
                </w:tcPr>
                <w:p w14:paraId="0EC911C7" w14:textId="77777777" w:rsidR="00C0190C" w:rsidRPr="00A25D4D" w:rsidRDefault="00C0190C" w:rsidP="008F13CC">
                  <w:pPr>
                    <w:jc w:val="left"/>
                  </w:pPr>
                  <w:r w:rsidRPr="00A25D4D">
                    <w:t>Naam</w:t>
                  </w:r>
                </w:p>
              </w:tc>
              <w:tc>
                <w:tcPr>
                  <w:tcW w:w="0" w:type="auto"/>
                  <w:hideMark/>
                </w:tcPr>
                <w:p w14:paraId="52BBAA3A" w14:textId="77777777" w:rsidR="00C0190C" w:rsidRPr="00A25D4D" w:rsidRDefault="00C0190C" w:rsidP="008F13CC">
                  <w:pPr>
                    <w:jc w:val="left"/>
                  </w:pPr>
                </w:p>
              </w:tc>
            </w:tr>
            <w:tr w:rsidR="00C0190C" w:rsidRPr="00A25D4D" w14:paraId="15CB15CB" w14:textId="77777777" w:rsidTr="00C0190C">
              <w:trPr>
                <w:tblHeader/>
                <w:tblCellSpacing w:w="0" w:type="dxa"/>
              </w:trPr>
              <w:tc>
                <w:tcPr>
                  <w:tcW w:w="360" w:type="dxa"/>
                  <w:hideMark/>
                </w:tcPr>
                <w:p w14:paraId="7CCF3303" w14:textId="77777777" w:rsidR="00C0190C" w:rsidRPr="00A25D4D" w:rsidRDefault="00C0190C" w:rsidP="008F13CC">
                  <w:pPr>
                    <w:jc w:val="left"/>
                  </w:pPr>
                  <w:r w:rsidRPr="00A25D4D">
                    <w:t> </w:t>
                  </w:r>
                </w:p>
              </w:tc>
              <w:tc>
                <w:tcPr>
                  <w:tcW w:w="1500" w:type="dxa"/>
                  <w:hideMark/>
                </w:tcPr>
                <w:p w14:paraId="33E4EA55" w14:textId="77777777" w:rsidR="00C0190C" w:rsidRPr="00A25D4D" w:rsidRDefault="00C0190C" w:rsidP="008F13CC">
                  <w:pPr>
                    <w:jc w:val="left"/>
                  </w:pPr>
                  <w:r w:rsidRPr="00A25D4D">
                    <w:t>Definitie:</w:t>
                  </w:r>
                </w:p>
              </w:tc>
              <w:tc>
                <w:tcPr>
                  <w:tcW w:w="0" w:type="auto"/>
                  <w:hideMark/>
                </w:tcPr>
                <w:p w14:paraId="6FFE9C9D" w14:textId="77777777" w:rsidR="00C0190C" w:rsidRPr="00A25D4D" w:rsidRDefault="00C0190C" w:rsidP="008F13CC">
                  <w:pPr>
                    <w:jc w:val="left"/>
                  </w:pPr>
                  <w:r w:rsidRPr="00A25D4D">
                    <w:t xml:space="preserve">Verwijzing naar het utiliteitsnet. </w:t>
                  </w:r>
                </w:p>
              </w:tc>
            </w:tr>
            <w:tr w:rsidR="00C0190C" w:rsidRPr="00A25D4D" w14:paraId="44A4AEE4" w14:textId="77777777" w:rsidTr="00C0190C">
              <w:trPr>
                <w:tblHeader/>
                <w:tblCellSpacing w:w="0" w:type="dxa"/>
              </w:trPr>
              <w:tc>
                <w:tcPr>
                  <w:tcW w:w="360" w:type="dxa"/>
                  <w:hideMark/>
                </w:tcPr>
                <w:p w14:paraId="2B0FCFCF" w14:textId="77777777" w:rsidR="00C0190C" w:rsidRPr="00A25D4D" w:rsidRDefault="00C0190C" w:rsidP="008F13CC">
                  <w:pPr>
                    <w:jc w:val="left"/>
                  </w:pPr>
                  <w:r w:rsidRPr="00A25D4D">
                    <w:t> </w:t>
                  </w:r>
                </w:p>
              </w:tc>
              <w:tc>
                <w:tcPr>
                  <w:tcW w:w="1500" w:type="dxa"/>
                  <w:hideMark/>
                </w:tcPr>
                <w:p w14:paraId="18A4017B"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6D997E2" w14:textId="77777777" w:rsidR="00C0190C" w:rsidRPr="00A25D4D" w:rsidRDefault="00C0190C" w:rsidP="008F13CC">
                  <w:pPr>
                    <w:jc w:val="left"/>
                  </w:pPr>
                  <w:r w:rsidRPr="00A25D4D">
                    <w:t>1..*</w:t>
                  </w:r>
                </w:p>
              </w:tc>
            </w:tr>
          </w:tbl>
          <w:p w14:paraId="7CD628FB" w14:textId="77777777" w:rsidR="00C0190C" w:rsidRPr="00A25D4D" w:rsidRDefault="00C0190C" w:rsidP="008F13CC">
            <w:pPr>
              <w:jc w:val="left"/>
            </w:pPr>
          </w:p>
        </w:tc>
      </w:tr>
      <w:tr w:rsidR="00C0190C" w:rsidRPr="00A25D4D" w14:paraId="3508E8B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7043E16" w14:textId="77777777" w:rsidR="00C0190C" w:rsidRPr="00A25D4D" w:rsidRDefault="00C0190C" w:rsidP="008F13CC">
            <w:pPr>
              <w:jc w:val="left"/>
            </w:pPr>
            <w:r w:rsidRPr="00A25D4D">
              <w:rPr>
                <w:b/>
                <w:bCs/>
              </w:rPr>
              <w:lastRenderedPageBreak/>
              <w:t>Relatie: dieptelegging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1DF0F0E3" w14:textId="77777777" w:rsidTr="00C0190C">
              <w:trPr>
                <w:tblHeader/>
                <w:tblCellSpacing w:w="0" w:type="dxa"/>
              </w:trPr>
              <w:tc>
                <w:tcPr>
                  <w:tcW w:w="360" w:type="dxa"/>
                  <w:hideMark/>
                </w:tcPr>
                <w:p w14:paraId="78CEC8D3" w14:textId="77777777" w:rsidR="00C0190C" w:rsidRPr="00A25D4D" w:rsidRDefault="00C0190C" w:rsidP="008F13CC">
                  <w:pPr>
                    <w:jc w:val="left"/>
                  </w:pPr>
                  <w:r w:rsidRPr="00A25D4D">
                    <w:t> </w:t>
                  </w:r>
                </w:p>
              </w:tc>
              <w:tc>
                <w:tcPr>
                  <w:tcW w:w="1500" w:type="dxa"/>
                  <w:hideMark/>
                </w:tcPr>
                <w:p w14:paraId="2FFB4A27" w14:textId="77777777" w:rsidR="00C0190C" w:rsidRPr="00A25D4D" w:rsidRDefault="00C0190C" w:rsidP="008F13CC">
                  <w:pPr>
                    <w:jc w:val="left"/>
                  </w:pPr>
                  <w:r w:rsidRPr="00A25D4D">
                    <w:t>Type:</w:t>
                  </w:r>
                </w:p>
              </w:tc>
              <w:tc>
                <w:tcPr>
                  <w:tcW w:w="0" w:type="auto"/>
                  <w:hideMark/>
                </w:tcPr>
                <w:p w14:paraId="56588B9D" w14:textId="77777777" w:rsidR="00C0190C" w:rsidRPr="00A25D4D" w:rsidRDefault="00C0190C" w:rsidP="008F13CC">
                  <w:pPr>
                    <w:jc w:val="left"/>
                  </w:pPr>
                  <w:r w:rsidRPr="00A25D4D">
                    <w:t>Diepte</w:t>
                  </w:r>
                </w:p>
              </w:tc>
            </w:tr>
            <w:tr w:rsidR="00C0190C" w:rsidRPr="00A25D4D" w14:paraId="48AD2D56" w14:textId="77777777" w:rsidTr="00C0190C">
              <w:trPr>
                <w:tblHeader/>
                <w:tblCellSpacing w:w="0" w:type="dxa"/>
              </w:trPr>
              <w:tc>
                <w:tcPr>
                  <w:tcW w:w="360" w:type="dxa"/>
                  <w:hideMark/>
                </w:tcPr>
                <w:p w14:paraId="3F55E8B1" w14:textId="77777777" w:rsidR="00C0190C" w:rsidRPr="00A25D4D" w:rsidRDefault="00C0190C" w:rsidP="008F13CC">
                  <w:pPr>
                    <w:jc w:val="left"/>
                  </w:pPr>
                  <w:r w:rsidRPr="00A25D4D">
                    <w:t> </w:t>
                  </w:r>
                </w:p>
              </w:tc>
              <w:tc>
                <w:tcPr>
                  <w:tcW w:w="1500" w:type="dxa"/>
                  <w:hideMark/>
                </w:tcPr>
                <w:p w14:paraId="5DCC98EE" w14:textId="77777777" w:rsidR="00C0190C" w:rsidRPr="00A25D4D" w:rsidRDefault="00C0190C" w:rsidP="008F13CC">
                  <w:pPr>
                    <w:jc w:val="left"/>
                  </w:pPr>
                  <w:r w:rsidRPr="00A25D4D">
                    <w:t>Naam</w:t>
                  </w:r>
                </w:p>
              </w:tc>
              <w:tc>
                <w:tcPr>
                  <w:tcW w:w="0" w:type="auto"/>
                  <w:hideMark/>
                </w:tcPr>
                <w:p w14:paraId="0D13B902" w14:textId="77777777" w:rsidR="00C0190C" w:rsidRPr="00A25D4D" w:rsidRDefault="00C0190C" w:rsidP="008F13CC">
                  <w:pPr>
                    <w:jc w:val="left"/>
                  </w:pPr>
                </w:p>
              </w:tc>
            </w:tr>
            <w:tr w:rsidR="00C0190C" w:rsidRPr="00A25D4D" w14:paraId="0EAC5469" w14:textId="77777777" w:rsidTr="00C0190C">
              <w:trPr>
                <w:tblHeader/>
                <w:tblCellSpacing w:w="0" w:type="dxa"/>
              </w:trPr>
              <w:tc>
                <w:tcPr>
                  <w:tcW w:w="360" w:type="dxa"/>
                  <w:hideMark/>
                </w:tcPr>
                <w:p w14:paraId="36B10B24" w14:textId="77777777" w:rsidR="00C0190C" w:rsidRPr="00A25D4D" w:rsidRDefault="00C0190C" w:rsidP="008F13CC">
                  <w:pPr>
                    <w:jc w:val="left"/>
                  </w:pPr>
                  <w:r w:rsidRPr="00A25D4D">
                    <w:t> </w:t>
                  </w:r>
                </w:p>
              </w:tc>
              <w:tc>
                <w:tcPr>
                  <w:tcW w:w="1500" w:type="dxa"/>
                  <w:hideMark/>
                </w:tcPr>
                <w:p w14:paraId="4105482F" w14:textId="77777777" w:rsidR="00C0190C" w:rsidRPr="00A25D4D" w:rsidRDefault="00C0190C" w:rsidP="008F13CC">
                  <w:pPr>
                    <w:jc w:val="left"/>
                  </w:pPr>
                  <w:r w:rsidRPr="00A25D4D">
                    <w:t>Definitie:</w:t>
                  </w:r>
                </w:p>
              </w:tc>
              <w:tc>
                <w:tcPr>
                  <w:tcW w:w="0" w:type="auto"/>
                  <w:hideMark/>
                </w:tcPr>
                <w:p w14:paraId="02AF0054" w14:textId="77777777" w:rsidR="00C0190C" w:rsidRPr="00A25D4D" w:rsidRDefault="00C0190C" w:rsidP="008F13CC">
                  <w:pPr>
                    <w:jc w:val="left"/>
                  </w:pPr>
                  <w:r w:rsidRPr="00A25D4D">
                    <w:t xml:space="preserve">Diepte waarop het object is gelegd. </w:t>
                  </w:r>
                </w:p>
              </w:tc>
            </w:tr>
            <w:tr w:rsidR="00C0190C" w:rsidRPr="00A25D4D" w14:paraId="5347D5CA" w14:textId="77777777" w:rsidTr="00C0190C">
              <w:trPr>
                <w:tblHeader/>
                <w:tblCellSpacing w:w="0" w:type="dxa"/>
              </w:trPr>
              <w:tc>
                <w:tcPr>
                  <w:tcW w:w="360" w:type="dxa"/>
                  <w:hideMark/>
                </w:tcPr>
                <w:p w14:paraId="042EF4FA" w14:textId="77777777" w:rsidR="00C0190C" w:rsidRPr="00A25D4D" w:rsidRDefault="00C0190C" w:rsidP="008F13CC">
                  <w:pPr>
                    <w:jc w:val="left"/>
                  </w:pPr>
                  <w:r w:rsidRPr="00A25D4D">
                    <w:t> </w:t>
                  </w:r>
                </w:p>
              </w:tc>
              <w:tc>
                <w:tcPr>
                  <w:tcW w:w="1500" w:type="dxa"/>
                  <w:hideMark/>
                </w:tcPr>
                <w:p w14:paraId="1878C11D" w14:textId="77777777" w:rsidR="00C0190C" w:rsidRPr="00A25D4D" w:rsidRDefault="00C0190C" w:rsidP="008F13CC">
                  <w:pPr>
                    <w:jc w:val="left"/>
                  </w:pPr>
                  <w:r w:rsidRPr="00A25D4D">
                    <w:t>Omschrijving:</w:t>
                  </w:r>
                </w:p>
              </w:tc>
              <w:tc>
                <w:tcPr>
                  <w:tcW w:w="0" w:type="auto"/>
                  <w:hideMark/>
                </w:tcPr>
                <w:p w14:paraId="6B95220A" w14:textId="77777777" w:rsidR="00C0190C" w:rsidRPr="00A25D4D" w:rsidRDefault="00C0190C" w:rsidP="008F13CC">
                  <w:pPr>
                    <w:jc w:val="left"/>
                  </w:pPr>
                  <w:r w:rsidRPr="00A25D4D">
                    <w:t xml:space="preserve">Wordt alleen opgenomen indien er sprake is van een legging die afwijkt van de gangbare (standaard) dieptelegging. </w:t>
                  </w:r>
                </w:p>
              </w:tc>
            </w:tr>
            <w:tr w:rsidR="00C0190C" w:rsidRPr="00A25D4D" w14:paraId="59C122AF" w14:textId="77777777" w:rsidTr="00C0190C">
              <w:trPr>
                <w:tblHeader/>
                <w:tblCellSpacing w:w="0" w:type="dxa"/>
              </w:trPr>
              <w:tc>
                <w:tcPr>
                  <w:tcW w:w="360" w:type="dxa"/>
                  <w:hideMark/>
                </w:tcPr>
                <w:p w14:paraId="05E17F7A" w14:textId="77777777" w:rsidR="00C0190C" w:rsidRPr="00A25D4D" w:rsidRDefault="00C0190C" w:rsidP="008F13CC">
                  <w:pPr>
                    <w:jc w:val="left"/>
                  </w:pPr>
                  <w:r w:rsidRPr="00A25D4D">
                    <w:t> </w:t>
                  </w:r>
                </w:p>
              </w:tc>
              <w:tc>
                <w:tcPr>
                  <w:tcW w:w="1500" w:type="dxa"/>
                  <w:hideMark/>
                </w:tcPr>
                <w:p w14:paraId="36E41DAC"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8532BB8" w14:textId="77777777" w:rsidR="00C0190C" w:rsidRPr="00A25D4D" w:rsidRDefault="00C0190C" w:rsidP="008F13CC">
                  <w:pPr>
                    <w:jc w:val="left"/>
                  </w:pPr>
                  <w:r w:rsidRPr="00A25D4D">
                    <w:t>0..1</w:t>
                  </w:r>
                </w:p>
              </w:tc>
            </w:tr>
          </w:tbl>
          <w:p w14:paraId="615C828B" w14:textId="77777777" w:rsidR="00C0190C" w:rsidRPr="00A25D4D" w:rsidRDefault="00C0190C" w:rsidP="008F13CC">
            <w:pPr>
              <w:jc w:val="left"/>
            </w:pPr>
          </w:p>
        </w:tc>
      </w:tr>
      <w:tr w:rsidR="00C0190C" w:rsidRPr="00A25D4D" w14:paraId="15A6E0F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1D45C45" w14:textId="77777777" w:rsidR="00C0190C" w:rsidRPr="00A25D4D" w:rsidRDefault="00C0190C" w:rsidP="008F13CC">
            <w:pPr>
              <w:jc w:val="left"/>
            </w:pPr>
            <w:r w:rsidRPr="00A25D4D">
              <w:rPr>
                <w:b/>
                <w:bCs/>
              </w:rPr>
              <w:t xml:space="preserve">Relatie: </w:t>
            </w:r>
            <w:proofErr w:type="spellStart"/>
            <w:r w:rsidRPr="00A25D4D">
              <w:rPr>
                <w:b/>
                <w:bCs/>
              </w:rPr>
              <w:t>extraGeometrie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2BAD8328" w14:textId="77777777" w:rsidTr="00C0190C">
              <w:trPr>
                <w:tblHeader/>
                <w:tblCellSpacing w:w="0" w:type="dxa"/>
              </w:trPr>
              <w:tc>
                <w:tcPr>
                  <w:tcW w:w="360" w:type="dxa"/>
                  <w:hideMark/>
                </w:tcPr>
                <w:p w14:paraId="3AE487DA" w14:textId="77777777" w:rsidR="00C0190C" w:rsidRPr="00A25D4D" w:rsidRDefault="00C0190C" w:rsidP="008F13CC">
                  <w:pPr>
                    <w:jc w:val="left"/>
                  </w:pPr>
                  <w:r w:rsidRPr="00A25D4D">
                    <w:t> </w:t>
                  </w:r>
                </w:p>
              </w:tc>
              <w:tc>
                <w:tcPr>
                  <w:tcW w:w="1500" w:type="dxa"/>
                  <w:hideMark/>
                </w:tcPr>
                <w:p w14:paraId="6C3C864B" w14:textId="77777777" w:rsidR="00C0190C" w:rsidRPr="00A25D4D" w:rsidRDefault="00C0190C" w:rsidP="008F13CC">
                  <w:pPr>
                    <w:jc w:val="left"/>
                  </w:pPr>
                  <w:r w:rsidRPr="00A25D4D">
                    <w:t>Type:</w:t>
                  </w:r>
                </w:p>
              </w:tc>
              <w:tc>
                <w:tcPr>
                  <w:tcW w:w="0" w:type="auto"/>
                  <w:hideMark/>
                </w:tcPr>
                <w:p w14:paraId="68F8CBC0" w14:textId="77777777" w:rsidR="00C0190C" w:rsidRPr="00A25D4D" w:rsidRDefault="00C0190C" w:rsidP="008F13CC">
                  <w:pPr>
                    <w:jc w:val="left"/>
                  </w:pPr>
                  <w:proofErr w:type="spellStart"/>
                  <w:r w:rsidRPr="00A25D4D">
                    <w:t>ExtraGeometrie</w:t>
                  </w:r>
                  <w:proofErr w:type="spellEnd"/>
                </w:p>
              </w:tc>
            </w:tr>
            <w:tr w:rsidR="00C0190C" w:rsidRPr="00A25D4D" w14:paraId="72E7D50B" w14:textId="77777777" w:rsidTr="00C0190C">
              <w:trPr>
                <w:tblHeader/>
                <w:tblCellSpacing w:w="0" w:type="dxa"/>
              </w:trPr>
              <w:tc>
                <w:tcPr>
                  <w:tcW w:w="360" w:type="dxa"/>
                  <w:hideMark/>
                </w:tcPr>
                <w:p w14:paraId="3A8D596B" w14:textId="77777777" w:rsidR="00C0190C" w:rsidRPr="00A25D4D" w:rsidRDefault="00C0190C" w:rsidP="008F13CC">
                  <w:pPr>
                    <w:jc w:val="left"/>
                  </w:pPr>
                  <w:r w:rsidRPr="00A25D4D">
                    <w:t> </w:t>
                  </w:r>
                </w:p>
              </w:tc>
              <w:tc>
                <w:tcPr>
                  <w:tcW w:w="1500" w:type="dxa"/>
                  <w:hideMark/>
                </w:tcPr>
                <w:p w14:paraId="5BAC2713" w14:textId="77777777" w:rsidR="00C0190C" w:rsidRPr="00A25D4D" w:rsidRDefault="00C0190C" w:rsidP="008F13CC">
                  <w:pPr>
                    <w:jc w:val="left"/>
                  </w:pPr>
                  <w:r w:rsidRPr="00A25D4D">
                    <w:t>Naam</w:t>
                  </w:r>
                </w:p>
              </w:tc>
              <w:tc>
                <w:tcPr>
                  <w:tcW w:w="0" w:type="auto"/>
                  <w:hideMark/>
                </w:tcPr>
                <w:p w14:paraId="7663EF7F" w14:textId="77777777" w:rsidR="00C0190C" w:rsidRPr="00A25D4D" w:rsidRDefault="00C0190C" w:rsidP="008F13CC">
                  <w:pPr>
                    <w:jc w:val="left"/>
                  </w:pPr>
                </w:p>
              </w:tc>
            </w:tr>
            <w:tr w:rsidR="00C0190C" w:rsidRPr="00A25D4D" w14:paraId="3C0A70D3" w14:textId="77777777" w:rsidTr="00C0190C">
              <w:trPr>
                <w:tblHeader/>
                <w:tblCellSpacing w:w="0" w:type="dxa"/>
              </w:trPr>
              <w:tc>
                <w:tcPr>
                  <w:tcW w:w="360" w:type="dxa"/>
                  <w:hideMark/>
                </w:tcPr>
                <w:p w14:paraId="42E4F537" w14:textId="77777777" w:rsidR="00C0190C" w:rsidRPr="00A25D4D" w:rsidRDefault="00C0190C" w:rsidP="008F13CC">
                  <w:pPr>
                    <w:jc w:val="left"/>
                  </w:pPr>
                  <w:r w:rsidRPr="00A25D4D">
                    <w:t> </w:t>
                  </w:r>
                </w:p>
              </w:tc>
              <w:tc>
                <w:tcPr>
                  <w:tcW w:w="1500" w:type="dxa"/>
                  <w:hideMark/>
                </w:tcPr>
                <w:p w14:paraId="64A0204F" w14:textId="77777777" w:rsidR="00C0190C" w:rsidRPr="00A25D4D" w:rsidRDefault="00C0190C" w:rsidP="008F13CC">
                  <w:pPr>
                    <w:jc w:val="left"/>
                  </w:pPr>
                  <w:r w:rsidRPr="00A25D4D">
                    <w:t>Definitie:</w:t>
                  </w:r>
                </w:p>
              </w:tc>
              <w:tc>
                <w:tcPr>
                  <w:tcW w:w="0" w:type="auto"/>
                  <w:hideMark/>
                </w:tcPr>
                <w:p w14:paraId="6E047507" w14:textId="77777777" w:rsidR="00C0190C" w:rsidRPr="00A25D4D" w:rsidRDefault="00C0190C" w:rsidP="008F13CC">
                  <w:pPr>
                    <w:jc w:val="left"/>
                  </w:pPr>
                  <w:r w:rsidRPr="00A25D4D">
                    <w:t xml:space="preserve">Extra geometrie naast de verplichte </w:t>
                  </w:r>
                  <w:proofErr w:type="spellStart"/>
                  <w:r w:rsidRPr="00A25D4D">
                    <w:t>arc</w:t>
                  </w:r>
                  <w:proofErr w:type="spellEnd"/>
                  <w:r w:rsidRPr="00A25D4D">
                    <w:t xml:space="preserve">/node. </w:t>
                  </w:r>
                </w:p>
              </w:tc>
            </w:tr>
            <w:tr w:rsidR="00C0190C" w:rsidRPr="00A25D4D" w14:paraId="6821747A" w14:textId="77777777" w:rsidTr="00C0190C">
              <w:trPr>
                <w:tblHeader/>
                <w:tblCellSpacing w:w="0" w:type="dxa"/>
              </w:trPr>
              <w:tc>
                <w:tcPr>
                  <w:tcW w:w="360" w:type="dxa"/>
                  <w:hideMark/>
                </w:tcPr>
                <w:p w14:paraId="77971C0D" w14:textId="77777777" w:rsidR="00C0190C" w:rsidRPr="00A25D4D" w:rsidRDefault="00C0190C" w:rsidP="008F13CC">
                  <w:pPr>
                    <w:jc w:val="left"/>
                  </w:pPr>
                  <w:r w:rsidRPr="00A25D4D">
                    <w:t> </w:t>
                  </w:r>
                </w:p>
              </w:tc>
              <w:tc>
                <w:tcPr>
                  <w:tcW w:w="1500" w:type="dxa"/>
                  <w:hideMark/>
                </w:tcPr>
                <w:p w14:paraId="7B1C10E9"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EC1B3F3" w14:textId="77777777" w:rsidR="00C0190C" w:rsidRPr="00A25D4D" w:rsidRDefault="00C0190C" w:rsidP="008F13CC">
                  <w:pPr>
                    <w:jc w:val="left"/>
                  </w:pPr>
                  <w:r w:rsidRPr="00A25D4D">
                    <w:t>0..1</w:t>
                  </w:r>
                </w:p>
              </w:tc>
            </w:tr>
          </w:tbl>
          <w:p w14:paraId="667E4841" w14:textId="77777777" w:rsidR="00C0190C" w:rsidRPr="00A25D4D" w:rsidRDefault="00C0190C" w:rsidP="008F13CC">
            <w:pPr>
              <w:jc w:val="left"/>
            </w:pPr>
          </w:p>
        </w:tc>
      </w:tr>
      <w:tr w:rsidR="00115446" w:rsidRPr="00A25D4D" w14:paraId="2B6FCE30" w14:textId="77777777" w:rsidTr="00C0190C">
        <w:trPr>
          <w:tblCellSpacing w:w="0" w:type="dxa"/>
          <w:ins w:id="163" w:author="Paul Janssen" w:date="2020-06-10T18:23:00Z"/>
        </w:trPr>
        <w:tc>
          <w:tcPr>
            <w:tcW w:w="0" w:type="auto"/>
            <w:tcBorders>
              <w:top w:val="outset" w:sz="6" w:space="0" w:color="auto"/>
              <w:left w:val="outset" w:sz="6" w:space="0" w:color="auto"/>
              <w:bottom w:val="outset" w:sz="6" w:space="0" w:color="auto"/>
              <w:right w:val="outset" w:sz="6" w:space="0" w:color="auto"/>
            </w:tcBorders>
          </w:tcPr>
          <w:p w14:paraId="52E9BD1D" w14:textId="77777777" w:rsidR="00115446" w:rsidRPr="00A25D4D" w:rsidRDefault="00115446" w:rsidP="00115446">
            <w:pPr>
              <w:jc w:val="left"/>
              <w:rPr>
                <w:ins w:id="164" w:author="Paul Janssen" w:date="2020-06-10T18:25:00Z"/>
              </w:rPr>
            </w:pPr>
            <w:proofErr w:type="spellStart"/>
            <w:ins w:id="165" w:author="Paul Janssen" w:date="2020-06-10T18:25:00Z">
              <w:r w:rsidRPr="00A25D4D">
                <w:rPr>
                  <w:b/>
                  <w:bCs/>
                </w:rPr>
                <w:t>Constraint</w:t>
              </w:r>
              <w:proofErr w:type="spellEnd"/>
              <w:r w:rsidRPr="00A25D4D">
                <w:rPr>
                  <w:b/>
                  <w:bCs/>
                </w:rPr>
                <w:t xml:space="preserve">: </w:t>
              </w:r>
              <w:r w:rsidRPr="00924D70">
                <w:rPr>
                  <w:b/>
                  <w:bCs/>
                </w:rPr>
                <w:t>Maximaal1Utiliteitsnet</w:t>
              </w:r>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15446" w:rsidRPr="00A25D4D" w14:paraId="55450E3E" w14:textId="77777777" w:rsidTr="004C0A21">
              <w:trPr>
                <w:tblHeader/>
                <w:tblCellSpacing w:w="0" w:type="dxa"/>
                <w:ins w:id="166" w:author="Paul Janssen" w:date="2020-06-10T18:25:00Z"/>
              </w:trPr>
              <w:tc>
                <w:tcPr>
                  <w:tcW w:w="360" w:type="dxa"/>
                  <w:hideMark/>
                </w:tcPr>
                <w:p w14:paraId="6C08EACF" w14:textId="77777777" w:rsidR="00115446" w:rsidRPr="00A25D4D" w:rsidRDefault="00115446" w:rsidP="00115446">
                  <w:pPr>
                    <w:jc w:val="left"/>
                    <w:rPr>
                      <w:ins w:id="167" w:author="Paul Janssen" w:date="2020-06-10T18:25:00Z"/>
                    </w:rPr>
                  </w:pPr>
                  <w:ins w:id="168" w:author="Paul Janssen" w:date="2020-06-10T18:25:00Z">
                    <w:r w:rsidRPr="00A25D4D">
                      <w:t> </w:t>
                    </w:r>
                  </w:ins>
                </w:p>
              </w:tc>
              <w:tc>
                <w:tcPr>
                  <w:tcW w:w="1500" w:type="dxa"/>
                  <w:hideMark/>
                </w:tcPr>
                <w:p w14:paraId="2D24E8E8" w14:textId="77777777" w:rsidR="00115446" w:rsidRPr="00A25D4D" w:rsidRDefault="00115446" w:rsidP="00115446">
                  <w:pPr>
                    <w:jc w:val="left"/>
                    <w:rPr>
                      <w:ins w:id="169" w:author="Paul Janssen" w:date="2020-06-10T18:25:00Z"/>
                    </w:rPr>
                  </w:pPr>
                  <w:ins w:id="170" w:author="Paul Janssen" w:date="2020-06-10T18:25:00Z">
                    <w:r w:rsidRPr="00A25D4D">
                      <w:t>Natuurlijke taal:</w:t>
                    </w:r>
                  </w:ins>
                </w:p>
              </w:tc>
              <w:tc>
                <w:tcPr>
                  <w:tcW w:w="0" w:type="auto"/>
                  <w:hideMark/>
                </w:tcPr>
                <w:p w14:paraId="7C07E0B9" w14:textId="77777777" w:rsidR="00115446" w:rsidRPr="00A25D4D" w:rsidRDefault="00115446" w:rsidP="00115446">
                  <w:pPr>
                    <w:jc w:val="left"/>
                    <w:rPr>
                      <w:ins w:id="171" w:author="Paul Janssen" w:date="2020-06-10T18:25:00Z"/>
                    </w:rPr>
                  </w:pPr>
                  <w:ins w:id="172" w:author="Paul Janssen" w:date="2020-06-10T18:25:00Z">
                    <w:r>
                      <w:t>hoort bij maximaal 1 utiliteitsnet</w:t>
                    </w:r>
                  </w:ins>
                </w:p>
              </w:tc>
            </w:tr>
            <w:tr w:rsidR="00115446" w:rsidRPr="00A25D4D" w14:paraId="651854E3" w14:textId="77777777" w:rsidTr="004C0A21">
              <w:trPr>
                <w:tblHeader/>
                <w:tblCellSpacing w:w="0" w:type="dxa"/>
                <w:ins w:id="173" w:author="Paul Janssen" w:date="2020-06-10T18:25:00Z"/>
              </w:trPr>
              <w:tc>
                <w:tcPr>
                  <w:tcW w:w="360" w:type="dxa"/>
                  <w:hideMark/>
                </w:tcPr>
                <w:p w14:paraId="5540563C" w14:textId="77777777" w:rsidR="00115446" w:rsidRPr="00A25D4D" w:rsidRDefault="00115446" w:rsidP="00115446">
                  <w:pPr>
                    <w:jc w:val="left"/>
                    <w:rPr>
                      <w:ins w:id="174" w:author="Paul Janssen" w:date="2020-06-10T18:25:00Z"/>
                    </w:rPr>
                  </w:pPr>
                  <w:ins w:id="175" w:author="Paul Janssen" w:date="2020-06-10T18:25:00Z">
                    <w:r w:rsidRPr="00A25D4D">
                      <w:t> </w:t>
                    </w:r>
                  </w:ins>
                </w:p>
              </w:tc>
              <w:tc>
                <w:tcPr>
                  <w:tcW w:w="1500" w:type="dxa"/>
                  <w:hideMark/>
                </w:tcPr>
                <w:p w14:paraId="2039235A" w14:textId="77777777" w:rsidR="00115446" w:rsidRPr="00A25D4D" w:rsidRDefault="00115446" w:rsidP="00115446">
                  <w:pPr>
                    <w:jc w:val="left"/>
                    <w:rPr>
                      <w:ins w:id="176" w:author="Paul Janssen" w:date="2020-06-10T18:25:00Z"/>
                    </w:rPr>
                  </w:pPr>
                  <w:ins w:id="177" w:author="Paul Janssen" w:date="2020-06-10T18:25:00Z">
                    <w:r w:rsidRPr="00A25D4D">
                      <w:t>OCL:</w:t>
                    </w:r>
                  </w:ins>
                </w:p>
              </w:tc>
              <w:tc>
                <w:tcPr>
                  <w:tcW w:w="0" w:type="auto"/>
                  <w:hideMark/>
                </w:tcPr>
                <w:p w14:paraId="4B0DE838" w14:textId="77777777" w:rsidR="00115446" w:rsidRPr="00924D70" w:rsidRDefault="00115446" w:rsidP="00115446">
                  <w:pPr>
                    <w:autoSpaceDE w:val="0"/>
                    <w:autoSpaceDN w:val="0"/>
                    <w:adjustRightInd w:val="0"/>
                    <w:spacing w:after="80" w:line="240" w:lineRule="auto"/>
                    <w:jc w:val="left"/>
                    <w:rPr>
                      <w:ins w:id="178" w:author="Paul Janssen" w:date="2020-06-10T18:25:00Z"/>
                      <w:rFonts w:ascii="Calibri" w:hAnsi="Calibri" w:cs="Calibri"/>
                      <w:sz w:val="20"/>
                      <w:szCs w:val="20"/>
                    </w:rPr>
                  </w:pPr>
                  <w:proofErr w:type="spellStart"/>
                  <w:ins w:id="179" w:author="Paul Janssen" w:date="2020-06-10T18:25:00Z">
                    <w:r w:rsidRPr="00924D70">
                      <w:rPr>
                        <w:rFonts w:ascii="Calibri" w:hAnsi="Calibri" w:cs="Calibri"/>
                        <w:sz w:val="20"/>
                        <w:szCs w:val="20"/>
                      </w:rPr>
                      <w:t>inv</w:t>
                    </w:r>
                    <w:proofErr w:type="spellEnd"/>
                    <w:r w:rsidRPr="00924D70">
                      <w:rPr>
                        <w:rFonts w:ascii="Calibri" w:hAnsi="Calibri" w:cs="Calibri"/>
                        <w:sz w:val="20"/>
                        <w:szCs w:val="20"/>
                      </w:rPr>
                      <w:t>:</w:t>
                    </w:r>
                  </w:ins>
                </w:p>
                <w:p w14:paraId="6F9292D8" w14:textId="77777777" w:rsidR="00115446" w:rsidRPr="004C0A21" w:rsidRDefault="00115446" w:rsidP="00115446">
                  <w:pPr>
                    <w:autoSpaceDE w:val="0"/>
                    <w:autoSpaceDN w:val="0"/>
                    <w:adjustRightInd w:val="0"/>
                    <w:spacing w:after="80" w:line="240" w:lineRule="auto"/>
                    <w:jc w:val="left"/>
                    <w:rPr>
                      <w:ins w:id="180" w:author="Paul Janssen" w:date="2020-06-10T18:25:00Z"/>
                      <w:rFonts w:ascii="Calibri" w:hAnsi="Calibri" w:cs="Calibri"/>
                      <w:sz w:val="20"/>
                      <w:szCs w:val="20"/>
                    </w:rPr>
                  </w:pPr>
                  <w:proofErr w:type="spellStart"/>
                  <w:ins w:id="181" w:author="Paul Janssen" w:date="2020-06-10T18:25:00Z">
                    <w:r w:rsidRPr="00924D70">
                      <w:rPr>
                        <w:rFonts w:ascii="Calibri" w:hAnsi="Calibri" w:cs="Calibri"/>
                        <w:sz w:val="20"/>
                        <w:szCs w:val="20"/>
                      </w:rPr>
                      <w:t>self.inNetwork</w:t>
                    </w:r>
                    <w:proofErr w:type="spellEnd"/>
                    <w:r w:rsidRPr="00924D70">
                      <w:rPr>
                        <w:rFonts w:ascii="Calibri" w:hAnsi="Calibri" w:cs="Calibri"/>
                        <w:sz w:val="20"/>
                        <w:szCs w:val="20"/>
                      </w:rPr>
                      <w:t xml:space="preserve"> -&gt;</w:t>
                    </w:r>
                    <w:proofErr w:type="spellStart"/>
                    <w:r w:rsidRPr="00924D70">
                      <w:rPr>
                        <w:rFonts w:ascii="Calibri" w:hAnsi="Calibri" w:cs="Calibri"/>
                        <w:sz w:val="20"/>
                        <w:szCs w:val="20"/>
                      </w:rPr>
                      <w:t>size</w:t>
                    </w:r>
                    <w:proofErr w:type="spellEnd"/>
                    <w:r w:rsidRPr="00924D70">
                      <w:rPr>
                        <w:rFonts w:ascii="Calibri" w:hAnsi="Calibri" w:cs="Calibri"/>
                        <w:sz w:val="20"/>
                        <w:szCs w:val="20"/>
                      </w:rPr>
                      <w:t>() = 1</w:t>
                    </w:r>
                  </w:ins>
                </w:p>
              </w:tc>
            </w:tr>
          </w:tbl>
          <w:p w14:paraId="0EBE0919" w14:textId="77777777" w:rsidR="00115446" w:rsidRPr="00A25D4D" w:rsidRDefault="00115446" w:rsidP="008F13CC">
            <w:pPr>
              <w:jc w:val="left"/>
              <w:rPr>
                <w:ins w:id="182" w:author="Paul Janssen" w:date="2020-06-10T18:23:00Z"/>
                <w:b/>
                <w:bCs/>
              </w:rPr>
            </w:pPr>
          </w:p>
        </w:tc>
      </w:tr>
      <w:tr w:rsidR="00C0190C" w:rsidRPr="00A25D4D" w14:paraId="490844B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E107D01"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RotatiehoekEenheidDegrees</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5CBB3693" w14:textId="77777777" w:rsidTr="00C0190C">
              <w:trPr>
                <w:tblHeader/>
                <w:tblCellSpacing w:w="0" w:type="dxa"/>
              </w:trPr>
              <w:tc>
                <w:tcPr>
                  <w:tcW w:w="360" w:type="dxa"/>
                  <w:hideMark/>
                </w:tcPr>
                <w:p w14:paraId="19986815" w14:textId="77777777" w:rsidR="00C0190C" w:rsidRPr="00A25D4D" w:rsidRDefault="00C0190C" w:rsidP="008F13CC">
                  <w:pPr>
                    <w:jc w:val="left"/>
                  </w:pPr>
                  <w:r w:rsidRPr="00A25D4D">
                    <w:t> </w:t>
                  </w:r>
                </w:p>
              </w:tc>
              <w:tc>
                <w:tcPr>
                  <w:tcW w:w="1500" w:type="dxa"/>
                  <w:hideMark/>
                </w:tcPr>
                <w:p w14:paraId="06DDA382" w14:textId="77777777" w:rsidR="00C0190C" w:rsidRPr="00A25D4D" w:rsidRDefault="00C0190C" w:rsidP="008F13CC">
                  <w:pPr>
                    <w:jc w:val="left"/>
                  </w:pPr>
                  <w:r w:rsidRPr="00A25D4D">
                    <w:t>Natuurlijke taal:</w:t>
                  </w:r>
                </w:p>
              </w:tc>
              <w:tc>
                <w:tcPr>
                  <w:tcW w:w="0" w:type="auto"/>
                  <w:hideMark/>
                </w:tcPr>
                <w:p w14:paraId="7FD65657" w14:textId="77777777" w:rsidR="00C0190C" w:rsidRPr="00A25D4D" w:rsidRDefault="00C0190C" w:rsidP="008F13CC">
                  <w:pPr>
                    <w:jc w:val="left"/>
                  </w:pPr>
                  <w:r w:rsidRPr="00A25D4D">
                    <w:t xml:space="preserve">rotatiehoek in graden </w:t>
                  </w:r>
                </w:p>
              </w:tc>
            </w:tr>
            <w:tr w:rsidR="00C0190C" w:rsidRPr="00A25D4D" w14:paraId="0749091B" w14:textId="77777777" w:rsidTr="00C0190C">
              <w:trPr>
                <w:tblHeader/>
                <w:tblCellSpacing w:w="0" w:type="dxa"/>
              </w:trPr>
              <w:tc>
                <w:tcPr>
                  <w:tcW w:w="360" w:type="dxa"/>
                  <w:hideMark/>
                </w:tcPr>
                <w:p w14:paraId="15297FB2" w14:textId="77777777" w:rsidR="00C0190C" w:rsidRPr="00A25D4D" w:rsidRDefault="00C0190C" w:rsidP="008F13CC">
                  <w:pPr>
                    <w:jc w:val="left"/>
                  </w:pPr>
                  <w:r w:rsidRPr="00A25D4D">
                    <w:t> </w:t>
                  </w:r>
                </w:p>
              </w:tc>
              <w:tc>
                <w:tcPr>
                  <w:tcW w:w="1500" w:type="dxa"/>
                  <w:hideMark/>
                </w:tcPr>
                <w:p w14:paraId="74147E6B" w14:textId="77777777" w:rsidR="00C0190C" w:rsidRPr="00A25D4D" w:rsidRDefault="00C0190C" w:rsidP="008F13CC">
                  <w:pPr>
                    <w:jc w:val="left"/>
                  </w:pPr>
                  <w:r w:rsidRPr="00A25D4D">
                    <w:t>OCL:</w:t>
                  </w:r>
                </w:p>
              </w:tc>
              <w:tc>
                <w:tcPr>
                  <w:tcW w:w="0" w:type="auto"/>
                  <w:hideMark/>
                </w:tcPr>
                <w:p w14:paraId="5142B5E6"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self.rotatiehoekSymbool.Measure.uom</w:t>
                  </w:r>
                  <w:proofErr w:type="spellEnd"/>
                  <w:r w:rsidRPr="00A25D4D">
                    <w:t xml:space="preserve"> = '</w:t>
                  </w:r>
                  <w:proofErr w:type="spellStart"/>
                  <w:r w:rsidRPr="00A25D4D">
                    <w:t>urn:ogc:def:uom:OGC</w:t>
                  </w:r>
                  <w:proofErr w:type="spellEnd"/>
                  <w:r w:rsidRPr="00A25D4D">
                    <w:t>::</w:t>
                  </w:r>
                  <w:proofErr w:type="spellStart"/>
                  <w:r w:rsidRPr="00A25D4D">
                    <w:t>deg</w:t>
                  </w:r>
                  <w:proofErr w:type="spellEnd"/>
                  <w:r w:rsidRPr="00A25D4D">
                    <w:t>'</w:t>
                  </w:r>
                </w:p>
              </w:tc>
            </w:tr>
          </w:tbl>
          <w:p w14:paraId="17EF0E67" w14:textId="77777777" w:rsidR="00C0190C" w:rsidRPr="00A25D4D" w:rsidRDefault="00C0190C" w:rsidP="008F13CC">
            <w:pPr>
              <w:jc w:val="left"/>
            </w:pPr>
          </w:p>
        </w:tc>
      </w:tr>
      <w:tr w:rsidR="00C0190C" w:rsidRPr="007060DF" w14:paraId="4AE80C0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D41A66E"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InspireAttributenNietVanToepassing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0384183B" w14:textId="77777777" w:rsidTr="00C0190C">
              <w:trPr>
                <w:tblHeader/>
                <w:tblCellSpacing w:w="0" w:type="dxa"/>
              </w:trPr>
              <w:tc>
                <w:tcPr>
                  <w:tcW w:w="360" w:type="dxa"/>
                  <w:hideMark/>
                </w:tcPr>
                <w:p w14:paraId="3A9AA466" w14:textId="77777777" w:rsidR="00C0190C" w:rsidRPr="00A25D4D" w:rsidRDefault="00C0190C" w:rsidP="008F13CC">
                  <w:pPr>
                    <w:jc w:val="left"/>
                  </w:pPr>
                  <w:r w:rsidRPr="00A25D4D">
                    <w:t> </w:t>
                  </w:r>
                </w:p>
              </w:tc>
              <w:tc>
                <w:tcPr>
                  <w:tcW w:w="1500" w:type="dxa"/>
                  <w:hideMark/>
                </w:tcPr>
                <w:p w14:paraId="59A1C01C" w14:textId="77777777" w:rsidR="00C0190C" w:rsidRPr="00A25D4D" w:rsidRDefault="00C0190C" w:rsidP="008F13CC">
                  <w:pPr>
                    <w:jc w:val="left"/>
                  </w:pPr>
                  <w:r w:rsidRPr="00A25D4D">
                    <w:t>Natuurlijke taal:</w:t>
                  </w:r>
                </w:p>
              </w:tc>
              <w:tc>
                <w:tcPr>
                  <w:tcW w:w="0" w:type="auto"/>
                  <w:hideMark/>
                </w:tcPr>
                <w:p w14:paraId="2D53D0F5" w14:textId="77777777" w:rsidR="00C0190C" w:rsidRPr="00A25D4D" w:rsidRDefault="00C0190C" w:rsidP="008F13CC">
                  <w:pPr>
                    <w:jc w:val="left"/>
                  </w:pPr>
                  <w:r w:rsidRPr="00A25D4D">
                    <w:t xml:space="preserve">Optionele INSPIRE attributen die niet worden gebruikt </w:t>
                  </w:r>
                </w:p>
              </w:tc>
            </w:tr>
            <w:tr w:rsidR="00C0190C" w:rsidRPr="007060DF" w14:paraId="752F0758" w14:textId="77777777" w:rsidTr="00C0190C">
              <w:trPr>
                <w:tblHeader/>
                <w:tblCellSpacing w:w="0" w:type="dxa"/>
              </w:trPr>
              <w:tc>
                <w:tcPr>
                  <w:tcW w:w="360" w:type="dxa"/>
                  <w:hideMark/>
                </w:tcPr>
                <w:p w14:paraId="7DA23F02" w14:textId="77777777" w:rsidR="00C0190C" w:rsidRPr="00A25D4D" w:rsidRDefault="00C0190C" w:rsidP="008F13CC">
                  <w:pPr>
                    <w:jc w:val="left"/>
                  </w:pPr>
                  <w:r w:rsidRPr="00A25D4D">
                    <w:t> </w:t>
                  </w:r>
                </w:p>
              </w:tc>
              <w:tc>
                <w:tcPr>
                  <w:tcW w:w="1500" w:type="dxa"/>
                  <w:hideMark/>
                </w:tcPr>
                <w:p w14:paraId="54583D0A" w14:textId="77777777" w:rsidR="00C0190C" w:rsidRPr="00A25D4D" w:rsidRDefault="00C0190C" w:rsidP="008F13CC">
                  <w:pPr>
                    <w:jc w:val="left"/>
                  </w:pPr>
                  <w:r w:rsidRPr="00A25D4D">
                    <w:t>OCL:</w:t>
                  </w:r>
                </w:p>
              </w:tc>
              <w:tc>
                <w:tcPr>
                  <w:tcW w:w="0" w:type="auto"/>
                  <w:hideMark/>
                </w:tcPr>
                <w:p w14:paraId="582A98A6" w14:textId="77777777" w:rsidR="00C0190C" w:rsidRPr="00A25D4D" w:rsidRDefault="00C0190C" w:rsidP="008F13CC">
                  <w:pPr>
                    <w:jc w:val="left"/>
                    <w:rPr>
                      <w:lang w:val="en-GB"/>
                    </w:rPr>
                  </w:pPr>
                  <w:proofErr w:type="spellStart"/>
                  <w:r w:rsidRPr="00A25D4D">
                    <w:rPr>
                      <w:lang w:val="en-GB"/>
                    </w:rPr>
                    <w:t>Inv</w:t>
                  </w:r>
                  <w:proofErr w:type="spellEnd"/>
                  <w:r w:rsidRPr="00A25D4D">
                    <w:rPr>
                      <w:lang w:val="en-GB"/>
                    </w:rPr>
                    <w:t>: (</w:t>
                  </w:r>
                  <w:proofErr w:type="spellStart"/>
                  <w:r w:rsidRPr="00A25D4D">
                    <w:rPr>
                      <w:lang w:val="en-GB"/>
                    </w:rPr>
                    <w:t>self.governmentalServiceReference.OclIsKindOf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self.governmentalServiceReference</w:t>
                  </w:r>
                  <w:proofErr w:type="spellEnd"/>
                  <w:r w:rsidRPr="00A25D4D">
                    <w:rPr>
                      <w:lang w:val="en-GB"/>
                    </w:rPr>
                    <w:t xml:space="preserve"> -&gt;</w:t>
                  </w:r>
                  <w:proofErr w:type="spellStart"/>
                  <w:r w:rsidRPr="00A25D4D">
                    <w:rPr>
                      <w:lang w:val="en-GB"/>
                    </w:rPr>
                    <w:t>isEmpty</w:t>
                  </w:r>
                  <w:proofErr w:type="spellEnd"/>
                  <w:r w:rsidRPr="00A25D4D">
                    <w:rPr>
                      <w:lang w:val="en-GB"/>
                    </w:rPr>
                    <w:t>()) and (</w:t>
                  </w:r>
                  <w:proofErr w:type="spellStart"/>
                  <w:r w:rsidRPr="00A25D4D">
                    <w:rPr>
                      <w:lang w:val="en-GB"/>
                    </w:rPr>
                    <w:t>self.utilityFacilityReference.OclIsKindOf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self.utilityFacilityReference</w:t>
                  </w:r>
                  <w:proofErr w:type="spellEnd"/>
                  <w:r w:rsidRPr="00A25D4D">
                    <w:rPr>
                      <w:lang w:val="en-GB"/>
                    </w:rPr>
                    <w:t>-&gt;</w:t>
                  </w:r>
                  <w:proofErr w:type="spellStart"/>
                  <w:r w:rsidRPr="00A25D4D">
                    <w:rPr>
                      <w:lang w:val="en-GB"/>
                    </w:rPr>
                    <w:t>isEmpty</w:t>
                  </w:r>
                  <w:proofErr w:type="spellEnd"/>
                  <w:r w:rsidRPr="00A25D4D">
                    <w:rPr>
                      <w:lang w:val="en-GB"/>
                    </w:rPr>
                    <w:t>())</w:t>
                  </w:r>
                </w:p>
              </w:tc>
            </w:tr>
          </w:tbl>
          <w:p w14:paraId="2839C284" w14:textId="77777777" w:rsidR="00C0190C" w:rsidRPr="00A25D4D" w:rsidRDefault="00C0190C" w:rsidP="008F13CC">
            <w:pPr>
              <w:jc w:val="left"/>
              <w:rPr>
                <w:lang w:val="en-GB"/>
              </w:rPr>
            </w:pPr>
          </w:p>
        </w:tc>
      </w:tr>
    </w:tbl>
    <w:p w14:paraId="43236794" w14:textId="77777777" w:rsidR="00C0190C" w:rsidRPr="00A25D4D" w:rsidRDefault="00C0190C" w:rsidP="008F13CC">
      <w:pPr>
        <w:pStyle w:val="Kop5"/>
        <w:jc w:val="left"/>
        <w:rPr>
          <w:sz w:val="16"/>
          <w:szCs w:val="16"/>
        </w:rPr>
      </w:pPr>
      <w:r w:rsidRPr="00A25D4D">
        <w:rPr>
          <w:sz w:val="16"/>
          <w:szCs w:val="16"/>
        </w:rPr>
        <w:t>Diepte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C0190C" w:rsidRPr="00A25D4D" w14:paraId="5A2393FC"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0496139" w14:textId="77777777" w:rsidR="00C0190C" w:rsidRPr="00A25D4D" w:rsidRDefault="00C0190C" w:rsidP="008F13CC">
            <w:pPr>
              <w:jc w:val="left"/>
            </w:pPr>
            <w:r w:rsidRPr="00A25D4D">
              <w:rPr>
                <w:b/>
                <w:bCs/>
              </w:rPr>
              <w:t xml:space="preserve">Diepte (abstract) </w:t>
            </w:r>
          </w:p>
        </w:tc>
      </w:tr>
      <w:tr w:rsidR="00C0190C" w:rsidRPr="00A25D4D" w14:paraId="7FE8975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75324034" w14:textId="77777777" w:rsidTr="00C0190C">
              <w:trPr>
                <w:tblHeader/>
                <w:tblCellSpacing w:w="0" w:type="dxa"/>
              </w:trPr>
              <w:tc>
                <w:tcPr>
                  <w:tcW w:w="360" w:type="dxa"/>
                  <w:hideMark/>
                </w:tcPr>
                <w:p w14:paraId="21F100F1" w14:textId="77777777" w:rsidR="00C0190C" w:rsidRPr="00A25D4D" w:rsidRDefault="00C0190C" w:rsidP="008F13CC">
                  <w:pPr>
                    <w:jc w:val="left"/>
                  </w:pPr>
                  <w:r w:rsidRPr="00A25D4D">
                    <w:t> </w:t>
                  </w:r>
                </w:p>
              </w:tc>
              <w:tc>
                <w:tcPr>
                  <w:tcW w:w="1500" w:type="dxa"/>
                  <w:hideMark/>
                </w:tcPr>
                <w:p w14:paraId="35BDE196" w14:textId="77777777" w:rsidR="00C0190C" w:rsidRPr="00A25D4D" w:rsidRDefault="00C0190C" w:rsidP="008F13CC">
                  <w:pPr>
                    <w:jc w:val="left"/>
                  </w:pPr>
                  <w:r w:rsidRPr="00A25D4D">
                    <w:t>Naam</w:t>
                  </w:r>
                </w:p>
              </w:tc>
              <w:tc>
                <w:tcPr>
                  <w:tcW w:w="0" w:type="auto"/>
                  <w:hideMark/>
                </w:tcPr>
                <w:p w14:paraId="50840EA2" w14:textId="77777777" w:rsidR="00C0190C" w:rsidRPr="00A25D4D" w:rsidRDefault="00C0190C" w:rsidP="008F13CC">
                  <w:pPr>
                    <w:jc w:val="left"/>
                  </w:pPr>
                </w:p>
              </w:tc>
            </w:tr>
            <w:tr w:rsidR="00C0190C" w:rsidRPr="00A25D4D" w14:paraId="01056DF6" w14:textId="77777777" w:rsidTr="00C0190C">
              <w:trPr>
                <w:tblHeader/>
                <w:tblCellSpacing w:w="0" w:type="dxa"/>
              </w:trPr>
              <w:tc>
                <w:tcPr>
                  <w:tcW w:w="360" w:type="dxa"/>
                  <w:hideMark/>
                </w:tcPr>
                <w:p w14:paraId="23D6058D" w14:textId="77777777" w:rsidR="00C0190C" w:rsidRPr="00A25D4D" w:rsidRDefault="00C0190C" w:rsidP="008F13CC">
                  <w:pPr>
                    <w:jc w:val="left"/>
                  </w:pPr>
                  <w:r w:rsidRPr="00A25D4D">
                    <w:t> </w:t>
                  </w:r>
                </w:p>
              </w:tc>
              <w:tc>
                <w:tcPr>
                  <w:tcW w:w="1500" w:type="dxa"/>
                  <w:hideMark/>
                </w:tcPr>
                <w:p w14:paraId="649FB309" w14:textId="77777777" w:rsidR="00C0190C" w:rsidRPr="00A25D4D" w:rsidRDefault="00C0190C" w:rsidP="008F13CC">
                  <w:pPr>
                    <w:jc w:val="left"/>
                  </w:pPr>
                  <w:r w:rsidRPr="00A25D4D">
                    <w:t>Definitie:</w:t>
                  </w:r>
                </w:p>
              </w:tc>
              <w:tc>
                <w:tcPr>
                  <w:tcW w:w="0" w:type="auto"/>
                  <w:hideMark/>
                </w:tcPr>
                <w:p w14:paraId="5DA43EAD" w14:textId="77777777" w:rsidR="00C0190C" w:rsidRPr="00A25D4D" w:rsidRDefault="00C0190C" w:rsidP="008F13CC">
                  <w:pPr>
                    <w:jc w:val="left"/>
                  </w:pPr>
                  <w:r w:rsidRPr="00A25D4D">
                    <w:t xml:space="preserve">Abstract data object dat de gemeenschappelijke attributen en associaties bevat voor de diepte objecten. </w:t>
                  </w:r>
                </w:p>
              </w:tc>
            </w:tr>
            <w:tr w:rsidR="00C0190C" w:rsidRPr="00A25D4D" w14:paraId="06300E83" w14:textId="77777777" w:rsidTr="00C0190C">
              <w:trPr>
                <w:tblHeader/>
                <w:tblCellSpacing w:w="0" w:type="dxa"/>
              </w:trPr>
              <w:tc>
                <w:tcPr>
                  <w:tcW w:w="360" w:type="dxa"/>
                  <w:hideMark/>
                </w:tcPr>
                <w:p w14:paraId="48581430" w14:textId="77777777" w:rsidR="00C0190C" w:rsidRPr="00A25D4D" w:rsidRDefault="00C0190C" w:rsidP="008F13CC">
                  <w:pPr>
                    <w:jc w:val="left"/>
                  </w:pPr>
                  <w:r w:rsidRPr="00A25D4D">
                    <w:t> </w:t>
                  </w:r>
                </w:p>
              </w:tc>
              <w:tc>
                <w:tcPr>
                  <w:tcW w:w="1500" w:type="dxa"/>
                  <w:hideMark/>
                </w:tcPr>
                <w:p w14:paraId="760B5A84" w14:textId="77777777" w:rsidR="00C0190C" w:rsidRPr="00A25D4D" w:rsidRDefault="00C0190C" w:rsidP="008F13CC">
                  <w:pPr>
                    <w:jc w:val="left"/>
                  </w:pPr>
                  <w:r w:rsidRPr="00A25D4D">
                    <w:t>Subtype van:</w:t>
                  </w:r>
                </w:p>
              </w:tc>
              <w:tc>
                <w:tcPr>
                  <w:tcW w:w="0" w:type="auto"/>
                  <w:hideMark/>
                </w:tcPr>
                <w:p w14:paraId="2C9C6088" w14:textId="77777777" w:rsidR="00C0190C" w:rsidRPr="00A25D4D" w:rsidRDefault="00C0190C" w:rsidP="008F13CC">
                  <w:pPr>
                    <w:jc w:val="left"/>
                  </w:pPr>
                  <w:r w:rsidRPr="00A25D4D">
                    <w:t xml:space="preserve">Label, </w:t>
                  </w:r>
                  <w:proofErr w:type="spellStart"/>
                  <w:r w:rsidRPr="00A25D4D">
                    <w:t>IMKLBasis</w:t>
                  </w:r>
                  <w:proofErr w:type="spellEnd"/>
                </w:p>
              </w:tc>
            </w:tr>
            <w:tr w:rsidR="00C0190C" w:rsidRPr="00A25D4D" w14:paraId="1124C147" w14:textId="77777777" w:rsidTr="00C0190C">
              <w:trPr>
                <w:tblHeader/>
                <w:tblCellSpacing w:w="0" w:type="dxa"/>
              </w:trPr>
              <w:tc>
                <w:tcPr>
                  <w:tcW w:w="360" w:type="dxa"/>
                  <w:hideMark/>
                </w:tcPr>
                <w:p w14:paraId="7CA9678A" w14:textId="77777777" w:rsidR="00C0190C" w:rsidRPr="00A25D4D" w:rsidRDefault="00C0190C" w:rsidP="008F13CC">
                  <w:pPr>
                    <w:jc w:val="left"/>
                  </w:pPr>
                  <w:r w:rsidRPr="00A25D4D">
                    <w:t> </w:t>
                  </w:r>
                </w:p>
              </w:tc>
              <w:tc>
                <w:tcPr>
                  <w:tcW w:w="1500" w:type="dxa"/>
                  <w:hideMark/>
                </w:tcPr>
                <w:p w14:paraId="09F622EE" w14:textId="77777777" w:rsidR="00C0190C" w:rsidRPr="00A25D4D" w:rsidRDefault="00C0190C" w:rsidP="008F13CC">
                  <w:pPr>
                    <w:jc w:val="left"/>
                  </w:pPr>
                  <w:r w:rsidRPr="00A25D4D">
                    <w:t>Stereotypes:</w:t>
                  </w:r>
                </w:p>
              </w:tc>
              <w:tc>
                <w:tcPr>
                  <w:tcW w:w="0" w:type="auto"/>
                  <w:hideMark/>
                </w:tcPr>
                <w:p w14:paraId="42A6B96F"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4A176E20" w14:textId="77777777" w:rsidR="00C0190C" w:rsidRPr="00A25D4D" w:rsidRDefault="00C0190C" w:rsidP="008F13CC">
            <w:pPr>
              <w:jc w:val="left"/>
            </w:pPr>
          </w:p>
        </w:tc>
      </w:tr>
      <w:tr w:rsidR="00C0190C" w:rsidRPr="00A25D4D" w14:paraId="6BD7F77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902DD05" w14:textId="77777777" w:rsidR="00C0190C" w:rsidRPr="00A25D4D" w:rsidRDefault="00C0190C" w:rsidP="008F13CC">
            <w:pPr>
              <w:jc w:val="left"/>
            </w:pPr>
            <w:r w:rsidRPr="00A25D4D">
              <w:rPr>
                <w:b/>
                <w:bCs/>
              </w:rPr>
              <w:t xml:space="preserve">Attribuut: </w:t>
            </w:r>
            <w:proofErr w:type="spellStart"/>
            <w:r w:rsidRPr="00A25D4D">
              <w:rPr>
                <w:b/>
                <w:bCs/>
              </w:rPr>
              <w:t>diepteNauwkeurigheid</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71153685" w14:textId="77777777" w:rsidTr="00C0190C">
              <w:trPr>
                <w:tblHeader/>
                <w:tblCellSpacing w:w="0" w:type="dxa"/>
              </w:trPr>
              <w:tc>
                <w:tcPr>
                  <w:tcW w:w="360" w:type="dxa"/>
                  <w:hideMark/>
                </w:tcPr>
                <w:p w14:paraId="1DE5B866" w14:textId="77777777" w:rsidR="00C0190C" w:rsidRPr="00A25D4D" w:rsidRDefault="00C0190C" w:rsidP="008F13CC">
                  <w:pPr>
                    <w:jc w:val="left"/>
                  </w:pPr>
                  <w:r w:rsidRPr="00A25D4D">
                    <w:t> </w:t>
                  </w:r>
                </w:p>
              </w:tc>
              <w:tc>
                <w:tcPr>
                  <w:tcW w:w="1500" w:type="dxa"/>
                  <w:hideMark/>
                </w:tcPr>
                <w:p w14:paraId="10DFE1A5" w14:textId="77777777" w:rsidR="00C0190C" w:rsidRPr="00A25D4D" w:rsidRDefault="00C0190C" w:rsidP="008F13CC">
                  <w:pPr>
                    <w:jc w:val="left"/>
                  </w:pPr>
                  <w:r w:rsidRPr="00A25D4D">
                    <w:t>Type:</w:t>
                  </w:r>
                </w:p>
              </w:tc>
              <w:tc>
                <w:tcPr>
                  <w:tcW w:w="0" w:type="auto"/>
                  <w:hideMark/>
                </w:tcPr>
                <w:p w14:paraId="77E04071" w14:textId="77777777" w:rsidR="00C0190C" w:rsidRPr="00A25D4D" w:rsidRDefault="00C0190C" w:rsidP="008F13CC">
                  <w:pPr>
                    <w:jc w:val="left"/>
                  </w:pPr>
                  <w:proofErr w:type="spellStart"/>
                  <w:r w:rsidRPr="00A25D4D">
                    <w:t>NauwkeurigheidDiepteValue</w:t>
                  </w:r>
                  <w:proofErr w:type="spellEnd"/>
                </w:p>
              </w:tc>
            </w:tr>
            <w:tr w:rsidR="00C0190C" w:rsidRPr="00A25D4D" w14:paraId="0A7B0E73" w14:textId="77777777" w:rsidTr="00C0190C">
              <w:trPr>
                <w:tblHeader/>
                <w:tblCellSpacing w:w="0" w:type="dxa"/>
              </w:trPr>
              <w:tc>
                <w:tcPr>
                  <w:tcW w:w="360" w:type="dxa"/>
                  <w:hideMark/>
                </w:tcPr>
                <w:p w14:paraId="55D975BD" w14:textId="77777777" w:rsidR="00C0190C" w:rsidRPr="00A25D4D" w:rsidRDefault="00C0190C" w:rsidP="008F13CC">
                  <w:pPr>
                    <w:jc w:val="left"/>
                  </w:pPr>
                  <w:r w:rsidRPr="00A25D4D">
                    <w:t> </w:t>
                  </w:r>
                </w:p>
              </w:tc>
              <w:tc>
                <w:tcPr>
                  <w:tcW w:w="1500" w:type="dxa"/>
                  <w:hideMark/>
                </w:tcPr>
                <w:p w14:paraId="1286C362" w14:textId="77777777" w:rsidR="00C0190C" w:rsidRPr="00A25D4D" w:rsidRDefault="00C0190C" w:rsidP="008F13CC">
                  <w:pPr>
                    <w:jc w:val="left"/>
                  </w:pPr>
                  <w:r w:rsidRPr="00A25D4D">
                    <w:t>Naam</w:t>
                  </w:r>
                </w:p>
              </w:tc>
              <w:tc>
                <w:tcPr>
                  <w:tcW w:w="0" w:type="auto"/>
                  <w:hideMark/>
                </w:tcPr>
                <w:p w14:paraId="57023368" w14:textId="77777777" w:rsidR="00C0190C" w:rsidRPr="00A25D4D" w:rsidRDefault="00C0190C" w:rsidP="008F13CC">
                  <w:pPr>
                    <w:jc w:val="left"/>
                  </w:pPr>
                </w:p>
              </w:tc>
            </w:tr>
            <w:tr w:rsidR="00C0190C" w:rsidRPr="00A25D4D" w14:paraId="6F1D26FF" w14:textId="77777777" w:rsidTr="00C0190C">
              <w:trPr>
                <w:tblHeader/>
                <w:tblCellSpacing w:w="0" w:type="dxa"/>
              </w:trPr>
              <w:tc>
                <w:tcPr>
                  <w:tcW w:w="360" w:type="dxa"/>
                  <w:hideMark/>
                </w:tcPr>
                <w:p w14:paraId="2DE61A4F" w14:textId="77777777" w:rsidR="00C0190C" w:rsidRPr="00A25D4D" w:rsidRDefault="00C0190C" w:rsidP="008F13CC">
                  <w:pPr>
                    <w:jc w:val="left"/>
                  </w:pPr>
                  <w:r w:rsidRPr="00A25D4D">
                    <w:t> </w:t>
                  </w:r>
                </w:p>
              </w:tc>
              <w:tc>
                <w:tcPr>
                  <w:tcW w:w="1500" w:type="dxa"/>
                  <w:hideMark/>
                </w:tcPr>
                <w:p w14:paraId="6F8C1BF1" w14:textId="77777777" w:rsidR="00C0190C" w:rsidRPr="00A25D4D" w:rsidRDefault="00C0190C" w:rsidP="008F13CC">
                  <w:pPr>
                    <w:jc w:val="left"/>
                  </w:pPr>
                  <w:r w:rsidRPr="00A25D4D">
                    <w:t>Definitie:</w:t>
                  </w:r>
                </w:p>
              </w:tc>
              <w:tc>
                <w:tcPr>
                  <w:tcW w:w="0" w:type="auto"/>
                  <w:hideMark/>
                </w:tcPr>
                <w:p w14:paraId="6D18E52F" w14:textId="77777777" w:rsidR="00C0190C" w:rsidRPr="00A25D4D" w:rsidRDefault="00C0190C" w:rsidP="008F13CC">
                  <w:pPr>
                    <w:jc w:val="left"/>
                  </w:pPr>
                  <w:r w:rsidRPr="00A25D4D">
                    <w:t xml:space="preserve">De nauwkeurigheid van de dekking van een </w:t>
                  </w:r>
                  <w:proofErr w:type="spellStart"/>
                  <w:r w:rsidRPr="00A25D4D">
                    <w:t>KabelOfLeiding</w:t>
                  </w:r>
                  <w:proofErr w:type="spellEnd"/>
                  <w:r w:rsidRPr="00A25D4D">
                    <w:t xml:space="preserve"> of </w:t>
                  </w:r>
                  <w:proofErr w:type="spellStart"/>
                  <w:r w:rsidRPr="00A25D4D">
                    <w:t>KabelEnLeidingContainer</w:t>
                  </w:r>
                  <w:proofErr w:type="spellEnd"/>
                  <w:r w:rsidRPr="00A25D4D">
                    <w:t xml:space="preserve"> object of diepte van een Leidingelement of </w:t>
                  </w:r>
                  <w:proofErr w:type="spellStart"/>
                  <w:r w:rsidRPr="00A25D4D">
                    <w:t>ContainerLeidingelement</w:t>
                  </w:r>
                  <w:proofErr w:type="spellEnd"/>
                  <w:r w:rsidRPr="00A25D4D">
                    <w:t xml:space="preserve"> object. </w:t>
                  </w:r>
                </w:p>
              </w:tc>
            </w:tr>
            <w:tr w:rsidR="00C0190C" w:rsidRPr="00A25D4D" w14:paraId="05F6E2F7" w14:textId="77777777" w:rsidTr="00C0190C">
              <w:trPr>
                <w:tblHeader/>
                <w:tblCellSpacing w:w="0" w:type="dxa"/>
              </w:trPr>
              <w:tc>
                <w:tcPr>
                  <w:tcW w:w="360" w:type="dxa"/>
                  <w:hideMark/>
                </w:tcPr>
                <w:p w14:paraId="4C6DE645" w14:textId="77777777" w:rsidR="00C0190C" w:rsidRPr="00A25D4D" w:rsidRDefault="00C0190C" w:rsidP="008F13CC">
                  <w:pPr>
                    <w:jc w:val="left"/>
                  </w:pPr>
                  <w:r w:rsidRPr="00A25D4D">
                    <w:t> </w:t>
                  </w:r>
                </w:p>
              </w:tc>
              <w:tc>
                <w:tcPr>
                  <w:tcW w:w="1500" w:type="dxa"/>
                  <w:hideMark/>
                </w:tcPr>
                <w:p w14:paraId="2F27B29E" w14:textId="77777777" w:rsidR="00C0190C" w:rsidRPr="00A25D4D" w:rsidRDefault="00C0190C" w:rsidP="008F13CC">
                  <w:pPr>
                    <w:jc w:val="left"/>
                  </w:pPr>
                  <w:r w:rsidRPr="00A25D4D">
                    <w:t>Omschrijving:</w:t>
                  </w:r>
                </w:p>
              </w:tc>
              <w:tc>
                <w:tcPr>
                  <w:tcW w:w="0" w:type="auto"/>
                  <w:hideMark/>
                </w:tcPr>
                <w:p w14:paraId="20FC312A" w14:textId="77777777" w:rsidR="00C0190C" w:rsidRPr="00A25D4D" w:rsidRDefault="00C0190C" w:rsidP="008F13CC">
                  <w:pPr>
                    <w:jc w:val="left"/>
                  </w:pPr>
                  <w:r w:rsidRPr="00A25D4D">
                    <w:t xml:space="preserve">Dit attribuut gebruikt een codelijst – zie </w:t>
                  </w:r>
                  <w:proofErr w:type="spellStart"/>
                  <w:r w:rsidRPr="00A25D4D">
                    <w:t>NauwkeurigheidDiepteValue</w:t>
                  </w:r>
                  <w:proofErr w:type="spellEnd"/>
                  <w:r w:rsidRPr="00A25D4D">
                    <w:t xml:space="preserve">. </w:t>
                  </w:r>
                </w:p>
              </w:tc>
            </w:tr>
            <w:tr w:rsidR="00C0190C" w:rsidRPr="00A25D4D" w14:paraId="4710F384" w14:textId="77777777" w:rsidTr="00C0190C">
              <w:trPr>
                <w:tblHeader/>
                <w:tblCellSpacing w:w="0" w:type="dxa"/>
              </w:trPr>
              <w:tc>
                <w:tcPr>
                  <w:tcW w:w="360" w:type="dxa"/>
                  <w:hideMark/>
                </w:tcPr>
                <w:p w14:paraId="6B6DD4E0" w14:textId="77777777" w:rsidR="00C0190C" w:rsidRPr="00A25D4D" w:rsidRDefault="00C0190C" w:rsidP="008F13CC">
                  <w:pPr>
                    <w:jc w:val="left"/>
                  </w:pPr>
                  <w:r w:rsidRPr="00A25D4D">
                    <w:t> </w:t>
                  </w:r>
                </w:p>
              </w:tc>
              <w:tc>
                <w:tcPr>
                  <w:tcW w:w="1500" w:type="dxa"/>
                  <w:hideMark/>
                </w:tcPr>
                <w:p w14:paraId="6F8C8996"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D873533" w14:textId="77777777" w:rsidR="00C0190C" w:rsidRPr="00A25D4D" w:rsidRDefault="00C0190C" w:rsidP="008F13CC">
                  <w:pPr>
                    <w:jc w:val="left"/>
                  </w:pPr>
                  <w:r w:rsidRPr="00A25D4D">
                    <w:t>1</w:t>
                  </w:r>
                </w:p>
              </w:tc>
            </w:tr>
          </w:tbl>
          <w:p w14:paraId="705AF0E2" w14:textId="77777777" w:rsidR="00C0190C" w:rsidRPr="00A25D4D" w:rsidRDefault="00C0190C" w:rsidP="008F13CC">
            <w:pPr>
              <w:jc w:val="left"/>
            </w:pPr>
          </w:p>
        </w:tc>
      </w:tr>
      <w:tr w:rsidR="00C0190C" w:rsidRPr="00A25D4D" w14:paraId="1DF5355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73CDF9A" w14:textId="77777777" w:rsidR="00C0190C" w:rsidRPr="00A25D4D" w:rsidRDefault="00C0190C" w:rsidP="008F13CC">
            <w:pPr>
              <w:jc w:val="left"/>
            </w:pPr>
            <w:r w:rsidRPr="00A25D4D">
              <w:rPr>
                <w:b/>
                <w:bCs/>
              </w:rPr>
              <w:t xml:space="preserve">Attribuut: </w:t>
            </w:r>
            <w:proofErr w:type="spellStart"/>
            <w:r w:rsidRPr="00A25D4D">
              <w:rPr>
                <w:b/>
                <w:bCs/>
              </w:rPr>
              <w:t>dieptePeil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349EC3B1" w14:textId="77777777" w:rsidTr="00C0190C">
              <w:trPr>
                <w:tblHeader/>
                <w:tblCellSpacing w:w="0" w:type="dxa"/>
              </w:trPr>
              <w:tc>
                <w:tcPr>
                  <w:tcW w:w="360" w:type="dxa"/>
                  <w:hideMark/>
                </w:tcPr>
                <w:p w14:paraId="555AF547" w14:textId="77777777" w:rsidR="00C0190C" w:rsidRPr="00A25D4D" w:rsidRDefault="00C0190C" w:rsidP="008F13CC">
                  <w:pPr>
                    <w:jc w:val="left"/>
                  </w:pPr>
                  <w:r w:rsidRPr="00A25D4D">
                    <w:lastRenderedPageBreak/>
                    <w:t> </w:t>
                  </w:r>
                </w:p>
              </w:tc>
              <w:tc>
                <w:tcPr>
                  <w:tcW w:w="1500" w:type="dxa"/>
                  <w:hideMark/>
                </w:tcPr>
                <w:p w14:paraId="1D8098EF" w14:textId="77777777" w:rsidR="00C0190C" w:rsidRPr="00A25D4D" w:rsidRDefault="00C0190C" w:rsidP="008F13CC">
                  <w:pPr>
                    <w:jc w:val="left"/>
                  </w:pPr>
                  <w:r w:rsidRPr="00A25D4D">
                    <w:t>Type:</w:t>
                  </w:r>
                </w:p>
              </w:tc>
              <w:tc>
                <w:tcPr>
                  <w:tcW w:w="0" w:type="auto"/>
                  <w:hideMark/>
                </w:tcPr>
                <w:p w14:paraId="6977D121" w14:textId="77777777" w:rsidR="00C0190C" w:rsidRPr="00A25D4D" w:rsidRDefault="00C0190C" w:rsidP="008F13CC">
                  <w:pPr>
                    <w:jc w:val="left"/>
                  </w:pPr>
                  <w:proofErr w:type="spellStart"/>
                  <w:r w:rsidRPr="00A25D4D">
                    <w:t>Measure</w:t>
                  </w:r>
                  <w:proofErr w:type="spellEnd"/>
                </w:p>
              </w:tc>
            </w:tr>
            <w:tr w:rsidR="00C0190C" w:rsidRPr="00A25D4D" w14:paraId="17E07C48" w14:textId="77777777" w:rsidTr="00C0190C">
              <w:trPr>
                <w:tblHeader/>
                <w:tblCellSpacing w:w="0" w:type="dxa"/>
              </w:trPr>
              <w:tc>
                <w:tcPr>
                  <w:tcW w:w="360" w:type="dxa"/>
                  <w:hideMark/>
                </w:tcPr>
                <w:p w14:paraId="49C63BEF" w14:textId="77777777" w:rsidR="00C0190C" w:rsidRPr="00A25D4D" w:rsidRDefault="00C0190C" w:rsidP="008F13CC">
                  <w:pPr>
                    <w:jc w:val="left"/>
                  </w:pPr>
                  <w:r w:rsidRPr="00A25D4D">
                    <w:t> </w:t>
                  </w:r>
                </w:p>
              </w:tc>
              <w:tc>
                <w:tcPr>
                  <w:tcW w:w="1500" w:type="dxa"/>
                  <w:hideMark/>
                </w:tcPr>
                <w:p w14:paraId="54F62979" w14:textId="77777777" w:rsidR="00C0190C" w:rsidRPr="00A25D4D" w:rsidRDefault="00C0190C" w:rsidP="008F13CC">
                  <w:pPr>
                    <w:jc w:val="left"/>
                  </w:pPr>
                  <w:r w:rsidRPr="00A25D4D">
                    <w:t>Naam</w:t>
                  </w:r>
                </w:p>
              </w:tc>
              <w:tc>
                <w:tcPr>
                  <w:tcW w:w="0" w:type="auto"/>
                  <w:hideMark/>
                </w:tcPr>
                <w:p w14:paraId="02A1E525" w14:textId="77777777" w:rsidR="00C0190C" w:rsidRPr="00A25D4D" w:rsidRDefault="00C0190C" w:rsidP="008F13CC">
                  <w:pPr>
                    <w:jc w:val="left"/>
                  </w:pPr>
                </w:p>
              </w:tc>
            </w:tr>
            <w:tr w:rsidR="00C0190C" w:rsidRPr="00A25D4D" w14:paraId="6A9306DE" w14:textId="77777777" w:rsidTr="00C0190C">
              <w:trPr>
                <w:tblHeader/>
                <w:tblCellSpacing w:w="0" w:type="dxa"/>
              </w:trPr>
              <w:tc>
                <w:tcPr>
                  <w:tcW w:w="360" w:type="dxa"/>
                  <w:hideMark/>
                </w:tcPr>
                <w:p w14:paraId="1A0CA6B6" w14:textId="77777777" w:rsidR="00C0190C" w:rsidRPr="00A25D4D" w:rsidRDefault="00C0190C" w:rsidP="008F13CC">
                  <w:pPr>
                    <w:jc w:val="left"/>
                  </w:pPr>
                  <w:r w:rsidRPr="00A25D4D">
                    <w:t> </w:t>
                  </w:r>
                </w:p>
              </w:tc>
              <w:tc>
                <w:tcPr>
                  <w:tcW w:w="1500" w:type="dxa"/>
                  <w:hideMark/>
                </w:tcPr>
                <w:p w14:paraId="72644258" w14:textId="77777777" w:rsidR="00C0190C" w:rsidRPr="00A25D4D" w:rsidRDefault="00C0190C" w:rsidP="008F13CC">
                  <w:pPr>
                    <w:jc w:val="left"/>
                  </w:pPr>
                  <w:r w:rsidRPr="00A25D4D">
                    <w:t>Definitie:</w:t>
                  </w:r>
                </w:p>
              </w:tc>
              <w:tc>
                <w:tcPr>
                  <w:tcW w:w="0" w:type="auto"/>
                  <w:hideMark/>
                </w:tcPr>
                <w:p w14:paraId="0B522CF2" w14:textId="2EE85A8C" w:rsidR="00C0190C" w:rsidRPr="00A25D4D" w:rsidRDefault="00C0190C" w:rsidP="008F13CC">
                  <w:pPr>
                    <w:jc w:val="left"/>
                  </w:pPr>
                  <w:r w:rsidRPr="00A25D4D">
                    <w:t xml:space="preserve">Geeft de afstand weer vanaf de referentie – NAP of maaiveld – tot bovenkant van een </w:t>
                  </w:r>
                  <w:proofErr w:type="spellStart"/>
                  <w:r w:rsidRPr="00A25D4D">
                    <w:t>KabelOfLeiding</w:t>
                  </w:r>
                  <w:proofErr w:type="spellEnd"/>
                  <w:r w:rsidRPr="00A25D4D">
                    <w:t xml:space="preserve">, </w:t>
                  </w:r>
                  <w:proofErr w:type="spellStart"/>
                  <w:r w:rsidRPr="00A25D4D">
                    <w:t>KabelEnLeidingcontainer</w:t>
                  </w:r>
                  <w:proofErr w:type="spellEnd"/>
                  <w:r w:rsidRPr="00A25D4D">
                    <w:t xml:space="preserve">, Leidingelement of </w:t>
                  </w:r>
                  <w:proofErr w:type="spellStart"/>
                  <w:r w:rsidRPr="00A25D4D">
                    <w:t>ContainerLeidingelement</w:t>
                  </w:r>
                  <w:proofErr w:type="spellEnd"/>
                  <w:r w:rsidRPr="00A25D4D">
                    <w:t xml:space="preserve">. Dit attribuut heeft een </w:t>
                  </w:r>
                  <w:proofErr w:type="spellStart"/>
                  <w:r w:rsidRPr="00A25D4D">
                    <w:t>Measure</w:t>
                  </w:r>
                  <w:proofErr w:type="spellEnd"/>
                  <w:r w:rsidRPr="00A25D4D">
                    <w:t xml:space="preserve"> als data type. De UOM wordt uitgedrukt via 1 van de volgende OGC URN codes: • </w:t>
                  </w:r>
                  <w:proofErr w:type="spellStart"/>
                  <w:r w:rsidRPr="00A25D4D">
                    <w:t>urn:ogc:def:uom:OGC</w:t>
                  </w:r>
                  <w:proofErr w:type="spellEnd"/>
                  <w:r w:rsidRPr="00A25D4D">
                    <w:t xml:space="preserve">::m • </w:t>
                  </w:r>
                  <w:proofErr w:type="spellStart"/>
                  <w:r w:rsidRPr="00A25D4D">
                    <w:t>urn:ogc:def:uom:OGC</w:t>
                  </w:r>
                  <w:proofErr w:type="spellEnd"/>
                  <w:r w:rsidRPr="00A25D4D">
                    <w:t xml:space="preserve">::cm • </w:t>
                  </w:r>
                  <w:proofErr w:type="spellStart"/>
                  <w:r w:rsidRPr="00A25D4D">
                    <w:t>urn:ogc:def:uom:OGC</w:t>
                  </w:r>
                  <w:proofErr w:type="spellEnd"/>
                  <w:r w:rsidRPr="00A25D4D">
                    <w:t xml:space="preserve">::mm. Voor </w:t>
                  </w:r>
                  <w:del w:id="183" w:author="Paul Janssen" w:date="2020-06-10T16:07:00Z">
                    <w:r w:rsidRPr="00A25D4D" w:rsidDel="00135FA7">
                      <w:delText>WION</w:delText>
                    </w:r>
                  </w:del>
                  <w:ins w:id="184" w:author="Paul Janssen" w:date="2020-06-10T16:07:00Z">
                    <w:r w:rsidR="00135FA7">
                      <w:t>WIBON</w:t>
                    </w:r>
                  </w:ins>
                  <w:r w:rsidRPr="00A25D4D">
                    <w:t xml:space="preserve"> is de eenheid altijd meter en een getal met ten hoogste 2 decimalen. </w:t>
                  </w:r>
                </w:p>
              </w:tc>
            </w:tr>
            <w:tr w:rsidR="00C0190C" w:rsidRPr="00A25D4D" w14:paraId="7C14FB46" w14:textId="77777777" w:rsidTr="00C0190C">
              <w:trPr>
                <w:tblHeader/>
                <w:tblCellSpacing w:w="0" w:type="dxa"/>
              </w:trPr>
              <w:tc>
                <w:tcPr>
                  <w:tcW w:w="360" w:type="dxa"/>
                  <w:hideMark/>
                </w:tcPr>
                <w:p w14:paraId="257B7361" w14:textId="77777777" w:rsidR="00C0190C" w:rsidRPr="00A25D4D" w:rsidRDefault="00C0190C" w:rsidP="008F13CC">
                  <w:pPr>
                    <w:jc w:val="left"/>
                  </w:pPr>
                  <w:r w:rsidRPr="00A25D4D">
                    <w:t> </w:t>
                  </w:r>
                </w:p>
              </w:tc>
              <w:tc>
                <w:tcPr>
                  <w:tcW w:w="1500" w:type="dxa"/>
                  <w:hideMark/>
                </w:tcPr>
                <w:p w14:paraId="0C0605F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E1F9145" w14:textId="77777777" w:rsidR="00C0190C" w:rsidRPr="00A25D4D" w:rsidRDefault="00C0190C" w:rsidP="008F13CC">
                  <w:pPr>
                    <w:jc w:val="left"/>
                  </w:pPr>
                  <w:r w:rsidRPr="00A25D4D">
                    <w:t>1</w:t>
                  </w:r>
                </w:p>
              </w:tc>
            </w:tr>
          </w:tbl>
          <w:p w14:paraId="4BF8AC42" w14:textId="77777777" w:rsidR="00C0190C" w:rsidRPr="00A25D4D" w:rsidRDefault="00C0190C" w:rsidP="008F13CC">
            <w:pPr>
              <w:jc w:val="left"/>
            </w:pPr>
          </w:p>
        </w:tc>
      </w:tr>
      <w:tr w:rsidR="00C0190C" w:rsidRPr="00A25D4D" w14:paraId="25B1ABE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30B605B" w14:textId="77777777" w:rsidR="00C0190C" w:rsidRPr="00A25D4D" w:rsidRDefault="00C0190C" w:rsidP="008F13CC">
            <w:pPr>
              <w:jc w:val="left"/>
            </w:pPr>
            <w:r w:rsidRPr="00A25D4D">
              <w:rPr>
                <w:b/>
                <w:bCs/>
              </w:rPr>
              <w:lastRenderedPageBreak/>
              <w:t xml:space="preserve">Attribuut: </w:t>
            </w:r>
            <w:proofErr w:type="spellStart"/>
            <w:r w:rsidRPr="00A25D4D">
              <w:rPr>
                <w:b/>
                <w:bCs/>
              </w:rPr>
              <w:t>datumOpmetingDieptePeil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14EE491C" w14:textId="77777777" w:rsidTr="00C0190C">
              <w:trPr>
                <w:tblHeader/>
                <w:tblCellSpacing w:w="0" w:type="dxa"/>
              </w:trPr>
              <w:tc>
                <w:tcPr>
                  <w:tcW w:w="360" w:type="dxa"/>
                  <w:hideMark/>
                </w:tcPr>
                <w:p w14:paraId="467C6D88" w14:textId="77777777" w:rsidR="00C0190C" w:rsidRPr="00A25D4D" w:rsidRDefault="00C0190C" w:rsidP="008F13CC">
                  <w:pPr>
                    <w:jc w:val="left"/>
                  </w:pPr>
                  <w:r w:rsidRPr="00A25D4D">
                    <w:t> </w:t>
                  </w:r>
                </w:p>
              </w:tc>
              <w:tc>
                <w:tcPr>
                  <w:tcW w:w="1500" w:type="dxa"/>
                  <w:hideMark/>
                </w:tcPr>
                <w:p w14:paraId="2E82D884" w14:textId="77777777" w:rsidR="00C0190C" w:rsidRPr="00A25D4D" w:rsidRDefault="00C0190C" w:rsidP="008F13CC">
                  <w:pPr>
                    <w:jc w:val="left"/>
                  </w:pPr>
                  <w:r w:rsidRPr="00A25D4D">
                    <w:t>Type:</w:t>
                  </w:r>
                </w:p>
              </w:tc>
              <w:tc>
                <w:tcPr>
                  <w:tcW w:w="0" w:type="auto"/>
                  <w:hideMark/>
                </w:tcPr>
                <w:p w14:paraId="6CB91F2F" w14:textId="77777777" w:rsidR="00C0190C" w:rsidRPr="00A25D4D" w:rsidRDefault="00C0190C" w:rsidP="008F13CC">
                  <w:pPr>
                    <w:jc w:val="left"/>
                  </w:pPr>
                  <w:proofErr w:type="spellStart"/>
                  <w:r w:rsidRPr="00A25D4D">
                    <w:t>DateTime</w:t>
                  </w:r>
                  <w:proofErr w:type="spellEnd"/>
                </w:p>
              </w:tc>
            </w:tr>
            <w:tr w:rsidR="00C0190C" w:rsidRPr="00A25D4D" w14:paraId="69FF5B9B" w14:textId="77777777" w:rsidTr="00C0190C">
              <w:trPr>
                <w:tblHeader/>
                <w:tblCellSpacing w:w="0" w:type="dxa"/>
              </w:trPr>
              <w:tc>
                <w:tcPr>
                  <w:tcW w:w="360" w:type="dxa"/>
                  <w:hideMark/>
                </w:tcPr>
                <w:p w14:paraId="1477748B" w14:textId="77777777" w:rsidR="00C0190C" w:rsidRPr="00A25D4D" w:rsidRDefault="00C0190C" w:rsidP="008F13CC">
                  <w:pPr>
                    <w:jc w:val="left"/>
                  </w:pPr>
                  <w:r w:rsidRPr="00A25D4D">
                    <w:t> </w:t>
                  </w:r>
                </w:p>
              </w:tc>
              <w:tc>
                <w:tcPr>
                  <w:tcW w:w="1500" w:type="dxa"/>
                  <w:hideMark/>
                </w:tcPr>
                <w:p w14:paraId="45BEA2E8" w14:textId="77777777" w:rsidR="00C0190C" w:rsidRPr="00A25D4D" w:rsidRDefault="00C0190C" w:rsidP="008F13CC">
                  <w:pPr>
                    <w:jc w:val="left"/>
                  </w:pPr>
                  <w:r w:rsidRPr="00A25D4D">
                    <w:t>Naam</w:t>
                  </w:r>
                </w:p>
              </w:tc>
              <w:tc>
                <w:tcPr>
                  <w:tcW w:w="0" w:type="auto"/>
                  <w:hideMark/>
                </w:tcPr>
                <w:p w14:paraId="3D7C70C7" w14:textId="77777777" w:rsidR="00C0190C" w:rsidRPr="00A25D4D" w:rsidRDefault="00C0190C" w:rsidP="008F13CC">
                  <w:pPr>
                    <w:jc w:val="left"/>
                  </w:pPr>
                </w:p>
              </w:tc>
            </w:tr>
            <w:tr w:rsidR="00C0190C" w:rsidRPr="00A25D4D" w14:paraId="7EBA50F2" w14:textId="77777777" w:rsidTr="00C0190C">
              <w:trPr>
                <w:tblHeader/>
                <w:tblCellSpacing w:w="0" w:type="dxa"/>
              </w:trPr>
              <w:tc>
                <w:tcPr>
                  <w:tcW w:w="360" w:type="dxa"/>
                  <w:hideMark/>
                </w:tcPr>
                <w:p w14:paraId="046A36EF" w14:textId="77777777" w:rsidR="00C0190C" w:rsidRPr="00A25D4D" w:rsidRDefault="00C0190C" w:rsidP="008F13CC">
                  <w:pPr>
                    <w:jc w:val="left"/>
                  </w:pPr>
                  <w:r w:rsidRPr="00A25D4D">
                    <w:t> </w:t>
                  </w:r>
                </w:p>
              </w:tc>
              <w:tc>
                <w:tcPr>
                  <w:tcW w:w="1500" w:type="dxa"/>
                  <w:hideMark/>
                </w:tcPr>
                <w:p w14:paraId="79CA1855" w14:textId="77777777" w:rsidR="00C0190C" w:rsidRPr="00A25D4D" w:rsidRDefault="00C0190C" w:rsidP="008F13CC">
                  <w:pPr>
                    <w:jc w:val="left"/>
                  </w:pPr>
                  <w:r w:rsidRPr="00A25D4D">
                    <w:t>Definitie:</w:t>
                  </w:r>
                </w:p>
              </w:tc>
              <w:tc>
                <w:tcPr>
                  <w:tcW w:w="0" w:type="auto"/>
                  <w:hideMark/>
                </w:tcPr>
                <w:p w14:paraId="591466D8" w14:textId="77777777" w:rsidR="00C0190C" w:rsidRPr="00A25D4D" w:rsidRDefault="00C0190C" w:rsidP="008F13CC">
                  <w:pPr>
                    <w:jc w:val="left"/>
                  </w:pPr>
                  <w:r w:rsidRPr="00A25D4D">
                    <w:t xml:space="preserve">De datum waarop het dieptepeil werd opgemeten. </w:t>
                  </w:r>
                </w:p>
              </w:tc>
            </w:tr>
            <w:tr w:rsidR="00C0190C" w:rsidRPr="00A25D4D" w14:paraId="0F48F498" w14:textId="77777777" w:rsidTr="00C0190C">
              <w:trPr>
                <w:tblHeader/>
                <w:tblCellSpacing w:w="0" w:type="dxa"/>
              </w:trPr>
              <w:tc>
                <w:tcPr>
                  <w:tcW w:w="360" w:type="dxa"/>
                  <w:hideMark/>
                </w:tcPr>
                <w:p w14:paraId="4CC04402" w14:textId="77777777" w:rsidR="00C0190C" w:rsidRPr="00A25D4D" w:rsidRDefault="00C0190C" w:rsidP="008F13CC">
                  <w:pPr>
                    <w:jc w:val="left"/>
                  </w:pPr>
                  <w:r w:rsidRPr="00A25D4D">
                    <w:t> </w:t>
                  </w:r>
                </w:p>
              </w:tc>
              <w:tc>
                <w:tcPr>
                  <w:tcW w:w="1500" w:type="dxa"/>
                  <w:hideMark/>
                </w:tcPr>
                <w:p w14:paraId="06FDD061"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22FCFEF" w14:textId="77777777" w:rsidR="00C0190C" w:rsidRPr="00A25D4D" w:rsidRDefault="00C0190C" w:rsidP="008F13CC">
                  <w:pPr>
                    <w:jc w:val="left"/>
                  </w:pPr>
                  <w:r w:rsidRPr="00A25D4D">
                    <w:t>0..1</w:t>
                  </w:r>
                </w:p>
              </w:tc>
            </w:tr>
          </w:tbl>
          <w:p w14:paraId="7CDC2CDA" w14:textId="77777777" w:rsidR="00C0190C" w:rsidRPr="00A25D4D" w:rsidRDefault="00C0190C" w:rsidP="008F13CC">
            <w:pPr>
              <w:jc w:val="left"/>
            </w:pPr>
          </w:p>
        </w:tc>
      </w:tr>
      <w:tr w:rsidR="00C0190C" w:rsidRPr="00A25D4D" w14:paraId="526152C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C1C3E0B" w14:textId="77777777" w:rsidR="00C0190C" w:rsidRPr="00A25D4D" w:rsidRDefault="00C0190C" w:rsidP="008F13CC">
            <w:pPr>
              <w:jc w:val="left"/>
            </w:pPr>
            <w:r w:rsidRPr="00A25D4D">
              <w:rPr>
                <w:b/>
                <w:bCs/>
              </w:rPr>
              <w:t xml:space="preserve">Attribuut: </w:t>
            </w:r>
            <w:proofErr w:type="spellStart"/>
            <w:r w:rsidRPr="00A25D4D">
              <w:rPr>
                <w:b/>
                <w:bCs/>
              </w:rPr>
              <w:t>diepteAangrijpingspunt</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65AF5C30" w14:textId="77777777" w:rsidTr="00C0190C">
              <w:trPr>
                <w:tblHeader/>
                <w:tblCellSpacing w:w="0" w:type="dxa"/>
              </w:trPr>
              <w:tc>
                <w:tcPr>
                  <w:tcW w:w="360" w:type="dxa"/>
                  <w:hideMark/>
                </w:tcPr>
                <w:p w14:paraId="5284FB45" w14:textId="77777777" w:rsidR="00C0190C" w:rsidRPr="00A25D4D" w:rsidRDefault="00C0190C" w:rsidP="008F13CC">
                  <w:pPr>
                    <w:jc w:val="left"/>
                  </w:pPr>
                  <w:r w:rsidRPr="00A25D4D">
                    <w:t> </w:t>
                  </w:r>
                </w:p>
              </w:tc>
              <w:tc>
                <w:tcPr>
                  <w:tcW w:w="1500" w:type="dxa"/>
                  <w:hideMark/>
                </w:tcPr>
                <w:p w14:paraId="52A866A6" w14:textId="77777777" w:rsidR="00C0190C" w:rsidRPr="00A25D4D" w:rsidRDefault="00C0190C" w:rsidP="008F13CC">
                  <w:pPr>
                    <w:jc w:val="left"/>
                  </w:pPr>
                  <w:r w:rsidRPr="00A25D4D">
                    <w:t>Type:</w:t>
                  </w:r>
                </w:p>
              </w:tc>
              <w:tc>
                <w:tcPr>
                  <w:tcW w:w="0" w:type="auto"/>
                  <w:hideMark/>
                </w:tcPr>
                <w:p w14:paraId="2176CD51" w14:textId="77777777" w:rsidR="00C0190C" w:rsidRPr="00A25D4D" w:rsidRDefault="00C0190C" w:rsidP="008F13CC">
                  <w:pPr>
                    <w:jc w:val="left"/>
                  </w:pPr>
                  <w:proofErr w:type="spellStart"/>
                  <w:r w:rsidRPr="00A25D4D">
                    <w:t>DiepteAangrijpingspuntValue</w:t>
                  </w:r>
                  <w:proofErr w:type="spellEnd"/>
                </w:p>
              </w:tc>
            </w:tr>
            <w:tr w:rsidR="00C0190C" w:rsidRPr="00A25D4D" w14:paraId="050473CF" w14:textId="77777777" w:rsidTr="00C0190C">
              <w:trPr>
                <w:tblHeader/>
                <w:tblCellSpacing w:w="0" w:type="dxa"/>
              </w:trPr>
              <w:tc>
                <w:tcPr>
                  <w:tcW w:w="360" w:type="dxa"/>
                  <w:hideMark/>
                </w:tcPr>
                <w:p w14:paraId="13708D62" w14:textId="77777777" w:rsidR="00C0190C" w:rsidRPr="00A25D4D" w:rsidRDefault="00C0190C" w:rsidP="008F13CC">
                  <w:pPr>
                    <w:jc w:val="left"/>
                  </w:pPr>
                  <w:r w:rsidRPr="00A25D4D">
                    <w:t> </w:t>
                  </w:r>
                </w:p>
              </w:tc>
              <w:tc>
                <w:tcPr>
                  <w:tcW w:w="1500" w:type="dxa"/>
                  <w:hideMark/>
                </w:tcPr>
                <w:p w14:paraId="5FECAA50" w14:textId="77777777" w:rsidR="00C0190C" w:rsidRPr="00A25D4D" w:rsidRDefault="00C0190C" w:rsidP="008F13CC">
                  <w:pPr>
                    <w:jc w:val="left"/>
                  </w:pPr>
                  <w:r w:rsidRPr="00A25D4D">
                    <w:t>Naam</w:t>
                  </w:r>
                </w:p>
              </w:tc>
              <w:tc>
                <w:tcPr>
                  <w:tcW w:w="0" w:type="auto"/>
                  <w:hideMark/>
                </w:tcPr>
                <w:p w14:paraId="154EA45E" w14:textId="77777777" w:rsidR="00C0190C" w:rsidRPr="00A25D4D" w:rsidRDefault="00C0190C" w:rsidP="008F13CC">
                  <w:pPr>
                    <w:jc w:val="left"/>
                  </w:pPr>
                </w:p>
              </w:tc>
            </w:tr>
            <w:tr w:rsidR="00C0190C" w:rsidRPr="00A25D4D" w14:paraId="2889238C" w14:textId="77777777" w:rsidTr="00C0190C">
              <w:trPr>
                <w:tblHeader/>
                <w:tblCellSpacing w:w="0" w:type="dxa"/>
              </w:trPr>
              <w:tc>
                <w:tcPr>
                  <w:tcW w:w="360" w:type="dxa"/>
                  <w:hideMark/>
                </w:tcPr>
                <w:p w14:paraId="16DB6E85" w14:textId="77777777" w:rsidR="00C0190C" w:rsidRPr="00A25D4D" w:rsidRDefault="00C0190C" w:rsidP="008F13CC">
                  <w:pPr>
                    <w:jc w:val="left"/>
                  </w:pPr>
                  <w:r w:rsidRPr="00A25D4D">
                    <w:t> </w:t>
                  </w:r>
                </w:p>
              </w:tc>
              <w:tc>
                <w:tcPr>
                  <w:tcW w:w="1500" w:type="dxa"/>
                  <w:hideMark/>
                </w:tcPr>
                <w:p w14:paraId="7B2B9F22" w14:textId="77777777" w:rsidR="00C0190C" w:rsidRPr="00A25D4D" w:rsidRDefault="00C0190C" w:rsidP="008F13CC">
                  <w:pPr>
                    <w:jc w:val="left"/>
                  </w:pPr>
                  <w:r w:rsidRPr="00A25D4D">
                    <w:t>Definitie:</w:t>
                  </w:r>
                </w:p>
              </w:tc>
              <w:tc>
                <w:tcPr>
                  <w:tcW w:w="0" w:type="auto"/>
                  <w:hideMark/>
                </w:tcPr>
                <w:p w14:paraId="5384CBBE" w14:textId="77777777" w:rsidR="00C0190C" w:rsidRPr="00A25D4D" w:rsidRDefault="00C0190C" w:rsidP="008F13CC">
                  <w:pPr>
                    <w:jc w:val="left"/>
                  </w:pPr>
                  <w:r w:rsidRPr="00A25D4D">
                    <w:t xml:space="preserve">Benoeming van welk aangrijpingspunt van het object de diepte is bepaald. </w:t>
                  </w:r>
                </w:p>
              </w:tc>
            </w:tr>
            <w:tr w:rsidR="00C0190C" w:rsidRPr="00A25D4D" w14:paraId="5CD25A35" w14:textId="77777777" w:rsidTr="00C0190C">
              <w:trPr>
                <w:tblHeader/>
                <w:tblCellSpacing w:w="0" w:type="dxa"/>
              </w:trPr>
              <w:tc>
                <w:tcPr>
                  <w:tcW w:w="360" w:type="dxa"/>
                  <w:hideMark/>
                </w:tcPr>
                <w:p w14:paraId="30257E70" w14:textId="77777777" w:rsidR="00C0190C" w:rsidRPr="00A25D4D" w:rsidRDefault="00C0190C" w:rsidP="008F13CC">
                  <w:pPr>
                    <w:jc w:val="left"/>
                  </w:pPr>
                  <w:r w:rsidRPr="00A25D4D">
                    <w:t> </w:t>
                  </w:r>
                </w:p>
              </w:tc>
              <w:tc>
                <w:tcPr>
                  <w:tcW w:w="1500" w:type="dxa"/>
                  <w:hideMark/>
                </w:tcPr>
                <w:p w14:paraId="29705A97" w14:textId="77777777" w:rsidR="00C0190C" w:rsidRPr="00A25D4D" w:rsidRDefault="00C0190C" w:rsidP="008F13CC">
                  <w:pPr>
                    <w:jc w:val="left"/>
                  </w:pPr>
                  <w:r w:rsidRPr="00A25D4D">
                    <w:t>Omschrijving:</w:t>
                  </w:r>
                </w:p>
              </w:tc>
              <w:tc>
                <w:tcPr>
                  <w:tcW w:w="0" w:type="auto"/>
                  <w:hideMark/>
                </w:tcPr>
                <w:p w14:paraId="56502CC5" w14:textId="77777777" w:rsidR="00C0190C" w:rsidRPr="00A25D4D" w:rsidRDefault="00C0190C" w:rsidP="008F13CC">
                  <w:pPr>
                    <w:jc w:val="left"/>
                  </w:pPr>
                  <w:r w:rsidRPr="00A25D4D">
                    <w:t xml:space="preserve">Bijvoorbeeld bovenkant of binnen onderkant buis. </w:t>
                  </w:r>
                </w:p>
              </w:tc>
            </w:tr>
            <w:tr w:rsidR="00C0190C" w:rsidRPr="00A25D4D" w14:paraId="01CA50B4" w14:textId="77777777" w:rsidTr="00C0190C">
              <w:trPr>
                <w:tblHeader/>
                <w:tblCellSpacing w:w="0" w:type="dxa"/>
              </w:trPr>
              <w:tc>
                <w:tcPr>
                  <w:tcW w:w="360" w:type="dxa"/>
                  <w:hideMark/>
                </w:tcPr>
                <w:p w14:paraId="0CDB7887" w14:textId="77777777" w:rsidR="00C0190C" w:rsidRPr="00A25D4D" w:rsidRDefault="00C0190C" w:rsidP="008F13CC">
                  <w:pPr>
                    <w:jc w:val="left"/>
                  </w:pPr>
                  <w:r w:rsidRPr="00A25D4D">
                    <w:t> </w:t>
                  </w:r>
                </w:p>
              </w:tc>
              <w:tc>
                <w:tcPr>
                  <w:tcW w:w="1500" w:type="dxa"/>
                  <w:hideMark/>
                </w:tcPr>
                <w:p w14:paraId="5AAB7B4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FA54162" w14:textId="77777777" w:rsidR="00C0190C" w:rsidRPr="00A25D4D" w:rsidRDefault="00C0190C" w:rsidP="008F13CC">
                  <w:pPr>
                    <w:jc w:val="left"/>
                  </w:pPr>
                  <w:r w:rsidRPr="00A25D4D">
                    <w:t>1</w:t>
                  </w:r>
                </w:p>
              </w:tc>
            </w:tr>
          </w:tbl>
          <w:p w14:paraId="4986C5DC" w14:textId="77777777" w:rsidR="00C0190C" w:rsidRPr="00A25D4D" w:rsidRDefault="00C0190C" w:rsidP="008F13CC">
            <w:pPr>
              <w:jc w:val="left"/>
            </w:pPr>
          </w:p>
        </w:tc>
      </w:tr>
      <w:tr w:rsidR="00C0190C" w:rsidRPr="00A25D4D" w14:paraId="30B6B44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AB2770F" w14:textId="77777777" w:rsidR="00C0190C" w:rsidRPr="00A25D4D" w:rsidRDefault="00C0190C" w:rsidP="008F13CC">
            <w:pPr>
              <w:jc w:val="left"/>
            </w:pPr>
            <w:r w:rsidRPr="00A25D4D">
              <w:rPr>
                <w:b/>
                <w:bCs/>
              </w:rPr>
              <w:t xml:space="preserve">Attribuut: </w:t>
            </w:r>
            <w:proofErr w:type="spellStart"/>
            <w:r w:rsidRPr="00A25D4D">
              <w:rPr>
                <w:b/>
                <w:bCs/>
              </w:rPr>
              <w:t>rotatiehoekSymbool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6DA89CA1" w14:textId="77777777" w:rsidTr="00C0190C">
              <w:trPr>
                <w:tblHeader/>
                <w:tblCellSpacing w:w="0" w:type="dxa"/>
              </w:trPr>
              <w:tc>
                <w:tcPr>
                  <w:tcW w:w="360" w:type="dxa"/>
                  <w:hideMark/>
                </w:tcPr>
                <w:p w14:paraId="2B8E6C91" w14:textId="77777777" w:rsidR="00C0190C" w:rsidRPr="00A25D4D" w:rsidRDefault="00C0190C" w:rsidP="008F13CC">
                  <w:pPr>
                    <w:jc w:val="left"/>
                  </w:pPr>
                  <w:r w:rsidRPr="00A25D4D">
                    <w:t> </w:t>
                  </w:r>
                </w:p>
              </w:tc>
              <w:tc>
                <w:tcPr>
                  <w:tcW w:w="1500" w:type="dxa"/>
                  <w:hideMark/>
                </w:tcPr>
                <w:p w14:paraId="11E7C2BB" w14:textId="77777777" w:rsidR="00C0190C" w:rsidRPr="00A25D4D" w:rsidRDefault="00C0190C" w:rsidP="008F13CC">
                  <w:pPr>
                    <w:jc w:val="left"/>
                  </w:pPr>
                  <w:r w:rsidRPr="00A25D4D">
                    <w:t>Type:</w:t>
                  </w:r>
                </w:p>
              </w:tc>
              <w:tc>
                <w:tcPr>
                  <w:tcW w:w="0" w:type="auto"/>
                  <w:hideMark/>
                </w:tcPr>
                <w:p w14:paraId="0326416D" w14:textId="77777777" w:rsidR="00C0190C" w:rsidRPr="00A25D4D" w:rsidRDefault="00C0190C" w:rsidP="008F13CC">
                  <w:pPr>
                    <w:jc w:val="left"/>
                  </w:pPr>
                  <w:proofErr w:type="spellStart"/>
                  <w:r w:rsidRPr="00A25D4D">
                    <w:t>Measure</w:t>
                  </w:r>
                  <w:proofErr w:type="spellEnd"/>
                </w:p>
              </w:tc>
            </w:tr>
            <w:tr w:rsidR="00C0190C" w:rsidRPr="00A25D4D" w14:paraId="7F45CEFB" w14:textId="77777777" w:rsidTr="00C0190C">
              <w:trPr>
                <w:tblHeader/>
                <w:tblCellSpacing w:w="0" w:type="dxa"/>
              </w:trPr>
              <w:tc>
                <w:tcPr>
                  <w:tcW w:w="360" w:type="dxa"/>
                  <w:hideMark/>
                </w:tcPr>
                <w:p w14:paraId="788DC8DE" w14:textId="77777777" w:rsidR="00C0190C" w:rsidRPr="00A25D4D" w:rsidRDefault="00C0190C" w:rsidP="008F13CC">
                  <w:pPr>
                    <w:jc w:val="left"/>
                  </w:pPr>
                  <w:r w:rsidRPr="00A25D4D">
                    <w:t> </w:t>
                  </w:r>
                </w:p>
              </w:tc>
              <w:tc>
                <w:tcPr>
                  <w:tcW w:w="1500" w:type="dxa"/>
                  <w:hideMark/>
                </w:tcPr>
                <w:p w14:paraId="725FF1A5" w14:textId="77777777" w:rsidR="00C0190C" w:rsidRPr="00A25D4D" w:rsidRDefault="00C0190C" w:rsidP="008F13CC">
                  <w:pPr>
                    <w:jc w:val="left"/>
                  </w:pPr>
                  <w:r w:rsidRPr="00A25D4D">
                    <w:t>Naam</w:t>
                  </w:r>
                </w:p>
              </w:tc>
              <w:tc>
                <w:tcPr>
                  <w:tcW w:w="0" w:type="auto"/>
                  <w:hideMark/>
                </w:tcPr>
                <w:p w14:paraId="65C630AA" w14:textId="77777777" w:rsidR="00C0190C" w:rsidRPr="00A25D4D" w:rsidRDefault="00C0190C" w:rsidP="008F13CC">
                  <w:pPr>
                    <w:jc w:val="left"/>
                  </w:pPr>
                </w:p>
              </w:tc>
            </w:tr>
            <w:tr w:rsidR="00C0190C" w:rsidRPr="00A25D4D" w14:paraId="7DA84179" w14:textId="77777777" w:rsidTr="00C0190C">
              <w:trPr>
                <w:tblHeader/>
                <w:tblCellSpacing w:w="0" w:type="dxa"/>
              </w:trPr>
              <w:tc>
                <w:tcPr>
                  <w:tcW w:w="360" w:type="dxa"/>
                  <w:hideMark/>
                </w:tcPr>
                <w:p w14:paraId="34228299" w14:textId="77777777" w:rsidR="00C0190C" w:rsidRPr="00A25D4D" w:rsidRDefault="00C0190C" w:rsidP="008F13CC">
                  <w:pPr>
                    <w:jc w:val="left"/>
                  </w:pPr>
                  <w:r w:rsidRPr="00A25D4D">
                    <w:t> </w:t>
                  </w:r>
                </w:p>
              </w:tc>
              <w:tc>
                <w:tcPr>
                  <w:tcW w:w="1500" w:type="dxa"/>
                  <w:hideMark/>
                </w:tcPr>
                <w:p w14:paraId="2AF8F489" w14:textId="77777777" w:rsidR="00C0190C" w:rsidRPr="00A25D4D" w:rsidRDefault="00C0190C" w:rsidP="008F13CC">
                  <w:pPr>
                    <w:jc w:val="left"/>
                  </w:pPr>
                  <w:r w:rsidRPr="00A25D4D">
                    <w:t>Definitie:</w:t>
                  </w:r>
                </w:p>
              </w:tc>
              <w:tc>
                <w:tcPr>
                  <w:tcW w:w="0" w:type="auto"/>
                  <w:hideMark/>
                </w:tcPr>
                <w:p w14:paraId="2BC9F427" w14:textId="77777777" w:rsidR="00C0190C" w:rsidRPr="00A25D4D" w:rsidRDefault="00C0190C" w:rsidP="008F13CC">
                  <w:pPr>
                    <w:jc w:val="left"/>
                  </w:pPr>
                  <w:r w:rsidRPr="00A25D4D">
                    <w:t xml:space="preserve">Hoek waaronder een puntsymbool wordt weergegeven. </w:t>
                  </w:r>
                </w:p>
              </w:tc>
            </w:tr>
            <w:tr w:rsidR="00C0190C" w:rsidRPr="00A25D4D" w14:paraId="4A76D160" w14:textId="77777777" w:rsidTr="00C0190C">
              <w:trPr>
                <w:tblHeader/>
                <w:tblCellSpacing w:w="0" w:type="dxa"/>
              </w:trPr>
              <w:tc>
                <w:tcPr>
                  <w:tcW w:w="360" w:type="dxa"/>
                  <w:hideMark/>
                </w:tcPr>
                <w:p w14:paraId="3AE4BFD6" w14:textId="77777777" w:rsidR="00C0190C" w:rsidRPr="00A25D4D" w:rsidRDefault="00C0190C" w:rsidP="008F13CC">
                  <w:pPr>
                    <w:jc w:val="left"/>
                  </w:pPr>
                  <w:r w:rsidRPr="00A25D4D">
                    <w:t> </w:t>
                  </w:r>
                </w:p>
              </w:tc>
              <w:tc>
                <w:tcPr>
                  <w:tcW w:w="1500" w:type="dxa"/>
                  <w:hideMark/>
                </w:tcPr>
                <w:p w14:paraId="74A03866" w14:textId="77777777" w:rsidR="00C0190C" w:rsidRPr="00A25D4D" w:rsidRDefault="00C0190C" w:rsidP="008F13CC">
                  <w:pPr>
                    <w:jc w:val="left"/>
                  </w:pPr>
                  <w:r w:rsidRPr="00A25D4D">
                    <w:t>Omschrijving:</w:t>
                  </w:r>
                </w:p>
              </w:tc>
              <w:tc>
                <w:tcPr>
                  <w:tcW w:w="0" w:type="auto"/>
                  <w:hideMark/>
                </w:tcPr>
                <w:p w14:paraId="41A0A215" w14:textId="77777777" w:rsidR="00C0190C" w:rsidRPr="00A25D4D" w:rsidRDefault="00C0190C" w:rsidP="008F13CC">
                  <w:pPr>
                    <w:jc w:val="left"/>
                  </w:pPr>
                  <w:r w:rsidRPr="00A25D4D">
                    <w:t xml:space="preserve">Voor een symbool dat gekoppeld is aan een puntgeometrie, geeft dit attribuut aan onder welke hoek een puntsymbool moet worden weergegeven. Eenheid: booggraad; één booggraad is een 360e deel van een cirkelomtrek. Oriëntering: met de klok mee (positief) t.o.v. normale tekstrichting (horizontaal = 0 graden; voor een kaart die noord georiënteerd is.). Decimale precisie: 1 (= 1 cijfer achter de komma, ofwel 1/10 booggraad). Bereik (minimale/maximale waarden): [-180, +180].]. Dit attribuut heeft een </w:t>
                  </w:r>
                  <w:proofErr w:type="spellStart"/>
                  <w:r w:rsidRPr="00A25D4D">
                    <w:t>Measure</w:t>
                  </w:r>
                  <w:proofErr w:type="spellEnd"/>
                  <w:r w:rsidRPr="00A25D4D">
                    <w:t xml:space="preserve"> als data type. De UOM wordt uitgedrukt via de volgende OGC URN code: </w:t>
                  </w:r>
                  <w:proofErr w:type="spellStart"/>
                  <w:r w:rsidRPr="00A25D4D">
                    <w:t>urn:ogc:def:uom:OGC</w:t>
                  </w:r>
                  <w:proofErr w:type="spellEnd"/>
                  <w:r w:rsidRPr="00A25D4D">
                    <w:t>::</w:t>
                  </w:r>
                  <w:proofErr w:type="spellStart"/>
                  <w:r w:rsidRPr="00A25D4D">
                    <w:t>deg</w:t>
                  </w:r>
                  <w:proofErr w:type="spellEnd"/>
                  <w:r w:rsidRPr="00A25D4D">
                    <w:t xml:space="preserve"> </w:t>
                  </w:r>
                </w:p>
              </w:tc>
            </w:tr>
            <w:tr w:rsidR="00C0190C" w:rsidRPr="00A25D4D" w14:paraId="1C0045D1" w14:textId="77777777" w:rsidTr="00C0190C">
              <w:trPr>
                <w:tblHeader/>
                <w:tblCellSpacing w:w="0" w:type="dxa"/>
              </w:trPr>
              <w:tc>
                <w:tcPr>
                  <w:tcW w:w="360" w:type="dxa"/>
                  <w:hideMark/>
                </w:tcPr>
                <w:p w14:paraId="4B4B303B" w14:textId="77777777" w:rsidR="00C0190C" w:rsidRPr="00A25D4D" w:rsidRDefault="00C0190C" w:rsidP="008F13CC">
                  <w:pPr>
                    <w:jc w:val="left"/>
                  </w:pPr>
                  <w:r w:rsidRPr="00A25D4D">
                    <w:t> </w:t>
                  </w:r>
                </w:p>
              </w:tc>
              <w:tc>
                <w:tcPr>
                  <w:tcW w:w="1500" w:type="dxa"/>
                  <w:hideMark/>
                </w:tcPr>
                <w:p w14:paraId="1E8637E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E1B650C" w14:textId="77777777" w:rsidR="00C0190C" w:rsidRPr="00A25D4D" w:rsidRDefault="00C0190C" w:rsidP="008F13CC">
                  <w:pPr>
                    <w:jc w:val="left"/>
                  </w:pPr>
                  <w:r w:rsidRPr="00A25D4D">
                    <w:t>0..1</w:t>
                  </w:r>
                </w:p>
              </w:tc>
            </w:tr>
          </w:tbl>
          <w:p w14:paraId="51832F34" w14:textId="77777777" w:rsidR="00C0190C" w:rsidRPr="00A25D4D" w:rsidRDefault="00C0190C" w:rsidP="008F13CC">
            <w:pPr>
              <w:jc w:val="left"/>
            </w:pPr>
          </w:p>
        </w:tc>
      </w:tr>
      <w:tr w:rsidR="00C0190C" w:rsidRPr="00A25D4D" w14:paraId="2D7F9C9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C2F188D" w14:textId="77777777" w:rsidR="00C0190C" w:rsidRPr="00A25D4D" w:rsidRDefault="00C0190C" w:rsidP="008F13CC">
            <w:pPr>
              <w:jc w:val="left"/>
            </w:pPr>
            <w:r w:rsidRPr="00A25D4D">
              <w:rPr>
                <w:b/>
                <w:bCs/>
              </w:rPr>
              <w:t>Attribuut: ligging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6D71C551" w14:textId="77777777" w:rsidTr="00C0190C">
              <w:trPr>
                <w:tblHeader/>
                <w:tblCellSpacing w:w="0" w:type="dxa"/>
              </w:trPr>
              <w:tc>
                <w:tcPr>
                  <w:tcW w:w="360" w:type="dxa"/>
                  <w:hideMark/>
                </w:tcPr>
                <w:p w14:paraId="65CDD6BA" w14:textId="77777777" w:rsidR="00C0190C" w:rsidRPr="00A25D4D" w:rsidRDefault="00C0190C" w:rsidP="008F13CC">
                  <w:pPr>
                    <w:jc w:val="left"/>
                  </w:pPr>
                  <w:r w:rsidRPr="00A25D4D">
                    <w:t> </w:t>
                  </w:r>
                </w:p>
              </w:tc>
              <w:tc>
                <w:tcPr>
                  <w:tcW w:w="1500" w:type="dxa"/>
                  <w:hideMark/>
                </w:tcPr>
                <w:p w14:paraId="24B38101" w14:textId="77777777" w:rsidR="00C0190C" w:rsidRPr="00A25D4D" w:rsidRDefault="00C0190C" w:rsidP="008F13CC">
                  <w:pPr>
                    <w:jc w:val="left"/>
                  </w:pPr>
                  <w:r w:rsidRPr="00A25D4D">
                    <w:t>Type:</w:t>
                  </w:r>
                </w:p>
              </w:tc>
              <w:tc>
                <w:tcPr>
                  <w:tcW w:w="0" w:type="auto"/>
                  <w:hideMark/>
                </w:tcPr>
                <w:p w14:paraId="1568B844" w14:textId="77777777" w:rsidR="00C0190C" w:rsidRPr="00A25D4D" w:rsidRDefault="00C0190C" w:rsidP="008F13CC">
                  <w:pPr>
                    <w:jc w:val="left"/>
                  </w:pPr>
                  <w:proofErr w:type="spellStart"/>
                  <w:r w:rsidRPr="00A25D4D">
                    <w:t>GM_Point</w:t>
                  </w:r>
                  <w:proofErr w:type="spellEnd"/>
                </w:p>
              </w:tc>
            </w:tr>
            <w:tr w:rsidR="00C0190C" w:rsidRPr="00A25D4D" w14:paraId="524C1545" w14:textId="77777777" w:rsidTr="00C0190C">
              <w:trPr>
                <w:tblHeader/>
                <w:tblCellSpacing w:w="0" w:type="dxa"/>
              </w:trPr>
              <w:tc>
                <w:tcPr>
                  <w:tcW w:w="360" w:type="dxa"/>
                  <w:hideMark/>
                </w:tcPr>
                <w:p w14:paraId="40ABB29B" w14:textId="77777777" w:rsidR="00C0190C" w:rsidRPr="00A25D4D" w:rsidRDefault="00C0190C" w:rsidP="008F13CC">
                  <w:pPr>
                    <w:jc w:val="left"/>
                  </w:pPr>
                  <w:r w:rsidRPr="00A25D4D">
                    <w:t> </w:t>
                  </w:r>
                </w:p>
              </w:tc>
              <w:tc>
                <w:tcPr>
                  <w:tcW w:w="1500" w:type="dxa"/>
                  <w:hideMark/>
                </w:tcPr>
                <w:p w14:paraId="15EFB9A8" w14:textId="77777777" w:rsidR="00C0190C" w:rsidRPr="00A25D4D" w:rsidRDefault="00C0190C" w:rsidP="008F13CC">
                  <w:pPr>
                    <w:jc w:val="left"/>
                  </w:pPr>
                  <w:r w:rsidRPr="00A25D4D">
                    <w:t>Naam</w:t>
                  </w:r>
                </w:p>
              </w:tc>
              <w:tc>
                <w:tcPr>
                  <w:tcW w:w="0" w:type="auto"/>
                  <w:hideMark/>
                </w:tcPr>
                <w:p w14:paraId="28B2113D" w14:textId="77777777" w:rsidR="00C0190C" w:rsidRPr="00A25D4D" w:rsidRDefault="00C0190C" w:rsidP="008F13CC">
                  <w:pPr>
                    <w:jc w:val="left"/>
                  </w:pPr>
                </w:p>
              </w:tc>
            </w:tr>
            <w:tr w:rsidR="00C0190C" w:rsidRPr="00A25D4D" w14:paraId="539C70B0" w14:textId="77777777" w:rsidTr="00C0190C">
              <w:trPr>
                <w:tblHeader/>
                <w:tblCellSpacing w:w="0" w:type="dxa"/>
              </w:trPr>
              <w:tc>
                <w:tcPr>
                  <w:tcW w:w="360" w:type="dxa"/>
                  <w:hideMark/>
                </w:tcPr>
                <w:p w14:paraId="4BD8D62D" w14:textId="77777777" w:rsidR="00C0190C" w:rsidRPr="00A25D4D" w:rsidRDefault="00C0190C" w:rsidP="008F13CC">
                  <w:pPr>
                    <w:jc w:val="left"/>
                  </w:pPr>
                  <w:r w:rsidRPr="00A25D4D">
                    <w:t> </w:t>
                  </w:r>
                </w:p>
              </w:tc>
              <w:tc>
                <w:tcPr>
                  <w:tcW w:w="1500" w:type="dxa"/>
                  <w:hideMark/>
                </w:tcPr>
                <w:p w14:paraId="589D5B95" w14:textId="77777777" w:rsidR="00C0190C" w:rsidRPr="00A25D4D" w:rsidRDefault="00C0190C" w:rsidP="008F13CC">
                  <w:pPr>
                    <w:jc w:val="left"/>
                  </w:pPr>
                  <w:r w:rsidRPr="00A25D4D">
                    <w:t>Definitie:</w:t>
                  </w:r>
                </w:p>
              </w:tc>
              <w:tc>
                <w:tcPr>
                  <w:tcW w:w="0" w:type="auto"/>
                  <w:hideMark/>
                </w:tcPr>
                <w:p w14:paraId="27CF37CD" w14:textId="77777777" w:rsidR="00C0190C" w:rsidRPr="00A25D4D" w:rsidRDefault="00C0190C" w:rsidP="008F13CC">
                  <w:pPr>
                    <w:jc w:val="left"/>
                  </w:pPr>
                  <w:r w:rsidRPr="00A25D4D">
                    <w:t xml:space="preserve">Locatie van het dieptegegeven. </w:t>
                  </w:r>
                </w:p>
              </w:tc>
            </w:tr>
            <w:tr w:rsidR="00C0190C" w:rsidRPr="00A25D4D" w14:paraId="4DFD7E0E" w14:textId="77777777" w:rsidTr="00C0190C">
              <w:trPr>
                <w:tblHeader/>
                <w:tblCellSpacing w:w="0" w:type="dxa"/>
              </w:trPr>
              <w:tc>
                <w:tcPr>
                  <w:tcW w:w="360" w:type="dxa"/>
                  <w:hideMark/>
                </w:tcPr>
                <w:p w14:paraId="339BF923" w14:textId="77777777" w:rsidR="00C0190C" w:rsidRPr="00A25D4D" w:rsidRDefault="00C0190C" w:rsidP="008F13CC">
                  <w:pPr>
                    <w:jc w:val="left"/>
                  </w:pPr>
                  <w:r w:rsidRPr="00A25D4D">
                    <w:t> </w:t>
                  </w:r>
                </w:p>
              </w:tc>
              <w:tc>
                <w:tcPr>
                  <w:tcW w:w="1500" w:type="dxa"/>
                  <w:hideMark/>
                </w:tcPr>
                <w:p w14:paraId="01B18E75" w14:textId="77777777" w:rsidR="00C0190C" w:rsidRPr="00A25D4D" w:rsidRDefault="00C0190C" w:rsidP="008F13CC">
                  <w:pPr>
                    <w:jc w:val="left"/>
                  </w:pPr>
                  <w:r w:rsidRPr="00A25D4D">
                    <w:t>Omschrijving:</w:t>
                  </w:r>
                </w:p>
              </w:tc>
              <w:tc>
                <w:tcPr>
                  <w:tcW w:w="0" w:type="auto"/>
                  <w:hideMark/>
                </w:tcPr>
                <w:p w14:paraId="13B2D0B5" w14:textId="77777777" w:rsidR="00C0190C" w:rsidRPr="00A25D4D" w:rsidRDefault="00C0190C" w:rsidP="008F13CC">
                  <w:pPr>
                    <w:jc w:val="left"/>
                  </w:pPr>
                  <w:r w:rsidRPr="00A25D4D">
                    <w:t xml:space="preserve">Locatie waar de diepte-informatie van toepassing is. Eén leiding kan meerdere dieptegegevens langs het traject van de leiding hebben. </w:t>
                  </w:r>
                </w:p>
              </w:tc>
            </w:tr>
            <w:tr w:rsidR="00C0190C" w:rsidRPr="00A25D4D" w14:paraId="05706B38" w14:textId="77777777" w:rsidTr="00C0190C">
              <w:trPr>
                <w:tblHeader/>
                <w:tblCellSpacing w:w="0" w:type="dxa"/>
              </w:trPr>
              <w:tc>
                <w:tcPr>
                  <w:tcW w:w="360" w:type="dxa"/>
                  <w:hideMark/>
                </w:tcPr>
                <w:p w14:paraId="10D9C8D0" w14:textId="77777777" w:rsidR="00C0190C" w:rsidRPr="00A25D4D" w:rsidRDefault="00C0190C" w:rsidP="008F13CC">
                  <w:pPr>
                    <w:jc w:val="left"/>
                  </w:pPr>
                  <w:r w:rsidRPr="00A25D4D">
                    <w:t> </w:t>
                  </w:r>
                </w:p>
              </w:tc>
              <w:tc>
                <w:tcPr>
                  <w:tcW w:w="1500" w:type="dxa"/>
                  <w:hideMark/>
                </w:tcPr>
                <w:p w14:paraId="0DF9925B"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A7068C7" w14:textId="77777777" w:rsidR="00C0190C" w:rsidRPr="00A25D4D" w:rsidRDefault="00C0190C" w:rsidP="008F13CC">
                  <w:pPr>
                    <w:jc w:val="left"/>
                  </w:pPr>
                  <w:r w:rsidRPr="00A25D4D">
                    <w:t>0..1</w:t>
                  </w:r>
                </w:p>
              </w:tc>
            </w:tr>
          </w:tbl>
          <w:p w14:paraId="44CDFD6A" w14:textId="77777777" w:rsidR="00C0190C" w:rsidRPr="00A25D4D" w:rsidRDefault="00C0190C" w:rsidP="008F13CC">
            <w:pPr>
              <w:jc w:val="left"/>
            </w:pPr>
          </w:p>
        </w:tc>
      </w:tr>
      <w:tr w:rsidR="00C0190C" w:rsidRPr="00A25D4D" w14:paraId="57E596A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3A6C823" w14:textId="77777777" w:rsidR="00C0190C" w:rsidRPr="00A25D4D" w:rsidRDefault="00C0190C" w:rsidP="008F13CC">
            <w:pPr>
              <w:jc w:val="left"/>
            </w:pPr>
            <w:r w:rsidRPr="00A25D4D">
              <w:rPr>
                <w:b/>
                <w:bCs/>
              </w:rPr>
              <w:t xml:space="preserve">Relatie: </w:t>
            </w:r>
            <w:proofErr w:type="spellStart"/>
            <w:r w:rsidRPr="00A25D4D">
              <w:rPr>
                <w:b/>
                <w:bCs/>
              </w:rPr>
              <w:t>inNetwork</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1EB6DEBC" w14:textId="77777777" w:rsidTr="00C0190C">
              <w:trPr>
                <w:tblHeader/>
                <w:tblCellSpacing w:w="0" w:type="dxa"/>
              </w:trPr>
              <w:tc>
                <w:tcPr>
                  <w:tcW w:w="360" w:type="dxa"/>
                  <w:hideMark/>
                </w:tcPr>
                <w:p w14:paraId="0058AF8D" w14:textId="77777777" w:rsidR="00C0190C" w:rsidRPr="00A25D4D" w:rsidRDefault="00C0190C" w:rsidP="008F13CC">
                  <w:pPr>
                    <w:jc w:val="left"/>
                  </w:pPr>
                  <w:r w:rsidRPr="00A25D4D">
                    <w:t> </w:t>
                  </w:r>
                </w:p>
              </w:tc>
              <w:tc>
                <w:tcPr>
                  <w:tcW w:w="1500" w:type="dxa"/>
                  <w:hideMark/>
                </w:tcPr>
                <w:p w14:paraId="6553569D" w14:textId="77777777" w:rsidR="00C0190C" w:rsidRPr="00A25D4D" w:rsidRDefault="00C0190C" w:rsidP="008F13CC">
                  <w:pPr>
                    <w:jc w:val="left"/>
                  </w:pPr>
                  <w:r w:rsidRPr="00A25D4D">
                    <w:t>Type:</w:t>
                  </w:r>
                </w:p>
              </w:tc>
              <w:tc>
                <w:tcPr>
                  <w:tcW w:w="0" w:type="auto"/>
                  <w:hideMark/>
                </w:tcPr>
                <w:p w14:paraId="492EAD30" w14:textId="77777777" w:rsidR="00C0190C" w:rsidRPr="00A25D4D" w:rsidRDefault="00C0190C" w:rsidP="008F13CC">
                  <w:pPr>
                    <w:jc w:val="left"/>
                  </w:pPr>
                  <w:r w:rsidRPr="00A25D4D">
                    <w:t>Utiliteitsnet</w:t>
                  </w:r>
                </w:p>
              </w:tc>
            </w:tr>
            <w:tr w:rsidR="00C0190C" w:rsidRPr="00A25D4D" w14:paraId="335EFC5C" w14:textId="77777777" w:rsidTr="00C0190C">
              <w:trPr>
                <w:tblHeader/>
                <w:tblCellSpacing w:w="0" w:type="dxa"/>
              </w:trPr>
              <w:tc>
                <w:tcPr>
                  <w:tcW w:w="360" w:type="dxa"/>
                  <w:hideMark/>
                </w:tcPr>
                <w:p w14:paraId="688B9308" w14:textId="77777777" w:rsidR="00C0190C" w:rsidRPr="00A25D4D" w:rsidRDefault="00C0190C" w:rsidP="008F13CC">
                  <w:pPr>
                    <w:jc w:val="left"/>
                  </w:pPr>
                  <w:r w:rsidRPr="00A25D4D">
                    <w:t> </w:t>
                  </w:r>
                </w:p>
              </w:tc>
              <w:tc>
                <w:tcPr>
                  <w:tcW w:w="1500" w:type="dxa"/>
                  <w:hideMark/>
                </w:tcPr>
                <w:p w14:paraId="4D9497B6" w14:textId="77777777" w:rsidR="00C0190C" w:rsidRPr="00A25D4D" w:rsidRDefault="00C0190C" w:rsidP="008F13CC">
                  <w:pPr>
                    <w:jc w:val="left"/>
                  </w:pPr>
                  <w:r w:rsidRPr="00A25D4D">
                    <w:t>Naam</w:t>
                  </w:r>
                </w:p>
              </w:tc>
              <w:tc>
                <w:tcPr>
                  <w:tcW w:w="0" w:type="auto"/>
                  <w:hideMark/>
                </w:tcPr>
                <w:p w14:paraId="588CF9FB" w14:textId="77777777" w:rsidR="00C0190C" w:rsidRPr="00A25D4D" w:rsidRDefault="00C0190C" w:rsidP="008F13CC">
                  <w:pPr>
                    <w:jc w:val="left"/>
                  </w:pPr>
                </w:p>
              </w:tc>
            </w:tr>
            <w:tr w:rsidR="00C0190C" w:rsidRPr="00A25D4D" w14:paraId="7A80D009" w14:textId="77777777" w:rsidTr="00C0190C">
              <w:trPr>
                <w:tblHeader/>
                <w:tblCellSpacing w:w="0" w:type="dxa"/>
              </w:trPr>
              <w:tc>
                <w:tcPr>
                  <w:tcW w:w="360" w:type="dxa"/>
                  <w:hideMark/>
                </w:tcPr>
                <w:p w14:paraId="5E0417A8" w14:textId="77777777" w:rsidR="00C0190C" w:rsidRPr="00A25D4D" w:rsidRDefault="00C0190C" w:rsidP="008F13CC">
                  <w:pPr>
                    <w:jc w:val="left"/>
                  </w:pPr>
                  <w:r w:rsidRPr="00A25D4D">
                    <w:t> </w:t>
                  </w:r>
                </w:p>
              </w:tc>
              <w:tc>
                <w:tcPr>
                  <w:tcW w:w="1500" w:type="dxa"/>
                  <w:hideMark/>
                </w:tcPr>
                <w:p w14:paraId="5E0C77BF" w14:textId="77777777" w:rsidR="00C0190C" w:rsidRPr="00A25D4D" w:rsidRDefault="00C0190C" w:rsidP="008F13CC">
                  <w:pPr>
                    <w:jc w:val="left"/>
                  </w:pPr>
                  <w:r w:rsidRPr="00A25D4D">
                    <w:t>Definitie:</w:t>
                  </w:r>
                </w:p>
              </w:tc>
              <w:tc>
                <w:tcPr>
                  <w:tcW w:w="0" w:type="auto"/>
                  <w:hideMark/>
                </w:tcPr>
                <w:p w14:paraId="1F5AD3EC" w14:textId="77777777" w:rsidR="00C0190C" w:rsidRPr="00A25D4D" w:rsidRDefault="00C0190C" w:rsidP="008F13CC">
                  <w:pPr>
                    <w:jc w:val="left"/>
                  </w:pPr>
                  <w:r w:rsidRPr="00A25D4D">
                    <w:t xml:space="preserve">Verwijzing naar het utiliteitsnet. </w:t>
                  </w:r>
                </w:p>
              </w:tc>
            </w:tr>
            <w:tr w:rsidR="00C0190C" w:rsidRPr="00A25D4D" w14:paraId="5B13F420" w14:textId="77777777" w:rsidTr="00C0190C">
              <w:trPr>
                <w:tblHeader/>
                <w:tblCellSpacing w:w="0" w:type="dxa"/>
              </w:trPr>
              <w:tc>
                <w:tcPr>
                  <w:tcW w:w="360" w:type="dxa"/>
                  <w:hideMark/>
                </w:tcPr>
                <w:p w14:paraId="3AB9D82A" w14:textId="77777777" w:rsidR="00C0190C" w:rsidRPr="00A25D4D" w:rsidRDefault="00C0190C" w:rsidP="008F13CC">
                  <w:pPr>
                    <w:jc w:val="left"/>
                  </w:pPr>
                  <w:r w:rsidRPr="00A25D4D">
                    <w:t> </w:t>
                  </w:r>
                </w:p>
              </w:tc>
              <w:tc>
                <w:tcPr>
                  <w:tcW w:w="1500" w:type="dxa"/>
                  <w:hideMark/>
                </w:tcPr>
                <w:p w14:paraId="06A6968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FE8A523" w14:textId="77777777" w:rsidR="00C0190C" w:rsidRPr="00A25D4D" w:rsidRDefault="00C0190C" w:rsidP="008F13CC">
                  <w:pPr>
                    <w:jc w:val="left"/>
                  </w:pPr>
                  <w:r w:rsidRPr="00A25D4D">
                    <w:t>1..*</w:t>
                  </w:r>
                </w:p>
              </w:tc>
            </w:tr>
          </w:tbl>
          <w:p w14:paraId="2789433F" w14:textId="77777777" w:rsidR="00C0190C" w:rsidRPr="00A25D4D" w:rsidRDefault="00C0190C" w:rsidP="008F13CC">
            <w:pPr>
              <w:jc w:val="left"/>
            </w:pPr>
          </w:p>
        </w:tc>
      </w:tr>
      <w:tr w:rsidR="00C0190C" w:rsidRPr="00A25D4D" w14:paraId="5498E41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DD0C163" w14:textId="2E934C8B" w:rsidR="00C0190C" w:rsidRPr="00A25D4D" w:rsidRDefault="00C0190C" w:rsidP="008F13CC">
            <w:pPr>
              <w:jc w:val="left"/>
            </w:pPr>
            <w:proofErr w:type="spellStart"/>
            <w:r w:rsidRPr="00A25D4D">
              <w:rPr>
                <w:b/>
                <w:bCs/>
              </w:rPr>
              <w:t>Constraint</w:t>
            </w:r>
            <w:proofErr w:type="spellEnd"/>
            <w:r w:rsidRPr="00A25D4D">
              <w:rPr>
                <w:b/>
                <w:bCs/>
              </w:rPr>
              <w:t xml:space="preserve">: </w:t>
            </w:r>
            <w:del w:id="185" w:author="Paul Janssen" w:date="2020-06-10T16:08:00Z">
              <w:r w:rsidRPr="00A25D4D" w:rsidDel="00135FA7">
                <w:rPr>
                  <w:b/>
                  <w:bCs/>
                </w:rPr>
                <w:delText>Wion</w:delText>
              </w:r>
            </w:del>
            <w:proofErr w:type="spellStart"/>
            <w:ins w:id="186" w:author="Paul Janssen" w:date="2020-06-10T16:08:00Z">
              <w:r w:rsidR="00135FA7">
                <w:rPr>
                  <w:b/>
                  <w:bCs/>
                </w:rPr>
                <w:t>WIBON</w:t>
              </w:r>
            </w:ins>
            <w:r w:rsidRPr="00A25D4D">
              <w:rPr>
                <w:b/>
                <w:bCs/>
              </w:rPr>
              <w:t>DiepteInMeterMetMaxTweeDecimalen</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2B04980C" w14:textId="77777777" w:rsidTr="00C0190C">
              <w:trPr>
                <w:tblHeader/>
                <w:tblCellSpacing w:w="0" w:type="dxa"/>
              </w:trPr>
              <w:tc>
                <w:tcPr>
                  <w:tcW w:w="360" w:type="dxa"/>
                  <w:hideMark/>
                </w:tcPr>
                <w:p w14:paraId="6C97A218" w14:textId="77777777" w:rsidR="00C0190C" w:rsidRPr="00A25D4D" w:rsidRDefault="00C0190C" w:rsidP="008F13CC">
                  <w:pPr>
                    <w:jc w:val="left"/>
                  </w:pPr>
                  <w:r w:rsidRPr="00A25D4D">
                    <w:t> </w:t>
                  </w:r>
                </w:p>
              </w:tc>
              <w:tc>
                <w:tcPr>
                  <w:tcW w:w="1500" w:type="dxa"/>
                  <w:hideMark/>
                </w:tcPr>
                <w:p w14:paraId="1032563A" w14:textId="77777777" w:rsidR="00C0190C" w:rsidRPr="00A25D4D" w:rsidRDefault="00C0190C" w:rsidP="008F13CC">
                  <w:pPr>
                    <w:jc w:val="left"/>
                  </w:pPr>
                  <w:r w:rsidRPr="00A25D4D">
                    <w:t>Natuurlijke taal:</w:t>
                  </w:r>
                </w:p>
              </w:tc>
              <w:tc>
                <w:tcPr>
                  <w:tcW w:w="0" w:type="auto"/>
                  <w:hideMark/>
                </w:tcPr>
                <w:p w14:paraId="7622AAEF" w14:textId="7654EBCE" w:rsidR="00C0190C" w:rsidRPr="00A25D4D" w:rsidRDefault="00C0190C" w:rsidP="008F13CC">
                  <w:pPr>
                    <w:jc w:val="left"/>
                  </w:pPr>
                  <w:r w:rsidRPr="00A25D4D">
                    <w:t xml:space="preserve">Voor </w:t>
                  </w:r>
                  <w:del w:id="187" w:author="Paul Janssen" w:date="2020-06-10T16:08:00Z">
                    <w:r w:rsidRPr="00A25D4D" w:rsidDel="00135FA7">
                      <w:delText>WION</w:delText>
                    </w:r>
                  </w:del>
                  <w:ins w:id="188" w:author="Paul Janssen" w:date="2020-06-10T16:08:00Z">
                    <w:r w:rsidR="00135FA7">
                      <w:t>WIBON</w:t>
                    </w:r>
                  </w:ins>
                  <w:r w:rsidRPr="00A25D4D">
                    <w:t xml:space="preserve"> diepte is in meters met maximaal 2 decimalen </w:t>
                  </w:r>
                </w:p>
              </w:tc>
            </w:tr>
            <w:tr w:rsidR="00C0190C" w:rsidRPr="00A25D4D" w14:paraId="6549268A" w14:textId="77777777" w:rsidTr="00C0190C">
              <w:trPr>
                <w:tblHeader/>
                <w:tblCellSpacing w:w="0" w:type="dxa"/>
              </w:trPr>
              <w:tc>
                <w:tcPr>
                  <w:tcW w:w="360" w:type="dxa"/>
                  <w:hideMark/>
                </w:tcPr>
                <w:p w14:paraId="6A49DCB3" w14:textId="77777777" w:rsidR="00C0190C" w:rsidRPr="00A25D4D" w:rsidRDefault="00C0190C" w:rsidP="008F13CC">
                  <w:pPr>
                    <w:jc w:val="left"/>
                  </w:pPr>
                  <w:r w:rsidRPr="00A25D4D">
                    <w:t> </w:t>
                  </w:r>
                </w:p>
              </w:tc>
              <w:tc>
                <w:tcPr>
                  <w:tcW w:w="1500" w:type="dxa"/>
                  <w:hideMark/>
                </w:tcPr>
                <w:p w14:paraId="2EA49EC9" w14:textId="77777777" w:rsidR="00C0190C" w:rsidRPr="00A25D4D" w:rsidRDefault="00C0190C" w:rsidP="008F13CC">
                  <w:pPr>
                    <w:jc w:val="left"/>
                  </w:pPr>
                  <w:r w:rsidRPr="00A25D4D">
                    <w:t>OCL:</w:t>
                  </w:r>
                </w:p>
              </w:tc>
              <w:tc>
                <w:tcPr>
                  <w:tcW w:w="0" w:type="auto"/>
                  <w:hideMark/>
                </w:tcPr>
                <w:p w14:paraId="7C6C641A"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self.dieptepijl.Measure.uom</w:t>
                  </w:r>
                  <w:proofErr w:type="spellEnd"/>
                  <w:r w:rsidRPr="00A25D4D">
                    <w:t xml:space="preserve"> = '</w:t>
                  </w:r>
                  <w:proofErr w:type="spellStart"/>
                  <w:r w:rsidRPr="00A25D4D">
                    <w:t>urn:ogc:def:uom:OGC</w:t>
                  </w:r>
                  <w:proofErr w:type="spellEnd"/>
                  <w:r w:rsidRPr="00A25D4D">
                    <w:t xml:space="preserve">::m' </w:t>
                  </w:r>
                </w:p>
              </w:tc>
            </w:tr>
          </w:tbl>
          <w:p w14:paraId="425867F4" w14:textId="77777777" w:rsidR="00C0190C" w:rsidRPr="00A25D4D" w:rsidRDefault="00C0190C" w:rsidP="008F13CC">
            <w:pPr>
              <w:jc w:val="left"/>
            </w:pPr>
          </w:p>
        </w:tc>
      </w:tr>
      <w:tr w:rsidR="00C0190C" w:rsidRPr="00A25D4D" w14:paraId="325DCFF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8732824"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RotatiehoekEenheidDegrees</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661EE2A1" w14:textId="77777777" w:rsidTr="00C0190C">
              <w:trPr>
                <w:tblHeader/>
                <w:tblCellSpacing w:w="0" w:type="dxa"/>
              </w:trPr>
              <w:tc>
                <w:tcPr>
                  <w:tcW w:w="360" w:type="dxa"/>
                  <w:hideMark/>
                </w:tcPr>
                <w:p w14:paraId="44D7A221" w14:textId="77777777" w:rsidR="00C0190C" w:rsidRPr="00A25D4D" w:rsidRDefault="00C0190C" w:rsidP="008F13CC">
                  <w:pPr>
                    <w:jc w:val="left"/>
                  </w:pPr>
                  <w:r w:rsidRPr="00A25D4D">
                    <w:t> </w:t>
                  </w:r>
                </w:p>
              </w:tc>
              <w:tc>
                <w:tcPr>
                  <w:tcW w:w="1500" w:type="dxa"/>
                  <w:hideMark/>
                </w:tcPr>
                <w:p w14:paraId="1F73968B" w14:textId="77777777" w:rsidR="00C0190C" w:rsidRPr="00A25D4D" w:rsidRDefault="00C0190C" w:rsidP="008F13CC">
                  <w:pPr>
                    <w:jc w:val="left"/>
                  </w:pPr>
                  <w:r w:rsidRPr="00A25D4D">
                    <w:t>Natuurlijke taal:</w:t>
                  </w:r>
                </w:p>
              </w:tc>
              <w:tc>
                <w:tcPr>
                  <w:tcW w:w="0" w:type="auto"/>
                  <w:hideMark/>
                </w:tcPr>
                <w:p w14:paraId="30632212" w14:textId="77777777" w:rsidR="00C0190C" w:rsidRPr="00A25D4D" w:rsidRDefault="00C0190C" w:rsidP="008F13CC">
                  <w:pPr>
                    <w:jc w:val="left"/>
                  </w:pPr>
                  <w:r w:rsidRPr="00A25D4D">
                    <w:t xml:space="preserve">rotatiehoek in graden </w:t>
                  </w:r>
                </w:p>
              </w:tc>
            </w:tr>
            <w:tr w:rsidR="00C0190C" w:rsidRPr="00A25D4D" w14:paraId="37755A71" w14:textId="77777777" w:rsidTr="00C0190C">
              <w:trPr>
                <w:tblHeader/>
                <w:tblCellSpacing w:w="0" w:type="dxa"/>
              </w:trPr>
              <w:tc>
                <w:tcPr>
                  <w:tcW w:w="360" w:type="dxa"/>
                  <w:hideMark/>
                </w:tcPr>
                <w:p w14:paraId="49E92F60" w14:textId="77777777" w:rsidR="00C0190C" w:rsidRPr="00A25D4D" w:rsidRDefault="00C0190C" w:rsidP="008F13CC">
                  <w:pPr>
                    <w:jc w:val="left"/>
                  </w:pPr>
                  <w:r w:rsidRPr="00A25D4D">
                    <w:t> </w:t>
                  </w:r>
                </w:p>
              </w:tc>
              <w:tc>
                <w:tcPr>
                  <w:tcW w:w="1500" w:type="dxa"/>
                  <w:hideMark/>
                </w:tcPr>
                <w:p w14:paraId="11CB5D81" w14:textId="77777777" w:rsidR="00C0190C" w:rsidRPr="00A25D4D" w:rsidRDefault="00C0190C" w:rsidP="008F13CC">
                  <w:pPr>
                    <w:jc w:val="left"/>
                  </w:pPr>
                  <w:r w:rsidRPr="00A25D4D">
                    <w:t>OCL:</w:t>
                  </w:r>
                </w:p>
              </w:tc>
              <w:tc>
                <w:tcPr>
                  <w:tcW w:w="0" w:type="auto"/>
                  <w:hideMark/>
                </w:tcPr>
                <w:p w14:paraId="41CED95B"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self.rotatiehoekSymbool.Measure.uom</w:t>
                  </w:r>
                  <w:proofErr w:type="spellEnd"/>
                  <w:r w:rsidRPr="00A25D4D">
                    <w:t xml:space="preserve"> = '</w:t>
                  </w:r>
                  <w:proofErr w:type="spellStart"/>
                  <w:r w:rsidRPr="00A25D4D">
                    <w:t>urn:ogc:def:uom:OGC</w:t>
                  </w:r>
                  <w:proofErr w:type="spellEnd"/>
                  <w:r w:rsidRPr="00A25D4D">
                    <w:t>::</w:t>
                  </w:r>
                  <w:proofErr w:type="spellStart"/>
                  <w:r w:rsidRPr="00A25D4D">
                    <w:t>deg</w:t>
                  </w:r>
                  <w:proofErr w:type="spellEnd"/>
                  <w:r w:rsidRPr="00A25D4D">
                    <w:t>'</w:t>
                  </w:r>
                </w:p>
              </w:tc>
            </w:tr>
          </w:tbl>
          <w:p w14:paraId="2C1B677C" w14:textId="77777777" w:rsidR="00C0190C" w:rsidRPr="00A25D4D" w:rsidRDefault="00C0190C" w:rsidP="008F13CC">
            <w:pPr>
              <w:jc w:val="left"/>
            </w:pPr>
          </w:p>
        </w:tc>
      </w:tr>
      <w:tr w:rsidR="00EF6C54" w:rsidRPr="00A25D4D" w14:paraId="0CC8A786" w14:textId="77777777" w:rsidTr="00C0190C">
        <w:trPr>
          <w:tblCellSpacing w:w="0" w:type="dxa"/>
          <w:ins w:id="189" w:author="Paul Janssen" w:date="2020-06-10T18:06:00Z"/>
        </w:trPr>
        <w:tc>
          <w:tcPr>
            <w:tcW w:w="0" w:type="auto"/>
            <w:tcBorders>
              <w:top w:val="outset" w:sz="6" w:space="0" w:color="auto"/>
              <w:left w:val="outset" w:sz="6" w:space="0" w:color="auto"/>
              <w:bottom w:val="outset" w:sz="6" w:space="0" w:color="auto"/>
              <w:right w:val="outset" w:sz="6" w:space="0" w:color="auto"/>
            </w:tcBorders>
          </w:tcPr>
          <w:p w14:paraId="08CF83DE" w14:textId="77777777" w:rsidR="00EF6C54" w:rsidRPr="00A25D4D" w:rsidRDefault="00EF6C54" w:rsidP="00EF6C54">
            <w:pPr>
              <w:jc w:val="left"/>
              <w:rPr>
                <w:ins w:id="190" w:author="Paul Janssen" w:date="2020-06-10T18:06:00Z"/>
              </w:rPr>
            </w:pPr>
            <w:proofErr w:type="spellStart"/>
            <w:ins w:id="191" w:author="Paul Janssen" w:date="2020-06-10T18:06:00Z">
              <w:r w:rsidRPr="00A25D4D">
                <w:rPr>
                  <w:b/>
                  <w:bCs/>
                </w:rPr>
                <w:lastRenderedPageBreak/>
                <w:t>Constraint</w:t>
              </w:r>
              <w:proofErr w:type="spellEnd"/>
              <w:r w:rsidRPr="00A25D4D">
                <w:rPr>
                  <w:b/>
                  <w:bCs/>
                </w:rPr>
                <w:t xml:space="preserve">: </w:t>
              </w:r>
              <w:r w:rsidRPr="00924D70">
                <w:rPr>
                  <w:b/>
                  <w:bCs/>
                </w:rPr>
                <w:t>Maximaal1Utiliteitsnet</w:t>
              </w:r>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EF6C54" w:rsidRPr="00A25D4D" w14:paraId="482205A4" w14:textId="77777777" w:rsidTr="004C0A21">
              <w:trPr>
                <w:tblHeader/>
                <w:tblCellSpacing w:w="0" w:type="dxa"/>
                <w:ins w:id="192" w:author="Paul Janssen" w:date="2020-06-10T18:06:00Z"/>
              </w:trPr>
              <w:tc>
                <w:tcPr>
                  <w:tcW w:w="360" w:type="dxa"/>
                  <w:hideMark/>
                </w:tcPr>
                <w:p w14:paraId="1C029A5E" w14:textId="77777777" w:rsidR="00EF6C54" w:rsidRPr="00A25D4D" w:rsidRDefault="00EF6C54" w:rsidP="00EF6C54">
                  <w:pPr>
                    <w:jc w:val="left"/>
                    <w:rPr>
                      <w:ins w:id="193" w:author="Paul Janssen" w:date="2020-06-10T18:06:00Z"/>
                    </w:rPr>
                  </w:pPr>
                  <w:ins w:id="194" w:author="Paul Janssen" w:date="2020-06-10T18:06:00Z">
                    <w:r w:rsidRPr="00A25D4D">
                      <w:t> </w:t>
                    </w:r>
                  </w:ins>
                </w:p>
              </w:tc>
              <w:tc>
                <w:tcPr>
                  <w:tcW w:w="1500" w:type="dxa"/>
                  <w:hideMark/>
                </w:tcPr>
                <w:p w14:paraId="2AE8BCE6" w14:textId="77777777" w:rsidR="00EF6C54" w:rsidRPr="00A25D4D" w:rsidRDefault="00EF6C54" w:rsidP="00EF6C54">
                  <w:pPr>
                    <w:jc w:val="left"/>
                    <w:rPr>
                      <w:ins w:id="195" w:author="Paul Janssen" w:date="2020-06-10T18:06:00Z"/>
                    </w:rPr>
                  </w:pPr>
                  <w:ins w:id="196" w:author="Paul Janssen" w:date="2020-06-10T18:06:00Z">
                    <w:r w:rsidRPr="00A25D4D">
                      <w:t>Natuurlijke taal:</w:t>
                    </w:r>
                  </w:ins>
                </w:p>
              </w:tc>
              <w:tc>
                <w:tcPr>
                  <w:tcW w:w="0" w:type="auto"/>
                  <w:hideMark/>
                </w:tcPr>
                <w:p w14:paraId="3DA39899" w14:textId="77777777" w:rsidR="00EF6C54" w:rsidRPr="00A25D4D" w:rsidRDefault="00EF6C54" w:rsidP="00EF6C54">
                  <w:pPr>
                    <w:jc w:val="left"/>
                    <w:rPr>
                      <w:ins w:id="197" w:author="Paul Janssen" w:date="2020-06-10T18:06:00Z"/>
                    </w:rPr>
                  </w:pPr>
                  <w:ins w:id="198" w:author="Paul Janssen" w:date="2020-06-10T18:06:00Z">
                    <w:r>
                      <w:t>hoort bij maximaal 1 utiliteitsnet</w:t>
                    </w:r>
                  </w:ins>
                </w:p>
              </w:tc>
            </w:tr>
            <w:tr w:rsidR="00EF6C54" w:rsidRPr="00A25D4D" w14:paraId="1CF878C4" w14:textId="77777777" w:rsidTr="004C0A21">
              <w:trPr>
                <w:tblHeader/>
                <w:tblCellSpacing w:w="0" w:type="dxa"/>
                <w:ins w:id="199" w:author="Paul Janssen" w:date="2020-06-10T18:06:00Z"/>
              </w:trPr>
              <w:tc>
                <w:tcPr>
                  <w:tcW w:w="360" w:type="dxa"/>
                  <w:hideMark/>
                </w:tcPr>
                <w:p w14:paraId="5C3F392C" w14:textId="77777777" w:rsidR="00EF6C54" w:rsidRPr="00A25D4D" w:rsidRDefault="00EF6C54" w:rsidP="00EF6C54">
                  <w:pPr>
                    <w:jc w:val="left"/>
                    <w:rPr>
                      <w:ins w:id="200" w:author="Paul Janssen" w:date="2020-06-10T18:06:00Z"/>
                    </w:rPr>
                  </w:pPr>
                  <w:ins w:id="201" w:author="Paul Janssen" w:date="2020-06-10T18:06:00Z">
                    <w:r w:rsidRPr="00A25D4D">
                      <w:t> </w:t>
                    </w:r>
                  </w:ins>
                </w:p>
              </w:tc>
              <w:tc>
                <w:tcPr>
                  <w:tcW w:w="1500" w:type="dxa"/>
                  <w:hideMark/>
                </w:tcPr>
                <w:p w14:paraId="0081299A" w14:textId="77777777" w:rsidR="00EF6C54" w:rsidRPr="00A25D4D" w:rsidRDefault="00EF6C54" w:rsidP="00EF6C54">
                  <w:pPr>
                    <w:jc w:val="left"/>
                    <w:rPr>
                      <w:ins w:id="202" w:author="Paul Janssen" w:date="2020-06-10T18:06:00Z"/>
                    </w:rPr>
                  </w:pPr>
                  <w:ins w:id="203" w:author="Paul Janssen" w:date="2020-06-10T18:06:00Z">
                    <w:r w:rsidRPr="00A25D4D">
                      <w:t>OCL:</w:t>
                    </w:r>
                  </w:ins>
                </w:p>
              </w:tc>
              <w:tc>
                <w:tcPr>
                  <w:tcW w:w="0" w:type="auto"/>
                  <w:hideMark/>
                </w:tcPr>
                <w:p w14:paraId="76259989" w14:textId="77777777" w:rsidR="00EF6C54" w:rsidRPr="00924D70" w:rsidRDefault="00EF6C54" w:rsidP="00EF6C54">
                  <w:pPr>
                    <w:autoSpaceDE w:val="0"/>
                    <w:autoSpaceDN w:val="0"/>
                    <w:adjustRightInd w:val="0"/>
                    <w:spacing w:after="80" w:line="240" w:lineRule="auto"/>
                    <w:jc w:val="left"/>
                    <w:rPr>
                      <w:ins w:id="204" w:author="Paul Janssen" w:date="2020-06-10T18:06:00Z"/>
                      <w:rFonts w:ascii="Calibri" w:hAnsi="Calibri" w:cs="Calibri"/>
                      <w:sz w:val="20"/>
                      <w:szCs w:val="20"/>
                    </w:rPr>
                  </w:pPr>
                  <w:proofErr w:type="spellStart"/>
                  <w:ins w:id="205" w:author="Paul Janssen" w:date="2020-06-10T18:06:00Z">
                    <w:r w:rsidRPr="00924D70">
                      <w:rPr>
                        <w:rFonts w:ascii="Calibri" w:hAnsi="Calibri" w:cs="Calibri"/>
                        <w:sz w:val="20"/>
                        <w:szCs w:val="20"/>
                      </w:rPr>
                      <w:t>inv</w:t>
                    </w:r>
                    <w:proofErr w:type="spellEnd"/>
                    <w:r w:rsidRPr="00924D70">
                      <w:rPr>
                        <w:rFonts w:ascii="Calibri" w:hAnsi="Calibri" w:cs="Calibri"/>
                        <w:sz w:val="20"/>
                        <w:szCs w:val="20"/>
                      </w:rPr>
                      <w:t>:</w:t>
                    </w:r>
                  </w:ins>
                </w:p>
                <w:p w14:paraId="1B801D80" w14:textId="77777777" w:rsidR="00EF6C54" w:rsidRPr="004C0A21" w:rsidRDefault="00EF6C54" w:rsidP="00EF6C54">
                  <w:pPr>
                    <w:autoSpaceDE w:val="0"/>
                    <w:autoSpaceDN w:val="0"/>
                    <w:adjustRightInd w:val="0"/>
                    <w:spacing w:after="80" w:line="240" w:lineRule="auto"/>
                    <w:jc w:val="left"/>
                    <w:rPr>
                      <w:ins w:id="206" w:author="Paul Janssen" w:date="2020-06-10T18:06:00Z"/>
                      <w:rFonts w:ascii="Calibri" w:hAnsi="Calibri" w:cs="Calibri"/>
                      <w:sz w:val="20"/>
                      <w:szCs w:val="20"/>
                    </w:rPr>
                  </w:pPr>
                  <w:proofErr w:type="spellStart"/>
                  <w:ins w:id="207" w:author="Paul Janssen" w:date="2020-06-10T18:06:00Z">
                    <w:r w:rsidRPr="00924D70">
                      <w:rPr>
                        <w:rFonts w:ascii="Calibri" w:hAnsi="Calibri" w:cs="Calibri"/>
                        <w:sz w:val="20"/>
                        <w:szCs w:val="20"/>
                      </w:rPr>
                      <w:t>self.inNetwork</w:t>
                    </w:r>
                    <w:proofErr w:type="spellEnd"/>
                    <w:r w:rsidRPr="00924D70">
                      <w:rPr>
                        <w:rFonts w:ascii="Calibri" w:hAnsi="Calibri" w:cs="Calibri"/>
                        <w:sz w:val="20"/>
                        <w:szCs w:val="20"/>
                      </w:rPr>
                      <w:t xml:space="preserve"> -&gt;</w:t>
                    </w:r>
                    <w:proofErr w:type="spellStart"/>
                    <w:r w:rsidRPr="00924D70">
                      <w:rPr>
                        <w:rFonts w:ascii="Calibri" w:hAnsi="Calibri" w:cs="Calibri"/>
                        <w:sz w:val="20"/>
                        <w:szCs w:val="20"/>
                      </w:rPr>
                      <w:t>size</w:t>
                    </w:r>
                    <w:proofErr w:type="spellEnd"/>
                    <w:r w:rsidRPr="00924D70">
                      <w:rPr>
                        <w:rFonts w:ascii="Calibri" w:hAnsi="Calibri" w:cs="Calibri"/>
                        <w:sz w:val="20"/>
                        <w:szCs w:val="20"/>
                      </w:rPr>
                      <w:t>() = 1</w:t>
                    </w:r>
                  </w:ins>
                </w:p>
              </w:tc>
            </w:tr>
          </w:tbl>
          <w:p w14:paraId="439D8373" w14:textId="77777777" w:rsidR="00EF6C54" w:rsidRPr="00A25D4D" w:rsidRDefault="00EF6C54" w:rsidP="008F13CC">
            <w:pPr>
              <w:jc w:val="left"/>
              <w:rPr>
                <w:ins w:id="208" w:author="Paul Janssen" w:date="2020-06-10T18:06:00Z"/>
                <w:b/>
                <w:bCs/>
              </w:rPr>
            </w:pPr>
          </w:p>
        </w:tc>
      </w:tr>
    </w:tbl>
    <w:p w14:paraId="54013C35" w14:textId="77777777" w:rsidR="00C0190C" w:rsidRPr="00A25D4D" w:rsidRDefault="00C0190C" w:rsidP="008F13CC">
      <w:pPr>
        <w:pStyle w:val="Kop5"/>
        <w:jc w:val="left"/>
        <w:rPr>
          <w:sz w:val="16"/>
          <w:szCs w:val="16"/>
        </w:rPr>
      </w:pPr>
      <w:proofErr w:type="spellStart"/>
      <w:r w:rsidRPr="00A25D4D">
        <w:rPr>
          <w:sz w:val="16"/>
          <w:szCs w:val="16"/>
        </w:rPr>
        <w:t>DiepteNAP</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C0190C" w:rsidRPr="00A25D4D" w14:paraId="2AFB7A45"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E6F9D89" w14:textId="77777777" w:rsidR="00C0190C" w:rsidRPr="00A25D4D" w:rsidRDefault="00C0190C" w:rsidP="008F13CC">
            <w:pPr>
              <w:jc w:val="left"/>
            </w:pPr>
            <w:proofErr w:type="spellStart"/>
            <w:r w:rsidRPr="00A25D4D">
              <w:rPr>
                <w:b/>
                <w:bCs/>
              </w:rPr>
              <w:t>DiepteNAP</w:t>
            </w:r>
            <w:proofErr w:type="spellEnd"/>
          </w:p>
        </w:tc>
      </w:tr>
      <w:tr w:rsidR="00C0190C" w:rsidRPr="00A25D4D" w14:paraId="3553F3C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0A4AF02E" w14:textId="77777777" w:rsidTr="00C0190C">
              <w:trPr>
                <w:tblHeader/>
                <w:tblCellSpacing w:w="0" w:type="dxa"/>
              </w:trPr>
              <w:tc>
                <w:tcPr>
                  <w:tcW w:w="360" w:type="dxa"/>
                  <w:hideMark/>
                </w:tcPr>
                <w:p w14:paraId="0C8E7951" w14:textId="77777777" w:rsidR="00C0190C" w:rsidRPr="00A25D4D" w:rsidRDefault="00C0190C" w:rsidP="008F13CC">
                  <w:pPr>
                    <w:jc w:val="left"/>
                  </w:pPr>
                  <w:r w:rsidRPr="00A25D4D">
                    <w:t> </w:t>
                  </w:r>
                </w:p>
              </w:tc>
              <w:tc>
                <w:tcPr>
                  <w:tcW w:w="1500" w:type="dxa"/>
                  <w:hideMark/>
                </w:tcPr>
                <w:p w14:paraId="50D0E082" w14:textId="77777777" w:rsidR="00C0190C" w:rsidRPr="00A25D4D" w:rsidRDefault="00C0190C" w:rsidP="008F13CC">
                  <w:pPr>
                    <w:jc w:val="left"/>
                  </w:pPr>
                  <w:r w:rsidRPr="00A25D4D">
                    <w:t>Naam</w:t>
                  </w:r>
                </w:p>
              </w:tc>
              <w:tc>
                <w:tcPr>
                  <w:tcW w:w="0" w:type="auto"/>
                  <w:hideMark/>
                </w:tcPr>
                <w:p w14:paraId="7841AB06" w14:textId="77777777" w:rsidR="00C0190C" w:rsidRPr="00A25D4D" w:rsidRDefault="00C0190C" w:rsidP="008F13CC">
                  <w:pPr>
                    <w:jc w:val="left"/>
                  </w:pPr>
                </w:p>
              </w:tc>
            </w:tr>
            <w:tr w:rsidR="00C0190C" w:rsidRPr="00A25D4D" w14:paraId="7035CC05" w14:textId="77777777" w:rsidTr="00C0190C">
              <w:trPr>
                <w:tblHeader/>
                <w:tblCellSpacing w:w="0" w:type="dxa"/>
              </w:trPr>
              <w:tc>
                <w:tcPr>
                  <w:tcW w:w="360" w:type="dxa"/>
                  <w:hideMark/>
                </w:tcPr>
                <w:p w14:paraId="77ECD6DF" w14:textId="77777777" w:rsidR="00C0190C" w:rsidRPr="00A25D4D" w:rsidRDefault="00C0190C" w:rsidP="008F13CC">
                  <w:pPr>
                    <w:jc w:val="left"/>
                  </w:pPr>
                  <w:r w:rsidRPr="00A25D4D">
                    <w:t> </w:t>
                  </w:r>
                </w:p>
              </w:tc>
              <w:tc>
                <w:tcPr>
                  <w:tcW w:w="1500" w:type="dxa"/>
                  <w:hideMark/>
                </w:tcPr>
                <w:p w14:paraId="53FC11C3" w14:textId="77777777" w:rsidR="00C0190C" w:rsidRPr="00A25D4D" w:rsidRDefault="00C0190C" w:rsidP="008F13CC">
                  <w:pPr>
                    <w:jc w:val="left"/>
                  </w:pPr>
                  <w:r w:rsidRPr="00A25D4D">
                    <w:t>Definitie:</w:t>
                  </w:r>
                </w:p>
              </w:tc>
              <w:tc>
                <w:tcPr>
                  <w:tcW w:w="0" w:type="auto"/>
                  <w:hideMark/>
                </w:tcPr>
                <w:p w14:paraId="08423D49" w14:textId="77777777" w:rsidR="00C0190C" w:rsidRPr="00A25D4D" w:rsidRDefault="00C0190C" w:rsidP="008F13CC">
                  <w:pPr>
                    <w:jc w:val="left"/>
                  </w:pPr>
                  <w:r w:rsidRPr="00A25D4D">
                    <w:t xml:space="preserve">Object dat dient om de afstand weer te geven van het NAP-nulpunt tot de bovenkant van kabel of leiding, leidingcontainer, leidingelement of containerleidingelement. </w:t>
                  </w:r>
                </w:p>
              </w:tc>
            </w:tr>
            <w:tr w:rsidR="00C0190C" w:rsidRPr="00A25D4D" w14:paraId="0136BDFB" w14:textId="77777777" w:rsidTr="00C0190C">
              <w:trPr>
                <w:tblHeader/>
                <w:tblCellSpacing w:w="0" w:type="dxa"/>
              </w:trPr>
              <w:tc>
                <w:tcPr>
                  <w:tcW w:w="360" w:type="dxa"/>
                  <w:hideMark/>
                </w:tcPr>
                <w:p w14:paraId="5AE0C5FD" w14:textId="77777777" w:rsidR="00C0190C" w:rsidRPr="00A25D4D" w:rsidRDefault="00C0190C" w:rsidP="008F13CC">
                  <w:pPr>
                    <w:jc w:val="left"/>
                  </w:pPr>
                  <w:r w:rsidRPr="00A25D4D">
                    <w:t> </w:t>
                  </w:r>
                </w:p>
              </w:tc>
              <w:tc>
                <w:tcPr>
                  <w:tcW w:w="1500" w:type="dxa"/>
                  <w:hideMark/>
                </w:tcPr>
                <w:p w14:paraId="7C186395" w14:textId="77777777" w:rsidR="00C0190C" w:rsidRPr="00A25D4D" w:rsidRDefault="00C0190C" w:rsidP="008F13CC">
                  <w:pPr>
                    <w:jc w:val="left"/>
                  </w:pPr>
                  <w:r w:rsidRPr="00A25D4D">
                    <w:t>Subtype van:</w:t>
                  </w:r>
                </w:p>
              </w:tc>
              <w:tc>
                <w:tcPr>
                  <w:tcW w:w="0" w:type="auto"/>
                  <w:hideMark/>
                </w:tcPr>
                <w:p w14:paraId="4EB141D1" w14:textId="77777777" w:rsidR="00C0190C" w:rsidRPr="00A25D4D" w:rsidRDefault="00C0190C" w:rsidP="008F13CC">
                  <w:pPr>
                    <w:jc w:val="left"/>
                  </w:pPr>
                  <w:r w:rsidRPr="00A25D4D">
                    <w:t>Diepte</w:t>
                  </w:r>
                </w:p>
              </w:tc>
            </w:tr>
            <w:tr w:rsidR="00C0190C" w:rsidRPr="00A25D4D" w14:paraId="4A9529B0" w14:textId="77777777" w:rsidTr="00C0190C">
              <w:trPr>
                <w:tblHeader/>
                <w:tblCellSpacing w:w="0" w:type="dxa"/>
              </w:trPr>
              <w:tc>
                <w:tcPr>
                  <w:tcW w:w="360" w:type="dxa"/>
                  <w:hideMark/>
                </w:tcPr>
                <w:p w14:paraId="2C22EB80" w14:textId="77777777" w:rsidR="00C0190C" w:rsidRPr="00A25D4D" w:rsidRDefault="00C0190C" w:rsidP="008F13CC">
                  <w:pPr>
                    <w:jc w:val="left"/>
                  </w:pPr>
                  <w:r w:rsidRPr="00A25D4D">
                    <w:t> </w:t>
                  </w:r>
                </w:p>
              </w:tc>
              <w:tc>
                <w:tcPr>
                  <w:tcW w:w="1500" w:type="dxa"/>
                  <w:hideMark/>
                </w:tcPr>
                <w:p w14:paraId="52B15282" w14:textId="77777777" w:rsidR="00C0190C" w:rsidRPr="00A25D4D" w:rsidRDefault="00C0190C" w:rsidP="008F13CC">
                  <w:pPr>
                    <w:jc w:val="left"/>
                  </w:pPr>
                  <w:r w:rsidRPr="00A25D4D">
                    <w:t>Omschrijving:</w:t>
                  </w:r>
                </w:p>
              </w:tc>
              <w:tc>
                <w:tcPr>
                  <w:tcW w:w="0" w:type="auto"/>
                  <w:hideMark/>
                </w:tcPr>
                <w:p w14:paraId="77B735BA" w14:textId="77777777" w:rsidR="00C0190C" w:rsidRPr="00A25D4D" w:rsidRDefault="00C0190C" w:rsidP="008F13CC">
                  <w:pPr>
                    <w:jc w:val="left"/>
                  </w:pPr>
                  <w:r w:rsidRPr="00A25D4D">
                    <w:t xml:space="preserve">Voor een buis kan additioneel de </w:t>
                  </w:r>
                  <w:proofErr w:type="spellStart"/>
                  <w:r w:rsidRPr="00A25D4D">
                    <w:t>binnenonderkant</w:t>
                  </w:r>
                  <w:proofErr w:type="spellEnd"/>
                  <w:r w:rsidRPr="00A25D4D">
                    <w:t xml:space="preserve"> buis als meetpunt worden genomen. </w:t>
                  </w:r>
                </w:p>
              </w:tc>
            </w:tr>
            <w:tr w:rsidR="00C0190C" w:rsidRPr="00A25D4D" w14:paraId="2B6077AA" w14:textId="77777777" w:rsidTr="00C0190C">
              <w:trPr>
                <w:tblHeader/>
                <w:tblCellSpacing w:w="0" w:type="dxa"/>
              </w:trPr>
              <w:tc>
                <w:tcPr>
                  <w:tcW w:w="360" w:type="dxa"/>
                  <w:hideMark/>
                </w:tcPr>
                <w:p w14:paraId="576D2E5C" w14:textId="77777777" w:rsidR="00C0190C" w:rsidRPr="00A25D4D" w:rsidRDefault="00C0190C" w:rsidP="008F13CC">
                  <w:pPr>
                    <w:jc w:val="left"/>
                  </w:pPr>
                  <w:r w:rsidRPr="00A25D4D">
                    <w:t> </w:t>
                  </w:r>
                </w:p>
              </w:tc>
              <w:tc>
                <w:tcPr>
                  <w:tcW w:w="1500" w:type="dxa"/>
                  <w:hideMark/>
                </w:tcPr>
                <w:p w14:paraId="12986F11" w14:textId="77777777" w:rsidR="00C0190C" w:rsidRPr="00A25D4D" w:rsidRDefault="00C0190C" w:rsidP="008F13CC">
                  <w:pPr>
                    <w:jc w:val="left"/>
                  </w:pPr>
                  <w:r w:rsidRPr="00A25D4D">
                    <w:t>Stereotypes:</w:t>
                  </w:r>
                </w:p>
              </w:tc>
              <w:tc>
                <w:tcPr>
                  <w:tcW w:w="0" w:type="auto"/>
                  <w:hideMark/>
                </w:tcPr>
                <w:p w14:paraId="7CE9AB60"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2EDB7CEA" w14:textId="77777777" w:rsidR="00C0190C" w:rsidRPr="00A25D4D" w:rsidRDefault="00C0190C" w:rsidP="008F13CC">
            <w:pPr>
              <w:jc w:val="left"/>
            </w:pPr>
          </w:p>
        </w:tc>
      </w:tr>
      <w:tr w:rsidR="00C0190C" w:rsidRPr="00A25D4D" w14:paraId="22BDB21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0BBD9CE" w14:textId="77777777" w:rsidR="00C0190C" w:rsidRPr="00A25D4D" w:rsidRDefault="00C0190C" w:rsidP="008F13CC">
            <w:pPr>
              <w:jc w:val="left"/>
            </w:pPr>
            <w:r w:rsidRPr="00A25D4D">
              <w:rPr>
                <w:b/>
                <w:bCs/>
              </w:rPr>
              <w:t xml:space="preserve">Attribuut: </w:t>
            </w:r>
            <w:proofErr w:type="spellStart"/>
            <w:r w:rsidRPr="00A25D4D">
              <w:rPr>
                <w:b/>
                <w:bCs/>
              </w:rPr>
              <w:t>maaiveldPeil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2D7F009B" w14:textId="77777777" w:rsidTr="00C0190C">
              <w:trPr>
                <w:tblHeader/>
                <w:tblCellSpacing w:w="0" w:type="dxa"/>
              </w:trPr>
              <w:tc>
                <w:tcPr>
                  <w:tcW w:w="360" w:type="dxa"/>
                  <w:hideMark/>
                </w:tcPr>
                <w:p w14:paraId="719F9CBC" w14:textId="77777777" w:rsidR="00C0190C" w:rsidRPr="00A25D4D" w:rsidRDefault="00C0190C" w:rsidP="008F13CC">
                  <w:pPr>
                    <w:jc w:val="left"/>
                  </w:pPr>
                  <w:r w:rsidRPr="00A25D4D">
                    <w:t> </w:t>
                  </w:r>
                </w:p>
              </w:tc>
              <w:tc>
                <w:tcPr>
                  <w:tcW w:w="1500" w:type="dxa"/>
                  <w:hideMark/>
                </w:tcPr>
                <w:p w14:paraId="134CBD87" w14:textId="77777777" w:rsidR="00C0190C" w:rsidRPr="00A25D4D" w:rsidRDefault="00C0190C" w:rsidP="008F13CC">
                  <w:pPr>
                    <w:jc w:val="left"/>
                  </w:pPr>
                  <w:r w:rsidRPr="00A25D4D">
                    <w:t>Type:</w:t>
                  </w:r>
                </w:p>
              </w:tc>
              <w:tc>
                <w:tcPr>
                  <w:tcW w:w="0" w:type="auto"/>
                  <w:hideMark/>
                </w:tcPr>
                <w:p w14:paraId="020FA6CF" w14:textId="77777777" w:rsidR="00C0190C" w:rsidRPr="00A25D4D" w:rsidRDefault="00C0190C" w:rsidP="008F13CC">
                  <w:pPr>
                    <w:jc w:val="left"/>
                  </w:pPr>
                  <w:proofErr w:type="spellStart"/>
                  <w:r w:rsidRPr="00A25D4D">
                    <w:t>Measure</w:t>
                  </w:r>
                  <w:proofErr w:type="spellEnd"/>
                </w:p>
              </w:tc>
            </w:tr>
            <w:tr w:rsidR="00C0190C" w:rsidRPr="00A25D4D" w14:paraId="6A681459" w14:textId="77777777" w:rsidTr="00C0190C">
              <w:trPr>
                <w:tblHeader/>
                <w:tblCellSpacing w:w="0" w:type="dxa"/>
              </w:trPr>
              <w:tc>
                <w:tcPr>
                  <w:tcW w:w="360" w:type="dxa"/>
                  <w:hideMark/>
                </w:tcPr>
                <w:p w14:paraId="7C4716FE" w14:textId="77777777" w:rsidR="00C0190C" w:rsidRPr="00A25D4D" w:rsidRDefault="00C0190C" w:rsidP="008F13CC">
                  <w:pPr>
                    <w:jc w:val="left"/>
                  </w:pPr>
                  <w:r w:rsidRPr="00A25D4D">
                    <w:t> </w:t>
                  </w:r>
                </w:p>
              </w:tc>
              <w:tc>
                <w:tcPr>
                  <w:tcW w:w="1500" w:type="dxa"/>
                  <w:hideMark/>
                </w:tcPr>
                <w:p w14:paraId="4E4A1991" w14:textId="77777777" w:rsidR="00C0190C" w:rsidRPr="00A25D4D" w:rsidRDefault="00C0190C" w:rsidP="008F13CC">
                  <w:pPr>
                    <w:jc w:val="left"/>
                  </w:pPr>
                  <w:r w:rsidRPr="00A25D4D">
                    <w:t>Naam</w:t>
                  </w:r>
                </w:p>
              </w:tc>
              <w:tc>
                <w:tcPr>
                  <w:tcW w:w="0" w:type="auto"/>
                  <w:hideMark/>
                </w:tcPr>
                <w:p w14:paraId="0BC39CEE" w14:textId="77777777" w:rsidR="00C0190C" w:rsidRPr="00A25D4D" w:rsidRDefault="00C0190C" w:rsidP="008F13CC">
                  <w:pPr>
                    <w:jc w:val="left"/>
                  </w:pPr>
                </w:p>
              </w:tc>
            </w:tr>
            <w:tr w:rsidR="00C0190C" w:rsidRPr="00A25D4D" w14:paraId="2A98EBED" w14:textId="77777777" w:rsidTr="00C0190C">
              <w:trPr>
                <w:tblHeader/>
                <w:tblCellSpacing w:w="0" w:type="dxa"/>
              </w:trPr>
              <w:tc>
                <w:tcPr>
                  <w:tcW w:w="360" w:type="dxa"/>
                  <w:hideMark/>
                </w:tcPr>
                <w:p w14:paraId="35E19BE2" w14:textId="77777777" w:rsidR="00C0190C" w:rsidRPr="00A25D4D" w:rsidRDefault="00C0190C" w:rsidP="008F13CC">
                  <w:pPr>
                    <w:jc w:val="left"/>
                  </w:pPr>
                  <w:r w:rsidRPr="00A25D4D">
                    <w:t> </w:t>
                  </w:r>
                </w:p>
              </w:tc>
              <w:tc>
                <w:tcPr>
                  <w:tcW w:w="1500" w:type="dxa"/>
                  <w:hideMark/>
                </w:tcPr>
                <w:p w14:paraId="2B26091D" w14:textId="77777777" w:rsidR="00C0190C" w:rsidRPr="00A25D4D" w:rsidRDefault="00C0190C" w:rsidP="008F13CC">
                  <w:pPr>
                    <w:jc w:val="left"/>
                  </w:pPr>
                  <w:r w:rsidRPr="00A25D4D">
                    <w:t>Definitie:</w:t>
                  </w:r>
                </w:p>
              </w:tc>
              <w:tc>
                <w:tcPr>
                  <w:tcW w:w="0" w:type="auto"/>
                  <w:hideMark/>
                </w:tcPr>
                <w:p w14:paraId="6D387978" w14:textId="77777777" w:rsidR="00C0190C" w:rsidRPr="00A25D4D" w:rsidRDefault="00C0190C" w:rsidP="008F13CC">
                  <w:pPr>
                    <w:jc w:val="left"/>
                  </w:pPr>
                  <w:r w:rsidRPr="00A25D4D">
                    <w:t xml:space="preserve">Hoogte van het maaiveld t.o.v. NAP. </w:t>
                  </w:r>
                </w:p>
              </w:tc>
            </w:tr>
            <w:tr w:rsidR="00C0190C" w:rsidRPr="00A25D4D" w14:paraId="6754EAAA" w14:textId="77777777" w:rsidTr="00C0190C">
              <w:trPr>
                <w:tblHeader/>
                <w:tblCellSpacing w:w="0" w:type="dxa"/>
              </w:trPr>
              <w:tc>
                <w:tcPr>
                  <w:tcW w:w="360" w:type="dxa"/>
                  <w:hideMark/>
                </w:tcPr>
                <w:p w14:paraId="479FBC56" w14:textId="77777777" w:rsidR="00C0190C" w:rsidRPr="00A25D4D" w:rsidRDefault="00C0190C" w:rsidP="008F13CC">
                  <w:pPr>
                    <w:jc w:val="left"/>
                  </w:pPr>
                  <w:r w:rsidRPr="00A25D4D">
                    <w:t> </w:t>
                  </w:r>
                </w:p>
              </w:tc>
              <w:tc>
                <w:tcPr>
                  <w:tcW w:w="1500" w:type="dxa"/>
                  <w:hideMark/>
                </w:tcPr>
                <w:p w14:paraId="560915E5" w14:textId="77777777" w:rsidR="00C0190C" w:rsidRPr="00A25D4D" w:rsidRDefault="00C0190C" w:rsidP="008F13CC">
                  <w:pPr>
                    <w:jc w:val="left"/>
                  </w:pPr>
                  <w:r w:rsidRPr="00A25D4D">
                    <w:t>Omschrijving:</w:t>
                  </w:r>
                </w:p>
              </w:tc>
              <w:tc>
                <w:tcPr>
                  <w:tcW w:w="0" w:type="auto"/>
                  <w:hideMark/>
                </w:tcPr>
                <w:p w14:paraId="3599C630" w14:textId="6BD3BC59" w:rsidR="00C0190C" w:rsidRPr="00A25D4D" w:rsidRDefault="00C0190C" w:rsidP="008F13CC">
                  <w:pPr>
                    <w:jc w:val="left"/>
                  </w:pPr>
                  <w:r w:rsidRPr="00A25D4D">
                    <w:t xml:space="preserve">Kan gebruikt worden om de diepte van een kabel, leiding, element of container t.o.v. het maaiveld te berekenen. Dit attribuut heeft een </w:t>
                  </w:r>
                  <w:proofErr w:type="spellStart"/>
                  <w:r w:rsidRPr="00A25D4D">
                    <w:t>Measure</w:t>
                  </w:r>
                  <w:proofErr w:type="spellEnd"/>
                  <w:r w:rsidRPr="00A25D4D">
                    <w:t xml:space="preserve"> als data type. De UOM wordt uitgedrukt via 1 van de volgende OGC URN codes: </w:t>
                  </w:r>
                  <w:proofErr w:type="spellStart"/>
                  <w:r w:rsidRPr="00A25D4D">
                    <w:t>urn:ogc:def:uom:OGC</w:t>
                  </w:r>
                  <w:proofErr w:type="spellEnd"/>
                  <w:r w:rsidRPr="00A25D4D">
                    <w:t xml:space="preserve">::m </w:t>
                  </w:r>
                  <w:proofErr w:type="spellStart"/>
                  <w:r w:rsidRPr="00A25D4D">
                    <w:t>urn:ogc:def:uom:OGC</w:t>
                  </w:r>
                  <w:proofErr w:type="spellEnd"/>
                  <w:r w:rsidRPr="00A25D4D">
                    <w:t xml:space="preserve">::cm </w:t>
                  </w:r>
                  <w:proofErr w:type="spellStart"/>
                  <w:r w:rsidRPr="00A25D4D">
                    <w:t>urn:ogc:def:uom:OGC</w:t>
                  </w:r>
                  <w:proofErr w:type="spellEnd"/>
                  <w:r w:rsidRPr="00A25D4D">
                    <w:t xml:space="preserve">::mm. Voor </w:t>
                  </w:r>
                  <w:del w:id="209" w:author="Paul Janssen" w:date="2020-06-10T16:08:00Z">
                    <w:r w:rsidRPr="00A25D4D" w:rsidDel="00135FA7">
                      <w:delText>WION</w:delText>
                    </w:r>
                  </w:del>
                  <w:ins w:id="210" w:author="Paul Janssen" w:date="2020-06-10T16:08:00Z">
                    <w:r w:rsidR="00135FA7">
                      <w:t>WIBON</w:t>
                    </w:r>
                  </w:ins>
                  <w:r w:rsidRPr="00A25D4D">
                    <w:t xml:space="preserve"> is de eenheid altijd meter en een getal met ten hoogste 2 decimalen. </w:t>
                  </w:r>
                </w:p>
              </w:tc>
            </w:tr>
            <w:tr w:rsidR="00C0190C" w:rsidRPr="00A25D4D" w14:paraId="14DB55B6" w14:textId="77777777" w:rsidTr="00C0190C">
              <w:trPr>
                <w:tblHeader/>
                <w:tblCellSpacing w:w="0" w:type="dxa"/>
              </w:trPr>
              <w:tc>
                <w:tcPr>
                  <w:tcW w:w="360" w:type="dxa"/>
                  <w:hideMark/>
                </w:tcPr>
                <w:p w14:paraId="3FBB63AF" w14:textId="77777777" w:rsidR="00C0190C" w:rsidRPr="00A25D4D" w:rsidRDefault="00C0190C" w:rsidP="008F13CC">
                  <w:pPr>
                    <w:jc w:val="left"/>
                  </w:pPr>
                  <w:r w:rsidRPr="00A25D4D">
                    <w:t> </w:t>
                  </w:r>
                </w:p>
              </w:tc>
              <w:tc>
                <w:tcPr>
                  <w:tcW w:w="1500" w:type="dxa"/>
                  <w:hideMark/>
                </w:tcPr>
                <w:p w14:paraId="12EC07F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3F97A74" w14:textId="77777777" w:rsidR="00C0190C" w:rsidRPr="00A25D4D" w:rsidRDefault="00C0190C" w:rsidP="008F13CC">
                  <w:pPr>
                    <w:jc w:val="left"/>
                  </w:pPr>
                  <w:r w:rsidRPr="00A25D4D">
                    <w:t>0..1</w:t>
                  </w:r>
                </w:p>
              </w:tc>
            </w:tr>
          </w:tbl>
          <w:p w14:paraId="3D73E8FB" w14:textId="77777777" w:rsidR="00C0190C" w:rsidRPr="00A25D4D" w:rsidRDefault="00C0190C" w:rsidP="008F13CC">
            <w:pPr>
              <w:jc w:val="left"/>
            </w:pPr>
          </w:p>
        </w:tc>
      </w:tr>
      <w:tr w:rsidR="00C0190C" w:rsidRPr="00A25D4D" w14:paraId="4B1FFE6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264D139" w14:textId="77777777" w:rsidR="00C0190C" w:rsidRPr="00A25D4D" w:rsidRDefault="00C0190C" w:rsidP="008F13CC">
            <w:pPr>
              <w:jc w:val="left"/>
            </w:pPr>
            <w:r w:rsidRPr="00A25D4D">
              <w:rPr>
                <w:b/>
                <w:bCs/>
              </w:rPr>
              <w:t xml:space="preserve">Attribuut: </w:t>
            </w:r>
            <w:proofErr w:type="spellStart"/>
            <w:r w:rsidRPr="00A25D4D">
              <w:rPr>
                <w:b/>
                <w:bCs/>
              </w:rPr>
              <w:t>datumOpmetingMaaiveldPeil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4E46FEBF" w14:textId="77777777" w:rsidTr="00C0190C">
              <w:trPr>
                <w:tblHeader/>
                <w:tblCellSpacing w:w="0" w:type="dxa"/>
              </w:trPr>
              <w:tc>
                <w:tcPr>
                  <w:tcW w:w="360" w:type="dxa"/>
                  <w:hideMark/>
                </w:tcPr>
                <w:p w14:paraId="50BB6780" w14:textId="77777777" w:rsidR="00C0190C" w:rsidRPr="00A25D4D" w:rsidRDefault="00C0190C" w:rsidP="008F13CC">
                  <w:pPr>
                    <w:jc w:val="left"/>
                  </w:pPr>
                  <w:r w:rsidRPr="00A25D4D">
                    <w:t> </w:t>
                  </w:r>
                </w:p>
              </w:tc>
              <w:tc>
                <w:tcPr>
                  <w:tcW w:w="1500" w:type="dxa"/>
                  <w:hideMark/>
                </w:tcPr>
                <w:p w14:paraId="407E73A4" w14:textId="77777777" w:rsidR="00C0190C" w:rsidRPr="00A25D4D" w:rsidRDefault="00C0190C" w:rsidP="008F13CC">
                  <w:pPr>
                    <w:jc w:val="left"/>
                  </w:pPr>
                  <w:r w:rsidRPr="00A25D4D">
                    <w:t>Type:</w:t>
                  </w:r>
                </w:p>
              </w:tc>
              <w:tc>
                <w:tcPr>
                  <w:tcW w:w="0" w:type="auto"/>
                  <w:hideMark/>
                </w:tcPr>
                <w:p w14:paraId="4E2721C2" w14:textId="77777777" w:rsidR="00C0190C" w:rsidRPr="00A25D4D" w:rsidRDefault="00C0190C" w:rsidP="008F13CC">
                  <w:pPr>
                    <w:jc w:val="left"/>
                  </w:pPr>
                  <w:proofErr w:type="spellStart"/>
                  <w:r w:rsidRPr="00A25D4D">
                    <w:t>DateTime</w:t>
                  </w:r>
                  <w:proofErr w:type="spellEnd"/>
                </w:p>
              </w:tc>
            </w:tr>
            <w:tr w:rsidR="00C0190C" w:rsidRPr="00A25D4D" w14:paraId="6268FC5C" w14:textId="77777777" w:rsidTr="00C0190C">
              <w:trPr>
                <w:tblHeader/>
                <w:tblCellSpacing w:w="0" w:type="dxa"/>
              </w:trPr>
              <w:tc>
                <w:tcPr>
                  <w:tcW w:w="360" w:type="dxa"/>
                  <w:hideMark/>
                </w:tcPr>
                <w:p w14:paraId="14A7B51D" w14:textId="77777777" w:rsidR="00C0190C" w:rsidRPr="00A25D4D" w:rsidRDefault="00C0190C" w:rsidP="008F13CC">
                  <w:pPr>
                    <w:jc w:val="left"/>
                  </w:pPr>
                  <w:r w:rsidRPr="00A25D4D">
                    <w:t> </w:t>
                  </w:r>
                </w:p>
              </w:tc>
              <w:tc>
                <w:tcPr>
                  <w:tcW w:w="1500" w:type="dxa"/>
                  <w:hideMark/>
                </w:tcPr>
                <w:p w14:paraId="00DBD735" w14:textId="77777777" w:rsidR="00C0190C" w:rsidRPr="00A25D4D" w:rsidRDefault="00C0190C" w:rsidP="008F13CC">
                  <w:pPr>
                    <w:jc w:val="left"/>
                  </w:pPr>
                  <w:r w:rsidRPr="00A25D4D">
                    <w:t>Naam</w:t>
                  </w:r>
                </w:p>
              </w:tc>
              <w:tc>
                <w:tcPr>
                  <w:tcW w:w="0" w:type="auto"/>
                  <w:hideMark/>
                </w:tcPr>
                <w:p w14:paraId="0CDBAC2D" w14:textId="77777777" w:rsidR="00C0190C" w:rsidRPr="00A25D4D" w:rsidRDefault="00C0190C" w:rsidP="008F13CC">
                  <w:pPr>
                    <w:jc w:val="left"/>
                  </w:pPr>
                </w:p>
              </w:tc>
            </w:tr>
            <w:tr w:rsidR="00C0190C" w:rsidRPr="00A25D4D" w14:paraId="24963478" w14:textId="77777777" w:rsidTr="00C0190C">
              <w:trPr>
                <w:tblHeader/>
                <w:tblCellSpacing w:w="0" w:type="dxa"/>
              </w:trPr>
              <w:tc>
                <w:tcPr>
                  <w:tcW w:w="360" w:type="dxa"/>
                  <w:hideMark/>
                </w:tcPr>
                <w:p w14:paraId="70A63BBC" w14:textId="77777777" w:rsidR="00C0190C" w:rsidRPr="00A25D4D" w:rsidRDefault="00C0190C" w:rsidP="008F13CC">
                  <w:pPr>
                    <w:jc w:val="left"/>
                  </w:pPr>
                  <w:r w:rsidRPr="00A25D4D">
                    <w:t> </w:t>
                  </w:r>
                </w:p>
              </w:tc>
              <w:tc>
                <w:tcPr>
                  <w:tcW w:w="1500" w:type="dxa"/>
                  <w:hideMark/>
                </w:tcPr>
                <w:p w14:paraId="344E8971" w14:textId="77777777" w:rsidR="00C0190C" w:rsidRPr="00A25D4D" w:rsidRDefault="00C0190C" w:rsidP="008F13CC">
                  <w:pPr>
                    <w:jc w:val="left"/>
                  </w:pPr>
                  <w:r w:rsidRPr="00A25D4D">
                    <w:t>Definitie:</w:t>
                  </w:r>
                </w:p>
              </w:tc>
              <w:tc>
                <w:tcPr>
                  <w:tcW w:w="0" w:type="auto"/>
                  <w:hideMark/>
                </w:tcPr>
                <w:p w14:paraId="43FB8E7D" w14:textId="77777777" w:rsidR="00C0190C" w:rsidRPr="00A25D4D" w:rsidRDefault="00C0190C" w:rsidP="008F13CC">
                  <w:pPr>
                    <w:jc w:val="left"/>
                  </w:pPr>
                  <w:r w:rsidRPr="00A25D4D">
                    <w:t xml:space="preserve">De datum waarop het maaiveldpeil werd opgemeten. </w:t>
                  </w:r>
                </w:p>
              </w:tc>
            </w:tr>
            <w:tr w:rsidR="00C0190C" w:rsidRPr="00A25D4D" w14:paraId="219BD869" w14:textId="77777777" w:rsidTr="00C0190C">
              <w:trPr>
                <w:tblHeader/>
                <w:tblCellSpacing w:w="0" w:type="dxa"/>
              </w:trPr>
              <w:tc>
                <w:tcPr>
                  <w:tcW w:w="360" w:type="dxa"/>
                  <w:hideMark/>
                </w:tcPr>
                <w:p w14:paraId="31679804" w14:textId="77777777" w:rsidR="00C0190C" w:rsidRPr="00A25D4D" w:rsidRDefault="00C0190C" w:rsidP="008F13CC">
                  <w:pPr>
                    <w:jc w:val="left"/>
                  </w:pPr>
                  <w:r w:rsidRPr="00A25D4D">
                    <w:t> </w:t>
                  </w:r>
                </w:p>
              </w:tc>
              <w:tc>
                <w:tcPr>
                  <w:tcW w:w="1500" w:type="dxa"/>
                  <w:hideMark/>
                </w:tcPr>
                <w:p w14:paraId="6E3FA2AC"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A509CCB" w14:textId="77777777" w:rsidR="00C0190C" w:rsidRPr="00A25D4D" w:rsidRDefault="00C0190C" w:rsidP="008F13CC">
                  <w:pPr>
                    <w:jc w:val="left"/>
                  </w:pPr>
                  <w:r w:rsidRPr="00A25D4D">
                    <w:t>0..1</w:t>
                  </w:r>
                </w:p>
              </w:tc>
            </w:tr>
          </w:tbl>
          <w:p w14:paraId="72CA049D" w14:textId="77777777" w:rsidR="00C0190C" w:rsidRPr="00A25D4D" w:rsidRDefault="00C0190C" w:rsidP="008F13CC">
            <w:pPr>
              <w:jc w:val="left"/>
            </w:pPr>
          </w:p>
        </w:tc>
      </w:tr>
      <w:tr w:rsidR="00C0190C" w:rsidRPr="00A25D4D" w14:paraId="1D030A8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56EDF7A"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MaaiveldpijlInMeterMetMaxTweeDecimalen</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0E5629EC" w14:textId="77777777" w:rsidTr="00C0190C">
              <w:trPr>
                <w:tblHeader/>
                <w:tblCellSpacing w:w="0" w:type="dxa"/>
              </w:trPr>
              <w:tc>
                <w:tcPr>
                  <w:tcW w:w="360" w:type="dxa"/>
                  <w:hideMark/>
                </w:tcPr>
                <w:p w14:paraId="2980180C" w14:textId="77777777" w:rsidR="00C0190C" w:rsidRPr="00A25D4D" w:rsidRDefault="00C0190C" w:rsidP="008F13CC">
                  <w:pPr>
                    <w:jc w:val="left"/>
                  </w:pPr>
                  <w:r w:rsidRPr="00A25D4D">
                    <w:t> </w:t>
                  </w:r>
                </w:p>
              </w:tc>
              <w:tc>
                <w:tcPr>
                  <w:tcW w:w="1500" w:type="dxa"/>
                  <w:hideMark/>
                </w:tcPr>
                <w:p w14:paraId="32275E33" w14:textId="77777777" w:rsidR="00C0190C" w:rsidRPr="00A25D4D" w:rsidRDefault="00C0190C" w:rsidP="008F13CC">
                  <w:pPr>
                    <w:jc w:val="left"/>
                  </w:pPr>
                  <w:r w:rsidRPr="00A25D4D">
                    <w:t>Natuurlijke taal:</w:t>
                  </w:r>
                </w:p>
              </w:tc>
              <w:tc>
                <w:tcPr>
                  <w:tcW w:w="0" w:type="auto"/>
                  <w:hideMark/>
                </w:tcPr>
                <w:p w14:paraId="2B559C33" w14:textId="16C70A0A" w:rsidR="00C0190C" w:rsidRPr="00A25D4D" w:rsidRDefault="00C0190C" w:rsidP="008F13CC">
                  <w:pPr>
                    <w:jc w:val="left"/>
                  </w:pPr>
                  <w:r w:rsidRPr="00A25D4D">
                    <w:t xml:space="preserve">Voor </w:t>
                  </w:r>
                  <w:del w:id="211" w:author="Paul Janssen" w:date="2020-06-10T16:08:00Z">
                    <w:r w:rsidRPr="00A25D4D" w:rsidDel="00135FA7">
                      <w:delText>WION</w:delText>
                    </w:r>
                  </w:del>
                  <w:ins w:id="212" w:author="Paul Janssen" w:date="2020-06-10T16:08:00Z">
                    <w:r w:rsidR="00135FA7">
                      <w:t>WIBON</w:t>
                    </w:r>
                  </w:ins>
                  <w:r w:rsidRPr="00A25D4D">
                    <w:t xml:space="preserve"> maaiveldpijl is in meters met maximaal 2 decimalen </w:t>
                  </w:r>
                </w:p>
              </w:tc>
            </w:tr>
            <w:tr w:rsidR="00C0190C" w:rsidRPr="00A25D4D" w14:paraId="22B3AB3A" w14:textId="77777777" w:rsidTr="00C0190C">
              <w:trPr>
                <w:tblHeader/>
                <w:tblCellSpacing w:w="0" w:type="dxa"/>
              </w:trPr>
              <w:tc>
                <w:tcPr>
                  <w:tcW w:w="360" w:type="dxa"/>
                  <w:hideMark/>
                </w:tcPr>
                <w:p w14:paraId="1A92EA99" w14:textId="77777777" w:rsidR="00C0190C" w:rsidRPr="00A25D4D" w:rsidRDefault="00C0190C" w:rsidP="008F13CC">
                  <w:pPr>
                    <w:jc w:val="left"/>
                  </w:pPr>
                  <w:r w:rsidRPr="00A25D4D">
                    <w:t> </w:t>
                  </w:r>
                </w:p>
              </w:tc>
              <w:tc>
                <w:tcPr>
                  <w:tcW w:w="1500" w:type="dxa"/>
                  <w:hideMark/>
                </w:tcPr>
                <w:p w14:paraId="113EBB56" w14:textId="77777777" w:rsidR="00C0190C" w:rsidRPr="00A25D4D" w:rsidRDefault="00C0190C" w:rsidP="008F13CC">
                  <w:pPr>
                    <w:jc w:val="left"/>
                  </w:pPr>
                  <w:r w:rsidRPr="00A25D4D">
                    <w:t>OCL:</w:t>
                  </w:r>
                </w:p>
              </w:tc>
              <w:tc>
                <w:tcPr>
                  <w:tcW w:w="0" w:type="auto"/>
                  <w:hideMark/>
                </w:tcPr>
                <w:p w14:paraId="2EA59E39"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self.maaiveldPijl.Measure.uom</w:t>
                  </w:r>
                  <w:proofErr w:type="spellEnd"/>
                  <w:r w:rsidRPr="00A25D4D">
                    <w:t xml:space="preserve"> = '</w:t>
                  </w:r>
                  <w:proofErr w:type="spellStart"/>
                  <w:r w:rsidRPr="00A25D4D">
                    <w:t>urn:ogc:def:uom:OGC</w:t>
                  </w:r>
                  <w:proofErr w:type="spellEnd"/>
                  <w:r w:rsidRPr="00A25D4D">
                    <w:t>::m'</w:t>
                  </w:r>
                </w:p>
              </w:tc>
            </w:tr>
          </w:tbl>
          <w:p w14:paraId="61BCA496" w14:textId="77777777" w:rsidR="00C0190C" w:rsidRPr="00A25D4D" w:rsidRDefault="00C0190C" w:rsidP="008F13CC">
            <w:pPr>
              <w:jc w:val="left"/>
            </w:pPr>
          </w:p>
        </w:tc>
      </w:tr>
    </w:tbl>
    <w:p w14:paraId="18B69B95" w14:textId="77777777" w:rsidR="00C0190C" w:rsidRPr="00A25D4D" w:rsidRDefault="00C0190C" w:rsidP="008F13CC">
      <w:pPr>
        <w:pStyle w:val="Kop5"/>
        <w:jc w:val="left"/>
        <w:rPr>
          <w:sz w:val="16"/>
          <w:szCs w:val="16"/>
        </w:rPr>
      </w:pPr>
      <w:proofErr w:type="spellStart"/>
      <w:r w:rsidRPr="00A25D4D">
        <w:rPr>
          <w:sz w:val="16"/>
          <w:szCs w:val="16"/>
        </w:rPr>
        <w:t>DiepteTovMaaiveld</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C0190C" w:rsidRPr="00A25D4D" w14:paraId="06BC09BA"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307B56C1" w14:textId="77777777" w:rsidR="00C0190C" w:rsidRPr="00A25D4D" w:rsidRDefault="00C0190C" w:rsidP="008F13CC">
            <w:pPr>
              <w:jc w:val="left"/>
            </w:pPr>
            <w:proofErr w:type="spellStart"/>
            <w:r w:rsidRPr="00A25D4D">
              <w:rPr>
                <w:b/>
                <w:bCs/>
              </w:rPr>
              <w:t>DiepteTovMaaiveld</w:t>
            </w:r>
            <w:proofErr w:type="spellEnd"/>
          </w:p>
        </w:tc>
      </w:tr>
      <w:tr w:rsidR="00C0190C" w:rsidRPr="00A25D4D" w14:paraId="34B1E5E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1C513C0F" w14:textId="77777777" w:rsidTr="00C0190C">
              <w:trPr>
                <w:tblHeader/>
                <w:tblCellSpacing w:w="0" w:type="dxa"/>
              </w:trPr>
              <w:tc>
                <w:tcPr>
                  <w:tcW w:w="360" w:type="dxa"/>
                  <w:hideMark/>
                </w:tcPr>
                <w:p w14:paraId="76CDCF5A" w14:textId="77777777" w:rsidR="00C0190C" w:rsidRPr="00A25D4D" w:rsidRDefault="00C0190C" w:rsidP="008F13CC">
                  <w:pPr>
                    <w:jc w:val="left"/>
                  </w:pPr>
                  <w:r w:rsidRPr="00A25D4D">
                    <w:t> </w:t>
                  </w:r>
                </w:p>
              </w:tc>
              <w:tc>
                <w:tcPr>
                  <w:tcW w:w="1500" w:type="dxa"/>
                  <w:hideMark/>
                </w:tcPr>
                <w:p w14:paraId="5098A508" w14:textId="77777777" w:rsidR="00C0190C" w:rsidRPr="00A25D4D" w:rsidRDefault="00C0190C" w:rsidP="008F13CC">
                  <w:pPr>
                    <w:jc w:val="left"/>
                  </w:pPr>
                  <w:r w:rsidRPr="00A25D4D">
                    <w:t>Naam</w:t>
                  </w:r>
                </w:p>
              </w:tc>
              <w:tc>
                <w:tcPr>
                  <w:tcW w:w="0" w:type="auto"/>
                  <w:hideMark/>
                </w:tcPr>
                <w:p w14:paraId="0B000F22" w14:textId="77777777" w:rsidR="00C0190C" w:rsidRPr="00A25D4D" w:rsidRDefault="00C0190C" w:rsidP="008F13CC">
                  <w:pPr>
                    <w:jc w:val="left"/>
                  </w:pPr>
                </w:p>
              </w:tc>
            </w:tr>
            <w:tr w:rsidR="00C0190C" w:rsidRPr="00A25D4D" w14:paraId="1E30C520" w14:textId="77777777" w:rsidTr="00C0190C">
              <w:trPr>
                <w:tblHeader/>
                <w:tblCellSpacing w:w="0" w:type="dxa"/>
              </w:trPr>
              <w:tc>
                <w:tcPr>
                  <w:tcW w:w="360" w:type="dxa"/>
                  <w:hideMark/>
                </w:tcPr>
                <w:p w14:paraId="7379C178" w14:textId="77777777" w:rsidR="00C0190C" w:rsidRPr="00A25D4D" w:rsidRDefault="00C0190C" w:rsidP="008F13CC">
                  <w:pPr>
                    <w:jc w:val="left"/>
                  </w:pPr>
                  <w:r w:rsidRPr="00A25D4D">
                    <w:t> </w:t>
                  </w:r>
                </w:p>
              </w:tc>
              <w:tc>
                <w:tcPr>
                  <w:tcW w:w="1500" w:type="dxa"/>
                  <w:hideMark/>
                </w:tcPr>
                <w:p w14:paraId="21001760" w14:textId="77777777" w:rsidR="00C0190C" w:rsidRPr="00A25D4D" w:rsidRDefault="00C0190C" w:rsidP="008F13CC">
                  <w:pPr>
                    <w:jc w:val="left"/>
                  </w:pPr>
                  <w:r w:rsidRPr="00A25D4D">
                    <w:t>Definitie:</w:t>
                  </w:r>
                </w:p>
              </w:tc>
              <w:tc>
                <w:tcPr>
                  <w:tcW w:w="0" w:type="auto"/>
                  <w:hideMark/>
                </w:tcPr>
                <w:p w14:paraId="1B8D7E3E" w14:textId="77777777" w:rsidR="00C0190C" w:rsidRPr="00A25D4D" w:rsidRDefault="00C0190C" w:rsidP="008F13CC">
                  <w:pPr>
                    <w:jc w:val="left"/>
                  </w:pPr>
                  <w:r w:rsidRPr="00A25D4D">
                    <w:t xml:space="preserve">Object dat dient om de afstand weer te geven vanaf het maaiveld tot de bovenkant van kabel of leiding, leidingcontainer, leidingelement of containerleidingelement. </w:t>
                  </w:r>
                </w:p>
              </w:tc>
            </w:tr>
            <w:tr w:rsidR="00C0190C" w:rsidRPr="00A25D4D" w14:paraId="486CF13C" w14:textId="77777777" w:rsidTr="00C0190C">
              <w:trPr>
                <w:tblHeader/>
                <w:tblCellSpacing w:w="0" w:type="dxa"/>
              </w:trPr>
              <w:tc>
                <w:tcPr>
                  <w:tcW w:w="360" w:type="dxa"/>
                  <w:hideMark/>
                </w:tcPr>
                <w:p w14:paraId="500723BB" w14:textId="77777777" w:rsidR="00C0190C" w:rsidRPr="00A25D4D" w:rsidRDefault="00C0190C" w:rsidP="008F13CC">
                  <w:pPr>
                    <w:jc w:val="left"/>
                  </w:pPr>
                  <w:r w:rsidRPr="00A25D4D">
                    <w:t> </w:t>
                  </w:r>
                </w:p>
              </w:tc>
              <w:tc>
                <w:tcPr>
                  <w:tcW w:w="1500" w:type="dxa"/>
                  <w:hideMark/>
                </w:tcPr>
                <w:p w14:paraId="3CF2A53C" w14:textId="77777777" w:rsidR="00C0190C" w:rsidRPr="00A25D4D" w:rsidRDefault="00C0190C" w:rsidP="008F13CC">
                  <w:pPr>
                    <w:jc w:val="left"/>
                  </w:pPr>
                  <w:r w:rsidRPr="00A25D4D">
                    <w:t>Subtype van:</w:t>
                  </w:r>
                </w:p>
              </w:tc>
              <w:tc>
                <w:tcPr>
                  <w:tcW w:w="0" w:type="auto"/>
                  <w:hideMark/>
                </w:tcPr>
                <w:p w14:paraId="43B9C2A4" w14:textId="77777777" w:rsidR="00C0190C" w:rsidRPr="00A25D4D" w:rsidRDefault="00C0190C" w:rsidP="008F13CC">
                  <w:pPr>
                    <w:jc w:val="left"/>
                  </w:pPr>
                  <w:r w:rsidRPr="00A25D4D">
                    <w:t>Diepte</w:t>
                  </w:r>
                </w:p>
              </w:tc>
            </w:tr>
            <w:tr w:rsidR="00C0190C" w:rsidRPr="00A25D4D" w14:paraId="21877F65" w14:textId="77777777" w:rsidTr="00C0190C">
              <w:trPr>
                <w:tblHeader/>
                <w:tblCellSpacing w:w="0" w:type="dxa"/>
              </w:trPr>
              <w:tc>
                <w:tcPr>
                  <w:tcW w:w="360" w:type="dxa"/>
                  <w:hideMark/>
                </w:tcPr>
                <w:p w14:paraId="166F549B" w14:textId="77777777" w:rsidR="00C0190C" w:rsidRPr="00A25D4D" w:rsidRDefault="00C0190C" w:rsidP="008F13CC">
                  <w:pPr>
                    <w:jc w:val="left"/>
                  </w:pPr>
                  <w:r w:rsidRPr="00A25D4D">
                    <w:t> </w:t>
                  </w:r>
                </w:p>
              </w:tc>
              <w:tc>
                <w:tcPr>
                  <w:tcW w:w="1500" w:type="dxa"/>
                  <w:hideMark/>
                </w:tcPr>
                <w:p w14:paraId="480D6E90" w14:textId="77777777" w:rsidR="00C0190C" w:rsidRPr="00A25D4D" w:rsidRDefault="00C0190C" w:rsidP="008F13CC">
                  <w:pPr>
                    <w:jc w:val="left"/>
                  </w:pPr>
                  <w:r w:rsidRPr="00A25D4D">
                    <w:t>Stereotypes:</w:t>
                  </w:r>
                </w:p>
              </w:tc>
              <w:tc>
                <w:tcPr>
                  <w:tcW w:w="0" w:type="auto"/>
                  <w:hideMark/>
                </w:tcPr>
                <w:p w14:paraId="46576341"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662F03CE" w14:textId="77777777" w:rsidR="00C0190C" w:rsidRPr="00A25D4D" w:rsidRDefault="00C0190C" w:rsidP="008F13CC">
            <w:pPr>
              <w:jc w:val="left"/>
            </w:pPr>
          </w:p>
        </w:tc>
      </w:tr>
    </w:tbl>
    <w:p w14:paraId="27CEAB1D" w14:textId="77777777" w:rsidR="00C0190C" w:rsidRPr="00A25D4D" w:rsidRDefault="00C0190C" w:rsidP="008F13CC">
      <w:pPr>
        <w:pStyle w:val="Kop5"/>
        <w:jc w:val="left"/>
        <w:rPr>
          <w:sz w:val="16"/>
          <w:szCs w:val="16"/>
        </w:rPr>
      </w:pPr>
      <w:proofErr w:type="spellStart"/>
      <w:r w:rsidRPr="00A25D4D">
        <w:rPr>
          <w:sz w:val="16"/>
          <w:szCs w:val="16"/>
        </w:rPr>
        <w:t>Duct</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C0190C" w:rsidRPr="00A25D4D" w14:paraId="63057E33"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3E872E3C" w14:textId="77777777" w:rsidR="00C0190C" w:rsidRPr="00A25D4D" w:rsidRDefault="00C0190C" w:rsidP="008F13CC">
            <w:pPr>
              <w:jc w:val="left"/>
            </w:pPr>
            <w:proofErr w:type="spellStart"/>
            <w:r w:rsidRPr="00A25D4D">
              <w:rPr>
                <w:b/>
                <w:bCs/>
              </w:rPr>
              <w:lastRenderedPageBreak/>
              <w:t>Duct</w:t>
            </w:r>
            <w:proofErr w:type="spellEnd"/>
          </w:p>
        </w:tc>
      </w:tr>
      <w:tr w:rsidR="00C0190C" w:rsidRPr="00A25D4D" w14:paraId="69D71CF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2C4C37C3" w14:textId="77777777" w:rsidTr="00C0190C">
              <w:trPr>
                <w:tblHeader/>
                <w:tblCellSpacing w:w="0" w:type="dxa"/>
              </w:trPr>
              <w:tc>
                <w:tcPr>
                  <w:tcW w:w="360" w:type="dxa"/>
                  <w:hideMark/>
                </w:tcPr>
                <w:p w14:paraId="64C75287" w14:textId="77777777" w:rsidR="00C0190C" w:rsidRPr="00A25D4D" w:rsidRDefault="00C0190C" w:rsidP="008F13CC">
                  <w:pPr>
                    <w:jc w:val="left"/>
                  </w:pPr>
                  <w:r w:rsidRPr="00A25D4D">
                    <w:t> </w:t>
                  </w:r>
                </w:p>
              </w:tc>
              <w:tc>
                <w:tcPr>
                  <w:tcW w:w="1500" w:type="dxa"/>
                  <w:hideMark/>
                </w:tcPr>
                <w:p w14:paraId="4DB5E361" w14:textId="77777777" w:rsidR="00C0190C" w:rsidRPr="00A25D4D" w:rsidRDefault="00C0190C" w:rsidP="008F13CC">
                  <w:pPr>
                    <w:jc w:val="left"/>
                  </w:pPr>
                  <w:r w:rsidRPr="00A25D4D">
                    <w:t>Naam</w:t>
                  </w:r>
                </w:p>
              </w:tc>
              <w:tc>
                <w:tcPr>
                  <w:tcW w:w="0" w:type="auto"/>
                  <w:hideMark/>
                </w:tcPr>
                <w:p w14:paraId="55E0CE03" w14:textId="77777777" w:rsidR="00C0190C" w:rsidRPr="00A25D4D" w:rsidRDefault="00C0190C" w:rsidP="008F13CC">
                  <w:pPr>
                    <w:jc w:val="left"/>
                  </w:pPr>
                </w:p>
              </w:tc>
            </w:tr>
            <w:tr w:rsidR="00C0190C" w:rsidRPr="00A25D4D" w14:paraId="43F48C96" w14:textId="77777777" w:rsidTr="00C0190C">
              <w:trPr>
                <w:tblHeader/>
                <w:tblCellSpacing w:w="0" w:type="dxa"/>
              </w:trPr>
              <w:tc>
                <w:tcPr>
                  <w:tcW w:w="360" w:type="dxa"/>
                  <w:hideMark/>
                </w:tcPr>
                <w:p w14:paraId="0303F22F" w14:textId="77777777" w:rsidR="00C0190C" w:rsidRPr="00A25D4D" w:rsidRDefault="00C0190C" w:rsidP="008F13CC">
                  <w:pPr>
                    <w:jc w:val="left"/>
                  </w:pPr>
                  <w:r w:rsidRPr="00A25D4D">
                    <w:t> </w:t>
                  </w:r>
                </w:p>
              </w:tc>
              <w:tc>
                <w:tcPr>
                  <w:tcW w:w="1500" w:type="dxa"/>
                  <w:hideMark/>
                </w:tcPr>
                <w:p w14:paraId="496EAD58" w14:textId="77777777" w:rsidR="00C0190C" w:rsidRPr="00A25D4D" w:rsidRDefault="00C0190C" w:rsidP="008F13CC">
                  <w:pPr>
                    <w:jc w:val="left"/>
                  </w:pPr>
                  <w:r w:rsidRPr="00A25D4D">
                    <w:t>Definitie:</w:t>
                  </w:r>
                </w:p>
              </w:tc>
              <w:tc>
                <w:tcPr>
                  <w:tcW w:w="0" w:type="auto"/>
                  <w:hideMark/>
                </w:tcPr>
                <w:p w14:paraId="35FCF29F" w14:textId="77777777" w:rsidR="00C0190C" w:rsidRPr="00A25D4D" w:rsidRDefault="00C0190C" w:rsidP="008F13CC">
                  <w:pPr>
                    <w:jc w:val="left"/>
                  </w:pPr>
                  <w:r w:rsidRPr="00A25D4D">
                    <w:t xml:space="preserve">Een behuizing die ertoe dient om door middel van een omhullende constructie kabels en leidingen te beschermen en geleiden. </w:t>
                  </w:r>
                </w:p>
              </w:tc>
            </w:tr>
            <w:tr w:rsidR="00C0190C" w:rsidRPr="00A25D4D" w14:paraId="65E75E2E" w14:textId="77777777" w:rsidTr="00C0190C">
              <w:trPr>
                <w:tblHeader/>
                <w:tblCellSpacing w:w="0" w:type="dxa"/>
              </w:trPr>
              <w:tc>
                <w:tcPr>
                  <w:tcW w:w="360" w:type="dxa"/>
                  <w:hideMark/>
                </w:tcPr>
                <w:p w14:paraId="17C233A1" w14:textId="77777777" w:rsidR="00C0190C" w:rsidRPr="00A25D4D" w:rsidRDefault="00C0190C" w:rsidP="008F13CC">
                  <w:pPr>
                    <w:jc w:val="left"/>
                  </w:pPr>
                  <w:r w:rsidRPr="00A25D4D">
                    <w:t> </w:t>
                  </w:r>
                </w:p>
              </w:tc>
              <w:tc>
                <w:tcPr>
                  <w:tcW w:w="1500" w:type="dxa"/>
                  <w:hideMark/>
                </w:tcPr>
                <w:p w14:paraId="104378DD" w14:textId="77777777" w:rsidR="00C0190C" w:rsidRPr="00A25D4D" w:rsidRDefault="00C0190C" w:rsidP="008F13CC">
                  <w:pPr>
                    <w:jc w:val="left"/>
                  </w:pPr>
                  <w:r w:rsidRPr="00A25D4D">
                    <w:t>Herkomst:</w:t>
                  </w:r>
                </w:p>
              </w:tc>
              <w:tc>
                <w:tcPr>
                  <w:tcW w:w="0" w:type="auto"/>
                  <w:hideMark/>
                </w:tcPr>
                <w:p w14:paraId="078073CE" w14:textId="77777777" w:rsidR="00C0190C" w:rsidRPr="00A25D4D" w:rsidRDefault="00C0190C" w:rsidP="008F13CC">
                  <w:pPr>
                    <w:jc w:val="left"/>
                  </w:pPr>
                  <w:r w:rsidRPr="00A25D4D">
                    <w:t>Inspire</w:t>
                  </w:r>
                </w:p>
              </w:tc>
            </w:tr>
            <w:tr w:rsidR="00C0190C" w:rsidRPr="00A25D4D" w14:paraId="67FFD7BC" w14:textId="77777777" w:rsidTr="00C0190C">
              <w:trPr>
                <w:tblHeader/>
                <w:tblCellSpacing w:w="0" w:type="dxa"/>
              </w:trPr>
              <w:tc>
                <w:tcPr>
                  <w:tcW w:w="360" w:type="dxa"/>
                  <w:hideMark/>
                </w:tcPr>
                <w:p w14:paraId="7814FB53" w14:textId="77777777" w:rsidR="00C0190C" w:rsidRPr="00A25D4D" w:rsidRDefault="00C0190C" w:rsidP="008F13CC">
                  <w:pPr>
                    <w:jc w:val="left"/>
                  </w:pPr>
                  <w:r w:rsidRPr="00A25D4D">
                    <w:t> </w:t>
                  </w:r>
                </w:p>
              </w:tc>
              <w:tc>
                <w:tcPr>
                  <w:tcW w:w="1500" w:type="dxa"/>
                  <w:hideMark/>
                </w:tcPr>
                <w:p w14:paraId="57FA9F94" w14:textId="77777777" w:rsidR="00C0190C" w:rsidRPr="00A25D4D" w:rsidRDefault="00C0190C" w:rsidP="008F13CC">
                  <w:pPr>
                    <w:jc w:val="left"/>
                  </w:pPr>
                  <w:r w:rsidRPr="00A25D4D">
                    <w:t>Subtype van:</w:t>
                  </w:r>
                </w:p>
              </w:tc>
              <w:tc>
                <w:tcPr>
                  <w:tcW w:w="0" w:type="auto"/>
                  <w:hideMark/>
                </w:tcPr>
                <w:p w14:paraId="44C8D77E" w14:textId="77777777" w:rsidR="00C0190C" w:rsidRPr="00A25D4D" w:rsidRDefault="00C0190C" w:rsidP="008F13CC">
                  <w:pPr>
                    <w:jc w:val="left"/>
                  </w:pPr>
                  <w:proofErr w:type="spellStart"/>
                  <w:r w:rsidRPr="00A25D4D">
                    <w:t>Duct</w:t>
                  </w:r>
                  <w:proofErr w:type="spellEnd"/>
                  <w:r w:rsidRPr="00A25D4D">
                    <w:t xml:space="preserve">, </w:t>
                  </w:r>
                  <w:proofErr w:type="spellStart"/>
                  <w:r w:rsidRPr="00A25D4D">
                    <w:t>KabelEnLeidingContainer</w:t>
                  </w:r>
                  <w:proofErr w:type="spellEnd"/>
                </w:p>
              </w:tc>
            </w:tr>
            <w:tr w:rsidR="00C0190C" w:rsidRPr="00A25D4D" w14:paraId="35184E69" w14:textId="77777777" w:rsidTr="00C0190C">
              <w:trPr>
                <w:tblHeader/>
                <w:tblCellSpacing w:w="0" w:type="dxa"/>
              </w:trPr>
              <w:tc>
                <w:tcPr>
                  <w:tcW w:w="360" w:type="dxa"/>
                  <w:hideMark/>
                </w:tcPr>
                <w:p w14:paraId="5D0434C4" w14:textId="77777777" w:rsidR="00C0190C" w:rsidRPr="00A25D4D" w:rsidRDefault="00C0190C" w:rsidP="008F13CC">
                  <w:pPr>
                    <w:jc w:val="left"/>
                  </w:pPr>
                  <w:r w:rsidRPr="00A25D4D">
                    <w:t> </w:t>
                  </w:r>
                </w:p>
              </w:tc>
              <w:tc>
                <w:tcPr>
                  <w:tcW w:w="1500" w:type="dxa"/>
                  <w:hideMark/>
                </w:tcPr>
                <w:p w14:paraId="05692B82" w14:textId="77777777" w:rsidR="00C0190C" w:rsidRPr="00A25D4D" w:rsidRDefault="00C0190C" w:rsidP="008F13CC">
                  <w:pPr>
                    <w:jc w:val="left"/>
                  </w:pPr>
                  <w:r w:rsidRPr="00A25D4D">
                    <w:t>Omschrijving:</w:t>
                  </w:r>
                </w:p>
              </w:tc>
              <w:tc>
                <w:tcPr>
                  <w:tcW w:w="0" w:type="auto"/>
                  <w:hideMark/>
                </w:tcPr>
                <w:p w14:paraId="2EB6C7B6" w14:textId="77777777" w:rsidR="00C0190C" w:rsidRPr="00A25D4D" w:rsidRDefault="00C0190C" w:rsidP="008F13CC">
                  <w:pPr>
                    <w:jc w:val="left"/>
                  </w:pPr>
                  <w:r w:rsidRPr="00A25D4D">
                    <w:t xml:space="preserve">Een </w:t>
                  </w:r>
                  <w:proofErr w:type="spellStart"/>
                  <w:r w:rsidRPr="00A25D4D">
                    <w:t>duct</w:t>
                  </w:r>
                  <w:proofErr w:type="spellEnd"/>
                  <w:r w:rsidRPr="00A25D4D">
                    <w:t xml:space="preserve"> is een constructie anders dan een buis. Een </w:t>
                  </w:r>
                  <w:proofErr w:type="spellStart"/>
                  <w:r w:rsidRPr="00A25D4D">
                    <w:t>kabelbed</w:t>
                  </w:r>
                  <w:proofErr w:type="spellEnd"/>
                  <w:r w:rsidRPr="00A25D4D">
                    <w:t xml:space="preserve"> of geul valt onder een </w:t>
                  </w:r>
                  <w:proofErr w:type="spellStart"/>
                  <w:r w:rsidRPr="00A25D4D">
                    <w:t>duct</w:t>
                  </w:r>
                  <w:proofErr w:type="spellEnd"/>
                  <w:r w:rsidRPr="00A25D4D">
                    <w:t xml:space="preserve">. Een mantelbuis niet. Optioneel kan er als extrageometrie een vlak worden toegevoegd maar alleen als er grote diameters zijn. De netbeheerder bepaalt zelf wanneer dat functioneel is. </w:t>
                  </w:r>
                </w:p>
              </w:tc>
            </w:tr>
            <w:tr w:rsidR="00C0190C" w:rsidRPr="00A25D4D" w14:paraId="400BB7A1" w14:textId="77777777" w:rsidTr="00C0190C">
              <w:trPr>
                <w:tblHeader/>
                <w:tblCellSpacing w:w="0" w:type="dxa"/>
              </w:trPr>
              <w:tc>
                <w:tcPr>
                  <w:tcW w:w="360" w:type="dxa"/>
                  <w:hideMark/>
                </w:tcPr>
                <w:p w14:paraId="0084DBF4" w14:textId="77777777" w:rsidR="00C0190C" w:rsidRPr="00A25D4D" w:rsidRDefault="00C0190C" w:rsidP="008F13CC">
                  <w:pPr>
                    <w:jc w:val="left"/>
                  </w:pPr>
                  <w:r w:rsidRPr="00A25D4D">
                    <w:t> </w:t>
                  </w:r>
                </w:p>
              </w:tc>
              <w:tc>
                <w:tcPr>
                  <w:tcW w:w="1500" w:type="dxa"/>
                  <w:hideMark/>
                </w:tcPr>
                <w:p w14:paraId="03F6CFE6" w14:textId="77777777" w:rsidR="00C0190C" w:rsidRPr="00A25D4D" w:rsidRDefault="00C0190C" w:rsidP="008F13CC">
                  <w:pPr>
                    <w:jc w:val="left"/>
                  </w:pPr>
                  <w:r w:rsidRPr="00A25D4D">
                    <w:t>Stereotypes:</w:t>
                  </w:r>
                </w:p>
              </w:tc>
              <w:tc>
                <w:tcPr>
                  <w:tcW w:w="0" w:type="auto"/>
                  <w:hideMark/>
                </w:tcPr>
                <w:p w14:paraId="2E925D22"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1C90609D" w14:textId="77777777" w:rsidR="00C0190C" w:rsidRPr="00A25D4D" w:rsidRDefault="00C0190C" w:rsidP="008F13CC">
            <w:pPr>
              <w:jc w:val="left"/>
            </w:pPr>
          </w:p>
        </w:tc>
      </w:tr>
      <w:tr w:rsidR="00C0190C" w:rsidRPr="007060DF" w14:paraId="1B40B85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C7FC0FE"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InspireAttributenNietVanToepassing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4ABD27FA" w14:textId="77777777" w:rsidTr="00C0190C">
              <w:trPr>
                <w:tblHeader/>
                <w:tblCellSpacing w:w="0" w:type="dxa"/>
              </w:trPr>
              <w:tc>
                <w:tcPr>
                  <w:tcW w:w="360" w:type="dxa"/>
                  <w:hideMark/>
                </w:tcPr>
                <w:p w14:paraId="4C1BBB1F" w14:textId="77777777" w:rsidR="00C0190C" w:rsidRPr="00A25D4D" w:rsidRDefault="00C0190C" w:rsidP="008F13CC">
                  <w:pPr>
                    <w:jc w:val="left"/>
                  </w:pPr>
                  <w:r w:rsidRPr="00A25D4D">
                    <w:t> </w:t>
                  </w:r>
                </w:p>
              </w:tc>
              <w:tc>
                <w:tcPr>
                  <w:tcW w:w="1500" w:type="dxa"/>
                  <w:hideMark/>
                </w:tcPr>
                <w:p w14:paraId="5EE66F00" w14:textId="77777777" w:rsidR="00C0190C" w:rsidRPr="00A25D4D" w:rsidRDefault="00C0190C" w:rsidP="008F13CC">
                  <w:pPr>
                    <w:jc w:val="left"/>
                  </w:pPr>
                  <w:r w:rsidRPr="00A25D4D">
                    <w:t>Natuurlijke taal:</w:t>
                  </w:r>
                </w:p>
              </w:tc>
              <w:tc>
                <w:tcPr>
                  <w:tcW w:w="0" w:type="auto"/>
                  <w:hideMark/>
                </w:tcPr>
                <w:p w14:paraId="493D2B91" w14:textId="77777777" w:rsidR="00C0190C" w:rsidRPr="00A25D4D" w:rsidRDefault="00C0190C" w:rsidP="008F13CC">
                  <w:pPr>
                    <w:jc w:val="left"/>
                  </w:pPr>
                  <w:r w:rsidRPr="00A25D4D">
                    <w:t xml:space="preserve">Optionele INSPIRE attributen die niet worden gebruikt </w:t>
                  </w:r>
                </w:p>
              </w:tc>
            </w:tr>
            <w:tr w:rsidR="00C0190C" w:rsidRPr="007060DF" w14:paraId="5A43EAA3" w14:textId="77777777" w:rsidTr="00C0190C">
              <w:trPr>
                <w:tblHeader/>
                <w:tblCellSpacing w:w="0" w:type="dxa"/>
              </w:trPr>
              <w:tc>
                <w:tcPr>
                  <w:tcW w:w="360" w:type="dxa"/>
                  <w:hideMark/>
                </w:tcPr>
                <w:p w14:paraId="55B3748A" w14:textId="77777777" w:rsidR="00C0190C" w:rsidRPr="00A25D4D" w:rsidRDefault="00C0190C" w:rsidP="008F13CC">
                  <w:pPr>
                    <w:jc w:val="left"/>
                  </w:pPr>
                  <w:r w:rsidRPr="00A25D4D">
                    <w:t> </w:t>
                  </w:r>
                </w:p>
              </w:tc>
              <w:tc>
                <w:tcPr>
                  <w:tcW w:w="1500" w:type="dxa"/>
                  <w:hideMark/>
                </w:tcPr>
                <w:p w14:paraId="608AC05A" w14:textId="77777777" w:rsidR="00C0190C" w:rsidRPr="00A25D4D" w:rsidRDefault="00C0190C" w:rsidP="008F13CC">
                  <w:pPr>
                    <w:jc w:val="left"/>
                  </w:pPr>
                  <w:r w:rsidRPr="00A25D4D">
                    <w:t>OCL:</w:t>
                  </w:r>
                </w:p>
              </w:tc>
              <w:tc>
                <w:tcPr>
                  <w:tcW w:w="0" w:type="auto"/>
                  <w:hideMark/>
                </w:tcPr>
                <w:p w14:paraId="46021DF4" w14:textId="77777777" w:rsidR="00C0190C" w:rsidRPr="00A25D4D" w:rsidRDefault="00C0190C" w:rsidP="008F13CC">
                  <w:pPr>
                    <w:jc w:val="left"/>
                    <w:rPr>
                      <w:lang w:val="en-GB"/>
                    </w:rPr>
                  </w:pPr>
                  <w:proofErr w:type="spellStart"/>
                  <w:r w:rsidRPr="00A25D4D">
                    <w:rPr>
                      <w:lang w:val="en-GB"/>
                    </w:rPr>
                    <w:t>Inv</w:t>
                  </w:r>
                  <w:proofErr w:type="spellEnd"/>
                  <w:r w:rsidRPr="00A25D4D">
                    <w:rPr>
                      <w:lang w:val="en-GB"/>
                    </w:rPr>
                    <w:t>: (</w:t>
                  </w:r>
                  <w:proofErr w:type="spellStart"/>
                  <w:r w:rsidRPr="00A25D4D">
                    <w:rPr>
                      <w:lang w:val="en-GB"/>
                    </w:rPr>
                    <w:t>self.governmentalServiceReference.OclIsKindOf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self.governmentalServiceReference</w:t>
                  </w:r>
                  <w:proofErr w:type="spellEnd"/>
                  <w:r w:rsidRPr="00A25D4D">
                    <w:rPr>
                      <w:lang w:val="en-GB"/>
                    </w:rPr>
                    <w:t xml:space="preserve"> -&gt;</w:t>
                  </w:r>
                  <w:proofErr w:type="spellStart"/>
                  <w:r w:rsidRPr="00A25D4D">
                    <w:rPr>
                      <w:lang w:val="en-GB"/>
                    </w:rPr>
                    <w:t>isEmpty</w:t>
                  </w:r>
                  <w:proofErr w:type="spellEnd"/>
                  <w:r w:rsidRPr="00A25D4D">
                    <w:rPr>
                      <w:lang w:val="en-GB"/>
                    </w:rPr>
                    <w:t>()) and (</w:t>
                  </w:r>
                  <w:proofErr w:type="spellStart"/>
                  <w:r w:rsidRPr="00A25D4D">
                    <w:rPr>
                      <w:lang w:val="en-GB"/>
                    </w:rPr>
                    <w:t>self.utilityFacilityReference.OclIsKindOf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self.utilityFacilityReference</w:t>
                  </w:r>
                  <w:proofErr w:type="spellEnd"/>
                  <w:r w:rsidRPr="00A25D4D">
                    <w:rPr>
                      <w:lang w:val="en-GB"/>
                    </w:rPr>
                    <w:t>-&gt;</w:t>
                  </w:r>
                  <w:proofErr w:type="spellStart"/>
                  <w:r w:rsidRPr="00A25D4D">
                    <w:rPr>
                      <w:lang w:val="en-GB"/>
                    </w:rPr>
                    <w:t>isEmpty</w:t>
                  </w:r>
                  <w:proofErr w:type="spellEnd"/>
                  <w:r w:rsidRPr="00A25D4D">
                    <w:rPr>
                      <w:lang w:val="en-GB"/>
                    </w:rPr>
                    <w:t>())</w:t>
                  </w:r>
                </w:p>
              </w:tc>
            </w:tr>
          </w:tbl>
          <w:p w14:paraId="7A8D569D" w14:textId="77777777" w:rsidR="00C0190C" w:rsidRPr="00A25D4D" w:rsidRDefault="00C0190C" w:rsidP="008F13CC">
            <w:pPr>
              <w:jc w:val="left"/>
              <w:rPr>
                <w:lang w:val="en-GB"/>
              </w:rPr>
            </w:pPr>
          </w:p>
        </w:tc>
      </w:tr>
      <w:tr w:rsidR="00EF6C54" w:rsidRPr="007060DF" w14:paraId="5AC80567" w14:textId="77777777" w:rsidTr="00C0190C">
        <w:trPr>
          <w:tblCellSpacing w:w="0" w:type="dxa"/>
          <w:ins w:id="213" w:author="Paul Janssen" w:date="2020-06-10T18:06:00Z"/>
        </w:trPr>
        <w:tc>
          <w:tcPr>
            <w:tcW w:w="0" w:type="auto"/>
            <w:tcBorders>
              <w:top w:val="outset" w:sz="6" w:space="0" w:color="auto"/>
              <w:left w:val="outset" w:sz="6" w:space="0" w:color="auto"/>
              <w:bottom w:val="outset" w:sz="6" w:space="0" w:color="auto"/>
              <w:right w:val="outset" w:sz="6" w:space="0" w:color="auto"/>
            </w:tcBorders>
          </w:tcPr>
          <w:p w14:paraId="46841D67" w14:textId="77777777" w:rsidR="00EF6C54" w:rsidRPr="00A25D4D" w:rsidRDefault="00EF6C54" w:rsidP="00EF6C54">
            <w:pPr>
              <w:jc w:val="left"/>
              <w:rPr>
                <w:ins w:id="214" w:author="Paul Janssen" w:date="2020-06-10T18:06:00Z"/>
              </w:rPr>
            </w:pPr>
            <w:proofErr w:type="spellStart"/>
            <w:ins w:id="215" w:author="Paul Janssen" w:date="2020-06-10T18:06:00Z">
              <w:r w:rsidRPr="00A25D4D">
                <w:rPr>
                  <w:b/>
                  <w:bCs/>
                </w:rPr>
                <w:t>Constraint</w:t>
              </w:r>
              <w:proofErr w:type="spellEnd"/>
              <w:r w:rsidRPr="00A25D4D">
                <w:rPr>
                  <w:b/>
                  <w:bCs/>
                </w:rPr>
                <w:t xml:space="preserve">: </w:t>
              </w:r>
              <w:r w:rsidRPr="00924D70">
                <w:rPr>
                  <w:b/>
                  <w:bCs/>
                </w:rPr>
                <w:t>Maximaal1Utiliteitsnet</w:t>
              </w:r>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EF6C54" w:rsidRPr="00A25D4D" w14:paraId="0861A215" w14:textId="77777777" w:rsidTr="004C0A21">
              <w:trPr>
                <w:tblHeader/>
                <w:tblCellSpacing w:w="0" w:type="dxa"/>
                <w:ins w:id="216" w:author="Paul Janssen" w:date="2020-06-10T18:06:00Z"/>
              </w:trPr>
              <w:tc>
                <w:tcPr>
                  <w:tcW w:w="360" w:type="dxa"/>
                  <w:hideMark/>
                </w:tcPr>
                <w:p w14:paraId="5568E237" w14:textId="77777777" w:rsidR="00EF6C54" w:rsidRPr="00A25D4D" w:rsidRDefault="00EF6C54" w:rsidP="00EF6C54">
                  <w:pPr>
                    <w:jc w:val="left"/>
                    <w:rPr>
                      <w:ins w:id="217" w:author="Paul Janssen" w:date="2020-06-10T18:06:00Z"/>
                    </w:rPr>
                  </w:pPr>
                  <w:ins w:id="218" w:author="Paul Janssen" w:date="2020-06-10T18:06:00Z">
                    <w:r w:rsidRPr="00A25D4D">
                      <w:t> </w:t>
                    </w:r>
                  </w:ins>
                </w:p>
              </w:tc>
              <w:tc>
                <w:tcPr>
                  <w:tcW w:w="1500" w:type="dxa"/>
                  <w:hideMark/>
                </w:tcPr>
                <w:p w14:paraId="33BB441A" w14:textId="77777777" w:rsidR="00EF6C54" w:rsidRPr="00A25D4D" w:rsidRDefault="00EF6C54" w:rsidP="00EF6C54">
                  <w:pPr>
                    <w:jc w:val="left"/>
                    <w:rPr>
                      <w:ins w:id="219" w:author="Paul Janssen" w:date="2020-06-10T18:06:00Z"/>
                    </w:rPr>
                  </w:pPr>
                  <w:ins w:id="220" w:author="Paul Janssen" w:date="2020-06-10T18:06:00Z">
                    <w:r w:rsidRPr="00A25D4D">
                      <w:t>Natuurlijke taal:</w:t>
                    </w:r>
                  </w:ins>
                </w:p>
              </w:tc>
              <w:tc>
                <w:tcPr>
                  <w:tcW w:w="0" w:type="auto"/>
                  <w:hideMark/>
                </w:tcPr>
                <w:p w14:paraId="32307768" w14:textId="77777777" w:rsidR="00EF6C54" w:rsidRPr="00A25D4D" w:rsidRDefault="00EF6C54" w:rsidP="00EF6C54">
                  <w:pPr>
                    <w:jc w:val="left"/>
                    <w:rPr>
                      <w:ins w:id="221" w:author="Paul Janssen" w:date="2020-06-10T18:06:00Z"/>
                    </w:rPr>
                  </w:pPr>
                  <w:ins w:id="222" w:author="Paul Janssen" w:date="2020-06-10T18:06:00Z">
                    <w:r>
                      <w:t>hoort bij maximaal 1 utiliteitsnet</w:t>
                    </w:r>
                  </w:ins>
                </w:p>
              </w:tc>
            </w:tr>
            <w:tr w:rsidR="00EF6C54" w:rsidRPr="00A25D4D" w14:paraId="729BE2DE" w14:textId="77777777" w:rsidTr="004C0A21">
              <w:trPr>
                <w:tblHeader/>
                <w:tblCellSpacing w:w="0" w:type="dxa"/>
                <w:ins w:id="223" w:author="Paul Janssen" w:date="2020-06-10T18:06:00Z"/>
              </w:trPr>
              <w:tc>
                <w:tcPr>
                  <w:tcW w:w="360" w:type="dxa"/>
                  <w:hideMark/>
                </w:tcPr>
                <w:p w14:paraId="2493B62E" w14:textId="77777777" w:rsidR="00EF6C54" w:rsidRPr="00A25D4D" w:rsidRDefault="00EF6C54" w:rsidP="00EF6C54">
                  <w:pPr>
                    <w:jc w:val="left"/>
                    <w:rPr>
                      <w:ins w:id="224" w:author="Paul Janssen" w:date="2020-06-10T18:06:00Z"/>
                    </w:rPr>
                  </w:pPr>
                  <w:ins w:id="225" w:author="Paul Janssen" w:date="2020-06-10T18:06:00Z">
                    <w:r w:rsidRPr="00A25D4D">
                      <w:t> </w:t>
                    </w:r>
                  </w:ins>
                </w:p>
              </w:tc>
              <w:tc>
                <w:tcPr>
                  <w:tcW w:w="1500" w:type="dxa"/>
                  <w:hideMark/>
                </w:tcPr>
                <w:p w14:paraId="51C0BF2D" w14:textId="77777777" w:rsidR="00EF6C54" w:rsidRPr="00A25D4D" w:rsidRDefault="00EF6C54" w:rsidP="00EF6C54">
                  <w:pPr>
                    <w:jc w:val="left"/>
                    <w:rPr>
                      <w:ins w:id="226" w:author="Paul Janssen" w:date="2020-06-10T18:06:00Z"/>
                    </w:rPr>
                  </w:pPr>
                  <w:ins w:id="227" w:author="Paul Janssen" w:date="2020-06-10T18:06:00Z">
                    <w:r w:rsidRPr="00A25D4D">
                      <w:t>OCL:</w:t>
                    </w:r>
                  </w:ins>
                </w:p>
              </w:tc>
              <w:tc>
                <w:tcPr>
                  <w:tcW w:w="0" w:type="auto"/>
                  <w:hideMark/>
                </w:tcPr>
                <w:p w14:paraId="6A731197" w14:textId="77777777" w:rsidR="00EF6C54" w:rsidRPr="00924D70" w:rsidRDefault="00EF6C54" w:rsidP="00EF6C54">
                  <w:pPr>
                    <w:autoSpaceDE w:val="0"/>
                    <w:autoSpaceDN w:val="0"/>
                    <w:adjustRightInd w:val="0"/>
                    <w:spacing w:after="80" w:line="240" w:lineRule="auto"/>
                    <w:jc w:val="left"/>
                    <w:rPr>
                      <w:ins w:id="228" w:author="Paul Janssen" w:date="2020-06-10T18:06:00Z"/>
                      <w:rFonts w:ascii="Calibri" w:hAnsi="Calibri" w:cs="Calibri"/>
                      <w:sz w:val="20"/>
                      <w:szCs w:val="20"/>
                    </w:rPr>
                  </w:pPr>
                  <w:proofErr w:type="spellStart"/>
                  <w:ins w:id="229" w:author="Paul Janssen" w:date="2020-06-10T18:06:00Z">
                    <w:r w:rsidRPr="00924D70">
                      <w:rPr>
                        <w:rFonts w:ascii="Calibri" w:hAnsi="Calibri" w:cs="Calibri"/>
                        <w:sz w:val="20"/>
                        <w:szCs w:val="20"/>
                      </w:rPr>
                      <w:t>inv</w:t>
                    </w:r>
                    <w:proofErr w:type="spellEnd"/>
                    <w:r w:rsidRPr="00924D70">
                      <w:rPr>
                        <w:rFonts w:ascii="Calibri" w:hAnsi="Calibri" w:cs="Calibri"/>
                        <w:sz w:val="20"/>
                        <w:szCs w:val="20"/>
                      </w:rPr>
                      <w:t>:</w:t>
                    </w:r>
                  </w:ins>
                </w:p>
                <w:p w14:paraId="5B76AB71" w14:textId="77777777" w:rsidR="00EF6C54" w:rsidRPr="004C0A21" w:rsidRDefault="00EF6C54" w:rsidP="00EF6C54">
                  <w:pPr>
                    <w:autoSpaceDE w:val="0"/>
                    <w:autoSpaceDN w:val="0"/>
                    <w:adjustRightInd w:val="0"/>
                    <w:spacing w:after="80" w:line="240" w:lineRule="auto"/>
                    <w:jc w:val="left"/>
                    <w:rPr>
                      <w:ins w:id="230" w:author="Paul Janssen" w:date="2020-06-10T18:06:00Z"/>
                      <w:rFonts w:ascii="Calibri" w:hAnsi="Calibri" w:cs="Calibri"/>
                      <w:sz w:val="20"/>
                      <w:szCs w:val="20"/>
                    </w:rPr>
                  </w:pPr>
                  <w:proofErr w:type="spellStart"/>
                  <w:ins w:id="231" w:author="Paul Janssen" w:date="2020-06-10T18:06:00Z">
                    <w:r w:rsidRPr="00924D70">
                      <w:rPr>
                        <w:rFonts w:ascii="Calibri" w:hAnsi="Calibri" w:cs="Calibri"/>
                        <w:sz w:val="20"/>
                        <w:szCs w:val="20"/>
                      </w:rPr>
                      <w:t>self.inNetwork</w:t>
                    </w:r>
                    <w:proofErr w:type="spellEnd"/>
                    <w:r w:rsidRPr="00924D70">
                      <w:rPr>
                        <w:rFonts w:ascii="Calibri" w:hAnsi="Calibri" w:cs="Calibri"/>
                        <w:sz w:val="20"/>
                        <w:szCs w:val="20"/>
                      </w:rPr>
                      <w:t xml:space="preserve"> -&gt;</w:t>
                    </w:r>
                    <w:proofErr w:type="spellStart"/>
                    <w:r w:rsidRPr="00924D70">
                      <w:rPr>
                        <w:rFonts w:ascii="Calibri" w:hAnsi="Calibri" w:cs="Calibri"/>
                        <w:sz w:val="20"/>
                        <w:szCs w:val="20"/>
                      </w:rPr>
                      <w:t>size</w:t>
                    </w:r>
                    <w:proofErr w:type="spellEnd"/>
                    <w:r w:rsidRPr="00924D70">
                      <w:rPr>
                        <w:rFonts w:ascii="Calibri" w:hAnsi="Calibri" w:cs="Calibri"/>
                        <w:sz w:val="20"/>
                        <w:szCs w:val="20"/>
                      </w:rPr>
                      <w:t>() = 1</w:t>
                    </w:r>
                  </w:ins>
                </w:p>
              </w:tc>
            </w:tr>
          </w:tbl>
          <w:p w14:paraId="4A091DC6" w14:textId="77777777" w:rsidR="00EF6C54" w:rsidRPr="00A25D4D" w:rsidRDefault="00EF6C54" w:rsidP="008F13CC">
            <w:pPr>
              <w:jc w:val="left"/>
              <w:rPr>
                <w:ins w:id="232" w:author="Paul Janssen" w:date="2020-06-10T18:06:00Z"/>
                <w:b/>
                <w:bCs/>
              </w:rPr>
            </w:pPr>
          </w:p>
        </w:tc>
      </w:tr>
    </w:tbl>
    <w:p w14:paraId="1CED1D27" w14:textId="77777777" w:rsidR="00C0190C" w:rsidRPr="00A25D4D" w:rsidRDefault="00C0190C" w:rsidP="008F13CC">
      <w:pPr>
        <w:pStyle w:val="Kop5"/>
        <w:jc w:val="left"/>
        <w:rPr>
          <w:sz w:val="16"/>
          <w:szCs w:val="16"/>
        </w:rPr>
      </w:pPr>
      <w:proofErr w:type="spellStart"/>
      <w:r w:rsidRPr="00A25D4D">
        <w:rPr>
          <w:sz w:val="16"/>
          <w:szCs w:val="16"/>
        </w:rPr>
        <w:t>EffectcontourDodelijk</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C0190C" w:rsidRPr="00A25D4D" w14:paraId="1CD044CF"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F842D72" w14:textId="77777777" w:rsidR="00C0190C" w:rsidRPr="00A25D4D" w:rsidRDefault="00C0190C" w:rsidP="008F13CC">
            <w:pPr>
              <w:jc w:val="left"/>
            </w:pPr>
            <w:proofErr w:type="spellStart"/>
            <w:r w:rsidRPr="00A25D4D">
              <w:rPr>
                <w:b/>
                <w:bCs/>
              </w:rPr>
              <w:t>EffectcontourDodelijk</w:t>
            </w:r>
            <w:proofErr w:type="spellEnd"/>
          </w:p>
        </w:tc>
      </w:tr>
      <w:tr w:rsidR="00C0190C" w:rsidRPr="00A25D4D" w14:paraId="147EFBA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032D9FAA" w14:textId="77777777" w:rsidTr="00C0190C">
              <w:trPr>
                <w:tblHeader/>
                <w:tblCellSpacing w:w="0" w:type="dxa"/>
              </w:trPr>
              <w:tc>
                <w:tcPr>
                  <w:tcW w:w="360" w:type="dxa"/>
                  <w:hideMark/>
                </w:tcPr>
                <w:p w14:paraId="7CEC7D3B" w14:textId="77777777" w:rsidR="00C0190C" w:rsidRPr="00A25D4D" w:rsidRDefault="00C0190C" w:rsidP="008F13CC">
                  <w:pPr>
                    <w:jc w:val="left"/>
                  </w:pPr>
                  <w:r w:rsidRPr="00A25D4D">
                    <w:t> </w:t>
                  </w:r>
                </w:p>
              </w:tc>
              <w:tc>
                <w:tcPr>
                  <w:tcW w:w="1500" w:type="dxa"/>
                  <w:hideMark/>
                </w:tcPr>
                <w:p w14:paraId="178D3DF1" w14:textId="77777777" w:rsidR="00C0190C" w:rsidRPr="00A25D4D" w:rsidRDefault="00C0190C" w:rsidP="008F13CC">
                  <w:pPr>
                    <w:jc w:val="left"/>
                  </w:pPr>
                  <w:r w:rsidRPr="00A25D4D">
                    <w:t>Naam</w:t>
                  </w:r>
                </w:p>
              </w:tc>
              <w:tc>
                <w:tcPr>
                  <w:tcW w:w="0" w:type="auto"/>
                  <w:hideMark/>
                </w:tcPr>
                <w:p w14:paraId="208E039F" w14:textId="77777777" w:rsidR="00C0190C" w:rsidRPr="00A25D4D" w:rsidRDefault="00C0190C" w:rsidP="008F13CC">
                  <w:pPr>
                    <w:jc w:val="left"/>
                  </w:pPr>
                </w:p>
              </w:tc>
            </w:tr>
            <w:tr w:rsidR="00C0190C" w:rsidRPr="00A25D4D" w14:paraId="32BF21F2" w14:textId="77777777" w:rsidTr="00C0190C">
              <w:trPr>
                <w:tblHeader/>
                <w:tblCellSpacing w:w="0" w:type="dxa"/>
              </w:trPr>
              <w:tc>
                <w:tcPr>
                  <w:tcW w:w="360" w:type="dxa"/>
                  <w:hideMark/>
                </w:tcPr>
                <w:p w14:paraId="0852F961" w14:textId="77777777" w:rsidR="00C0190C" w:rsidRPr="00A25D4D" w:rsidRDefault="00C0190C" w:rsidP="008F13CC">
                  <w:pPr>
                    <w:jc w:val="left"/>
                  </w:pPr>
                  <w:r w:rsidRPr="00A25D4D">
                    <w:t> </w:t>
                  </w:r>
                </w:p>
              </w:tc>
              <w:tc>
                <w:tcPr>
                  <w:tcW w:w="1500" w:type="dxa"/>
                  <w:hideMark/>
                </w:tcPr>
                <w:p w14:paraId="7235AFB1" w14:textId="77777777" w:rsidR="00C0190C" w:rsidRPr="00A25D4D" w:rsidRDefault="00C0190C" w:rsidP="008F13CC">
                  <w:pPr>
                    <w:jc w:val="left"/>
                  </w:pPr>
                  <w:r w:rsidRPr="00A25D4D">
                    <w:t>Definitie:</w:t>
                  </w:r>
                </w:p>
              </w:tc>
              <w:tc>
                <w:tcPr>
                  <w:tcW w:w="0" w:type="auto"/>
                  <w:hideMark/>
                </w:tcPr>
                <w:p w14:paraId="10A205A4" w14:textId="77777777" w:rsidR="00C0190C" w:rsidRPr="00A25D4D" w:rsidRDefault="00C0190C" w:rsidP="008F13CC">
                  <w:pPr>
                    <w:jc w:val="left"/>
                  </w:pPr>
                  <w:r w:rsidRPr="00A25D4D">
                    <w:t xml:space="preserve">Effectafstand dodelijk letsel (1% mortaliteit). </w:t>
                  </w:r>
                </w:p>
              </w:tc>
            </w:tr>
            <w:tr w:rsidR="00C0190C" w:rsidRPr="00A25D4D" w14:paraId="34B3A0D6" w14:textId="77777777" w:rsidTr="00C0190C">
              <w:trPr>
                <w:tblHeader/>
                <w:tblCellSpacing w:w="0" w:type="dxa"/>
              </w:trPr>
              <w:tc>
                <w:tcPr>
                  <w:tcW w:w="360" w:type="dxa"/>
                  <w:hideMark/>
                </w:tcPr>
                <w:p w14:paraId="698611AF" w14:textId="77777777" w:rsidR="00C0190C" w:rsidRPr="00A25D4D" w:rsidRDefault="00C0190C" w:rsidP="008F13CC">
                  <w:pPr>
                    <w:jc w:val="left"/>
                  </w:pPr>
                  <w:r w:rsidRPr="00A25D4D">
                    <w:t> </w:t>
                  </w:r>
                </w:p>
              </w:tc>
              <w:tc>
                <w:tcPr>
                  <w:tcW w:w="1500" w:type="dxa"/>
                  <w:hideMark/>
                </w:tcPr>
                <w:p w14:paraId="57615F6F" w14:textId="77777777" w:rsidR="00C0190C" w:rsidRPr="00A25D4D" w:rsidRDefault="00C0190C" w:rsidP="008F13CC">
                  <w:pPr>
                    <w:jc w:val="left"/>
                  </w:pPr>
                  <w:r w:rsidRPr="00A25D4D">
                    <w:t>Herkomst:</w:t>
                  </w:r>
                </w:p>
              </w:tc>
              <w:tc>
                <w:tcPr>
                  <w:tcW w:w="0" w:type="auto"/>
                  <w:hideMark/>
                </w:tcPr>
                <w:p w14:paraId="4D96FEA3" w14:textId="77777777" w:rsidR="00C0190C" w:rsidRPr="00A25D4D" w:rsidRDefault="00C0190C" w:rsidP="008F13CC">
                  <w:pPr>
                    <w:jc w:val="left"/>
                  </w:pPr>
                  <w:r w:rsidRPr="00A25D4D">
                    <w:t>RRGS</w:t>
                  </w:r>
                </w:p>
              </w:tc>
            </w:tr>
            <w:tr w:rsidR="00C0190C" w:rsidRPr="00A25D4D" w14:paraId="3349328C" w14:textId="77777777" w:rsidTr="00C0190C">
              <w:trPr>
                <w:tblHeader/>
                <w:tblCellSpacing w:w="0" w:type="dxa"/>
              </w:trPr>
              <w:tc>
                <w:tcPr>
                  <w:tcW w:w="360" w:type="dxa"/>
                  <w:hideMark/>
                </w:tcPr>
                <w:p w14:paraId="6A2E019D" w14:textId="77777777" w:rsidR="00C0190C" w:rsidRPr="00A25D4D" w:rsidRDefault="00C0190C" w:rsidP="008F13CC">
                  <w:pPr>
                    <w:jc w:val="left"/>
                  </w:pPr>
                  <w:r w:rsidRPr="00A25D4D">
                    <w:t> </w:t>
                  </w:r>
                </w:p>
              </w:tc>
              <w:tc>
                <w:tcPr>
                  <w:tcW w:w="1500" w:type="dxa"/>
                  <w:hideMark/>
                </w:tcPr>
                <w:p w14:paraId="0200D601" w14:textId="77777777" w:rsidR="00C0190C" w:rsidRPr="00A25D4D" w:rsidRDefault="00C0190C" w:rsidP="008F13CC">
                  <w:pPr>
                    <w:jc w:val="left"/>
                  </w:pPr>
                  <w:r w:rsidRPr="00A25D4D">
                    <w:t>Subtype van:</w:t>
                  </w:r>
                </w:p>
              </w:tc>
              <w:tc>
                <w:tcPr>
                  <w:tcW w:w="0" w:type="auto"/>
                  <w:hideMark/>
                </w:tcPr>
                <w:p w14:paraId="751EA267" w14:textId="77777777" w:rsidR="00C0190C" w:rsidRPr="00A25D4D" w:rsidRDefault="00C0190C" w:rsidP="008F13CC">
                  <w:pPr>
                    <w:jc w:val="left"/>
                  </w:pPr>
                  <w:proofErr w:type="spellStart"/>
                  <w:r w:rsidRPr="00A25D4D">
                    <w:t>IMKLBasis</w:t>
                  </w:r>
                  <w:proofErr w:type="spellEnd"/>
                </w:p>
              </w:tc>
            </w:tr>
            <w:tr w:rsidR="00C0190C" w:rsidRPr="00A25D4D" w14:paraId="6229731A" w14:textId="77777777" w:rsidTr="00C0190C">
              <w:trPr>
                <w:tblHeader/>
                <w:tblCellSpacing w:w="0" w:type="dxa"/>
              </w:trPr>
              <w:tc>
                <w:tcPr>
                  <w:tcW w:w="360" w:type="dxa"/>
                  <w:hideMark/>
                </w:tcPr>
                <w:p w14:paraId="1A24E946" w14:textId="77777777" w:rsidR="00C0190C" w:rsidRPr="00A25D4D" w:rsidRDefault="00C0190C" w:rsidP="008F13CC">
                  <w:pPr>
                    <w:jc w:val="left"/>
                  </w:pPr>
                  <w:r w:rsidRPr="00A25D4D">
                    <w:t> </w:t>
                  </w:r>
                </w:p>
              </w:tc>
              <w:tc>
                <w:tcPr>
                  <w:tcW w:w="1500" w:type="dxa"/>
                  <w:hideMark/>
                </w:tcPr>
                <w:p w14:paraId="1515CFB0" w14:textId="77777777" w:rsidR="00C0190C" w:rsidRPr="00A25D4D" w:rsidRDefault="00C0190C" w:rsidP="008F13CC">
                  <w:pPr>
                    <w:jc w:val="left"/>
                  </w:pPr>
                  <w:r w:rsidRPr="00A25D4D">
                    <w:t>Omschrijving:</w:t>
                  </w:r>
                </w:p>
              </w:tc>
              <w:tc>
                <w:tcPr>
                  <w:tcW w:w="0" w:type="auto"/>
                  <w:hideMark/>
                </w:tcPr>
                <w:p w14:paraId="00CD61B1" w14:textId="77777777" w:rsidR="00C0190C" w:rsidRPr="00A25D4D" w:rsidRDefault="00C0190C" w:rsidP="008F13CC">
                  <w:pPr>
                    <w:jc w:val="left"/>
                  </w:pPr>
                  <w:r w:rsidRPr="00A25D4D">
                    <w:t xml:space="preserve">Zijnde de toetsingsafstand voor o.a. de inventarisatie van bebouwing voor de berekening van het groepsrisico alsook het omgaan met het restrisico. De effectcontour komt bij elke transportroute voor. </w:t>
                  </w:r>
                </w:p>
              </w:tc>
            </w:tr>
            <w:tr w:rsidR="00C0190C" w:rsidRPr="00A25D4D" w14:paraId="7AA7484C" w14:textId="77777777" w:rsidTr="00C0190C">
              <w:trPr>
                <w:tblHeader/>
                <w:tblCellSpacing w:w="0" w:type="dxa"/>
              </w:trPr>
              <w:tc>
                <w:tcPr>
                  <w:tcW w:w="360" w:type="dxa"/>
                  <w:hideMark/>
                </w:tcPr>
                <w:p w14:paraId="6B31A84D" w14:textId="77777777" w:rsidR="00C0190C" w:rsidRPr="00A25D4D" w:rsidRDefault="00C0190C" w:rsidP="008F13CC">
                  <w:pPr>
                    <w:jc w:val="left"/>
                  </w:pPr>
                  <w:r w:rsidRPr="00A25D4D">
                    <w:t> </w:t>
                  </w:r>
                </w:p>
              </w:tc>
              <w:tc>
                <w:tcPr>
                  <w:tcW w:w="1500" w:type="dxa"/>
                  <w:hideMark/>
                </w:tcPr>
                <w:p w14:paraId="6B1280F0" w14:textId="77777777" w:rsidR="00C0190C" w:rsidRPr="00A25D4D" w:rsidRDefault="00C0190C" w:rsidP="008F13CC">
                  <w:pPr>
                    <w:jc w:val="left"/>
                  </w:pPr>
                  <w:r w:rsidRPr="00A25D4D">
                    <w:t>Stereotypes:</w:t>
                  </w:r>
                </w:p>
              </w:tc>
              <w:tc>
                <w:tcPr>
                  <w:tcW w:w="0" w:type="auto"/>
                  <w:hideMark/>
                </w:tcPr>
                <w:p w14:paraId="3FE977D7"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7E8D799A" w14:textId="77777777" w:rsidR="00C0190C" w:rsidRPr="00A25D4D" w:rsidRDefault="00C0190C" w:rsidP="008F13CC">
            <w:pPr>
              <w:jc w:val="left"/>
            </w:pPr>
          </w:p>
        </w:tc>
      </w:tr>
      <w:tr w:rsidR="00C0190C" w:rsidRPr="00A25D4D" w14:paraId="497C65A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6895FD4" w14:textId="77777777" w:rsidR="00C0190C" w:rsidRPr="00A25D4D" w:rsidRDefault="00C0190C" w:rsidP="008F13CC">
            <w:pPr>
              <w:jc w:val="left"/>
            </w:pPr>
            <w:r w:rsidRPr="00A25D4D">
              <w:rPr>
                <w:b/>
                <w:bCs/>
              </w:rPr>
              <w:t xml:space="preserve">Attribuut: </w:t>
            </w:r>
            <w:proofErr w:type="spellStart"/>
            <w:r w:rsidRPr="00A25D4D">
              <w:rPr>
                <w:b/>
                <w:bCs/>
              </w:rPr>
              <w:t>effectcontourDodelijk</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1E3D2165" w14:textId="77777777" w:rsidTr="00C0190C">
              <w:trPr>
                <w:tblHeader/>
                <w:tblCellSpacing w:w="0" w:type="dxa"/>
              </w:trPr>
              <w:tc>
                <w:tcPr>
                  <w:tcW w:w="360" w:type="dxa"/>
                  <w:hideMark/>
                </w:tcPr>
                <w:p w14:paraId="3F2E3543" w14:textId="77777777" w:rsidR="00C0190C" w:rsidRPr="00A25D4D" w:rsidRDefault="00C0190C" w:rsidP="008F13CC">
                  <w:pPr>
                    <w:jc w:val="left"/>
                  </w:pPr>
                  <w:r w:rsidRPr="00A25D4D">
                    <w:t> </w:t>
                  </w:r>
                </w:p>
              </w:tc>
              <w:tc>
                <w:tcPr>
                  <w:tcW w:w="1500" w:type="dxa"/>
                  <w:hideMark/>
                </w:tcPr>
                <w:p w14:paraId="6ABE1EBC" w14:textId="77777777" w:rsidR="00C0190C" w:rsidRPr="00A25D4D" w:rsidRDefault="00C0190C" w:rsidP="008F13CC">
                  <w:pPr>
                    <w:jc w:val="left"/>
                  </w:pPr>
                  <w:r w:rsidRPr="00A25D4D">
                    <w:t>Type:</w:t>
                  </w:r>
                </w:p>
              </w:tc>
              <w:tc>
                <w:tcPr>
                  <w:tcW w:w="0" w:type="auto"/>
                  <w:hideMark/>
                </w:tcPr>
                <w:p w14:paraId="1AADF282" w14:textId="77777777" w:rsidR="00C0190C" w:rsidRPr="00A25D4D" w:rsidRDefault="00C0190C" w:rsidP="008F13CC">
                  <w:pPr>
                    <w:jc w:val="left"/>
                  </w:pPr>
                  <w:proofErr w:type="spellStart"/>
                  <w:r w:rsidRPr="00A25D4D">
                    <w:t>GM_MultiSurface</w:t>
                  </w:r>
                  <w:proofErr w:type="spellEnd"/>
                </w:p>
              </w:tc>
            </w:tr>
            <w:tr w:rsidR="00C0190C" w:rsidRPr="00A25D4D" w14:paraId="36877C75" w14:textId="77777777" w:rsidTr="00C0190C">
              <w:trPr>
                <w:tblHeader/>
                <w:tblCellSpacing w:w="0" w:type="dxa"/>
              </w:trPr>
              <w:tc>
                <w:tcPr>
                  <w:tcW w:w="360" w:type="dxa"/>
                  <w:hideMark/>
                </w:tcPr>
                <w:p w14:paraId="2A36F410" w14:textId="77777777" w:rsidR="00C0190C" w:rsidRPr="00A25D4D" w:rsidRDefault="00C0190C" w:rsidP="008F13CC">
                  <w:pPr>
                    <w:jc w:val="left"/>
                  </w:pPr>
                  <w:r w:rsidRPr="00A25D4D">
                    <w:t> </w:t>
                  </w:r>
                </w:p>
              </w:tc>
              <w:tc>
                <w:tcPr>
                  <w:tcW w:w="1500" w:type="dxa"/>
                  <w:hideMark/>
                </w:tcPr>
                <w:p w14:paraId="193DD186" w14:textId="77777777" w:rsidR="00C0190C" w:rsidRPr="00A25D4D" w:rsidRDefault="00C0190C" w:rsidP="008F13CC">
                  <w:pPr>
                    <w:jc w:val="left"/>
                  </w:pPr>
                  <w:r w:rsidRPr="00A25D4D">
                    <w:t>Naam</w:t>
                  </w:r>
                </w:p>
              </w:tc>
              <w:tc>
                <w:tcPr>
                  <w:tcW w:w="0" w:type="auto"/>
                  <w:hideMark/>
                </w:tcPr>
                <w:p w14:paraId="739BAEA2" w14:textId="77777777" w:rsidR="00C0190C" w:rsidRPr="00A25D4D" w:rsidRDefault="00C0190C" w:rsidP="008F13CC">
                  <w:pPr>
                    <w:jc w:val="left"/>
                  </w:pPr>
                </w:p>
              </w:tc>
            </w:tr>
            <w:tr w:rsidR="00C0190C" w:rsidRPr="00A25D4D" w14:paraId="6F479E60" w14:textId="77777777" w:rsidTr="00C0190C">
              <w:trPr>
                <w:tblHeader/>
                <w:tblCellSpacing w:w="0" w:type="dxa"/>
              </w:trPr>
              <w:tc>
                <w:tcPr>
                  <w:tcW w:w="360" w:type="dxa"/>
                  <w:hideMark/>
                </w:tcPr>
                <w:p w14:paraId="06BE54DF" w14:textId="77777777" w:rsidR="00C0190C" w:rsidRPr="00A25D4D" w:rsidRDefault="00C0190C" w:rsidP="008F13CC">
                  <w:pPr>
                    <w:jc w:val="left"/>
                  </w:pPr>
                  <w:r w:rsidRPr="00A25D4D">
                    <w:t> </w:t>
                  </w:r>
                </w:p>
              </w:tc>
              <w:tc>
                <w:tcPr>
                  <w:tcW w:w="1500" w:type="dxa"/>
                  <w:hideMark/>
                </w:tcPr>
                <w:p w14:paraId="4ECAA39C" w14:textId="77777777" w:rsidR="00C0190C" w:rsidRPr="00A25D4D" w:rsidRDefault="00C0190C" w:rsidP="008F13CC">
                  <w:pPr>
                    <w:jc w:val="left"/>
                  </w:pPr>
                  <w:r w:rsidRPr="00A25D4D">
                    <w:t>Definitie:</w:t>
                  </w:r>
                </w:p>
              </w:tc>
              <w:tc>
                <w:tcPr>
                  <w:tcW w:w="0" w:type="auto"/>
                  <w:hideMark/>
                </w:tcPr>
                <w:p w14:paraId="4EF38524" w14:textId="77777777" w:rsidR="00C0190C" w:rsidRPr="00A25D4D" w:rsidRDefault="00C0190C" w:rsidP="008F13CC">
                  <w:pPr>
                    <w:jc w:val="left"/>
                  </w:pPr>
                  <w:r w:rsidRPr="00A25D4D">
                    <w:t xml:space="preserve">Effectafstand dodelijk letsel (1% mortaliteit). </w:t>
                  </w:r>
                </w:p>
              </w:tc>
            </w:tr>
            <w:tr w:rsidR="00C0190C" w:rsidRPr="00A25D4D" w14:paraId="2D1122A9" w14:textId="77777777" w:rsidTr="00C0190C">
              <w:trPr>
                <w:tblHeader/>
                <w:tblCellSpacing w:w="0" w:type="dxa"/>
              </w:trPr>
              <w:tc>
                <w:tcPr>
                  <w:tcW w:w="360" w:type="dxa"/>
                  <w:hideMark/>
                </w:tcPr>
                <w:p w14:paraId="2993C316" w14:textId="77777777" w:rsidR="00C0190C" w:rsidRPr="00A25D4D" w:rsidRDefault="00C0190C" w:rsidP="008F13CC">
                  <w:pPr>
                    <w:jc w:val="left"/>
                  </w:pPr>
                  <w:r w:rsidRPr="00A25D4D">
                    <w:t> </w:t>
                  </w:r>
                </w:p>
              </w:tc>
              <w:tc>
                <w:tcPr>
                  <w:tcW w:w="1500" w:type="dxa"/>
                  <w:hideMark/>
                </w:tcPr>
                <w:p w14:paraId="24AFE05C" w14:textId="77777777" w:rsidR="00C0190C" w:rsidRPr="00A25D4D" w:rsidRDefault="00C0190C" w:rsidP="008F13CC">
                  <w:pPr>
                    <w:jc w:val="left"/>
                  </w:pPr>
                  <w:r w:rsidRPr="00A25D4D">
                    <w:t>Omschrijving:</w:t>
                  </w:r>
                </w:p>
              </w:tc>
              <w:tc>
                <w:tcPr>
                  <w:tcW w:w="0" w:type="auto"/>
                  <w:hideMark/>
                </w:tcPr>
                <w:p w14:paraId="0A3EFA33" w14:textId="77777777" w:rsidR="00C0190C" w:rsidRPr="00A25D4D" w:rsidRDefault="00C0190C" w:rsidP="008F13CC">
                  <w:pPr>
                    <w:jc w:val="left"/>
                  </w:pPr>
                  <w:r w:rsidRPr="00A25D4D">
                    <w:t xml:space="preserve">Zijnde de toetsingsafstand voor o.a. de inventarisatie van bebouwing voor de berekening van het groepsrisico alsook het omgaan met het restrisico </w:t>
                  </w:r>
                </w:p>
              </w:tc>
            </w:tr>
            <w:tr w:rsidR="00C0190C" w:rsidRPr="00A25D4D" w14:paraId="224B8E5B" w14:textId="77777777" w:rsidTr="00C0190C">
              <w:trPr>
                <w:tblHeader/>
                <w:tblCellSpacing w:w="0" w:type="dxa"/>
              </w:trPr>
              <w:tc>
                <w:tcPr>
                  <w:tcW w:w="360" w:type="dxa"/>
                  <w:hideMark/>
                </w:tcPr>
                <w:p w14:paraId="056B86B7" w14:textId="77777777" w:rsidR="00C0190C" w:rsidRPr="00A25D4D" w:rsidRDefault="00C0190C" w:rsidP="008F13CC">
                  <w:pPr>
                    <w:jc w:val="left"/>
                  </w:pPr>
                  <w:r w:rsidRPr="00A25D4D">
                    <w:t> </w:t>
                  </w:r>
                </w:p>
              </w:tc>
              <w:tc>
                <w:tcPr>
                  <w:tcW w:w="1500" w:type="dxa"/>
                  <w:hideMark/>
                </w:tcPr>
                <w:p w14:paraId="091BBB61"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7F021C1" w14:textId="77777777" w:rsidR="00C0190C" w:rsidRPr="00A25D4D" w:rsidRDefault="00C0190C" w:rsidP="008F13CC">
                  <w:pPr>
                    <w:jc w:val="left"/>
                  </w:pPr>
                  <w:r w:rsidRPr="00A25D4D">
                    <w:t>1</w:t>
                  </w:r>
                </w:p>
              </w:tc>
            </w:tr>
            <w:tr w:rsidR="00C0190C" w:rsidRPr="00A25D4D" w14:paraId="27100EDE" w14:textId="77777777" w:rsidTr="00C0190C">
              <w:trPr>
                <w:tblHeader/>
                <w:tblCellSpacing w:w="0" w:type="dxa"/>
              </w:trPr>
              <w:tc>
                <w:tcPr>
                  <w:tcW w:w="360" w:type="dxa"/>
                  <w:hideMark/>
                </w:tcPr>
                <w:p w14:paraId="47A0F719" w14:textId="77777777" w:rsidR="00C0190C" w:rsidRPr="00A25D4D" w:rsidRDefault="00C0190C" w:rsidP="008F13CC">
                  <w:pPr>
                    <w:jc w:val="left"/>
                  </w:pPr>
                  <w:r w:rsidRPr="00A25D4D">
                    <w:t> </w:t>
                  </w:r>
                </w:p>
              </w:tc>
              <w:tc>
                <w:tcPr>
                  <w:tcW w:w="1500" w:type="dxa"/>
                  <w:hideMark/>
                </w:tcPr>
                <w:p w14:paraId="05346336" w14:textId="77777777" w:rsidR="00C0190C" w:rsidRPr="00A25D4D" w:rsidRDefault="00C0190C" w:rsidP="008F13CC">
                  <w:pPr>
                    <w:jc w:val="left"/>
                  </w:pPr>
                  <w:r w:rsidRPr="00A25D4D">
                    <w:t>Herkomst:</w:t>
                  </w:r>
                </w:p>
              </w:tc>
              <w:tc>
                <w:tcPr>
                  <w:tcW w:w="0" w:type="auto"/>
                  <w:hideMark/>
                </w:tcPr>
                <w:p w14:paraId="45CEBC06" w14:textId="77777777" w:rsidR="00C0190C" w:rsidRPr="00A25D4D" w:rsidRDefault="00C0190C" w:rsidP="008F13CC">
                  <w:pPr>
                    <w:jc w:val="left"/>
                  </w:pPr>
                  <w:r w:rsidRPr="00A25D4D">
                    <w:t>RRGS</w:t>
                  </w:r>
                </w:p>
              </w:tc>
            </w:tr>
          </w:tbl>
          <w:p w14:paraId="2E172893" w14:textId="77777777" w:rsidR="00C0190C" w:rsidRPr="00A25D4D" w:rsidRDefault="00C0190C" w:rsidP="008F13CC">
            <w:pPr>
              <w:jc w:val="left"/>
            </w:pPr>
          </w:p>
        </w:tc>
      </w:tr>
      <w:tr w:rsidR="00C0190C" w:rsidRPr="00A25D4D" w14:paraId="7895C45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4544767" w14:textId="77777777" w:rsidR="00C0190C" w:rsidRPr="00A25D4D" w:rsidRDefault="00C0190C" w:rsidP="008F13CC">
            <w:pPr>
              <w:jc w:val="left"/>
            </w:pPr>
            <w:r w:rsidRPr="00A25D4D">
              <w:rPr>
                <w:b/>
                <w:bCs/>
              </w:rPr>
              <w:t xml:space="preserve">Relatie: </w:t>
            </w:r>
            <w:proofErr w:type="spellStart"/>
            <w:r w:rsidRPr="00A25D4D">
              <w:rPr>
                <w:b/>
                <w:bCs/>
              </w:rPr>
              <w:t>bijTransportroute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75CA5FF7" w14:textId="77777777" w:rsidTr="00C0190C">
              <w:trPr>
                <w:tblHeader/>
                <w:tblCellSpacing w:w="0" w:type="dxa"/>
              </w:trPr>
              <w:tc>
                <w:tcPr>
                  <w:tcW w:w="360" w:type="dxa"/>
                  <w:hideMark/>
                </w:tcPr>
                <w:p w14:paraId="704419CD" w14:textId="77777777" w:rsidR="00C0190C" w:rsidRPr="00A25D4D" w:rsidRDefault="00C0190C" w:rsidP="008F13CC">
                  <w:pPr>
                    <w:jc w:val="left"/>
                  </w:pPr>
                  <w:r w:rsidRPr="00A25D4D">
                    <w:t> </w:t>
                  </w:r>
                </w:p>
              </w:tc>
              <w:tc>
                <w:tcPr>
                  <w:tcW w:w="1500" w:type="dxa"/>
                  <w:hideMark/>
                </w:tcPr>
                <w:p w14:paraId="7F9EB013" w14:textId="77777777" w:rsidR="00C0190C" w:rsidRPr="00A25D4D" w:rsidRDefault="00C0190C" w:rsidP="008F13CC">
                  <w:pPr>
                    <w:jc w:val="left"/>
                  </w:pPr>
                  <w:r w:rsidRPr="00A25D4D">
                    <w:t>Type:</w:t>
                  </w:r>
                </w:p>
              </w:tc>
              <w:tc>
                <w:tcPr>
                  <w:tcW w:w="0" w:type="auto"/>
                  <w:hideMark/>
                </w:tcPr>
                <w:p w14:paraId="05D5CA9B" w14:textId="77777777" w:rsidR="00C0190C" w:rsidRPr="00A25D4D" w:rsidRDefault="00C0190C" w:rsidP="008F13CC">
                  <w:pPr>
                    <w:jc w:val="left"/>
                  </w:pPr>
                  <w:r w:rsidRPr="00A25D4D">
                    <w:t>Transportroute</w:t>
                  </w:r>
                </w:p>
              </w:tc>
            </w:tr>
            <w:tr w:rsidR="00C0190C" w:rsidRPr="00A25D4D" w14:paraId="5A7EBC26" w14:textId="77777777" w:rsidTr="00C0190C">
              <w:trPr>
                <w:tblHeader/>
                <w:tblCellSpacing w:w="0" w:type="dxa"/>
              </w:trPr>
              <w:tc>
                <w:tcPr>
                  <w:tcW w:w="360" w:type="dxa"/>
                  <w:hideMark/>
                </w:tcPr>
                <w:p w14:paraId="6FD087C1" w14:textId="77777777" w:rsidR="00C0190C" w:rsidRPr="00A25D4D" w:rsidRDefault="00C0190C" w:rsidP="008F13CC">
                  <w:pPr>
                    <w:jc w:val="left"/>
                  </w:pPr>
                  <w:r w:rsidRPr="00A25D4D">
                    <w:t> </w:t>
                  </w:r>
                </w:p>
              </w:tc>
              <w:tc>
                <w:tcPr>
                  <w:tcW w:w="1500" w:type="dxa"/>
                  <w:hideMark/>
                </w:tcPr>
                <w:p w14:paraId="2DF4EF3A" w14:textId="77777777" w:rsidR="00C0190C" w:rsidRPr="00A25D4D" w:rsidRDefault="00C0190C" w:rsidP="008F13CC">
                  <w:pPr>
                    <w:jc w:val="left"/>
                  </w:pPr>
                  <w:r w:rsidRPr="00A25D4D">
                    <w:t>Naam</w:t>
                  </w:r>
                </w:p>
              </w:tc>
              <w:tc>
                <w:tcPr>
                  <w:tcW w:w="0" w:type="auto"/>
                  <w:hideMark/>
                </w:tcPr>
                <w:p w14:paraId="288A3E24" w14:textId="77777777" w:rsidR="00C0190C" w:rsidRPr="00A25D4D" w:rsidRDefault="00C0190C" w:rsidP="008F13CC">
                  <w:pPr>
                    <w:jc w:val="left"/>
                  </w:pPr>
                  <w:r w:rsidRPr="00A25D4D">
                    <w:t xml:space="preserve">bij transportroute </w:t>
                  </w:r>
                </w:p>
              </w:tc>
            </w:tr>
            <w:tr w:rsidR="00C0190C" w:rsidRPr="00A25D4D" w14:paraId="166B3162" w14:textId="77777777" w:rsidTr="00C0190C">
              <w:trPr>
                <w:tblHeader/>
                <w:tblCellSpacing w:w="0" w:type="dxa"/>
              </w:trPr>
              <w:tc>
                <w:tcPr>
                  <w:tcW w:w="360" w:type="dxa"/>
                  <w:hideMark/>
                </w:tcPr>
                <w:p w14:paraId="4B04EC2C" w14:textId="77777777" w:rsidR="00C0190C" w:rsidRPr="00A25D4D" w:rsidRDefault="00C0190C" w:rsidP="008F13CC">
                  <w:pPr>
                    <w:jc w:val="left"/>
                  </w:pPr>
                  <w:r w:rsidRPr="00A25D4D">
                    <w:t> </w:t>
                  </w:r>
                </w:p>
              </w:tc>
              <w:tc>
                <w:tcPr>
                  <w:tcW w:w="1500" w:type="dxa"/>
                  <w:hideMark/>
                </w:tcPr>
                <w:p w14:paraId="16E5432E" w14:textId="77777777" w:rsidR="00C0190C" w:rsidRPr="00A25D4D" w:rsidRDefault="00C0190C" w:rsidP="008F13CC">
                  <w:pPr>
                    <w:jc w:val="left"/>
                  </w:pPr>
                  <w:r w:rsidRPr="00A25D4D">
                    <w:t>Definitie:</w:t>
                  </w:r>
                </w:p>
              </w:tc>
              <w:tc>
                <w:tcPr>
                  <w:tcW w:w="0" w:type="auto"/>
                  <w:hideMark/>
                </w:tcPr>
                <w:p w14:paraId="744F0477" w14:textId="77777777" w:rsidR="00C0190C" w:rsidRPr="00A25D4D" w:rsidRDefault="00C0190C" w:rsidP="008F13CC">
                  <w:pPr>
                    <w:jc w:val="left"/>
                  </w:pPr>
                  <w:proofErr w:type="spellStart"/>
                  <w:r w:rsidRPr="00A25D4D">
                    <w:t>Vewijzing</w:t>
                  </w:r>
                  <w:proofErr w:type="spellEnd"/>
                  <w:r w:rsidRPr="00A25D4D">
                    <w:t xml:space="preserve"> naar de bijbehorende transportroute. </w:t>
                  </w:r>
                </w:p>
              </w:tc>
            </w:tr>
            <w:tr w:rsidR="00C0190C" w:rsidRPr="00A25D4D" w14:paraId="1CC17E48" w14:textId="77777777" w:rsidTr="00C0190C">
              <w:trPr>
                <w:tblHeader/>
                <w:tblCellSpacing w:w="0" w:type="dxa"/>
              </w:trPr>
              <w:tc>
                <w:tcPr>
                  <w:tcW w:w="360" w:type="dxa"/>
                  <w:hideMark/>
                </w:tcPr>
                <w:p w14:paraId="295242A9" w14:textId="77777777" w:rsidR="00C0190C" w:rsidRPr="00A25D4D" w:rsidRDefault="00C0190C" w:rsidP="008F13CC">
                  <w:pPr>
                    <w:jc w:val="left"/>
                  </w:pPr>
                  <w:r w:rsidRPr="00A25D4D">
                    <w:t> </w:t>
                  </w:r>
                </w:p>
              </w:tc>
              <w:tc>
                <w:tcPr>
                  <w:tcW w:w="1500" w:type="dxa"/>
                  <w:hideMark/>
                </w:tcPr>
                <w:p w14:paraId="53D420DD"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BFDA577" w14:textId="77777777" w:rsidR="00C0190C" w:rsidRPr="00A25D4D" w:rsidRDefault="00C0190C" w:rsidP="008F13CC">
                  <w:pPr>
                    <w:jc w:val="left"/>
                  </w:pPr>
                  <w:r w:rsidRPr="00A25D4D">
                    <w:t>1</w:t>
                  </w:r>
                </w:p>
              </w:tc>
            </w:tr>
            <w:tr w:rsidR="00C0190C" w:rsidRPr="00A25D4D" w14:paraId="0FB3CFFB" w14:textId="77777777" w:rsidTr="00C0190C">
              <w:trPr>
                <w:tblHeader/>
                <w:tblCellSpacing w:w="0" w:type="dxa"/>
              </w:trPr>
              <w:tc>
                <w:tcPr>
                  <w:tcW w:w="360" w:type="dxa"/>
                  <w:hideMark/>
                </w:tcPr>
                <w:p w14:paraId="46163E89" w14:textId="77777777" w:rsidR="00C0190C" w:rsidRPr="00A25D4D" w:rsidRDefault="00C0190C" w:rsidP="008F13CC">
                  <w:pPr>
                    <w:jc w:val="left"/>
                  </w:pPr>
                  <w:r w:rsidRPr="00A25D4D">
                    <w:t> </w:t>
                  </w:r>
                </w:p>
              </w:tc>
              <w:tc>
                <w:tcPr>
                  <w:tcW w:w="1500" w:type="dxa"/>
                  <w:hideMark/>
                </w:tcPr>
                <w:p w14:paraId="5E69F851" w14:textId="77777777" w:rsidR="00C0190C" w:rsidRPr="00A25D4D" w:rsidRDefault="00C0190C" w:rsidP="008F13CC">
                  <w:pPr>
                    <w:jc w:val="left"/>
                  </w:pPr>
                  <w:r w:rsidRPr="00A25D4D">
                    <w:t>Herkomst:</w:t>
                  </w:r>
                </w:p>
              </w:tc>
              <w:tc>
                <w:tcPr>
                  <w:tcW w:w="0" w:type="auto"/>
                  <w:hideMark/>
                </w:tcPr>
                <w:p w14:paraId="22682082" w14:textId="77777777" w:rsidR="00C0190C" w:rsidRPr="00A25D4D" w:rsidRDefault="00C0190C" w:rsidP="008F13CC">
                  <w:pPr>
                    <w:jc w:val="left"/>
                  </w:pPr>
                  <w:r w:rsidRPr="00A25D4D">
                    <w:t>RRGS</w:t>
                  </w:r>
                </w:p>
              </w:tc>
            </w:tr>
          </w:tbl>
          <w:p w14:paraId="003E7EDE" w14:textId="77777777" w:rsidR="00C0190C" w:rsidRPr="00A25D4D" w:rsidRDefault="00C0190C" w:rsidP="008F13CC">
            <w:pPr>
              <w:jc w:val="left"/>
            </w:pPr>
          </w:p>
        </w:tc>
      </w:tr>
    </w:tbl>
    <w:p w14:paraId="249A3891" w14:textId="77777777" w:rsidR="00C0190C" w:rsidRPr="00A25D4D" w:rsidRDefault="00C0190C" w:rsidP="008F13CC">
      <w:pPr>
        <w:pStyle w:val="Kop5"/>
        <w:jc w:val="left"/>
        <w:rPr>
          <w:sz w:val="16"/>
          <w:szCs w:val="16"/>
        </w:rPr>
      </w:pPr>
      <w:proofErr w:type="spellStart"/>
      <w:r w:rsidRPr="00A25D4D">
        <w:rPr>
          <w:sz w:val="16"/>
          <w:szCs w:val="16"/>
        </w:rPr>
        <w:t>EigenTopografie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C0190C" w:rsidRPr="00A25D4D" w14:paraId="75EBBA18"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B78D762" w14:textId="77777777" w:rsidR="00C0190C" w:rsidRPr="00A25D4D" w:rsidRDefault="00C0190C" w:rsidP="008F13CC">
            <w:pPr>
              <w:jc w:val="left"/>
            </w:pPr>
            <w:proofErr w:type="spellStart"/>
            <w:r w:rsidRPr="00A25D4D">
              <w:rPr>
                <w:b/>
                <w:bCs/>
              </w:rPr>
              <w:lastRenderedPageBreak/>
              <w:t>EigenTopografie</w:t>
            </w:r>
            <w:proofErr w:type="spellEnd"/>
          </w:p>
        </w:tc>
      </w:tr>
      <w:tr w:rsidR="00C0190C" w:rsidRPr="00A25D4D" w14:paraId="2558EA4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7D5B7159" w14:textId="77777777" w:rsidTr="00C0190C">
              <w:trPr>
                <w:tblHeader/>
                <w:tblCellSpacing w:w="0" w:type="dxa"/>
              </w:trPr>
              <w:tc>
                <w:tcPr>
                  <w:tcW w:w="360" w:type="dxa"/>
                  <w:hideMark/>
                </w:tcPr>
                <w:p w14:paraId="6F4F0F58" w14:textId="77777777" w:rsidR="00C0190C" w:rsidRPr="00A25D4D" w:rsidRDefault="00C0190C" w:rsidP="008F13CC">
                  <w:pPr>
                    <w:jc w:val="left"/>
                  </w:pPr>
                  <w:r w:rsidRPr="00A25D4D">
                    <w:t> </w:t>
                  </w:r>
                </w:p>
              </w:tc>
              <w:tc>
                <w:tcPr>
                  <w:tcW w:w="1500" w:type="dxa"/>
                  <w:hideMark/>
                </w:tcPr>
                <w:p w14:paraId="470CA113" w14:textId="77777777" w:rsidR="00C0190C" w:rsidRPr="00A25D4D" w:rsidRDefault="00C0190C" w:rsidP="008F13CC">
                  <w:pPr>
                    <w:jc w:val="left"/>
                  </w:pPr>
                  <w:r w:rsidRPr="00A25D4D">
                    <w:t>Naam</w:t>
                  </w:r>
                </w:p>
              </w:tc>
              <w:tc>
                <w:tcPr>
                  <w:tcW w:w="0" w:type="auto"/>
                  <w:hideMark/>
                </w:tcPr>
                <w:p w14:paraId="4A8C245A" w14:textId="77777777" w:rsidR="00C0190C" w:rsidRPr="00A25D4D" w:rsidRDefault="00C0190C" w:rsidP="008F13CC">
                  <w:pPr>
                    <w:jc w:val="left"/>
                  </w:pPr>
                </w:p>
              </w:tc>
            </w:tr>
            <w:tr w:rsidR="00C0190C" w:rsidRPr="00A25D4D" w14:paraId="76E66003" w14:textId="77777777" w:rsidTr="00C0190C">
              <w:trPr>
                <w:tblHeader/>
                <w:tblCellSpacing w:w="0" w:type="dxa"/>
              </w:trPr>
              <w:tc>
                <w:tcPr>
                  <w:tcW w:w="360" w:type="dxa"/>
                  <w:hideMark/>
                </w:tcPr>
                <w:p w14:paraId="38186FAC" w14:textId="77777777" w:rsidR="00C0190C" w:rsidRPr="00A25D4D" w:rsidRDefault="00C0190C" w:rsidP="008F13CC">
                  <w:pPr>
                    <w:jc w:val="left"/>
                  </w:pPr>
                  <w:r w:rsidRPr="00A25D4D">
                    <w:t> </w:t>
                  </w:r>
                </w:p>
              </w:tc>
              <w:tc>
                <w:tcPr>
                  <w:tcW w:w="1500" w:type="dxa"/>
                  <w:hideMark/>
                </w:tcPr>
                <w:p w14:paraId="1C80FB91" w14:textId="77777777" w:rsidR="00C0190C" w:rsidRPr="00A25D4D" w:rsidRDefault="00C0190C" w:rsidP="008F13CC">
                  <w:pPr>
                    <w:jc w:val="left"/>
                  </w:pPr>
                  <w:r w:rsidRPr="00A25D4D">
                    <w:t>Definitie:</w:t>
                  </w:r>
                </w:p>
              </w:tc>
              <w:tc>
                <w:tcPr>
                  <w:tcW w:w="0" w:type="auto"/>
                  <w:hideMark/>
                </w:tcPr>
                <w:p w14:paraId="1B3FBA9A" w14:textId="77777777" w:rsidR="00C0190C" w:rsidRPr="00A25D4D" w:rsidRDefault="00C0190C" w:rsidP="008F13CC">
                  <w:pPr>
                    <w:jc w:val="left"/>
                  </w:pPr>
                  <w:r w:rsidRPr="00A25D4D">
                    <w:t xml:space="preserve">Topografie die extra wordt toegevoegd voor relatieve plaatsbepaling van objecten. </w:t>
                  </w:r>
                </w:p>
              </w:tc>
            </w:tr>
            <w:tr w:rsidR="00C0190C" w:rsidRPr="00A25D4D" w14:paraId="07B78012" w14:textId="77777777" w:rsidTr="00C0190C">
              <w:trPr>
                <w:tblHeader/>
                <w:tblCellSpacing w:w="0" w:type="dxa"/>
              </w:trPr>
              <w:tc>
                <w:tcPr>
                  <w:tcW w:w="360" w:type="dxa"/>
                  <w:hideMark/>
                </w:tcPr>
                <w:p w14:paraId="7EFE4A86" w14:textId="77777777" w:rsidR="00C0190C" w:rsidRPr="00A25D4D" w:rsidRDefault="00C0190C" w:rsidP="008F13CC">
                  <w:pPr>
                    <w:jc w:val="left"/>
                  </w:pPr>
                  <w:r w:rsidRPr="00A25D4D">
                    <w:t> </w:t>
                  </w:r>
                </w:p>
              </w:tc>
              <w:tc>
                <w:tcPr>
                  <w:tcW w:w="1500" w:type="dxa"/>
                  <w:hideMark/>
                </w:tcPr>
                <w:p w14:paraId="7C7DE532" w14:textId="77777777" w:rsidR="00C0190C" w:rsidRPr="00A25D4D" w:rsidRDefault="00C0190C" w:rsidP="008F13CC">
                  <w:pPr>
                    <w:jc w:val="left"/>
                  </w:pPr>
                  <w:r w:rsidRPr="00A25D4D">
                    <w:t>Subtype van:</w:t>
                  </w:r>
                </w:p>
              </w:tc>
              <w:tc>
                <w:tcPr>
                  <w:tcW w:w="0" w:type="auto"/>
                  <w:hideMark/>
                </w:tcPr>
                <w:p w14:paraId="04CEAC60" w14:textId="77777777" w:rsidR="00C0190C" w:rsidRPr="00A25D4D" w:rsidRDefault="00C0190C" w:rsidP="008F13CC">
                  <w:pPr>
                    <w:jc w:val="left"/>
                  </w:pPr>
                  <w:r w:rsidRPr="00A25D4D">
                    <w:t xml:space="preserve">Label, </w:t>
                  </w:r>
                  <w:proofErr w:type="spellStart"/>
                  <w:r w:rsidRPr="00A25D4D">
                    <w:t>IMKLBasis</w:t>
                  </w:r>
                  <w:proofErr w:type="spellEnd"/>
                </w:p>
              </w:tc>
            </w:tr>
            <w:tr w:rsidR="00C0190C" w:rsidRPr="00A25D4D" w14:paraId="6007BA23" w14:textId="77777777" w:rsidTr="00C0190C">
              <w:trPr>
                <w:tblHeader/>
                <w:tblCellSpacing w:w="0" w:type="dxa"/>
              </w:trPr>
              <w:tc>
                <w:tcPr>
                  <w:tcW w:w="360" w:type="dxa"/>
                  <w:hideMark/>
                </w:tcPr>
                <w:p w14:paraId="25B8F7ED" w14:textId="77777777" w:rsidR="00C0190C" w:rsidRPr="00A25D4D" w:rsidRDefault="00C0190C" w:rsidP="008F13CC">
                  <w:pPr>
                    <w:jc w:val="left"/>
                  </w:pPr>
                  <w:r w:rsidRPr="00A25D4D">
                    <w:t> </w:t>
                  </w:r>
                </w:p>
              </w:tc>
              <w:tc>
                <w:tcPr>
                  <w:tcW w:w="1500" w:type="dxa"/>
                  <w:hideMark/>
                </w:tcPr>
                <w:p w14:paraId="440BFA37" w14:textId="77777777" w:rsidR="00C0190C" w:rsidRPr="00A25D4D" w:rsidRDefault="00C0190C" w:rsidP="008F13CC">
                  <w:pPr>
                    <w:jc w:val="left"/>
                  </w:pPr>
                  <w:r w:rsidRPr="00A25D4D">
                    <w:t>Omschrijving:</w:t>
                  </w:r>
                </w:p>
              </w:tc>
              <w:tc>
                <w:tcPr>
                  <w:tcW w:w="0" w:type="auto"/>
                  <w:hideMark/>
                </w:tcPr>
                <w:p w14:paraId="1A8AF5E3" w14:textId="77777777" w:rsidR="00C0190C" w:rsidRPr="00A25D4D" w:rsidRDefault="00C0190C" w:rsidP="008F13CC">
                  <w:pPr>
                    <w:jc w:val="left"/>
                  </w:pPr>
                  <w:r w:rsidRPr="00A25D4D">
                    <w:t xml:space="preserve">In principe wordt er een standaard topografische ondergrond gebruikt maar optioneel kan een eigen topografie meegeleverd worden ter nadere bepaling of oriëntatie van de ligging van een leiding of leidingelement. In geval van een geografisch object worden deze topografieën gesitueerd via het attribuut “ligging” waarbij punt, lijn en polygoon geometrieën gebruikt kunnen worden. </w:t>
                  </w:r>
                </w:p>
              </w:tc>
            </w:tr>
            <w:tr w:rsidR="00C0190C" w:rsidRPr="00A25D4D" w14:paraId="3AB8B85B" w14:textId="77777777" w:rsidTr="00C0190C">
              <w:trPr>
                <w:tblHeader/>
                <w:tblCellSpacing w:w="0" w:type="dxa"/>
              </w:trPr>
              <w:tc>
                <w:tcPr>
                  <w:tcW w:w="360" w:type="dxa"/>
                  <w:hideMark/>
                </w:tcPr>
                <w:p w14:paraId="237CC528" w14:textId="77777777" w:rsidR="00C0190C" w:rsidRPr="00A25D4D" w:rsidRDefault="00C0190C" w:rsidP="008F13CC">
                  <w:pPr>
                    <w:jc w:val="left"/>
                  </w:pPr>
                  <w:r w:rsidRPr="00A25D4D">
                    <w:t> </w:t>
                  </w:r>
                </w:p>
              </w:tc>
              <w:tc>
                <w:tcPr>
                  <w:tcW w:w="1500" w:type="dxa"/>
                  <w:hideMark/>
                </w:tcPr>
                <w:p w14:paraId="04A44D5A" w14:textId="77777777" w:rsidR="00C0190C" w:rsidRPr="00A25D4D" w:rsidRDefault="00C0190C" w:rsidP="008F13CC">
                  <w:pPr>
                    <w:jc w:val="left"/>
                  </w:pPr>
                  <w:r w:rsidRPr="00A25D4D">
                    <w:t>Stereotypes:</w:t>
                  </w:r>
                </w:p>
              </w:tc>
              <w:tc>
                <w:tcPr>
                  <w:tcW w:w="0" w:type="auto"/>
                  <w:hideMark/>
                </w:tcPr>
                <w:p w14:paraId="2E38238E"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5B85569F" w14:textId="77777777" w:rsidR="00C0190C" w:rsidRPr="00A25D4D" w:rsidRDefault="00C0190C" w:rsidP="008F13CC">
            <w:pPr>
              <w:jc w:val="left"/>
            </w:pPr>
          </w:p>
        </w:tc>
      </w:tr>
      <w:tr w:rsidR="00C0190C" w:rsidRPr="00A25D4D" w14:paraId="0C02558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F1F86F2" w14:textId="77777777" w:rsidR="00C0190C" w:rsidRPr="00A25D4D" w:rsidRDefault="00C0190C" w:rsidP="008F13CC">
            <w:pPr>
              <w:jc w:val="left"/>
            </w:pPr>
            <w:r w:rsidRPr="00A25D4D">
              <w:rPr>
                <w:b/>
                <w:bCs/>
              </w:rPr>
              <w:t>Attribuut: status</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632E7642" w14:textId="77777777" w:rsidTr="00C0190C">
              <w:trPr>
                <w:tblHeader/>
                <w:tblCellSpacing w:w="0" w:type="dxa"/>
              </w:trPr>
              <w:tc>
                <w:tcPr>
                  <w:tcW w:w="360" w:type="dxa"/>
                  <w:hideMark/>
                </w:tcPr>
                <w:p w14:paraId="5788C8C1" w14:textId="77777777" w:rsidR="00C0190C" w:rsidRPr="00A25D4D" w:rsidRDefault="00C0190C" w:rsidP="008F13CC">
                  <w:pPr>
                    <w:jc w:val="left"/>
                  </w:pPr>
                  <w:r w:rsidRPr="00A25D4D">
                    <w:t> </w:t>
                  </w:r>
                </w:p>
              </w:tc>
              <w:tc>
                <w:tcPr>
                  <w:tcW w:w="1500" w:type="dxa"/>
                  <w:hideMark/>
                </w:tcPr>
                <w:p w14:paraId="358A81F6" w14:textId="77777777" w:rsidR="00C0190C" w:rsidRPr="00A25D4D" w:rsidRDefault="00C0190C" w:rsidP="008F13CC">
                  <w:pPr>
                    <w:jc w:val="left"/>
                  </w:pPr>
                  <w:r w:rsidRPr="00A25D4D">
                    <w:t>Type:</w:t>
                  </w:r>
                </w:p>
              </w:tc>
              <w:tc>
                <w:tcPr>
                  <w:tcW w:w="0" w:type="auto"/>
                  <w:hideMark/>
                </w:tcPr>
                <w:p w14:paraId="1DA878C9" w14:textId="77777777" w:rsidR="00C0190C" w:rsidRPr="00A25D4D" w:rsidRDefault="00C0190C" w:rsidP="008F13CC">
                  <w:pPr>
                    <w:jc w:val="left"/>
                  </w:pPr>
                  <w:proofErr w:type="spellStart"/>
                  <w:r w:rsidRPr="00A25D4D">
                    <w:t>EigenTopografieStatusValue</w:t>
                  </w:r>
                  <w:proofErr w:type="spellEnd"/>
                </w:p>
              </w:tc>
            </w:tr>
            <w:tr w:rsidR="00C0190C" w:rsidRPr="00A25D4D" w14:paraId="4E166E50" w14:textId="77777777" w:rsidTr="00C0190C">
              <w:trPr>
                <w:tblHeader/>
                <w:tblCellSpacing w:w="0" w:type="dxa"/>
              </w:trPr>
              <w:tc>
                <w:tcPr>
                  <w:tcW w:w="360" w:type="dxa"/>
                  <w:hideMark/>
                </w:tcPr>
                <w:p w14:paraId="087BA782" w14:textId="77777777" w:rsidR="00C0190C" w:rsidRPr="00A25D4D" w:rsidRDefault="00C0190C" w:rsidP="008F13CC">
                  <w:pPr>
                    <w:jc w:val="left"/>
                  </w:pPr>
                  <w:r w:rsidRPr="00A25D4D">
                    <w:t> </w:t>
                  </w:r>
                </w:p>
              </w:tc>
              <w:tc>
                <w:tcPr>
                  <w:tcW w:w="1500" w:type="dxa"/>
                  <w:hideMark/>
                </w:tcPr>
                <w:p w14:paraId="0AD5DE6D" w14:textId="77777777" w:rsidR="00C0190C" w:rsidRPr="00A25D4D" w:rsidRDefault="00C0190C" w:rsidP="008F13CC">
                  <w:pPr>
                    <w:jc w:val="left"/>
                  </w:pPr>
                  <w:r w:rsidRPr="00A25D4D">
                    <w:t>Naam</w:t>
                  </w:r>
                </w:p>
              </w:tc>
              <w:tc>
                <w:tcPr>
                  <w:tcW w:w="0" w:type="auto"/>
                  <w:hideMark/>
                </w:tcPr>
                <w:p w14:paraId="49C2B7EA" w14:textId="77777777" w:rsidR="00C0190C" w:rsidRPr="00A25D4D" w:rsidRDefault="00C0190C" w:rsidP="008F13CC">
                  <w:pPr>
                    <w:jc w:val="left"/>
                  </w:pPr>
                </w:p>
              </w:tc>
            </w:tr>
            <w:tr w:rsidR="00C0190C" w:rsidRPr="00A25D4D" w14:paraId="5036D48E" w14:textId="77777777" w:rsidTr="00C0190C">
              <w:trPr>
                <w:tblHeader/>
                <w:tblCellSpacing w:w="0" w:type="dxa"/>
              </w:trPr>
              <w:tc>
                <w:tcPr>
                  <w:tcW w:w="360" w:type="dxa"/>
                  <w:hideMark/>
                </w:tcPr>
                <w:p w14:paraId="4D92D8E4" w14:textId="77777777" w:rsidR="00C0190C" w:rsidRPr="00A25D4D" w:rsidRDefault="00C0190C" w:rsidP="008F13CC">
                  <w:pPr>
                    <w:jc w:val="left"/>
                  </w:pPr>
                  <w:r w:rsidRPr="00A25D4D">
                    <w:t> </w:t>
                  </w:r>
                </w:p>
              </w:tc>
              <w:tc>
                <w:tcPr>
                  <w:tcW w:w="1500" w:type="dxa"/>
                  <w:hideMark/>
                </w:tcPr>
                <w:p w14:paraId="159776E7" w14:textId="77777777" w:rsidR="00C0190C" w:rsidRPr="00A25D4D" w:rsidRDefault="00C0190C" w:rsidP="008F13CC">
                  <w:pPr>
                    <w:jc w:val="left"/>
                  </w:pPr>
                  <w:r w:rsidRPr="00A25D4D">
                    <w:t>Definitie:</w:t>
                  </w:r>
                </w:p>
              </w:tc>
              <w:tc>
                <w:tcPr>
                  <w:tcW w:w="0" w:type="auto"/>
                  <w:hideMark/>
                </w:tcPr>
                <w:p w14:paraId="6EB927C0" w14:textId="77777777" w:rsidR="00C0190C" w:rsidRPr="00A25D4D" w:rsidRDefault="00C0190C" w:rsidP="008F13CC">
                  <w:pPr>
                    <w:jc w:val="left"/>
                  </w:pPr>
                  <w:r w:rsidRPr="00A25D4D">
                    <w:t xml:space="preserve">Plan of bestaande topografie. </w:t>
                  </w:r>
                </w:p>
              </w:tc>
            </w:tr>
            <w:tr w:rsidR="00C0190C" w:rsidRPr="00A25D4D" w14:paraId="6082590D" w14:textId="77777777" w:rsidTr="00C0190C">
              <w:trPr>
                <w:tblHeader/>
                <w:tblCellSpacing w:w="0" w:type="dxa"/>
              </w:trPr>
              <w:tc>
                <w:tcPr>
                  <w:tcW w:w="360" w:type="dxa"/>
                  <w:hideMark/>
                </w:tcPr>
                <w:p w14:paraId="62852353" w14:textId="77777777" w:rsidR="00C0190C" w:rsidRPr="00A25D4D" w:rsidRDefault="00C0190C" w:rsidP="008F13CC">
                  <w:pPr>
                    <w:jc w:val="left"/>
                  </w:pPr>
                  <w:r w:rsidRPr="00A25D4D">
                    <w:t> </w:t>
                  </w:r>
                </w:p>
              </w:tc>
              <w:tc>
                <w:tcPr>
                  <w:tcW w:w="1500" w:type="dxa"/>
                  <w:hideMark/>
                </w:tcPr>
                <w:p w14:paraId="28A91BE4"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A9FD384" w14:textId="77777777" w:rsidR="00C0190C" w:rsidRPr="00A25D4D" w:rsidRDefault="00C0190C" w:rsidP="008F13CC">
                  <w:pPr>
                    <w:jc w:val="left"/>
                  </w:pPr>
                  <w:r w:rsidRPr="00A25D4D">
                    <w:t>1</w:t>
                  </w:r>
                </w:p>
              </w:tc>
            </w:tr>
          </w:tbl>
          <w:p w14:paraId="039F295C" w14:textId="77777777" w:rsidR="00C0190C" w:rsidRPr="00A25D4D" w:rsidRDefault="00C0190C" w:rsidP="008F13CC">
            <w:pPr>
              <w:jc w:val="left"/>
            </w:pPr>
          </w:p>
        </w:tc>
      </w:tr>
      <w:tr w:rsidR="00C0190C" w:rsidRPr="00A25D4D" w14:paraId="1E35B3B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0983B91" w14:textId="77777777" w:rsidR="00C0190C" w:rsidRPr="00A25D4D" w:rsidRDefault="00C0190C" w:rsidP="008F13CC">
            <w:pPr>
              <w:jc w:val="left"/>
            </w:pPr>
            <w:r w:rsidRPr="00A25D4D">
              <w:rPr>
                <w:b/>
                <w:bCs/>
              </w:rPr>
              <w:t xml:space="preserve">Attribuut: </w:t>
            </w:r>
            <w:proofErr w:type="spellStart"/>
            <w:r w:rsidRPr="00A25D4D">
              <w:rPr>
                <w:b/>
                <w:bCs/>
              </w:rPr>
              <w:t>typeTopografischObject</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01E33F3F" w14:textId="77777777" w:rsidTr="00C0190C">
              <w:trPr>
                <w:tblHeader/>
                <w:tblCellSpacing w:w="0" w:type="dxa"/>
              </w:trPr>
              <w:tc>
                <w:tcPr>
                  <w:tcW w:w="360" w:type="dxa"/>
                  <w:hideMark/>
                </w:tcPr>
                <w:p w14:paraId="7B31F87F" w14:textId="77777777" w:rsidR="00C0190C" w:rsidRPr="00A25D4D" w:rsidRDefault="00C0190C" w:rsidP="008F13CC">
                  <w:pPr>
                    <w:jc w:val="left"/>
                  </w:pPr>
                  <w:r w:rsidRPr="00A25D4D">
                    <w:t> </w:t>
                  </w:r>
                </w:p>
              </w:tc>
              <w:tc>
                <w:tcPr>
                  <w:tcW w:w="1500" w:type="dxa"/>
                  <w:hideMark/>
                </w:tcPr>
                <w:p w14:paraId="471723A3" w14:textId="77777777" w:rsidR="00C0190C" w:rsidRPr="00A25D4D" w:rsidRDefault="00C0190C" w:rsidP="008F13CC">
                  <w:pPr>
                    <w:jc w:val="left"/>
                  </w:pPr>
                  <w:r w:rsidRPr="00A25D4D">
                    <w:t>Type:</w:t>
                  </w:r>
                </w:p>
              </w:tc>
              <w:tc>
                <w:tcPr>
                  <w:tcW w:w="0" w:type="auto"/>
                  <w:hideMark/>
                </w:tcPr>
                <w:p w14:paraId="5DBEF5A9" w14:textId="77777777" w:rsidR="00C0190C" w:rsidRPr="00A25D4D" w:rsidRDefault="00C0190C" w:rsidP="008F13CC">
                  <w:pPr>
                    <w:jc w:val="left"/>
                  </w:pPr>
                  <w:proofErr w:type="spellStart"/>
                  <w:r w:rsidRPr="00A25D4D">
                    <w:t>TopografischObjectTypeValue</w:t>
                  </w:r>
                  <w:proofErr w:type="spellEnd"/>
                </w:p>
              </w:tc>
            </w:tr>
            <w:tr w:rsidR="00C0190C" w:rsidRPr="00A25D4D" w14:paraId="7BF846E0" w14:textId="77777777" w:rsidTr="00C0190C">
              <w:trPr>
                <w:tblHeader/>
                <w:tblCellSpacing w:w="0" w:type="dxa"/>
              </w:trPr>
              <w:tc>
                <w:tcPr>
                  <w:tcW w:w="360" w:type="dxa"/>
                  <w:hideMark/>
                </w:tcPr>
                <w:p w14:paraId="05FE081E" w14:textId="77777777" w:rsidR="00C0190C" w:rsidRPr="00A25D4D" w:rsidRDefault="00C0190C" w:rsidP="008F13CC">
                  <w:pPr>
                    <w:jc w:val="left"/>
                  </w:pPr>
                  <w:r w:rsidRPr="00A25D4D">
                    <w:t> </w:t>
                  </w:r>
                </w:p>
              </w:tc>
              <w:tc>
                <w:tcPr>
                  <w:tcW w:w="1500" w:type="dxa"/>
                  <w:hideMark/>
                </w:tcPr>
                <w:p w14:paraId="7D8A0B2A" w14:textId="77777777" w:rsidR="00C0190C" w:rsidRPr="00A25D4D" w:rsidRDefault="00C0190C" w:rsidP="008F13CC">
                  <w:pPr>
                    <w:jc w:val="left"/>
                  </w:pPr>
                  <w:r w:rsidRPr="00A25D4D">
                    <w:t>Naam</w:t>
                  </w:r>
                </w:p>
              </w:tc>
              <w:tc>
                <w:tcPr>
                  <w:tcW w:w="0" w:type="auto"/>
                  <w:hideMark/>
                </w:tcPr>
                <w:p w14:paraId="33DB37CB" w14:textId="77777777" w:rsidR="00C0190C" w:rsidRPr="00A25D4D" w:rsidRDefault="00C0190C" w:rsidP="008F13CC">
                  <w:pPr>
                    <w:jc w:val="left"/>
                  </w:pPr>
                </w:p>
              </w:tc>
            </w:tr>
            <w:tr w:rsidR="00C0190C" w:rsidRPr="00A25D4D" w14:paraId="2F13C1CF" w14:textId="77777777" w:rsidTr="00C0190C">
              <w:trPr>
                <w:tblHeader/>
                <w:tblCellSpacing w:w="0" w:type="dxa"/>
              </w:trPr>
              <w:tc>
                <w:tcPr>
                  <w:tcW w:w="360" w:type="dxa"/>
                  <w:hideMark/>
                </w:tcPr>
                <w:p w14:paraId="7EC4014C" w14:textId="77777777" w:rsidR="00C0190C" w:rsidRPr="00A25D4D" w:rsidRDefault="00C0190C" w:rsidP="008F13CC">
                  <w:pPr>
                    <w:jc w:val="left"/>
                  </w:pPr>
                  <w:r w:rsidRPr="00A25D4D">
                    <w:t> </w:t>
                  </w:r>
                </w:p>
              </w:tc>
              <w:tc>
                <w:tcPr>
                  <w:tcW w:w="1500" w:type="dxa"/>
                  <w:hideMark/>
                </w:tcPr>
                <w:p w14:paraId="4072BF9D" w14:textId="77777777" w:rsidR="00C0190C" w:rsidRPr="00A25D4D" w:rsidRDefault="00C0190C" w:rsidP="008F13CC">
                  <w:pPr>
                    <w:jc w:val="left"/>
                  </w:pPr>
                  <w:r w:rsidRPr="00A25D4D">
                    <w:t>Definitie:</w:t>
                  </w:r>
                </w:p>
              </w:tc>
              <w:tc>
                <w:tcPr>
                  <w:tcW w:w="0" w:type="auto"/>
                  <w:hideMark/>
                </w:tcPr>
                <w:p w14:paraId="0D2DBF62" w14:textId="77777777" w:rsidR="00C0190C" w:rsidRPr="00A25D4D" w:rsidRDefault="00C0190C" w:rsidP="008F13CC">
                  <w:pPr>
                    <w:jc w:val="left"/>
                  </w:pPr>
                  <w:r w:rsidRPr="00A25D4D">
                    <w:t xml:space="preserve">Soort topografisch object. </w:t>
                  </w:r>
                </w:p>
              </w:tc>
            </w:tr>
            <w:tr w:rsidR="00C0190C" w:rsidRPr="00A25D4D" w14:paraId="36DB1CFE" w14:textId="77777777" w:rsidTr="00C0190C">
              <w:trPr>
                <w:tblHeader/>
                <w:tblCellSpacing w:w="0" w:type="dxa"/>
              </w:trPr>
              <w:tc>
                <w:tcPr>
                  <w:tcW w:w="360" w:type="dxa"/>
                  <w:hideMark/>
                </w:tcPr>
                <w:p w14:paraId="23FEE650" w14:textId="77777777" w:rsidR="00C0190C" w:rsidRPr="00A25D4D" w:rsidRDefault="00C0190C" w:rsidP="008F13CC">
                  <w:pPr>
                    <w:jc w:val="left"/>
                  </w:pPr>
                  <w:r w:rsidRPr="00A25D4D">
                    <w:t> </w:t>
                  </w:r>
                </w:p>
              </w:tc>
              <w:tc>
                <w:tcPr>
                  <w:tcW w:w="1500" w:type="dxa"/>
                  <w:hideMark/>
                </w:tcPr>
                <w:p w14:paraId="04D642D0" w14:textId="77777777" w:rsidR="00C0190C" w:rsidRPr="00A25D4D" w:rsidRDefault="00C0190C" w:rsidP="008F13CC">
                  <w:pPr>
                    <w:jc w:val="left"/>
                  </w:pPr>
                  <w:r w:rsidRPr="00A25D4D">
                    <w:t>Omschrijving:</w:t>
                  </w:r>
                </w:p>
              </w:tc>
              <w:tc>
                <w:tcPr>
                  <w:tcW w:w="0" w:type="auto"/>
                  <w:hideMark/>
                </w:tcPr>
                <w:p w14:paraId="2ACDDE6F" w14:textId="77777777" w:rsidR="00C0190C" w:rsidRPr="00A25D4D" w:rsidRDefault="00C0190C" w:rsidP="008F13CC">
                  <w:pPr>
                    <w:jc w:val="left"/>
                  </w:pPr>
                  <w:r w:rsidRPr="00A25D4D">
                    <w:t xml:space="preserve">Aangeven wordt welk type object uit de BGT of BGT plus is opgenomen. </w:t>
                  </w:r>
                </w:p>
              </w:tc>
            </w:tr>
            <w:tr w:rsidR="00C0190C" w:rsidRPr="00A25D4D" w14:paraId="14E00C87" w14:textId="77777777" w:rsidTr="00C0190C">
              <w:trPr>
                <w:tblHeader/>
                <w:tblCellSpacing w:w="0" w:type="dxa"/>
              </w:trPr>
              <w:tc>
                <w:tcPr>
                  <w:tcW w:w="360" w:type="dxa"/>
                  <w:hideMark/>
                </w:tcPr>
                <w:p w14:paraId="0EF41FDB" w14:textId="77777777" w:rsidR="00C0190C" w:rsidRPr="00A25D4D" w:rsidRDefault="00C0190C" w:rsidP="008F13CC">
                  <w:pPr>
                    <w:jc w:val="left"/>
                  </w:pPr>
                  <w:r w:rsidRPr="00A25D4D">
                    <w:t> </w:t>
                  </w:r>
                </w:p>
              </w:tc>
              <w:tc>
                <w:tcPr>
                  <w:tcW w:w="1500" w:type="dxa"/>
                  <w:hideMark/>
                </w:tcPr>
                <w:p w14:paraId="4676D76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832186E" w14:textId="77777777" w:rsidR="00C0190C" w:rsidRPr="00A25D4D" w:rsidRDefault="00C0190C" w:rsidP="008F13CC">
                  <w:pPr>
                    <w:jc w:val="left"/>
                  </w:pPr>
                  <w:r w:rsidRPr="00A25D4D">
                    <w:t>1</w:t>
                  </w:r>
                </w:p>
              </w:tc>
            </w:tr>
          </w:tbl>
          <w:p w14:paraId="724D6557" w14:textId="77777777" w:rsidR="00C0190C" w:rsidRPr="00A25D4D" w:rsidRDefault="00C0190C" w:rsidP="008F13CC">
            <w:pPr>
              <w:jc w:val="left"/>
            </w:pPr>
          </w:p>
        </w:tc>
      </w:tr>
      <w:tr w:rsidR="00C0190C" w:rsidRPr="00A25D4D" w14:paraId="63A3BC6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D3B5529" w14:textId="77777777" w:rsidR="00C0190C" w:rsidRPr="00A25D4D" w:rsidRDefault="00C0190C" w:rsidP="008F13CC">
            <w:pPr>
              <w:jc w:val="left"/>
            </w:pPr>
            <w:r w:rsidRPr="00A25D4D">
              <w:rPr>
                <w:b/>
                <w:bCs/>
              </w:rPr>
              <w:t>Attribuut: ligging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74091687" w14:textId="77777777" w:rsidTr="00C0190C">
              <w:trPr>
                <w:tblHeader/>
                <w:tblCellSpacing w:w="0" w:type="dxa"/>
              </w:trPr>
              <w:tc>
                <w:tcPr>
                  <w:tcW w:w="360" w:type="dxa"/>
                  <w:hideMark/>
                </w:tcPr>
                <w:p w14:paraId="383EC0CA" w14:textId="77777777" w:rsidR="00C0190C" w:rsidRPr="00A25D4D" w:rsidRDefault="00C0190C" w:rsidP="008F13CC">
                  <w:pPr>
                    <w:jc w:val="left"/>
                  </w:pPr>
                  <w:r w:rsidRPr="00A25D4D">
                    <w:t> </w:t>
                  </w:r>
                </w:p>
              </w:tc>
              <w:tc>
                <w:tcPr>
                  <w:tcW w:w="1500" w:type="dxa"/>
                  <w:hideMark/>
                </w:tcPr>
                <w:p w14:paraId="5A76D661" w14:textId="77777777" w:rsidR="00C0190C" w:rsidRPr="00A25D4D" w:rsidRDefault="00C0190C" w:rsidP="008F13CC">
                  <w:pPr>
                    <w:jc w:val="left"/>
                  </w:pPr>
                  <w:r w:rsidRPr="00A25D4D">
                    <w:t>Type:</w:t>
                  </w:r>
                </w:p>
              </w:tc>
              <w:tc>
                <w:tcPr>
                  <w:tcW w:w="0" w:type="auto"/>
                  <w:hideMark/>
                </w:tcPr>
                <w:p w14:paraId="1C0B2EA4" w14:textId="77777777" w:rsidR="00C0190C" w:rsidRPr="00A25D4D" w:rsidRDefault="00C0190C" w:rsidP="008F13CC">
                  <w:pPr>
                    <w:jc w:val="left"/>
                  </w:pPr>
                  <w:proofErr w:type="spellStart"/>
                  <w:r w:rsidRPr="00A25D4D">
                    <w:t>GM_Object</w:t>
                  </w:r>
                  <w:proofErr w:type="spellEnd"/>
                </w:p>
              </w:tc>
            </w:tr>
            <w:tr w:rsidR="00C0190C" w:rsidRPr="00A25D4D" w14:paraId="1C66665F" w14:textId="77777777" w:rsidTr="00C0190C">
              <w:trPr>
                <w:tblHeader/>
                <w:tblCellSpacing w:w="0" w:type="dxa"/>
              </w:trPr>
              <w:tc>
                <w:tcPr>
                  <w:tcW w:w="360" w:type="dxa"/>
                  <w:hideMark/>
                </w:tcPr>
                <w:p w14:paraId="1BB227CA" w14:textId="77777777" w:rsidR="00C0190C" w:rsidRPr="00A25D4D" w:rsidRDefault="00C0190C" w:rsidP="008F13CC">
                  <w:pPr>
                    <w:jc w:val="left"/>
                  </w:pPr>
                  <w:r w:rsidRPr="00A25D4D">
                    <w:t> </w:t>
                  </w:r>
                </w:p>
              </w:tc>
              <w:tc>
                <w:tcPr>
                  <w:tcW w:w="1500" w:type="dxa"/>
                  <w:hideMark/>
                </w:tcPr>
                <w:p w14:paraId="1CAD35D8" w14:textId="77777777" w:rsidR="00C0190C" w:rsidRPr="00A25D4D" w:rsidRDefault="00C0190C" w:rsidP="008F13CC">
                  <w:pPr>
                    <w:jc w:val="left"/>
                  </w:pPr>
                  <w:r w:rsidRPr="00A25D4D">
                    <w:t>Naam</w:t>
                  </w:r>
                </w:p>
              </w:tc>
              <w:tc>
                <w:tcPr>
                  <w:tcW w:w="0" w:type="auto"/>
                  <w:hideMark/>
                </w:tcPr>
                <w:p w14:paraId="3BF7618E" w14:textId="77777777" w:rsidR="00C0190C" w:rsidRPr="00A25D4D" w:rsidRDefault="00C0190C" w:rsidP="008F13CC">
                  <w:pPr>
                    <w:jc w:val="left"/>
                  </w:pPr>
                </w:p>
              </w:tc>
            </w:tr>
            <w:tr w:rsidR="00C0190C" w:rsidRPr="00A25D4D" w14:paraId="7A9E6DF2" w14:textId="77777777" w:rsidTr="00C0190C">
              <w:trPr>
                <w:tblHeader/>
                <w:tblCellSpacing w:w="0" w:type="dxa"/>
              </w:trPr>
              <w:tc>
                <w:tcPr>
                  <w:tcW w:w="360" w:type="dxa"/>
                  <w:hideMark/>
                </w:tcPr>
                <w:p w14:paraId="1F71FF90" w14:textId="77777777" w:rsidR="00C0190C" w:rsidRPr="00A25D4D" w:rsidRDefault="00C0190C" w:rsidP="008F13CC">
                  <w:pPr>
                    <w:jc w:val="left"/>
                  </w:pPr>
                  <w:r w:rsidRPr="00A25D4D">
                    <w:t> </w:t>
                  </w:r>
                </w:p>
              </w:tc>
              <w:tc>
                <w:tcPr>
                  <w:tcW w:w="1500" w:type="dxa"/>
                  <w:hideMark/>
                </w:tcPr>
                <w:p w14:paraId="736601DD" w14:textId="77777777" w:rsidR="00C0190C" w:rsidRPr="00A25D4D" w:rsidRDefault="00C0190C" w:rsidP="008F13CC">
                  <w:pPr>
                    <w:jc w:val="left"/>
                  </w:pPr>
                  <w:r w:rsidRPr="00A25D4D">
                    <w:t>Definitie:</w:t>
                  </w:r>
                </w:p>
              </w:tc>
              <w:tc>
                <w:tcPr>
                  <w:tcW w:w="0" w:type="auto"/>
                  <w:hideMark/>
                </w:tcPr>
                <w:p w14:paraId="2B627139" w14:textId="77777777" w:rsidR="00C0190C" w:rsidRPr="00A25D4D" w:rsidRDefault="00C0190C" w:rsidP="008F13CC">
                  <w:pPr>
                    <w:jc w:val="left"/>
                  </w:pPr>
                  <w:r w:rsidRPr="00A25D4D">
                    <w:t xml:space="preserve">Plaatsaanduiding van de extra topografie. </w:t>
                  </w:r>
                </w:p>
              </w:tc>
            </w:tr>
            <w:tr w:rsidR="00C0190C" w:rsidRPr="00A25D4D" w14:paraId="3142C811" w14:textId="77777777" w:rsidTr="00C0190C">
              <w:trPr>
                <w:tblHeader/>
                <w:tblCellSpacing w:w="0" w:type="dxa"/>
              </w:trPr>
              <w:tc>
                <w:tcPr>
                  <w:tcW w:w="360" w:type="dxa"/>
                  <w:hideMark/>
                </w:tcPr>
                <w:p w14:paraId="2AECDFBE" w14:textId="77777777" w:rsidR="00C0190C" w:rsidRPr="00A25D4D" w:rsidRDefault="00C0190C" w:rsidP="008F13CC">
                  <w:pPr>
                    <w:jc w:val="left"/>
                  </w:pPr>
                  <w:r w:rsidRPr="00A25D4D">
                    <w:t> </w:t>
                  </w:r>
                </w:p>
              </w:tc>
              <w:tc>
                <w:tcPr>
                  <w:tcW w:w="1500" w:type="dxa"/>
                  <w:hideMark/>
                </w:tcPr>
                <w:p w14:paraId="5C503531" w14:textId="77777777" w:rsidR="00C0190C" w:rsidRPr="00A25D4D" w:rsidRDefault="00C0190C" w:rsidP="008F13CC">
                  <w:pPr>
                    <w:jc w:val="left"/>
                  </w:pPr>
                  <w:r w:rsidRPr="00A25D4D">
                    <w:t>Omschrijving:</w:t>
                  </w:r>
                </w:p>
              </w:tc>
              <w:tc>
                <w:tcPr>
                  <w:tcW w:w="0" w:type="auto"/>
                  <w:hideMark/>
                </w:tcPr>
                <w:p w14:paraId="0C158959" w14:textId="77777777" w:rsidR="00C0190C" w:rsidRPr="00A25D4D" w:rsidRDefault="00C0190C" w:rsidP="008F13CC">
                  <w:pPr>
                    <w:jc w:val="left"/>
                  </w:pPr>
                  <w:r w:rsidRPr="00A25D4D">
                    <w:t xml:space="preserve">In geval van een geografisch object worden deze topografieën gesitueerd via het attribuut “ligging” waarbij punt, lijn en polygoon geometrieën gebruikt kunnen worden. </w:t>
                  </w:r>
                </w:p>
              </w:tc>
            </w:tr>
            <w:tr w:rsidR="00C0190C" w:rsidRPr="00A25D4D" w14:paraId="0DE8B77D" w14:textId="77777777" w:rsidTr="00C0190C">
              <w:trPr>
                <w:tblHeader/>
                <w:tblCellSpacing w:w="0" w:type="dxa"/>
              </w:trPr>
              <w:tc>
                <w:tcPr>
                  <w:tcW w:w="360" w:type="dxa"/>
                  <w:hideMark/>
                </w:tcPr>
                <w:p w14:paraId="6A01F882" w14:textId="77777777" w:rsidR="00C0190C" w:rsidRPr="00A25D4D" w:rsidRDefault="00C0190C" w:rsidP="008F13CC">
                  <w:pPr>
                    <w:jc w:val="left"/>
                  </w:pPr>
                  <w:r w:rsidRPr="00A25D4D">
                    <w:t> </w:t>
                  </w:r>
                </w:p>
              </w:tc>
              <w:tc>
                <w:tcPr>
                  <w:tcW w:w="1500" w:type="dxa"/>
                  <w:hideMark/>
                </w:tcPr>
                <w:p w14:paraId="68A7863D"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DD5CB64" w14:textId="77777777" w:rsidR="00C0190C" w:rsidRPr="00A25D4D" w:rsidRDefault="00C0190C" w:rsidP="008F13CC">
                  <w:pPr>
                    <w:jc w:val="left"/>
                  </w:pPr>
                  <w:r w:rsidRPr="00A25D4D">
                    <w:t>1</w:t>
                  </w:r>
                </w:p>
              </w:tc>
            </w:tr>
          </w:tbl>
          <w:p w14:paraId="33D3E923" w14:textId="77777777" w:rsidR="00C0190C" w:rsidRPr="00A25D4D" w:rsidRDefault="00C0190C" w:rsidP="008F13CC">
            <w:pPr>
              <w:jc w:val="left"/>
            </w:pPr>
          </w:p>
        </w:tc>
      </w:tr>
      <w:tr w:rsidR="00C0190C" w:rsidRPr="007060DF" w14:paraId="35A84D1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B80A433"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GeometriePuntLijnOfVlak</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01ACCDE0" w14:textId="77777777" w:rsidTr="00C0190C">
              <w:trPr>
                <w:tblHeader/>
                <w:tblCellSpacing w:w="0" w:type="dxa"/>
              </w:trPr>
              <w:tc>
                <w:tcPr>
                  <w:tcW w:w="360" w:type="dxa"/>
                  <w:hideMark/>
                </w:tcPr>
                <w:p w14:paraId="31280302" w14:textId="77777777" w:rsidR="00C0190C" w:rsidRPr="00A25D4D" w:rsidRDefault="00C0190C" w:rsidP="008F13CC">
                  <w:pPr>
                    <w:jc w:val="left"/>
                  </w:pPr>
                  <w:r w:rsidRPr="00A25D4D">
                    <w:t> </w:t>
                  </w:r>
                </w:p>
              </w:tc>
              <w:tc>
                <w:tcPr>
                  <w:tcW w:w="1500" w:type="dxa"/>
                  <w:hideMark/>
                </w:tcPr>
                <w:p w14:paraId="67082C54" w14:textId="77777777" w:rsidR="00C0190C" w:rsidRPr="00A25D4D" w:rsidRDefault="00C0190C" w:rsidP="008F13CC">
                  <w:pPr>
                    <w:jc w:val="left"/>
                  </w:pPr>
                  <w:r w:rsidRPr="00A25D4D">
                    <w:t>Natuurlijke taal:</w:t>
                  </w:r>
                </w:p>
              </w:tc>
              <w:tc>
                <w:tcPr>
                  <w:tcW w:w="0" w:type="auto"/>
                  <w:hideMark/>
                </w:tcPr>
                <w:p w14:paraId="3F999318" w14:textId="77777777" w:rsidR="00C0190C" w:rsidRPr="00A25D4D" w:rsidRDefault="00C0190C" w:rsidP="008F13CC">
                  <w:pPr>
                    <w:jc w:val="left"/>
                  </w:pPr>
                  <w:r w:rsidRPr="00A25D4D">
                    <w:t xml:space="preserve">Geometrie is punt, lijn of vlak </w:t>
                  </w:r>
                </w:p>
              </w:tc>
            </w:tr>
            <w:tr w:rsidR="00C0190C" w:rsidRPr="007060DF" w14:paraId="64C9B02D" w14:textId="77777777" w:rsidTr="00C0190C">
              <w:trPr>
                <w:tblHeader/>
                <w:tblCellSpacing w:w="0" w:type="dxa"/>
              </w:trPr>
              <w:tc>
                <w:tcPr>
                  <w:tcW w:w="360" w:type="dxa"/>
                  <w:hideMark/>
                </w:tcPr>
                <w:p w14:paraId="5D62A8CB" w14:textId="77777777" w:rsidR="00C0190C" w:rsidRPr="00A25D4D" w:rsidRDefault="00C0190C" w:rsidP="008F13CC">
                  <w:pPr>
                    <w:jc w:val="left"/>
                  </w:pPr>
                  <w:r w:rsidRPr="00A25D4D">
                    <w:t> </w:t>
                  </w:r>
                </w:p>
              </w:tc>
              <w:tc>
                <w:tcPr>
                  <w:tcW w:w="1500" w:type="dxa"/>
                  <w:hideMark/>
                </w:tcPr>
                <w:p w14:paraId="2CF26A36" w14:textId="77777777" w:rsidR="00C0190C" w:rsidRPr="00A25D4D" w:rsidRDefault="00C0190C" w:rsidP="008F13CC">
                  <w:pPr>
                    <w:jc w:val="left"/>
                  </w:pPr>
                  <w:r w:rsidRPr="00A25D4D">
                    <w:t>OCL:</w:t>
                  </w:r>
                </w:p>
              </w:tc>
              <w:tc>
                <w:tcPr>
                  <w:tcW w:w="0" w:type="auto"/>
                  <w:hideMark/>
                </w:tcPr>
                <w:p w14:paraId="6AE16AC3" w14:textId="77777777" w:rsidR="00C0190C" w:rsidRPr="00A25D4D" w:rsidRDefault="00C0190C" w:rsidP="008F13CC">
                  <w:pPr>
                    <w:jc w:val="left"/>
                    <w:rPr>
                      <w:lang w:val="en-GB"/>
                    </w:rPr>
                  </w:pPr>
                  <w:proofErr w:type="spellStart"/>
                  <w:r w:rsidRPr="00A25D4D">
                    <w:rPr>
                      <w:lang w:val="en-GB"/>
                    </w:rPr>
                    <w:t>Inv</w:t>
                  </w:r>
                  <w:proofErr w:type="spellEnd"/>
                  <w:r w:rsidRPr="00A25D4D">
                    <w:rPr>
                      <w:lang w:val="en-GB"/>
                    </w:rPr>
                    <w:t xml:space="preserve">: </w:t>
                  </w:r>
                  <w:proofErr w:type="spellStart"/>
                  <w:r w:rsidRPr="00A25D4D">
                    <w:rPr>
                      <w:lang w:val="en-GB"/>
                    </w:rPr>
                    <w:t>self.ligging.oclIsKindOf</w:t>
                  </w:r>
                  <w:proofErr w:type="spellEnd"/>
                  <w:r w:rsidRPr="00A25D4D">
                    <w:rPr>
                      <w:lang w:val="en-GB"/>
                    </w:rPr>
                    <w:t>(</w:t>
                  </w:r>
                  <w:proofErr w:type="spellStart"/>
                  <w:r w:rsidRPr="00A25D4D">
                    <w:rPr>
                      <w:lang w:val="en-GB"/>
                    </w:rPr>
                    <w:t>GM_Point</w:t>
                  </w:r>
                  <w:proofErr w:type="spellEnd"/>
                  <w:r w:rsidRPr="00A25D4D">
                    <w:rPr>
                      <w:lang w:val="en-GB"/>
                    </w:rPr>
                    <w:t xml:space="preserve">) or </w:t>
                  </w:r>
                  <w:proofErr w:type="spellStart"/>
                  <w:r w:rsidRPr="00A25D4D">
                    <w:rPr>
                      <w:lang w:val="en-GB"/>
                    </w:rPr>
                    <w:t>self.ligging.oclIsKindOf</w:t>
                  </w:r>
                  <w:proofErr w:type="spellEnd"/>
                  <w:r w:rsidRPr="00A25D4D">
                    <w:rPr>
                      <w:lang w:val="en-GB"/>
                    </w:rPr>
                    <w:t>(</w:t>
                  </w:r>
                  <w:proofErr w:type="spellStart"/>
                  <w:r w:rsidRPr="00A25D4D">
                    <w:rPr>
                      <w:lang w:val="en-GB"/>
                    </w:rPr>
                    <w:t>GM_Curve</w:t>
                  </w:r>
                  <w:proofErr w:type="spellEnd"/>
                  <w:r w:rsidRPr="00A25D4D">
                    <w:rPr>
                      <w:lang w:val="en-GB"/>
                    </w:rPr>
                    <w:t xml:space="preserve">) or </w:t>
                  </w:r>
                  <w:proofErr w:type="spellStart"/>
                  <w:r w:rsidRPr="00A25D4D">
                    <w:rPr>
                      <w:lang w:val="en-GB"/>
                    </w:rPr>
                    <w:t>self.ligging.oclIsKindOf</w:t>
                  </w:r>
                  <w:proofErr w:type="spellEnd"/>
                  <w:r w:rsidRPr="00A25D4D">
                    <w:rPr>
                      <w:lang w:val="en-GB"/>
                    </w:rPr>
                    <w:t>(</w:t>
                  </w:r>
                  <w:proofErr w:type="spellStart"/>
                  <w:r w:rsidRPr="00A25D4D">
                    <w:rPr>
                      <w:lang w:val="en-GB"/>
                    </w:rPr>
                    <w:t>GM_Surface</w:t>
                  </w:r>
                  <w:proofErr w:type="spellEnd"/>
                  <w:r w:rsidRPr="00A25D4D">
                    <w:rPr>
                      <w:lang w:val="en-GB"/>
                    </w:rPr>
                    <w:t>)</w:t>
                  </w:r>
                </w:p>
              </w:tc>
            </w:tr>
          </w:tbl>
          <w:p w14:paraId="28789992" w14:textId="77777777" w:rsidR="00C0190C" w:rsidRPr="00A25D4D" w:rsidRDefault="00C0190C" w:rsidP="008F13CC">
            <w:pPr>
              <w:jc w:val="left"/>
              <w:rPr>
                <w:lang w:val="en-GB"/>
              </w:rPr>
            </w:pPr>
          </w:p>
        </w:tc>
      </w:tr>
    </w:tbl>
    <w:p w14:paraId="14A2E133" w14:textId="77777777" w:rsidR="00C0190C" w:rsidRPr="00A25D4D" w:rsidRDefault="00C0190C" w:rsidP="008F13CC">
      <w:pPr>
        <w:pStyle w:val="Kop5"/>
        <w:jc w:val="left"/>
        <w:rPr>
          <w:sz w:val="16"/>
          <w:szCs w:val="16"/>
        </w:rPr>
      </w:pPr>
      <w:proofErr w:type="spellStart"/>
      <w:r w:rsidRPr="00A25D4D">
        <w:rPr>
          <w:sz w:val="16"/>
          <w:szCs w:val="16"/>
        </w:rPr>
        <w:t>EisVoorzorgsmaatregelBijlage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C0190C" w:rsidRPr="00A25D4D" w14:paraId="4949FB7E"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7A61394" w14:textId="77777777" w:rsidR="00C0190C" w:rsidRPr="00A25D4D" w:rsidRDefault="00C0190C" w:rsidP="008F13CC">
            <w:pPr>
              <w:jc w:val="left"/>
            </w:pPr>
            <w:proofErr w:type="spellStart"/>
            <w:r w:rsidRPr="00A25D4D">
              <w:rPr>
                <w:b/>
                <w:bCs/>
              </w:rPr>
              <w:t>EisVoorzorgsmaatregelBijlage</w:t>
            </w:r>
            <w:proofErr w:type="spellEnd"/>
          </w:p>
        </w:tc>
      </w:tr>
      <w:tr w:rsidR="00C0190C" w:rsidRPr="00A25D4D" w14:paraId="444B9C4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51A12BB5" w14:textId="77777777" w:rsidTr="00C0190C">
              <w:trPr>
                <w:tblHeader/>
                <w:tblCellSpacing w:w="0" w:type="dxa"/>
              </w:trPr>
              <w:tc>
                <w:tcPr>
                  <w:tcW w:w="360" w:type="dxa"/>
                  <w:hideMark/>
                </w:tcPr>
                <w:p w14:paraId="3641EBBD" w14:textId="77777777" w:rsidR="00C0190C" w:rsidRPr="00A25D4D" w:rsidRDefault="00C0190C" w:rsidP="008F13CC">
                  <w:pPr>
                    <w:jc w:val="left"/>
                  </w:pPr>
                  <w:r w:rsidRPr="00A25D4D">
                    <w:t> </w:t>
                  </w:r>
                </w:p>
              </w:tc>
              <w:tc>
                <w:tcPr>
                  <w:tcW w:w="1500" w:type="dxa"/>
                  <w:hideMark/>
                </w:tcPr>
                <w:p w14:paraId="19FD78C5" w14:textId="77777777" w:rsidR="00C0190C" w:rsidRPr="00A25D4D" w:rsidRDefault="00C0190C" w:rsidP="008F13CC">
                  <w:pPr>
                    <w:jc w:val="left"/>
                  </w:pPr>
                  <w:r w:rsidRPr="00A25D4D">
                    <w:t>Naam</w:t>
                  </w:r>
                </w:p>
              </w:tc>
              <w:tc>
                <w:tcPr>
                  <w:tcW w:w="0" w:type="auto"/>
                  <w:hideMark/>
                </w:tcPr>
                <w:p w14:paraId="2C0EDF81" w14:textId="77777777" w:rsidR="00C0190C" w:rsidRPr="00A25D4D" w:rsidRDefault="00C0190C" w:rsidP="008F13CC">
                  <w:pPr>
                    <w:jc w:val="left"/>
                  </w:pPr>
                </w:p>
              </w:tc>
            </w:tr>
            <w:tr w:rsidR="00C0190C" w:rsidRPr="00A25D4D" w14:paraId="7E2A0121" w14:textId="77777777" w:rsidTr="00C0190C">
              <w:trPr>
                <w:tblHeader/>
                <w:tblCellSpacing w:w="0" w:type="dxa"/>
              </w:trPr>
              <w:tc>
                <w:tcPr>
                  <w:tcW w:w="360" w:type="dxa"/>
                  <w:hideMark/>
                </w:tcPr>
                <w:p w14:paraId="2F16A269" w14:textId="77777777" w:rsidR="00C0190C" w:rsidRPr="00A25D4D" w:rsidRDefault="00C0190C" w:rsidP="008F13CC">
                  <w:pPr>
                    <w:jc w:val="left"/>
                  </w:pPr>
                  <w:r w:rsidRPr="00A25D4D">
                    <w:t> </w:t>
                  </w:r>
                </w:p>
              </w:tc>
              <w:tc>
                <w:tcPr>
                  <w:tcW w:w="1500" w:type="dxa"/>
                  <w:hideMark/>
                </w:tcPr>
                <w:p w14:paraId="12615FF4" w14:textId="77777777" w:rsidR="00C0190C" w:rsidRPr="00A25D4D" w:rsidRDefault="00C0190C" w:rsidP="008F13CC">
                  <w:pPr>
                    <w:jc w:val="left"/>
                  </w:pPr>
                  <w:r w:rsidRPr="00A25D4D">
                    <w:t>Definitie:</w:t>
                  </w:r>
                </w:p>
              </w:tc>
              <w:tc>
                <w:tcPr>
                  <w:tcW w:w="0" w:type="auto"/>
                  <w:hideMark/>
                </w:tcPr>
                <w:p w14:paraId="3CAAC3E5" w14:textId="77777777" w:rsidR="00C0190C" w:rsidRPr="00A25D4D" w:rsidRDefault="00C0190C" w:rsidP="008F13CC">
                  <w:pPr>
                    <w:jc w:val="left"/>
                  </w:pPr>
                  <w:r w:rsidRPr="00A25D4D">
                    <w:t xml:space="preserve">Bijlage met de vermelding welke voorzorgsmaatregelen getroffen dienen te worden. Aangegeven wordt wat de voorzorgsmaatregel is met de hoogste prioriteit. </w:t>
                  </w:r>
                </w:p>
              </w:tc>
            </w:tr>
            <w:tr w:rsidR="00C0190C" w:rsidRPr="00A25D4D" w14:paraId="1973EA96" w14:textId="77777777" w:rsidTr="00C0190C">
              <w:trPr>
                <w:tblHeader/>
                <w:tblCellSpacing w:w="0" w:type="dxa"/>
              </w:trPr>
              <w:tc>
                <w:tcPr>
                  <w:tcW w:w="360" w:type="dxa"/>
                  <w:hideMark/>
                </w:tcPr>
                <w:p w14:paraId="2C7A4022" w14:textId="77777777" w:rsidR="00C0190C" w:rsidRPr="00A25D4D" w:rsidRDefault="00C0190C" w:rsidP="008F13CC">
                  <w:pPr>
                    <w:jc w:val="left"/>
                  </w:pPr>
                  <w:r w:rsidRPr="00A25D4D">
                    <w:t> </w:t>
                  </w:r>
                </w:p>
              </w:tc>
              <w:tc>
                <w:tcPr>
                  <w:tcW w:w="1500" w:type="dxa"/>
                  <w:hideMark/>
                </w:tcPr>
                <w:p w14:paraId="68FB169D" w14:textId="77777777" w:rsidR="00C0190C" w:rsidRPr="00A25D4D" w:rsidRDefault="00C0190C" w:rsidP="008F13CC">
                  <w:pPr>
                    <w:jc w:val="left"/>
                  </w:pPr>
                  <w:r w:rsidRPr="00A25D4D">
                    <w:t>Subtype van:</w:t>
                  </w:r>
                </w:p>
              </w:tc>
              <w:tc>
                <w:tcPr>
                  <w:tcW w:w="0" w:type="auto"/>
                  <w:hideMark/>
                </w:tcPr>
                <w:p w14:paraId="039F8312" w14:textId="77777777" w:rsidR="00C0190C" w:rsidRPr="00A25D4D" w:rsidRDefault="00C0190C" w:rsidP="008F13CC">
                  <w:pPr>
                    <w:jc w:val="left"/>
                  </w:pPr>
                  <w:r w:rsidRPr="00A25D4D">
                    <w:t>Bijlage</w:t>
                  </w:r>
                </w:p>
              </w:tc>
            </w:tr>
            <w:tr w:rsidR="00C0190C" w:rsidRPr="00A25D4D" w14:paraId="36C38631" w14:textId="77777777" w:rsidTr="00C0190C">
              <w:trPr>
                <w:tblHeader/>
                <w:tblCellSpacing w:w="0" w:type="dxa"/>
              </w:trPr>
              <w:tc>
                <w:tcPr>
                  <w:tcW w:w="360" w:type="dxa"/>
                  <w:hideMark/>
                </w:tcPr>
                <w:p w14:paraId="0EFB33F1" w14:textId="77777777" w:rsidR="00C0190C" w:rsidRPr="00A25D4D" w:rsidRDefault="00C0190C" w:rsidP="008F13CC">
                  <w:pPr>
                    <w:jc w:val="left"/>
                  </w:pPr>
                  <w:r w:rsidRPr="00A25D4D">
                    <w:t> </w:t>
                  </w:r>
                </w:p>
              </w:tc>
              <w:tc>
                <w:tcPr>
                  <w:tcW w:w="1500" w:type="dxa"/>
                  <w:hideMark/>
                </w:tcPr>
                <w:p w14:paraId="560467E9" w14:textId="77777777" w:rsidR="00C0190C" w:rsidRPr="00A25D4D" w:rsidRDefault="00C0190C" w:rsidP="008F13CC">
                  <w:pPr>
                    <w:jc w:val="left"/>
                  </w:pPr>
                  <w:r w:rsidRPr="00A25D4D">
                    <w:t>Omschrijving:</w:t>
                  </w:r>
                </w:p>
              </w:tc>
              <w:tc>
                <w:tcPr>
                  <w:tcW w:w="0" w:type="auto"/>
                  <w:hideMark/>
                </w:tcPr>
                <w:p w14:paraId="02133ACD" w14:textId="77777777" w:rsidR="00C0190C" w:rsidRPr="00A25D4D" w:rsidRDefault="00C0190C" w:rsidP="008F13CC">
                  <w:pPr>
                    <w:jc w:val="left"/>
                  </w:pPr>
                  <w:r w:rsidRPr="00A25D4D">
                    <w:t xml:space="preserve">Alleen de eis voorzorgsmaatregel met de hoogste prioriteit binnen dit thema wordt opgenomen. Op basis van prioriteitscriteria wordt van alle binnen dit deel van het </w:t>
                  </w:r>
                  <w:proofErr w:type="spellStart"/>
                  <w:r w:rsidRPr="00A25D4D">
                    <w:t>utiliteitsnetwork</w:t>
                  </w:r>
                  <w:proofErr w:type="spellEnd"/>
                  <w:r w:rsidRPr="00A25D4D">
                    <w:t xml:space="preserve"> en dit thema geldende voorzorgsmaatregelen de maatregel met de hoogste </w:t>
                  </w:r>
                  <w:proofErr w:type="spellStart"/>
                  <w:r w:rsidRPr="00A25D4D">
                    <w:t>proriteit</w:t>
                  </w:r>
                  <w:proofErr w:type="spellEnd"/>
                  <w:r w:rsidRPr="00A25D4D">
                    <w:t xml:space="preserve"> opgenomen. </w:t>
                  </w:r>
                </w:p>
              </w:tc>
            </w:tr>
            <w:tr w:rsidR="00C0190C" w:rsidRPr="00A25D4D" w14:paraId="15086E1C" w14:textId="77777777" w:rsidTr="00C0190C">
              <w:trPr>
                <w:tblHeader/>
                <w:tblCellSpacing w:w="0" w:type="dxa"/>
              </w:trPr>
              <w:tc>
                <w:tcPr>
                  <w:tcW w:w="360" w:type="dxa"/>
                  <w:hideMark/>
                </w:tcPr>
                <w:p w14:paraId="05FFD6BB" w14:textId="77777777" w:rsidR="00C0190C" w:rsidRPr="00A25D4D" w:rsidRDefault="00C0190C" w:rsidP="008F13CC">
                  <w:pPr>
                    <w:jc w:val="left"/>
                  </w:pPr>
                  <w:r w:rsidRPr="00A25D4D">
                    <w:t> </w:t>
                  </w:r>
                </w:p>
              </w:tc>
              <w:tc>
                <w:tcPr>
                  <w:tcW w:w="1500" w:type="dxa"/>
                  <w:hideMark/>
                </w:tcPr>
                <w:p w14:paraId="42DD6EA5" w14:textId="77777777" w:rsidR="00C0190C" w:rsidRPr="00A25D4D" w:rsidRDefault="00C0190C" w:rsidP="008F13CC">
                  <w:pPr>
                    <w:jc w:val="left"/>
                  </w:pPr>
                  <w:r w:rsidRPr="00A25D4D">
                    <w:t>Stereotypes:</w:t>
                  </w:r>
                </w:p>
              </w:tc>
              <w:tc>
                <w:tcPr>
                  <w:tcW w:w="0" w:type="auto"/>
                  <w:hideMark/>
                </w:tcPr>
                <w:p w14:paraId="43EA77F3"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7F74F0EC" w14:textId="77777777" w:rsidR="00C0190C" w:rsidRPr="00A25D4D" w:rsidRDefault="00C0190C" w:rsidP="008F13CC">
            <w:pPr>
              <w:jc w:val="left"/>
            </w:pPr>
          </w:p>
        </w:tc>
      </w:tr>
      <w:tr w:rsidR="00C0190C" w:rsidRPr="00A25D4D" w14:paraId="0F25336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3B6094F" w14:textId="77777777" w:rsidR="00C0190C" w:rsidRPr="00A25D4D" w:rsidRDefault="00C0190C" w:rsidP="008F13CC">
            <w:pPr>
              <w:jc w:val="left"/>
            </w:pPr>
            <w:r w:rsidRPr="00A25D4D">
              <w:rPr>
                <w:b/>
                <w:bCs/>
              </w:rPr>
              <w:t>Attribuut: thema</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0E383610" w14:textId="77777777" w:rsidTr="00C0190C">
              <w:trPr>
                <w:tblHeader/>
                <w:tblCellSpacing w:w="0" w:type="dxa"/>
              </w:trPr>
              <w:tc>
                <w:tcPr>
                  <w:tcW w:w="360" w:type="dxa"/>
                  <w:hideMark/>
                </w:tcPr>
                <w:p w14:paraId="198FEF2C" w14:textId="77777777" w:rsidR="00C0190C" w:rsidRPr="00A25D4D" w:rsidRDefault="00C0190C" w:rsidP="008F13CC">
                  <w:pPr>
                    <w:jc w:val="left"/>
                  </w:pPr>
                  <w:r w:rsidRPr="00A25D4D">
                    <w:lastRenderedPageBreak/>
                    <w:t> </w:t>
                  </w:r>
                </w:p>
              </w:tc>
              <w:tc>
                <w:tcPr>
                  <w:tcW w:w="1500" w:type="dxa"/>
                  <w:hideMark/>
                </w:tcPr>
                <w:p w14:paraId="41D72BCC" w14:textId="77777777" w:rsidR="00C0190C" w:rsidRPr="00A25D4D" w:rsidRDefault="00C0190C" w:rsidP="008F13CC">
                  <w:pPr>
                    <w:jc w:val="left"/>
                  </w:pPr>
                  <w:r w:rsidRPr="00A25D4D">
                    <w:t>Type:</w:t>
                  </w:r>
                </w:p>
              </w:tc>
              <w:tc>
                <w:tcPr>
                  <w:tcW w:w="0" w:type="auto"/>
                  <w:hideMark/>
                </w:tcPr>
                <w:p w14:paraId="76B80F84" w14:textId="77777777" w:rsidR="00C0190C" w:rsidRPr="00A25D4D" w:rsidRDefault="00C0190C" w:rsidP="008F13CC">
                  <w:pPr>
                    <w:jc w:val="left"/>
                  </w:pPr>
                  <w:r w:rsidRPr="00A25D4D">
                    <w:t>Thema</w:t>
                  </w:r>
                </w:p>
              </w:tc>
            </w:tr>
            <w:tr w:rsidR="00C0190C" w:rsidRPr="00A25D4D" w14:paraId="559CCD77" w14:textId="77777777" w:rsidTr="00C0190C">
              <w:trPr>
                <w:tblHeader/>
                <w:tblCellSpacing w:w="0" w:type="dxa"/>
              </w:trPr>
              <w:tc>
                <w:tcPr>
                  <w:tcW w:w="360" w:type="dxa"/>
                  <w:hideMark/>
                </w:tcPr>
                <w:p w14:paraId="1D7EC813" w14:textId="77777777" w:rsidR="00C0190C" w:rsidRPr="00A25D4D" w:rsidRDefault="00C0190C" w:rsidP="008F13CC">
                  <w:pPr>
                    <w:jc w:val="left"/>
                  </w:pPr>
                  <w:r w:rsidRPr="00A25D4D">
                    <w:t> </w:t>
                  </w:r>
                </w:p>
              </w:tc>
              <w:tc>
                <w:tcPr>
                  <w:tcW w:w="1500" w:type="dxa"/>
                  <w:hideMark/>
                </w:tcPr>
                <w:p w14:paraId="23CE4696" w14:textId="77777777" w:rsidR="00C0190C" w:rsidRPr="00A25D4D" w:rsidRDefault="00C0190C" w:rsidP="008F13CC">
                  <w:pPr>
                    <w:jc w:val="left"/>
                  </w:pPr>
                  <w:r w:rsidRPr="00A25D4D">
                    <w:t>Naam</w:t>
                  </w:r>
                </w:p>
              </w:tc>
              <w:tc>
                <w:tcPr>
                  <w:tcW w:w="0" w:type="auto"/>
                  <w:hideMark/>
                </w:tcPr>
                <w:p w14:paraId="3B76BF7C" w14:textId="77777777" w:rsidR="00C0190C" w:rsidRPr="00A25D4D" w:rsidRDefault="00C0190C" w:rsidP="008F13CC">
                  <w:pPr>
                    <w:jc w:val="left"/>
                  </w:pPr>
                </w:p>
              </w:tc>
            </w:tr>
            <w:tr w:rsidR="00C0190C" w:rsidRPr="00A25D4D" w14:paraId="0CA21B12" w14:textId="77777777" w:rsidTr="00C0190C">
              <w:trPr>
                <w:tblHeader/>
                <w:tblCellSpacing w:w="0" w:type="dxa"/>
              </w:trPr>
              <w:tc>
                <w:tcPr>
                  <w:tcW w:w="360" w:type="dxa"/>
                  <w:hideMark/>
                </w:tcPr>
                <w:p w14:paraId="7B832AC3" w14:textId="77777777" w:rsidR="00C0190C" w:rsidRPr="00A25D4D" w:rsidRDefault="00C0190C" w:rsidP="008F13CC">
                  <w:pPr>
                    <w:jc w:val="left"/>
                  </w:pPr>
                  <w:r w:rsidRPr="00A25D4D">
                    <w:t> </w:t>
                  </w:r>
                </w:p>
              </w:tc>
              <w:tc>
                <w:tcPr>
                  <w:tcW w:w="1500" w:type="dxa"/>
                  <w:hideMark/>
                </w:tcPr>
                <w:p w14:paraId="720C878D" w14:textId="77777777" w:rsidR="00C0190C" w:rsidRPr="00A25D4D" w:rsidRDefault="00C0190C" w:rsidP="008F13CC">
                  <w:pPr>
                    <w:jc w:val="left"/>
                  </w:pPr>
                  <w:r w:rsidRPr="00A25D4D">
                    <w:t>Definitie:</w:t>
                  </w:r>
                </w:p>
              </w:tc>
              <w:tc>
                <w:tcPr>
                  <w:tcW w:w="0" w:type="auto"/>
                  <w:hideMark/>
                </w:tcPr>
                <w:p w14:paraId="65B93138" w14:textId="77777777" w:rsidR="00C0190C" w:rsidRPr="00A25D4D" w:rsidRDefault="00C0190C" w:rsidP="008F13CC">
                  <w:pPr>
                    <w:jc w:val="left"/>
                  </w:pPr>
                  <w:r w:rsidRPr="00A25D4D">
                    <w:t xml:space="preserve">Het thema geeft aan welk type leiding het betreft en welke functie de leidingen hebben. Bijvoorbeeld datatransport, gas lage druk, laagspanning, riool etc. Gekozen kan worden uit een lijst van thema’s </w:t>
                  </w:r>
                </w:p>
              </w:tc>
            </w:tr>
            <w:tr w:rsidR="00C0190C" w:rsidRPr="00A25D4D" w14:paraId="05B1B34D" w14:textId="77777777" w:rsidTr="00C0190C">
              <w:trPr>
                <w:tblHeader/>
                <w:tblCellSpacing w:w="0" w:type="dxa"/>
              </w:trPr>
              <w:tc>
                <w:tcPr>
                  <w:tcW w:w="360" w:type="dxa"/>
                  <w:hideMark/>
                </w:tcPr>
                <w:p w14:paraId="41F54054" w14:textId="77777777" w:rsidR="00C0190C" w:rsidRPr="00A25D4D" w:rsidRDefault="00C0190C" w:rsidP="008F13CC">
                  <w:pPr>
                    <w:jc w:val="left"/>
                  </w:pPr>
                  <w:r w:rsidRPr="00A25D4D">
                    <w:t> </w:t>
                  </w:r>
                </w:p>
              </w:tc>
              <w:tc>
                <w:tcPr>
                  <w:tcW w:w="1500" w:type="dxa"/>
                  <w:hideMark/>
                </w:tcPr>
                <w:p w14:paraId="78B1B898" w14:textId="77777777" w:rsidR="00C0190C" w:rsidRPr="00A25D4D" w:rsidRDefault="00C0190C" w:rsidP="008F13CC">
                  <w:pPr>
                    <w:jc w:val="left"/>
                  </w:pPr>
                  <w:r w:rsidRPr="00A25D4D">
                    <w:t>Omschrijving:</w:t>
                  </w:r>
                </w:p>
              </w:tc>
              <w:tc>
                <w:tcPr>
                  <w:tcW w:w="0" w:type="auto"/>
                  <w:hideMark/>
                </w:tcPr>
                <w:p w14:paraId="55039681" w14:textId="77777777" w:rsidR="00C0190C" w:rsidRPr="00A25D4D" w:rsidRDefault="00C0190C" w:rsidP="008F13CC">
                  <w:pPr>
                    <w:jc w:val="left"/>
                  </w:pPr>
                  <w:r w:rsidRPr="00A25D4D">
                    <w:t xml:space="preserve">Opmerking: Signaleringskabels die data vervoeren vallen onder datatransport. </w:t>
                  </w:r>
                </w:p>
              </w:tc>
            </w:tr>
            <w:tr w:rsidR="00C0190C" w:rsidRPr="00A25D4D" w14:paraId="5AA8C21F" w14:textId="77777777" w:rsidTr="00C0190C">
              <w:trPr>
                <w:tblHeader/>
                <w:tblCellSpacing w:w="0" w:type="dxa"/>
              </w:trPr>
              <w:tc>
                <w:tcPr>
                  <w:tcW w:w="360" w:type="dxa"/>
                  <w:hideMark/>
                </w:tcPr>
                <w:p w14:paraId="0D383BAF" w14:textId="77777777" w:rsidR="00C0190C" w:rsidRPr="00A25D4D" w:rsidRDefault="00C0190C" w:rsidP="008F13CC">
                  <w:pPr>
                    <w:jc w:val="left"/>
                  </w:pPr>
                  <w:r w:rsidRPr="00A25D4D">
                    <w:t> </w:t>
                  </w:r>
                </w:p>
              </w:tc>
              <w:tc>
                <w:tcPr>
                  <w:tcW w:w="1500" w:type="dxa"/>
                  <w:hideMark/>
                </w:tcPr>
                <w:p w14:paraId="4156709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C29CCF6" w14:textId="77777777" w:rsidR="00C0190C" w:rsidRPr="00A25D4D" w:rsidRDefault="00C0190C" w:rsidP="008F13CC">
                  <w:pPr>
                    <w:jc w:val="left"/>
                  </w:pPr>
                  <w:r w:rsidRPr="00A25D4D">
                    <w:t>1</w:t>
                  </w:r>
                </w:p>
              </w:tc>
            </w:tr>
          </w:tbl>
          <w:p w14:paraId="172C076A" w14:textId="77777777" w:rsidR="00C0190C" w:rsidRPr="00A25D4D" w:rsidRDefault="00C0190C" w:rsidP="008F13CC">
            <w:pPr>
              <w:jc w:val="left"/>
            </w:pPr>
          </w:p>
        </w:tc>
      </w:tr>
      <w:tr w:rsidR="00C0190C" w:rsidRPr="00A25D4D" w14:paraId="4CA1A9C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1325568" w14:textId="77777777" w:rsidR="00C0190C" w:rsidRPr="00A25D4D" w:rsidRDefault="00C0190C" w:rsidP="008F13CC">
            <w:pPr>
              <w:jc w:val="left"/>
            </w:pPr>
            <w:r w:rsidRPr="00A25D4D">
              <w:rPr>
                <w:b/>
                <w:bCs/>
              </w:rPr>
              <w:lastRenderedPageBreak/>
              <w:t xml:space="preserve">Attribuut: </w:t>
            </w:r>
            <w:proofErr w:type="spellStart"/>
            <w:r w:rsidRPr="00A25D4D">
              <w:rPr>
                <w:b/>
                <w:bCs/>
              </w:rPr>
              <w:t>eisVoorzorgsmaatregel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2080D94A" w14:textId="77777777" w:rsidTr="00C0190C">
              <w:trPr>
                <w:tblHeader/>
                <w:tblCellSpacing w:w="0" w:type="dxa"/>
              </w:trPr>
              <w:tc>
                <w:tcPr>
                  <w:tcW w:w="360" w:type="dxa"/>
                  <w:hideMark/>
                </w:tcPr>
                <w:p w14:paraId="23033FD7" w14:textId="77777777" w:rsidR="00C0190C" w:rsidRPr="00A25D4D" w:rsidRDefault="00C0190C" w:rsidP="008F13CC">
                  <w:pPr>
                    <w:jc w:val="left"/>
                  </w:pPr>
                  <w:r w:rsidRPr="00A25D4D">
                    <w:t> </w:t>
                  </w:r>
                </w:p>
              </w:tc>
              <w:tc>
                <w:tcPr>
                  <w:tcW w:w="1500" w:type="dxa"/>
                  <w:hideMark/>
                </w:tcPr>
                <w:p w14:paraId="4EB4D267" w14:textId="77777777" w:rsidR="00C0190C" w:rsidRPr="00A25D4D" w:rsidRDefault="00C0190C" w:rsidP="008F13CC">
                  <w:pPr>
                    <w:jc w:val="left"/>
                  </w:pPr>
                  <w:r w:rsidRPr="00A25D4D">
                    <w:t>Type:</w:t>
                  </w:r>
                </w:p>
              </w:tc>
              <w:tc>
                <w:tcPr>
                  <w:tcW w:w="0" w:type="auto"/>
                  <w:hideMark/>
                </w:tcPr>
                <w:p w14:paraId="09F89535" w14:textId="77777777" w:rsidR="00C0190C" w:rsidRPr="00A25D4D" w:rsidRDefault="00C0190C" w:rsidP="008F13CC">
                  <w:pPr>
                    <w:jc w:val="left"/>
                  </w:pPr>
                  <w:proofErr w:type="spellStart"/>
                  <w:r w:rsidRPr="00A25D4D">
                    <w:t>CharacterString</w:t>
                  </w:r>
                  <w:proofErr w:type="spellEnd"/>
                </w:p>
              </w:tc>
            </w:tr>
            <w:tr w:rsidR="00C0190C" w:rsidRPr="00A25D4D" w14:paraId="57DF8CAC" w14:textId="77777777" w:rsidTr="00C0190C">
              <w:trPr>
                <w:tblHeader/>
                <w:tblCellSpacing w:w="0" w:type="dxa"/>
              </w:trPr>
              <w:tc>
                <w:tcPr>
                  <w:tcW w:w="360" w:type="dxa"/>
                  <w:hideMark/>
                </w:tcPr>
                <w:p w14:paraId="0A1CA6DB" w14:textId="77777777" w:rsidR="00C0190C" w:rsidRPr="00A25D4D" w:rsidRDefault="00C0190C" w:rsidP="008F13CC">
                  <w:pPr>
                    <w:jc w:val="left"/>
                  </w:pPr>
                  <w:r w:rsidRPr="00A25D4D">
                    <w:t> </w:t>
                  </w:r>
                </w:p>
              </w:tc>
              <w:tc>
                <w:tcPr>
                  <w:tcW w:w="1500" w:type="dxa"/>
                  <w:hideMark/>
                </w:tcPr>
                <w:p w14:paraId="0839D12A" w14:textId="77777777" w:rsidR="00C0190C" w:rsidRPr="00A25D4D" w:rsidRDefault="00C0190C" w:rsidP="008F13CC">
                  <w:pPr>
                    <w:jc w:val="left"/>
                  </w:pPr>
                  <w:r w:rsidRPr="00A25D4D">
                    <w:t>Naam</w:t>
                  </w:r>
                </w:p>
              </w:tc>
              <w:tc>
                <w:tcPr>
                  <w:tcW w:w="0" w:type="auto"/>
                  <w:hideMark/>
                </w:tcPr>
                <w:p w14:paraId="2D19F52D" w14:textId="77777777" w:rsidR="00C0190C" w:rsidRPr="00A25D4D" w:rsidRDefault="00C0190C" w:rsidP="008F13CC">
                  <w:pPr>
                    <w:jc w:val="left"/>
                  </w:pPr>
                </w:p>
              </w:tc>
            </w:tr>
            <w:tr w:rsidR="00C0190C" w:rsidRPr="00A25D4D" w14:paraId="3F963043" w14:textId="77777777" w:rsidTr="00C0190C">
              <w:trPr>
                <w:tblHeader/>
                <w:tblCellSpacing w:w="0" w:type="dxa"/>
              </w:trPr>
              <w:tc>
                <w:tcPr>
                  <w:tcW w:w="360" w:type="dxa"/>
                  <w:hideMark/>
                </w:tcPr>
                <w:p w14:paraId="36248DB5" w14:textId="77777777" w:rsidR="00C0190C" w:rsidRPr="00A25D4D" w:rsidRDefault="00C0190C" w:rsidP="008F13CC">
                  <w:pPr>
                    <w:jc w:val="left"/>
                  </w:pPr>
                  <w:r w:rsidRPr="00A25D4D">
                    <w:t> </w:t>
                  </w:r>
                </w:p>
              </w:tc>
              <w:tc>
                <w:tcPr>
                  <w:tcW w:w="1500" w:type="dxa"/>
                  <w:hideMark/>
                </w:tcPr>
                <w:p w14:paraId="335D2FD2" w14:textId="77777777" w:rsidR="00C0190C" w:rsidRPr="00A25D4D" w:rsidRDefault="00C0190C" w:rsidP="008F13CC">
                  <w:pPr>
                    <w:jc w:val="left"/>
                  </w:pPr>
                  <w:r w:rsidRPr="00A25D4D">
                    <w:t>Definitie:</w:t>
                  </w:r>
                </w:p>
              </w:tc>
              <w:tc>
                <w:tcPr>
                  <w:tcW w:w="0" w:type="auto"/>
                  <w:hideMark/>
                </w:tcPr>
                <w:p w14:paraId="190067AE" w14:textId="77777777" w:rsidR="00C0190C" w:rsidRPr="00A25D4D" w:rsidRDefault="00C0190C" w:rsidP="008F13CC">
                  <w:pPr>
                    <w:jc w:val="left"/>
                  </w:pPr>
                  <w:r w:rsidRPr="00A25D4D">
                    <w:t xml:space="preserve">Vermelding of er voorzorgsmaatregelen getroffen dienen te worden. Aangegeven wordt wat de voorzorgsmaatregel is. </w:t>
                  </w:r>
                </w:p>
              </w:tc>
            </w:tr>
            <w:tr w:rsidR="00C0190C" w:rsidRPr="00A25D4D" w14:paraId="08067332" w14:textId="77777777" w:rsidTr="00C0190C">
              <w:trPr>
                <w:tblHeader/>
                <w:tblCellSpacing w:w="0" w:type="dxa"/>
              </w:trPr>
              <w:tc>
                <w:tcPr>
                  <w:tcW w:w="360" w:type="dxa"/>
                  <w:hideMark/>
                </w:tcPr>
                <w:p w14:paraId="7FC66110" w14:textId="77777777" w:rsidR="00C0190C" w:rsidRPr="00A25D4D" w:rsidRDefault="00C0190C" w:rsidP="008F13CC">
                  <w:pPr>
                    <w:jc w:val="left"/>
                  </w:pPr>
                  <w:r w:rsidRPr="00A25D4D">
                    <w:t> </w:t>
                  </w:r>
                </w:p>
              </w:tc>
              <w:tc>
                <w:tcPr>
                  <w:tcW w:w="1500" w:type="dxa"/>
                  <w:hideMark/>
                </w:tcPr>
                <w:p w14:paraId="7886A423"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053C055" w14:textId="77777777" w:rsidR="00C0190C" w:rsidRPr="00A25D4D" w:rsidRDefault="00C0190C" w:rsidP="008F13CC">
                  <w:pPr>
                    <w:jc w:val="left"/>
                  </w:pPr>
                  <w:r w:rsidRPr="00A25D4D">
                    <w:t>1</w:t>
                  </w:r>
                </w:p>
              </w:tc>
            </w:tr>
          </w:tbl>
          <w:p w14:paraId="7A7DF15E" w14:textId="77777777" w:rsidR="00C0190C" w:rsidRPr="00A25D4D" w:rsidRDefault="00C0190C" w:rsidP="008F13CC">
            <w:pPr>
              <w:jc w:val="left"/>
            </w:pPr>
          </w:p>
        </w:tc>
      </w:tr>
      <w:tr w:rsidR="00C0190C" w:rsidRPr="00A25D4D" w14:paraId="212022A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0FBBA51" w14:textId="77777777" w:rsidR="00C0190C" w:rsidRPr="00A25D4D" w:rsidRDefault="00C0190C" w:rsidP="008F13CC">
            <w:pPr>
              <w:jc w:val="left"/>
            </w:pPr>
            <w:r w:rsidRPr="00A25D4D">
              <w:rPr>
                <w:b/>
                <w:bCs/>
              </w:rPr>
              <w:t>Attribuut: toelichting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3D1D98A7" w14:textId="77777777" w:rsidTr="00C0190C">
              <w:trPr>
                <w:tblHeader/>
                <w:tblCellSpacing w:w="0" w:type="dxa"/>
              </w:trPr>
              <w:tc>
                <w:tcPr>
                  <w:tcW w:w="360" w:type="dxa"/>
                  <w:hideMark/>
                </w:tcPr>
                <w:p w14:paraId="0427B302" w14:textId="77777777" w:rsidR="00C0190C" w:rsidRPr="00A25D4D" w:rsidRDefault="00C0190C" w:rsidP="008F13CC">
                  <w:pPr>
                    <w:jc w:val="left"/>
                  </w:pPr>
                  <w:r w:rsidRPr="00A25D4D">
                    <w:t> </w:t>
                  </w:r>
                </w:p>
              </w:tc>
              <w:tc>
                <w:tcPr>
                  <w:tcW w:w="1500" w:type="dxa"/>
                  <w:hideMark/>
                </w:tcPr>
                <w:p w14:paraId="020B17B1" w14:textId="77777777" w:rsidR="00C0190C" w:rsidRPr="00A25D4D" w:rsidRDefault="00C0190C" w:rsidP="008F13CC">
                  <w:pPr>
                    <w:jc w:val="left"/>
                  </w:pPr>
                  <w:r w:rsidRPr="00A25D4D">
                    <w:t>Type:</w:t>
                  </w:r>
                </w:p>
              </w:tc>
              <w:tc>
                <w:tcPr>
                  <w:tcW w:w="0" w:type="auto"/>
                  <w:hideMark/>
                </w:tcPr>
                <w:p w14:paraId="7E988B1B" w14:textId="77777777" w:rsidR="00C0190C" w:rsidRPr="00A25D4D" w:rsidRDefault="00C0190C" w:rsidP="008F13CC">
                  <w:pPr>
                    <w:jc w:val="left"/>
                  </w:pPr>
                  <w:proofErr w:type="spellStart"/>
                  <w:r w:rsidRPr="00A25D4D">
                    <w:t>CharacterString</w:t>
                  </w:r>
                  <w:proofErr w:type="spellEnd"/>
                </w:p>
              </w:tc>
            </w:tr>
            <w:tr w:rsidR="00C0190C" w:rsidRPr="00A25D4D" w14:paraId="3D1E4C8E" w14:textId="77777777" w:rsidTr="00C0190C">
              <w:trPr>
                <w:tblHeader/>
                <w:tblCellSpacing w:w="0" w:type="dxa"/>
              </w:trPr>
              <w:tc>
                <w:tcPr>
                  <w:tcW w:w="360" w:type="dxa"/>
                  <w:hideMark/>
                </w:tcPr>
                <w:p w14:paraId="3376033A" w14:textId="77777777" w:rsidR="00C0190C" w:rsidRPr="00A25D4D" w:rsidRDefault="00C0190C" w:rsidP="008F13CC">
                  <w:pPr>
                    <w:jc w:val="left"/>
                  </w:pPr>
                  <w:r w:rsidRPr="00A25D4D">
                    <w:t> </w:t>
                  </w:r>
                </w:p>
              </w:tc>
              <w:tc>
                <w:tcPr>
                  <w:tcW w:w="1500" w:type="dxa"/>
                  <w:hideMark/>
                </w:tcPr>
                <w:p w14:paraId="5166A9A0" w14:textId="77777777" w:rsidR="00C0190C" w:rsidRPr="00A25D4D" w:rsidRDefault="00C0190C" w:rsidP="008F13CC">
                  <w:pPr>
                    <w:jc w:val="left"/>
                  </w:pPr>
                  <w:r w:rsidRPr="00A25D4D">
                    <w:t>Naam</w:t>
                  </w:r>
                </w:p>
              </w:tc>
              <w:tc>
                <w:tcPr>
                  <w:tcW w:w="0" w:type="auto"/>
                  <w:hideMark/>
                </w:tcPr>
                <w:p w14:paraId="6A864BFE" w14:textId="77777777" w:rsidR="00C0190C" w:rsidRPr="00A25D4D" w:rsidRDefault="00C0190C" w:rsidP="008F13CC">
                  <w:pPr>
                    <w:jc w:val="left"/>
                  </w:pPr>
                </w:p>
              </w:tc>
            </w:tr>
            <w:tr w:rsidR="00C0190C" w:rsidRPr="00A25D4D" w14:paraId="51CC77E8" w14:textId="77777777" w:rsidTr="00C0190C">
              <w:trPr>
                <w:tblHeader/>
                <w:tblCellSpacing w:w="0" w:type="dxa"/>
              </w:trPr>
              <w:tc>
                <w:tcPr>
                  <w:tcW w:w="360" w:type="dxa"/>
                  <w:hideMark/>
                </w:tcPr>
                <w:p w14:paraId="4E6BB209" w14:textId="77777777" w:rsidR="00C0190C" w:rsidRPr="00A25D4D" w:rsidRDefault="00C0190C" w:rsidP="008F13CC">
                  <w:pPr>
                    <w:jc w:val="left"/>
                  </w:pPr>
                  <w:r w:rsidRPr="00A25D4D">
                    <w:t> </w:t>
                  </w:r>
                </w:p>
              </w:tc>
              <w:tc>
                <w:tcPr>
                  <w:tcW w:w="1500" w:type="dxa"/>
                  <w:hideMark/>
                </w:tcPr>
                <w:p w14:paraId="1499E3EE" w14:textId="77777777" w:rsidR="00C0190C" w:rsidRPr="00A25D4D" w:rsidRDefault="00C0190C" w:rsidP="008F13CC">
                  <w:pPr>
                    <w:jc w:val="left"/>
                  </w:pPr>
                  <w:r w:rsidRPr="00A25D4D">
                    <w:t>Definitie:</w:t>
                  </w:r>
                </w:p>
              </w:tc>
              <w:tc>
                <w:tcPr>
                  <w:tcW w:w="0" w:type="auto"/>
                  <w:hideMark/>
                </w:tcPr>
                <w:p w14:paraId="6EC9E113" w14:textId="77777777" w:rsidR="00C0190C" w:rsidRPr="00A25D4D" w:rsidRDefault="00C0190C" w:rsidP="008F13CC">
                  <w:pPr>
                    <w:jc w:val="left"/>
                  </w:pPr>
                  <w:r w:rsidRPr="00A25D4D">
                    <w:t>Extra informatie in de vorm van een toelichting.</w:t>
                  </w:r>
                </w:p>
              </w:tc>
            </w:tr>
            <w:tr w:rsidR="00C0190C" w:rsidRPr="00A25D4D" w14:paraId="226CAE0A" w14:textId="77777777" w:rsidTr="00C0190C">
              <w:trPr>
                <w:tblHeader/>
                <w:tblCellSpacing w:w="0" w:type="dxa"/>
              </w:trPr>
              <w:tc>
                <w:tcPr>
                  <w:tcW w:w="360" w:type="dxa"/>
                  <w:hideMark/>
                </w:tcPr>
                <w:p w14:paraId="2C20EF9A" w14:textId="77777777" w:rsidR="00C0190C" w:rsidRPr="00A25D4D" w:rsidRDefault="00C0190C" w:rsidP="008F13CC">
                  <w:pPr>
                    <w:jc w:val="left"/>
                  </w:pPr>
                  <w:r w:rsidRPr="00A25D4D">
                    <w:t> </w:t>
                  </w:r>
                </w:p>
              </w:tc>
              <w:tc>
                <w:tcPr>
                  <w:tcW w:w="1500" w:type="dxa"/>
                  <w:hideMark/>
                </w:tcPr>
                <w:p w14:paraId="0694A524"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F90006A" w14:textId="77777777" w:rsidR="00C0190C" w:rsidRPr="00A25D4D" w:rsidRDefault="00C0190C" w:rsidP="008F13CC">
                  <w:pPr>
                    <w:jc w:val="left"/>
                  </w:pPr>
                  <w:r w:rsidRPr="00A25D4D">
                    <w:t>0..1</w:t>
                  </w:r>
                </w:p>
              </w:tc>
            </w:tr>
          </w:tbl>
          <w:p w14:paraId="3E5D6CB5" w14:textId="77777777" w:rsidR="00C0190C" w:rsidRPr="00A25D4D" w:rsidRDefault="00C0190C" w:rsidP="008F13CC">
            <w:pPr>
              <w:jc w:val="left"/>
            </w:pPr>
          </w:p>
        </w:tc>
      </w:tr>
    </w:tbl>
    <w:p w14:paraId="68DD9A9C" w14:textId="77777777" w:rsidR="00C0190C" w:rsidRPr="00A25D4D" w:rsidRDefault="00C0190C" w:rsidP="008F13CC">
      <w:pPr>
        <w:pStyle w:val="Kop5"/>
        <w:jc w:val="left"/>
        <w:rPr>
          <w:sz w:val="16"/>
          <w:szCs w:val="16"/>
        </w:rPr>
      </w:pPr>
      <w:r w:rsidRPr="00A25D4D">
        <w:rPr>
          <w:sz w:val="16"/>
          <w:szCs w:val="16"/>
        </w:rPr>
        <w:t>Elektriciteitskabel</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C0190C" w:rsidRPr="00A25D4D" w14:paraId="2F89C445"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188132E2" w14:textId="77777777" w:rsidR="00C0190C" w:rsidRPr="00A25D4D" w:rsidRDefault="00C0190C" w:rsidP="008F13CC">
            <w:pPr>
              <w:jc w:val="left"/>
            </w:pPr>
            <w:r w:rsidRPr="00A25D4D">
              <w:rPr>
                <w:b/>
                <w:bCs/>
              </w:rPr>
              <w:t>Elektriciteitskabel</w:t>
            </w:r>
          </w:p>
        </w:tc>
      </w:tr>
      <w:tr w:rsidR="00C0190C" w:rsidRPr="00A25D4D" w14:paraId="13A0B578"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77A09554" w14:textId="77777777" w:rsidTr="00C0190C">
              <w:trPr>
                <w:tblHeader/>
                <w:tblCellSpacing w:w="0" w:type="dxa"/>
              </w:trPr>
              <w:tc>
                <w:tcPr>
                  <w:tcW w:w="360" w:type="dxa"/>
                  <w:hideMark/>
                </w:tcPr>
                <w:p w14:paraId="533B5F6F" w14:textId="77777777" w:rsidR="00C0190C" w:rsidRPr="00A25D4D" w:rsidRDefault="00C0190C" w:rsidP="008F13CC">
                  <w:pPr>
                    <w:jc w:val="left"/>
                  </w:pPr>
                  <w:r w:rsidRPr="00A25D4D">
                    <w:t> </w:t>
                  </w:r>
                </w:p>
              </w:tc>
              <w:tc>
                <w:tcPr>
                  <w:tcW w:w="1500" w:type="dxa"/>
                  <w:hideMark/>
                </w:tcPr>
                <w:p w14:paraId="27C91365" w14:textId="77777777" w:rsidR="00C0190C" w:rsidRPr="00A25D4D" w:rsidRDefault="00C0190C" w:rsidP="008F13CC">
                  <w:pPr>
                    <w:jc w:val="left"/>
                  </w:pPr>
                  <w:r w:rsidRPr="00A25D4D">
                    <w:t>Naam</w:t>
                  </w:r>
                </w:p>
              </w:tc>
              <w:tc>
                <w:tcPr>
                  <w:tcW w:w="0" w:type="auto"/>
                  <w:hideMark/>
                </w:tcPr>
                <w:p w14:paraId="67F9DD02" w14:textId="77777777" w:rsidR="00C0190C" w:rsidRPr="00A25D4D" w:rsidRDefault="00C0190C" w:rsidP="008F13CC">
                  <w:pPr>
                    <w:jc w:val="left"/>
                  </w:pPr>
                  <w:r w:rsidRPr="00A25D4D">
                    <w:t xml:space="preserve">Elektriciteitskabel </w:t>
                  </w:r>
                </w:p>
              </w:tc>
            </w:tr>
            <w:tr w:rsidR="00C0190C" w:rsidRPr="00A25D4D" w14:paraId="130790D6" w14:textId="77777777" w:rsidTr="00C0190C">
              <w:trPr>
                <w:tblHeader/>
                <w:tblCellSpacing w:w="0" w:type="dxa"/>
              </w:trPr>
              <w:tc>
                <w:tcPr>
                  <w:tcW w:w="360" w:type="dxa"/>
                  <w:hideMark/>
                </w:tcPr>
                <w:p w14:paraId="668D9E2A" w14:textId="77777777" w:rsidR="00C0190C" w:rsidRPr="00A25D4D" w:rsidRDefault="00C0190C" w:rsidP="008F13CC">
                  <w:pPr>
                    <w:jc w:val="left"/>
                  </w:pPr>
                  <w:r w:rsidRPr="00A25D4D">
                    <w:t> </w:t>
                  </w:r>
                </w:p>
              </w:tc>
              <w:tc>
                <w:tcPr>
                  <w:tcW w:w="1500" w:type="dxa"/>
                  <w:hideMark/>
                </w:tcPr>
                <w:p w14:paraId="61F9ABC4" w14:textId="77777777" w:rsidR="00C0190C" w:rsidRPr="00A25D4D" w:rsidRDefault="00C0190C" w:rsidP="008F13CC">
                  <w:pPr>
                    <w:jc w:val="left"/>
                  </w:pPr>
                  <w:r w:rsidRPr="00A25D4D">
                    <w:t>Definitie:</w:t>
                  </w:r>
                </w:p>
              </w:tc>
              <w:tc>
                <w:tcPr>
                  <w:tcW w:w="0" w:type="auto"/>
                  <w:hideMark/>
                </w:tcPr>
                <w:p w14:paraId="423F575E" w14:textId="77777777" w:rsidR="00C0190C" w:rsidRPr="00A25D4D" w:rsidRDefault="00C0190C" w:rsidP="008F13CC">
                  <w:pPr>
                    <w:jc w:val="left"/>
                  </w:pPr>
                  <w:r w:rsidRPr="00A25D4D">
                    <w:t xml:space="preserve">Een aansluiting of reeks aansluitingen van een nutsvoorzieningennet voor het overbrengen van elektriciteit van de ene locatie naar een andere. </w:t>
                  </w:r>
                </w:p>
              </w:tc>
            </w:tr>
            <w:tr w:rsidR="00C0190C" w:rsidRPr="00A25D4D" w14:paraId="4D8A3108" w14:textId="77777777" w:rsidTr="00C0190C">
              <w:trPr>
                <w:tblHeader/>
                <w:tblCellSpacing w:w="0" w:type="dxa"/>
              </w:trPr>
              <w:tc>
                <w:tcPr>
                  <w:tcW w:w="360" w:type="dxa"/>
                  <w:hideMark/>
                </w:tcPr>
                <w:p w14:paraId="244C137F" w14:textId="77777777" w:rsidR="00C0190C" w:rsidRPr="00A25D4D" w:rsidRDefault="00C0190C" w:rsidP="008F13CC">
                  <w:pPr>
                    <w:jc w:val="left"/>
                  </w:pPr>
                  <w:r w:rsidRPr="00A25D4D">
                    <w:t> </w:t>
                  </w:r>
                </w:p>
              </w:tc>
              <w:tc>
                <w:tcPr>
                  <w:tcW w:w="1500" w:type="dxa"/>
                  <w:hideMark/>
                </w:tcPr>
                <w:p w14:paraId="1594B9FE" w14:textId="77777777" w:rsidR="00C0190C" w:rsidRPr="00A25D4D" w:rsidRDefault="00C0190C" w:rsidP="008F13CC">
                  <w:pPr>
                    <w:jc w:val="left"/>
                  </w:pPr>
                  <w:r w:rsidRPr="00A25D4D">
                    <w:t>Herkomst:</w:t>
                  </w:r>
                </w:p>
              </w:tc>
              <w:tc>
                <w:tcPr>
                  <w:tcW w:w="0" w:type="auto"/>
                  <w:hideMark/>
                </w:tcPr>
                <w:p w14:paraId="05B00A5C" w14:textId="77777777" w:rsidR="00C0190C" w:rsidRPr="00A25D4D" w:rsidRDefault="00C0190C" w:rsidP="008F13CC">
                  <w:pPr>
                    <w:jc w:val="left"/>
                  </w:pPr>
                  <w:r w:rsidRPr="00A25D4D">
                    <w:t>Inspire</w:t>
                  </w:r>
                </w:p>
              </w:tc>
            </w:tr>
            <w:tr w:rsidR="00C0190C" w:rsidRPr="00A25D4D" w14:paraId="2451A9EC" w14:textId="77777777" w:rsidTr="00C0190C">
              <w:trPr>
                <w:tblHeader/>
                <w:tblCellSpacing w:w="0" w:type="dxa"/>
              </w:trPr>
              <w:tc>
                <w:tcPr>
                  <w:tcW w:w="360" w:type="dxa"/>
                  <w:hideMark/>
                </w:tcPr>
                <w:p w14:paraId="4987CFEE" w14:textId="77777777" w:rsidR="00C0190C" w:rsidRPr="00A25D4D" w:rsidRDefault="00C0190C" w:rsidP="008F13CC">
                  <w:pPr>
                    <w:jc w:val="left"/>
                  </w:pPr>
                  <w:r w:rsidRPr="00A25D4D">
                    <w:t> </w:t>
                  </w:r>
                </w:p>
              </w:tc>
              <w:tc>
                <w:tcPr>
                  <w:tcW w:w="1500" w:type="dxa"/>
                  <w:hideMark/>
                </w:tcPr>
                <w:p w14:paraId="7A40B6FF" w14:textId="77777777" w:rsidR="00C0190C" w:rsidRPr="00A25D4D" w:rsidRDefault="00C0190C" w:rsidP="008F13CC">
                  <w:pPr>
                    <w:jc w:val="left"/>
                  </w:pPr>
                  <w:r w:rsidRPr="00A25D4D">
                    <w:t>Subtype van:</w:t>
                  </w:r>
                </w:p>
              </w:tc>
              <w:tc>
                <w:tcPr>
                  <w:tcW w:w="0" w:type="auto"/>
                  <w:hideMark/>
                </w:tcPr>
                <w:p w14:paraId="1FB9572A" w14:textId="77777777" w:rsidR="00C0190C" w:rsidRPr="00A25D4D" w:rsidRDefault="00C0190C" w:rsidP="008F13CC">
                  <w:pPr>
                    <w:jc w:val="left"/>
                  </w:pPr>
                  <w:proofErr w:type="spellStart"/>
                  <w:r w:rsidRPr="00A25D4D">
                    <w:t>ElectricityCable</w:t>
                  </w:r>
                  <w:proofErr w:type="spellEnd"/>
                  <w:r w:rsidRPr="00A25D4D">
                    <w:t xml:space="preserve">, </w:t>
                  </w:r>
                  <w:proofErr w:type="spellStart"/>
                  <w:r w:rsidRPr="00A25D4D">
                    <w:t>KabelSpecifiek</w:t>
                  </w:r>
                  <w:proofErr w:type="spellEnd"/>
                  <w:r w:rsidRPr="00A25D4D">
                    <w:t xml:space="preserve">, </w:t>
                  </w:r>
                  <w:proofErr w:type="spellStart"/>
                  <w:r w:rsidRPr="00A25D4D">
                    <w:t>KabelOfLeiding</w:t>
                  </w:r>
                  <w:proofErr w:type="spellEnd"/>
                </w:p>
              </w:tc>
            </w:tr>
            <w:tr w:rsidR="00C0190C" w:rsidRPr="00A25D4D" w14:paraId="69060CC2" w14:textId="77777777" w:rsidTr="00C0190C">
              <w:trPr>
                <w:tblHeader/>
                <w:tblCellSpacing w:w="0" w:type="dxa"/>
              </w:trPr>
              <w:tc>
                <w:tcPr>
                  <w:tcW w:w="360" w:type="dxa"/>
                  <w:hideMark/>
                </w:tcPr>
                <w:p w14:paraId="6BF07708" w14:textId="77777777" w:rsidR="00C0190C" w:rsidRPr="00A25D4D" w:rsidRDefault="00C0190C" w:rsidP="008F13CC">
                  <w:pPr>
                    <w:jc w:val="left"/>
                  </w:pPr>
                  <w:r w:rsidRPr="00A25D4D">
                    <w:t> </w:t>
                  </w:r>
                </w:p>
              </w:tc>
              <w:tc>
                <w:tcPr>
                  <w:tcW w:w="1500" w:type="dxa"/>
                  <w:hideMark/>
                </w:tcPr>
                <w:p w14:paraId="031365DF" w14:textId="77777777" w:rsidR="00C0190C" w:rsidRPr="00A25D4D" w:rsidRDefault="00C0190C" w:rsidP="008F13CC">
                  <w:pPr>
                    <w:jc w:val="left"/>
                  </w:pPr>
                  <w:r w:rsidRPr="00A25D4D">
                    <w:t>Stereotypes:</w:t>
                  </w:r>
                </w:p>
              </w:tc>
              <w:tc>
                <w:tcPr>
                  <w:tcW w:w="0" w:type="auto"/>
                  <w:hideMark/>
                </w:tcPr>
                <w:p w14:paraId="1A37C826"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28244CBD" w14:textId="77777777" w:rsidR="00C0190C" w:rsidRPr="00A25D4D" w:rsidRDefault="00C0190C" w:rsidP="008F13CC">
            <w:pPr>
              <w:jc w:val="left"/>
            </w:pPr>
          </w:p>
        </w:tc>
      </w:tr>
      <w:tr w:rsidR="00C0190C" w:rsidRPr="00D72144" w14:paraId="602B429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75E8906"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InspireAttributenNietVanToepassing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0DFD3146" w14:textId="77777777" w:rsidTr="00C0190C">
              <w:trPr>
                <w:tblHeader/>
                <w:tblCellSpacing w:w="0" w:type="dxa"/>
              </w:trPr>
              <w:tc>
                <w:tcPr>
                  <w:tcW w:w="360" w:type="dxa"/>
                  <w:hideMark/>
                </w:tcPr>
                <w:p w14:paraId="20BB6926" w14:textId="77777777" w:rsidR="00C0190C" w:rsidRPr="00A25D4D" w:rsidRDefault="00C0190C" w:rsidP="008F13CC">
                  <w:pPr>
                    <w:jc w:val="left"/>
                  </w:pPr>
                  <w:r w:rsidRPr="00A25D4D">
                    <w:t> </w:t>
                  </w:r>
                </w:p>
              </w:tc>
              <w:tc>
                <w:tcPr>
                  <w:tcW w:w="1500" w:type="dxa"/>
                  <w:hideMark/>
                </w:tcPr>
                <w:p w14:paraId="50BD9299" w14:textId="77777777" w:rsidR="00C0190C" w:rsidRPr="00A25D4D" w:rsidRDefault="00C0190C" w:rsidP="008F13CC">
                  <w:pPr>
                    <w:jc w:val="left"/>
                  </w:pPr>
                  <w:r w:rsidRPr="00A25D4D">
                    <w:t>Natuurlijke taal:</w:t>
                  </w:r>
                </w:p>
              </w:tc>
              <w:tc>
                <w:tcPr>
                  <w:tcW w:w="0" w:type="auto"/>
                  <w:hideMark/>
                </w:tcPr>
                <w:p w14:paraId="13ADCF7A" w14:textId="77777777" w:rsidR="00C0190C" w:rsidRPr="00A25D4D" w:rsidRDefault="00C0190C" w:rsidP="008F13CC">
                  <w:pPr>
                    <w:jc w:val="left"/>
                  </w:pPr>
                  <w:r w:rsidRPr="00A25D4D">
                    <w:t xml:space="preserve">Optionele INSPIRE attributen die niet worden gebruikt </w:t>
                  </w:r>
                </w:p>
              </w:tc>
            </w:tr>
            <w:tr w:rsidR="00C0190C" w:rsidRPr="00D72144" w14:paraId="2EF4B7C7" w14:textId="77777777" w:rsidTr="00C0190C">
              <w:trPr>
                <w:tblHeader/>
                <w:tblCellSpacing w:w="0" w:type="dxa"/>
              </w:trPr>
              <w:tc>
                <w:tcPr>
                  <w:tcW w:w="360" w:type="dxa"/>
                  <w:hideMark/>
                </w:tcPr>
                <w:p w14:paraId="4557F583" w14:textId="77777777" w:rsidR="00C0190C" w:rsidRPr="00A25D4D" w:rsidRDefault="00C0190C" w:rsidP="008F13CC">
                  <w:pPr>
                    <w:jc w:val="left"/>
                  </w:pPr>
                  <w:r w:rsidRPr="00A25D4D">
                    <w:t> </w:t>
                  </w:r>
                </w:p>
              </w:tc>
              <w:tc>
                <w:tcPr>
                  <w:tcW w:w="1500" w:type="dxa"/>
                  <w:hideMark/>
                </w:tcPr>
                <w:p w14:paraId="5A728D70" w14:textId="77777777" w:rsidR="00C0190C" w:rsidRPr="00A25D4D" w:rsidRDefault="00C0190C" w:rsidP="008F13CC">
                  <w:pPr>
                    <w:jc w:val="left"/>
                  </w:pPr>
                  <w:r w:rsidRPr="00A25D4D">
                    <w:t>OCL:</w:t>
                  </w:r>
                </w:p>
              </w:tc>
              <w:tc>
                <w:tcPr>
                  <w:tcW w:w="0" w:type="auto"/>
                  <w:hideMark/>
                </w:tcPr>
                <w:p w14:paraId="77A8DC46" w14:textId="77777777" w:rsidR="00C0190C" w:rsidRDefault="00C0190C" w:rsidP="008F13CC">
                  <w:pPr>
                    <w:jc w:val="left"/>
                    <w:rPr>
                      <w:lang w:val="en-GB"/>
                    </w:rPr>
                  </w:pPr>
                  <w:proofErr w:type="spellStart"/>
                  <w:r w:rsidRPr="00A25D4D">
                    <w:rPr>
                      <w:lang w:val="en-GB"/>
                    </w:rPr>
                    <w:t>Inv</w:t>
                  </w:r>
                  <w:proofErr w:type="spellEnd"/>
                  <w:r w:rsidRPr="00A25D4D">
                    <w:rPr>
                      <w:lang w:val="en-GB"/>
                    </w:rPr>
                    <w:t>: (</w:t>
                  </w:r>
                  <w:proofErr w:type="spellStart"/>
                  <w:r w:rsidRPr="00A25D4D">
                    <w:rPr>
                      <w:lang w:val="en-GB"/>
                    </w:rPr>
                    <w:t>self.governmentalServiceReference.OclIsKindOf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self.governmentalServiceReference</w:t>
                  </w:r>
                  <w:proofErr w:type="spellEnd"/>
                  <w:r w:rsidRPr="00A25D4D">
                    <w:rPr>
                      <w:lang w:val="en-GB"/>
                    </w:rPr>
                    <w:t xml:space="preserve"> -&gt;</w:t>
                  </w:r>
                  <w:proofErr w:type="spellStart"/>
                  <w:r w:rsidRPr="00A25D4D">
                    <w:rPr>
                      <w:lang w:val="en-GB"/>
                    </w:rPr>
                    <w:t>isEmpty</w:t>
                  </w:r>
                  <w:proofErr w:type="spellEnd"/>
                  <w:r w:rsidRPr="00A25D4D">
                    <w:rPr>
                      <w:lang w:val="en-GB"/>
                    </w:rPr>
                    <w:t>()) and (</w:t>
                  </w:r>
                  <w:proofErr w:type="spellStart"/>
                  <w:r w:rsidRPr="00A25D4D">
                    <w:rPr>
                      <w:lang w:val="en-GB"/>
                    </w:rPr>
                    <w:t>self.utilityFacilityReference.OclIsKindOf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
                <w:p w14:paraId="24175A6C" w14:textId="77777777" w:rsidR="00C0190C" w:rsidRPr="00A25D4D" w:rsidRDefault="00C0190C" w:rsidP="008F13CC">
                  <w:pPr>
                    <w:jc w:val="left"/>
                    <w:rPr>
                      <w:lang w:val="en-GB"/>
                    </w:rPr>
                  </w:pPr>
                  <w:proofErr w:type="spellStart"/>
                  <w:r w:rsidRPr="00A25D4D">
                    <w:rPr>
                      <w:lang w:val="en-GB"/>
                    </w:rPr>
                    <w:t>self.utilityFacilityReference</w:t>
                  </w:r>
                  <w:proofErr w:type="spellEnd"/>
                  <w:r w:rsidRPr="00A25D4D">
                    <w:rPr>
                      <w:lang w:val="en-GB"/>
                    </w:rPr>
                    <w:t>-&gt;</w:t>
                  </w:r>
                  <w:proofErr w:type="spellStart"/>
                  <w:r w:rsidRPr="00A25D4D">
                    <w:rPr>
                      <w:lang w:val="en-GB"/>
                    </w:rPr>
                    <w:t>isEmpty</w:t>
                  </w:r>
                  <w:proofErr w:type="spellEnd"/>
                  <w:r w:rsidRPr="00A25D4D">
                    <w:rPr>
                      <w:lang w:val="en-GB"/>
                    </w:rPr>
                    <w:t>())</w:t>
                  </w:r>
                </w:p>
              </w:tc>
            </w:tr>
          </w:tbl>
          <w:p w14:paraId="7D3B1F43" w14:textId="77777777" w:rsidR="00C0190C" w:rsidRPr="00A25D4D" w:rsidRDefault="00C0190C" w:rsidP="008F13CC">
            <w:pPr>
              <w:jc w:val="left"/>
              <w:rPr>
                <w:lang w:val="en-GB"/>
              </w:rPr>
            </w:pPr>
          </w:p>
        </w:tc>
      </w:tr>
      <w:tr w:rsidR="00C0190C" w:rsidRPr="00A25D4D" w14:paraId="36D2A66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6A6F21F" w14:textId="77777777" w:rsidR="00C0190C" w:rsidRPr="00A25D4D" w:rsidRDefault="00C0190C" w:rsidP="008F13CC">
            <w:pPr>
              <w:jc w:val="left"/>
            </w:pPr>
            <w:proofErr w:type="spellStart"/>
            <w:r w:rsidRPr="00A25D4D">
              <w:rPr>
                <w:b/>
                <w:bCs/>
              </w:rPr>
              <w:t>Constraint</w:t>
            </w:r>
            <w:proofErr w:type="spellEnd"/>
            <w:r w:rsidRPr="00A25D4D">
              <w:rPr>
                <w:b/>
                <w:bCs/>
              </w:rPr>
              <w:t>: Maximaal1Utiliteitsnet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6E306196" w14:textId="77777777" w:rsidTr="00C0190C">
              <w:trPr>
                <w:tblHeader/>
                <w:tblCellSpacing w:w="0" w:type="dxa"/>
              </w:trPr>
              <w:tc>
                <w:tcPr>
                  <w:tcW w:w="360" w:type="dxa"/>
                  <w:hideMark/>
                </w:tcPr>
                <w:p w14:paraId="7DA389D7" w14:textId="77777777" w:rsidR="00C0190C" w:rsidRPr="00A25D4D" w:rsidRDefault="00C0190C" w:rsidP="008F13CC">
                  <w:pPr>
                    <w:jc w:val="left"/>
                  </w:pPr>
                  <w:r w:rsidRPr="00A25D4D">
                    <w:t> </w:t>
                  </w:r>
                </w:p>
              </w:tc>
              <w:tc>
                <w:tcPr>
                  <w:tcW w:w="1500" w:type="dxa"/>
                  <w:hideMark/>
                </w:tcPr>
                <w:p w14:paraId="05EC039B" w14:textId="77777777" w:rsidR="00C0190C" w:rsidRPr="00A25D4D" w:rsidRDefault="00C0190C" w:rsidP="008F13CC">
                  <w:pPr>
                    <w:jc w:val="left"/>
                  </w:pPr>
                  <w:r w:rsidRPr="00A25D4D">
                    <w:t>Natuurlijke taal:</w:t>
                  </w:r>
                </w:p>
              </w:tc>
              <w:tc>
                <w:tcPr>
                  <w:tcW w:w="0" w:type="auto"/>
                  <w:hideMark/>
                </w:tcPr>
                <w:p w14:paraId="4A530695" w14:textId="77777777" w:rsidR="00C0190C" w:rsidRPr="00A25D4D" w:rsidRDefault="00C0190C" w:rsidP="008F13CC">
                  <w:pPr>
                    <w:jc w:val="left"/>
                  </w:pPr>
                  <w:r w:rsidRPr="00A25D4D">
                    <w:t xml:space="preserve">hoort bij maximaal 1 utiliteitsnet </w:t>
                  </w:r>
                </w:p>
              </w:tc>
            </w:tr>
            <w:tr w:rsidR="00C0190C" w:rsidRPr="00A25D4D" w14:paraId="2535AEBC" w14:textId="77777777" w:rsidTr="00C0190C">
              <w:trPr>
                <w:tblHeader/>
                <w:tblCellSpacing w:w="0" w:type="dxa"/>
              </w:trPr>
              <w:tc>
                <w:tcPr>
                  <w:tcW w:w="360" w:type="dxa"/>
                  <w:hideMark/>
                </w:tcPr>
                <w:p w14:paraId="511CA111" w14:textId="77777777" w:rsidR="00C0190C" w:rsidRPr="00A25D4D" w:rsidRDefault="00C0190C" w:rsidP="008F13CC">
                  <w:pPr>
                    <w:jc w:val="left"/>
                  </w:pPr>
                  <w:r w:rsidRPr="00A25D4D">
                    <w:t> </w:t>
                  </w:r>
                </w:p>
              </w:tc>
              <w:tc>
                <w:tcPr>
                  <w:tcW w:w="1500" w:type="dxa"/>
                  <w:hideMark/>
                </w:tcPr>
                <w:p w14:paraId="525BE077" w14:textId="77777777" w:rsidR="00C0190C" w:rsidRPr="00A25D4D" w:rsidRDefault="00C0190C" w:rsidP="008F13CC">
                  <w:pPr>
                    <w:jc w:val="left"/>
                  </w:pPr>
                  <w:r w:rsidRPr="00A25D4D">
                    <w:t>OCL:</w:t>
                  </w:r>
                </w:p>
              </w:tc>
              <w:tc>
                <w:tcPr>
                  <w:tcW w:w="0" w:type="auto"/>
                  <w:hideMark/>
                </w:tcPr>
                <w:p w14:paraId="29BF2686"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self.inNetwork</w:t>
                  </w:r>
                  <w:proofErr w:type="spellEnd"/>
                  <w:r w:rsidRPr="00A25D4D">
                    <w:t xml:space="preserve"> -&gt;</w:t>
                  </w:r>
                  <w:proofErr w:type="spellStart"/>
                  <w:r w:rsidRPr="00A25D4D">
                    <w:t>size</w:t>
                  </w:r>
                  <w:proofErr w:type="spellEnd"/>
                  <w:r w:rsidRPr="00A25D4D">
                    <w:t>() = 1</w:t>
                  </w:r>
                </w:p>
              </w:tc>
            </w:tr>
          </w:tbl>
          <w:p w14:paraId="177D23C9" w14:textId="77777777" w:rsidR="00C0190C" w:rsidRPr="00A25D4D" w:rsidRDefault="00C0190C" w:rsidP="008F13CC">
            <w:pPr>
              <w:jc w:val="left"/>
            </w:pPr>
          </w:p>
        </w:tc>
      </w:tr>
    </w:tbl>
    <w:p w14:paraId="4A472CE3" w14:textId="77777777" w:rsidR="00C0190C" w:rsidRPr="00A25D4D" w:rsidRDefault="00C0190C" w:rsidP="008F13CC">
      <w:pPr>
        <w:pStyle w:val="Kop5"/>
        <w:jc w:val="left"/>
        <w:rPr>
          <w:sz w:val="16"/>
          <w:szCs w:val="16"/>
        </w:rPr>
      </w:pPr>
      <w:proofErr w:type="spellStart"/>
      <w:r w:rsidRPr="00A25D4D">
        <w:rPr>
          <w:sz w:val="16"/>
          <w:szCs w:val="16"/>
        </w:rPr>
        <w:t>ExtraDetailinfo</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C0190C" w:rsidRPr="00A25D4D" w14:paraId="2473115A"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791EE63" w14:textId="77777777" w:rsidR="00C0190C" w:rsidRPr="00A25D4D" w:rsidRDefault="00C0190C" w:rsidP="008F13CC">
            <w:pPr>
              <w:jc w:val="left"/>
            </w:pPr>
            <w:proofErr w:type="spellStart"/>
            <w:r w:rsidRPr="00A25D4D">
              <w:rPr>
                <w:b/>
                <w:bCs/>
              </w:rPr>
              <w:t>ExtraDetailinfo</w:t>
            </w:r>
            <w:proofErr w:type="spellEnd"/>
          </w:p>
        </w:tc>
      </w:tr>
      <w:tr w:rsidR="00C0190C" w:rsidRPr="00A25D4D" w14:paraId="312054F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15C66225" w14:textId="77777777" w:rsidTr="00C0190C">
              <w:trPr>
                <w:tblHeader/>
                <w:tblCellSpacing w:w="0" w:type="dxa"/>
              </w:trPr>
              <w:tc>
                <w:tcPr>
                  <w:tcW w:w="360" w:type="dxa"/>
                  <w:hideMark/>
                </w:tcPr>
                <w:p w14:paraId="6D6D64D0" w14:textId="77777777" w:rsidR="00C0190C" w:rsidRPr="00A25D4D" w:rsidRDefault="00C0190C" w:rsidP="008F13CC">
                  <w:pPr>
                    <w:jc w:val="left"/>
                  </w:pPr>
                  <w:r w:rsidRPr="00A25D4D">
                    <w:t> </w:t>
                  </w:r>
                </w:p>
              </w:tc>
              <w:tc>
                <w:tcPr>
                  <w:tcW w:w="1500" w:type="dxa"/>
                  <w:hideMark/>
                </w:tcPr>
                <w:p w14:paraId="18C16578" w14:textId="77777777" w:rsidR="00C0190C" w:rsidRPr="00A25D4D" w:rsidRDefault="00C0190C" w:rsidP="008F13CC">
                  <w:pPr>
                    <w:jc w:val="left"/>
                  </w:pPr>
                  <w:r w:rsidRPr="00A25D4D">
                    <w:t>Naam</w:t>
                  </w:r>
                </w:p>
              </w:tc>
              <w:tc>
                <w:tcPr>
                  <w:tcW w:w="0" w:type="auto"/>
                  <w:hideMark/>
                </w:tcPr>
                <w:p w14:paraId="4E5E6145" w14:textId="77777777" w:rsidR="00C0190C" w:rsidRPr="00A25D4D" w:rsidRDefault="00C0190C" w:rsidP="008F13CC">
                  <w:pPr>
                    <w:jc w:val="left"/>
                  </w:pPr>
                </w:p>
              </w:tc>
            </w:tr>
            <w:tr w:rsidR="00C0190C" w:rsidRPr="00A25D4D" w14:paraId="1DE84C2D" w14:textId="77777777" w:rsidTr="00C0190C">
              <w:trPr>
                <w:tblHeader/>
                <w:tblCellSpacing w:w="0" w:type="dxa"/>
              </w:trPr>
              <w:tc>
                <w:tcPr>
                  <w:tcW w:w="360" w:type="dxa"/>
                  <w:hideMark/>
                </w:tcPr>
                <w:p w14:paraId="76AFE341" w14:textId="77777777" w:rsidR="00C0190C" w:rsidRPr="00A25D4D" w:rsidRDefault="00C0190C" w:rsidP="008F13CC">
                  <w:pPr>
                    <w:jc w:val="left"/>
                  </w:pPr>
                  <w:r w:rsidRPr="00A25D4D">
                    <w:t> </w:t>
                  </w:r>
                </w:p>
              </w:tc>
              <w:tc>
                <w:tcPr>
                  <w:tcW w:w="1500" w:type="dxa"/>
                  <w:hideMark/>
                </w:tcPr>
                <w:p w14:paraId="54AE2F32" w14:textId="77777777" w:rsidR="00C0190C" w:rsidRPr="00A25D4D" w:rsidRDefault="00C0190C" w:rsidP="008F13CC">
                  <w:pPr>
                    <w:jc w:val="left"/>
                  </w:pPr>
                  <w:r w:rsidRPr="00A25D4D">
                    <w:t>Definitie:</w:t>
                  </w:r>
                </w:p>
              </w:tc>
              <w:tc>
                <w:tcPr>
                  <w:tcW w:w="0" w:type="auto"/>
                  <w:hideMark/>
                </w:tcPr>
                <w:p w14:paraId="3955714C" w14:textId="77777777" w:rsidR="00C0190C" w:rsidRPr="00A25D4D" w:rsidRDefault="00C0190C" w:rsidP="008F13CC">
                  <w:pPr>
                    <w:jc w:val="left"/>
                  </w:pPr>
                  <w:r w:rsidRPr="00A25D4D">
                    <w:t xml:space="preserve">Object dat extra informatie over één of meerdere </w:t>
                  </w:r>
                  <w:proofErr w:type="spellStart"/>
                  <w:r w:rsidRPr="00A25D4D">
                    <w:t>utility</w:t>
                  </w:r>
                  <w:proofErr w:type="spellEnd"/>
                  <w:r w:rsidRPr="00A25D4D">
                    <w:t xml:space="preserve"> </w:t>
                  </w:r>
                  <w:proofErr w:type="spellStart"/>
                  <w:r w:rsidRPr="00A25D4D">
                    <w:t>network</w:t>
                  </w:r>
                  <w:proofErr w:type="spellEnd"/>
                  <w:r w:rsidRPr="00A25D4D">
                    <w:t xml:space="preserve"> elementen weergeeft via bijkomende bestanden. </w:t>
                  </w:r>
                </w:p>
              </w:tc>
            </w:tr>
            <w:tr w:rsidR="00C0190C" w:rsidRPr="00A25D4D" w14:paraId="6940B512" w14:textId="77777777" w:rsidTr="00C0190C">
              <w:trPr>
                <w:tblHeader/>
                <w:tblCellSpacing w:w="0" w:type="dxa"/>
              </w:trPr>
              <w:tc>
                <w:tcPr>
                  <w:tcW w:w="360" w:type="dxa"/>
                  <w:hideMark/>
                </w:tcPr>
                <w:p w14:paraId="73BF0C79" w14:textId="77777777" w:rsidR="00C0190C" w:rsidRPr="00A25D4D" w:rsidRDefault="00C0190C" w:rsidP="008F13CC">
                  <w:pPr>
                    <w:jc w:val="left"/>
                  </w:pPr>
                  <w:r w:rsidRPr="00A25D4D">
                    <w:t> </w:t>
                  </w:r>
                </w:p>
              </w:tc>
              <w:tc>
                <w:tcPr>
                  <w:tcW w:w="1500" w:type="dxa"/>
                  <w:hideMark/>
                </w:tcPr>
                <w:p w14:paraId="034E6BA8" w14:textId="77777777" w:rsidR="00C0190C" w:rsidRPr="00A25D4D" w:rsidRDefault="00C0190C" w:rsidP="008F13CC">
                  <w:pPr>
                    <w:jc w:val="left"/>
                  </w:pPr>
                  <w:r w:rsidRPr="00A25D4D">
                    <w:t>Subtype van:</w:t>
                  </w:r>
                </w:p>
              </w:tc>
              <w:tc>
                <w:tcPr>
                  <w:tcW w:w="0" w:type="auto"/>
                  <w:hideMark/>
                </w:tcPr>
                <w:p w14:paraId="7284BC82" w14:textId="77777777" w:rsidR="00C0190C" w:rsidRPr="00A25D4D" w:rsidRDefault="00C0190C" w:rsidP="008F13CC">
                  <w:pPr>
                    <w:jc w:val="left"/>
                  </w:pPr>
                  <w:proofErr w:type="spellStart"/>
                  <w:r w:rsidRPr="00A25D4D">
                    <w:t>ExtraInformatie</w:t>
                  </w:r>
                  <w:proofErr w:type="spellEnd"/>
                </w:p>
              </w:tc>
            </w:tr>
            <w:tr w:rsidR="00C0190C" w:rsidRPr="00A25D4D" w14:paraId="3316C28D" w14:textId="77777777" w:rsidTr="00C0190C">
              <w:trPr>
                <w:tblHeader/>
                <w:tblCellSpacing w:w="0" w:type="dxa"/>
              </w:trPr>
              <w:tc>
                <w:tcPr>
                  <w:tcW w:w="360" w:type="dxa"/>
                  <w:hideMark/>
                </w:tcPr>
                <w:p w14:paraId="726F6F65" w14:textId="77777777" w:rsidR="00C0190C" w:rsidRPr="00A25D4D" w:rsidRDefault="00C0190C" w:rsidP="008F13CC">
                  <w:pPr>
                    <w:jc w:val="left"/>
                  </w:pPr>
                  <w:r w:rsidRPr="00A25D4D">
                    <w:t> </w:t>
                  </w:r>
                </w:p>
              </w:tc>
              <w:tc>
                <w:tcPr>
                  <w:tcW w:w="1500" w:type="dxa"/>
                  <w:hideMark/>
                </w:tcPr>
                <w:p w14:paraId="38115932" w14:textId="77777777" w:rsidR="00C0190C" w:rsidRPr="00A25D4D" w:rsidRDefault="00C0190C" w:rsidP="008F13CC">
                  <w:pPr>
                    <w:jc w:val="left"/>
                  </w:pPr>
                  <w:r w:rsidRPr="00A25D4D">
                    <w:t>Omschrijving:</w:t>
                  </w:r>
                </w:p>
              </w:tc>
              <w:tc>
                <w:tcPr>
                  <w:tcW w:w="0" w:type="auto"/>
                  <w:hideMark/>
                </w:tcPr>
                <w:p w14:paraId="0C97B566" w14:textId="77777777" w:rsidR="00C0190C" w:rsidRPr="00A25D4D" w:rsidRDefault="00C0190C" w:rsidP="008F13CC">
                  <w:pPr>
                    <w:jc w:val="left"/>
                  </w:pPr>
                  <w:r w:rsidRPr="00A25D4D">
                    <w:t xml:space="preserve">Het bestandstype is altijd pdf. </w:t>
                  </w:r>
                </w:p>
              </w:tc>
            </w:tr>
            <w:tr w:rsidR="00C0190C" w:rsidRPr="00A25D4D" w14:paraId="6D3F2073" w14:textId="77777777" w:rsidTr="00C0190C">
              <w:trPr>
                <w:tblHeader/>
                <w:tblCellSpacing w:w="0" w:type="dxa"/>
              </w:trPr>
              <w:tc>
                <w:tcPr>
                  <w:tcW w:w="360" w:type="dxa"/>
                  <w:hideMark/>
                </w:tcPr>
                <w:p w14:paraId="0B32736B" w14:textId="77777777" w:rsidR="00C0190C" w:rsidRPr="00A25D4D" w:rsidRDefault="00C0190C" w:rsidP="008F13CC">
                  <w:pPr>
                    <w:jc w:val="left"/>
                  </w:pPr>
                  <w:r w:rsidRPr="00A25D4D">
                    <w:t> </w:t>
                  </w:r>
                </w:p>
              </w:tc>
              <w:tc>
                <w:tcPr>
                  <w:tcW w:w="1500" w:type="dxa"/>
                  <w:hideMark/>
                </w:tcPr>
                <w:p w14:paraId="29827B55" w14:textId="77777777" w:rsidR="00C0190C" w:rsidRPr="00A25D4D" w:rsidRDefault="00C0190C" w:rsidP="008F13CC">
                  <w:pPr>
                    <w:jc w:val="left"/>
                  </w:pPr>
                  <w:r w:rsidRPr="00A25D4D">
                    <w:t>Stereotypes:</w:t>
                  </w:r>
                </w:p>
              </w:tc>
              <w:tc>
                <w:tcPr>
                  <w:tcW w:w="0" w:type="auto"/>
                  <w:hideMark/>
                </w:tcPr>
                <w:p w14:paraId="0DC22CD8"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29CCCEA5" w14:textId="77777777" w:rsidR="00C0190C" w:rsidRPr="00A25D4D" w:rsidRDefault="00C0190C" w:rsidP="008F13CC">
            <w:pPr>
              <w:jc w:val="left"/>
            </w:pPr>
          </w:p>
        </w:tc>
      </w:tr>
      <w:tr w:rsidR="00C0190C" w:rsidRPr="00A25D4D" w14:paraId="2623CC6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067D348" w14:textId="77777777" w:rsidR="00C0190C" w:rsidRPr="00A25D4D" w:rsidRDefault="00C0190C" w:rsidP="008F13CC">
            <w:pPr>
              <w:jc w:val="left"/>
            </w:pPr>
            <w:r w:rsidRPr="00A25D4D">
              <w:rPr>
                <w:b/>
                <w:bCs/>
              </w:rPr>
              <w:t>Attribuut: adres</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34F01B2C" w14:textId="77777777" w:rsidTr="00C0190C">
              <w:trPr>
                <w:tblHeader/>
                <w:tblCellSpacing w:w="0" w:type="dxa"/>
              </w:trPr>
              <w:tc>
                <w:tcPr>
                  <w:tcW w:w="360" w:type="dxa"/>
                  <w:hideMark/>
                </w:tcPr>
                <w:p w14:paraId="6A21454C" w14:textId="77777777" w:rsidR="00C0190C" w:rsidRPr="00A25D4D" w:rsidRDefault="00C0190C" w:rsidP="008F13CC">
                  <w:pPr>
                    <w:jc w:val="left"/>
                  </w:pPr>
                  <w:r w:rsidRPr="00A25D4D">
                    <w:lastRenderedPageBreak/>
                    <w:t> </w:t>
                  </w:r>
                </w:p>
              </w:tc>
              <w:tc>
                <w:tcPr>
                  <w:tcW w:w="1500" w:type="dxa"/>
                  <w:hideMark/>
                </w:tcPr>
                <w:p w14:paraId="196C7424" w14:textId="77777777" w:rsidR="00C0190C" w:rsidRPr="00A25D4D" w:rsidRDefault="00C0190C" w:rsidP="008F13CC">
                  <w:pPr>
                    <w:jc w:val="left"/>
                  </w:pPr>
                  <w:r w:rsidRPr="00A25D4D">
                    <w:t>Type:</w:t>
                  </w:r>
                </w:p>
              </w:tc>
              <w:tc>
                <w:tcPr>
                  <w:tcW w:w="0" w:type="auto"/>
                  <w:hideMark/>
                </w:tcPr>
                <w:p w14:paraId="70B04265" w14:textId="77777777" w:rsidR="00C0190C" w:rsidRPr="00A25D4D" w:rsidRDefault="00C0190C" w:rsidP="008F13CC">
                  <w:pPr>
                    <w:jc w:val="left"/>
                  </w:pPr>
                  <w:r w:rsidRPr="00A25D4D">
                    <w:t>Adres</w:t>
                  </w:r>
                </w:p>
              </w:tc>
            </w:tr>
            <w:tr w:rsidR="00C0190C" w:rsidRPr="00A25D4D" w14:paraId="62AE6EE8" w14:textId="77777777" w:rsidTr="00C0190C">
              <w:trPr>
                <w:tblHeader/>
                <w:tblCellSpacing w:w="0" w:type="dxa"/>
              </w:trPr>
              <w:tc>
                <w:tcPr>
                  <w:tcW w:w="360" w:type="dxa"/>
                  <w:hideMark/>
                </w:tcPr>
                <w:p w14:paraId="7A4F31D6" w14:textId="77777777" w:rsidR="00C0190C" w:rsidRPr="00A25D4D" w:rsidRDefault="00C0190C" w:rsidP="008F13CC">
                  <w:pPr>
                    <w:jc w:val="left"/>
                  </w:pPr>
                  <w:r w:rsidRPr="00A25D4D">
                    <w:t> </w:t>
                  </w:r>
                </w:p>
              </w:tc>
              <w:tc>
                <w:tcPr>
                  <w:tcW w:w="1500" w:type="dxa"/>
                  <w:hideMark/>
                </w:tcPr>
                <w:p w14:paraId="4B37CA30" w14:textId="77777777" w:rsidR="00C0190C" w:rsidRPr="00A25D4D" w:rsidRDefault="00C0190C" w:rsidP="008F13CC">
                  <w:pPr>
                    <w:jc w:val="left"/>
                  </w:pPr>
                  <w:r w:rsidRPr="00A25D4D">
                    <w:t>Naam</w:t>
                  </w:r>
                </w:p>
              </w:tc>
              <w:tc>
                <w:tcPr>
                  <w:tcW w:w="0" w:type="auto"/>
                  <w:hideMark/>
                </w:tcPr>
                <w:p w14:paraId="36547F8F" w14:textId="77777777" w:rsidR="00C0190C" w:rsidRPr="00A25D4D" w:rsidRDefault="00C0190C" w:rsidP="008F13CC">
                  <w:pPr>
                    <w:jc w:val="left"/>
                  </w:pPr>
                </w:p>
              </w:tc>
            </w:tr>
            <w:tr w:rsidR="00C0190C" w:rsidRPr="00A25D4D" w14:paraId="787F08E7" w14:textId="77777777" w:rsidTr="00C0190C">
              <w:trPr>
                <w:tblHeader/>
                <w:tblCellSpacing w:w="0" w:type="dxa"/>
              </w:trPr>
              <w:tc>
                <w:tcPr>
                  <w:tcW w:w="360" w:type="dxa"/>
                  <w:hideMark/>
                </w:tcPr>
                <w:p w14:paraId="58E1B1F1" w14:textId="77777777" w:rsidR="00C0190C" w:rsidRPr="00A25D4D" w:rsidRDefault="00C0190C" w:rsidP="008F13CC">
                  <w:pPr>
                    <w:jc w:val="left"/>
                  </w:pPr>
                  <w:r w:rsidRPr="00A25D4D">
                    <w:t> </w:t>
                  </w:r>
                </w:p>
              </w:tc>
              <w:tc>
                <w:tcPr>
                  <w:tcW w:w="1500" w:type="dxa"/>
                  <w:hideMark/>
                </w:tcPr>
                <w:p w14:paraId="65744776" w14:textId="77777777" w:rsidR="00C0190C" w:rsidRPr="00A25D4D" w:rsidRDefault="00C0190C" w:rsidP="008F13CC">
                  <w:pPr>
                    <w:jc w:val="left"/>
                  </w:pPr>
                  <w:r w:rsidRPr="00A25D4D">
                    <w:t>Definitie:</w:t>
                  </w:r>
                </w:p>
              </w:tc>
              <w:tc>
                <w:tcPr>
                  <w:tcW w:w="0" w:type="auto"/>
                  <w:hideMark/>
                </w:tcPr>
                <w:p w14:paraId="38E65CB3" w14:textId="77777777" w:rsidR="00C0190C" w:rsidRPr="00A25D4D" w:rsidRDefault="00C0190C" w:rsidP="008F13CC">
                  <w:pPr>
                    <w:jc w:val="left"/>
                  </w:pPr>
                  <w:r w:rsidRPr="00A25D4D">
                    <w:t xml:space="preserve">Adresaanduiding conform BAG </w:t>
                  </w:r>
                </w:p>
              </w:tc>
            </w:tr>
            <w:tr w:rsidR="00C0190C" w:rsidRPr="00A25D4D" w14:paraId="684C263C" w14:textId="77777777" w:rsidTr="00C0190C">
              <w:trPr>
                <w:tblHeader/>
                <w:tblCellSpacing w:w="0" w:type="dxa"/>
              </w:trPr>
              <w:tc>
                <w:tcPr>
                  <w:tcW w:w="360" w:type="dxa"/>
                  <w:hideMark/>
                </w:tcPr>
                <w:p w14:paraId="3C8589DE" w14:textId="77777777" w:rsidR="00C0190C" w:rsidRPr="00A25D4D" w:rsidRDefault="00C0190C" w:rsidP="008F13CC">
                  <w:pPr>
                    <w:jc w:val="left"/>
                  </w:pPr>
                  <w:r w:rsidRPr="00A25D4D">
                    <w:t> </w:t>
                  </w:r>
                </w:p>
              </w:tc>
              <w:tc>
                <w:tcPr>
                  <w:tcW w:w="1500" w:type="dxa"/>
                  <w:hideMark/>
                </w:tcPr>
                <w:p w14:paraId="6A06DE8A"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4944C9F" w14:textId="77777777" w:rsidR="00C0190C" w:rsidRPr="00A25D4D" w:rsidRDefault="00C0190C" w:rsidP="008F13CC">
                  <w:pPr>
                    <w:jc w:val="left"/>
                  </w:pPr>
                  <w:r w:rsidRPr="00A25D4D">
                    <w:t>0..1</w:t>
                  </w:r>
                </w:p>
              </w:tc>
            </w:tr>
          </w:tbl>
          <w:p w14:paraId="4C63A7A9" w14:textId="77777777" w:rsidR="00C0190C" w:rsidRPr="00A25D4D" w:rsidRDefault="00C0190C" w:rsidP="008F13CC">
            <w:pPr>
              <w:jc w:val="left"/>
            </w:pPr>
          </w:p>
        </w:tc>
      </w:tr>
      <w:tr w:rsidR="00C0190C" w:rsidRPr="00A25D4D" w14:paraId="1821513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6651BE7" w14:textId="77777777" w:rsidR="00C0190C" w:rsidRPr="00A25D4D" w:rsidRDefault="00C0190C" w:rsidP="008F13CC">
            <w:pPr>
              <w:jc w:val="left"/>
            </w:pPr>
            <w:r w:rsidRPr="00A25D4D">
              <w:rPr>
                <w:b/>
                <w:bCs/>
              </w:rPr>
              <w:lastRenderedPageBreak/>
              <w:t xml:space="preserve">Attribuut: </w:t>
            </w:r>
            <w:proofErr w:type="spellStart"/>
            <w:r w:rsidRPr="00A25D4D">
              <w:rPr>
                <w:b/>
                <w:bCs/>
              </w:rPr>
              <w:t>extraInfoType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0501E956" w14:textId="77777777" w:rsidTr="00C0190C">
              <w:trPr>
                <w:tblHeader/>
                <w:tblCellSpacing w:w="0" w:type="dxa"/>
              </w:trPr>
              <w:tc>
                <w:tcPr>
                  <w:tcW w:w="360" w:type="dxa"/>
                  <w:hideMark/>
                </w:tcPr>
                <w:p w14:paraId="2FEC4542" w14:textId="77777777" w:rsidR="00C0190C" w:rsidRPr="00A25D4D" w:rsidRDefault="00C0190C" w:rsidP="008F13CC">
                  <w:pPr>
                    <w:jc w:val="left"/>
                  </w:pPr>
                  <w:r w:rsidRPr="00A25D4D">
                    <w:t> </w:t>
                  </w:r>
                </w:p>
              </w:tc>
              <w:tc>
                <w:tcPr>
                  <w:tcW w:w="1500" w:type="dxa"/>
                  <w:hideMark/>
                </w:tcPr>
                <w:p w14:paraId="1629D4BD" w14:textId="77777777" w:rsidR="00C0190C" w:rsidRPr="00A25D4D" w:rsidRDefault="00C0190C" w:rsidP="008F13CC">
                  <w:pPr>
                    <w:jc w:val="left"/>
                  </w:pPr>
                  <w:r w:rsidRPr="00A25D4D">
                    <w:t>Type:</w:t>
                  </w:r>
                </w:p>
              </w:tc>
              <w:tc>
                <w:tcPr>
                  <w:tcW w:w="0" w:type="auto"/>
                  <w:hideMark/>
                </w:tcPr>
                <w:p w14:paraId="5DD30F61" w14:textId="77777777" w:rsidR="00C0190C" w:rsidRPr="00A25D4D" w:rsidRDefault="00C0190C" w:rsidP="008F13CC">
                  <w:pPr>
                    <w:jc w:val="left"/>
                  </w:pPr>
                  <w:proofErr w:type="spellStart"/>
                  <w:r w:rsidRPr="00A25D4D">
                    <w:t>ExtraDetailInfoTypeValue</w:t>
                  </w:r>
                  <w:proofErr w:type="spellEnd"/>
                </w:p>
              </w:tc>
            </w:tr>
            <w:tr w:rsidR="00C0190C" w:rsidRPr="00A25D4D" w14:paraId="47EE56EF" w14:textId="77777777" w:rsidTr="00C0190C">
              <w:trPr>
                <w:tblHeader/>
                <w:tblCellSpacing w:w="0" w:type="dxa"/>
              </w:trPr>
              <w:tc>
                <w:tcPr>
                  <w:tcW w:w="360" w:type="dxa"/>
                  <w:hideMark/>
                </w:tcPr>
                <w:p w14:paraId="35614DB4" w14:textId="77777777" w:rsidR="00C0190C" w:rsidRPr="00A25D4D" w:rsidRDefault="00C0190C" w:rsidP="008F13CC">
                  <w:pPr>
                    <w:jc w:val="left"/>
                  </w:pPr>
                  <w:r w:rsidRPr="00A25D4D">
                    <w:t> </w:t>
                  </w:r>
                </w:p>
              </w:tc>
              <w:tc>
                <w:tcPr>
                  <w:tcW w:w="1500" w:type="dxa"/>
                  <w:hideMark/>
                </w:tcPr>
                <w:p w14:paraId="70EEB47A" w14:textId="77777777" w:rsidR="00C0190C" w:rsidRPr="00A25D4D" w:rsidRDefault="00C0190C" w:rsidP="008F13CC">
                  <w:pPr>
                    <w:jc w:val="left"/>
                  </w:pPr>
                  <w:r w:rsidRPr="00A25D4D">
                    <w:t>Naam</w:t>
                  </w:r>
                </w:p>
              </w:tc>
              <w:tc>
                <w:tcPr>
                  <w:tcW w:w="0" w:type="auto"/>
                  <w:hideMark/>
                </w:tcPr>
                <w:p w14:paraId="108E8E1B" w14:textId="77777777" w:rsidR="00C0190C" w:rsidRPr="00A25D4D" w:rsidRDefault="00C0190C" w:rsidP="008F13CC">
                  <w:pPr>
                    <w:jc w:val="left"/>
                  </w:pPr>
                </w:p>
              </w:tc>
            </w:tr>
            <w:tr w:rsidR="00C0190C" w:rsidRPr="00A25D4D" w14:paraId="75AAD069" w14:textId="77777777" w:rsidTr="00C0190C">
              <w:trPr>
                <w:tblHeader/>
                <w:tblCellSpacing w:w="0" w:type="dxa"/>
              </w:trPr>
              <w:tc>
                <w:tcPr>
                  <w:tcW w:w="360" w:type="dxa"/>
                  <w:hideMark/>
                </w:tcPr>
                <w:p w14:paraId="1D89E059" w14:textId="77777777" w:rsidR="00C0190C" w:rsidRPr="00A25D4D" w:rsidRDefault="00C0190C" w:rsidP="008F13CC">
                  <w:pPr>
                    <w:jc w:val="left"/>
                  </w:pPr>
                  <w:r w:rsidRPr="00A25D4D">
                    <w:t> </w:t>
                  </w:r>
                </w:p>
              </w:tc>
              <w:tc>
                <w:tcPr>
                  <w:tcW w:w="1500" w:type="dxa"/>
                  <w:hideMark/>
                </w:tcPr>
                <w:p w14:paraId="4D7081C9" w14:textId="77777777" w:rsidR="00C0190C" w:rsidRPr="00A25D4D" w:rsidRDefault="00C0190C" w:rsidP="008F13CC">
                  <w:pPr>
                    <w:jc w:val="left"/>
                  </w:pPr>
                  <w:r w:rsidRPr="00A25D4D">
                    <w:t>Definitie:</w:t>
                  </w:r>
                </w:p>
              </w:tc>
              <w:tc>
                <w:tcPr>
                  <w:tcW w:w="0" w:type="auto"/>
                  <w:hideMark/>
                </w:tcPr>
                <w:p w14:paraId="702FD27C" w14:textId="77777777" w:rsidR="00C0190C" w:rsidRPr="00A25D4D" w:rsidRDefault="00C0190C" w:rsidP="008F13CC">
                  <w:pPr>
                    <w:jc w:val="left"/>
                  </w:pPr>
                  <w:r w:rsidRPr="00A25D4D">
                    <w:t xml:space="preserve">Beschrijft het type detailinformatie. </w:t>
                  </w:r>
                </w:p>
              </w:tc>
            </w:tr>
            <w:tr w:rsidR="00C0190C" w:rsidRPr="00A25D4D" w14:paraId="49D378FB" w14:textId="77777777" w:rsidTr="00C0190C">
              <w:trPr>
                <w:tblHeader/>
                <w:tblCellSpacing w:w="0" w:type="dxa"/>
              </w:trPr>
              <w:tc>
                <w:tcPr>
                  <w:tcW w:w="360" w:type="dxa"/>
                  <w:hideMark/>
                </w:tcPr>
                <w:p w14:paraId="350A459B" w14:textId="77777777" w:rsidR="00C0190C" w:rsidRPr="00A25D4D" w:rsidRDefault="00C0190C" w:rsidP="008F13CC">
                  <w:pPr>
                    <w:jc w:val="left"/>
                  </w:pPr>
                  <w:r w:rsidRPr="00A25D4D">
                    <w:t> </w:t>
                  </w:r>
                </w:p>
              </w:tc>
              <w:tc>
                <w:tcPr>
                  <w:tcW w:w="1500" w:type="dxa"/>
                  <w:hideMark/>
                </w:tcPr>
                <w:p w14:paraId="661D0FB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3F0D978" w14:textId="77777777" w:rsidR="00C0190C" w:rsidRPr="00A25D4D" w:rsidRDefault="00C0190C" w:rsidP="008F13CC">
                  <w:pPr>
                    <w:jc w:val="left"/>
                  </w:pPr>
                  <w:r w:rsidRPr="00A25D4D">
                    <w:t>1</w:t>
                  </w:r>
                </w:p>
              </w:tc>
            </w:tr>
          </w:tbl>
          <w:p w14:paraId="50D50B5A" w14:textId="77777777" w:rsidR="00C0190C" w:rsidRPr="00A25D4D" w:rsidRDefault="00C0190C" w:rsidP="008F13CC">
            <w:pPr>
              <w:jc w:val="left"/>
            </w:pPr>
          </w:p>
        </w:tc>
      </w:tr>
      <w:tr w:rsidR="00C0190C" w:rsidRPr="00A25D4D" w14:paraId="72568DA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13481F1" w14:textId="77777777" w:rsidR="00C0190C" w:rsidRPr="00A25D4D" w:rsidRDefault="00C0190C" w:rsidP="008F13CC">
            <w:pPr>
              <w:jc w:val="left"/>
            </w:pPr>
            <w:r w:rsidRPr="00A25D4D">
              <w:rPr>
                <w:b/>
                <w:bCs/>
              </w:rPr>
              <w:t xml:space="preserve">Attribuut: </w:t>
            </w:r>
            <w:proofErr w:type="spellStart"/>
            <w:r w:rsidRPr="00A25D4D">
              <w:rPr>
                <w:b/>
                <w:bCs/>
              </w:rPr>
              <w:t>bestandLocatie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33FB9844" w14:textId="77777777" w:rsidTr="00C0190C">
              <w:trPr>
                <w:tblHeader/>
                <w:tblCellSpacing w:w="0" w:type="dxa"/>
              </w:trPr>
              <w:tc>
                <w:tcPr>
                  <w:tcW w:w="360" w:type="dxa"/>
                  <w:hideMark/>
                </w:tcPr>
                <w:p w14:paraId="6669DCC8" w14:textId="77777777" w:rsidR="00C0190C" w:rsidRPr="00A25D4D" w:rsidRDefault="00C0190C" w:rsidP="008F13CC">
                  <w:pPr>
                    <w:jc w:val="left"/>
                  </w:pPr>
                  <w:r w:rsidRPr="00A25D4D">
                    <w:t> </w:t>
                  </w:r>
                </w:p>
              </w:tc>
              <w:tc>
                <w:tcPr>
                  <w:tcW w:w="1500" w:type="dxa"/>
                  <w:hideMark/>
                </w:tcPr>
                <w:p w14:paraId="0647C385" w14:textId="77777777" w:rsidR="00C0190C" w:rsidRPr="00A25D4D" w:rsidRDefault="00C0190C" w:rsidP="008F13CC">
                  <w:pPr>
                    <w:jc w:val="left"/>
                  </w:pPr>
                  <w:r w:rsidRPr="00A25D4D">
                    <w:t>Type:</w:t>
                  </w:r>
                </w:p>
              </w:tc>
              <w:tc>
                <w:tcPr>
                  <w:tcW w:w="0" w:type="auto"/>
                  <w:hideMark/>
                </w:tcPr>
                <w:p w14:paraId="0A247726" w14:textId="77777777" w:rsidR="00C0190C" w:rsidRPr="00A25D4D" w:rsidRDefault="00C0190C" w:rsidP="008F13CC">
                  <w:pPr>
                    <w:jc w:val="left"/>
                  </w:pPr>
                  <w:r w:rsidRPr="00A25D4D">
                    <w:t>URI</w:t>
                  </w:r>
                </w:p>
              </w:tc>
            </w:tr>
            <w:tr w:rsidR="00C0190C" w:rsidRPr="00A25D4D" w14:paraId="76051CFE" w14:textId="77777777" w:rsidTr="00C0190C">
              <w:trPr>
                <w:tblHeader/>
                <w:tblCellSpacing w:w="0" w:type="dxa"/>
              </w:trPr>
              <w:tc>
                <w:tcPr>
                  <w:tcW w:w="360" w:type="dxa"/>
                  <w:hideMark/>
                </w:tcPr>
                <w:p w14:paraId="560D29AA" w14:textId="77777777" w:rsidR="00C0190C" w:rsidRPr="00A25D4D" w:rsidRDefault="00C0190C" w:rsidP="008F13CC">
                  <w:pPr>
                    <w:jc w:val="left"/>
                  </w:pPr>
                  <w:r w:rsidRPr="00A25D4D">
                    <w:t> </w:t>
                  </w:r>
                </w:p>
              </w:tc>
              <w:tc>
                <w:tcPr>
                  <w:tcW w:w="1500" w:type="dxa"/>
                  <w:hideMark/>
                </w:tcPr>
                <w:p w14:paraId="52044B1A" w14:textId="77777777" w:rsidR="00C0190C" w:rsidRPr="00A25D4D" w:rsidRDefault="00C0190C" w:rsidP="008F13CC">
                  <w:pPr>
                    <w:jc w:val="left"/>
                  </w:pPr>
                  <w:r w:rsidRPr="00A25D4D">
                    <w:t>Naam</w:t>
                  </w:r>
                </w:p>
              </w:tc>
              <w:tc>
                <w:tcPr>
                  <w:tcW w:w="0" w:type="auto"/>
                  <w:hideMark/>
                </w:tcPr>
                <w:p w14:paraId="09C21750" w14:textId="77777777" w:rsidR="00C0190C" w:rsidRPr="00A25D4D" w:rsidRDefault="00C0190C" w:rsidP="008F13CC">
                  <w:pPr>
                    <w:jc w:val="left"/>
                  </w:pPr>
                </w:p>
              </w:tc>
            </w:tr>
            <w:tr w:rsidR="00C0190C" w:rsidRPr="00A25D4D" w14:paraId="1F01AF3B" w14:textId="77777777" w:rsidTr="00C0190C">
              <w:trPr>
                <w:tblHeader/>
                <w:tblCellSpacing w:w="0" w:type="dxa"/>
              </w:trPr>
              <w:tc>
                <w:tcPr>
                  <w:tcW w:w="360" w:type="dxa"/>
                  <w:hideMark/>
                </w:tcPr>
                <w:p w14:paraId="3D3640AC" w14:textId="77777777" w:rsidR="00C0190C" w:rsidRPr="00A25D4D" w:rsidRDefault="00C0190C" w:rsidP="008F13CC">
                  <w:pPr>
                    <w:jc w:val="left"/>
                  </w:pPr>
                  <w:r w:rsidRPr="00A25D4D">
                    <w:t> </w:t>
                  </w:r>
                </w:p>
              </w:tc>
              <w:tc>
                <w:tcPr>
                  <w:tcW w:w="1500" w:type="dxa"/>
                  <w:hideMark/>
                </w:tcPr>
                <w:p w14:paraId="655BDED3" w14:textId="77777777" w:rsidR="00C0190C" w:rsidRPr="00A25D4D" w:rsidRDefault="00C0190C" w:rsidP="008F13CC">
                  <w:pPr>
                    <w:jc w:val="left"/>
                  </w:pPr>
                  <w:r w:rsidRPr="00A25D4D">
                    <w:t>Definitie:</w:t>
                  </w:r>
                </w:p>
              </w:tc>
              <w:tc>
                <w:tcPr>
                  <w:tcW w:w="0" w:type="auto"/>
                  <w:hideMark/>
                </w:tcPr>
                <w:p w14:paraId="1080246A" w14:textId="77777777" w:rsidR="00C0190C" w:rsidRPr="00A25D4D" w:rsidRDefault="00C0190C" w:rsidP="008F13CC">
                  <w:pPr>
                    <w:jc w:val="left"/>
                  </w:pPr>
                  <w:r w:rsidRPr="00A25D4D">
                    <w:t xml:space="preserve">Bestandsnaam van het bestand dat meegegeven wordt. </w:t>
                  </w:r>
                </w:p>
              </w:tc>
            </w:tr>
            <w:tr w:rsidR="00C0190C" w:rsidRPr="00A25D4D" w14:paraId="498F5D43" w14:textId="77777777" w:rsidTr="00C0190C">
              <w:trPr>
                <w:tblHeader/>
                <w:tblCellSpacing w:w="0" w:type="dxa"/>
              </w:trPr>
              <w:tc>
                <w:tcPr>
                  <w:tcW w:w="360" w:type="dxa"/>
                  <w:hideMark/>
                </w:tcPr>
                <w:p w14:paraId="1EAC312B" w14:textId="77777777" w:rsidR="00C0190C" w:rsidRPr="00A25D4D" w:rsidRDefault="00C0190C" w:rsidP="008F13CC">
                  <w:pPr>
                    <w:jc w:val="left"/>
                  </w:pPr>
                  <w:r w:rsidRPr="00A25D4D">
                    <w:t> </w:t>
                  </w:r>
                </w:p>
              </w:tc>
              <w:tc>
                <w:tcPr>
                  <w:tcW w:w="1500" w:type="dxa"/>
                  <w:hideMark/>
                </w:tcPr>
                <w:p w14:paraId="4EE70414" w14:textId="77777777" w:rsidR="00C0190C" w:rsidRPr="00A25D4D" w:rsidRDefault="00C0190C" w:rsidP="008F13CC">
                  <w:pPr>
                    <w:jc w:val="left"/>
                  </w:pPr>
                  <w:r w:rsidRPr="00A25D4D">
                    <w:t>Omschrijving:</w:t>
                  </w:r>
                </w:p>
              </w:tc>
              <w:tc>
                <w:tcPr>
                  <w:tcW w:w="0" w:type="auto"/>
                  <w:hideMark/>
                </w:tcPr>
                <w:p w14:paraId="0F945BB8" w14:textId="77777777" w:rsidR="00C0190C" w:rsidRPr="00A25D4D" w:rsidRDefault="00C0190C" w:rsidP="008F13CC">
                  <w:pPr>
                    <w:jc w:val="left"/>
                  </w:pPr>
                  <w:r w:rsidRPr="00A25D4D">
                    <w:t xml:space="preserve">De bestandsnaam omvat ook de locatie van het bestand. </w:t>
                  </w:r>
                </w:p>
              </w:tc>
            </w:tr>
            <w:tr w:rsidR="00C0190C" w:rsidRPr="00A25D4D" w14:paraId="1B8621C2" w14:textId="77777777" w:rsidTr="00C0190C">
              <w:trPr>
                <w:tblHeader/>
                <w:tblCellSpacing w:w="0" w:type="dxa"/>
              </w:trPr>
              <w:tc>
                <w:tcPr>
                  <w:tcW w:w="360" w:type="dxa"/>
                  <w:hideMark/>
                </w:tcPr>
                <w:p w14:paraId="1BF9AEC1" w14:textId="77777777" w:rsidR="00C0190C" w:rsidRPr="00A25D4D" w:rsidRDefault="00C0190C" w:rsidP="008F13CC">
                  <w:pPr>
                    <w:jc w:val="left"/>
                  </w:pPr>
                  <w:r w:rsidRPr="00A25D4D">
                    <w:t> </w:t>
                  </w:r>
                </w:p>
              </w:tc>
              <w:tc>
                <w:tcPr>
                  <w:tcW w:w="1500" w:type="dxa"/>
                  <w:hideMark/>
                </w:tcPr>
                <w:p w14:paraId="54B1ECAA"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48D12BB2" w14:textId="77777777" w:rsidR="00C0190C" w:rsidRPr="00A25D4D" w:rsidRDefault="00C0190C" w:rsidP="008F13CC">
                  <w:pPr>
                    <w:jc w:val="left"/>
                  </w:pPr>
                  <w:r w:rsidRPr="00A25D4D">
                    <w:t>0..1</w:t>
                  </w:r>
                </w:p>
              </w:tc>
            </w:tr>
          </w:tbl>
          <w:p w14:paraId="03C9DE01" w14:textId="77777777" w:rsidR="00C0190C" w:rsidRPr="00A25D4D" w:rsidRDefault="00C0190C" w:rsidP="008F13CC">
            <w:pPr>
              <w:jc w:val="left"/>
            </w:pPr>
          </w:p>
        </w:tc>
      </w:tr>
      <w:tr w:rsidR="00C0190C" w:rsidRPr="00A25D4D" w14:paraId="115B975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D8414FA" w14:textId="77777777" w:rsidR="00C0190C" w:rsidRPr="00A25D4D" w:rsidRDefault="00C0190C" w:rsidP="008F13CC">
            <w:pPr>
              <w:jc w:val="left"/>
            </w:pPr>
            <w:r w:rsidRPr="00A25D4D">
              <w:rPr>
                <w:b/>
                <w:bCs/>
              </w:rPr>
              <w:t xml:space="preserve">Attribuut: </w:t>
            </w:r>
            <w:proofErr w:type="spellStart"/>
            <w:r w:rsidRPr="00A25D4D">
              <w:rPr>
                <w:b/>
                <w:bCs/>
              </w:rPr>
              <w:t>bestandMediaType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36D35448" w14:textId="77777777" w:rsidTr="00C0190C">
              <w:trPr>
                <w:tblHeader/>
                <w:tblCellSpacing w:w="0" w:type="dxa"/>
              </w:trPr>
              <w:tc>
                <w:tcPr>
                  <w:tcW w:w="360" w:type="dxa"/>
                  <w:hideMark/>
                </w:tcPr>
                <w:p w14:paraId="4F25C3B7" w14:textId="77777777" w:rsidR="00C0190C" w:rsidRPr="00A25D4D" w:rsidRDefault="00C0190C" w:rsidP="008F13CC">
                  <w:pPr>
                    <w:jc w:val="left"/>
                  </w:pPr>
                  <w:r w:rsidRPr="00A25D4D">
                    <w:t> </w:t>
                  </w:r>
                </w:p>
              </w:tc>
              <w:tc>
                <w:tcPr>
                  <w:tcW w:w="1500" w:type="dxa"/>
                  <w:hideMark/>
                </w:tcPr>
                <w:p w14:paraId="76D217EC" w14:textId="77777777" w:rsidR="00C0190C" w:rsidRPr="00A25D4D" w:rsidRDefault="00C0190C" w:rsidP="008F13CC">
                  <w:pPr>
                    <w:jc w:val="left"/>
                  </w:pPr>
                  <w:r w:rsidRPr="00A25D4D">
                    <w:t>Type:</w:t>
                  </w:r>
                </w:p>
              </w:tc>
              <w:tc>
                <w:tcPr>
                  <w:tcW w:w="0" w:type="auto"/>
                  <w:hideMark/>
                </w:tcPr>
                <w:p w14:paraId="74ECADC5" w14:textId="77777777" w:rsidR="00C0190C" w:rsidRPr="00A25D4D" w:rsidRDefault="00C0190C" w:rsidP="008F13CC">
                  <w:pPr>
                    <w:jc w:val="left"/>
                  </w:pPr>
                  <w:proofErr w:type="spellStart"/>
                  <w:r w:rsidRPr="00A25D4D">
                    <w:t>BestandMediaTypeValue</w:t>
                  </w:r>
                  <w:proofErr w:type="spellEnd"/>
                </w:p>
              </w:tc>
            </w:tr>
            <w:tr w:rsidR="00C0190C" w:rsidRPr="00A25D4D" w14:paraId="047C7914" w14:textId="77777777" w:rsidTr="00C0190C">
              <w:trPr>
                <w:tblHeader/>
                <w:tblCellSpacing w:w="0" w:type="dxa"/>
              </w:trPr>
              <w:tc>
                <w:tcPr>
                  <w:tcW w:w="360" w:type="dxa"/>
                  <w:hideMark/>
                </w:tcPr>
                <w:p w14:paraId="64550F6B" w14:textId="77777777" w:rsidR="00C0190C" w:rsidRPr="00A25D4D" w:rsidRDefault="00C0190C" w:rsidP="008F13CC">
                  <w:pPr>
                    <w:jc w:val="left"/>
                  </w:pPr>
                  <w:r w:rsidRPr="00A25D4D">
                    <w:t> </w:t>
                  </w:r>
                </w:p>
              </w:tc>
              <w:tc>
                <w:tcPr>
                  <w:tcW w:w="1500" w:type="dxa"/>
                  <w:hideMark/>
                </w:tcPr>
                <w:p w14:paraId="2E3D5DBB" w14:textId="77777777" w:rsidR="00C0190C" w:rsidRPr="00A25D4D" w:rsidRDefault="00C0190C" w:rsidP="008F13CC">
                  <w:pPr>
                    <w:jc w:val="left"/>
                  </w:pPr>
                  <w:r w:rsidRPr="00A25D4D">
                    <w:t>Naam</w:t>
                  </w:r>
                </w:p>
              </w:tc>
              <w:tc>
                <w:tcPr>
                  <w:tcW w:w="0" w:type="auto"/>
                  <w:hideMark/>
                </w:tcPr>
                <w:p w14:paraId="03418AF5" w14:textId="77777777" w:rsidR="00C0190C" w:rsidRPr="00A25D4D" w:rsidRDefault="00C0190C" w:rsidP="008F13CC">
                  <w:pPr>
                    <w:jc w:val="left"/>
                  </w:pPr>
                </w:p>
              </w:tc>
            </w:tr>
            <w:tr w:rsidR="00C0190C" w:rsidRPr="00A25D4D" w14:paraId="3755B2CB" w14:textId="77777777" w:rsidTr="00C0190C">
              <w:trPr>
                <w:tblHeader/>
                <w:tblCellSpacing w:w="0" w:type="dxa"/>
              </w:trPr>
              <w:tc>
                <w:tcPr>
                  <w:tcW w:w="360" w:type="dxa"/>
                  <w:hideMark/>
                </w:tcPr>
                <w:p w14:paraId="363D9DDB" w14:textId="77777777" w:rsidR="00C0190C" w:rsidRPr="00A25D4D" w:rsidRDefault="00C0190C" w:rsidP="008F13CC">
                  <w:pPr>
                    <w:jc w:val="left"/>
                  </w:pPr>
                  <w:r w:rsidRPr="00A25D4D">
                    <w:t> </w:t>
                  </w:r>
                </w:p>
              </w:tc>
              <w:tc>
                <w:tcPr>
                  <w:tcW w:w="1500" w:type="dxa"/>
                  <w:hideMark/>
                </w:tcPr>
                <w:p w14:paraId="74DD9DC2" w14:textId="77777777" w:rsidR="00C0190C" w:rsidRPr="00A25D4D" w:rsidRDefault="00C0190C" w:rsidP="008F13CC">
                  <w:pPr>
                    <w:jc w:val="left"/>
                  </w:pPr>
                  <w:r w:rsidRPr="00A25D4D">
                    <w:t>Definitie:</w:t>
                  </w:r>
                </w:p>
              </w:tc>
              <w:tc>
                <w:tcPr>
                  <w:tcW w:w="0" w:type="auto"/>
                  <w:hideMark/>
                </w:tcPr>
                <w:p w14:paraId="74FA09C5" w14:textId="77777777" w:rsidR="00C0190C" w:rsidRPr="00A25D4D" w:rsidRDefault="00C0190C" w:rsidP="008F13CC">
                  <w:pPr>
                    <w:jc w:val="left"/>
                  </w:pPr>
                  <w:r w:rsidRPr="00A25D4D">
                    <w:t xml:space="preserve">Media type van een bestand. </w:t>
                  </w:r>
                </w:p>
              </w:tc>
            </w:tr>
            <w:tr w:rsidR="00C0190C" w:rsidRPr="00A25D4D" w14:paraId="3F58F665" w14:textId="77777777" w:rsidTr="00C0190C">
              <w:trPr>
                <w:tblHeader/>
                <w:tblCellSpacing w:w="0" w:type="dxa"/>
              </w:trPr>
              <w:tc>
                <w:tcPr>
                  <w:tcW w:w="360" w:type="dxa"/>
                  <w:hideMark/>
                </w:tcPr>
                <w:p w14:paraId="6DB8E2B2" w14:textId="77777777" w:rsidR="00C0190C" w:rsidRPr="00A25D4D" w:rsidRDefault="00C0190C" w:rsidP="008F13CC">
                  <w:pPr>
                    <w:jc w:val="left"/>
                  </w:pPr>
                  <w:r w:rsidRPr="00A25D4D">
                    <w:t> </w:t>
                  </w:r>
                </w:p>
              </w:tc>
              <w:tc>
                <w:tcPr>
                  <w:tcW w:w="1500" w:type="dxa"/>
                  <w:hideMark/>
                </w:tcPr>
                <w:p w14:paraId="68DDB568"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C85429B" w14:textId="77777777" w:rsidR="00C0190C" w:rsidRPr="00A25D4D" w:rsidRDefault="00C0190C" w:rsidP="008F13CC">
                  <w:pPr>
                    <w:jc w:val="left"/>
                  </w:pPr>
                  <w:r w:rsidRPr="00A25D4D">
                    <w:t>0..1</w:t>
                  </w:r>
                </w:p>
              </w:tc>
            </w:tr>
          </w:tbl>
          <w:p w14:paraId="52F16279" w14:textId="77777777" w:rsidR="00C0190C" w:rsidRPr="00A25D4D" w:rsidRDefault="00C0190C" w:rsidP="008F13CC">
            <w:pPr>
              <w:jc w:val="left"/>
            </w:pPr>
          </w:p>
        </w:tc>
      </w:tr>
      <w:tr w:rsidR="00C0190C" w:rsidRPr="00A25D4D" w14:paraId="7DA6C20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1CAE212" w14:textId="77777777" w:rsidR="00C0190C" w:rsidRPr="00A25D4D" w:rsidRDefault="00C0190C" w:rsidP="008F13CC">
            <w:pPr>
              <w:jc w:val="left"/>
            </w:pPr>
            <w:r w:rsidRPr="00A25D4D">
              <w:rPr>
                <w:b/>
                <w:bCs/>
              </w:rPr>
              <w:t xml:space="preserve">Attribuut: </w:t>
            </w:r>
            <w:proofErr w:type="spellStart"/>
            <w:r w:rsidRPr="00A25D4D">
              <w:rPr>
                <w:b/>
                <w:bCs/>
              </w:rPr>
              <w:t>bestandIdentificator</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41A56832" w14:textId="77777777" w:rsidTr="00C0190C">
              <w:trPr>
                <w:tblHeader/>
                <w:tblCellSpacing w:w="0" w:type="dxa"/>
              </w:trPr>
              <w:tc>
                <w:tcPr>
                  <w:tcW w:w="360" w:type="dxa"/>
                  <w:hideMark/>
                </w:tcPr>
                <w:p w14:paraId="5F4F75BF" w14:textId="77777777" w:rsidR="00C0190C" w:rsidRPr="00A25D4D" w:rsidRDefault="00C0190C" w:rsidP="008F13CC">
                  <w:pPr>
                    <w:jc w:val="left"/>
                  </w:pPr>
                  <w:r w:rsidRPr="00A25D4D">
                    <w:t> </w:t>
                  </w:r>
                </w:p>
              </w:tc>
              <w:tc>
                <w:tcPr>
                  <w:tcW w:w="1500" w:type="dxa"/>
                  <w:hideMark/>
                </w:tcPr>
                <w:p w14:paraId="06651CD9" w14:textId="77777777" w:rsidR="00C0190C" w:rsidRPr="00A25D4D" w:rsidRDefault="00C0190C" w:rsidP="008F13CC">
                  <w:pPr>
                    <w:jc w:val="left"/>
                  </w:pPr>
                  <w:r w:rsidRPr="00A25D4D">
                    <w:t>Type:</w:t>
                  </w:r>
                </w:p>
              </w:tc>
              <w:tc>
                <w:tcPr>
                  <w:tcW w:w="0" w:type="auto"/>
                  <w:hideMark/>
                </w:tcPr>
                <w:p w14:paraId="70106FFE" w14:textId="77777777" w:rsidR="00C0190C" w:rsidRPr="00A25D4D" w:rsidRDefault="00C0190C" w:rsidP="008F13CC">
                  <w:pPr>
                    <w:jc w:val="left"/>
                  </w:pPr>
                  <w:r w:rsidRPr="00A25D4D">
                    <w:t>URI</w:t>
                  </w:r>
                </w:p>
              </w:tc>
            </w:tr>
            <w:tr w:rsidR="00C0190C" w:rsidRPr="00A25D4D" w14:paraId="07CE476B" w14:textId="77777777" w:rsidTr="00C0190C">
              <w:trPr>
                <w:tblHeader/>
                <w:tblCellSpacing w:w="0" w:type="dxa"/>
              </w:trPr>
              <w:tc>
                <w:tcPr>
                  <w:tcW w:w="360" w:type="dxa"/>
                  <w:hideMark/>
                </w:tcPr>
                <w:p w14:paraId="019B2900" w14:textId="77777777" w:rsidR="00C0190C" w:rsidRPr="00A25D4D" w:rsidRDefault="00C0190C" w:rsidP="008F13CC">
                  <w:pPr>
                    <w:jc w:val="left"/>
                  </w:pPr>
                  <w:r w:rsidRPr="00A25D4D">
                    <w:t> </w:t>
                  </w:r>
                </w:p>
              </w:tc>
              <w:tc>
                <w:tcPr>
                  <w:tcW w:w="1500" w:type="dxa"/>
                  <w:hideMark/>
                </w:tcPr>
                <w:p w14:paraId="38808884" w14:textId="77777777" w:rsidR="00C0190C" w:rsidRPr="00A25D4D" w:rsidRDefault="00C0190C" w:rsidP="008F13CC">
                  <w:pPr>
                    <w:jc w:val="left"/>
                  </w:pPr>
                  <w:r w:rsidRPr="00A25D4D">
                    <w:t>Naam</w:t>
                  </w:r>
                </w:p>
              </w:tc>
              <w:tc>
                <w:tcPr>
                  <w:tcW w:w="0" w:type="auto"/>
                  <w:hideMark/>
                </w:tcPr>
                <w:p w14:paraId="36020D8A" w14:textId="77777777" w:rsidR="00C0190C" w:rsidRPr="00A25D4D" w:rsidRDefault="00C0190C" w:rsidP="008F13CC">
                  <w:pPr>
                    <w:jc w:val="left"/>
                  </w:pPr>
                </w:p>
              </w:tc>
            </w:tr>
            <w:tr w:rsidR="00C0190C" w:rsidRPr="00A25D4D" w14:paraId="2983E2B8" w14:textId="77777777" w:rsidTr="00C0190C">
              <w:trPr>
                <w:tblHeader/>
                <w:tblCellSpacing w:w="0" w:type="dxa"/>
              </w:trPr>
              <w:tc>
                <w:tcPr>
                  <w:tcW w:w="360" w:type="dxa"/>
                  <w:hideMark/>
                </w:tcPr>
                <w:p w14:paraId="0F969703" w14:textId="77777777" w:rsidR="00C0190C" w:rsidRPr="00A25D4D" w:rsidRDefault="00C0190C" w:rsidP="008F13CC">
                  <w:pPr>
                    <w:jc w:val="left"/>
                  </w:pPr>
                  <w:r w:rsidRPr="00A25D4D">
                    <w:t> </w:t>
                  </w:r>
                </w:p>
              </w:tc>
              <w:tc>
                <w:tcPr>
                  <w:tcW w:w="1500" w:type="dxa"/>
                  <w:hideMark/>
                </w:tcPr>
                <w:p w14:paraId="1F2BF7FA" w14:textId="77777777" w:rsidR="00C0190C" w:rsidRPr="00A25D4D" w:rsidRDefault="00C0190C" w:rsidP="008F13CC">
                  <w:pPr>
                    <w:jc w:val="left"/>
                  </w:pPr>
                  <w:r w:rsidRPr="00A25D4D">
                    <w:t>Definitie:</w:t>
                  </w:r>
                </w:p>
              </w:tc>
              <w:tc>
                <w:tcPr>
                  <w:tcW w:w="0" w:type="auto"/>
                  <w:hideMark/>
                </w:tcPr>
                <w:p w14:paraId="74D4F9E6" w14:textId="77777777" w:rsidR="00C0190C" w:rsidRPr="00A25D4D" w:rsidRDefault="00C0190C" w:rsidP="008F13CC">
                  <w:pPr>
                    <w:jc w:val="left"/>
                  </w:pPr>
                  <w:r w:rsidRPr="00A25D4D">
                    <w:t xml:space="preserve">Unieke </w:t>
                  </w:r>
                  <w:proofErr w:type="spellStart"/>
                  <w:r w:rsidRPr="00A25D4D">
                    <w:t>identificator</w:t>
                  </w:r>
                  <w:proofErr w:type="spellEnd"/>
                  <w:r w:rsidRPr="00A25D4D">
                    <w:t xml:space="preserve"> van een bestand. </w:t>
                  </w:r>
                </w:p>
              </w:tc>
            </w:tr>
            <w:tr w:rsidR="00C0190C" w:rsidRPr="00A25D4D" w14:paraId="4DA63BD6" w14:textId="77777777" w:rsidTr="00C0190C">
              <w:trPr>
                <w:tblHeader/>
                <w:tblCellSpacing w:w="0" w:type="dxa"/>
              </w:trPr>
              <w:tc>
                <w:tcPr>
                  <w:tcW w:w="360" w:type="dxa"/>
                  <w:hideMark/>
                </w:tcPr>
                <w:p w14:paraId="439D718E" w14:textId="77777777" w:rsidR="00C0190C" w:rsidRPr="00A25D4D" w:rsidRDefault="00C0190C" w:rsidP="008F13CC">
                  <w:pPr>
                    <w:jc w:val="left"/>
                  </w:pPr>
                  <w:r w:rsidRPr="00A25D4D">
                    <w:t> </w:t>
                  </w:r>
                </w:p>
              </w:tc>
              <w:tc>
                <w:tcPr>
                  <w:tcW w:w="1500" w:type="dxa"/>
                  <w:hideMark/>
                </w:tcPr>
                <w:p w14:paraId="0A1A1DB8" w14:textId="77777777" w:rsidR="00C0190C" w:rsidRPr="00A25D4D" w:rsidRDefault="00C0190C" w:rsidP="008F13CC">
                  <w:pPr>
                    <w:jc w:val="left"/>
                  </w:pPr>
                  <w:r w:rsidRPr="00A25D4D">
                    <w:t>Omschrijving:</w:t>
                  </w:r>
                </w:p>
              </w:tc>
              <w:tc>
                <w:tcPr>
                  <w:tcW w:w="0" w:type="auto"/>
                  <w:hideMark/>
                </w:tcPr>
                <w:p w14:paraId="26F2DA1C" w14:textId="77777777" w:rsidR="00C0190C" w:rsidRPr="00A25D4D" w:rsidRDefault="00C0190C" w:rsidP="008F13CC">
                  <w:pPr>
                    <w:jc w:val="left"/>
                  </w:pPr>
                  <w:r w:rsidRPr="00A25D4D">
                    <w:t xml:space="preserve">Deze </w:t>
                  </w:r>
                  <w:proofErr w:type="spellStart"/>
                  <w:r w:rsidRPr="00A25D4D">
                    <w:t>identificator</w:t>
                  </w:r>
                  <w:proofErr w:type="spellEnd"/>
                  <w:r w:rsidRPr="00A25D4D">
                    <w:t xml:space="preserve"> wordt beschreven via een URI. </w:t>
                  </w:r>
                </w:p>
              </w:tc>
            </w:tr>
            <w:tr w:rsidR="00C0190C" w:rsidRPr="00A25D4D" w14:paraId="31A7BE73" w14:textId="77777777" w:rsidTr="00C0190C">
              <w:trPr>
                <w:tblHeader/>
                <w:tblCellSpacing w:w="0" w:type="dxa"/>
              </w:trPr>
              <w:tc>
                <w:tcPr>
                  <w:tcW w:w="360" w:type="dxa"/>
                  <w:hideMark/>
                </w:tcPr>
                <w:p w14:paraId="7D526E82" w14:textId="77777777" w:rsidR="00C0190C" w:rsidRPr="00A25D4D" w:rsidRDefault="00C0190C" w:rsidP="008F13CC">
                  <w:pPr>
                    <w:jc w:val="left"/>
                  </w:pPr>
                  <w:r w:rsidRPr="00A25D4D">
                    <w:t> </w:t>
                  </w:r>
                </w:p>
              </w:tc>
              <w:tc>
                <w:tcPr>
                  <w:tcW w:w="1500" w:type="dxa"/>
                  <w:hideMark/>
                </w:tcPr>
                <w:p w14:paraId="5E667566"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BB2B3C8" w14:textId="77777777" w:rsidR="00C0190C" w:rsidRPr="00A25D4D" w:rsidRDefault="00C0190C" w:rsidP="008F13CC">
                  <w:pPr>
                    <w:jc w:val="left"/>
                  </w:pPr>
                  <w:r w:rsidRPr="00A25D4D">
                    <w:t>1</w:t>
                  </w:r>
                </w:p>
              </w:tc>
            </w:tr>
          </w:tbl>
          <w:p w14:paraId="0B41FD80" w14:textId="77777777" w:rsidR="00C0190C" w:rsidRPr="00A25D4D" w:rsidRDefault="00C0190C" w:rsidP="008F13CC">
            <w:pPr>
              <w:jc w:val="left"/>
            </w:pPr>
          </w:p>
        </w:tc>
      </w:tr>
      <w:tr w:rsidR="00C0190C" w:rsidRPr="00A25D4D" w14:paraId="6455703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16F99E3" w14:textId="77777777" w:rsidR="00C0190C" w:rsidRPr="00A25D4D" w:rsidRDefault="00C0190C" w:rsidP="008F13CC">
            <w:pPr>
              <w:jc w:val="left"/>
            </w:pPr>
            <w:r w:rsidRPr="00A25D4D">
              <w:rPr>
                <w:b/>
                <w:bCs/>
              </w:rPr>
              <w:t>Attribuut: ligging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7B3DE8EE" w14:textId="77777777" w:rsidTr="00C0190C">
              <w:trPr>
                <w:tblHeader/>
                <w:tblCellSpacing w:w="0" w:type="dxa"/>
              </w:trPr>
              <w:tc>
                <w:tcPr>
                  <w:tcW w:w="360" w:type="dxa"/>
                  <w:hideMark/>
                </w:tcPr>
                <w:p w14:paraId="316F4440" w14:textId="77777777" w:rsidR="00C0190C" w:rsidRPr="00A25D4D" w:rsidRDefault="00C0190C" w:rsidP="008F13CC">
                  <w:pPr>
                    <w:jc w:val="left"/>
                  </w:pPr>
                  <w:r w:rsidRPr="00A25D4D">
                    <w:t> </w:t>
                  </w:r>
                </w:p>
              </w:tc>
              <w:tc>
                <w:tcPr>
                  <w:tcW w:w="1500" w:type="dxa"/>
                  <w:hideMark/>
                </w:tcPr>
                <w:p w14:paraId="149A1A3B" w14:textId="77777777" w:rsidR="00C0190C" w:rsidRPr="00A25D4D" w:rsidRDefault="00C0190C" w:rsidP="008F13CC">
                  <w:pPr>
                    <w:jc w:val="left"/>
                  </w:pPr>
                  <w:r w:rsidRPr="00A25D4D">
                    <w:t>Type:</w:t>
                  </w:r>
                </w:p>
              </w:tc>
              <w:tc>
                <w:tcPr>
                  <w:tcW w:w="0" w:type="auto"/>
                  <w:hideMark/>
                </w:tcPr>
                <w:p w14:paraId="76ECF347" w14:textId="77777777" w:rsidR="00C0190C" w:rsidRPr="00A25D4D" w:rsidRDefault="00C0190C" w:rsidP="008F13CC">
                  <w:pPr>
                    <w:jc w:val="left"/>
                  </w:pPr>
                  <w:proofErr w:type="spellStart"/>
                  <w:r w:rsidRPr="00A25D4D">
                    <w:t>GM_Object</w:t>
                  </w:r>
                  <w:proofErr w:type="spellEnd"/>
                </w:p>
              </w:tc>
            </w:tr>
            <w:tr w:rsidR="00C0190C" w:rsidRPr="00A25D4D" w14:paraId="68733139" w14:textId="77777777" w:rsidTr="00C0190C">
              <w:trPr>
                <w:tblHeader/>
                <w:tblCellSpacing w:w="0" w:type="dxa"/>
              </w:trPr>
              <w:tc>
                <w:tcPr>
                  <w:tcW w:w="360" w:type="dxa"/>
                  <w:hideMark/>
                </w:tcPr>
                <w:p w14:paraId="111DFDE8" w14:textId="77777777" w:rsidR="00C0190C" w:rsidRPr="00A25D4D" w:rsidRDefault="00C0190C" w:rsidP="008F13CC">
                  <w:pPr>
                    <w:jc w:val="left"/>
                  </w:pPr>
                  <w:r w:rsidRPr="00A25D4D">
                    <w:t> </w:t>
                  </w:r>
                </w:p>
              </w:tc>
              <w:tc>
                <w:tcPr>
                  <w:tcW w:w="1500" w:type="dxa"/>
                  <w:hideMark/>
                </w:tcPr>
                <w:p w14:paraId="46A2621B" w14:textId="77777777" w:rsidR="00C0190C" w:rsidRPr="00A25D4D" w:rsidRDefault="00C0190C" w:rsidP="008F13CC">
                  <w:pPr>
                    <w:jc w:val="left"/>
                  </w:pPr>
                  <w:r w:rsidRPr="00A25D4D">
                    <w:t>Naam</w:t>
                  </w:r>
                </w:p>
              </w:tc>
              <w:tc>
                <w:tcPr>
                  <w:tcW w:w="0" w:type="auto"/>
                  <w:hideMark/>
                </w:tcPr>
                <w:p w14:paraId="5E9A81D2" w14:textId="77777777" w:rsidR="00C0190C" w:rsidRPr="00A25D4D" w:rsidRDefault="00C0190C" w:rsidP="008F13CC">
                  <w:pPr>
                    <w:jc w:val="left"/>
                  </w:pPr>
                </w:p>
              </w:tc>
            </w:tr>
            <w:tr w:rsidR="00C0190C" w:rsidRPr="00A25D4D" w14:paraId="048B9DFA" w14:textId="77777777" w:rsidTr="00C0190C">
              <w:trPr>
                <w:tblHeader/>
                <w:tblCellSpacing w:w="0" w:type="dxa"/>
              </w:trPr>
              <w:tc>
                <w:tcPr>
                  <w:tcW w:w="360" w:type="dxa"/>
                  <w:hideMark/>
                </w:tcPr>
                <w:p w14:paraId="2634530A" w14:textId="77777777" w:rsidR="00C0190C" w:rsidRPr="00A25D4D" w:rsidRDefault="00C0190C" w:rsidP="008F13CC">
                  <w:pPr>
                    <w:jc w:val="left"/>
                  </w:pPr>
                  <w:r w:rsidRPr="00A25D4D">
                    <w:t> </w:t>
                  </w:r>
                </w:p>
              </w:tc>
              <w:tc>
                <w:tcPr>
                  <w:tcW w:w="1500" w:type="dxa"/>
                  <w:hideMark/>
                </w:tcPr>
                <w:p w14:paraId="40627FB9" w14:textId="77777777" w:rsidR="00C0190C" w:rsidRPr="00A25D4D" w:rsidRDefault="00C0190C" w:rsidP="008F13CC">
                  <w:pPr>
                    <w:jc w:val="left"/>
                  </w:pPr>
                  <w:r w:rsidRPr="00A25D4D">
                    <w:t>Definitie:</w:t>
                  </w:r>
                </w:p>
              </w:tc>
              <w:tc>
                <w:tcPr>
                  <w:tcW w:w="0" w:type="auto"/>
                  <w:hideMark/>
                </w:tcPr>
                <w:p w14:paraId="1DCAB4ED" w14:textId="77777777" w:rsidR="00C0190C" w:rsidRPr="00A25D4D" w:rsidRDefault="00C0190C" w:rsidP="008F13CC">
                  <w:pPr>
                    <w:jc w:val="left"/>
                  </w:pPr>
                  <w:r w:rsidRPr="00A25D4D">
                    <w:t xml:space="preserve">Locatie waar de detailinformatie op van toepassing is. </w:t>
                  </w:r>
                </w:p>
              </w:tc>
            </w:tr>
            <w:tr w:rsidR="00C0190C" w:rsidRPr="00A25D4D" w14:paraId="59E44263" w14:textId="77777777" w:rsidTr="00C0190C">
              <w:trPr>
                <w:tblHeader/>
                <w:tblCellSpacing w:w="0" w:type="dxa"/>
              </w:trPr>
              <w:tc>
                <w:tcPr>
                  <w:tcW w:w="360" w:type="dxa"/>
                  <w:hideMark/>
                </w:tcPr>
                <w:p w14:paraId="7B3823EF" w14:textId="77777777" w:rsidR="00C0190C" w:rsidRPr="00A25D4D" w:rsidRDefault="00C0190C" w:rsidP="008F13CC">
                  <w:pPr>
                    <w:jc w:val="left"/>
                  </w:pPr>
                  <w:r w:rsidRPr="00A25D4D">
                    <w:t> </w:t>
                  </w:r>
                </w:p>
              </w:tc>
              <w:tc>
                <w:tcPr>
                  <w:tcW w:w="1500" w:type="dxa"/>
                  <w:hideMark/>
                </w:tcPr>
                <w:p w14:paraId="33C776CB" w14:textId="77777777" w:rsidR="00C0190C" w:rsidRPr="00A25D4D" w:rsidRDefault="00C0190C" w:rsidP="008F13CC">
                  <w:pPr>
                    <w:jc w:val="left"/>
                  </w:pPr>
                  <w:r w:rsidRPr="00A25D4D">
                    <w:t>Omschrijving:</w:t>
                  </w:r>
                </w:p>
              </w:tc>
              <w:tc>
                <w:tcPr>
                  <w:tcW w:w="0" w:type="auto"/>
                  <w:hideMark/>
                </w:tcPr>
                <w:p w14:paraId="0625240A" w14:textId="77777777" w:rsidR="00C0190C" w:rsidRPr="00A25D4D" w:rsidRDefault="00C0190C" w:rsidP="008F13CC">
                  <w:pPr>
                    <w:jc w:val="left"/>
                  </w:pPr>
                  <w:r w:rsidRPr="00A25D4D">
                    <w:t xml:space="preserve">Kan een punt lijn of vlak zijn. </w:t>
                  </w:r>
                </w:p>
              </w:tc>
            </w:tr>
            <w:tr w:rsidR="00C0190C" w:rsidRPr="00A25D4D" w14:paraId="4C39A04F" w14:textId="77777777" w:rsidTr="00C0190C">
              <w:trPr>
                <w:tblHeader/>
                <w:tblCellSpacing w:w="0" w:type="dxa"/>
              </w:trPr>
              <w:tc>
                <w:tcPr>
                  <w:tcW w:w="360" w:type="dxa"/>
                  <w:hideMark/>
                </w:tcPr>
                <w:p w14:paraId="24D3B6FE" w14:textId="77777777" w:rsidR="00C0190C" w:rsidRPr="00A25D4D" w:rsidRDefault="00C0190C" w:rsidP="008F13CC">
                  <w:pPr>
                    <w:jc w:val="left"/>
                  </w:pPr>
                  <w:r w:rsidRPr="00A25D4D">
                    <w:t> </w:t>
                  </w:r>
                </w:p>
              </w:tc>
              <w:tc>
                <w:tcPr>
                  <w:tcW w:w="1500" w:type="dxa"/>
                  <w:hideMark/>
                </w:tcPr>
                <w:p w14:paraId="691FFEBF"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B7CC260" w14:textId="77777777" w:rsidR="00C0190C" w:rsidRPr="00A25D4D" w:rsidRDefault="00C0190C" w:rsidP="008F13CC">
                  <w:pPr>
                    <w:jc w:val="left"/>
                  </w:pPr>
                  <w:r w:rsidRPr="00A25D4D">
                    <w:t>1</w:t>
                  </w:r>
                </w:p>
              </w:tc>
            </w:tr>
          </w:tbl>
          <w:p w14:paraId="59C7E2D2" w14:textId="77777777" w:rsidR="00C0190C" w:rsidRPr="00A25D4D" w:rsidRDefault="00C0190C" w:rsidP="008F13CC">
            <w:pPr>
              <w:jc w:val="left"/>
            </w:pPr>
          </w:p>
        </w:tc>
      </w:tr>
      <w:tr w:rsidR="00C0190C" w:rsidRPr="00A25D4D" w14:paraId="29CF9FB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CC0188C"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GeometriePuntLijnVlakOfMultilijn</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693FAB68" w14:textId="77777777" w:rsidTr="00C0190C">
              <w:trPr>
                <w:tblHeader/>
                <w:tblCellSpacing w:w="0" w:type="dxa"/>
              </w:trPr>
              <w:tc>
                <w:tcPr>
                  <w:tcW w:w="360" w:type="dxa"/>
                  <w:hideMark/>
                </w:tcPr>
                <w:p w14:paraId="307A8FC6" w14:textId="77777777" w:rsidR="00C0190C" w:rsidRPr="00A25D4D" w:rsidRDefault="00C0190C" w:rsidP="008F13CC">
                  <w:pPr>
                    <w:jc w:val="left"/>
                  </w:pPr>
                  <w:r w:rsidRPr="00A25D4D">
                    <w:t> </w:t>
                  </w:r>
                </w:p>
              </w:tc>
              <w:tc>
                <w:tcPr>
                  <w:tcW w:w="1500" w:type="dxa"/>
                  <w:hideMark/>
                </w:tcPr>
                <w:p w14:paraId="68EA5B65" w14:textId="77777777" w:rsidR="00C0190C" w:rsidRPr="00A25D4D" w:rsidRDefault="00C0190C" w:rsidP="008F13CC">
                  <w:pPr>
                    <w:jc w:val="left"/>
                  </w:pPr>
                  <w:r w:rsidRPr="00A25D4D">
                    <w:t>Natuurlijke taal:</w:t>
                  </w:r>
                </w:p>
              </w:tc>
              <w:tc>
                <w:tcPr>
                  <w:tcW w:w="0" w:type="auto"/>
                  <w:hideMark/>
                </w:tcPr>
                <w:p w14:paraId="01C121F0" w14:textId="77777777" w:rsidR="00C0190C" w:rsidRPr="00A25D4D" w:rsidRDefault="00C0190C" w:rsidP="008F13CC">
                  <w:pPr>
                    <w:jc w:val="left"/>
                  </w:pPr>
                  <w:r w:rsidRPr="00A25D4D">
                    <w:t xml:space="preserve">De geometrie is een punt, lijn, vlak of </w:t>
                  </w:r>
                  <w:proofErr w:type="spellStart"/>
                  <w:r w:rsidRPr="00A25D4D">
                    <w:t>multilijn</w:t>
                  </w:r>
                  <w:proofErr w:type="spellEnd"/>
                  <w:r w:rsidRPr="00A25D4D">
                    <w:t xml:space="preserve"> </w:t>
                  </w:r>
                </w:p>
              </w:tc>
            </w:tr>
            <w:tr w:rsidR="00C0190C" w:rsidRPr="00A25D4D" w14:paraId="6DDCA371" w14:textId="77777777" w:rsidTr="00C0190C">
              <w:trPr>
                <w:tblHeader/>
                <w:tblCellSpacing w:w="0" w:type="dxa"/>
              </w:trPr>
              <w:tc>
                <w:tcPr>
                  <w:tcW w:w="360" w:type="dxa"/>
                  <w:hideMark/>
                </w:tcPr>
                <w:p w14:paraId="4A9FAFF7" w14:textId="77777777" w:rsidR="00C0190C" w:rsidRPr="00A25D4D" w:rsidRDefault="00C0190C" w:rsidP="008F13CC">
                  <w:pPr>
                    <w:jc w:val="left"/>
                  </w:pPr>
                  <w:r w:rsidRPr="00A25D4D">
                    <w:t> </w:t>
                  </w:r>
                </w:p>
              </w:tc>
              <w:tc>
                <w:tcPr>
                  <w:tcW w:w="1500" w:type="dxa"/>
                  <w:hideMark/>
                </w:tcPr>
                <w:p w14:paraId="6B2E78E2" w14:textId="77777777" w:rsidR="00C0190C" w:rsidRPr="00A25D4D" w:rsidRDefault="00C0190C" w:rsidP="008F13CC">
                  <w:pPr>
                    <w:jc w:val="left"/>
                  </w:pPr>
                  <w:r w:rsidRPr="00A25D4D">
                    <w:t>OCL:</w:t>
                  </w:r>
                </w:p>
              </w:tc>
              <w:tc>
                <w:tcPr>
                  <w:tcW w:w="0" w:type="auto"/>
                  <w:hideMark/>
                </w:tcPr>
                <w:p w14:paraId="70E0745A"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TypeGeometrie</w:t>
                  </w:r>
                  <w:proofErr w:type="spellEnd"/>
                  <w:r w:rsidRPr="00A25D4D">
                    <w:t xml:space="preserve">: </w:t>
                  </w:r>
                  <w:proofErr w:type="spellStart"/>
                  <w:r w:rsidRPr="00A25D4D">
                    <w:t>self.ligging.oclIsKindOf</w:t>
                  </w:r>
                  <w:proofErr w:type="spellEnd"/>
                  <w:r w:rsidRPr="00A25D4D">
                    <w:t>(</w:t>
                  </w:r>
                  <w:proofErr w:type="spellStart"/>
                  <w:r w:rsidRPr="00A25D4D">
                    <w:t>GM_Point</w:t>
                  </w:r>
                  <w:proofErr w:type="spellEnd"/>
                  <w:r w:rsidRPr="00A25D4D">
                    <w:t xml:space="preserve">) or </w:t>
                  </w:r>
                  <w:proofErr w:type="spellStart"/>
                  <w:r w:rsidRPr="00A25D4D">
                    <w:t>self.ligging.oclIsKindOf</w:t>
                  </w:r>
                  <w:proofErr w:type="spellEnd"/>
                  <w:r w:rsidRPr="00A25D4D">
                    <w:t>(</w:t>
                  </w:r>
                  <w:proofErr w:type="spellStart"/>
                  <w:r w:rsidRPr="00A25D4D">
                    <w:t>GM_Curve</w:t>
                  </w:r>
                  <w:proofErr w:type="spellEnd"/>
                  <w:r w:rsidRPr="00A25D4D">
                    <w:t xml:space="preserve">) or </w:t>
                  </w:r>
                  <w:proofErr w:type="spellStart"/>
                  <w:r w:rsidRPr="00A25D4D">
                    <w:t>self.ligging.oclIsKindOf</w:t>
                  </w:r>
                  <w:proofErr w:type="spellEnd"/>
                  <w:r w:rsidRPr="00A25D4D">
                    <w:t>(</w:t>
                  </w:r>
                  <w:proofErr w:type="spellStart"/>
                  <w:r w:rsidRPr="00A25D4D">
                    <w:t>GM_Surface</w:t>
                  </w:r>
                  <w:proofErr w:type="spellEnd"/>
                  <w:r w:rsidRPr="00A25D4D">
                    <w:t xml:space="preserve">) or </w:t>
                  </w:r>
                  <w:proofErr w:type="spellStart"/>
                  <w:r w:rsidRPr="00A25D4D">
                    <w:t>self.ligging.oclIsKindOf</w:t>
                  </w:r>
                  <w:proofErr w:type="spellEnd"/>
                  <w:r w:rsidRPr="00A25D4D">
                    <w:t>(</w:t>
                  </w:r>
                  <w:proofErr w:type="spellStart"/>
                  <w:r w:rsidRPr="00A25D4D">
                    <w:t>GM_MultiCurve</w:t>
                  </w:r>
                  <w:proofErr w:type="spellEnd"/>
                  <w:r w:rsidRPr="00A25D4D">
                    <w:t>)</w:t>
                  </w:r>
                </w:p>
              </w:tc>
            </w:tr>
          </w:tbl>
          <w:p w14:paraId="447724E8" w14:textId="77777777" w:rsidR="00C0190C" w:rsidRPr="00A25D4D" w:rsidRDefault="00C0190C" w:rsidP="008F13CC">
            <w:pPr>
              <w:jc w:val="left"/>
            </w:pPr>
          </w:p>
        </w:tc>
      </w:tr>
      <w:tr w:rsidR="00C0190C" w:rsidRPr="00A25D4D" w14:paraId="537045D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D2E00C0"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HuisaansluitingVerplichtAdresEnIdentificatieBAGverplicht</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774054B8" w14:textId="77777777" w:rsidTr="00C0190C">
              <w:trPr>
                <w:tblHeader/>
                <w:tblCellSpacing w:w="0" w:type="dxa"/>
              </w:trPr>
              <w:tc>
                <w:tcPr>
                  <w:tcW w:w="360" w:type="dxa"/>
                  <w:hideMark/>
                </w:tcPr>
                <w:p w14:paraId="08DF891D" w14:textId="77777777" w:rsidR="00C0190C" w:rsidRPr="00A25D4D" w:rsidRDefault="00C0190C" w:rsidP="008F13CC">
                  <w:pPr>
                    <w:jc w:val="left"/>
                  </w:pPr>
                  <w:r w:rsidRPr="00A25D4D">
                    <w:t> </w:t>
                  </w:r>
                </w:p>
              </w:tc>
              <w:tc>
                <w:tcPr>
                  <w:tcW w:w="1500" w:type="dxa"/>
                  <w:hideMark/>
                </w:tcPr>
                <w:p w14:paraId="029BDC54" w14:textId="77777777" w:rsidR="00C0190C" w:rsidRPr="00A25D4D" w:rsidRDefault="00C0190C" w:rsidP="008F13CC">
                  <w:pPr>
                    <w:jc w:val="left"/>
                  </w:pPr>
                  <w:r w:rsidRPr="00A25D4D">
                    <w:t>Natuurlijke taal:</w:t>
                  </w:r>
                </w:p>
              </w:tc>
              <w:tc>
                <w:tcPr>
                  <w:tcW w:w="0" w:type="auto"/>
                  <w:hideMark/>
                </w:tcPr>
                <w:p w14:paraId="30603E3C" w14:textId="77777777" w:rsidR="00C0190C" w:rsidRPr="00A25D4D" w:rsidRDefault="00C0190C" w:rsidP="008F13CC">
                  <w:pPr>
                    <w:jc w:val="left"/>
                  </w:pPr>
                  <w:r w:rsidRPr="00A25D4D">
                    <w:t xml:space="preserve">Een huisaansluiting heeft verplicht een attribuut adres </w:t>
                  </w:r>
                </w:p>
              </w:tc>
            </w:tr>
            <w:tr w:rsidR="00C0190C" w:rsidRPr="00A25D4D" w14:paraId="6BBD1AC3" w14:textId="77777777" w:rsidTr="00C0190C">
              <w:trPr>
                <w:tblHeader/>
                <w:tblCellSpacing w:w="0" w:type="dxa"/>
              </w:trPr>
              <w:tc>
                <w:tcPr>
                  <w:tcW w:w="360" w:type="dxa"/>
                  <w:hideMark/>
                </w:tcPr>
                <w:p w14:paraId="79FF0E47" w14:textId="77777777" w:rsidR="00C0190C" w:rsidRPr="00A25D4D" w:rsidRDefault="00C0190C" w:rsidP="008F13CC">
                  <w:pPr>
                    <w:jc w:val="left"/>
                  </w:pPr>
                  <w:r w:rsidRPr="00A25D4D">
                    <w:t> </w:t>
                  </w:r>
                </w:p>
              </w:tc>
              <w:tc>
                <w:tcPr>
                  <w:tcW w:w="1500" w:type="dxa"/>
                  <w:hideMark/>
                </w:tcPr>
                <w:p w14:paraId="48D3A850" w14:textId="77777777" w:rsidR="00C0190C" w:rsidRPr="00A25D4D" w:rsidRDefault="00C0190C" w:rsidP="008F13CC">
                  <w:pPr>
                    <w:jc w:val="left"/>
                  </w:pPr>
                  <w:r w:rsidRPr="00A25D4D">
                    <w:t>OCL:</w:t>
                  </w:r>
                </w:p>
              </w:tc>
              <w:tc>
                <w:tcPr>
                  <w:tcW w:w="0" w:type="auto"/>
                  <w:hideMark/>
                </w:tcPr>
                <w:p w14:paraId="7AECDBE7" w14:textId="7CDA1E02" w:rsidR="00C0190C" w:rsidRPr="00A25D4D" w:rsidRDefault="00C0190C" w:rsidP="008F13CC">
                  <w:pPr>
                    <w:jc w:val="left"/>
                  </w:pPr>
                  <w:proofErr w:type="spellStart"/>
                  <w:r w:rsidRPr="00A25D4D">
                    <w:t>Inv</w:t>
                  </w:r>
                  <w:proofErr w:type="spellEnd"/>
                  <w:r w:rsidRPr="00A25D4D">
                    <w:t xml:space="preserve"> </w:t>
                  </w:r>
                  <w:proofErr w:type="spellStart"/>
                  <w:r w:rsidRPr="00A25D4D">
                    <w:t>AdresVerplicht</w:t>
                  </w:r>
                  <w:proofErr w:type="spellEnd"/>
                  <w:r w:rsidRPr="00A25D4D">
                    <w:t xml:space="preserve">: </w:t>
                  </w:r>
                  <w:proofErr w:type="spellStart"/>
                  <w:r w:rsidRPr="00A25D4D">
                    <w:t>if</w:t>
                  </w:r>
                  <w:proofErr w:type="spellEnd"/>
                  <w:r w:rsidRPr="00A25D4D">
                    <w:t xml:space="preserve"> </w:t>
                  </w:r>
                  <w:proofErr w:type="spellStart"/>
                  <w:r w:rsidRPr="00A25D4D">
                    <w:t>self.extraInfoType</w:t>
                  </w:r>
                  <w:proofErr w:type="spellEnd"/>
                  <w:r w:rsidRPr="00A25D4D">
                    <w:t xml:space="preserve">= </w:t>
                  </w:r>
                  <w:proofErr w:type="spellStart"/>
                  <w:r w:rsidRPr="00A25D4D">
                    <w:t>ExtraDetailInfoTypeValue</w:t>
                  </w:r>
                  <w:proofErr w:type="spellEnd"/>
                  <w:r w:rsidRPr="00A25D4D">
                    <w:t xml:space="preserve">::huisaansluiting </w:t>
                  </w:r>
                  <w:proofErr w:type="spellStart"/>
                  <w:r w:rsidRPr="00A25D4D">
                    <w:t>then</w:t>
                  </w:r>
                  <w:proofErr w:type="spellEnd"/>
                  <w:r w:rsidRPr="00A25D4D">
                    <w:t xml:space="preserve"> </w:t>
                  </w:r>
                  <w:proofErr w:type="spellStart"/>
                  <w:r w:rsidRPr="00A25D4D">
                    <w:t>self.adres</w:t>
                  </w:r>
                  <w:proofErr w:type="spellEnd"/>
                  <w:r w:rsidRPr="00A25D4D">
                    <w:t xml:space="preserve"> -&gt; </w:t>
                  </w:r>
                  <w:proofErr w:type="spellStart"/>
                  <w:r w:rsidRPr="00A25D4D">
                    <w:t>notEmpty</w:t>
                  </w:r>
                  <w:proofErr w:type="spellEnd"/>
                  <w:r w:rsidRPr="00A25D4D">
                    <w:t xml:space="preserve">() </w:t>
                  </w:r>
                  <w:proofErr w:type="spellStart"/>
                  <w:r w:rsidRPr="00A25D4D">
                    <w:t>and</w:t>
                  </w:r>
                  <w:proofErr w:type="spellEnd"/>
                  <w:r w:rsidRPr="00A25D4D">
                    <w:t xml:space="preserve"> </w:t>
                  </w:r>
                  <w:proofErr w:type="spellStart"/>
                  <w:r w:rsidRPr="00A25D4D">
                    <w:t>self.adres.A</w:t>
                  </w:r>
                  <w:r w:rsidRPr="00534EC4">
                    <w:t>dres.BAGid</w:t>
                  </w:r>
                  <w:proofErr w:type="spellEnd"/>
                  <w:del w:id="233" w:author="Paul Janssen" w:date="2020-06-16T16:37:00Z">
                    <w:r w:rsidRPr="00534EC4" w:rsidDel="00534EC4">
                      <w:delText>AdresseerbaarObject</w:delText>
                    </w:r>
                  </w:del>
                  <w:r w:rsidRPr="00A25D4D">
                    <w:t xml:space="preserve"> -&gt; </w:t>
                  </w:r>
                  <w:proofErr w:type="spellStart"/>
                  <w:r w:rsidRPr="00A25D4D">
                    <w:t>notEmpty</w:t>
                  </w:r>
                  <w:proofErr w:type="spellEnd"/>
                  <w:r w:rsidRPr="00A25D4D">
                    <w:t>()</w:t>
                  </w:r>
                </w:p>
              </w:tc>
            </w:tr>
          </w:tbl>
          <w:p w14:paraId="50B88FC4" w14:textId="77777777" w:rsidR="00C0190C" w:rsidRPr="00A25D4D" w:rsidRDefault="00C0190C" w:rsidP="008F13CC">
            <w:pPr>
              <w:jc w:val="left"/>
            </w:pPr>
          </w:p>
        </w:tc>
      </w:tr>
      <w:tr w:rsidR="00C0190C" w:rsidRPr="00A25D4D" w14:paraId="14C8201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533472F"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RegelsBijUitlevering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0070B702" w14:textId="77777777" w:rsidTr="00C0190C">
              <w:trPr>
                <w:tblHeader/>
                <w:tblCellSpacing w:w="0" w:type="dxa"/>
              </w:trPr>
              <w:tc>
                <w:tcPr>
                  <w:tcW w:w="360" w:type="dxa"/>
                  <w:hideMark/>
                </w:tcPr>
                <w:p w14:paraId="6B3E8AE5" w14:textId="77777777" w:rsidR="00C0190C" w:rsidRPr="00A25D4D" w:rsidRDefault="00C0190C" w:rsidP="008F13CC">
                  <w:pPr>
                    <w:jc w:val="left"/>
                  </w:pPr>
                  <w:r w:rsidRPr="00A25D4D">
                    <w:t> </w:t>
                  </w:r>
                </w:p>
              </w:tc>
              <w:tc>
                <w:tcPr>
                  <w:tcW w:w="1500" w:type="dxa"/>
                  <w:hideMark/>
                </w:tcPr>
                <w:p w14:paraId="59637591" w14:textId="77777777" w:rsidR="00C0190C" w:rsidRPr="00A25D4D" w:rsidRDefault="00C0190C" w:rsidP="008F13CC">
                  <w:pPr>
                    <w:jc w:val="left"/>
                  </w:pPr>
                  <w:r w:rsidRPr="00A25D4D">
                    <w:t>Natuurlijke taal:</w:t>
                  </w:r>
                </w:p>
              </w:tc>
              <w:tc>
                <w:tcPr>
                  <w:tcW w:w="0" w:type="auto"/>
                  <w:hideMark/>
                </w:tcPr>
                <w:p w14:paraId="57A2179D" w14:textId="77777777" w:rsidR="00C0190C" w:rsidRPr="00A25D4D" w:rsidRDefault="00C0190C" w:rsidP="008F13CC">
                  <w:pPr>
                    <w:jc w:val="left"/>
                  </w:pPr>
                  <w:r w:rsidRPr="00A25D4D">
                    <w:t xml:space="preserve">Regels bij uitlevering. Bij uitlevering is het attribuut </w:t>
                  </w:r>
                  <w:proofErr w:type="spellStart"/>
                  <w:r w:rsidRPr="00A25D4D">
                    <w:t>bestandLocatie</w:t>
                  </w:r>
                  <w:proofErr w:type="spellEnd"/>
                  <w:r w:rsidRPr="00A25D4D">
                    <w:t xml:space="preserve"> en </w:t>
                  </w:r>
                  <w:proofErr w:type="spellStart"/>
                  <w:r w:rsidRPr="00A25D4D">
                    <w:t>bestandMediaType</w:t>
                  </w:r>
                  <w:proofErr w:type="spellEnd"/>
                  <w:r w:rsidRPr="00A25D4D">
                    <w:t xml:space="preserve"> ingevuld </w:t>
                  </w:r>
                </w:p>
              </w:tc>
            </w:tr>
            <w:tr w:rsidR="00C0190C" w:rsidRPr="00A25D4D" w14:paraId="16D8CDC0" w14:textId="77777777" w:rsidTr="00C0190C">
              <w:trPr>
                <w:tblHeader/>
                <w:tblCellSpacing w:w="0" w:type="dxa"/>
              </w:trPr>
              <w:tc>
                <w:tcPr>
                  <w:tcW w:w="360" w:type="dxa"/>
                  <w:hideMark/>
                </w:tcPr>
                <w:p w14:paraId="7F297A73" w14:textId="77777777" w:rsidR="00C0190C" w:rsidRPr="00A25D4D" w:rsidRDefault="00C0190C" w:rsidP="008F13CC">
                  <w:pPr>
                    <w:jc w:val="left"/>
                  </w:pPr>
                  <w:r w:rsidRPr="00A25D4D">
                    <w:t> </w:t>
                  </w:r>
                </w:p>
              </w:tc>
              <w:tc>
                <w:tcPr>
                  <w:tcW w:w="1500" w:type="dxa"/>
                  <w:hideMark/>
                </w:tcPr>
                <w:p w14:paraId="754B8CDB" w14:textId="77777777" w:rsidR="00C0190C" w:rsidRPr="00A25D4D" w:rsidRDefault="00C0190C" w:rsidP="008F13CC">
                  <w:pPr>
                    <w:jc w:val="left"/>
                  </w:pPr>
                  <w:r w:rsidRPr="00A25D4D">
                    <w:t>OCL:</w:t>
                  </w:r>
                </w:p>
              </w:tc>
              <w:tc>
                <w:tcPr>
                  <w:tcW w:w="0" w:type="auto"/>
                  <w:hideMark/>
                </w:tcPr>
                <w:p w14:paraId="6E679555"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RegelsBijUitlevering</w:t>
                  </w:r>
                  <w:proofErr w:type="spellEnd"/>
                  <w:r w:rsidRPr="00A25D4D">
                    <w:t xml:space="preserve">: Gebiedsinformatielevering :: </w:t>
                  </w:r>
                  <w:proofErr w:type="spellStart"/>
                  <w:r w:rsidRPr="00A25D4D">
                    <w:t>allInstances</w:t>
                  </w:r>
                  <w:proofErr w:type="spellEnd"/>
                  <w:r w:rsidRPr="00A25D4D">
                    <w:t xml:space="preserve">() -&gt; </w:t>
                  </w:r>
                  <w:proofErr w:type="spellStart"/>
                  <w:r w:rsidRPr="00A25D4D">
                    <w:t>size</w:t>
                  </w:r>
                  <w:proofErr w:type="spellEnd"/>
                  <w:r w:rsidRPr="00A25D4D">
                    <w:t xml:space="preserve"> () = 1 </w:t>
                  </w:r>
                  <w:proofErr w:type="spellStart"/>
                  <w:r w:rsidRPr="00A25D4D">
                    <w:t>implies</w:t>
                  </w:r>
                  <w:proofErr w:type="spellEnd"/>
                  <w:r w:rsidRPr="00A25D4D">
                    <w:t xml:space="preserve"> (</w:t>
                  </w:r>
                  <w:proofErr w:type="spellStart"/>
                  <w:r w:rsidRPr="00A25D4D">
                    <w:t>self.bestandLocatie</w:t>
                  </w:r>
                  <w:proofErr w:type="spellEnd"/>
                  <w:r w:rsidRPr="00A25D4D">
                    <w:t>-&gt;</w:t>
                  </w:r>
                  <w:proofErr w:type="spellStart"/>
                  <w:r w:rsidRPr="00A25D4D">
                    <w:t>notEmpty</w:t>
                  </w:r>
                  <w:proofErr w:type="spellEnd"/>
                  <w:r w:rsidRPr="00A25D4D">
                    <w:t xml:space="preserve">() </w:t>
                  </w:r>
                  <w:proofErr w:type="spellStart"/>
                  <w:r w:rsidRPr="00A25D4D">
                    <w:t>and</w:t>
                  </w:r>
                  <w:proofErr w:type="spellEnd"/>
                  <w:r w:rsidRPr="00A25D4D">
                    <w:t xml:space="preserve"> (</w:t>
                  </w:r>
                  <w:proofErr w:type="spellStart"/>
                  <w:r w:rsidRPr="00A25D4D">
                    <w:t>self.bestandMediaType</w:t>
                  </w:r>
                  <w:proofErr w:type="spellEnd"/>
                  <w:r w:rsidRPr="00A25D4D">
                    <w:t>-&gt;</w:t>
                  </w:r>
                  <w:proofErr w:type="spellStart"/>
                  <w:r w:rsidRPr="00A25D4D">
                    <w:t>notEmpty</w:t>
                  </w:r>
                  <w:proofErr w:type="spellEnd"/>
                  <w:r w:rsidRPr="00A25D4D">
                    <w:t>())</w:t>
                  </w:r>
                </w:p>
              </w:tc>
            </w:tr>
          </w:tbl>
          <w:p w14:paraId="1659F992" w14:textId="77777777" w:rsidR="00C0190C" w:rsidRPr="00A25D4D" w:rsidRDefault="00C0190C" w:rsidP="008F13CC">
            <w:pPr>
              <w:jc w:val="left"/>
            </w:pPr>
          </w:p>
        </w:tc>
      </w:tr>
    </w:tbl>
    <w:p w14:paraId="5C8317B2" w14:textId="77777777" w:rsidR="00C0190C" w:rsidRPr="00A25D4D" w:rsidRDefault="00C0190C" w:rsidP="008F13CC">
      <w:pPr>
        <w:pStyle w:val="Kop5"/>
        <w:jc w:val="left"/>
        <w:rPr>
          <w:sz w:val="16"/>
          <w:szCs w:val="16"/>
        </w:rPr>
      </w:pPr>
      <w:proofErr w:type="spellStart"/>
      <w:r w:rsidRPr="00A25D4D">
        <w:rPr>
          <w:sz w:val="16"/>
          <w:szCs w:val="16"/>
        </w:rPr>
        <w:t>ExtraGeometrie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C0190C" w:rsidRPr="00A25D4D" w14:paraId="6E0AD835"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C30FA9B" w14:textId="77777777" w:rsidR="00C0190C" w:rsidRPr="00A25D4D" w:rsidRDefault="00C0190C" w:rsidP="008F13CC">
            <w:pPr>
              <w:jc w:val="left"/>
            </w:pPr>
            <w:proofErr w:type="spellStart"/>
            <w:r w:rsidRPr="00A25D4D">
              <w:rPr>
                <w:b/>
                <w:bCs/>
              </w:rPr>
              <w:lastRenderedPageBreak/>
              <w:t>ExtraGeometrie</w:t>
            </w:r>
            <w:proofErr w:type="spellEnd"/>
          </w:p>
        </w:tc>
      </w:tr>
      <w:tr w:rsidR="00C0190C" w:rsidRPr="00A25D4D" w14:paraId="4EFBD29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70B70316" w14:textId="77777777" w:rsidTr="00C0190C">
              <w:trPr>
                <w:tblHeader/>
                <w:tblCellSpacing w:w="0" w:type="dxa"/>
              </w:trPr>
              <w:tc>
                <w:tcPr>
                  <w:tcW w:w="360" w:type="dxa"/>
                  <w:hideMark/>
                </w:tcPr>
                <w:p w14:paraId="31156988" w14:textId="77777777" w:rsidR="00C0190C" w:rsidRPr="00A25D4D" w:rsidRDefault="00C0190C" w:rsidP="008F13CC">
                  <w:pPr>
                    <w:jc w:val="left"/>
                  </w:pPr>
                  <w:r w:rsidRPr="00A25D4D">
                    <w:t> </w:t>
                  </w:r>
                </w:p>
              </w:tc>
              <w:tc>
                <w:tcPr>
                  <w:tcW w:w="1500" w:type="dxa"/>
                  <w:hideMark/>
                </w:tcPr>
                <w:p w14:paraId="1D7E5F0D" w14:textId="77777777" w:rsidR="00C0190C" w:rsidRPr="00A25D4D" w:rsidRDefault="00C0190C" w:rsidP="008F13CC">
                  <w:pPr>
                    <w:jc w:val="left"/>
                  </w:pPr>
                  <w:r w:rsidRPr="00A25D4D">
                    <w:t>Naam</w:t>
                  </w:r>
                </w:p>
              </w:tc>
              <w:tc>
                <w:tcPr>
                  <w:tcW w:w="0" w:type="auto"/>
                  <w:hideMark/>
                </w:tcPr>
                <w:p w14:paraId="141124A1" w14:textId="77777777" w:rsidR="00C0190C" w:rsidRPr="00A25D4D" w:rsidRDefault="00C0190C" w:rsidP="008F13CC">
                  <w:pPr>
                    <w:jc w:val="left"/>
                  </w:pPr>
                </w:p>
              </w:tc>
            </w:tr>
            <w:tr w:rsidR="00C0190C" w:rsidRPr="00A25D4D" w14:paraId="3ECC9BED" w14:textId="77777777" w:rsidTr="00C0190C">
              <w:trPr>
                <w:tblHeader/>
                <w:tblCellSpacing w:w="0" w:type="dxa"/>
              </w:trPr>
              <w:tc>
                <w:tcPr>
                  <w:tcW w:w="360" w:type="dxa"/>
                  <w:hideMark/>
                </w:tcPr>
                <w:p w14:paraId="37FE5196" w14:textId="77777777" w:rsidR="00C0190C" w:rsidRPr="00A25D4D" w:rsidRDefault="00C0190C" w:rsidP="008F13CC">
                  <w:pPr>
                    <w:jc w:val="left"/>
                  </w:pPr>
                  <w:r w:rsidRPr="00A25D4D">
                    <w:t> </w:t>
                  </w:r>
                </w:p>
              </w:tc>
              <w:tc>
                <w:tcPr>
                  <w:tcW w:w="1500" w:type="dxa"/>
                  <w:hideMark/>
                </w:tcPr>
                <w:p w14:paraId="328CC53B" w14:textId="77777777" w:rsidR="00C0190C" w:rsidRPr="00A25D4D" w:rsidRDefault="00C0190C" w:rsidP="008F13CC">
                  <w:pPr>
                    <w:jc w:val="left"/>
                  </w:pPr>
                  <w:r w:rsidRPr="00A25D4D">
                    <w:t>Definitie:</w:t>
                  </w:r>
                </w:p>
              </w:tc>
              <w:tc>
                <w:tcPr>
                  <w:tcW w:w="0" w:type="auto"/>
                  <w:hideMark/>
                </w:tcPr>
                <w:p w14:paraId="5D7724D3" w14:textId="77777777" w:rsidR="00C0190C" w:rsidRPr="00A25D4D" w:rsidRDefault="00C0190C" w:rsidP="008F13CC">
                  <w:pPr>
                    <w:jc w:val="left"/>
                  </w:pPr>
                  <w:r w:rsidRPr="00A25D4D">
                    <w:t xml:space="preserve">Verzamelobject voor extra geometrie van netwerkelementen. </w:t>
                  </w:r>
                </w:p>
              </w:tc>
            </w:tr>
            <w:tr w:rsidR="00C0190C" w:rsidRPr="00A25D4D" w14:paraId="26070194" w14:textId="77777777" w:rsidTr="00C0190C">
              <w:trPr>
                <w:tblHeader/>
                <w:tblCellSpacing w:w="0" w:type="dxa"/>
              </w:trPr>
              <w:tc>
                <w:tcPr>
                  <w:tcW w:w="360" w:type="dxa"/>
                  <w:hideMark/>
                </w:tcPr>
                <w:p w14:paraId="4A86B4CE" w14:textId="77777777" w:rsidR="00C0190C" w:rsidRPr="00A25D4D" w:rsidRDefault="00C0190C" w:rsidP="008F13CC">
                  <w:pPr>
                    <w:jc w:val="left"/>
                  </w:pPr>
                  <w:r w:rsidRPr="00A25D4D">
                    <w:t> </w:t>
                  </w:r>
                </w:p>
              </w:tc>
              <w:tc>
                <w:tcPr>
                  <w:tcW w:w="1500" w:type="dxa"/>
                  <w:hideMark/>
                </w:tcPr>
                <w:p w14:paraId="2CD31748" w14:textId="77777777" w:rsidR="00C0190C" w:rsidRPr="00A25D4D" w:rsidRDefault="00C0190C" w:rsidP="008F13CC">
                  <w:pPr>
                    <w:jc w:val="left"/>
                  </w:pPr>
                  <w:r w:rsidRPr="00A25D4D">
                    <w:t>Herkomst:</w:t>
                  </w:r>
                </w:p>
              </w:tc>
              <w:tc>
                <w:tcPr>
                  <w:tcW w:w="0" w:type="auto"/>
                  <w:hideMark/>
                </w:tcPr>
                <w:p w14:paraId="3930F3D5" w14:textId="77777777" w:rsidR="00C0190C" w:rsidRPr="00A25D4D" w:rsidRDefault="00C0190C" w:rsidP="008F13CC">
                  <w:pPr>
                    <w:jc w:val="left"/>
                  </w:pPr>
                  <w:r w:rsidRPr="00A25D4D">
                    <w:t>IMKL</w:t>
                  </w:r>
                </w:p>
              </w:tc>
            </w:tr>
            <w:tr w:rsidR="00C0190C" w:rsidRPr="00A25D4D" w14:paraId="37CB39F7" w14:textId="77777777" w:rsidTr="00C0190C">
              <w:trPr>
                <w:tblHeader/>
                <w:tblCellSpacing w:w="0" w:type="dxa"/>
              </w:trPr>
              <w:tc>
                <w:tcPr>
                  <w:tcW w:w="360" w:type="dxa"/>
                  <w:hideMark/>
                </w:tcPr>
                <w:p w14:paraId="75D46460" w14:textId="77777777" w:rsidR="00C0190C" w:rsidRPr="00A25D4D" w:rsidRDefault="00C0190C" w:rsidP="008F13CC">
                  <w:pPr>
                    <w:jc w:val="left"/>
                  </w:pPr>
                  <w:r w:rsidRPr="00A25D4D">
                    <w:t> </w:t>
                  </w:r>
                </w:p>
              </w:tc>
              <w:tc>
                <w:tcPr>
                  <w:tcW w:w="1500" w:type="dxa"/>
                  <w:hideMark/>
                </w:tcPr>
                <w:p w14:paraId="701BC05E" w14:textId="77777777" w:rsidR="00C0190C" w:rsidRPr="00A25D4D" w:rsidRDefault="00C0190C" w:rsidP="008F13CC">
                  <w:pPr>
                    <w:jc w:val="left"/>
                  </w:pPr>
                  <w:r w:rsidRPr="00A25D4D">
                    <w:t>Subtype van:</w:t>
                  </w:r>
                </w:p>
              </w:tc>
              <w:tc>
                <w:tcPr>
                  <w:tcW w:w="0" w:type="auto"/>
                  <w:hideMark/>
                </w:tcPr>
                <w:p w14:paraId="73AFBBF9" w14:textId="77777777" w:rsidR="00C0190C" w:rsidRPr="00A25D4D" w:rsidRDefault="00C0190C" w:rsidP="008F13CC">
                  <w:pPr>
                    <w:jc w:val="left"/>
                  </w:pPr>
                  <w:proofErr w:type="spellStart"/>
                  <w:r w:rsidRPr="00A25D4D">
                    <w:t>IMKLBasis</w:t>
                  </w:r>
                  <w:proofErr w:type="spellEnd"/>
                </w:p>
              </w:tc>
            </w:tr>
            <w:tr w:rsidR="00C0190C" w:rsidRPr="00A25D4D" w14:paraId="210CA6D5" w14:textId="77777777" w:rsidTr="00C0190C">
              <w:trPr>
                <w:tblHeader/>
                <w:tblCellSpacing w:w="0" w:type="dxa"/>
              </w:trPr>
              <w:tc>
                <w:tcPr>
                  <w:tcW w:w="360" w:type="dxa"/>
                  <w:hideMark/>
                </w:tcPr>
                <w:p w14:paraId="0A7B91F9" w14:textId="77777777" w:rsidR="00C0190C" w:rsidRPr="00A25D4D" w:rsidRDefault="00C0190C" w:rsidP="008F13CC">
                  <w:pPr>
                    <w:jc w:val="left"/>
                  </w:pPr>
                  <w:r w:rsidRPr="00A25D4D">
                    <w:t> </w:t>
                  </w:r>
                </w:p>
              </w:tc>
              <w:tc>
                <w:tcPr>
                  <w:tcW w:w="1500" w:type="dxa"/>
                  <w:hideMark/>
                </w:tcPr>
                <w:p w14:paraId="419BBDBF" w14:textId="77777777" w:rsidR="00C0190C" w:rsidRPr="00A25D4D" w:rsidRDefault="00C0190C" w:rsidP="008F13CC">
                  <w:pPr>
                    <w:jc w:val="left"/>
                  </w:pPr>
                  <w:r w:rsidRPr="00A25D4D">
                    <w:t>Omschrijving:</w:t>
                  </w:r>
                </w:p>
              </w:tc>
              <w:tc>
                <w:tcPr>
                  <w:tcW w:w="0" w:type="auto"/>
                  <w:hideMark/>
                </w:tcPr>
                <w:p w14:paraId="0ECB1C62" w14:textId="77777777" w:rsidR="00C0190C" w:rsidRPr="00A25D4D" w:rsidRDefault="00C0190C" w:rsidP="008F13CC">
                  <w:pPr>
                    <w:jc w:val="left"/>
                  </w:pPr>
                  <w:r w:rsidRPr="00A25D4D">
                    <w:t xml:space="preserve">Deze klasse biedt de mogelijkheid om extra geometrie toe te voegen ten opzichte van de standaard </w:t>
                  </w:r>
                  <w:proofErr w:type="spellStart"/>
                  <w:r w:rsidRPr="00A25D4D">
                    <w:t>nodes</w:t>
                  </w:r>
                  <w:proofErr w:type="spellEnd"/>
                  <w:r w:rsidRPr="00A25D4D">
                    <w:t xml:space="preserve"> en links die onderdeel van het netwerk zijn. Dit zijn hoofdzakelijk 3D geometrieën, maar niet uitsluitend. vlakgeometrie2D biedt de mogelijkheid om een vlakrepresentatie van een netwerkelement, in 2D, op te nemen. Het is toegestaan om meerdere geometrieën op te nemen in dit object, ze sluiten elkaar niet uit. </w:t>
                  </w:r>
                </w:p>
              </w:tc>
            </w:tr>
            <w:tr w:rsidR="00C0190C" w:rsidRPr="00A25D4D" w14:paraId="2AD699BE" w14:textId="77777777" w:rsidTr="00C0190C">
              <w:trPr>
                <w:tblHeader/>
                <w:tblCellSpacing w:w="0" w:type="dxa"/>
              </w:trPr>
              <w:tc>
                <w:tcPr>
                  <w:tcW w:w="360" w:type="dxa"/>
                  <w:hideMark/>
                </w:tcPr>
                <w:p w14:paraId="7D68FAF0" w14:textId="77777777" w:rsidR="00C0190C" w:rsidRPr="00A25D4D" w:rsidRDefault="00C0190C" w:rsidP="008F13CC">
                  <w:pPr>
                    <w:jc w:val="left"/>
                  </w:pPr>
                  <w:r w:rsidRPr="00A25D4D">
                    <w:t> </w:t>
                  </w:r>
                </w:p>
              </w:tc>
              <w:tc>
                <w:tcPr>
                  <w:tcW w:w="1500" w:type="dxa"/>
                  <w:hideMark/>
                </w:tcPr>
                <w:p w14:paraId="3F6FC6EB" w14:textId="77777777" w:rsidR="00C0190C" w:rsidRPr="00A25D4D" w:rsidRDefault="00C0190C" w:rsidP="008F13CC">
                  <w:pPr>
                    <w:jc w:val="left"/>
                  </w:pPr>
                  <w:r w:rsidRPr="00A25D4D">
                    <w:t>Stereotypes:</w:t>
                  </w:r>
                </w:p>
              </w:tc>
              <w:tc>
                <w:tcPr>
                  <w:tcW w:w="0" w:type="auto"/>
                  <w:hideMark/>
                </w:tcPr>
                <w:p w14:paraId="3E2EF76B"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05D4C7A6" w14:textId="77777777" w:rsidR="00C0190C" w:rsidRPr="00A25D4D" w:rsidRDefault="00C0190C" w:rsidP="008F13CC">
            <w:pPr>
              <w:jc w:val="left"/>
            </w:pPr>
          </w:p>
        </w:tc>
      </w:tr>
      <w:tr w:rsidR="00C0190C" w:rsidRPr="00A25D4D" w14:paraId="1251771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DC9E569" w14:textId="77777777" w:rsidR="00C0190C" w:rsidRPr="00A25D4D" w:rsidRDefault="00C0190C" w:rsidP="008F13CC">
            <w:pPr>
              <w:jc w:val="left"/>
            </w:pPr>
            <w:r w:rsidRPr="00A25D4D">
              <w:rPr>
                <w:b/>
                <w:bCs/>
              </w:rPr>
              <w:t>Attribuut: vlakgeometrie2D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0EF77A6A" w14:textId="77777777" w:rsidTr="00C0190C">
              <w:trPr>
                <w:tblHeader/>
                <w:tblCellSpacing w:w="0" w:type="dxa"/>
              </w:trPr>
              <w:tc>
                <w:tcPr>
                  <w:tcW w:w="360" w:type="dxa"/>
                  <w:hideMark/>
                </w:tcPr>
                <w:p w14:paraId="3572B3BA" w14:textId="77777777" w:rsidR="00C0190C" w:rsidRPr="00A25D4D" w:rsidRDefault="00C0190C" w:rsidP="008F13CC">
                  <w:pPr>
                    <w:jc w:val="left"/>
                  </w:pPr>
                  <w:r w:rsidRPr="00A25D4D">
                    <w:t> </w:t>
                  </w:r>
                </w:p>
              </w:tc>
              <w:tc>
                <w:tcPr>
                  <w:tcW w:w="1500" w:type="dxa"/>
                  <w:hideMark/>
                </w:tcPr>
                <w:p w14:paraId="0C65C475" w14:textId="77777777" w:rsidR="00C0190C" w:rsidRPr="00A25D4D" w:rsidRDefault="00C0190C" w:rsidP="008F13CC">
                  <w:pPr>
                    <w:jc w:val="left"/>
                  </w:pPr>
                  <w:r w:rsidRPr="00A25D4D">
                    <w:t>Type:</w:t>
                  </w:r>
                </w:p>
              </w:tc>
              <w:tc>
                <w:tcPr>
                  <w:tcW w:w="0" w:type="auto"/>
                  <w:hideMark/>
                </w:tcPr>
                <w:p w14:paraId="372E86D5" w14:textId="4D6F58D3" w:rsidR="00C0190C" w:rsidRPr="00A25D4D" w:rsidRDefault="00C0190C" w:rsidP="008F13CC">
                  <w:pPr>
                    <w:jc w:val="left"/>
                  </w:pPr>
                  <w:proofErr w:type="spellStart"/>
                  <w:r w:rsidRPr="00A25D4D">
                    <w:t>GM_</w:t>
                  </w:r>
                  <w:del w:id="234" w:author="Paul Janssen" w:date="2020-06-10T17:03:00Z">
                    <w:r w:rsidRPr="00A25D4D" w:rsidDel="00A32211">
                      <w:delText>Surface</w:delText>
                    </w:r>
                  </w:del>
                  <w:ins w:id="235" w:author="Paul Janssen" w:date="2020-06-10T17:03:00Z">
                    <w:r w:rsidR="00A32211">
                      <w:t>Object</w:t>
                    </w:r>
                  </w:ins>
                  <w:proofErr w:type="spellEnd"/>
                </w:p>
              </w:tc>
            </w:tr>
            <w:tr w:rsidR="00C0190C" w:rsidRPr="00A25D4D" w14:paraId="2705AAD8" w14:textId="77777777" w:rsidTr="00C0190C">
              <w:trPr>
                <w:tblHeader/>
                <w:tblCellSpacing w:w="0" w:type="dxa"/>
              </w:trPr>
              <w:tc>
                <w:tcPr>
                  <w:tcW w:w="360" w:type="dxa"/>
                  <w:hideMark/>
                </w:tcPr>
                <w:p w14:paraId="471FF09A" w14:textId="77777777" w:rsidR="00C0190C" w:rsidRPr="00A25D4D" w:rsidRDefault="00C0190C" w:rsidP="008F13CC">
                  <w:pPr>
                    <w:jc w:val="left"/>
                  </w:pPr>
                  <w:r w:rsidRPr="00A25D4D">
                    <w:t> </w:t>
                  </w:r>
                </w:p>
              </w:tc>
              <w:tc>
                <w:tcPr>
                  <w:tcW w:w="1500" w:type="dxa"/>
                  <w:hideMark/>
                </w:tcPr>
                <w:p w14:paraId="2F5E1159" w14:textId="77777777" w:rsidR="00C0190C" w:rsidRPr="00A25D4D" w:rsidRDefault="00C0190C" w:rsidP="008F13CC">
                  <w:pPr>
                    <w:jc w:val="left"/>
                  </w:pPr>
                  <w:r w:rsidRPr="00A25D4D">
                    <w:t>Naam</w:t>
                  </w:r>
                </w:p>
              </w:tc>
              <w:tc>
                <w:tcPr>
                  <w:tcW w:w="0" w:type="auto"/>
                  <w:hideMark/>
                </w:tcPr>
                <w:p w14:paraId="46CC4F29" w14:textId="77777777" w:rsidR="00C0190C" w:rsidRPr="00A25D4D" w:rsidRDefault="00C0190C" w:rsidP="008F13CC">
                  <w:pPr>
                    <w:jc w:val="left"/>
                  </w:pPr>
                </w:p>
              </w:tc>
            </w:tr>
            <w:tr w:rsidR="00C0190C" w:rsidRPr="00A25D4D" w14:paraId="1A2FA73D" w14:textId="77777777" w:rsidTr="00C0190C">
              <w:trPr>
                <w:tblHeader/>
                <w:tblCellSpacing w:w="0" w:type="dxa"/>
              </w:trPr>
              <w:tc>
                <w:tcPr>
                  <w:tcW w:w="360" w:type="dxa"/>
                  <w:hideMark/>
                </w:tcPr>
                <w:p w14:paraId="1F77D6DE" w14:textId="77777777" w:rsidR="00C0190C" w:rsidRPr="00A25D4D" w:rsidRDefault="00C0190C" w:rsidP="008F13CC">
                  <w:pPr>
                    <w:jc w:val="left"/>
                  </w:pPr>
                  <w:r w:rsidRPr="00A25D4D">
                    <w:t> </w:t>
                  </w:r>
                </w:p>
              </w:tc>
              <w:tc>
                <w:tcPr>
                  <w:tcW w:w="1500" w:type="dxa"/>
                  <w:hideMark/>
                </w:tcPr>
                <w:p w14:paraId="537AD78B" w14:textId="77777777" w:rsidR="00C0190C" w:rsidRPr="00A25D4D" w:rsidRDefault="00C0190C" w:rsidP="008F13CC">
                  <w:pPr>
                    <w:jc w:val="left"/>
                  </w:pPr>
                  <w:r w:rsidRPr="00A25D4D">
                    <w:t>Definitie:</w:t>
                  </w:r>
                </w:p>
              </w:tc>
              <w:tc>
                <w:tcPr>
                  <w:tcW w:w="0" w:type="auto"/>
                  <w:hideMark/>
                </w:tcPr>
                <w:p w14:paraId="2AABC19E" w14:textId="77777777" w:rsidR="00C0190C" w:rsidRPr="00A25D4D" w:rsidRDefault="00C0190C" w:rsidP="008F13CC">
                  <w:pPr>
                    <w:jc w:val="left"/>
                  </w:pPr>
                  <w:r w:rsidRPr="00A25D4D">
                    <w:t xml:space="preserve">Tweedimensionale vlakrepresentatie van het netwerkelement. </w:t>
                  </w:r>
                </w:p>
              </w:tc>
            </w:tr>
            <w:tr w:rsidR="00C0190C" w:rsidRPr="00A25D4D" w14:paraId="138F9643" w14:textId="77777777" w:rsidTr="00C0190C">
              <w:trPr>
                <w:tblHeader/>
                <w:tblCellSpacing w:w="0" w:type="dxa"/>
              </w:trPr>
              <w:tc>
                <w:tcPr>
                  <w:tcW w:w="360" w:type="dxa"/>
                  <w:hideMark/>
                </w:tcPr>
                <w:p w14:paraId="312F84A9" w14:textId="77777777" w:rsidR="00C0190C" w:rsidRPr="00A25D4D" w:rsidRDefault="00C0190C" w:rsidP="008F13CC">
                  <w:pPr>
                    <w:jc w:val="left"/>
                  </w:pPr>
                  <w:r w:rsidRPr="00A25D4D">
                    <w:t> </w:t>
                  </w:r>
                </w:p>
              </w:tc>
              <w:tc>
                <w:tcPr>
                  <w:tcW w:w="1500" w:type="dxa"/>
                  <w:hideMark/>
                </w:tcPr>
                <w:p w14:paraId="07011566" w14:textId="77777777" w:rsidR="00C0190C" w:rsidRPr="00A25D4D" w:rsidRDefault="00C0190C" w:rsidP="008F13CC">
                  <w:pPr>
                    <w:jc w:val="left"/>
                  </w:pPr>
                  <w:r w:rsidRPr="00A25D4D">
                    <w:t>Omschrijving:</w:t>
                  </w:r>
                </w:p>
              </w:tc>
              <w:tc>
                <w:tcPr>
                  <w:tcW w:w="0" w:type="auto"/>
                  <w:hideMark/>
                </w:tcPr>
                <w:p w14:paraId="4F9EA0E7" w14:textId="77777777" w:rsidR="00C0190C" w:rsidRPr="00A25D4D" w:rsidRDefault="00C0190C" w:rsidP="008F13CC">
                  <w:pPr>
                    <w:jc w:val="left"/>
                  </w:pPr>
                  <w:r w:rsidRPr="00A25D4D">
                    <w:t xml:space="preserve">Wordt gebruikt indien een netwerkelement ook additioneel als gebied wordt gerepresenteerd. </w:t>
                  </w:r>
                </w:p>
              </w:tc>
            </w:tr>
            <w:tr w:rsidR="00C0190C" w:rsidRPr="00A25D4D" w14:paraId="634D6EB3" w14:textId="77777777" w:rsidTr="00C0190C">
              <w:trPr>
                <w:tblHeader/>
                <w:tblCellSpacing w:w="0" w:type="dxa"/>
              </w:trPr>
              <w:tc>
                <w:tcPr>
                  <w:tcW w:w="360" w:type="dxa"/>
                  <w:hideMark/>
                </w:tcPr>
                <w:p w14:paraId="068441BD" w14:textId="77777777" w:rsidR="00C0190C" w:rsidRPr="00A25D4D" w:rsidRDefault="00C0190C" w:rsidP="008F13CC">
                  <w:pPr>
                    <w:jc w:val="left"/>
                  </w:pPr>
                  <w:r w:rsidRPr="00A25D4D">
                    <w:t> </w:t>
                  </w:r>
                </w:p>
              </w:tc>
              <w:tc>
                <w:tcPr>
                  <w:tcW w:w="1500" w:type="dxa"/>
                  <w:hideMark/>
                </w:tcPr>
                <w:p w14:paraId="1ADAA86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17A7E55" w14:textId="77777777" w:rsidR="00C0190C" w:rsidRPr="00A25D4D" w:rsidRDefault="00C0190C" w:rsidP="008F13CC">
                  <w:pPr>
                    <w:jc w:val="left"/>
                  </w:pPr>
                  <w:r w:rsidRPr="00A25D4D">
                    <w:t>0..1</w:t>
                  </w:r>
                </w:p>
              </w:tc>
            </w:tr>
          </w:tbl>
          <w:p w14:paraId="2C9CB17B" w14:textId="77777777" w:rsidR="00C0190C" w:rsidRPr="00A25D4D" w:rsidRDefault="00C0190C" w:rsidP="008F13CC">
            <w:pPr>
              <w:jc w:val="left"/>
            </w:pPr>
          </w:p>
        </w:tc>
      </w:tr>
      <w:tr w:rsidR="00C0190C" w:rsidRPr="00A25D4D" w14:paraId="3EFBA56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A52FBDB" w14:textId="77777777" w:rsidR="00C0190C" w:rsidRPr="00A25D4D" w:rsidRDefault="00C0190C" w:rsidP="008F13CC">
            <w:pPr>
              <w:jc w:val="left"/>
            </w:pPr>
            <w:r w:rsidRPr="00A25D4D">
              <w:rPr>
                <w:b/>
                <w:bCs/>
              </w:rPr>
              <w:t>Attribuut: puntgeometrie2.5D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1197AE0C" w14:textId="77777777" w:rsidTr="00C0190C">
              <w:trPr>
                <w:tblHeader/>
                <w:tblCellSpacing w:w="0" w:type="dxa"/>
              </w:trPr>
              <w:tc>
                <w:tcPr>
                  <w:tcW w:w="360" w:type="dxa"/>
                  <w:hideMark/>
                </w:tcPr>
                <w:p w14:paraId="3C94F17A" w14:textId="77777777" w:rsidR="00C0190C" w:rsidRPr="00A25D4D" w:rsidRDefault="00C0190C" w:rsidP="008F13CC">
                  <w:pPr>
                    <w:jc w:val="left"/>
                  </w:pPr>
                  <w:r w:rsidRPr="00A25D4D">
                    <w:t> </w:t>
                  </w:r>
                </w:p>
              </w:tc>
              <w:tc>
                <w:tcPr>
                  <w:tcW w:w="1500" w:type="dxa"/>
                  <w:hideMark/>
                </w:tcPr>
                <w:p w14:paraId="3900A4E5" w14:textId="77777777" w:rsidR="00C0190C" w:rsidRPr="00A25D4D" w:rsidRDefault="00C0190C" w:rsidP="008F13CC">
                  <w:pPr>
                    <w:jc w:val="left"/>
                  </w:pPr>
                  <w:r w:rsidRPr="00A25D4D">
                    <w:t>Type:</w:t>
                  </w:r>
                </w:p>
              </w:tc>
              <w:tc>
                <w:tcPr>
                  <w:tcW w:w="0" w:type="auto"/>
                  <w:hideMark/>
                </w:tcPr>
                <w:p w14:paraId="68C2BB48" w14:textId="77777777" w:rsidR="00C0190C" w:rsidRPr="00A25D4D" w:rsidRDefault="00C0190C" w:rsidP="008F13CC">
                  <w:pPr>
                    <w:jc w:val="left"/>
                  </w:pPr>
                  <w:proofErr w:type="spellStart"/>
                  <w:r w:rsidRPr="00A25D4D">
                    <w:t>GM_Point</w:t>
                  </w:r>
                  <w:proofErr w:type="spellEnd"/>
                </w:p>
              </w:tc>
            </w:tr>
            <w:tr w:rsidR="00C0190C" w:rsidRPr="00A25D4D" w14:paraId="1967B518" w14:textId="77777777" w:rsidTr="00C0190C">
              <w:trPr>
                <w:tblHeader/>
                <w:tblCellSpacing w:w="0" w:type="dxa"/>
              </w:trPr>
              <w:tc>
                <w:tcPr>
                  <w:tcW w:w="360" w:type="dxa"/>
                  <w:hideMark/>
                </w:tcPr>
                <w:p w14:paraId="02FCC3A0" w14:textId="77777777" w:rsidR="00C0190C" w:rsidRPr="00A25D4D" w:rsidRDefault="00C0190C" w:rsidP="008F13CC">
                  <w:pPr>
                    <w:jc w:val="left"/>
                  </w:pPr>
                  <w:r w:rsidRPr="00A25D4D">
                    <w:t> </w:t>
                  </w:r>
                </w:p>
              </w:tc>
              <w:tc>
                <w:tcPr>
                  <w:tcW w:w="1500" w:type="dxa"/>
                  <w:hideMark/>
                </w:tcPr>
                <w:p w14:paraId="35E98C9E" w14:textId="77777777" w:rsidR="00C0190C" w:rsidRPr="00A25D4D" w:rsidRDefault="00C0190C" w:rsidP="008F13CC">
                  <w:pPr>
                    <w:jc w:val="left"/>
                  </w:pPr>
                  <w:r w:rsidRPr="00A25D4D">
                    <w:t>Naam</w:t>
                  </w:r>
                </w:p>
              </w:tc>
              <w:tc>
                <w:tcPr>
                  <w:tcW w:w="0" w:type="auto"/>
                  <w:hideMark/>
                </w:tcPr>
                <w:p w14:paraId="5BC46BC8" w14:textId="77777777" w:rsidR="00C0190C" w:rsidRPr="00A25D4D" w:rsidRDefault="00C0190C" w:rsidP="008F13CC">
                  <w:pPr>
                    <w:jc w:val="left"/>
                  </w:pPr>
                </w:p>
              </w:tc>
            </w:tr>
            <w:tr w:rsidR="00C0190C" w:rsidRPr="00A25D4D" w14:paraId="2BEEB218" w14:textId="77777777" w:rsidTr="00C0190C">
              <w:trPr>
                <w:tblHeader/>
                <w:tblCellSpacing w:w="0" w:type="dxa"/>
              </w:trPr>
              <w:tc>
                <w:tcPr>
                  <w:tcW w:w="360" w:type="dxa"/>
                  <w:hideMark/>
                </w:tcPr>
                <w:p w14:paraId="3A9B209A" w14:textId="77777777" w:rsidR="00C0190C" w:rsidRPr="00A25D4D" w:rsidRDefault="00C0190C" w:rsidP="008F13CC">
                  <w:pPr>
                    <w:jc w:val="left"/>
                  </w:pPr>
                  <w:r w:rsidRPr="00A25D4D">
                    <w:t> </w:t>
                  </w:r>
                </w:p>
              </w:tc>
              <w:tc>
                <w:tcPr>
                  <w:tcW w:w="1500" w:type="dxa"/>
                  <w:hideMark/>
                </w:tcPr>
                <w:p w14:paraId="6C3E8757" w14:textId="77777777" w:rsidR="00C0190C" w:rsidRPr="00A25D4D" w:rsidRDefault="00C0190C" w:rsidP="008F13CC">
                  <w:pPr>
                    <w:jc w:val="left"/>
                  </w:pPr>
                  <w:r w:rsidRPr="00A25D4D">
                    <w:t>Definitie:</w:t>
                  </w:r>
                </w:p>
              </w:tc>
              <w:tc>
                <w:tcPr>
                  <w:tcW w:w="0" w:type="auto"/>
                  <w:hideMark/>
                </w:tcPr>
                <w:p w14:paraId="35DAF4D0" w14:textId="77777777" w:rsidR="00C0190C" w:rsidRPr="00A25D4D" w:rsidRDefault="00C0190C" w:rsidP="008F13CC">
                  <w:pPr>
                    <w:jc w:val="left"/>
                  </w:pPr>
                  <w:r w:rsidRPr="00A25D4D">
                    <w:t xml:space="preserve">2.5D representatie van een leidingelement, dus inclusief </w:t>
                  </w:r>
                  <w:proofErr w:type="spellStart"/>
                  <w:r w:rsidRPr="00A25D4D">
                    <w:t>z</w:t>
                  </w:r>
                  <w:proofErr w:type="spellEnd"/>
                  <w:r w:rsidRPr="00A25D4D">
                    <w:t xml:space="preserve"> waarde. </w:t>
                  </w:r>
                </w:p>
              </w:tc>
            </w:tr>
            <w:tr w:rsidR="00C0190C" w:rsidRPr="00A25D4D" w14:paraId="0D998377" w14:textId="77777777" w:rsidTr="00C0190C">
              <w:trPr>
                <w:tblHeader/>
                <w:tblCellSpacing w:w="0" w:type="dxa"/>
              </w:trPr>
              <w:tc>
                <w:tcPr>
                  <w:tcW w:w="360" w:type="dxa"/>
                  <w:hideMark/>
                </w:tcPr>
                <w:p w14:paraId="7F331716" w14:textId="77777777" w:rsidR="00C0190C" w:rsidRPr="00A25D4D" w:rsidRDefault="00C0190C" w:rsidP="008F13CC">
                  <w:pPr>
                    <w:jc w:val="left"/>
                  </w:pPr>
                  <w:r w:rsidRPr="00A25D4D">
                    <w:t> </w:t>
                  </w:r>
                </w:p>
              </w:tc>
              <w:tc>
                <w:tcPr>
                  <w:tcW w:w="1500" w:type="dxa"/>
                  <w:hideMark/>
                </w:tcPr>
                <w:p w14:paraId="6609950F"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8A85A36" w14:textId="77777777" w:rsidR="00C0190C" w:rsidRPr="00A25D4D" w:rsidRDefault="00C0190C" w:rsidP="008F13CC">
                  <w:pPr>
                    <w:jc w:val="left"/>
                  </w:pPr>
                  <w:r w:rsidRPr="00A25D4D">
                    <w:t>0..1</w:t>
                  </w:r>
                </w:p>
              </w:tc>
            </w:tr>
          </w:tbl>
          <w:p w14:paraId="55552866" w14:textId="77777777" w:rsidR="00C0190C" w:rsidRPr="00A25D4D" w:rsidRDefault="00C0190C" w:rsidP="008F13CC">
            <w:pPr>
              <w:jc w:val="left"/>
            </w:pPr>
          </w:p>
        </w:tc>
      </w:tr>
      <w:tr w:rsidR="00C0190C" w:rsidRPr="00A25D4D" w14:paraId="7AB83C3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7060E4E" w14:textId="77777777" w:rsidR="00C0190C" w:rsidRPr="00A25D4D" w:rsidRDefault="00C0190C" w:rsidP="008F13CC">
            <w:pPr>
              <w:jc w:val="left"/>
            </w:pPr>
            <w:r w:rsidRPr="00A25D4D">
              <w:rPr>
                <w:b/>
                <w:bCs/>
              </w:rPr>
              <w:t>Attribuut: lijngeometrie2.5D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255642D7" w14:textId="77777777" w:rsidTr="00C0190C">
              <w:trPr>
                <w:tblHeader/>
                <w:tblCellSpacing w:w="0" w:type="dxa"/>
              </w:trPr>
              <w:tc>
                <w:tcPr>
                  <w:tcW w:w="360" w:type="dxa"/>
                  <w:hideMark/>
                </w:tcPr>
                <w:p w14:paraId="1E5F99A9" w14:textId="77777777" w:rsidR="00C0190C" w:rsidRPr="00A25D4D" w:rsidRDefault="00C0190C" w:rsidP="008F13CC">
                  <w:pPr>
                    <w:jc w:val="left"/>
                  </w:pPr>
                  <w:r w:rsidRPr="00A25D4D">
                    <w:t> </w:t>
                  </w:r>
                </w:p>
              </w:tc>
              <w:tc>
                <w:tcPr>
                  <w:tcW w:w="1500" w:type="dxa"/>
                  <w:hideMark/>
                </w:tcPr>
                <w:p w14:paraId="54969B45" w14:textId="77777777" w:rsidR="00C0190C" w:rsidRPr="00A25D4D" w:rsidRDefault="00C0190C" w:rsidP="008F13CC">
                  <w:pPr>
                    <w:jc w:val="left"/>
                  </w:pPr>
                  <w:r w:rsidRPr="00A25D4D">
                    <w:t>Type:</w:t>
                  </w:r>
                </w:p>
              </w:tc>
              <w:tc>
                <w:tcPr>
                  <w:tcW w:w="0" w:type="auto"/>
                  <w:hideMark/>
                </w:tcPr>
                <w:p w14:paraId="30CF8CB8" w14:textId="77777777" w:rsidR="00C0190C" w:rsidRPr="00A25D4D" w:rsidRDefault="00C0190C" w:rsidP="008F13CC">
                  <w:pPr>
                    <w:jc w:val="left"/>
                  </w:pPr>
                  <w:proofErr w:type="spellStart"/>
                  <w:r w:rsidRPr="00A25D4D">
                    <w:t>GM_Curve</w:t>
                  </w:r>
                  <w:proofErr w:type="spellEnd"/>
                </w:p>
              </w:tc>
            </w:tr>
            <w:tr w:rsidR="00C0190C" w:rsidRPr="00A25D4D" w14:paraId="23654FA9" w14:textId="77777777" w:rsidTr="00C0190C">
              <w:trPr>
                <w:tblHeader/>
                <w:tblCellSpacing w:w="0" w:type="dxa"/>
              </w:trPr>
              <w:tc>
                <w:tcPr>
                  <w:tcW w:w="360" w:type="dxa"/>
                  <w:hideMark/>
                </w:tcPr>
                <w:p w14:paraId="794EFD55" w14:textId="77777777" w:rsidR="00C0190C" w:rsidRPr="00A25D4D" w:rsidRDefault="00C0190C" w:rsidP="008F13CC">
                  <w:pPr>
                    <w:jc w:val="left"/>
                  </w:pPr>
                  <w:r w:rsidRPr="00A25D4D">
                    <w:t> </w:t>
                  </w:r>
                </w:p>
              </w:tc>
              <w:tc>
                <w:tcPr>
                  <w:tcW w:w="1500" w:type="dxa"/>
                  <w:hideMark/>
                </w:tcPr>
                <w:p w14:paraId="66598DCD" w14:textId="77777777" w:rsidR="00C0190C" w:rsidRPr="00A25D4D" w:rsidRDefault="00C0190C" w:rsidP="008F13CC">
                  <w:pPr>
                    <w:jc w:val="left"/>
                  </w:pPr>
                  <w:r w:rsidRPr="00A25D4D">
                    <w:t>Naam</w:t>
                  </w:r>
                </w:p>
              </w:tc>
              <w:tc>
                <w:tcPr>
                  <w:tcW w:w="0" w:type="auto"/>
                  <w:hideMark/>
                </w:tcPr>
                <w:p w14:paraId="14A1EF48" w14:textId="77777777" w:rsidR="00C0190C" w:rsidRPr="00A25D4D" w:rsidRDefault="00C0190C" w:rsidP="008F13CC">
                  <w:pPr>
                    <w:jc w:val="left"/>
                  </w:pPr>
                </w:p>
              </w:tc>
            </w:tr>
            <w:tr w:rsidR="00C0190C" w:rsidRPr="00A25D4D" w14:paraId="08916CAA" w14:textId="77777777" w:rsidTr="00C0190C">
              <w:trPr>
                <w:tblHeader/>
                <w:tblCellSpacing w:w="0" w:type="dxa"/>
              </w:trPr>
              <w:tc>
                <w:tcPr>
                  <w:tcW w:w="360" w:type="dxa"/>
                  <w:hideMark/>
                </w:tcPr>
                <w:p w14:paraId="00ADCA35" w14:textId="77777777" w:rsidR="00C0190C" w:rsidRPr="00A25D4D" w:rsidRDefault="00C0190C" w:rsidP="008F13CC">
                  <w:pPr>
                    <w:jc w:val="left"/>
                  </w:pPr>
                  <w:r w:rsidRPr="00A25D4D">
                    <w:t> </w:t>
                  </w:r>
                </w:p>
              </w:tc>
              <w:tc>
                <w:tcPr>
                  <w:tcW w:w="1500" w:type="dxa"/>
                  <w:hideMark/>
                </w:tcPr>
                <w:p w14:paraId="2633157E" w14:textId="77777777" w:rsidR="00C0190C" w:rsidRPr="00A25D4D" w:rsidRDefault="00C0190C" w:rsidP="008F13CC">
                  <w:pPr>
                    <w:jc w:val="left"/>
                  </w:pPr>
                  <w:r w:rsidRPr="00A25D4D">
                    <w:t>Definitie:</w:t>
                  </w:r>
                </w:p>
              </w:tc>
              <w:tc>
                <w:tcPr>
                  <w:tcW w:w="0" w:type="auto"/>
                  <w:hideMark/>
                </w:tcPr>
                <w:p w14:paraId="10CC4C22" w14:textId="77777777" w:rsidR="00C0190C" w:rsidRPr="00A25D4D" w:rsidRDefault="00C0190C" w:rsidP="008F13CC">
                  <w:pPr>
                    <w:jc w:val="left"/>
                  </w:pPr>
                  <w:r w:rsidRPr="00A25D4D">
                    <w:t xml:space="preserve">2.5D representatie van een lijnvormig netwerkelement. </w:t>
                  </w:r>
                </w:p>
              </w:tc>
            </w:tr>
            <w:tr w:rsidR="00C0190C" w:rsidRPr="00A25D4D" w14:paraId="0FD53225" w14:textId="77777777" w:rsidTr="00C0190C">
              <w:trPr>
                <w:tblHeader/>
                <w:tblCellSpacing w:w="0" w:type="dxa"/>
              </w:trPr>
              <w:tc>
                <w:tcPr>
                  <w:tcW w:w="360" w:type="dxa"/>
                  <w:hideMark/>
                </w:tcPr>
                <w:p w14:paraId="4E026958" w14:textId="77777777" w:rsidR="00C0190C" w:rsidRPr="00A25D4D" w:rsidRDefault="00C0190C" w:rsidP="008F13CC">
                  <w:pPr>
                    <w:jc w:val="left"/>
                  </w:pPr>
                  <w:r w:rsidRPr="00A25D4D">
                    <w:t> </w:t>
                  </w:r>
                </w:p>
              </w:tc>
              <w:tc>
                <w:tcPr>
                  <w:tcW w:w="1500" w:type="dxa"/>
                  <w:hideMark/>
                </w:tcPr>
                <w:p w14:paraId="4D904446" w14:textId="77777777" w:rsidR="00C0190C" w:rsidRPr="00A25D4D" w:rsidRDefault="00C0190C" w:rsidP="008F13CC">
                  <w:pPr>
                    <w:jc w:val="left"/>
                  </w:pPr>
                  <w:r w:rsidRPr="00A25D4D">
                    <w:t>Omschrijving:</w:t>
                  </w:r>
                </w:p>
              </w:tc>
              <w:tc>
                <w:tcPr>
                  <w:tcW w:w="0" w:type="auto"/>
                  <w:hideMark/>
                </w:tcPr>
                <w:p w14:paraId="329817C8" w14:textId="77777777" w:rsidR="00C0190C" w:rsidRPr="00A25D4D" w:rsidRDefault="00C0190C" w:rsidP="008F13CC">
                  <w:pPr>
                    <w:jc w:val="left"/>
                  </w:pPr>
                  <w:r w:rsidRPr="00A25D4D">
                    <w:t xml:space="preserve">Ten opzichte van de 2D representatie wordt de </w:t>
                  </w:r>
                  <w:proofErr w:type="spellStart"/>
                  <w:r w:rsidRPr="00A25D4D">
                    <w:t>z</w:t>
                  </w:r>
                  <w:proofErr w:type="spellEnd"/>
                  <w:r w:rsidRPr="00A25D4D">
                    <w:t xml:space="preserve"> </w:t>
                  </w:r>
                  <w:proofErr w:type="spellStart"/>
                  <w:r w:rsidRPr="00A25D4D">
                    <w:t>coordinaat</w:t>
                  </w:r>
                  <w:proofErr w:type="spellEnd"/>
                  <w:r w:rsidRPr="00A25D4D">
                    <w:t xml:space="preserve"> toegevoegd, maar ook waar nodig extra </w:t>
                  </w:r>
                  <w:proofErr w:type="spellStart"/>
                  <w:r w:rsidRPr="00A25D4D">
                    <w:t>coordinatenparen</w:t>
                  </w:r>
                  <w:proofErr w:type="spellEnd"/>
                  <w:r w:rsidRPr="00A25D4D">
                    <w:t xml:space="preserve"> om de lijn correct in 3D te representeren. </w:t>
                  </w:r>
                </w:p>
              </w:tc>
            </w:tr>
            <w:tr w:rsidR="00C0190C" w:rsidRPr="00A25D4D" w14:paraId="4500C0B9" w14:textId="77777777" w:rsidTr="00C0190C">
              <w:trPr>
                <w:tblHeader/>
                <w:tblCellSpacing w:w="0" w:type="dxa"/>
              </w:trPr>
              <w:tc>
                <w:tcPr>
                  <w:tcW w:w="360" w:type="dxa"/>
                  <w:hideMark/>
                </w:tcPr>
                <w:p w14:paraId="00F16ACB" w14:textId="77777777" w:rsidR="00C0190C" w:rsidRPr="00A25D4D" w:rsidRDefault="00C0190C" w:rsidP="008F13CC">
                  <w:pPr>
                    <w:jc w:val="left"/>
                  </w:pPr>
                  <w:r w:rsidRPr="00A25D4D">
                    <w:t> </w:t>
                  </w:r>
                </w:p>
              </w:tc>
              <w:tc>
                <w:tcPr>
                  <w:tcW w:w="1500" w:type="dxa"/>
                  <w:hideMark/>
                </w:tcPr>
                <w:p w14:paraId="489AADCF"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10AC3A7" w14:textId="77777777" w:rsidR="00C0190C" w:rsidRPr="00A25D4D" w:rsidRDefault="00C0190C" w:rsidP="008F13CC">
                  <w:pPr>
                    <w:jc w:val="left"/>
                  </w:pPr>
                  <w:r w:rsidRPr="00A25D4D">
                    <w:t>0..1</w:t>
                  </w:r>
                </w:p>
              </w:tc>
            </w:tr>
          </w:tbl>
          <w:p w14:paraId="48EE5824" w14:textId="77777777" w:rsidR="00C0190C" w:rsidRPr="00A25D4D" w:rsidRDefault="00C0190C" w:rsidP="008F13CC">
            <w:pPr>
              <w:jc w:val="left"/>
            </w:pPr>
          </w:p>
        </w:tc>
      </w:tr>
      <w:tr w:rsidR="00C0190C" w:rsidRPr="00A25D4D" w14:paraId="56A6FD2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8EBBDDD" w14:textId="77777777" w:rsidR="00C0190C" w:rsidRPr="00A25D4D" w:rsidRDefault="00C0190C" w:rsidP="008F13CC">
            <w:pPr>
              <w:jc w:val="left"/>
            </w:pPr>
            <w:r w:rsidRPr="00A25D4D">
              <w:rPr>
                <w:b/>
                <w:bCs/>
              </w:rPr>
              <w:t>Attribuut: vlakgeometrie2.5D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589E3F1F" w14:textId="77777777" w:rsidTr="00C0190C">
              <w:trPr>
                <w:tblHeader/>
                <w:tblCellSpacing w:w="0" w:type="dxa"/>
              </w:trPr>
              <w:tc>
                <w:tcPr>
                  <w:tcW w:w="360" w:type="dxa"/>
                  <w:hideMark/>
                </w:tcPr>
                <w:p w14:paraId="56DF88B2" w14:textId="77777777" w:rsidR="00C0190C" w:rsidRPr="00A25D4D" w:rsidRDefault="00C0190C" w:rsidP="008F13CC">
                  <w:pPr>
                    <w:jc w:val="left"/>
                  </w:pPr>
                  <w:r w:rsidRPr="00A25D4D">
                    <w:t> </w:t>
                  </w:r>
                </w:p>
              </w:tc>
              <w:tc>
                <w:tcPr>
                  <w:tcW w:w="1500" w:type="dxa"/>
                  <w:hideMark/>
                </w:tcPr>
                <w:p w14:paraId="588C0475" w14:textId="77777777" w:rsidR="00C0190C" w:rsidRPr="00A25D4D" w:rsidRDefault="00C0190C" w:rsidP="008F13CC">
                  <w:pPr>
                    <w:jc w:val="left"/>
                  </w:pPr>
                  <w:r w:rsidRPr="00A25D4D">
                    <w:t>Type:</w:t>
                  </w:r>
                </w:p>
              </w:tc>
              <w:tc>
                <w:tcPr>
                  <w:tcW w:w="0" w:type="auto"/>
                  <w:hideMark/>
                </w:tcPr>
                <w:p w14:paraId="0E93D6A5" w14:textId="63867246" w:rsidR="00C0190C" w:rsidRPr="00A25D4D" w:rsidRDefault="00C0190C" w:rsidP="008F13CC">
                  <w:pPr>
                    <w:jc w:val="left"/>
                  </w:pPr>
                  <w:proofErr w:type="spellStart"/>
                  <w:r w:rsidRPr="00A25D4D">
                    <w:t>GM_</w:t>
                  </w:r>
                  <w:del w:id="236" w:author="Paul Janssen" w:date="2020-06-10T17:04:00Z">
                    <w:r w:rsidRPr="00A25D4D" w:rsidDel="00A32211">
                      <w:delText>Surface</w:delText>
                    </w:r>
                  </w:del>
                  <w:ins w:id="237" w:author="Paul Janssen" w:date="2020-06-10T17:04:00Z">
                    <w:r w:rsidR="00A32211">
                      <w:t>Object</w:t>
                    </w:r>
                  </w:ins>
                  <w:proofErr w:type="spellEnd"/>
                </w:p>
              </w:tc>
            </w:tr>
            <w:tr w:rsidR="00C0190C" w:rsidRPr="00A25D4D" w14:paraId="170B102D" w14:textId="77777777" w:rsidTr="00C0190C">
              <w:trPr>
                <w:tblHeader/>
                <w:tblCellSpacing w:w="0" w:type="dxa"/>
              </w:trPr>
              <w:tc>
                <w:tcPr>
                  <w:tcW w:w="360" w:type="dxa"/>
                  <w:hideMark/>
                </w:tcPr>
                <w:p w14:paraId="49E87788" w14:textId="77777777" w:rsidR="00C0190C" w:rsidRPr="00A25D4D" w:rsidRDefault="00C0190C" w:rsidP="008F13CC">
                  <w:pPr>
                    <w:jc w:val="left"/>
                  </w:pPr>
                  <w:r w:rsidRPr="00A25D4D">
                    <w:t> </w:t>
                  </w:r>
                </w:p>
              </w:tc>
              <w:tc>
                <w:tcPr>
                  <w:tcW w:w="1500" w:type="dxa"/>
                  <w:hideMark/>
                </w:tcPr>
                <w:p w14:paraId="763E6C21" w14:textId="77777777" w:rsidR="00C0190C" w:rsidRPr="00A25D4D" w:rsidRDefault="00C0190C" w:rsidP="008F13CC">
                  <w:pPr>
                    <w:jc w:val="left"/>
                  </w:pPr>
                  <w:r w:rsidRPr="00A25D4D">
                    <w:t>Naam</w:t>
                  </w:r>
                </w:p>
              </w:tc>
              <w:tc>
                <w:tcPr>
                  <w:tcW w:w="0" w:type="auto"/>
                  <w:hideMark/>
                </w:tcPr>
                <w:p w14:paraId="53C71204" w14:textId="77777777" w:rsidR="00C0190C" w:rsidRPr="00A25D4D" w:rsidRDefault="00C0190C" w:rsidP="008F13CC">
                  <w:pPr>
                    <w:jc w:val="left"/>
                  </w:pPr>
                </w:p>
              </w:tc>
            </w:tr>
            <w:tr w:rsidR="00C0190C" w:rsidRPr="00A25D4D" w14:paraId="396A46EA" w14:textId="77777777" w:rsidTr="00C0190C">
              <w:trPr>
                <w:tblHeader/>
                <w:tblCellSpacing w:w="0" w:type="dxa"/>
              </w:trPr>
              <w:tc>
                <w:tcPr>
                  <w:tcW w:w="360" w:type="dxa"/>
                  <w:hideMark/>
                </w:tcPr>
                <w:p w14:paraId="1E785755" w14:textId="77777777" w:rsidR="00C0190C" w:rsidRPr="00A25D4D" w:rsidRDefault="00C0190C" w:rsidP="008F13CC">
                  <w:pPr>
                    <w:jc w:val="left"/>
                  </w:pPr>
                  <w:r w:rsidRPr="00A25D4D">
                    <w:t> </w:t>
                  </w:r>
                </w:p>
              </w:tc>
              <w:tc>
                <w:tcPr>
                  <w:tcW w:w="1500" w:type="dxa"/>
                  <w:hideMark/>
                </w:tcPr>
                <w:p w14:paraId="09BB0836" w14:textId="77777777" w:rsidR="00C0190C" w:rsidRPr="00A25D4D" w:rsidRDefault="00C0190C" w:rsidP="008F13CC">
                  <w:pPr>
                    <w:jc w:val="left"/>
                  </w:pPr>
                  <w:r w:rsidRPr="00A25D4D">
                    <w:t>Definitie:</w:t>
                  </w:r>
                </w:p>
              </w:tc>
              <w:tc>
                <w:tcPr>
                  <w:tcW w:w="0" w:type="auto"/>
                  <w:hideMark/>
                </w:tcPr>
                <w:p w14:paraId="6736B929" w14:textId="77777777" w:rsidR="00C0190C" w:rsidRPr="00A25D4D" w:rsidRDefault="00C0190C" w:rsidP="008F13CC">
                  <w:pPr>
                    <w:jc w:val="left"/>
                  </w:pPr>
                  <w:r w:rsidRPr="00A25D4D">
                    <w:t xml:space="preserve">2.5D vlakrepresentatie van het netwerkelement. </w:t>
                  </w:r>
                </w:p>
              </w:tc>
            </w:tr>
            <w:tr w:rsidR="00C0190C" w:rsidRPr="00A25D4D" w14:paraId="51308DA5" w14:textId="77777777" w:rsidTr="00C0190C">
              <w:trPr>
                <w:tblHeader/>
                <w:tblCellSpacing w:w="0" w:type="dxa"/>
              </w:trPr>
              <w:tc>
                <w:tcPr>
                  <w:tcW w:w="360" w:type="dxa"/>
                  <w:hideMark/>
                </w:tcPr>
                <w:p w14:paraId="3D2F63DD" w14:textId="77777777" w:rsidR="00C0190C" w:rsidRPr="00A25D4D" w:rsidRDefault="00C0190C" w:rsidP="008F13CC">
                  <w:pPr>
                    <w:jc w:val="left"/>
                  </w:pPr>
                  <w:r w:rsidRPr="00A25D4D">
                    <w:t> </w:t>
                  </w:r>
                </w:p>
              </w:tc>
              <w:tc>
                <w:tcPr>
                  <w:tcW w:w="1500" w:type="dxa"/>
                  <w:hideMark/>
                </w:tcPr>
                <w:p w14:paraId="5E16DB7E"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DEF522F" w14:textId="77777777" w:rsidR="00C0190C" w:rsidRPr="00A25D4D" w:rsidRDefault="00C0190C" w:rsidP="008F13CC">
                  <w:pPr>
                    <w:jc w:val="left"/>
                  </w:pPr>
                  <w:r w:rsidRPr="00A25D4D">
                    <w:t>0..1</w:t>
                  </w:r>
                </w:p>
              </w:tc>
            </w:tr>
          </w:tbl>
          <w:p w14:paraId="4EB6D21A" w14:textId="77777777" w:rsidR="00C0190C" w:rsidRPr="00A25D4D" w:rsidRDefault="00C0190C" w:rsidP="008F13CC">
            <w:pPr>
              <w:jc w:val="left"/>
            </w:pPr>
          </w:p>
        </w:tc>
      </w:tr>
      <w:tr w:rsidR="00C0190C" w:rsidRPr="00A25D4D" w14:paraId="222C5D7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F4A5C24" w14:textId="77777777" w:rsidR="00C0190C" w:rsidRPr="00A25D4D" w:rsidRDefault="00C0190C" w:rsidP="008F13CC">
            <w:pPr>
              <w:jc w:val="left"/>
            </w:pPr>
            <w:r w:rsidRPr="00A25D4D">
              <w:rPr>
                <w:b/>
                <w:bCs/>
              </w:rPr>
              <w:t>Attribuut: geometrie3D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48B8D2BE" w14:textId="77777777" w:rsidTr="00C0190C">
              <w:trPr>
                <w:tblHeader/>
                <w:tblCellSpacing w:w="0" w:type="dxa"/>
              </w:trPr>
              <w:tc>
                <w:tcPr>
                  <w:tcW w:w="360" w:type="dxa"/>
                  <w:hideMark/>
                </w:tcPr>
                <w:p w14:paraId="42BDB9E7" w14:textId="77777777" w:rsidR="00C0190C" w:rsidRPr="00A25D4D" w:rsidRDefault="00C0190C" w:rsidP="008F13CC">
                  <w:pPr>
                    <w:jc w:val="left"/>
                  </w:pPr>
                  <w:r w:rsidRPr="00A25D4D">
                    <w:t> </w:t>
                  </w:r>
                </w:p>
              </w:tc>
              <w:tc>
                <w:tcPr>
                  <w:tcW w:w="1500" w:type="dxa"/>
                  <w:hideMark/>
                </w:tcPr>
                <w:p w14:paraId="0391B12F" w14:textId="77777777" w:rsidR="00C0190C" w:rsidRPr="00A25D4D" w:rsidRDefault="00C0190C" w:rsidP="008F13CC">
                  <w:pPr>
                    <w:jc w:val="left"/>
                  </w:pPr>
                  <w:r w:rsidRPr="00A25D4D">
                    <w:t>Type:</w:t>
                  </w:r>
                </w:p>
              </w:tc>
              <w:tc>
                <w:tcPr>
                  <w:tcW w:w="0" w:type="auto"/>
                  <w:hideMark/>
                </w:tcPr>
                <w:p w14:paraId="0746F886" w14:textId="77777777" w:rsidR="00C0190C" w:rsidRPr="00A25D4D" w:rsidRDefault="00C0190C" w:rsidP="008F13CC">
                  <w:pPr>
                    <w:jc w:val="left"/>
                  </w:pPr>
                  <w:proofErr w:type="spellStart"/>
                  <w:r w:rsidRPr="00A25D4D">
                    <w:t>GM_Solid</w:t>
                  </w:r>
                  <w:proofErr w:type="spellEnd"/>
                </w:p>
              </w:tc>
            </w:tr>
            <w:tr w:rsidR="00C0190C" w:rsidRPr="00A25D4D" w14:paraId="1802900C" w14:textId="77777777" w:rsidTr="00C0190C">
              <w:trPr>
                <w:tblHeader/>
                <w:tblCellSpacing w:w="0" w:type="dxa"/>
              </w:trPr>
              <w:tc>
                <w:tcPr>
                  <w:tcW w:w="360" w:type="dxa"/>
                  <w:hideMark/>
                </w:tcPr>
                <w:p w14:paraId="7579A759" w14:textId="77777777" w:rsidR="00C0190C" w:rsidRPr="00A25D4D" w:rsidRDefault="00C0190C" w:rsidP="008F13CC">
                  <w:pPr>
                    <w:jc w:val="left"/>
                  </w:pPr>
                  <w:r w:rsidRPr="00A25D4D">
                    <w:t> </w:t>
                  </w:r>
                </w:p>
              </w:tc>
              <w:tc>
                <w:tcPr>
                  <w:tcW w:w="1500" w:type="dxa"/>
                  <w:hideMark/>
                </w:tcPr>
                <w:p w14:paraId="571609DA" w14:textId="77777777" w:rsidR="00C0190C" w:rsidRPr="00A25D4D" w:rsidRDefault="00C0190C" w:rsidP="008F13CC">
                  <w:pPr>
                    <w:jc w:val="left"/>
                  </w:pPr>
                  <w:r w:rsidRPr="00A25D4D">
                    <w:t>Naam</w:t>
                  </w:r>
                </w:p>
              </w:tc>
              <w:tc>
                <w:tcPr>
                  <w:tcW w:w="0" w:type="auto"/>
                  <w:hideMark/>
                </w:tcPr>
                <w:p w14:paraId="0384C83D" w14:textId="77777777" w:rsidR="00C0190C" w:rsidRPr="00A25D4D" w:rsidRDefault="00C0190C" w:rsidP="008F13CC">
                  <w:pPr>
                    <w:jc w:val="left"/>
                  </w:pPr>
                </w:p>
              </w:tc>
            </w:tr>
            <w:tr w:rsidR="00C0190C" w:rsidRPr="00A25D4D" w14:paraId="75315594" w14:textId="77777777" w:rsidTr="00C0190C">
              <w:trPr>
                <w:tblHeader/>
                <w:tblCellSpacing w:w="0" w:type="dxa"/>
              </w:trPr>
              <w:tc>
                <w:tcPr>
                  <w:tcW w:w="360" w:type="dxa"/>
                  <w:hideMark/>
                </w:tcPr>
                <w:p w14:paraId="355CE591" w14:textId="77777777" w:rsidR="00C0190C" w:rsidRPr="00A25D4D" w:rsidRDefault="00C0190C" w:rsidP="008F13CC">
                  <w:pPr>
                    <w:jc w:val="left"/>
                  </w:pPr>
                  <w:r w:rsidRPr="00A25D4D">
                    <w:t> </w:t>
                  </w:r>
                </w:p>
              </w:tc>
              <w:tc>
                <w:tcPr>
                  <w:tcW w:w="1500" w:type="dxa"/>
                  <w:hideMark/>
                </w:tcPr>
                <w:p w14:paraId="47DFB0E9" w14:textId="77777777" w:rsidR="00C0190C" w:rsidRPr="00A25D4D" w:rsidRDefault="00C0190C" w:rsidP="008F13CC">
                  <w:pPr>
                    <w:jc w:val="left"/>
                  </w:pPr>
                  <w:r w:rsidRPr="00A25D4D">
                    <w:t>Definitie:</w:t>
                  </w:r>
                </w:p>
              </w:tc>
              <w:tc>
                <w:tcPr>
                  <w:tcW w:w="0" w:type="auto"/>
                  <w:hideMark/>
                </w:tcPr>
                <w:p w14:paraId="6B92AE30" w14:textId="77777777" w:rsidR="00C0190C" w:rsidRPr="00A25D4D" w:rsidRDefault="00C0190C" w:rsidP="008F13CC">
                  <w:pPr>
                    <w:jc w:val="left"/>
                  </w:pPr>
                  <w:r w:rsidRPr="00A25D4D">
                    <w:t xml:space="preserve">Representatie van het netwerkelement als 3D volume. </w:t>
                  </w:r>
                </w:p>
              </w:tc>
            </w:tr>
            <w:tr w:rsidR="00C0190C" w:rsidRPr="00A25D4D" w14:paraId="0C513D76" w14:textId="77777777" w:rsidTr="00C0190C">
              <w:trPr>
                <w:tblHeader/>
                <w:tblCellSpacing w:w="0" w:type="dxa"/>
              </w:trPr>
              <w:tc>
                <w:tcPr>
                  <w:tcW w:w="360" w:type="dxa"/>
                  <w:hideMark/>
                </w:tcPr>
                <w:p w14:paraId="00AD0F92" w14:textId="77777777" w:rsidR="00C0190C" w:rsidRPr="00A25D4D" w:rsidRDefault="00C0190C" w:rsidP="008F13CC">
                  <w:pPr>
                    <w:jc w:val="left"/>
                  </w:pPr>
                  <w:r w:rsidRPr="00A25D4D">
                    <w:t> </w:t>
                  </w:r>
                </w:p>
              </w:tc>
              <w:tc>
                <w:tcPr>
                  <w:tcW w:w="1500" w:type="dxa"/>
                  <w:hideMark/>
                </w:tcPr>
                <w:p w14:paraId="0A3B10CF"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7009498" w14:textId="77777777" w:rsidR="00C0190C" w:rsidRPr="00A25D4D" w:rsidRDefault="00C0190C" w:rsidP="008F13CC">
                  <w:pPr>
                    <w:jc w:val="left"/>
                  </w:pPr>
                  <w:r w:rsidRPr="00A25D4D">
                    <w:t>0..1</w:t>
                  </w:r>
                </w:p>
              </w:tc>
            </w:tr>
          </w:tbl>
          <w:p w14:paraId="23AF9679" w14:textId="77777777" w:rsidR="00C0190C" w:rsidRPr="00A25D4D" w:rsidRDefault="00C0190C" w:rsidP="008F13CC">
            <w:pPr>
              <w:jc w:val="left"/>
            </w:pPr>
          </w:p>
        </w:tc>
      </w:tr>
      <w:tr w:rsidR="00C0190C" w:rsidRPr="00A25D4D" w14:paraId="1C4F8C7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B0959BC" w14:textId="77777777" w:rsidR="00C0190C" w:rsidRPr="00A25D4D" w:rsidRDefault="00C0190C" w:rsidP="008F13CC">
            <w:pPr>
              <w:jc w:val="left"/>
            </w:pPr>
            <w:r w:rsidRPr="00A25D4D">
              <w:rPr>
                <w:b/>
                <w:bCs/>
              </w:rPr>
              <w:t xml:space="preserve">Relatie: </w:t>
            </w:r>
            <w:proofErr w:type="spellStart"/>
            <w:r w:rsidRPr="00A25D4D">
              <w:rPr>
                <w:b/>
                <w:bCs/>
              </w:rPr>
              <w:t>inNetwork</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336F2AD8" w14:textId="77777777" w:rsidTr="00C0190C">
              <w:trPr>
                <w:tblHeader/>
                <w:tblCellSpacing w:w="0" w:type="dxa"/>
              </w:trPr>
              <w:tc>
                <w:tcPr>
                  <w:tcW w:w="360" w:type="dxa"/>
                  <w:hideMark/>
                </w:tcPr>
                <w:p w14:paraId="50C43A6E" w14:textId="77777777" w:rsidR="00C0190C" w:rsidRPr="00A25D4D" w:rsidRDefault="00C0190C" w:rsidP="008F13CC">
                  <w:pPr>
                    <w:jc w:val="left"/>
                  </w:pPr>
                  <w:r w:rsidRPr="00A25D4D">
                    <w:t> </w:t>
                  </w:r>
                </w:p>
              </w:tc>
              <w:tc>
                <w:tcPr>
                  <w:tcW w:w="1500" w:type="dxa"/>
                  <w:hideMark/>
                </w:tcPr>
                <w:p w14:paraId="130267D7" w14:textId="77777777" w:rsidR="00C0190C" w:rsidRPr="00A25D4D" w:rsidRDefault="00C0190C" w:rsidP="008F13CC">
                  <w:pPr>
                    <w:jc w:val="left"/>
                  </w:pPr>
                  <w:r w:rsidRPr="00A25D4D">
                    <w:t>Type:</w:t>
                  </w:r>
                </w:p>
              </w:tc>
              <w:tc>
                <w:tcPr>
                  <w:tcW w:w="0" w:type="auto"/>
                  <w:hideMark/>
                </w:tcPr>
                <w:p w14:paraId="5E56650A" w14:textId="77777777" w:rsidR="00C0190C" w:rsidRPr="00A25D4D" w:rsidRDefault="00C0190C" w:rsidP="008F13CC">
                  <w:pPr>
                    <w:jc w:val="left"/>
                  </w:pPr>
                  <w:r w:rsidRPr="00A25D4D">
                    <w:t>Utiliteitsnet</w:t>
                  </w:r>
                </w:p>
              </w:tc>
            </w:tr>
            <w:tr w:rsidR="00C0190C" w:rsidRPr="00A25D4D" w14:paraId="5E3DF9E3" w14:textId="77777777" w:rsidTr="00C0190C">
              <w:trPr>
                <w:tblHeader/>
                <w:tblCellSpacing w:w="0" w:type="dxa"/>
              </w:trPr>
              <w:tc>
                <w:tcPr>
                  <w:tcW w:w="360" w:type="dxa"/>
                  <w:hideMark/>
                </w:tcPr>
                <w:p w14:paraId="4ACB5DC2" w14:textId="77777777" w:rsidR="00C0190C" w:rsidRPr="00A25D4D" w:rsidRDefault="00C0190C" w:rsidP="008F13CC">
                  <w:pPr>
                    <w:jc w:val="left"/>
                  </w:pPr>
                  <w:r w:rsidRPr="00A25D4D">
                    <w:t> </w:t>
                  </w:r>
                </w:p>
              </w:tc>
              <w:tc>
                <w:tcPr>
                  <w:tcW w:w="1500" w:type="dxa"/>
                  <w:hideMark/>
                </w:tcPr>
                <w:p w14:paraId="76D8CBA4" w14:textId="77777777" w:rsidR="00C0190C" w:rsidRPr="00A25D4D" w:rsidRDefault="00C0190C" w:rsidP="008F13CC">
                  <w:pPr>
                    <w:jc w:val="left"/>
                  </w:pPr>
                  <w:r w:rsidRPr="00A25D4D">
                    <w:t>Naam</w:t>
                  </w:r>
                </w:p>
              </w:tc>
              <w:tc>
                <w:tcPr>
                  <w:tcW w:w="0" w:type="auto"/>
                  <w:hideMark/>
                </w:tcPr>
                <w:p w14:paraId="76094F8E" w14:textId="77777777" w:rsidR="00C0190C" w:rsidRPr="00A25D4D" w:rsidRDefault="00C0190C" w:rsidP="008F13CC">
                  <w:pPr>
                    <w:jc w:val="left"/>
                  </w:pPr>
                </w:p>
              </w:tc>
            </w:tr>
            <w:tr w:rsidR="00C0190C" w:rsidRPr="00A25D4D" w14:paraId="62D78B76" w14:textId="77777777" w:rsidTr="00C0190C">
              <w:trPr>
                <w:tblHeader/>
                <w:tblCellSpacing w:w="0" w:type="dxa"/>
              </w:trPr>
              <w:tc>
                <w:tcPr>
                  <w:tcW w:w="360" w:type="dxa"/>
                  <w:hideMark/>
                </w:tcPr>
                <w:p w14:paraId="0AA86AAF" w14:textId="77777777" w:rsidR="00C0190C" w:rsidRPr="00A25D4D" w:rsidRDefault="00C0190C" w:rsidP="008F13CC">
                  <w:pPr>
                    <w:jc w:val="left"/>
                  </w:pPr>
                  <w:r w:rsidRPr="00A25D4D">
                    <w:t> </w:t>
                  </w:r>
                </w:p>
              </w:tc>
              <w:tc>
                <w:tcPr>
                  <w:tcW w:w="1500" w:type="dxa"/>
                  <w:hideMark/>
                </w:tcPr>
                <w:p w14:paraId="7A1180A8" w14:textId="77777777" w:rsidR="00C0190C" w:rsidRPr="00A25D4D" w:rsidRDefault="00C0190C" w:rsidP="008F13CC">
                  <w:pPr>
                    <w:jc w:val="left"/>
                  </w:pPr>
                  <w:r w:rsidRPr="00A25D4D">
                    <w:t>Definitie:</w:t>
                  </w:r>
                </w:p>
              </w:tc>
              <w:tc>
                <w:tcPr>
                  <w:tcW w:w="0" w:type="auto"/>
                  <w:hideMark/>
                </w:tcPr>
                <w:p w14:paraId="0C819902" w14:textId="77777777" w:rsidR="00C0190C" w:rsidRPr="00A25D4D" w:rsidRDefault="00C0190C" w:rsidP="008F13CC">
                  <w:pPr>
                    <w:jc w:val="left"/>
                  </w:pPr>
                  <w:r w:rsidRPr="00A25D4D">
                    <w:t xml:space="preserve">Verwijzing naar het utiliteitsnet. </w:t>
                  </w:r>
                </w:p>
              </w:tc>
            </w:tr>
            <w:tr w:rsidR="00C0190C" w:rsidRPr="00A25D4D" w14:paraId="522FC342" w14:textId="77777777" w:rsidTr="00C0190C">
              <w:trPr>
                <w:tblHeader/>
                <w:tblCellSpacing w:w="0" w:type="dxa"/>
              </w:trPr>
              <w:tc>
                <w:tcPr>
                  <w:tcW w:w="360" w:type="dxa"/>
                  <w:hideMark/>
                </w:tcPr>
                <w:p w14:paraId="020E0E61" w14:textId="77777777" w:rsidR="00C0190C" w:rsidRPr="00A25D4D" w:rsidRDefault="00C0190C" w:rsidP="008F13CC">
                  <w:pPr>
                    <w:jc w:val="left"/>
                  </w:pPr>
                  <w:r w:rsidRPr="00A25D4D">
                    <w:t> </w:t>
                  </w:r>
                </w:p>
              </w:tc>
              <w:tc>
                <w:tcPr>
                  <w:tcW w:w="1500" w:type="dxa"/>
                  <w:hideMark/>
                </w:tcPr>
                <w:p w14:paraId="704A50EA"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E0F0B42" w14:textId="77777777" w:rsidR="00C0190C" w:rsidRPr="00A25D4D" w:rsidRDefault="00C0190C" w:rsidP="008F13CC">
                  <w:pPr>
                    <w:jc w:val="left"/>
                  </w:pPr>
                  <w:r w:rsidRPr="00A25D4D">
                    <w:t>1..*</w:t>
                  </w:r>
                </w:p>
              </w:tc>
            </w:tr>
          </w:tbl>
          <w:p w14:paraId="0D62A48E" w14:textId="77777777" w:rsidR="00C0190C" w:rsidRPr="00A25D4D" w:rsidRDefault="00C0190C" w:rsidP="008F13CC">
            <w:pPr>
              <w:jc w:val="left"/>
            </w:pPr>
          </w:p>
        </w:tc>
      </w:tr>
      <w:tr w:rsidR="00A32211" w:rsidRPr="00A25D4D" w14:paraId="1BC07B66" w14:textId="77777777" w:rsidTr="00C0190C">
        <w:trPr>
          <w:tblCellSpacing w:w="0" w:type="dxa"/>
          <w:ins w:id="238" w:author="Paul Janssen" w:date="2020-06-10T17:01:00Z"/>
        </w:trPr>
        <w:tc>
          <w:tcPr>
            <w:tcW w:w="0" w:type="auto"/>
            <w:tcBorders>
              <w:top w:val="outset" w:sz="6" w:space="0" w:color="auto"/>
              <w:left w:val="outset" w:sz="6" w:space="0" w:color="auto"/>
              <w:bottom w:val="outset" w:sz="6" w:space="0" w:color="auto"/>
              <w:right w:val="outset" w:sz="6" w:space="0" w:color="auto"/>
            </w:tcBorders>
          </w:tcPr>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980"/>
            </w:tblGrid>
            <w:tr w:rsidR="00A32211" w:rsidRPr="00A25D4D" w14:paraId="6948389B" w14:textId="77777777" w:rsidTr="004C0A21">
              <w:trPr>
                <w:tblCellSpacing w:w="0" w:type="dxa"/>
                <w:ins w:id="239" w:author="Paul Janssen" w:date="2020-06-10T17:01:00Z"/>
              </w:trPr>
              <w:tc>
                <w:tcPr>
                  <w:tcW w:w="0" w:type="auto"/>
                  <w:tcBorders>
                    <w:top w:val="outset" w:sz="6" w:space="0" w:color="auto"/>
                    <w:left w:val="outset" w:sz="6" w:space="0" w:color="auto"/>
                    <w:bottom w:val="outset" w:sz="6" w:space="0" w:color="auto"/>
                    <w:right w:val="outset" w:sz="6" w:space="0" w:color="auto"/>
                  </w:tcBorders>
                  <w:hideMark/>
                </w:tcPr>
                <w:p w14:paraId="30DADDEF" w14:textId="616E0A7B" w:rsidR="00A32211" w:rsidRPr="00A25D4D" w:rsidRDefault="00A32211" w:rsidP="00A32211">
                  <w:pPr>
                    <w:jc w:val="left"/>
                    <w:rPr>
                      <w:ins w:id="240" w:author="Paul Janssen" w:date="2020-06-10T17:01:00Z"/>
                    </w:rPr>
                  </w:pPr>
                  <w:proofErr w:type="spellStart"/>
                  <w:ins w:id="241" w:author="Paul Janssen" w:date="2020-06-10T17:01:00Z">
                    <w:r w:rsidRPr="00A25D4D">
                      <w:rPr>
                        <w:b/>
                        <w:bCs/>
                      </w:rPr>
                      <w:t>Constraint</w:t>
                    </w:r>
                    <w:proofErr w:type="spellEnd"/>
                    <w:r w:rsidRPr="00A25D4D">
                      <w:rPr>
                        <w:b/>
                        <w:bCs/>
                      </w:rPr>
                      <w:t xml:space="preserve">: </w:t>
                    </w:r>
                    <w:r w:rsidRPr="00A32211">
                      <w:rPr>
                        <w:b/>
                        <w:bCs/>
                      </w:rPr>
                      <w:t>2.5DGeometrieVlakOfMultivlak</w:t>
                    </w:r>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060"/>
                  </w:tblGrid>
                  <w:tr w:rsidR="00A32211" w:rsidRPr="00A25D4D" w14:paraId="67EB33ED" w14:textId="77777777" w:rsidTr="004C0A21">
                    <w:trPr>
                      <w:tblHeader/>
                      <w:tblCellSpacing w:w="0" w:type="dxa"/>
                      <w:ins w:id="242" w:author="Paul Janssen" w:date="2020-06-10T17:01:00Z"/>
                    </w:trPr>
                    <w:tc>
                      <w:tcPr>
                        <w:tcW w:w="360" w:type="dxa"/>
                        <w:hideMark/>
                      </w:tcPr>
                      <w:p w14:paraId="5780DE3C" w14:textId="77777777" w:rsidR="00A32211" w:rsidRPr="00A25D4D" w:rsidRDefault="00A32211" w:rsidP="00A32211">
                        <w:pPr>
                          <w:jc w:val="left"/>
                          <w:rPr>
                            <w:ins w:id="243" w:author="Paul Janssen" w:date="2020-06-10T17:01:00Z"/>
                          </w:rPr>
                        </w:pPr>
                        <w:ins w:id="244" w:author="Paul Janssen" w:date="2020-06-10T17:01:00Z">
                          <w:r w:rsidRPr="00A25D4D">
                            <w:lastRenderedPageBreak/>
                            <w:t> </w:t>
                          </w:r>
                        </w:ins>
                      </w:p>
                    </w:tc>
                    <w:tc>
                      <w:tcPr>
                        <w:tcW w:w="1500" w:type="dxa"/>
                        <w:hideMark/>
                      </w:tcPr>
                      <w:p w14:paraId="05DA776C" w14:textId="77777777" w:rsidR="00A32211" w:rsidRPr="00A25D4D" w:rsidRDefault="00A32211" w:rsidP="00A32211">
                        <w:pPr>
                          <w:jc w:val="left"/>
                          <w:rPr>
                            <w:ins w:id="245" w:author="Paul Janssen" w:date="2020-06-10T17:01:00Z"/>
                          </w:rPr>
                        </w:pPr>
                        <w:ins w:id="246" w:author="Paul Janssen" w:date="2020-06-10T17:01:00Z">
                          <w:r w:rsidRPr="00A25D4D">
                            <w:t>Natuurlijke taal:</w:t>
                          </w:r>
                        </w:ins>
                      </w:p>
                    </w:tc>
                    <w:tc>
                      <w:tcPr>
                        <w:tcW w:w="0" w:type="auto"/>
                        <w:hideMark/>
                      </w:tcPr>
                      <w:p w14:paraId="2924129F" w14:textId="33D655E0" w:rsidR="00A32211" w:rsidRPr="00A25D4D" w:rsidRDefault="00A32211" w:rsidP="00A32211">
                        <w:pPr>
                          <w:jc w:val="left"/>
                          <w:rPr>
                            <w:ins w:id="247" w:author="Paul Janssen" w:date="2020-06-10T17:01:00Z"/>
                          </w:rPr>
                        </w:pPr>
                        <w:ins w:id="248" w:author="Paul Janssen" w:date="2020-06-10T17:01:00Z">
                          <w:r>
                            <w:t xml:space="preserve">2.5DGeometrie is vlak of </w:t>
                          </w:r>
                          <w:proofErr w:type="spellStart"/>
                          <w:r>
                            <w:t>multivlak</w:t>
                          </w:r>
                          <w:proofErr w:type="spellEnd"/>
                        </w:ins>
                      </w:p>
                    </w:tc>
                  </w:tr>
                  <w:tr w:rsidR="00A32211" w:rsidRPr="00A25D4D" w14:paraId="0632706C" w14:textId="77777777" w:rsidTr="004C0A21">
                    <w:trPr>
                      <w:tblHeader/>
                      <w:tblCellSpacing w:w="0" w:type="dxa"/>
                      <w:ins w:id="249" w:author="Paul Janssen" w:date="2020-06-10T17:01:00Z"/>
                    </w:trPr>
                    <w:tc>
                      <w:tcPr>
                        <w:tcW w:w="360" w:type="dxa"/>
                        <w:hideMark/>
                      </w:tcPr>
                      <w:p w14:paraId="453406F4" w14:textId="77777777" w:rsidR="00A32211" w:rsidRPr="00A25D4D" w:rsidRDefault="00A32211" w:rsidP="00A32211">
                        <w:pPr>
                          <w:jc w:val="left"/>
                          <w:rPr>
                            <w:ins w:id="250" w:author="Paul Janssen" w:date="2020-06-10T17:01:00Z"/>
                          </w:rPr>
                        </w:pPr>
                        <w:ins w:id="251" w:author="Paul Janssen" w:date="2020-06-10T17:01:00Z">
                          <w:r w:rsidRPr="00A25D4D">
                            <w:t> </w:t>
                          </w:r>
                        </w:ins>
                      </w:p>
                    </w:tc>
                    <w:tc>
                      <w:tcPr>
                        <w:tcW w:w="1500" w:type="dxa"/>
                        <w:hideMark/>
                      </w:tcPr>
                      <w:p w14:paraId="77FBA224" w14:textId="77777777" w:rsidR="00A32211" w:rsidRPr="00A25D4D" w:rsidRDefault="00A32211" w:rsidP="00A32211">
                        <w:pPr>
                          <w:jc w:val="left"/>
                          <w:rPr>
                            <w:ins w:id="252" w:author="Paul Janssen" w:date="2020-06-10T17:01:00Z"/>
                          </w:rPr>
                        </w:pPr>
                        <w:ins w:id="253" w:author="Paul Janssen" w:date="2020-06-10T17:01:00Z">
                          <w:r w:rsidRPr="00A25D4D">
                            <w:t>OCL:</w:t>
                          </w:r>
                        </w:ins>
                      </w:p>
                    </w:tc>
                    <w:tc>
                      <w:tcPr>
                        <w:tcW w:w="0" w:type="auto"/>
                        <w:hideMark/>
                      </w:tcPr>
                      <w:p w14:paraId="2938BE93" w14:textId="77777777" w:rsidR="00A32211" w:rsidRPr="00A32211" w:rsidRDefault="00A32211" w:rsidP="00A32211">
                        <w:pPr>
                          <w:autoSpaceDE w:val="0"/>
                          <w:autoSpaceDN w:val="0"/>
                          <w:adjustRightInd w:val="0"/>
                          <w:spacing w:after="80" w:line="240" w:lineRule="auto"/>
                          <w:jc w:val="left"/>
                          <w:rPr>
                            <w:ins w:id="254" w:author="Paul Janssen" w:date="2020-06-10T17:02:00Z"/>
                            <w:rFonts w:ascii="Calibri" w:hAnsi="Calibri" w:cs="Calibri"/>
                            <w:sz w:val="20"/>
                            <w:szCs w:val="20"/>
                          </w:rPr>
                        </w:pPr>
                        <w:proofErr w:type="spellStart"/>
                        <w:ins w:id="255" w:author="Paul Janssen" w:date="2020-06-10T17:02:00Z">
                          <w:r w:rsidRPr="00A32211">
                            <w:rPr>
                              <w:rFonts w:ascii="Calibri" w:hAnsi="Calibri" w:cs="Calibri"/>
                              <w:sz w:val="20"/>
                              <w:szCs w:val="20"/>
                            </w:rPr>
                            <w:t>Inv</w:t>
                          </w:r>
                          <w:proofErr w:type="spellEnd"/>
                          <w:r w:rsidRPr="00A32211">
                            <w:rPr>
                              <w:rFonts w:ascii="Calibri" w:hAnsi="Calibri" w:cs="Calibri"/>
                              <w:sz w:val="20"/>
                              <w:szCs w:val="20"/>
                            </w:rPr>
                            <w:t xml:space="preserve"> 25DGeometrieVlakOfMultivlak:</w:t>
                          </w:r>
                        </w:ins>
                      </w:p>
                      <w:p w14:paraId="0B8847AD" w14:textId="062D7DB6" w:rsidR="00A32211" w:rsidRPr="00A32211" w:rsidRDefault="00A32211">
                        <w:pPr>
                          <w:autoSpaceDE w:val="0"/>
                          <w:autoSpaceDN w:val="0"/>
                          <w:adjustRightInd w:val="0"/>
                          <w:spacing w:after="80" w:line="240" w:lineRule="auto"/>
                          <w:jc w:val="left"/>
                          <w:rPr>
                            <w:ins w:id="256" w:author="Paul Janssen" w:date="2020-06-10T17:01:00Z"/>
                            <w:rFonts w:ascii="Calibri" w:hAnsi="Calibri" w:cs="Calibri"/>
                            <w:sz w:val="20"/>
                            <w:szCs w:val="20"/>
                            <w:rPrChange w:id="257" w:author="Paul Janssen" w:date="2020-06-10T17:02:00Z">
                              <w:rPr>
                                <w:ins w:id="258" w:author="Paul Janssen" w:date="2020-06-10T17:01:00Z"/>
                              </w:rPr>
                            </w:rPrChange>
                          </w:rPr>
                          <w:pPrChange w:id="259" w:author="Paul Janssen" w:date="2020-06-10T17:02:00Z">
                            <w:pPr>
                              <w:jc w:val="left"/>
                            </w:pPr>
                          </w:pPrChange>
                        </w:pPr>
                        <w:proofErr w:type="spellStart"/>
                        <w:ins w:id="260" w:author="Paul Janssen" w:date="2020-06-10T17:02:00Z">
                          <w:r w:rsidRPr="00A32211">
                            <w:rPr>
                              <w:rFonts w:ascii="Calibri" w:hAnsi="Calibri" w:cs="Calibri"/>
                              <w:sz w:val="20"/>
                              <w:szCs w:val="20"/>
                            </w:rPr>
                            <w:t>if</w:t>
                          </w:r>
                          <w:proofErr w:type="spellEnd"/>
                          <w:r w:rsidRPr="00A32211">
                            <w:rPr>
                              <w:rFonts w:ascii="Calibri" w:hAnsi="Calibri" w:cs="Calibri"/>
                              <w:sz w:val="20"/>
                              <w:szCs w:val="20"/>
                            </w:rPr>
                            <w:t xml:space="preserve"> self.vlakgeometry2.5D-&gt;</w:t>
                          </w:r>
                          <w:proofErr w:type="spellStart"/>
                          <w:r w:rsidRPr="00A32211">
                            <w:rPr>
                              <w:rFonts w:ascii="Calibri" w:hAnsi="Calibri" w:cs="Calibri"/>
                              <w:sz w:val="20"/>
                              <w:szCs w:val="20"/>
                            </w:rPr>
                            <w:t>notEmpty</w:t>
                          </w:r>
                          <w:proofErr w:type="spellEnd"/>
                          <w:r w:rsidRPr="00A32211">
                            <w:rPr>
                              <w:rFonts w:ascii="Calibri" w:hAnsi="Calibri" w:cs="Calibri"/>
                              <w:sz w:val="20"/>
                              <w:szCs w:val="20"/>
                            </w:rPr>
                            <w:t>()  </w:t>
                          </w:r>
                          <w:proofErr w:type="spellStart"/>
                          <w:r w:rsidRPr="00A32211">
                            <w:rPr>
                              <w:rFonts w:ascii="Calibri" w:hAnsi="Calibri" w:cs="Calibri"/>
                              <w:sz w:val="20"/>
                              <w:szCs w:val="20"/>
                            </w:rPr>
                            <w:t>then</w:t>
                          </w:r>
                          <w:proofErr w:type="spellEnd"/>
                          <w:r w:rsidRPr="00A32211">
                            <w:rPr>
                              <w:rFonts w:ascii="Calibri" w:hAnsi="Calibri" w:cs="Calibri"/>
                              <w:sz w:val="20"/>
                              <w:szCs w:val="20"/>
                            </w:rPr>
                            <w:t xml:space="preserve"> (self.vlakgeometrie2.5D.oclIsKindOf(</w:t>
                          </w:r>
                          <w:proofErr w:type="spellStart"/>
                          <w:r w:rsidRPr="00A32211">
                            <w:rPr>
                              <w:rFonts w:ascii="Calibri" w:hAnsi="Calibri" w:cs="Calibri"/>
                              <w:sz w:val="20"/>
                              <w:szCs w:val="20"/>
                            </w:rPr>
                            <w:t>GM_Surface</w:t>
                          </w:r>
                          <w:proofErr w:type="spellEnd"/>
                          <w:r w:rsidRPr="00A32211">
                            <w:rPr>
                              <w:rFonts w:ascii="Calibri" w:hAnsi="Calibri" w:cs="Calibri"/>
                              <w:sz w:val="20"/>
                              <w:szCs w:val="20"/>
                            </w:rPr>
                            <w:t>) or self.vlakgeometrie2.5D.oclIsKindOf(</w:t>
                          </w:r>
                          <w:proofErr w:type="spellStart"/>
                          <w:r w:rsidRPr="00A32211">
                            <w:rPr>
                              <w:rFonts w:ascii="Calibri" w:hAnsi="Calibri" w:cs="Calibri"/>
                              <w:sz w:val="20"/>
                              <w:szCs w:val="20"/>
                            </w:rPr>
                            <w:t>GM_MultiSurface</w:t>
                          </w:r>
                          <w:proofErr w:type="spellEnd"/>
                          <w:r w:rsidRPr="00A32211">
                            <w:rPr>
                              <w:rFonts w:ascii="Calibri" w:hAnsi="Calibri" w:cs="Calibri"/>
                              <w:sz w:val="20"/>
                              <w:szCs w:val="20"/>
                            </w:rPr>
                            <w:t>)</w:t>
                          </w:r>
                        </w:ins>
                      </w:p>
                    </w:tc>
                  </w:tr>
                </w:tbl>
                <w:p w14:paraId="580F9807" w14:textId="77777777" w:rsidR="00A32211" w:rsidRPr="00A25D4D" w:rsidRDefault="00A32211" w:rsidP="00A32211">
                  <w:pPr>
                    <w:jc w:val="left"/>
                    <w:rPr>
                      <w:ins w:id="261" w:author="Paul Janssen" w:date="2020-06-10T17:01:00Z"/>
                    </w:rPr>
                  </w:pPr>
                </w:p>
              </w:tc>
            </w:tr>
          </w:tbl>
          <w:p w14:paraId="58143EF7" w14:textId="77777777" w:rsidR="00A32211" w:rsidRPr="00A25D4D" w:rsidRDefault="00A32211" w:rsidP="008F13CC">
            <w:pPr>
              <w:jc w:val="left"/>
              <w:rPr>
                <w:ins w:id="262" w:author="Paul Janssen" w:date="2020-06-10T17:01:00Z"/>
                <w:b/>
                <w:bCs/>
              </w:rPr>
            </w:pPr>
          </w:p>
        </w:tc>
      </w:tr>
      <w:tr w:rsidR="00A32211" w:rsidRPr="00A25D4D" w14:paraId="4F7DA757" w14:textId="77777777" w:rsidTr="00C0190C">
        <w:trPr>
          <w:tblCellSpacing w:w="0" w:type="dxa"/>
          <w:ins w:id="263" w:author="Paul Janssen" w:date="2020-06-10T17:00:00Z"/>
        </w:trPr>
        <w:tc>
          <w:tcPr>
            <w:tcW w:w="0" w:type="auto"/>
            <w:tcBorders>
              <w:top w:val="outset" w:sz="6" w:space="0" w:color="auto"/>
              <w:left w:val="outset" w:sz="6" w:space="0" w:color="auto"/>
              <w:bottom w:val="outset" w:sz="6" w:space="0" w:color="auto"/>
              <w:right w:val="outset" w:sz="6" w:space="0" w:color="auto"/>
            </w:tcBorders>
          </w:tcPr>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980"/>
            </w:tblGrid>
            <w:tr w:rsidR="00A32211" w:rsidRPr="00A25D4D" w14:paraId="4F8EC054" w14:textId="77777777" w:rsidTr="004C0A21">
              <w:trPr>
                <w:tblCellSpacing w:w="0" w:type="dxa"/>
                <w:ins w:id="264" w:author="Paul Janssen" w:date="2020-06-10T17:00:00Z"/>
              </w:trPr>
              <w:tc>
                <w:tcPr>
                  <w:tcW w:w="0" w:type="auto"/>
                  <w:tcBorders>
                    <w:top w:val="outset" w:sz="6" w:space="0" w:color="auto"/>
                    <w:left w:val="outset" w:sz="6" w:space="0" w:color="auto"/>
                    <w:bottom w:val="outset" w:sz="6" w:space="0" w:color="auto"/>
                    <w:right w:val="outset" w:sz="6" w:space="0" w:color="auto"/>
                  </w:tcBorders>
                  <w:hideMark/>
                </w:tcPr>
                <w:p w14:paraId="0E87575E" w14:textId="0550DB11" w:rsidR="00A32211" w:rsidRPr="00A25D4D" w:rsidRDefault="00A32211" w:rsidP="00A32211">
                  <w:pPr>
                    <w:jc w:val="left"/>
                    <w:rPr>
                      <w:ins w:id="265" w:author="Paul Janssen" w:date="2020-06-10T17:00:00Z"/>
                    </w:rPr>
                  </w:pPr>
                  <w:proofErr w:type="spellStart"/>
                  <w:ins w:id="266" w:author="Paul Janssen" w:date="2020-06-10T17:00:00Z">
                    <w:r w:rsidRPr="00A25D4D">
                      <w:rPr>
                        <w:b/>
                        <w:bCs/>
                      </w:rPr>
                      <w:lastRenderedPageBreak/>
                      <w:t>Constraint</w:t>
                    </w:r>
                    <w:proofErr w:type="spellEnd"/>
                    <w:r w:rsidRPr="00A25D4D">
                      <w:rPr>
                        <w:b/>
                        <w:bCs/>
                      </w:rPr>
                      <w:t xml:space="preserve">: </w:t>
                    </w:r>
                  </w:ins>
                  <w:ins w:id="267" w:author="Paul Janssen" w:date="2020-06-10T17:02:00Z">
                    <w:r w:rsidRPr="00A32211">
                      <w:rPr>
                        <w:b/>
                        <w:bCs/>
                      </w:rPr>
                      <w:t>2DGeometrieVlakOfMultivlak</w:t>
                    </w:r>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060"/>
                  </w:tblGrid>
                  <w:tr w:rsidR="00A32211" w:rsidRPr="00A25D4D" w14:paraId="03D1C0BD" w14:textId="77777777" w:rsidTr="004C0A21">
                    <w:trPr>
                      <w:tblHeader/>
                      <w:tblCellSpacing w:w="0" w:type="dxa"/>
                      <w:ins w:id="268" w:author="Paul Janssen" w:date="2020-06-10T17:00:00Z"/>
                    </w:trPr>
                    <w:tc>
                      <w:tcPr>
                        <w:tcW w:w="360" w:type="dxa"/>
                        <w:hideMark/>
                      </w:tcPr>
                      <w:p w14:paraId="792F581C" w14:textId="77777777" w:rsidR="00A32211" w:rsidRPr="00A25D4D" w:rsidRDefault="00A32211" w:rsidP="00A32211">
                        <w:pPr>
                          <w:jc w:val="left"/>
                          <w:rPr>
                            <w:ins w:id="269" w:author="Paul Janssen" w:date="2020-06-10T17:00:00Z"/>
                          </w:rPr>
                        </w:pPr>
                        <w:ins w:id="270" w:author="Paul Janssen" w:date="2020-06-10T17:00:00Z">
                          <w:r w:rsidRPr="00A25D4D">
                            <w:t> </w:t>
                          </w:r>
                        </w:ins>
                      </w:p>
                    </w:tc>
                    <w:tc>
                      <w:tcPr>
                        <w:tcW w:w="1500" w:type="dxa"/>
                        <w:hideMark/>
                      </w:tcPr>
                      <w:p w14:paraId="28541565" w14:textId="77777777" w:rsidR="00A32211" w:rsidRPr="00A25D4D" w:rsidRDefault="00A32211" w:rsidP="00A32211">
                        <w:pPr>
                          <w:jc w:val="left"/>
                          <w:rPr>
                            <w:ins w:id="271" w:author="Paul Janssen" w:date="2020-06-10T17:00:00Z"/>
                          </w:rPr>
                        </w:pPr>
                        <w:ins w:id="272" w:author="Paul Janssen" w:date="2020-06-10T17:00:00Z">
                          <w:r w:rsidRPr="00A25D4D">
                            <w:t>Natuurlijke taal:</w:t>
                          </w:r>
                        </w:ins>
                      </w:p>
                    </w:tc>
                    <w:tc>
                      <w:tcPr>
                        <w:tcW w:w="0" w:type="auto"/>
                        <w:hideMark/>
                      </w:tcPr>
                      <w:p w14:paraId="3CC59AD5" w14:textId="60A15D2F" w:rsidR="00A32211" w:rsidRPr="00A25D4D" w:rsidRDefault="00A32211" w:rsidP="00A32211">
                        <w:pPr>
                          <w:jc w:val="left"/>
                          <w:rPr>
                            <w:ins w:id="273" w:author="Paul Janssen" w:date="2020-06-10T17:00:00Z"/>
                          </w:rPr>
                        </w:pPr>
                        <w:ins w:id="274" w:author="Paul Janssen" w:date="2020-06-10T17:03:00Z">
                          <w:r>
                            <w:t xml:space="preserve">2DGeometrie is vlak of </w:t>
                          </w:r>
                          <w:proofErr w:type="spellStart"/>
                          <w:r>
                            <w:t>multivlak</w:t>
                          </w:r>
                        </w:ins>
                        <w:proofErr w:type="spellEnd"/>
                      </w:p>
                    </w:tc>
                  </w:tr>
                  <w:tr w:rsidR="00A32211" w:rsidRPr="00A25D4D" w14:paraId="2C0D4348" w14:textId="77777777" w:rsidTr="004C0A21">
                    <w:trPr>
                      <w:tblHeader/>
                      <w:tblCellSpacing w:w="0" w:type="dxa"/>
                      <w:ins w:id="275" w:author="Paul Janssen" w:date="2020-06-10T17:00:00Z"/>
                    </w:trPr>
                    <w:tc>
                      <w:tcPr>
                        <w:tcW w:w="360" w:type="dxa"/>
                        <w:hideMark/>
                      </w:tcPr>
                      <w:p w14:paraId="20DBC098" w14:textId="77777777" w:rsidR="00A32211" w:rsidRPr="00A25D4D" w:rsidRDefault="00A32211" w:rsidP="00A32211">
                        <w:pPr>
                          <w:jc w:val="left"/>
                          <w:rPr>
                            <w:ins w:id="276" w:author="Paul Janssen" w:date="2020-06-10T17:00:00Z"/>
                          </w:rPr>
                        </w:pPr>
                        <w:ins w:id="277" w:author="Paul Janssen" w:date="2020-06-10T17:00:00Z">
                          <w:r w:rsidRPr="00A25D4D">
                            <w:t> </w:t>
                          </w:r>
                        </w:ins>
                      </w:p>
                    </w:tc>
                    <w:tc>
                      <w:tcPr>
                        <w:tcW w:w="1500" w:type="dxa"/>
                        <w:hideMark/>
                      </w:tcPr>
                      <w:p w14:paraId="297847F5" w14:textId="77777777" w:rsidR="00A32211" w:rsidRPr="00A25D4D" w:rsidRDefault="00A32211" w:rsidP="00A32211">
                        <w:pPr>
                          <w:jc w:val="left"/>
                          <w:rPr>
                            <w:ins w:id="278" w:author="Paul Janssen" w:date="2020-06-10T17:00:00Z"/>
                          </w:rPr>
                        </w:pPr>
                        <w:ins w:id="279" w:author="Paul Janssen" w:date="2020-06-10T17:00:00Z">
                          <w:r w:rsidRPr="00A25D4D">
                            <w:t>OCL:</w:t>
                          </w:r>
                        </w:ins>
                      </w:p>
                    </w:tc>
                    <w:tc>
                      <w:tcPr>
                        <w:tcW w:w="0" w:type="auto"/>
                        <w:hideMark/>
                      </w:tcPr>
                      <w:p w14:paraId="0FC4BDFC" w14:textId="77777777" w:rsidR="00A32211" w:rsidRPr="00A32211" w:rsidRDefault="00A32211" w:rsidP="00A32211">
                        <w:pPr>
                          <w:autoSpaceDE w:val="0"/>
                          <w:autoSpaceDN w:val="0"/>
                          <w:adjustRightInd w:val="0"/>
                          <w:spacing w:after="80" w:line="240" w:lineRule="auto"/>
                          <w:jc w:val="left"/>
                          <w:rPr>
                            <w:ins w:id="280" w:author="Paul Janssen" w:date="2020-06-10T17:02:00Z"/>
                            <w:rFonts w:ascii="Calibri" w:hAnsi="Calibri" w:cs="Calibri"/>
                            <w:sz w:val="20"/>
                            <w:szCs w:val="20"/>
                          </w:rPr>
                        </w:pPr>
                        <w:proofErr w:type="spellStart"/>
                        <w:ins w:id="281" w:author="Paul Janssen" w:date="2020-06-10T17:02:00Z">
                          <w:r w:rsidRPr="00A32211">
                            <w:rPr>
                              <w:rFonts w:ascii="Calibri" w:hAnsi="Calibri" w:cs="Calibri"/>
                              <w:sz w:val="20"/>
                              <w:szCs w:val="20"/>
                            </w:rPr>
                            <w:t>Inv</w:t>
                          </w:r>
                          <w:proofErr w:type="spellEnd"/>
                          <w:r w:rsidRPr="00A32211">
                            <w:rPr>
                              <w:rFonts w:ascii="Calibri" w:hAnsi="Calibri" w:cs="Calibri"/>
                              <w:sz w:val="20"/>
                              <w:szCs w:val="20"/>
                            </w:rPr>
                            <w:t xml:space="preserve"> 2DGeometrieVlakOfMultivlak:</w:t>
                          </w:r>
                        </w:ins>
                      </w:p>
                      <w:p w14:paraId="066D5973" w14:textId="2DF939DB" w:rsidR="00A32211" w:rsidRPr="00A32211" w:rsidRDefault="00A32211">
                        <w:pPr>
                          <w:autoSpaceDE w:val="0"/>
                          <w:autoSpaceDN w:val="0"/>
                          <w:adjustRightInd w:val="0"/>
                          <w:spacing w:after="80" w:line="240" w:lineRule="auto"/>
                          <w:jc w:val="left"/>
                          <w:rPr>
                            <w:ins w:id="282" w:author="Paul Janssen" w:date="2020-06-10T17:00:00Z"/>
                            <w:rFonts w:ascii="Calibri" w:hAnsi="Calibri" w:cs="Calibri"/>
                            <w:sz w:val="20"/>
                            <w:szCs w:val="20"/>
                            <w:rPrChange w:id="283" w:author="Paul Janssen" w:date="2020-06-10T17:02:00Z">
                              <w:rPr>
                                <w:ins w:id="284" w:author="Paul Janssen" w:date="2020-06-10T17:00:00Z"/>
                              </w:rPr>
                            </w:rPrChange>
                          </w:rPr>
                          <w:pPrChange w:id="285" w:author="Paul Janssen" w:date="2020-06-10T17:02:00Z">
                            <w:pPr>
                              <w:jc w:val="left"/>
                            </w:pPr>
                          </w:pPrChange>
                        </w:pPr>
                        <w:proofErr w:type="spellStart"/>
                        <w:ins w:id="286" w:author="Paul Janssen" w:date="2020-06-10T17:02:00Z">
                          <w:r w:rsidRPr="00A32211">
                            <w:rPr>
                              <w:rFonts w:ascii="Calibri" w:hAnsi="Calibri" w:cs="Calibri"/>
                              <w:sz w:val="20"/>
                              <w:szCs w:val="20"/>
                            </w:rPr>
                            <w:t>if</w:t>
                          </w:r>
                          <w:proofErr w:type="spellEnd"/>
                          <w:r w:rsidRPr="00A32211">
                            <w:rPr>
                              <w:rFonts w:ascii="Calibri" w:hAnsi="Calibri" w:cs="Calibri"/>
                              <w:sz w:val="20"/>
                              <w:szCs w:val="20"/>
                            </w:rPr>
                            <w:t xml:space="preserve"> self.vlakgeometry2D-&gt;</w:t>
                          </w:r>
                          <w:proofErr w:type="spellStart"/>
                          <w:r w:rsidRPr="00A32211">
                            <w:rPr>
                              <w:rFonts w:ascii="Calibri" w:hAnsi="Calibri" w:cs="Calibri"/>
                              <w:sz w:val="20"/>
                              <w:szCs w:val="20"/>
                            </w:rPr>
                            <w:t>notEmpty</w:t>
                          </w:r>
                          <w:proofErr w:type="spellEnd"/>
                          <w:r w:rsidRPr="00A32211">
                            <w:rPr>
                              <w:rFonts w:ascii="Calibri" w:hAnsi="Calibri" w:cs="Calibri"/>
                              <w:sz w:val="20"/>
                              <w:szCs w:val="20"/>
                            </w:rPr>
                            <w:t xml:space="preserve">() </w:t>
                          </w:r>
                          <w:proofErr w:type="spellStart"/>
                          <w:r w:rsidRPr="00A32211">
                            <w:rPr>
                              <w:rFonts w:ascii="Calibri" w:hAnsi="Calibri" w:cs="Calibri"/>
                              <w:sz w:val="20"/>
                              <w:szCs w:val="20"/>
                            </w:rPr>
                            <w:t>then</w:t>
                          </w:r>
                          <w:proofErr w:type="spellEnd"/>
                          <w:r w:rsidRPr="00A32211">
                            <w:rPr>
                              <w:rFonts w:ascii="Calibri" w:hAnsi="Calibri" w:cs="Calibri"/>
                              <w:sz w:val="20"/>
                              <w:szCs w:val="20"/>
                            </w:rPr>
                            <w:t xml:space="preserve"> (self.vlakgeometrie2D.oclIsKindOf(</w:t>
                          </w:r>
                          <w:proofErr w:type="spellStart"/>
                          <w:r w:rsidRPr="00A32211">
                            <w:rPr>
                              <w:rFonts w:ascii="Calibri" w:hAnsi="Calibri" w:cs="Calibri"/>
                              <w:sz w:val="20"/>
                              <w:szCs w:val="20"/>
                            </w:rPr>
                            <w:t>GM_Surface</w:t>
                          </w:r>
                          <w:proofErr w:type="spellEnd"/>
                          <w:r w:rsidRPr="00A32211">
                            <w:rPr>
                              <w:rFonts w:ascii="Calibri" w:hAnsi="Calibri" w:cs="Calibri"/>
                              <w:sz w:val="20"/>
                              <w:szCs w:val="20"/>
                            </w:rPr>
                            <w:t>) or self.vlakgeometrie2D.oclIsKindOf(</w:t>
                          </w:r>
                          <w:proofErr w:type="spellStart"/>
                          <w:r w:rsidRPr="00A32211">
                            <w:rPr>
                              <w:rFonts w:ascii="Calibri" w:hAnsi="Calibri" w:cs="Calibri"/>
                              <w:sz w:val="20"/>
                              <w:szCs w:val="20"/>
                            </w:rPr>
                            <w:t>GM_MultiSurface</w:t>
                          </w:r>
                          <w:proofErr w:type="spellEnd"/>
                          <w:r w:rsidRPr="00A32211">
                            <w:rPr>
                              <w:rFonts w:ascii="Calibri" w:hAnsi="Calibri" w:cs="Calibri"/>
                              <w:sz w:val="20"/>
                              <w:szCs w:val="20"/>
                            </w:rPr>
                            <w:t>)</w:t>
                          </w:r>
                        </w:ins>
                      </w:p>
                    </w:tc>
                  </w:tr>
                </w:tbl>
                <w:p w14:paraId="13DAE4F8" w14:textId="77777777" w:rsidR="00A32211" w:rsidRPr="00A25D4D" w:rsidRDefault="00A32211" w:rsidP="00A32211">
                  <w:pPr>
                    <w:jc w:val="left"/>
                    <w:rPr>
                      <w:ins w:id="287" w:author="Paul Janssen" w:date="2020-06-10T17:00:00Z"/>
                    </w:rPr>
                  </w:pPr>
                </w:p>
              </w:tc>
            </w:tr>
          </w:tbl>
          <w:p w14:paraId="39FA3986" w14:textId="77777777" w:rsidR="00A32211" w:rsidRPr="00A25D4D" w:rsidRDefault="00A32211" w:rsidP="008F13CC">
            <w:pPr>
              <w:jc w:val="left"/>
              <w:rPr>
                <w:ins w:id="288" w:author="Paul Janssen" w:date="2020-06-10T17:00:00Z"/>
                <w:b/>
                <w:bCs/>
              </w:rPr>
            </w:pPr>
          </w:p>
        </w:tc>
      </w:tr>
    </w:tbl>
    <w:p w14:paraId="32CB8F03" w14:textId="77777777" w:rsidR="00C0190C" w:rsidRPr="00A25D4D" w:rsidRDefault="00C0190C" w:rsidP="008F13CC">
      <w:pPr>
        <w:pStyle w:val="Kop5"/>
        <w:jc w:val="left"/>
        <w:rPr>
          <w:sz w:val="16"/>
          <w:szCs w:val="16"/>
        </w:rPr>
      </w:pPr>
      <w:proofErr w:type="spellStart"/>
      <w:r w:rsidRPr="00A25D4D">
        <w:rPr>
          <w:sz w:val="16"/>
          <w:szCs w:val="16"/>
        </w:rPr>
        <w:t>ExtraInformatie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C0190C" w:rsidRPr="00A25D4D" w14:paraId="42408FD1"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63A3643" w14:textId="77777777" w:rsidR="00C0190C" w:rsidRPr="00A25D4D" w:rsidRDefault="00C0190C" w:rsidP="008F13CC">
            <w:pPr>
              <w:jc w:val="left"/>
            </w:pPr>
            <w:proofErr w:type="spellStart"/>
            <w:r w:rsidRPr="00A25D4D">
              <w:rPr>
                <w:b/>
                <w:bCs/>
              </w:rPr>
              <w:t>ExtraInformatie</w:t>
            </w:r>
            <w:proofErr w:type="spellEnd"/>
            <w:r w:rsidRPr="00A25D4D">
              <w:rPr>
                <w:b/>
                <w:bCs/>
              </w:rPr>
              <w:t xml:space="preserve"> (abstract) </w:t>
            </w:r>
          </w:p>
        </w:tc>
      </w:tr>
      <w:tr w:rsidR="00C0190C" w:rsidRPr="00A25D4D" w14:paraId="6EC3B14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0E78356A" w14:textId="77777777" w:rsidTr="00C0190C">
              <w:trPr>
                <w:tblHeader/>
                <w:tblCellSpacing w:w="0" w:type="dxa"/>
              </w:trPr>
              <w:tc>
                <w:tcPr>
                  <w:tcW w:w="360" w:type="dxa"/>
                  <w:hideMark/>
                </w:tcPr>
                <w:p w14:paraId="41DA18D8" w14:textId="77777777" w:rsidR="00C0190C" w:rsidRPr="00A25D4D" w:rsidRDefault="00C0190C" w:rsidP="008F13CC">
                  <w:pPr>
                    <w:jc w:val="left"/>
                  </w:pPr>
                  <w:r w:rsidRPr="00A25D4D">
                    <w:t> </w:t>
                  </w:r>
                </w:p>
              </w:tc>
              <w:tc>
                <w:tcPr>
                  <w:tcW w:w="1500" w:type="dxa"/>
                  <w:hideMark/>
                </w:tcPr>
                <w:p w14:paraId="66F80117" w14:textId="77777777" w:rsidR="00C0190C" w:rsidRPr="00A25D4D" w:rsidRDefault="00C0190C" w:rsidP="008F13CC">
                  <w:pPr>
                    <w:jc w:val="left"/>
                  </w:pPr>
                  <w:r w:rsidRPr="00A25D4D">
                    <w:t>Naam</w:t>
                  </w:r>
                </w:p>
              </w:tc>
              <w:tc>
                <w:tcPr>
                  <w:tcW w:w="0" w:type="auto"/>
                  <w:hideMark/>
                </w:tcPr>
                <w:p w14:paraId="534EBB67" w14:textId="77777777" w:rsidR="00C0190C" w:rsidRPr="00A25D4D" w:rsidRDefault="00C0190C" w:rsidP="008F13CC">
                  <w:pPr>
                    <w:jc w:val="left"/>
                  </w:pPr>
                </w:p>
              </w:tc>
            </w:tr>
            <w:tr w:rsidR="00C0190C" w:rsidRPr="00A25D4D" w14:paraId="2C7CD28F" w14:textId="77777777" w:rsidTr="00C0190C">
              <w:trPr>
                <w:tblHeader/>
                <w:tblCellSpacing w:w="0" w:type="dxa"/>
              </w:trPr>
              <w:tc>
                <w:tcPr>
                  <w:tcW w:w="360" w:type="dxa"/>
                  <w:hideMark/>
                </w:tcPr>
                <w:p w14:paraId="34A5D290" w14:textId="77777777" w:rsidR="00C0190C" w:rsidRPr="00A25D4D" w:rsidRDefault="00C0190C" w:rsidP="008F13CC">
                  <w:pPr>
                    <w:jc w:val="left"/>
                  </w:pPr>
                  <w:r w:rsidRPr="00A25D4D">
                    <w:t> </w:t>
                  </w:r>
                </w:p>
              </w:tc>
              <w:tc>
                <w:tcPr>
                  <w:tcW w:w="1500" w:type="dxa"/>
                  <w:hideMark/>
                </w:tcPr>
                <w:p w14:paraId="588BBAD9" w14:textId="77777777" w:rsidR="00C0190C" w:rsidRPr="00A25D4D" w:rsidRDefault="00C0190C" w:rsidP="008F13CC">
                  <w:pPr>
                    <w:jc w:val="left"/>
                  </w:pPr>
                  <w:r w:rsidRPr="00A25D4D">
                    <w:t>Definitie:</w:t>
                  </w:r>
                </w:p>
              </w:tc>
              <w:tc>
                <w:tcPr>
                  <w:tcW w:w="0" w:type="auto"/>
                  <w:hideMark/>
                </w:tcPr>
                <w:p w14:paraId="038BFD30" w14:textId="77777777" w:rsidR="00C0190C" w:rsidRPr="00A25D4D" w:rsidRDefault="00C0190C" w:rsidP="008F13CC">
                  <w:pPr>
                    <w:jc w:val="left"/>
                  </w:pPr>
                  <w:r w:rsidRPr="00A25D4D">
                    <w:t xml:space="preserve">Informatie toegevoegd aan objecten. </w:t>
                  </w:r>
                </w:p>
              </w:tc>
            </w:tr>
            <w:tr w:rsidR="00C0190C" w:rsidRPr="00A25D4D" w14:paraId="6645B99D" w14:textId="77777777" w:rsidTr="00C0190C">
              <w:trPr>
                <w:tblHeader/>
                <w:tblCellSpacing w:w="0" w:type="dxa"/>
              </w:trPr>
              <w:tc>
                <w:tcPr>
                  <w:tcW w:w="360" w:type="dxa"/>
                  <w:hideMark/>
                </w:tcPr>
                <w:p w14:paraId="4BA693A9" w14:textId="77777777" w:rsidR="00C0190C" w:rsidRPr="00A25D4D" w:rsidRDefault="00C0190C" w:rsidP="008F13CC">
                  <w:pPr>
                    <w:jc w:val="left"/>
                  </w:pPr>
                  <w:r w:rsidRPr="00A25D4D">
                    <w:t> </w:t>
                  </w:r>
                </w:p>
              </w:tc>
              <w:tc>
                <w:tcPr>
                  <w:tcW w:w="1500" w:type="dxa"/>
                  <w:hideMark/>
                </w:tcPr>
                <w:p w14:paraId="507BA0D2" w14:textId="77777777" w:rsidR="00C0190C" w:rsidRPr="00A25D4D" w:rsidRDefault="00C0190C" w:rsidP="008F13CC">
                  <w:pPr>
                    <w:jc w:val="left"/>
                  </w:pPr>
                  <w:r w:rsidRPr="00A25D4D">
                    <w:t>Subtype van:</w:t>
                  </w:r>
                </w:p>
              </w:tc>
              <w:tc>
                <w:tcPr>
                  <w:tcW w:w="0" w:type="auto"/>
                  <w:hideMark/>
                </w:tcPr>
                <w:p w14:paraId="31D57DBE" w14:textId="77777777" w:rsidR="00C0190C" w:rsidRPr="00A25D4D" w:rsidRDefault="00C0190C" w:rsidP="008F13CC">
                  <w:pPr>
                    <w:jc w:val="left"/>
                  </w:pPr>
                  <w:r w:rsidRPr="00A25D4D">
                    <w:t xml:space="preserve">Label, </w:t>
                  </w:r>
                  <w:proofErr w:type="spellStart"/>
                  <w:r w:rsidRPr="00A25D4D">
                    <w:t>IMKLBasis</w:t>
                  </w:r>
                  <w:proofErr w:type="spellEnd"/>
                </w:p>
              </w:tc>
            </w:tr>
            <w:tr w:rsidR="00C0190C" w:rsidRPr="00A25D4D" w14:paraId="091F5C0F" w14:textId="77777777" w:rsidTr="00C0190C">
              <w:trPr>
                <w:tblHeader/>
                <w:tblCellSpacing w:w="0" w:type="dxa"/>
              </w:trPr>
              <w:tc>
                <w:tcPr>
                  <w:tcW w:w="360" w:type="dxa"/>
                  <w:hideMark/>
                </w:tcPr>
                <w:p w14:paraId="1BEEA2D7" w14:textId="77777777" w:rsidR="00C0190C" w:rsidRPr="00A25D4D" w:rsidRDefault="00C0190C" w:rsidP="008F13CC">
                  <w:pPr>
                    <w:jc w:val="left"/>
                  </w:pPr>
                  <w:r w:rsidRPr="00A25D4D">
                    <w:t> </w:t>
                  </w:r>
                </w:p>
              </w:tc>
              <w:tc>
                <w:tcPr>
                  <w:tcW w:w="1500" w:type="dxa"/>
                  <w:hideMark/>
                </w:tcPr>
                <w:p w14:paraId="2CE9CDAD" w14:textId="77777777" w:rsidR="00C0190C" w:rsidRPr="00A25D4D" w:rsidRDefault="00C0190C" w:rsidP="008F13CC">
                  <w:pPr>
                    <w:jc w:val="left"/>
                  </w:pPr>
                  <w:r w:rsidRPr="00A25D4D">
                    <w:t>Omschrijving:</w:t>
                  </w:r>
                </w:p>
              </w:tc>
              <w:tc>
                <w:tcPr>
                  <w:tcW w:w="0" w:type="auto"/>
                  <w:hideMark/>
                </w:tcPr>
                <w:p w14:paraId="208428D6" w14:textId="77777777" w:rsidR="00C0190C" w:rsidRPr="00A25D4D" w:rsidRDefault="00C0190C" w:rsidP="008F13CC">
                  <w:pPr>
                    <w:jc w:val="left"/>
                  </w:pPr>
                  <w:r w:rsidRPr="00A25D4D">
                    <w:t xml:space="preserve">De objecten kunnen via annotatie en gekoppelde bestanden voorzien worden van extra informatie. </w:t>
                  </w:r>
                </w:p>
              </w:tc>
            </w:tr>
            <w:tr w:rsidR="00C0190C" w:rsidRPr="00A25D4D" w14:paraId="4E5A747A" w14:textId="77777777" w:rsidTr="00C0190C">
              <w:trPr>
                <w:tblHeader/>
                <w:tblCellSpacing w:w="0" w:type="dxa"/>
              </w:trPr>
              <w:tc>
                <w:tcPr>
                  <w:tcW w:w="360" w:type="dxa"/>
                  <w:hideMark/>
                </w:tcPr>
                <w:p w14:paraId="131B556A" w14:textId="77777777" w:rsidR="00C0190C" w:rsidRPr="00A25D4D" w:rsidRDefault="00C0190C" w:rsidP="008F13CC">
                  <w:pPr>
                    <w:jc w:val="left"/>
                  </w:pPr>
                  <w:r w:rsidRPr="00A25D4D">
                    <w:t> </w:t>
                  </w:r>
                </w:p>
              </w:tc>
              <w:tc>
                <w:tcPr>
                  <w:tcW w:w="1500" w:type="dxa"/>
                  <w:hideMark/>
                </w:tcPr>
                <w:p w14:paraId="1AA86C32" w14:textId="77777777" w:rsidR="00C0190C" w:rsidRPr="00A25D4D" w:rsidRDefault="00C0190C" w:rsidP="008F13CC">
                  <w:pPr>
                    <w:jc w:val="left"/>
                  </w:pPr>
                  <w:r w:rsidRPr="00A25D4D">
                    <w:t>Stereotypes:</w:t>
                  </w:r>
                </w:p>
              </w:tc>
              <w:tc>
                <w:tcPr>
                  <w:tcW w:w="0" w:type="auto"/>
                  <w:hideMark/>
                </w:tcPr>
                <w:p w14:paraId="4A4B85D7"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7F335152" w14:textId="77777777" w:rsidR="00C0190C" w:rsidRPr="00A25D4D" w:rsidRDefault="00C0190C" w:rsidP="008F13CC">
            <w:pPr>
              <w:jc w:val="left"/>
            </w:pPr>
          </w:p>
        </w:tc>
      </w:tr>
      <w:tr w:rsidR="00C0190C" w:rsidRPr="00A25D4D" w14:paraId="59F50A5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47589D9" w14:textId="77777777" w:rsidR="00C0190C" w:rsidRPr="00A25D4D" w:rsidRDefault="00C0190C" w:rsidP="008F13CC">
            <w:pPr>
              <w:jc w:val="left"/>
            </w:pPr>
            <w:r w:rsidRPr="00A25D4D">
              <w:rPr>
                <w:b/>
                <w:bCs/>
              </w:rPr>
              <w:t xml:space="preserve">Relatie: </w:t>
            </w:r>
            <w:proofErr w:type="spellStart"/>
            <w:r w:rsidRPr="00A25D4D">
              <w:rPr>
                <w:b/>
                <w:bCs/>
              </w:rPr>
              <w:t>inNetwork</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0D2430D7" w14:textId="77777777" w:rsidTr="00C0190C">
              <w:trPr>
                <w:tblHeader/>
                <w:tblCellSpacing w:w="0" w:type="dxa"/>
              </w:trPr>
              <w:tc>
                <w:tcPr>
                  <w:tcW w:w="360" w:type="dxa"/>
                  <w:hideMark/>
                </w:tcPr>
                <w:p w14:paraId="0C363090" w14:textId="77777777" w:rsidR="00C0190C" w:rsidRPr="00A25D4D" w:rsidRDefault="00C0190C" w:rsidP="008F13CC">
                  <w:pPr>
                    <w:jc w:val="left"/>
                  </w:pPr>
                  <w:r w:rsidRPr="00A25D4D">
                    <w:t> </w:t>
                  </w:r>
                </w:p>
              </w:tc>
              <w:tc>
                <w:tcPr>
                  <w:tcW w:w="1500" w:type="dxa"/>
                  <w:hideMark/>
                </w:tcPr>
                <w:p w14:paraId="15F1B8EA" w14:textId="77777777" w:rsidR="00C0190C" w:rsidRPr="00A25D4D" w:rsidRDefault="00C0190C" w:rsidP="008F13CC">
                  <w:pPr>
                    <w:jc w:val="left"/>
                  </w:pPr>
                  <w:r w:rsidRPr="00A25D4D">
                    <w:t>Type:</w:t>
                  </w:r>
                </w:p>
              </w:tc>
              <w:tc>
                <w:tcPr>
                  <w:tcW w:w="0" w:type="auto"/>
                  <w:hideMark/>
                </w:tcPr>
                <w:p w14:paraId="754FB01D" w14:textId="77777777" w:rsidR="00C0190C" w:rsidRPr="00A25D4D" w:rsidRDefault="00C0190C" w:rsidP="008F13CC">
                  <w:pPr>
                    <w:jc w:val="left"/>
                  </w:pPr>
                  <w:r w:rsidRPr="00A25D4D">
                    <w:t>Utiliteitsnet</w:t>
                  </w:r>
                </w:p>
              </w:tc>
            </w:tr>
            <w:tr w:rsidR="00C0190C" w:rsidRPr="00A25D4D" w14:paraId="5FEB5D5D" w14:textId="77777777" w:rsidTr="00C0190C">
              <w:trPr>
                <w:tblHeader/>
                <w:tblCellSpacing w:w="0" w:type="dxa"/>
              </w:trPr>
              <w:tc>
                <w:tcPr>
                  <w:tcW w:w="360" w:type="dxa"/>
                  <w:hideMark/>
                </w:tcPr>
                <w:p w14:paraId="40725596" w14:textId="77777777" w:rsidR="00C0190C" w:rsidRPr="00A25D4D" w:rsidRDefault="00C0190C" w:rsidP="008F13CC">
                  <w:pPr>
                    <w:jc w:val="left"/>
                  </w:pPr>
                  <w:r w:rsidRPr="00A25D4D">
                    <w:t> </w:t>
                  </w:r>
                </w:p>
              </w:tc>
              <w:tc>
                <w:tcPr>
                  <w:tcW w:w="1500" w:type="dxa"/>
                  <w:hideMark/>
                </w:tcPr>
                <w:p w14:paraId="7D4A3F25" w14:textId="77777777" w:rsidR="00C0190C" w:rsidRPr="00A25D4D" w:rsidRDefault="00C0190C" w:rsidP="008F13CC">
                  <w:pPr>
                    <w:jc w:val="left"/>
                  </w:pPr>
                  <w:r w:rsidRPr="00A25D4D">
                    <w:t>Naam</w:t>
                  </w:r>
                </w:p>
              </w:tc>
              <w:tc>
                <w:tcPr>
                  <w:tcW w:w="0" w:type="auto"/>
                  <w:hideMark/>
                </w:tcPr>
                <w:p w14:paraId="24655E9C" w14:textId="77777777" w:rsidR="00C0190C" w:rsidRPr="00A25D4D" w:rsidRDefault="00C0190C" w:rsidP="008F13CC">
                  <w:pPr>
                    <w:jc w:val="left"/>
                  </w:pPr>
                </w:p>
              </w:tc>
            </w:tr>
            <w:tr w:rsidR="00C0190C" w:rsidRPr="00A25D4D" w14:paraId="26CF7927" w14:textId="77777777" w:rsidTr="00C0190C">
              <w:trPr>
                <w:tblHeader/>
                <w:tblCellSpacing w:w="0" w:type="dxa"/>
              </w:trPr>
              <w:tc>
                <w:tcPr>
                  <w:tcW w:w="360" w:type="dxa"/>
                  <w:hideMark/>
                </w:tcPr>
                <w:p w14:paraId="636998B1" w14:textId="77777777" w:rsidR="00C0190C" w:rsidRPr="00A25D4D" w:rsidRDefault="00C0190C" w:rsidP="008F13CC">
                  <w:pPr>
                    <w:jc w:val="left"/>
                  </w:pPr>
                  <w:r w:rsidRPr="00A25D4D">
                    <w:t> </w:t>
                  </w:r>
                </w:p>
              </w:tc>
              <w:tc>
                <w:tcPr>
                  <w:tcW w:w="1500" w:type="dxa"/>
                  <w:hideMark/>
                </w:tcPr>
                <w:p w14:paraId="6513AB52" w14:textId="77777777" w:rsidR="00C0190C" w:rsidRPr="00A25D4D" w:rsidRDefault="00C0190C" w:rsidP="008F13CC">
                  <w:pPr>
                    <w:jc w:val="left"/>
                  </w:pPr>
                  <w:r w:rsidRPr="00A25D4D">
                    <w:t>Definitie:</w:t>
                  </w:r>
                </w:p>
              </w:tc>
              <w:tc>
                <w:tcPr>
                  <w:tcW w:w="0" w:type="auto"/>
                  <w:hideMark/>
                </w:tcPr>
                <w:p w14:paraId="3EA04DA5" w14:textId="77777777" w:rsidR="00C0190C" w:rsidRPr="00A25D4D" w:rsidRDefault="00C0190C" w:rsidP="008F13CC">
                  <w:pPr>
                    <w:jc w:val="left"/>
                  </w:pPr>
                  <w:r w:rsidRPr="00A25D4D">
                    <w:t xml:space="preserve">Verwijzing naar het utiliteitsnet. </w:t>
                  </w:r>
                </w:p>
              </w:tc>
            </w:tr>
            <w:tr w:rsidR="00C0190C" w:rsidRPr="00A25D4D" w14:paraId="45CE59B0" w14:textId="77777777" w:rsidTr="00C0190C">
              <w:trPr>
                <w:tblHeader/>
                <w:tblCellSpacing w:w="0" w:type="dxa"/>
              </w:trPr>
              <w:tc>
                <w:tcPr>
                  <w:tcW w:w="360" w:type="dxa"/>
                  <w:hideMark/>
                </w:tcPr>
                <w:p w14:paraId="00678837" w14:textId="77777777" w:rsidR="00C0190C" w:rsidRPr="00A25D4D" w:rsidRDefault="00C0190C" w:rsidP="008F13CC">
                  <w:pPr>
                    <w:jc w:val="left"/>
                  </w:pPr>
                  <w:r w:rsidRPr="00A25D4D">
                    <w:t> </w:t>
                  </w:r>
                </w:p>
              </w:tc>
              <w:tc>
                <w:tcPr>
                  <w:tcW w:w="1500" w:type="dxa"/>
                  <w:hideMark/>
                </w:tcPr>
                <w:p w14:paraId="1EE15E8E"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46F52662" w14:textId="77777777" w:rsidR="00C0190C" w:rsidRPr="00A25D4D" w:rsidRDefault="00C0190C" w:rsidP="008F13CC">
                  <w:pPr>
                    <w:jc w:val="left"/>
                  </w:pPr>
                  <w:r w:rsidRPr="00A25D4D">
                    <w:t>1..*</w:t>
                  </w:r>
                </w:p>
              </w:tc>
            </w:tr>
          </w:tbl>
          <w:p w14:paraId="185397D8" w14:textId="77777777" w:rsidR="00C0190C" w:rsidRPr="00A25D4D" w:rsidRDefault="00C0190C" w:rsidP="008F13CC">
            <w:pPr>
              <w:jc w:val="left"/>
            </w:pPr>
          </w:p>
        </w:tc>
      </w:tr>
      <w:tr w:rsidR="00A92388" w:rsidRPr="00A25D4D" w14:paraId="4E2EF5F6" w14:textId="77777777" w:rsidTr="00C0190C">
        <w:trPr>
          <w:tblCellSpacing w:w="0" w:type="dxa"/>
          <w:ins w:id="289" w:author="Paul Janssen" w:date="2020-06-10T17:54:00Z"/>
        </w:trPr>
        <w:tc>
          <w:tcPr>
            <w:tcW w:w="0" w:type="auto"/>
            <w:tcBorders>
              <w:top w:val="outset" w:sz="6" w:space="0" w:color="auto"/>
              <w:left w:val="outset" w:sz="6" w:space="0" w:color="auto"/>
              <w:bottom w:val="outset" w:sz="6" w:space="0" w:color="auto"/>
              <w:right w:val="outset" w:sz="6" w:space="0" w:color="auto"/>
            </w:tcBorders>
          </w:tcPr>
          <w:p w14:paraId="1445CD20" w14:textId="77777777" w:rsidR="00A92388" w:rsidRPr="00A25D4D" w:rsidRDefault="00A92388" w:rsidP="00A92388">
            <w:pPr>
              <w:jc w:val="left"/>
              <w:rPr>
                <w:ins w:id="290" w:author="Paul Janssen" w:date="2020-06-10T17:54:00Z"/>
              </w:rPr>
            </w:pPr>
            <w:proofErr w:type="spellStart"/>
            <w:ins w:id="291" w:author="Paul Janssen" w:date="2020-06-10T17:54:00Z">
              <w:r w:rsidRPr="00A25D4D">
                <w:rPr>
                  <w:b/>
                  <w:bCs/>
                </w:rPr>
                <w:t>Constraint</w:t>
              </w:r>
              <w:proofErr w:type="spellEnd"/>
              <w:r w:rsidRPr="00A25D4D">
                <w:rPr>
                  <w:b/>
                  <w:bCs/>
                </w:rPr>
                <w:t xml:space="preserve">: </w:t>
              </w:r>
              <w:r w:rsidRPr="00924D70">
                <w:rPr>
                  <w:b/>
                  <w:bCs/>
                </w:rPr>
                <w:t>Maximaal1Utiliteitsnet</w:t>
              </w:r>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A92388" w:rsidRPr="00A25D4D" w14:paraId="40896C42" w14:textId="77777777" w:rsidTr="004C0A21">
              <w:trPr>
                <w:tblHeader/>
                <w:tblCellSpacing w:w="0" w:type="dxa"/>
                <w:ins w:id="292" w:author="Paul Janssen" w:date="2020-06-10T17:54:00Z"/>
              </w:trPr>
              <w:tc>
                <w:tcPr>
                  <w:tcW w:w="360" w:type="dxa"/>
                  <w:hideMark/>
                </w:tcPr>
                <w:p w14:paraId="54DAEF42" w14:textId="77777777" w:rsidR="00A92388" w:rsidRPr="00A25D4D" w:rsidRDefault="00A92388" w:rsidP="00A92388">
                  <w:pPr>
                    <w:jc w:val="left"/>
                    <w:rPr>
                      <w:ins w:id="293" w:author="Paul Janssen" w:date="2020-06-10T17:54:00Z"/>
                    </w:rPr>
                  </w:pPr>
                  <w:ins w:id="294" w:author="Paul Janssen" w:date="2020-06-10T17:54:00Z">
                    <w:r w:rsidRPr="00A25D4D">
                      <w:t> </w:t>
                    </w:r>
                  </w:ins>
                </w:p>
              </w:tc>
              <w:tc>
                <w:tcPr>
                  <w:tcW w:w="1500" w:type="dxa"/>
                  <w:hideMark/>
                </w:tcPr>
                <w:p w14:paraId="6E199E60" w14:textId="77777777" w:rsidR="00A92388" w:rsidRPr="00A25D4D" w:rsidRDefault="00A92388" w:rsidP="00A92388">
                  <w:pPr>
                    <w:jc w:val="left"/>
                    <w:rPr>
                      <w:ins w:id="295" w:author="Paul Janssen" w:date="2020-06-10T17:54:00Z"/>
                    </w:rPr>
                  </w:pPr>
                  <w:ins w:id="296" w:author="Paul Janssen" w:date="2020-06-10T17:54:00Z">
                    <w:r w:rsidRPr="00A25D4D">
                      <w:t>Natuurlijke taal:</w:t>
                    </w:r>
                  </w:ins>
                </w:p>
              </w:tc>
              <w:tc>
                <w:tcPr>
                  <w:tcW w:w="0" w:type="auto"/>
                  <w:hideMark/>
                </w:tcPr>
                <w:p w14:paraId="67DDBC30" w14:textId="77777777" w:rsidR="00A92388" w:rsidRPr="00A25D4D" w:rsidRDefault="00A92388" w:rsidP="00A92388">
                  <w:pPr>
                    <w:jc w:val="left"/>
                    <w:rPr>
                      <w:ins w:id="297" w:author="Paul Janssen" w:date="2020-06-10T17:54:00Z"/>
                    </w:rPr>
                  </w:pPr>
                  <w:ins w:id="298" w:author="Paul Janssen" w:date="2020-06-10T17:54:00Z">
                    <w:r>
                      <w:t>hoort bij maximaal 1 utiliteitsnet</w:t>
                    </w:r>
                  </w:ins>
                </w:p>
              </w:tc>
            </w:tr>
            <w:tr w:rsidR="00A92388" w:rsidRPr="00A25D4D" w14:paraId="6FFB7D6D" w14:textId="77777777" w:rsidTr="004C0A21">
              <w:trPr>
                <w:tblHeader/>
                <w:tblCellSpacing w:w="0" w:type="dxa"/>
                <w:ins w:id="299" w:author="Paul Janssen" w:date="2020-06-10T17:54:00Z"/>
              </w:trPr>
              <w:tc>
                <w:tcPr>
                  <w:tcW w:w="360" w:type="dxa"/>
                  <w:hideMark/>
                </w:tcPr>
                <w:p w14:paraId="730AEC40" w14:textId="77777777" w:rsidR="00A92388" w:rsidRPr="00A25D4D" w:rsidRDefault="00A92388" w:rsidP="00A92388">
                  <w:pPr>
                    <w:jc w:val="left"/>
                    <w:rPr>
                      <w:ins w:id="300" w:author="Paul Janssen" w:date="2020-06-10T17:54:00Z"/>
                    </w:rPr>
                  </w:pPr>
                  <w:ins w:id="301" w:author="Paul Janssen" w:date="2020-06-10T17:54:00Z">
                    <w:r w:rsidRPr="00A25D4D">
                      <w:t> </w:t>
                    </w:r>
                  </w:ins>
                </w:p>
              </w:tc>
              <w:tc>
                <w:tcPr>
                  <w:tcW w:w="1500" w:type="dxa"/>
                  <w:hideMark/>
                </w:tcPr>
                <w:p w14:paraId="05165002" w14:textId="77777777" w:rsidR="00A92388" w:rsidRPr="00A25D4D" w:rsidRDefault="00A92388" w:rsidP="00A92388">
                  <w:pPr>
                    <w:jc w:val="left"/>
                    <w:rPr>
                      <w:ins w:id="302" w:author="Paul Janssen" w:date="2020-06-10T17:54:00Z"/>
                    </w:rPr>
                  </w:pPr>
                  <w:ins w:id="303" w:author="Paul Janssen" w:date="2020-06-10T17:54:00Z">
                    <w:r w:rsidRPr="00A25D4D">
                      <w:t>OCL:</w:t>
                    </w:r>
                  </w:ins>
                </w:p>
              </w:tc>
              <w:tc>
                <w:tcPr>
                  <w:tcW w:w="0" w:type="auto"/>
                  <w:hideMark/>
                </w:tcPr>
                <w:p w14:paraId="440820D6" w14:textId="77777777" w:rsidR="00A92388" w:rsidRPr="00924D70" w:rsidRDefault="00A92388" w:rsidP="00A92388">
                  <w:pPr>
                    <w:autoSpaceDE w:val="0"/>
                    <w:autoSpaceDN w:val="0"/>
                    <w:adjustRightInd w:val="0"/>
                    <w:spacing w:after="80" w:line="240" w:lineRule="auto"/>
                    <w:jc w:val="left"/>
                    <w:rPr>
                      <w:ins w:id="304" w:author="Paul Janssen" w:date="2020-06-10T17:54:00Z"/>
                      <w:rFonts w:ascii="Calibri" w:hAnsi="Calibri" w:cs="Calibri"/>
                      <w:sz w:val="20"/>
                      <w:szCs w:val="20"/>
                    </w:rPr>
                  </w:pPr>
                  <w:proofErr w:type="spellStart"/>
                  <w:ins w:id="305" w:author="Paul Janssen" w:date="2020-06-10T17:54:00Z">
                    <w:r w:rsidRPr="00924D70">
                      <w:rPr>
                        <w:rFonts w:ascii="Calibri" w:hAnsi="Calibri" w:cs="Calibri"/>
                        <w:sz w:val="20"/>
                        <w:szCs w:val="20"/>
                      </w:rPr>
                      <w:t>inv</w:t>
                    </w:r>
                    <w:proofErr w:type="spellEnd"/>
                    <w:r w:rsidRPr="00924D70">
                      <w:rPr>
                        <w:rFonts w:ascii="Calibri" w:hAnsi="Calibri" w:cs="Calibri"/>
                        <w:sz w:val="20"/>
                        <w:szCs w:val="20"/>
                      </w:rPr>
                      <w:t>:</w:t>
                    </w:r>
                  </w:ins>
                </w:p>
                <w:p w14:paraId="06E08FDB" w14:textId="77777777" w:rsidR="00A92388" w:rsidRPr="004C0A21" w:rsidRDefault="00A92388" w:rsidP="00A92388">
                  <w:pPr>
                    <w:autoSpaceDE w:val="0"/>
                    <w:autoSpaceDN w:val="0"/>
                    <w:adjustRightInd w:val="0"/>
                    <w:spacing w:after="80" w:line="240" w:lineRule="auto"/>
                    <w:jc w:val="left"/>
                    <w:rPr>
                      <w:ins w:id="306" w:author="Paul Janssen" w:date="2020-06-10T17:54:00Z"/>
                      <w:rFonts w:ascii="Calibri" w:hAnsi="Calibri" w:cs="Calibri"/>
                      <w:sz w:val="20"/>
                      <w:szCs w:val="20"/>
                    </w:rPr>
                  </w:pPr>
                  <w:proofErr w:type="spellStart"/>
                  <w:ins w:id="307" w:author="Paul Janssen" w:date="2020-06-10T17:54:00Z">
                    <w:r w:rsidRPr="00924D70">
                      <w:rPr>
                        <w:rFonts w:ascii="Calibri" w:hAnsi="Calibri" w:cs="Calibri"/>
                        <w:sz w:val="20"/>
                        <w:szCs w:val="20"/>
                      </w:rPr>
                      <w:t>self.inNetwork</w:t>
                    </w:r>
                    <w:proofErr w:type="spellEnd"/>
                    <w:r w:rsidRPr="00924D70">
                      <w:rPr>
                        <w:rFonts w:ascii="Calibri" w:hAnsi="Calibri" w:cs="Calibri"/>
                        <w:sz w:val="20"/>
                        <w:szCs w:val="20"/>
                      </w:rPr>
                      <w:t xml:space="preserve"> -&gt;</w:t>
                    </w:r>
                    <w:proofErr w:type="spellStart"/>
                    <w:r w:rsidRPr="00924D70">
                      <w:rPr>
                        <w:rFonts w:ascii="Calibri" w:hAnsi="Calibri" w:cs="Calibri"/>
                        <w:sz w:val="20"/>
                        <w:szCs w:val="20"/>
                      </w:rPr>
                      <w:t>size</w:t>
                    </w:r>
                    <w:proofErr w:type="spellEnd"/>
                    <w:r w:rsidRPr="00924D70">
                      <w:rPr>
                        <w:rFonts w:ascii="Calibri" w:hAnsi="Calibri" w:cs="Calibri"/>
                        <w:sz w:val="20"/>
                        <w:szCs w:val="20"/>
                      </w:rPr>
                      <w:t>() = 1</w:t>
                    </w:r>
                  </w:ins>
                </w:p>
              </w:tc>
            </w:tr>
          </w:tbl>
          <w:p w14:paraId="289A9ABC" w14:textId="77777777" w:rsidR="00A92388" w:rsidRPr="00A25D4D" w:rsidRDefault="00A92388" w:rsidP="008F13CC">
            <w:pPr>
              <w:jc w:val="left"/>
              <w:rPr>
                <w:ins w:id="308" w:author="Paul Janssen" w:date="2020-06-10T17:54:00Z"/>
                <w:b/>
                <w:bCs/>
              </w:rPr>
            </w:pPr>
          </w:p>
        </w:tc>
      </w:tr>
    </w:tbl>
    <w:p w14:paraId="28999EE4" w14:textId="77777777" w:rsidR="00C0190C" w:rsidRPr="00A25D4D" w:rsidRDefault="00C0190C" w:rsidP="008F13CC">
      <w:pPr>
        <w:pStyle w:val="Kop5"/>
        <w:jc w:val="left"/>
        <w:rPr>
          <w:sz w:val="16"/>
          <w:szCs w:val="16"/>
        </w:rPr>
      </w:pPr>
      <w:proofErr w:type="spellStart"/>
      <w:r w:rsidRPr="00A25D4D">
        <w:rPr>
          <w:sz w:val="16"/>
          <w:szCs w:val="16"/>
        </w:rPr>
        <w:t>GebiedsinformatieAanvraag</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C0190C" w:rsidRPr="00A25D4D" w14:paraId="2163BBD0"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8716606" w14:textId="77777777" w:rsidR="00C0190C" w:rsidRPr="00A25D4D" w:rsidRDefault="00C0190C" w:rsidP="008F13CC">
            <w:pPr>
              <w:jc w:val="left"/>
            </w:pPr>
            <w:proofErr w:type="spellStart"/>
            <w:r w:rsidRPr="00A25D4D">
              <w:rPr>
                <w:b/>
                <w:bCs/>
              </w:rPr>
              <w:t>GebiedsinformatieAanvraag</w:t>
            </w:r>
            <w:proofErr w:type="spellEnd"/>
          </w:p>
        </w:tc>
      </w:tr>
      <w:tr w:rsidR="00C0190C" w:rsidRPr="00A25D4D" w14:paraId="1625C63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7B27151C" w14:textId="77777777" w:rsidTr="00C0190C">
              <w:trPr>
                <w:tblHeader/>
                <w:tblCellSpacing w:w="0" w:type="dxa"/>
              </w:trPr>
              <w:tc>
                <w:tcPr>
                  <w:tcW w:w="360" w:type="dxa"/>
                  <w:hideMark/>
                </w:tcPr>
                <w:p w14:paraId="0A28E6EB" w14:textId="77777777" w:rsidR="00C0190C" w:rsidRPr="00A25D4D" w:rsidRDefault="00C0190C" w:rsidP="008F13CC">
                  <w:pPr>
                    <w:jc w:val="left"/>
                  </w:pPr>
                  <w:r w:rsidRPr="00A25D4D">
                    <w:t> </w:t>
                  </w:r>
                </w:p>
              </w:tc>
              <w:tc>
                <w:tcPr>
                  <w:tcW w:w="1500" w:type="dxa"/>
                  <w:hideMark/>
                </w:tcPr>
                <w:p w14:paraId="5E2F7C5E" w14:textId="77777777" w:rsidR="00C0190C" w:rsidRPr="00A25D4D" w:rsidRDefault="00C0190C" w:rsidP="008F13CC">
                  <w:pPr>
                    <w:jc w:val="left"/>
                  </w:pPr>
                  <w:r w:rsidRPr="00A25D4D">
                    <w:t>Naam</w:t>
                  </w:r>
                </w:p>
              </w:tc>
              <w:tc>
                <w:tcPr>
                  <w:tcW w:w="0" w:type="auto"/>
                  <w:hideMark/>
                </w:tcPr>
                <w:p w14:paraId="5EC3086D" w14:textId="77777777" w:rsidR="00C0190C" w:rsidRPr="00A25D4D" w:rsidRDefault="00C0190C" w:rsidP="008F13CC">
                  <w:pPr>
                    <w:jc w:val="left"/>
                  </w:pPr>
                </w:p>
              </w:tc>
            </w:tr>
            <w:tr w:rsidR="00C0190C" w:rsidRPr="00A25D4D" w14:paraId="2C78D697" w14:textId="77777777" w:rsidTr="00C0190C">
              <w:trPr>
                <w:tblHeader/>
                <w:tblCellSpacing w:w="0" w:type="dxa"/>
              </w:trPr>
              <w:tc>
                <w:tcPr>
                  <w:tcW w:w="360" w:type="dxa"/>
                  <w:hideMark/>
                </w:tcPr>
                <w:p w14:paraId="2561D95F" w14:textId="77777777" w:rsidR="00C0190C" w:rsidRPr="00A25D4D" w:rsidRDefault="00C0190C" w:rsidP="008F13CC">
                  <w:pPr>
                    <w:jc w:val="left"/>
                  </w:pPr>
                  <w:r w:rsidRPr="00A25D4D">
                    <w:t> </w:t>
                  </w:r>
                </w:p>
              </w:tc>
              <w:tc>
                <w:tcPr>
                  <w:tcW w:w="1500" w:type="dxa"/>
                  <w:hideMark/>
                </w:tcPr>
                <w:p w14:paraId="35DCD147" w14:textId="77777777" w:rsidR="00C0190C" w:rsidRPr="00A25D4D" w:rsidRDefault="00C0190C" w:rsidP="008F13CC">
                  <w:pPr>
                    <w:jc w:val="left"/>
                  </w:pPr>
                  <w:r w:rsidRPr="00A25D4D">
                    <w:t>Definitie:</w:t>
                  </w:r>
                </w:p>
              </w:tc>
              <w:tc>
                <w:tcPr>
                  <w:tcW w:w="0" w:type="auto"/>
                  <w:hideMark/>
                </w:tcPr>
                <w:p w14:paraId="73555A5F" w14:textId="77777777" w:rsidR="00C0190C" w:rsidRPr="00A25D4D" w:rsidRDefault="00C0190C" w:rsidP="008F13CC">
                  <w:pPr>
                    <w:jc w:val="left"/>
                  </w:pPr>
                  <w:r w:rsidRPr="00A25D4D">
                    <w:t xml:space="preserve">Aanvraag van gebiedsinformatie. </w:t>
                  </w:r>
                </w:p>
              </w:tc>
            </w:tr>
            <w:tr w:rsidR="00C0190C" w:rsidRPr="00A25D4D" w14:paraId="1E783E7E" w14:textId="77777777" w:rsidTr="00C0190C">
              <w:trPr>
                <w:tblHeader/>
                <w:tblCellSpacing w:w="0" w:type="dxa"/>
              </w:trPr>
              <w:tc>
                <w:tcPr>
                  <w:tcW w:w="360" w:type="dxa"/>
                  <w:hideMark/>
                </w:tcPr>
                <w:p w14:paraId="32CD1DDF" w14:textId="77777777" w:rsidR="00C0190C" w:rsidRPr="00A25D4D" w:rsidRDefault="00C0190C" w:rsidP="008F13CC">
                  <w:pPr>
                    <w:jc w:val="left"/>
                  </w:pPr>
                  <w:r w:rsidRPr="00A25D4D">
                    <w:t> </w:t>
                  </w:r>
                </w:p>
              </w:tc>
              <w:tc>
                <w:tcPr>
                  <w:tcW w:w="1500" w:type="dxa"/>
                  <w:hideMark/>
                </w:tcPr>
                <w:p w14:paraId="01FFC4A4" w14:textId="77777777" w:rsidR="00C0190C" w:rsidRPr="00A25D4D" w:rsidRDefault="00C0190C" w:rsidP="008F13CC">
                  <w:pPr>
                    <w:jc w:val="left"/>
                  </w:pPr>
                  <w:r w:rsidRPr="00A25D4D">
                    <w:t>Subtype van:</w:t>
                  </w:r>
                </w:p>
              </w:tc>
              <w:tc>
                <w:tcPr>
                  <w:tcW w:w="0" w:type="auto"/>
                  <w:hideMark/>
                </w:tcPr>
                <w:p w14:paraId="4C2765C6" w14:textId="77777777" w:rsidR="00C0190C" w:rsidRPr="00A25D4D" w:rsidRDefault="00C0190C" w:rsidP="008F13CC">
                  <w:pPr>
                    <w:jc w:val="left"/>
                  </w:pPr>
                  <w:proofErr w:type="spellStart"/>
                  <w:r w:rsidRPr="00A25D4D">
                    <w:t>IMKLBasis</w:t>
                  </w:r>
                  <w:proofErr w:type="spellEnd"/>
                </w:p>
              </w:tc>
            </w:tr>
            <w:tr w:rsidR="00C0190C" w:rsidRPr="00A25D4D" w14:paraId="30DD1DC9" w14:textId="77777777" w:rsidTr="00C0190C">
              <w:trPr>
                <w:tblHeader/>
                <w:tblCellSpacing w:w="0" w:type="dxa"/>
              </w:trPr>
              <w:tc>
                <w:tcPr>
                  <w:tcW w:w="360" w:type="dxa"/>
                  <w:hideMark/>
                </w:tcPr>
                <w:p w14:paraId="06021EED" w14:textId="77777777" w:rsidR="00C0190C" w:rsidRPr="00A25D4D" w:rsidRDefault="00C0190C" w:rsidP="008F13CC">
                  <w:pPr>
                    <w:jc w:val="left"/>
                  </w:pPr>
                  <w:r w:rsidRPr="00A25D4D">
                    <w:t> </w:t>
                  </w:r>
                </w:p>
              </w:tc>
              <w:tc>
                <w:tcPr>
                  <w:tcW w:w="1500" w:type="dxa"/>
                  <w:hideMark/>
                </w:tcPr>
                <w:p w14:paraId="1A691196" w14:textId="77777777" w:rsidR="00C0190C" w:rsidRPr="00A25D4D" w:rsidRDefault="00C0190C" w:rsidP="008F13CC">
                  <w:pPr>
                    <w:jc w:val="left"/>
                  </w:pPr>
                  <w:r w:rsidRPr="00A25D4D">
                    <w:t>Omschrijving:</w:t>
                  </w:r>
                </w:p>
              </w:tc>
              <w:tc>
                <w:tcPr>
                  <w:tcW w:w="0" w:type="auto"/>
                  <w:hideMark/>
                </w:tcPr>
                <w:p w14:paraId="4BD476C4" w14:textId="77777777" w:rsidR="00C0190C" w:rsidRPr="00A25D4D" w:rsidRDefault="00C0190C" w:rsidP="008F13CC">
                  <w:pPr>
                    <w:jc w:val="left"/>
                  </w:pPr>
                  <w:r w:rsidRPr="00A25D4D">
                    <w:t xml:space="preserve">Een gebiedsinformatie-aanvraag is een aanvraag om informatie over een bepaald gebied in het kader van een graafmelding, oriëntatieverzoek, calamiteitenmelding of de agrariërsregeling te ontvangen. </w:t>
                  </w:r>
                </w:p>
              </w:tc>
            </w:tr>
            <w:tr w:rsidR="00C0190C" w:rsidRPr="00A25D4D" w14:paraId="3C8542E3" w14:textId="77777777" w:rsidTr="00C0190C">
              <w:trPr>
                <w:tblHeader/>
                <w:tblCellSpacing w:w="0" w:type="dxa"/>
              </w:trPr>
              <w:tc>
                <w:tcPr>
                  <w:tcW w:w="360" w:type="dxa"/>
                  <w:hideMark/>
                </w:tcPr>
                <w:p w14:paraId="2DCC8708" w14:textId="77777777" w:rsidR="00C0190C" w:rsidRPr="00A25D4D" w:rsidRDefault="00C0190C" w:rsidP="008F13CC">
                  <w:pPr>
                    <w:jc w:val="left"/>
                  </w:pPr>
                  <w:r w:rsidRPr="00A25D4D">
                    <w:t> </w:t>
                  </w:r>
                </w:p>
              </w:tc>
              <w:tc>
                <w:tcPr>
                  <w:tcW w:w="1500" w:type="dxa"/>
                  <w:hideMark/>
                </w:tcPr>
                <w:p w14:paraId="1A64FDAC" w14:textId="77777777" w:rsidR="00C0190C" w:rsidRPr="00A25D4D" w:rsidRDefault="00C0190C" w:rsidP="008F13CC">
                  <w:pPr>
                    <w:jc w:val="left"/>
                  </w:pPr>
                  <w:r w:rsidRPr="00A25D4D">
                    <w:t>Stereotypes:</w:t>
                  </w:r>
                </w:p>
              </w:tc>
              <w:tc>
                <w:tcPr>
                  <w:tcW w:w="0" w:type="auto"/>
                  <w:hideMark/>
                </w:tcPr>
                <w:p w14:paraId="2F647911"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5F63E3C4" w14:textId="77777777" w:rsidR="00C0190C" w:rsidRPr="00A25D4D" w:rsidRDefault="00C0190C" w:rsidP="008F13CC">
            <w:pPr>
              <w:jc w:val="left"/>
            </w:pPr>
          </w:p>
        </w:tc>
      </w:tr>
      <w:tr w:rsidR="00C0190C" w:rsidRPr="00A25D4D" w14:paraId="5CA7549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2324163" w14:textId="77777777" w:rsidR="00C0190C" w:rsidRPr="00A25D4D" w:rsidRDefault="00C0190C" w:rsidP="008F13CC">
            <w:pPr>
              <w:jc w:val="left"/>
            </w:pPr>
            <w:r w:rsidRPr="00A25D4D">
              <w:rPr>
                <w:b/>
                <w:bCs/>
              </w:rPr>
              <w:t>Attribuut: ordernummer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343F5F7F" w14:textId="77777777" w:rsidTr="00C0190C">
              <w:trPr>
                <w:tblHeader/>
                <w:tblCellSpacing w:w="0" w:type="dxa"/>
              </w:trPr>
              <w:tc>
                <w:tcPr>
                  <w:tcW w:w="360" w:type="dxa"/>
                  <w:hideMark/>
                </w:tcPr>
                <w:p w14:paraId="1D035426" w14:textId="77777777" w:rsidR="00C0190C" w:rsidRPr="00A25D4D" w:rsidRDefault="00C0190C" w:rsidP="008F13CC">
                  <w:pPr>
                    <w:jc w:val="left"/>
                  </w:pPr>
                  <w:r w:rsidRPr="00A25D4D">
                    <w:t> </w:t>
                  </w:r>
                </w:p>
              </w:tc>
              <w:tc>
                <w:tcPr>
                  <w:tcW w:w="1500" w:type="dxa"/>
                  <w:hideMark/>
                </w:tcPr>
                <w:p w14:paraId="23BFFFD6" w14:textId="77777777" w:rsidR="00C0190C" w:rsidRPr="00A25D4D" w:rsidRDefault="00C0190C" w:rsidP="008F13CC">
                  <w:pPr>
                    <w:jc w:val="left"/>
                  </w:pPr>
                  <w:r w:rsidRPr="00A25D4D">
                    <w:t>Type:</w:t>
                  </w:r>
                </w:p>
              </w:tc>
              <w:tc>
                <w:tcPr>
                  <w:tcW w:w="0" w:type="auto"/>
                  <w:hideMark/>
                </w:tcPr>
                <w:p w14:paraId="17C679E7" w14:textId="77777777" w:rsidR="00C0190C" w:rsidRPr="00A25D4D" w:rsidRDefault="00C0190C" w:rsidP="008F13CC">
                  <w:pPr>
                    <w:jc w:val="left"/>
                  </w:pPr>
                  <w:proofErr w:type="spellStart"/>
                  <w:r w:rsidRPr="00A25D4D">
                    <w:t>CharacterString</w:t>
                  </w:r>
                  <w:proofErr w:type="spellEnd"/>
                </w:p>
              </w:tc>
            </w:tr>
            <w:tr w:rsidR="00C0190C" w:rsidRPr="00A25D4D" w14:paraId="60E93EC4" w14:textId="77777777" w:rsidTr="00C0190C">
              <w:trPr>
                <w:tblHeader/>
                <w:tblCellSpacing w:w="0" w:type="dxa"/>
              </w:trPr>
              <w:tc>
                <w:tcPr>
                  <w:tcW w:w="360" w:type="dxa"/>
                  <w:hideMark/>
                </w:tcPr>
                <w:p w14:paraId="7E3F5709" w14:textId="77777777" w:rsidR="00C0190C" w:rsidRPr="00A25D4D" w:rsidRDefault="00C0190C" w:rsidP="008F13CC">
                  <w:pPr>
                    <w:jc w:val="left"/>
                  </w:pPr>
                  <w:r w:rsidRPr="00A25D4D">
                    <w:t> </w:t>
                  </w:r>
                </w:p>
              </w:tc>
              <w:tc>
                <w:tcPr>
                  <w:tcW w:w="1500" w:type="dxa"/>
                  <w:hideMark/>
                </w:tcPr>
                <w:p w14:paraId="5EFAF48C" w14:textId="77777777" w:rsidR="00C0190C" w:rsidRPr="00A25D4D" w:rsidRDefault="00C0190C" w:rsidP="008F13CC">
                  <w:pPr>
                    <w:jc w:val="left"/>
                  </w:pPr>
                  <w:r w:rsidRPr="00A25D4D">
                    <w:t>Naam</w:t>
                  </w:r>
                </w:p>
              </w:tc>
              <w:tc>
                <w:tcPr>
                  <w:tcW w:w="0" w:type="auto"/>
                  <w:hideMark/>
                </w:tcPr>
                <w:p w14:paraId="5C847780" w14:textId="77777777" w:rsidR="00C0190C" w:rsidRPr="00A25D4D" w:rsidRDefault="00C0190C" w:rsidP="008F13CC">
                  <w:pPr>
                    <w:jc w:val="left"/>
                  </w:pPr>
                </w:p>
              </w:tc>
            </w:tr>
            <w:tr w:rsidR="00C0190C" w:rsidRPr="00A25D4D" w14:paraId="42E8F837" w14:textId="77777777" w:rsidTr="00C0190C">
              <w:trPr>
                <w:tblHeader/>
                <w:tblCellSpacing w:w="0" w:type="dxa"/>
              </w:trPr>
              <w:tc>
                <w:tcPr>
                  <w:tcW w:w="360" w:type="dxa"/>
                  <w:hideMark/>
                </w:tcPr>
                <w:p w14:paraId="6F19DA2A" w14:textId="77777777" w:rsidR="00C0190C" w:rsidRPr="00A25D4D" w:rsidRDefault="00C0190C" w:rsidP="008F13CC">
                  <w:pPr>
                    <w:jc w:val="left"/>
                  </w:pPr>
                  <w:r w:rsidRPr="00A25D4D">
                    <w:t> </w:t>
                  </w:r>
                </w:p>
              </w:tc>
              <w:tc>
                <w:tcPr>
                  <w:tcW w:w="1500" w:type="dxa"/>
                  <w:hideMark/>
                </w:tcPr>
                <w:p w14:paraId="4DD36BDA" w14:textId="77777777" w:rsidR="00C0190C" w:rsidRPr="00A25D4D" w:rsidRDefault="00C0190C" w:rsidP="008F13CC">
                  <w:pPr>
                    <w:jc w:val="left"/>
                  </w:pPr>
                  <w:r w:rsidRPr="00A25D4D">
                    <w:t>Definitie:</w:t>
                  </w:r>
                </w:p>
              </w:tc>
              <w:tc>
                <w:tcPr>
                  <w:tcW w:w="0" w:type="auto"/>
                  <w:hideMark/>
                </w:tcPr>
                <w:p w14:paraId="42DD67EE" w14:textId="77777777" w:rsidR="00C0190C" w:rsidRPr="00A25D4D" w:rsidRDefault="00C0190C" w:rsidP="008F13CC">
                  <w:pPr>
                    <w:jc w:val="left"/>
                  </w:pPr>
                  <w:r w:rsidRPr="00A25D4D">
                    <w:t xml:space="preserve">Het nummer van de verkooporder van de aanvraag zoals deze bij KLIC bekend is. </w:t>
                  </w:r>
                </w:p>
              </w:tc>
            </w:tr>
            <w:tr w:rsidR="00C0190C" w:rsidRPr="00A25D4D" w14:paraId="55ABC478" w14:textId="77777777" w:rsidTr="00C0190C">
              <w:trPr>
                <w:tblHeader/>
                <w:tblCellSpacing w:w="0" w:type="dxa"/>
              </w:trPr>
              <w:tc>
                <w:tcPr>
                  <w:tcW w:w="360" w:type="dxa"/>
                  <w:hideMark/>
                </w:tcPr>
                <w:p w14:paraId="7E873F40" w14:textId="77777777" w:rsidR="00C0190C" w:rsidRPr="00A25D4D" w:rsidRDefault="00C0190C" w:rsidP="008F13CC">
                  <w:pPr>
                    <w:jc w:val="left"/>
                  </w:pPr>
                  <w:r w:rsidRPr="00A25D4D">
                    <w:t> </w:t>
                  </w:r>
                </w:p>
              </w:tc>
              <w:tc>
                <w:tcPr>
                  <w:tcW w:w="1500" w:type="dxa"/>
                  <w:hideMark/>
                </w:tcPr>
                <w:p w14:paraId="2592825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09E583D" w14:textId="77777777" w:rsidR="00C0190C" w:rsidRPr="00A25D4D" w:rsidRDefault="00C0190C" w:rsidP="008F13CC">
                  <w:pPr>
                    <w:jc w:val="left"/>
                  </w:pPr>
                  <w:r w:rsidRPr="00A25D4D">
                    <w:t>0..1</w:t>
                  </w:r>
                </w:p>
              </w:tc>
            </w:tr>
          </w:tbl>
          <w:p w14:paraId="399D2528" w14:textId="77777777" w:rsidR="00C0190C" w:rsidRPr="00A25D4D" w:rsidRDefault="00C0190C" w:rsidP="008F13CC">
            <w:pPr>
              <w:jc w:val="left"/>
            </w:pPr>
          </w:p>
        </w:tc>
      </w:tr>
      <w:tr w:rsidR="00C0190C" w:rsidRPr="00A25D4D" w14:paraId="477CECC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A65BFCA" w14:textId="77777777" w:rsidR="00C0190C" w:rsidRPr="00A25D4D" w:rsidRDefault="00C0190C" w:rsidP="008F13CC">
            <w:pPr>
              <w:jc w:val="left"/>
            </w:pPr>
            <w:r w:rsidRPr="00A25D4D">
              <w:rPr>
                <w:b/>
                <w:bCs/>
              </w:rPr>
              <w:t>Attribuut: positienummer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6799D9EB" w14:textId="77777777" w:rsidTr="00C0190C">
              <w:trPr>
                <w:tblHeader/>
                <w:tblCellSpacing w:w="0" w:type="dxa"/>
              </w:trPr>
              <w:tc>
                <w:tcPr>
                  <w:tcW w:w="360" w:type="dxa"/>
                  <w:hideMark/>
                </w:tcPr>
                <w:p w14:paraId="4C7B5710" w14:textId="77777777" w:rsidR="00C0190C" w:rsidRPr="00A25D4D" w:rsidRDefault="00C0190C" w:rsidP="008F13CC">
                  <w:pPr>
                    <w:jc w:val="left"/>
                  </w:pPr>
                  <w:r w:rsidRPr="00A25D4D">
                    <w:lastRenderedPageBreak/>
                    <w:t> </w:t>
                  </w:r>
                </w:p>
              </w:tc>
              <w:tc>
                <w:tcPr>
                  <w:tcW w:w="1500" w:type="dxa"/>
                  <w:hideMark/>
                </w:tcPr>
                <w:p w14:paraId="32C7E0DF" w14:textId="77777777" w:rsidR="00C0190C" w:rsidRPr="00A25D4D" w:rsidRDefault="00C0190C" w:rsidP="008F13CC">
                  <w:pPr>
                    <w:jc w:val="left"/>
                  </w:pPr>
                  <w:r w:rsidRPr="00A25D4D">
                    <w:t>Type:</w:t>
                  </w:r>
                </w:p>
              </w:tc>
              <w:tc>
                <w:tcPr>
                  <w:tcW w:w="0" w:type="auto"/>
                  <w:hideMark/>
                </w:tcPr>
                <w:p w14:paraId="390A9F9B" w14:textId="77777777" w:rsidR="00C0190C" w:rsidRPr="00A25D4D" w:rsidRDefault="00C0190C" w:rsidP="008F13CC">
                  <w:pPr>
                    <w:jc w:val="left"/>
                  </w:pPr>
                  <w:proofErr w:type="spellStart"/>
                  <w:r w:rsidRPr="00A25D4D">
                    <w:t>CharacterString</w:t>
                  </w:r>
                  <w:proofErr w:type="spellEnd"/>
                </w:p>
              </w:tc>
            </w:tr>
            <w:tr w:rsidR="00C0190C" w:rsidRPr="00A25D4D" w14:paraId="177C5F74" w14:textId="77777777" w:rsidTr="00C0190C">
              <w:trPr>
                <w:tblHeader/>
                <w:tblCellSpacing w:w="0" w:type="dxa"/>
              </w:trPr>
              <w:tc>
                <w:tcPr>
                  <w:tcW w:w="360" w:type="dxa"/>
                  <w:hideMark/>
                </w:tcPr>
                <w:p w14:paraId="1449F9B2" w14:textId="77777777" w:rsidR="00C0190C" w:rsidRPr="00A25D4D" w:rsidRDefault="00C0190C" w:rsidP="008F13CC">
                  <w:pPr>
                    <w:jc w:val="left"/>
                  </w:pPr>
                  <w:r w:rsidRPr="00A25D4D">
                    <w:t> </w:t>
                  </w:r>
                </w:p>
              </w:tc>
              <w:tc>
                <w:tcPr>
                  <w:tcW w:w="1500" w:type="dxa"/>
                  <w:hideMark/>
                </w:tcPr>
                <w:p w14:paraId="74FCD5A9" w14:textId="77777777" w:rsidR="00C0190C" w:rsidRPr="00A25D4D" w:rsidRDefault="00C0190C" w:rsidP="008F13CC">
                  <w:pPr>
                    <w:jc w:val="left"/>
                  </w:pPr>
                  <w:r w:rsidRPr="00A25D4D">
                    <w:t>Naam</w:t>
                  </w:r>
                </w:p>
              </w:tc>
              <w:tc>
                <w:tcPr>
                  <w:tcW w:w="0" w:type="auto"/>
                  <w:hideMark/>
                </w:tcPr>
                <w:p w14:paraId="229DB6D9" w14:textId="77777777" w:rsidR="00C0190C" w:rsidRPr="00A25D4D" w:rsidRDefault="00C0190C" w:rsidP="008F13CC">
                  <w:pPr>
                    <w:jc w:val="left"/>
                  </w:pPr>
                </w:p>
              </w:tc>
            </w:tr>
            <w:tr w:rsidR="00C0190C" w:rsidRPr="00A25D4D" w14:paraId="55973136" w14:textId="77777777" w:rsidTr="00C0190C">
              <w:trPr>
                <w:tblHeader/>
                <w:tblCellSpacing w:w="0" w:type="dxa"/>
              </w:trPr>
              <w:tc>
                <w:tcPr>
                  <w:tcW w:w="360" w:type="dxa"/>
                  <w:hideMark/>
                </w:tcPr>
                <w:p w14:paraId="19669699" w14:textId="77777777" w:rsidR="00C0190C" w:rsidRPr="00A25D4D" w:rsidRDefault="00C0190C" w:rsidP="008F13CC">
                  <w:pPr>
                    <w:jc w:val="left"/>
                  </w:pPr>
                  <w:r w:rsidRPr="00A25D4D">
                    <w:t> </w:t>
                  </w:r>
                </w:p>
              </w:tc>
              <w:tc>
                <w:tcPr>
                  <w:tcW w:w="1500" w:type="dxa"/>
                  <w:hideMark/>
                </w:tcPr>
                <w:p w14:paraId="0FAC1A91" w14:textId="77777777" w:rsidR="00C0190C" w:rsidRPr="00A25D4D" w:rsidRDefault="00C0190C" w:rsidP="008F13CC">
                  <w:pPr>
                    <w:jc w:val="left"/>
                  </w:pPr>
                  <w:r w:rsidRPr="00A25D4D">
                    <w:t>Definitie:</w:t>
                  </w:r>
                </w:p>
              </w:tc>
              <w:tc>
                <w:tcPr>
                  <w:tcW w:w="0" w:type="auto"/>
                  <w:hideMark/>
                </w:tcPr>
                <w:p w14:paraId="5883DBE1" w14:textId="77777777" w:rsidR="00C0190C" w:rsidRPr="00A25D4D" w:rsidRDefault="00C0190C" w:rsidP="008F13CC">
                  <w:pPr>
                    <w:jc w:val="left"/>
                  </w:pPr>
                  <w:r w:rsidRPr="00A25D4D">
                    <w:t xml:space="preserve">Het regelnummer (positienummer) van de verkooporder waarbij de aanvraag van het Klic-product is vastgelegd. </w:t>
                  </w:r>
                </w:p>
              </w:tc>
            </w:tr>
            <w:tr w:rsidR="00C0190C" w:rsidRPr="00A25D4D" w14:paraId="4ACC3798" w14:textId="77777777" w:rsidTr="00C0190C">
              <w:trPr>
                <w:tblHeader/>
                <w:tblCellSpacing w:w="0" w:type="dxa"/>
              </w:trPr>
              <w:tc>
                <w:tcPr>
                  <w:tcW w:w="360" w:type="dxa"/>
                  <w:hideMark/>
                </w:tcPr>
                <w:p w14:paraId="2447C2BB" w14:textId="77777777" w:rsidR="00C0190C" w:rsidRPr="00A25D4D" w:rsidRDefault="00C0190C" w:rsidP="008F13CC">
                  <w:pPr>
                    <w:jc w:val="left"/>
                  </w:pPr>
                  <w:r w:rsidRPr="00A25D4D">
                    <w:t> </w:t>
                  </w:r>
                </w:p>
              </w:tc>
              <w:tc>
                <w:tcPr>
                  <w:tcW w:w="1500" w:type="dxa"/>
                  <w:hideMark/>
                </w:tcPr>
                <w:p w14:paraId="700638CD"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9BE0B81" w14:textId="77777777" w:rsidR="00C0190C" w:rsidRPr="00A25D4D" w:rsidRDefault="00C0190C" w:rsidP="008F13CC">
                  <w:pPr>
                    <w:jc w:val="left"/>
                  </w:pPr>
                  <w:r w:rsidRPr="00A25D4D">
                    <w:t>0..1</w:t>
                  </w:r>
                </w:p>
              </w:tc>
            </w:tr>
          </w:tbl>
          <w:p w14:paraId="177D92FF" w14:textId="77777777" w:rsidR="00C0190C" w:rsidRPr="00A25D4D" w:rsidRDefault="00C0190C" w:rsidP="008F13CC">
            <w:pPr>
              <w:jc w:val="left"/>
            </w:pPr>
          </w:p>
        </w:tc>
      </w:tr>
      <w:tr w:rsidR="00C0190C" w:rsidRPr="00A25D4D" w14:paraId="0EB0455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E941AE2" w14:textId="77777777" w:rsidR="00C0190C" w:rsidRPr="00A25D4D" w:rsidRDefault="00C0190C" w:rsidP="008F13CC">
            <w:pPr>
              <w:jc w:val="left"/>
            </w:pPr>
            <w:r w:rsidRPr="00A25D4D">
              <w:rPr>
                <w:b/>
                <w:bCs/>
              </w:rPr>
              <w:lastRenderedPageBreak/>
              <w:t xml:space="preserve">Attribuut: </w:t>
            </w:r>
            <w:proofErr w:type="spellStart"/>
            <w:r w:rsidRPr="00A25D4D">
              <w:rPr>
                <w:b/>
                <w:bCs/>
              </w:rPr>
              <w:t>klicMeldnummer</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60DFA305" w14:textId="77777777" w:rsidTr="00C0190C">
              <w:trPr>
                <w:tblHeader/>
                <w:tblCellSpacing w:w="0" w:type="dxa"/>
              </w:trPr>
              <w:tc>
                <w:tcPr>
                  <w:tcW w:w="360" w:type="dxa"/>
                  <w:hideMark/>
                </w:tcPr>
                <w:p w14:paraId="32D8175C" w14:textId="77777777" w:rsidR="00C0190C" w:rsidRPr="00A25D4D" w:rsidRDefault="00C0190C" w:rsidP="008F13CC">
                  <w:pPr>
                    <w:jc w:val="left"/>
                  </w:pPr>
                  <w:r w:rsidRPr="00A25D4D">
                    <w:t> </w:t>
                  </w:r>
                </w:p>
              </w:tc>
              <w:tc>
                <w:tcPr>
                  <w:tcW w:w="1500" w:type="dxa"/>
                  <w:hideMark/>
                </w:tcPr>
                <w:p w14:paraId="2704F44C" w14:textId="77777777" w:rsidR="00C0190C" w:rsidRPr="00A25D4D" w:rsidRDefault="00C0190C" w:rsidP="008F13CC">
                  <w:pPr>
                    <w:jc w:val="left"/>
                  </w:pPr>
                  <w:r w:rsidRPr="00A25D4D">
                    <w:t>Type:</w:t>
                  </w:r>
                </w:p>
              </w:tc>
              <w:tc>
                <w:tcPr>
                  <w:tcW w:w="0" w:type="auto"/>
                  <w:hideMark/>
                </w:tcPr>
                <w:p w14:paraId="041CD337" w14:textId="77777777" w:rsidR="00C0190C" w:rsidRPr="00A25D4D" w:rsidRDefault="00C0190C" w:rsidP="008F13CC">
                  <w:pPr>
                    <w:jc w:val="left"/>
                  </w:pPr>
                  <w:proofErr w:type="spellStart"/>
                  <w:r w:rsidRPr="00A25D4D">
                    <w:t>CharacterString</w:t>
                  </w:r>
                  <w:proofErr w:type="spellEnd"/>
                </w:p>
              </w:tc>
            </w:tr>
            <w:tr w:rsidR="00C0190C" w:rsidRPr="00A25D4D" w14:paraId="14F337FD" w14:textId="77777777" w:rsidTr="00C0190C">
              <w:trPr>
                <w:tblHeader/>
                <w:tblCellSpacing w:w="0" w:type="dxa"/>
              </w:trPr>
              <w:tc>
                <w:tcPr>
                  <w:tcW w:w="360" w:type="dxa"/>
                  <w:hideMark/>
                </w:tcPr>
                <w:p w14:paraId="7E7DDFF0" w14:textId="77777777" w:rsidR="00C0190C" w:rsidRPr="00A25D4D" w:rsidRDefault="00C0190C" w:rsidP="008F13CC">
                  <w:pPr>
                    <w:jc w:val="left"/>
                  </w:pPr>
                  <w:r w:rsidRPr="00A25D4D">
                    <w:t> </w:t>
                  </w:r>
                </w:p>
              </w:tc>
              <w:tc>
                <w:tcPr>
                  <w:tcW w:w="1500" w:type="dxa"/>
                  <w:hideMark/>
                </w:tcPr>
                <w:p w14:paraId="3E04F452" w14:textId="77777777" w:rsidR="00C0190C" w:rsidRPr="00A25D4D" w:rsidRDefault="00C0190C" w:rsidP="008F13CC">
                  <w:pPr>
                    <w:jc w:val="left"/>
                  </w:pPr>
                  <w:r w:rsidRPr="00A25D4D">
                    <w:t>Naam</w:t>
                  </w:r>
                </w:p>
              </w:tc>
              <w:tc>
                <w:tcPr>
                  <w:tcW w:w="0" w:type="auto"/>
                  <w:hideMark/>
                </w:tcPr>
                <w:p w14:paraId="5F1DCAA0" w14:textId="77777777" w:rsidR="00C0190C" w:rsidRPr="00A25D4D" w:rsidRDefault="00C0190C" w:rsidP="008F13CC">
                  <w:pPr>
                    <w:jc w:val="left"/>
                  </w:pPr>
                </w:p>
              </w:tc>
            </w:tr>
            <w:tr w:rsidR="00C0190C" w:rsidRPr="00A25D4D" w14:paraId="2AF07551" w14:textId="77777777" w:rsidTr="00C0190C">
              <w:trPr>
                <w:tblHeader/>
                <w:tblCellSpacing w:w="0" w:type="dxa"/>
              </w:trPr>
              <w:tc>
                <w:tcPr>
                  <w:tcW w:w="360" w:type="dxa"/>
                  <w:hideMark/>
                </w:tcPr>
                <w:p w14:paraId="51B7B2E9" w14:textId="77777777" w:rsidR="00C0190C" w:rsidRPr="00A25D4D" w:rsidRDefault="00C0190C" w:rsidP="008F13CC">
                  <w:pPr>
                    <w:jc w:val="left"/>
                  </w:pPr>
                  <w:r w:rsidRPr="00A25D4D">
                    <w:t> </w:t>
                  </w:r>
                </w:p>
              </w:tc>
              <w:tc>
                <w:tcPr>
                  <w:tcW w:w="1500" w:type="dxa"/>
                  <w:hideMark/>
                </w:tcPr>
                <w:p w14:paraId="0F5771DC" w14:textId="77777777" w:rsidR="00C0190C" w:rsidRPr="00A25D4D" w:rsidRDefault="00C0190C" w:rsidP="008F13CC">
                  <w:pPr>
                    <w:jc w:val="left"/>
                  </w:pPr>
                  <w:r w:rsidRPr="00A25D4D">
                    <w:t>Definitie:</w:t>
                  </w:r>
                </w:p>
              </w:tc>
              <w:tc>
                <w:tcPr>
                  <w:tcW w:w="0" w:type="auto"/>
                  <w:hideMark/>
                </w:tcPr>
                <w:p w14:paraId="28B7B6E7" w14:textId="77777777" w:rsidR="00C0190C" w:rsidRPr="00A25D4D" w:rsidRDefault="00C0190C" w:rsidP="008F13CC">
                  <w:pPr>
                    <w:jc w:val="left"/>
                  </w:pPr>
                  <w:r w:rsidRPr="00A25D4D">
                    <w:t xml:space="preserve">Een unieke identificatie die al sinds jaar en dag aan een gebiedsinformatie-aanvraag (Klic-melding) wordt toegekend en nog steeds veel in de graafsector wordt gebruikt. </w:t>
                  </w:r>
                </w:p>
              </w:tc>
            </w:tr>
            <w:tr w:rsidR="00C0190C" w:rsidRPr="00A25D4D" w14:paraId="0E33594F" w14:textId="77777777" w:rsidTr="00C0190C">
              <w:trPr>
                <w:tblHeader/>
                <w:tblCellSpacing w:w="0" w:type="dxa"/>
              </w:trPr>
              <w:tc>
                <w:tcPr>
                  <w:tcW w:w="360" w:type="dxa"/>
                  <w:hideMark/>
                </w:tcPr>
                <w:p w14:paraId="65D15D25" w14:textId="77777777" w:rsidR="00C0190C" w:rsidRPr="00A25D4D" w:rsidRDefault="00C0190C" w:rsidP="008F13CC">
                  <w:pPr>
                    <w:jc w:val="left"/>
                  </w:pPr>
                  <w:r w:rsidRPr="00A25D4D">
                    <w:t> </w:t>
                  </w:r>
                </w:p>
              </w:tc>
              <w:tc>
                <w:tcPr>
                  <w:tcW w:w="1500" w:type="dxa"/>
                  <w:hideMark/>
                </w:tcPr>
                <w:p w14:paraId="2BEF418A"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4B21098" w14:textId="77777777" w:rsidR="00C0190C" w:rsidRPr="00A25D4D" w:rsidRDefault="00C0190C" w:rsidP="008F13CC">
                  <w:pPr>
                    <w:jc w:val="left"/>
                  </w:pPr>
                  <w:r w:rsidRPr="00A25D4D">
                    <w:t>0..1</w:t>
                  </w:r>
                </w:p>
              </w:tc>
            </w:tr>
          </w:tbl>
          <w:p w14:paraId="62F5E71E" w14:textId="77777777" w:rsidR="00C0190C" w:rsidRPr="00A25D4D" w:rsidRDefault="00C0190C" w:rsidP="008F13CC">
            <w:pPr>
              <w:jc w:val="left"/>
            </w:pPr>
          </w:p>
        </w:tc>
      </w:tr>
      <w:tr w:rsidR="00C0190C" w:rsidRPr="00A25D4D" w14:paraId="728D66C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B5FD89E" w14:textId="77777777" w:rsidR="00C0190C" w:rsidRPr="00A25D4D" w:rsidRDefault="00C0190C" w:rsidP="008F13CC">
            <w:pPr>
              <w:jc w:val="left"/>
            </w:pPr>
            <w:r w:rsidRPr="00A25D4D">
              <w:rPr>
                <w:b/>
                <w:bCs/>
              </w:rPr>
              <w:t>Attribuut: aanvrager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6022F403" w14:textId="77777777" w:rsidTr="00C0190C">
              <w:trPr>
                <w:tblHeader/>
                <w:tblCellSpacing w:w="0" w:type="dxa"/>
              </w:trPr>
              <w:tc>
                <w:tcPr>
                  <w:tcW w:w="360" w:type="dxa"/>
                  <w:hideMark/>
                </w:tcPr>
                <w:p w14:paraId="4705F4F9" w14:textId="77777777" w:rsidR="00C0190C" w:rsidRPr="00A25D4D" w:rsidRDefault="00C0190C" w:rsidP="008F13CC">
                  <w:pPr>
                    <w:jc w:val="left"/>
                  </w:pPr>
                  <w:r w:rsidRPr="00A25D4D">
                    <w:t> </w:t>
                  </w:r>
                </w:p>
              </w:tc>
              <w:tc>
                <w:tcPr>
                  <w:tcW w:w="1500" w:type="dxa"/>
                  <w:hideMark/>
                </w:tcPr>
                <w:p w14:paraId="4A93CA8D" w14:textId="77777777" w:rsidR="00C0190C" w:rsidRPr="00A25D4D" w:rsidRDefault="00C0190C" w:rsidP="008F13CC">
                  <w:pPr>
                    <w:jc w:val="left"/>
                  </w:pPr>
                  <w:r w:rsidRPr="00A25D4D">
                    <w:t>Type:</w:t>
                  </w:r>
                </w:p>
              </w:tc>
              <w:tc>
                <w:tcPr>
                  <w:tcW w:w="0" w:type="auto"/>
                  <w:hideMark/>
                </w:tcPr>
                <w:p w14:paraId="22CE51C0" w14:textId="77777777" w:rsidR="00C0190C" w:rsidRPr="00A25D4D" w:rsidRDefault="00C0190C" w:rsidP="008F13CC">
                  <w:pPr>
                    <w:jc w:val="left"/>
                  </w:pPr>
                  <w:r w:rsidRPr="00A25D4D">
                    <w:t>Aanvrager</w:t>
                  </w:r>
                </w:p>
              </w:tc>
            </w:tr>
            <w:tr w:rsidR="00C0190C" w:rsidRPr="00A25D4D" w14:paraId="3F4E65F2" w14:textId="77777777" w:rsidTr="00C0190C">
              <w:trPr>
                <w:tblHeader/>
                <w:tblCellSpacing w:w="0" w:type="dxa"/>
              </w:trPr>
              <w:tc>
                <w:tcPr>
                  <w:tcW w:w="360" w:type="dxa"/>
                  <w:hideMark/>
                </w:tcPr>
                <w:p w14:paraId="37F7F8F2" w14:textId="77777777" w:rsidR="00C0190C" w:rsidRPr="00A25D4D" w:rsidRDefault="00C0190C" w:rsidP="008F13CC">
                  <w:pPr>
                    <w:jc w:val="left"/>
                  </w:pPr>
                  <w:r w:rsidRPr="00A25D4D">
                    <w:t> </w:t>
                  </w:r>
                </w:p>
              </w:tc>
              <w:tc>
                <w:tcPr>
                  <w:tcW w:w="1500" w:type="dxa"/>
                  <w:hideMark/>
                </w:tcPr>
                <w:p w14:paraId="3F163E4C" w14:textId="77777777" w:rsidR="00C0190C" w:rsidRPr="00A25D4D" w:rsidRDefault="00C0190C" w:rsidP="008F13CC">
                  <w:pPr>
                    <w:jc w:val="left"/>
                  </w:pPr>
                  <w:r w:rsidRPr="00A25D4D">
                    <w:t>Naam</w:t>
                  </w:r>
                </w:p>
              </w:tc>
              <w:tc>
                <w:tcPr>
                  <w:tcW w:w="0" w:type="auto"/>
                  <w:hideMark/>
                </w:tcPr>
                <w:p w14:paraId="5360B00B" w14:textId="77777777" w:rsidR="00C0190C" w:rsidRPr="00A25D4D" w:rsidRDefault="00C0190C" w:rsidP="008F13CC">
                  <w:pPr>
                    <w:jc w:val="left"/>
                  </w:pPr>
                </w:p>
              </w:tc>
            </w:tr>
            <w:tr w:rsidR="00C0190C" w:rsidRPr="00A25D4D" w14:paraId="692DA9B3" w14:textId="77777777" w:rsidTr="00C0190C">
              <w:trPr>
                <w:tblHeader/>
                <w:tblCellSpacing w:w="0" w:type="dxa"/>
              </w:trPr>
              <w:tc>
                <w:tcPr>
                  <w:tcW w:w="360" w:type="dxa"/>
                  <w:hideMark/>
                </w:tcPr>
                <w:p w14:paraId="3DA9C77C" w14:textId="77777777" w:rsidR="00C0190C" w:rsidRPr="00A25D4D" w:rsidRDefault="00C0190C" w:rsidP="008F13CC">
                  <w:pPr>
                    <w:jc w:val="left"/>
                  </w:pPr>
                  <w:r w:rsidRPr="00A25D4D">
                    <w:t> </w:t>
                  </w:r>
                </w:p>
              </w:tc>
              <w:tc>
                <w:tcPr>
                  <w:tcW w:w="1500" w:type="dxa"/>
                  <w:hideMark/>
                </w:tcPr>
                <w:p w14:paraId="3556C055" w14:textId="77777777" w:rsidR="00C0190C" w:rsidRPr="00A25D4D" w:rsidRDefault="00C0190C" w:rsidP="008F13CC">
                  <w:pPr>
                    <w:jc w:val="left"/>
                  </w:pPr>
                  <w:r w:rsidRPr="00A25D4D">
                    <w:t>Definitie:</w:t>
                  </w:r>
                </w:p>
              </w:tc>
              <w:tc>
                <w:tcPr>
                  <w:tcW w:w="0" w:type="auto"/>
                  <w:hideMark/>
                </w:tcPr>
                <w:p w14:paraId="5C1D4003" w14:textId="77777777" w:rsidR="00C0190C" w:rsidRPr="00A25D4D" w:rsidRDefault="00C0190C" w:rsidP="008F13CC">
                  <w:pPr>
                    <w:jc w:val="left"/>
                  </w:pPr>
                  <w:r w:rsidRPr="00A25D4D">
                    <w:t xml:space="preserve">De gegevens van de aanvrager van gebiedsinformatie. </w:t>
                  </w:r>
                </w:p>
              </w:tc>
            </w:tr>
            <w:tr w:rsidR="00C0190C" w:rsidRPr="00A25D4D" w14:paraId="283B2CB3" w14:textId="77777777" w:rsidTr="00C0190C">
              <w:trPr>
                <w:tblHeader/>
                <w:tblCellSpacing w:w="0" w:type="dxa"/>
              </w:trPr>
              <w:tc>
                <w:tcPr>
                  <w:tcW w:w="360" w:type="dxa"/>
                  <w:hideMark/>
                </w:tcPr>
                <w:p w14:paraId="17D42679" w14:textId="77777777" w:rsidR="00C0190C" w:rsidRPr="00A25D4D" w:rsidRDefault="00C0190C" w:rsidP="008F13CC">
                  <w:pPr>
                    <w:jc w:val="left"/>
                  </w:pPr>
                  <w:r w:rsidRPr="00A25D4D">
                    <w:t> </w:t>
                  </w:r>
                </w:p>
              </w:tc>
              <w:tc>
                <w:tcPr>
                  <w:tcW w:w="1500" w:type="dxa"/>
                  <w:hideMark/>
                </w:tcPr>
                <w:p w14:paraId="40D4BFC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CCD3A1D" w14:textId="77777777" w:rsidR="00C0190C" w:rsidRPr="00A25D4D" w:rsidRDefault="00C0190C" w:rsidP="008F13CC">
                  <w:pPr>
                    <w:jc w:val="left"/>
                  </w:pPr>
                  <w:r w:rsidRPr="00A25D4D">
                    <w:t>1</w:t>
                  </w:r>
                </w:p>
              </w:tc>
            </w:tr>
          </w:tbl>
          <w:p w14:paraId="012E916B" w14:textId="77777777" w:rsidR="00C0190C" w:rsidRPr="00A25D4D" w:rsidRDefault="00C0190C" w:rsidP="008F13CC">
            <w:pPr>
              <w:jc w:val="left"/>
            </w:pPr>
          </w:p>
        </w:tc>
      </w:tr>
      <w:tr w:rsidR="00C0190C" w:rsidRPr="00A25D4D" w14:paraId="5CBE975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5AD9167" w14:textId="77777777" w:rsidR="00C0190C" w:rsidRPr="00A25D4D" w:rsidRDefault="00C0190C" w:rsidP="008F13CC">
            <w:pPr>
              <w:jc w:val="left"/>
            </w:pPr>
            <w:r w:rsidRPr="00A25D4D">
              <w:rPr>
                <w:b/>
                <w:bCs/>
              </w:rPr>
              <w:t>Attribuut: referentie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557534CE" w14:textId="77777777" w:rsidTr="00C0190C">
              <w:trPr>
                <w:tblHeader/>
                <w:tblCellSpacing w:w="0" w:type="dxa"/>
              </w:trPr>
              <w:tc>
                <w:tcPr>
                  <w:tcW w:w="360" w:type="dxa"/>
                  <w:hideMark/>
                </w:tcPr>
                <w:p w14:paraId="5EAFF402" w14:textId="77777777" w:rsidR="00C0190C" w:rsidRPr="00A25D4D" w:rsidRDefault="00C0190C" w:rsidP="008F13CC">
                  <w:pPr>
                    <w:jc w:val="left"/>
                  </w:pPr>
                  <w:r w:rsidRPr="00A25D4D">
                    <w:t> </w:t>
                  </w:r>
                </w:p>
              </w:tc>
              <w:tc>
                <w:tcPr>
                  <w:tcW w:w="1500" w:type="dxa"/>
                  <w:hideMark/>
                </w:tcPr>
                <w:p w14:paraId="1F30D788" w14:textId="77777777" w:rsidR="00C0190C" w:rsidRPr="00A25D4D" w:rsidRDefault="00C0190C" w:rsidP="008F13CC">
                  <w:pPr>
                    <w:jc w:val="left"/>
                  </w:pPr>
                  <w:r w:rsidRPr="00A25D4D">
                    <w:t>Type:</w:t>
                  </w:r>
                </w:p>
              </w:tc>
              <w:tc>
                <w:tcPr>
                  <w:tcW w:w="0" w:type="auto"/>
                  <w:hideMark/>
                </w:tcPr>
                <w:p w14:paraId="2FC937FA" w14:textId="77777777" w:rsidR="00C0190C" w:rsidRPr="00A25D4D" w:rsidRDefault="00C0190C" w:rsidP="008F13CC">
                  <w:pPr>
                    <w:jc w:val="left"/>
                  </w:pPr>
                  <w:proofErr w:type="spellStart"/>
                  <w:r w:rsidRPr="00A25D4D">
                    <w:t>CharacterString</w:t>
                  </w:r>
                  <w:proofErr w:type="spellEnd"/>
                </w:p>
              </w:tc>
            </w:tr>
            <w:tr w:rsidR="00C0190C" w:rsidRPr="00A25D4D" w14:paraId="52877B20" w14:textId="77777777" w:rsidTr="00C0190C">
              <w:trPr>
                <w:tblHeader/>
                <w:tblCellSpacing w:w="0" w:type="dxa"/>
              </w:trPr>
              <w:tc>
                <w:tcPr>
                  <w:tcW w:w="360" w:type="dxa"/>
                  <w:hideMark/>
                </w:tcPr>
                <w:p w14:paraId="0C77AB84" w14:textId="77777777" w:rsidR="00C0190C" w:rsidRPr="00A25D4D" w:rsidRDefault="00C0190C" w:rsidP="008F13CC">
                  <w:pPr>
                    <w:jc w:val="left"/>
                  </w:pPr>
                  <w:r w:rsidRPr="00A25D4D">
                    <w:t> </w:t>
                  </w:r>
                </w:p>
              </w:tc>
              <w:tc>
                <w:tcPr>
                  <w:tcW w:w="1500" w:type="dxa"/>
                  <w:hideMark/>
                </w:tcPr>
                <w:p w14:paraId="65FB90E9" w14:textId="77777777" w:rsidR="00C0190C" w:rsidRPr="00A25D4D" w:rsidRDefault="00C0190C" w:rsidP="008F13CC">
                  <w:pPr>
                    <w:jc w:val="left"/>
                  </w:pPr>
                  <w:r w:rsidRPr="00A25D4D">
                    <w:t>Naam</w:t>
                  </w:r>
                </w:p>
              </w:tc>
              <w:tc>
                <w:tcPr>
                  <w:tcW w:w="0" w:type="auto"/>
                  <w:hideMark/>
                </w:tcPr>
                <w:p w14:paraId="7EF3300E" w14:textId="77777777" w:rsidR="00C0190C" w:rsidRPr="00A25D4D" w:rsidRDefault="00C0190C" w:rsidP="008F13CC">
                  <w:pPr>
                    <w:jc w:val="left"/>
                  </w:pPr>
                </w:p>
              </w:tc>
            </w:tr>
            <w:tr w:rsidR="00C0190C" w:rsidRPr="00A25D4D" w14:paraId="6951C9C6" w14:textId="77777777" w:rsidTr="00C0190C">
              <w:trPr>
                <w:tblHeader/>
                <w:tblCellSpacing w:w="0" w:type="dxa"/>
              </w:trPr>
              <w:tc>
                <w:tcPr>
                  <w:tcW w:w="360" w:type="dxa"/>
                  <w:hideMark/>
                </w:tcPr>
                <w:p w14:paraId="328B6626" w14:textId="77777777" w:rsidR="00C0190C" w:rsidRPr="00A25D4D" w:rsidRDefault="00C0190C" w:rsidP="008F13CC">
                  <w:pPr>
                    <w:jc w:val="left"/>
                  </w:pPr>
                  <w:r w:rsidRPr="00A25D4D">
                    <w:t> </w:t>
                  </w:r>
                </w:p>
              </w:tc>
              <w:tc>
                <w:tcPr>
                  <w:tcW w:w="1500" w:type="dxa"/>
                  <w:hideMark/>
                </w:tcPr>
                <w:p w14:paraId="28DA8C62" w14:textId="77777777" w:rsidR="00C0190C" w:rsidRPr="00A25D4D" w:rsidRDefault="00C0190C" w:rsidP="008F13CC">
                  <w:pPr>
                    <w:jc w:val="left"/>
                  </w:pPr>
                  <w:r w:rsidRPr="00A25D4D">
                    <w:t>Definitie:</w:t>
                  </w:r>
                </w:p>
              </w:tc>
              <w:tc>
                <w:tcPr>
                  <w:tcW w:w="0" w:type="auto"/>
                  <w:hideMark/>
                </w:tcPr>
                <w:p w14:paraId="63485781" w14:textId="77777777" w:rsidR="00C0190C" w:rsidRPr="00A25D4D" w:rsidRDefault="00C0190C" w:rsidP="008F13CC">
                  <w:pPr>
                    <w:jc w:val="left"/>
                  </w:pPr>
                  <w:r w:rsidRPr="00A25D4D">
                    <w:t xml:space="preserve">De eigen referentie die de aanvrager aan de gebiedsinformatie-aanvraag heeft gegeven. </w:t>
                  </w:r>
                </w:p>
              </w:tc>
            </w:tr>
            <w:tr w:rsidR="00C0190C" w:rsidRPr="00A25D4D" w14:paraId="7B625505" w14:textId="77777777" w:rsidTr="00C0190C">
              <w:trPr>
                <w:tblHeader/>
                <w:tblCellSpacing w:w="0" w:type="dxa"/>
              </w:trPr>
              <w:tc>
                <w:tcPr>
                  <w:tcW w:w="360" w:type="dxa"/>
                  <w:hideMark/>
                </w:tcPr>
                <w:p w14:paraId="01B6AFF0" w14:textId="77777777" w:rsidR="00C0190C" w:rsidRPr="00A25D4D" w:rsidRDefault="00C0190C" w:rsidP="008F13CC">
                  <w:pPr>
                    <w:jc w:val="left"/>
                  </w:pPr>
                  <w:r w:rsidRPr="00A25D4D">
                    <w:t> </w:t>
                  </w:r>
                </w:p>
              </w:tc>
              <w:tc>
                <w:tcPr>
                  <w:tcW w:w="1500" w:type="dxa"/>
                  <w:hideMark/>
                </w:tcPr>
                <w:p w14:paraId="5888391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D031C51" w14:textId="77777777" w:rsidR="00C0190C" w:rsidRPr="00A25D4D" w:rsidRDefault="00C0190C" w:rsidP="008F13CC">
                  <w:pPr>
                    <w:jc w:val="left"/>
                  </w:pPr>
                  <w:r w:rsidRPr="00A25D4D">
                    <w:t>0..1</w:t>
                  </w:r>
                </w:p>
              </w:tc>
            </w:tr>
          </w:tbl>
          <w:p w14:paraId="06649BED" w14:textId="77777777" w:rsidR="00C0190C" w:rsidRPr="00A25D4D" w:rsidRDefault="00C0190C" w:rsidP="008F13CC">
            <w:pPr>
              <w:jc w:val="left"/>
            </w:pPr>
          </w:p>
        </w:tc>
      </w:tr>
      <w:tr w:rsidR="00C0190C" w:rsidRPr="00A25D4D" w14:paraId="6AAAB29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6C16A1C" w14:textId="77777777" w:rsidR="00C0190C" w:rsidRPr="00A25D4D" w:rsidRDefault="00C0190C" w:rsidP="008F13CC">
            <w:pPr>
              <w:jc w:val="left"/>
            </w:pPr>
            <w:r w:rsidRPr="00A25D4D">
              <w:rPr>
                <w:b/>
                <w:bCs/>
              </w:rPr>
              <w:t>Attribuut: opdrachtgever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48F70A23" w14:textId="77777777" w:rsidTr="00C0190C">
              <w:trPr>
                <w:tblHeader/>
                <w:tblCellSpacing w:w="0" w:type="dxa"/>
              </w:trPr>
              <w:tc>
                <w:tcPr>
                  <w:tcW w:w="360" w:type="dxa"/>
                  <w:hideMark/>
                </w:tcPr>
                <w:p w14:paraId="151064CE" w14:textId="77777777" w:rsidR="00C0190C" w:rsidRPr="00A25D4D" w:rsidRDefault="00C0190C" w:rsidP="008F13CC">
                  <w:pPr>
                    <w:jc w:val="left"/>
                  </w:pPr>
                  <w:r w:rsidRPr="00A25D4D">
                    <w:t> </w:t>
                  </w:r>
                </w:p>
              </w:tc>
              <w:tc>
                <w:tcPr>
                  <w:tcW w:w="1500" w:type="dxa"/>
                  <w:hideMark/>
                </w:tcPr>
                <w:p w14:paraId="30F7E1E4" w14:textId="77777777" w:rsidR="00C0190C" w:rsidRPr="00A25D4D" w:rsidRDefault="00C0190C" w:rsidP="008F13CC">
                  <w:pPr>
                    <w:jc w:val="left"/>
                  </w:pPr>
                  <w:r w:rsidRPr="00A25D4D">
                    <w:t>Type:</w:t>
                  </w:r>
                </w:p>
              </w:tc>
              <w:tc>
                <w:tcPr>
                  <w:tcW w:w="0" w:type="auto"/>
                  <w:hideMark/>
                </w:tcPr>
                <w:p w14:paraId="30A1C45E" w14:textId="77777777" w:rsidR="00C0190C" w:rsidRPr="00A25D4D" w:rsidRDefault="00C0190C" w:rsidP="008F13CC">
                  <w:pPr>
                    <w:jc w:val="left"/>
                  </w:pPr>
                  <w:r w:rsidRPr="00A25D4D">
                    <w:t>Opdrachtgever</w:t>
                  </w:r>
                </w:p>
              </w:tc>
            </w:tr>
            <w:tr w:rsidR="00C0190C" w:rsidRPr="00A25D4D" w14:paraId="68F13CF1" w14:textId="77777777" w:rsidTr="00C0190C">
              <w:trPr>
                <w:tblHeader/>
                <w:tblCellSpacing w:w="0" w:type="dxa"/>
              </w:trPr>
              <w:tc>
                <w:tcPr>
                  <w:tcW w:w="360" w:type="dxa"/>
                  <w:hideMark/>
                </w:tcPr>
                <w:p w14:paraId="484CBF33" w14:textId="77777777" w:rsidR="00C0190C" w:rsidRPr="00A25D4D" w:rsidRDefault="00C0190C" w:rsidP="008F13CC">
                  <w:pPr>
                    <w:jc w:val="left"/>
                  </w:pPr>
                  <w:r w:rsidRPr="00A25D4D">
                    <w:t> </w:t>
                  </w:r>
                </w:p>
              </w:tc>
              <w:tc>
                <w:tcPr>
                  <w:tcW w:w="1500" w:type="dxa"/>
                  <w:hideMark/>
                </w:tcPr>
                <w:p w14:paraId="434FE33D" w14:textId="77777777" w:rsidR="00C0190C" w:rsidRPr="00A25D4D" w:rsidRDefault="00C0190C" w:rsidP="008F13CC">
                  <w:pPr>
                    <w:jc w:val="left"/>
                  </w:pPr>
                  <w:r w:rsidRPr="00A25D4D">
                    <w:t>Naam</w:t>
                  </w:r>
                </w:p>
              </w:tc>
              <w:tc>
                <w:tcPr>
                  <w:tcW w:w="0" w:type="auto"/>
                  <w:hideMark/>
                </w:tcPr>
                <w:p w14:paraId="6ACD8196" w14:textId="77777777" w:rsidR="00C0190C" w:rsidRPr="00A25D4D" w:rsidRDefault="00C0190C" w:rsidP="008F13CC">
                  <w:pPr>
                    <w:jc w:val="left"/>
                  </w:pPr>
                </w:p>
              </w:tc>
            </w:tr>
            <w:tr w:rsidR="00C0190C" w:rsidRPr="00A25D4D" w14:paraId="2F31CEB2" w14:textId="77777777" w:rsidTr="00C0190C">
              <w:trPr>
                <w:tblHeader/>
                <w:tblCellSpacing w:w="0" w:type="dxa"/>
              </w:trPr>
              <w:tc>
                <w:tcPr>
                  <w:tcW w:w="360" w:type="dxa"/>
                  <w:hideMark/>
                </w:tcPr>
                <w:p w14:paraId="09BBE7A9" w14:textId="77777777" w:rsidR="00C0190C" w:rsidRPr="00A25D4D" w:rsidRDefault="00C0190C" w:rsidP="008F13CC">
                  <w:pPr>
                    <w:jc w:val="left"/>
                  </w:pPr>
                  <w:r w:rsidRPr="00A25D4D">
                    <w:t> </w:t>
                  </w:r>
                </w:p>
              </w:tc>
              <w:tc>
                <w:tcPr>
                  <w:tcW w:w="1500" w:type="dxa"/>
                  <w:hideMark/>
                </w:tcPr>
                <w:p w14:paraId="08B2E669" w14:textId="77777777" w:rsidR="00C0190C" w:rsidRPr="00A25D4D" w:rsidRDefault="00C0190C" w:rsidP="008F13CC">
                  <w:pPr>
                    <w:jc w:val="left"/>
                  </w:pPr>
                  <w:r w:rsidRPr="00A25D4D">
                    <w:t>Definitie:</w:t>
                  </w:r>
                </w:p>
              </w:tc>
              <w:tc>
                <w:tcPr>
                  <w:tcW w:w="0" w:type="auto"/>
                  <w:hideMark/>
                </w:tcPr>
                <w:p w14:paraId="523DFD78" w14:textId="77777777" w:rsidR="00C0190C" w:rsidRPr="00A25D4D" w:rsidRDefault="00C0190C" w:rsidP="008F13CC">
                  <w:pPr>
                    <w:jc w:val="left"/>
                  </w:pPr>
                  <w:r w:rsidRPr="00A25D4D">
                    <w:t xml:space="preserve">Gegevens van de opdrachtgever voor de aanvraag van gebiedsinformatie. </w:t>
                  </w:r>
                </w:p>
              </w:tc>
            </w:tr>
            <w:tr w:rsidR="00C0190C" w:rsidRPr="00A25D4D" w14:paraId="3745FF64" w14:textId="77777777" w:rsidTr="00C0190C">
              <w:trPr>
                <w:tblHeader/>
                <w:tblCellSpacing w:w="0" w:type="dxa"/>
              </w:trPr>
              <w:tc>
                <w:tcPr>
                  <w:tcW w:w="360" w:type="dxa"/>
                  <w:hideMark/>
                </w:tcPr>
                <w:p w14:paraId="24D33DEF" w14:textId="77777777" w:rsidR="00C0190C" w:rsidRPr="00A25D4D" w:rsidRDefault="00C0190C" w:rsidP="008F13CC">
                  <w:pPr>
                    <w:jc w:val="left"/>
                  </w:pPr>
                  <w:r w:rsidRPr="00A25D4D">
                    <w:t> </w:t>
                  </w:r>
                </w:p>
              </w:tc>
              <w:tc>
                <w:tcPr>
                  <w:tcW w:w="1500" w:type="dxa"/>
                  <w:hideMark/>
                </w:tcPr>
                <w:p w14:paraId="56FBC74D"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419A7C5" w14:textId="77777777" w:rsidR="00C0190C" w:rsidRPr="00A25D4D" w:rsidRDefault="00C0190C" w:rsidP="008F13CC">
                  <w:pPr>
                    <w:jc w:val="left"/>
                  </w:pPr>
                  <w:r w:rsidRPr="00A25D4D">
                    <w:t>0..1</w:t>
                  </w:r>
                </w:p>
              </w:tc>
            </w:tr>
          </w:tbl>
          <w:p w14:paraId="13637C78" w14:textId="77777777" w:rsidR="00C0190C" w:rsidRPr="00A25D4D" w:rsidRDefault="00C0190C" w:rsidP="008F13CC">
            <w:pPr>
              <w:jc w:val="left"/>
            </w:pPr>
          </w:p>
        </w:tc>
      </w:tr>
      <w:tr w:rsidR="00C0190C" w:rsidRPr="00A25D4D" w14:paraId="618F9F8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192A1D3" w14:textId="77777777" w:rsidR="00C0190C" w:rsidRPr="00A25D4D" w:rsidRDefault="00C0190C" w:rsidP="008F13CC">
            <w:pPr>
              <w:jc w:val="left"/>
            </w:pPr>
            <w:r w:rsidRPr="00A25D4D">
              <w:rPr>
                <w:b/>
                <w:bCs/>
              </w:rPr>
              <w:t xml:space="preserve">Attribuut: </w:t>
            </w:r>
            <w:proofErr w:type="spellStart"/>
            <w:r w:rsidRPr="00A25D4D">
              <w:rPr>
                <w:b/>
                <w:bCs/>
              </w:rPr>
              <w:t>aanvraagSoort</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41E4D43E" w14:textId="77777777" w:rsidTr="00C0190C">
              <w:trPr>
                <w:tblHeader/>
                <w:tblCellSpacing w:w="0" w:type="dxa"/>
              </w:trPr>
              <w:tc>
                <w:tcPr>
                  <w:tcW w:w="360" w:type="dxa"/>
                  <w:hideMark/>
                </w:tcPr>
                <w:p w14:paraId="6156FA5C" w14:textId="77777777" w:rsidR="00C0190C" w:rsidRPr="00A25D4D" w:rsidRDefault="00C0190C" w:rsidP="008F13CC">
                  <w:pPr>
                    <w:jc w:val="left"/>
                  </w:pPr>
                  <w:r w:rsidRPr="00A25D4D">
                    <w:t> </w:t>
                  </w:r>
                </w:p>
              </w:tc>
              <w:tc>
                <w:tcPr>
                  <w:tcW w:w="1500" w:type="dxa"/>
                  <w:hideMark/>
                </w:tcPr>
                <w:p w14:paraId="60CF8C0A" w14:textId="77777777" w:rsidR="00C0190C" w:rsidRPr="00A25D4D" w:rsidRDefault="00C0190C" w:rsidP="008F13CC">
                  <w:pPr>
                    <w:jc w:val="left"/>
                  </w:pPr>
                  <w:r w:rsidRPr="00A25D4D">
                    <w:t>Type:</w:t>
                  </w:r>
                </w:p>
              </w:tc>
              <w:tc>
                <w:tcPr>
                  <w:tcW w:w="0" w:type="auto"/>
                  <w:hideMark/>
                </w:tcPr>
                <w:p w14:paraId="153C35B3" w14:textId="77777777" w:rsidR="00C0190C" w:rsidRPr="00A25D4D" w:rsidRDefault="00C0190C" w:rsidP="008F13CC">
                  <w:pPr>
                    <w:jc w:val="left"/>
                  </w:pPr>
                  <w:proofErr w:type="spellStart"/>
                  <w:r w:rsidRPr="00A25D4D">
                    <w:t>AanvraagSoortValue</w:t>
                  </w:r>
                  <w:proofErr w:type="spellEnd"/>
                </w:p>
              </w:tc>
            </w:tr>
            <w:tr w:rsidR="00C0190C" w:rsidRPr="00A25D4D" w14:paraId="27CF31C0" w14:textId="77777777" w:rsidTr="00C0190C">
              <w:trPr>
                <w:tblHeader/>
                <w:tblCellSpacing w:w="0" w:type="dxa"/>
              </w:trPr>
              <w:tc>
                <w:tcPr>
                  <w:tcW w:w="360" w:type="dxa"/>
                  <w:hideMark/>
                </w:tcPr>
                <w:p w14:paraId="02AF1B8E" w14:textId="77777777" w:rsidR="00C0190C" w:rsidRPr="00A25D4D" w:rsidRDefault="00C0190C" w:rsidP="008F13CC">
                  <w:pPr>
                    <w:jc w:val="left"/>
                  </w:pPr>
                  <w:r w:rsidRPr="00A25D4D">
                    <w:t> </w:t>
                  </w:r>
                </w:p>
              </w:tc>
              <w:tc>
                <w:tcPr>
                  <w:tcW w:w="1500" w:type="dxa"/>
                  <w:hideMark/>
                </w:tcPr>
                <w:p w14:paraId="12C0BF93" w14:textId="77777777" w:rsidR="00C0190C" w:rsidRPr="00A25D4D" w:rsidRDefault="00C0190C" w:rsidP="008F13CC">
                  <w:pPr>
                    <w:jc w:val="left"/>
                  </w:pPr>
                  <w:r w:rsidRPr="00A25D4D">
                    <w:t>Naam</w:t>
                  </w:r>
                </w:p>
              </w:tc>
              <w:tc>
                <w:tcPr>
                  <w:tcW w:w="0" w:type="auto"/>
                  <w:hideMark/>
                </w:tcPr>
                <w:p w14:paraId="07822B99" w14:textId="77777777" w:rsidR="00C0190C" w:rsidRPr="00A25D4D" w:rsidRDefault="00C0190C" w:rsidP="008F13CC">
                  <w:pPr>
                    <w:jc w:val="left"/>
                  </w:pPr>
                </w:p>
              </w:tc>
            </w:tr>
            <w:tr w:rsidR="00C0190C" w:rsidRPr="00A25D4D" w14:paraId="02ACF478" w14:textId="77777777" w:rsidTr="00C0190C">
              <w:trPr>
                <w:tblHeader/>
                <w:tblCellSpacing w:w="0" w:type="dxa"/>
              </w:trPr>
              <w:tc>
                <w:tcPr>
                  <w:tcW w:w="360" w:type="dxa"/>
                  <w:hideMark/>
                </w:tcPr>
                <w:p w14:paraId="52B449D2" w14:textId="77777777" w:rsidR="00C0190C" w:rsidRPr="00A25D4D" w:rsidRDefault="00C0190C" w:rsidP="008F13CC">
                  <w:pPr>
                    <w:jc w:val="left"/>
                  </w:pPr>
                  <w:r w:rsidRPr="00A25D4D">
                    <w:t> </w:t>
                  </w:r>
                </w:p>
              </w:tc>
              <w:tc>
                <w:tcPr>
                  <w:tcW w:w="1500" w:type="dxa"/>
                  <w:hideMark/>
                </w:tcPr>
                <w:p w14:paraId="6980EA88" w14:textId="77777777" w:rsidR="00C0190C" w:rsidRPr="00A25D4D" w:rsidRDefault="00C0190C" w:rsidP="008F13CC">
                  <w:pPr>
                    <w:jc w:val="left"/>
                  </w:pPr>
                  <w:r w:rsidRPr="00A25D4D">
                    <w:t>Definitie:</w:t>
                  </w:r>
                </w:p>
              </w:tc>
              <w:tc>
                <w:tcPr>
                  <w:tcW w:w="0" w:type="auto"/>
                  <w:hideMark/>
                </w:tcPr>
                <w:p w14:paraId="11B25D2B" w14:textId="77777777" w:rsidR="00C0190C" w:rsidRPr="00A25D4D" w:rsidRDefault="00C0190C" w:rsidP="008F13CC">
                  <w:pPr>
                    <w:jc w:val="left"/>
                  </w:pPr>
                  <w:r w:rsidRPr="00A25D4D">
                    <w:t xml:space="preserve">Soort gebiedsinformatie-aanvraag. </w:t>
                  </w:r>
                </w:p>
              </w:tc>
            </w:tr>
            <w:tr w:rsidR="00C0190C" w:rsidRPr="00A25D4D" w14:paraId="41C8BAC5" w14:textId="77777777" w:rsidTr="00C0190C">
              <w:trPr>
                <w:tblHeader/>
                <w:tblCellSpacing w:w="0" w:type="dxa"/>
              </w:trPr>
              <w:tc>
                <w:tcPr>
                  <w:tcW w:w="360" w:type="dxa"/>
                  <w:hideMark/>
                </w:tcPr>
                <w:p w14:paraId="402B5BC3" w14:textId="77777777" w:rsidR="00C0190C" w:rsidRPr="00A25D4D" w:rsidRDefault="00C0190C" w:rsidP="008F13CC">
                  <w:pPr>
                    <w:jc w:val="left"/>
                  </w:pPr>
                  <w:r w:rsidRPr="00A25D4D">
                    <w:t> </w:t>
                  </w:r>
                </w:p>
              </w:tc>
              <w:tc>
                <w:tcPr>
                  <w:tcW w:w="1500" w:type="dxa"/>
                  <w:hideMark/>
                </w:tcPr>
                <w:p w14:paraId="5A6C1C36"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0832255" w14:textId="77777777" w:rsidR="00C0190C" w:rsidRPr="00A25D4D" w:rsidRDefault="00C0190C" w:rsidP="008F13CC">
                  <w:pPr>
                    <w:jc w:val="left"/>
                  </w:pPr>
                  <w:r w:rsidRPr="00A25D4D">
                    <w:t>1</w:t>
                  </w:r>
                </w:p>
              </w:tc>
            </w:tr>
          </w:tbl>
          <w:p w14:paraId="4CB1F1A2" w14:textId="77777777" w:rsidR="00C0190C" w:rsidRPr="00A25D4D" w:rsidRDefault="00C0190C" w:rsidP="008F13CC">
            <w:pPr>
              <w:jc w:val="left"/>
            </w:pPr>
          </w:p>
        </w:tc>
      </w:tr>
      <w:tr w:rsidR="006B3319" w:rsidRPr="00A25D4D" w14:paraId="54511AF0" w14:textId="77777777" w:rsidTr="00C0190C">
        <w:trPr>
          <w:tblCellSpacing w:w="0" w:type="dxa"/>
          <w:ins w:id="309" w:author="Paul Janssen" w:date="2020-06-10T17:16:00Z"/>
        </w:trPr>
        <w:tc>
          <w:tcPr>
            <w:tcW w:w="0" w:type="auto"/>
            <w:tcBorders>
              <w:top w:val="outset" w:sz="6" w:space="0" w:color="auto"/>
              <w:left w:val="outset" w:sz="6" w:space="0" w:color="auto"/>
              <w:bottom w:val="outset" w:sz="6" w:space="0" w:color="auto"/>
              <w:right w:val="outset" w:sz="6" w:space="0" w:color="auto"/>
            </w:tcBorders>
          </w:tcPr>
          <w:p w14:paraId="77C92236" w14:textId="060C71F8" w:rsidR="006B3319" w:rsidRPr="00A25D4D" w:rsidRDefault="006B3319" w:rsidP="006B3319">
            <w:pPr>
              <w:jc w:val="left"/>
              <w:rPr>
                <w:ins w:id="310" w:author="Paul Janssen" w:date="2020-06-10T17:16:00Z"/>
              </w:rPr>
            </w:pPr>
            <w:ins w:id="311" w:author="Paul Janssen" w:date="2020-06-10T17:16:00Z">
              <w:r w:rsidRPr="00A25D4D">
                <w:rPr>
                  <w:b/>
                  <w:bCs/>
                </w:rPr>
                <w:t xml:space="preserve">Attribuut: </w:t>
              </w:r>
              <w:proofErr w:type="spellStart"/>
              <w:r w:rsidRPr="006B3319">
                <w:rPr>
                  <w:b/>
                  <w:bCs/>
                </w:rPr>
                <w:t>voorbereidingCoordinatieCivieleWerken</w:t>
              </w:r>
              <w:proofErr w:type="spellEnd"/>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6B3319" w:rsidRPr="00A25D4D" w14:paraId="38793942" w14:textId="77777777" w:rsidTr="004C0A21">
              <w:trPr>
                <w:tblHeader/>
                <w:tblCellSpacing w:w="0" w:type="dxa"/>
                <w:ins w:id="312" w:author="Paul Janssen" w:date="2020-06-10T17:16:00Z"/>
              </w:trPr>
              <w:tc>
                <w:tcPr>
                  <w:tcW w:w="360" w:type="dxa"/>
                  <w:hideMark/>
                </w:tcPr>
                <w:p w14:paraId="7A327809" w14:textId="77777777" w:rsidR="006B3319" w:rsidRPr="00A25D4D" w:rsidRDefault="006B3319" w:rsidP="006B3319">
                  <w:pPr>
                    <w:jc w:val="left"/>
                    <w:rPr>
                      <w:ins w:id="313" w:author="Paul Janssen" w:date="2020-06-10T17:16:00Z"/>
                    </w:rPr>
                  </w:pPr>
                  <w:ins w:id="314" w:author="Paul Janssen" w:date="2020-06-10T17:16:00Z">
                    <w:r w:rsidRPr="00A25D4D">
                      <w:t> </w:t>
                    </w:r>
                  </w:ins>
                </w:p>
              </w:tc>
              <w:tc>
                <w:tcPr>
                  <w:tcW w:w="1500" w:type="dxa"/>
                  <w:hideMark/>
                </w:tcPr>
                <w:p w14:paraId="7D33EC60" w14:textId="77777777" w:rsidR="006B3319" w:rsidRPr="00A25D4D" w:rsidRDefault="006B3319" w:rsidP="006B3319">
                  <w:pPr>
                    <w:jc w:val="left"/>
                    <w:rPr>
                      <w:ins w:id="315" w:author="Paul Janssen" w:date="2020-06-10T17:16:00Z"/>
                    </w:rPr>
                  </w:pPr>
                  <w:ins w:id="316" w:author="Paul Janssen" w:date="2020-06-10T17:16:00Z">
                    <w:r w:rsidRPr="00A25D4D">
                      <w:t>Type:</w:t>
                    </w:r>
                  </w:ins>
                </w:p>
              </w:tc>
              <w:tc>
                <w:tcPr>
                  <w:tcW w:w="0" w:type="auto"/>
                  <w:hideMark/>
                </w:tcPr>
                <w:p w14:paraId="4C00097F" w14:textId="47723A1A" w:rsidR="006B3319" w:rsidRPr="00A25D4D" w:rsidRDefault="006B3319" w:rsidP="006B3319">
                  <w:pPr>
                    <w:jc w:val="left"/>
                    <w:rPr>
                      <w:ins w:id="317" w:author="Paul Janssen" w:date="2020-06-10T17:16:00Z"/>
                    </w:rPr>
                  </w:pPr>
                  <w:proofErr w:type="spellStart"/>
                  <w:ins w:id="318" w:author="Paul Janssen" w:date="2020-06-10T17:17:00Z">
                    <w:r>
                      <w:t>Boolean</w:t>
                    </w:r>
                  </w:ins>
                  <w:proofErr w:type="spellEnd"/>
                </w:p>
              </w:tc>
            </w:tr>
            <w:tr w:rsidR="006B3319" w:rsidRPr="00A25D4D" w14:paraId="1778FCD6" w14:textId="77777777" w:rsidTr="004C0A21">
              <w:trPr>
                <w:tblHeader/>
                <w:tblCellSpacing w:w="0" w:type="dxa"/>
                <w:ins w:id="319" w:author="Paul Janssen" w:date="2020-06-10T17:16:00Z"/>
              </w:trPr>
              <w:tc>
                <w:tcPr>
                  <w:tcW w:w="360" w:type="dxa"/>
                  <w:hideMark/>
                </w:tcPr>
                <w:p w14:paraId="1D9676F0" w14:textId="77777777" w:rsidR="006B3319" w:rsidRPr="00A25D4D" w:rsidRDefault="006B3319" w:rsidP="006B3319">
                  <w:pPr>
                    <w:jc w:val="left"/>
                    <w:rPr>
                      <w:ins w:id="320" w:author="Paul Janssen" w:date="2020-06-10T17:16:00Z"/>
                    </w:rPr>
                  </w:pPr>
                  <w:ins w:id="321" w:author="Paul Janssen" w:date="2020-06-10T17:16:00Z">
                    <w:r w:rsidRPr="00A25D4D">
                      <w:t> </w:t>
                    </w:r>
                  </w:ins>
                </w:p>
              </w:tc>
              <w:tc>
                <w:tcPr>
                  <w:tcW w:w="1500" w:type="dxa"/>
                  <w:hideMark/>
                </w:tcPr>
                <w:p w14:paraId="305DA67C" w14:textId="77777777" w:rsidR="006B3319" w:rsidRPr="00A25D4D" w:rsidRDefault="006B3319" w:rsidP="006B3319">
                  <w:pPr>
                    <w:jc w:val="left"/>
                    <w:rPr>
                      <w:ins w:id="322" w:author="Paul Janssen" w:date="2020-06-10T17:16:00Z"/>
                    </w:rPr>
                  </w:pPr>
                  <w:ins w:id="323" w:author="Paul Janssen" w:date="2020-06-10T17:16:00Z">
                    <w:r w:rsidRPr="00A25D4D">
                      <w:t>Naam</w:t>
                    </w:r>
                  </w:ins>
                </w:p>
              </w:tc>
              <w:tc>
                <w:tcPr>
                  <w:tcW w:w="0" w:type="auto"/>
                  <w:hideMark/>
                </w:tcPr>
                <w:p w14:paraId="13C8BFF6" w14:textId="77777777" w:rsidR="006B3319" w:rsidRPr="00A25D4D" w:rsidRDefault="006B3319" w:rsidP="006B3319">
                  <w:pPr>
                    <w:jc w:val="left"/>
                    <w:rPr>
                      <w:ins w:id="324" w:author="Paul Janssen" w:date="2020-06-10T17:16:00Z"/>
                    </w:rPr>
                  </w:pPr>
                </w:p>
              </w:tc>
            </w:tr>
            <w:tr w:rsidR="006B3319" w:rsidRPr="00A25D4D" w14:paraId="36943E52" w14:textId="77777777" w:rsidTr="004C0A21">
              <w:trPr>
                <w:tblHeader/>
                <w:tblCellSpacing w:w="0" w:type="dxa"/>
                <w:ins w:id="325" w:author="Paul Janssen" w:date="2020-06-10T17:16:00Z"/>
              </w:trPr>
              <w:tc>
                <w:tcPr>
                  <w:tcW w:w="360" w:type="dxa"/>
                  <w:hideMark/>
                </w:tcPr>
                <w:p w14:paraId="178867A0" w14:textId="77777777" w:rsidR="006B3319" w:rsidRPr="00A25D4D" w:rsidRDefault="006B3319" w:rsidP="006B3319">
                  <w:pPr>
                    <w:jc w:val="left"/>
                    <w:rPr>
                      <w:ins w:id="326" w:author="Paul Janssen" w:date="2020-06-10T17:16:00Z"/>
                    </w:rPr>
                  </w:pPr>
                  <w:ins w:id="327" w:author="Paul Janssen" w:date="2020-06-10T17:16:00Z">
                    <w:r w:rsidRPr="00A25D4D">
                      <w:t> </w:t>
                    </w:r>
                  </w:ins>
                </w:p>
              </w:tc>
              <w:tc>
                <w:tcPr>
                  <w:tcW w:w="1500" w:type="dxa"/>
                  <w:hideMark/>
                </w:tcPr>
                <w:p w14:paraId="66FC1C58" w14:textId="77777777" w:rsidR="006B3319" w:rsidRPr="00A25D4D" w:rsidRDefault="006B3319" w:rsidP="006B3319">
                  <w:pPr>
                    <w:jc w:val="left"/>
                    <w:rPr>
                      <w:ins w:id="328" w:author="Paul Janssen" w:date="2020-06-10T17:16:00Z"/>
                    </w:rPr>
                  </w:pPr>
                  <w:ins w:id="329" w:author="Paul Janssen" w:date="2020-06-10T17:16:00Z">
                    <w:r w:rsidRPr="00A25D4D">
                      <w:t>Definitie:</w:t>
                    </w:r>
                  </w:ins>
                </w:p>
              </w:tc>
              <w:tc>
                <w:tcPr>
                  <w:tcW w:w="0" w:type="auto"/>
                  <w:hideMark/>
                </w:tcPr>
                <w:p w14:paraId="70D85726" w14:textId="1467F6BD" w:rsidR="006B3319" w:rsidRPr="006B3319" w:rsidRDefault="006B3319">
                  <w:pPr>
                    <w:autoSpaceDE w:val="0"/>
                    <w:autoSpaceDN w:val="0"/>
                    <w:adjustRightInd w:val="0"/>
                    <w:spacing w:after="80" w:line="240" w:lineRule="auto"/>
                    <w:jc w:val="left"/>
                    <w:rPr>
                      <w:ins w:id="330" w:author="Paul Janssen" w:date="2020-06-10T17:16:00Z"/>
                      <w:rFonts w:ascii="Calibri" w:hAnsi="Calibri" w:cs="Calibri"/>
                      <w:sz w:val="20"/>
                      <w:szCs w:val="20"/>
                      <w:rPrChange w:id="331" w:author="Paul Janssen" w:date="2020-06-10T17:18:00Z">
                        <w:rPr>
                          <w:ins w:id="332" w:author="Paul Janssen" w:date="2020-06-10T17:16:00Z"/>
                        </w:rPr>
                      </w:rPrChange>
                    </w:rPr>
                    <w:pPrChange w:id="333" w:author="Paul Janssen" w:date="2020-06-10T17:18:00Z">
                      <w:pPr>
                        <w:jc w:val="left"/>
                      </w:pPr>
                    </w:pPrChange>
                  </w:pPr>
                  <w:ins w:id="334" w:author="Paul Janssen" w:date="2020-06-10T17:18:00Z">
                    <w:r w:rsidRPr="006B3319">
                      <w:rPr>
                        <w:rFonts w:ascii="Calibri" w:hAnsi="Calibri" w:cs="Calibri"/>
                        <w:sz w:val="20"/>
                        <w:szCs w:val="20"/>
                      </w:rPr>
                      <w:t>Oriëntatieverzoek door telecomaanbieder ter voorbereiding op een verzoek tot coördinatie van civiele werken.</w:t>
                    </w:r>
                  </w:ins>
                </w:p>
              </w:tc>
            </w:tr>
            <w:tr w:rsidR="006B3319" w:rsidRPr="00A25D4D" w14:paraId="1BD026F4" w14:textId="77777777" w:rsidTr="004C0A21">
              <w:trPr>
                <w:tblHeader/>
                <w:tblCellSpacing w:w="0" w:type="dxa"/>
                <w:ins w:id="335" w:author="Paul Janssen" w:date="2020-06-10T17:16:00Z"/>
              </w:trPr>
              <w:tc>
                <w:tcPr>
                  <w:tcW w:w="360" w:type="dxa"/>
                  <w:hideMark/>
                </w:tcPr>
                <w:p w14:paraId="7027B0D2" w14:textId="77777777" w:rsidR="006B3319" w:rsidRPr="00A25D4D" w:rsidRDefault="006B3319" w:rsidP="006B3319">
                  <w:pPr>
                    <w:jc w:val="left"/>
                    <w:rPr>
                      <w:ins w:id="336" w:author="Paul Janssen" w:date="2020-06-10T17:16:00Z"/>
                    </w:rPr>
                  </w:pPr>
                  <w:ins w:id="337" w:author="Paul Janssen" w:date="2020-06-10T17:16:00Z">
                    <w:r w:rsidRPr="00A25D4D">
                      <w:t> </w:t>
                    </w:r>
                  </w:ins>
                </w:p>
              </w:tc>
              <w:tc>
                <w:tcPr>
                  <w:tcW w:w="1500" w:type="dxa"/>
                  <w:hideMark/>
                </w:tcPr>
                <w:p w14:paraId="3DB74ABF" w14:textId="77777777" w:rsidR="006B3319" w:rsidRPr="00A25D4D" w:rsidRDefault="006B3319" w:rsidP="006B3319">
                  <w:pPr>
                    <w:jc w:val="left"/>
                    <w:rPr>
                      <w:ins w:id="338" w:author="Paul Janssen" w:date="2020-06-10T17:16:00Z"/>
                    </w:rPr>
                  </w:pPr>
                  <w:proofErr w:type="spellStart"/>
                  <w:ins w:id="339" w:author="Paul Janssen" w:date="2020-06-10T17:16:00Z">
                    <w:r w:rsidRPr="00A25D4D">
                      <w:t>Multipliciteit</w:t>
                    </w:r>
                    <w:proofErr w:type="spellEnd"/>
                    <w:r w:rsidRPr="00A25D4D">
                      <w:t>:</w:t>
                    </w:r>
                  </w:ins>
                </w:p>
              </w:tc>
              <w:tc>
                <w:tcPr>
                  <w:tcW w:w="0" w:type="auto"/>
                  <w:hideMark/>
                </w:tcPr>
                <w:p w14:paraId="3BBB4EF0" w14:textId="7E446239" w:rsidR="006B3319" w:rsidRPr="00A25D4D" w:rsidRDefault="006B3319" w:rsidP="006B3319">
                  <w:pPr>
                    <w:jc w:val="left"/>
                    <w:rPr>
                      <w:ins w:id="340" w:author="Paul Janssen" w:date="2020-06-10T17:16:00Z"/>
                    </w:rPr>
                  </w:pPr>
                  <w:ins w:id="341" w:author="Paul Janssen" w:date="2020-06-10T17:17:00Z">
                    <w:r>
                      <w:t>0..</w:t>
                    </w:r>
                  </w:ins>
                  <w:ins w:id="342" w:author="Paul Janssen" w:date="2020-06-10T17:16:00Z">
                    <w:r w:rsidRPr="00A25D4D">
                      <w:t>1</w:t>
                    </w:r>
                  </w:ins>
                </w:p>
              </w:tc>
            </w:tr>
          </w:tbl>
          <w:p w14:paraId="1E4B92F2" w14:textId="77777777" w:rsidR="006B3319" w:rsidRPr="00A25D4D" w:rsidRDefault="006B3319" w:rsidP="008F13CC">
            <w:pPr>
              <w:jc w:val="left"/>
              <w:rPr>
                <w:ins w:id="343" w:author="Paul Janssen" w:date="2020-06-10T17:16:00Z"/>
                <w:b/>
                <w:bCs/>
              </w:rPr>
            </w:pPr>
          </w:p>
        </w:tc>
      </w:tr>
      <w:tr w:rsidR="006B3319" w:rsidRPr="00A25D4D" w14:paraId="6C4BAE2E" w14:textId="77777777" w:rsidTr="00C0190C">
        <w:trPr>
          <w:tblCellSpacing w:w="0" w:type="dxa"/>
          <w:ins w:id="344" w:author="Paul Janssen" w:date="2020-06-10T17:15:00Z"/>
        </w:trPr>
        <w:tc>
          <w:tcPr>
            <w:tcW w:w="0" w:type="auto"/>
            <w:tcBorders>
              <w:top w:val="outset" w:sz="6" w:space="0" w:color="auto"/>
              <w:left w:val="outset" w:sz="6" w:space="0" w:color="auto"/>
              <w:bottom w:val="outset" w:sz="6" w:space="0" w:color="auto"/>
              <w:right w:val="outset" w:sz="6" w:space="0" w:color="auto"/>
            </w:tcBorders>
          </w:tcPr>
          <w:p w14:paraId="1E25665A" w14:textId="025ECB37" w:rsidR="006B3319" w:rsidRPr="00A25D4D" w:rsidRDefault="006B3319" w:rsidP="006B3319">
            <w:pPr>
              <w:jc w:val="left"/>
              <w:rPr>
                <w:ins w:id="345" w:author="Paul Janssen" w:date="2020-06-10T17:16:00Z"/>
              </w:rPr>
            </w:pPr>
            <w:ins w:id="346" w:author="Paul Janssen" w:date="2020-06-10T17:16:00Z">
              <w:r w:rsidRPr="00A25D4D">
                <w:rPr>
                  <w:b/>
                  <w:bCs/>
                </w:rPr>
                <w:t xml:space="preserve">Attribuut: </w:t>
              </w:r>
              <w:proofErr w:type="spellStart"/>
              <w:r w:rsidRPr="006B3319">
                <w:rPr>
                  <w:b/>
                  <w:bCs/>
                </w:rPr>
                <w:t>voorbereidingMedegebruikFysiekeInfrastructuur</w:t>
              </w:r>
              <w:proofErr w:type="spellEnd"/>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6B3319" w:rsidRPr="00A25D4D" w14:paraId="77F950E9" w14:textId="77777777" w:rsidTr="004C0A21">
              <w:trPr>
                <w:tblHeader/>
                <w:tblCellSpacing w:w="0" w:type="dxa"/>
                <w:ins w:id="347" w:author="Paul Janssen" w:date="2020-06-10T17:16:00Z"/>
              </w:trPr>
              <w:tc>
                <w:tcPr>
                  <w:tcW w:w="360" w:type="dxa"/>
                  <w:hideMark/>
                </w:tcPr>
                <w:p w14:paraId="1BD45540" w14:textId="77777777" w:rsidR="006B3319" w:rsidRPr="00A25D4D" w:rsidRDefault="006B3319" w:rsidP="006B3319">
                  <w:pPr>
                    <w:jc w:val="left"/>
                    <w:rPr>
                      <w:ins w:id="348" w:author="Paul Janssen" w:date="2020-06-10T17:16:00Z"/>
                    </w:rPr>
                  </w:pPr>
                  <w:ins w:id="349" w:author="Paul Janssen" w:date="2020-06-10T17:16:00Z">
                    <w:r w:rsidRPr="00A25D4D">
                      <w:t> </w:t>
                    </w:r>
                  </w:ins>
                </w:p>
              </w:tc>
              <w:tc>
                <w:tcPr>
                  <w:tcW w:w="1500" w:type="dxa"/>
                  <w:hideMark/>
                </w:tcPr>
                <w:p w14:paraId="3BD747D3" w14:textId="77777777" w:rsidR="006B3319" w:rsidRPr="00A25D4D" w:rsidRDefault="006B3319" w:rsidP="006B3319">
                  <w:pPr>
                    <w:jc w:val="left"/>
                    <w:rPr>
                      <w:ins w:id="350" w:author="Paul Janssen" w:date="2020-06-10T17:16:00Z"/>
                    </w:rPr>
                  </w:pPr>
                  <w:ins w:id="351" w:author="Paul Janssen" w:date="2020-06-10T17:16:00Z">
                    <w:r w:rsidRPr="00A25D4D">
                      <w:t>Type:</w:t>
                    </w:r>
                  </w:ins>
                </w:p>
              </w:tc>
              <w:tc>
                <w:tcPr>
                  <w:tcW w:w="0" w:type="auto"/>
                  <w:hideMark/>
                </w:tcPr>
                <w:p w14:paraId="4CEB3FBF" w14:textId="20E562CC" w:rsidR="006B3319" w:rsidRPr="00A25D4D" w:rsidRDefault="006B3319" w:rsidP="006B3319">
                  <w:pPr>
                    <w:jc w:val="left"/>
                    <w:rPr>
                      <w:ins w:id="352" w:author="Paul Janssen" w:date="2020-06-10T17:16:00Z"/>
                    </w:rPr>
                  </w:pPr>
                  <w:proofErr w:type="spellStart"/>
                  <w:ins w:id="353" w:author="Paul Janssen" w:date="2020-06-10T17:17:00Z">
                    <w:r>
                      <w:t>Boolean</w:t>
                    </w:r>
                  </w:ins>
                  <w:proofErr w:type="spellEnd"/>
                </w:p>
              </w:tc>
            </w:tr>
            <w:tr w:rsidR="006B3319" w:rsidRPr="00A25D4D" w14:paraId="00AB513A" w14:textId="77777777" w:rsidTr="004C0A21">
              <w:trPr>
                <w:tblHeader/>
                <w:tblCellSpacing w:w="0" w:type="dxa"/>
                <w:ins w:id="354" w:author="Paul Janssen" w:date="2020-06-10T17:16:00Z"/>
              </w:trPr>
              <w:tc>
                <w:tcPr>
                  <w:tcW w:w="360" w:type="dxa"/>
                  <w:hideMark/>
                </w:tcPr>
                <w:p w14:paraId="32A1E246" w14:textId="77777777" w:rsidR="006B3319" w:rsidRPr="00A25D4D" w:rsidRDefault="006B3319" w:rsidP="006B3319">
                  <w:pPr>
                    <w:jc w:val="left"/>
                    <w:rPr>
                      <w:ins w:id="355" w:author="Paul Janssen" w:date="2020-06-10T17:16:00Z"/>
                    </w:rPr>
                  </w:pPr>
                  <w:ins w:id="356" w:author="Paul Janssen" w:date="2020-06-10T17:16:00Z">
                    <w:r w:rsidRPr="00A25D4D">
                      <w:t> </w:t>
                    </w:r>
                  </w:ins>
                </w:p>
              </w:tc>
              <w:tc>
                <w:tcPr>
                  <w:tcW w:w="1500" w:type="dxa"/>
                  <w:hideMark/>
                </w:tcPr>
                <w:p w14:paraId="07725300" w14:textId="77777777" w:rsidR="006B3319" w:rsidRPr="00A25D4D" w:rsidRDefault="006B3319" w:rsidP="006B3319">
                  <w:pPr>
                    <w:jc w:val="left"/>
                    <w:rPr>
                      <w:ins w:id="357" w:author="Paul Janssen" w:date="2020-06-10T17:16:00Z"/>
                    </w:rPr>
                  </w:pPr>
                  <w:ins w:id="358" w:author="Paul Janssen" w:date="2020-06-10T17:16:00Z">
                    <w:r w:rsidRPr="00A25D4D">
                      <w:t>Naam</w:t>
                    </w:r>
                  </w:ins>
                </w:p>
              </w:tc>
              <w:tc>
                <w:tcPr>
                  <w:tcW w:w="0" w:type="auto"/>
                  <w:hideMark/>
                </w:tcPr>
                <w:p w14:paraId="47E6E9FC" w14:textId="77777777" w:rsidR="006B3319" w:rsidRPr="00A25D4D" w:rsidRDefault="006B3319" w:rsidP="006B3319">
                  <w:pPr>
                    <w:jc w:val="left"/>
                    <w:rPr>
                      <w:ins w:id="359" w:author="Paul Janssen" w:date="2020-06-10T17:16:00Z"/>
                    </w:rPr>
                  </w:pPr>
                </w:p>
              </w:tc>
            </w:tr>
            <w:tr w:rsidR="006B3319" w:rsidRPr="00A25D4D" w14:paraId="7BD9B5CB" w14:textId="77777777" w:rsidTr="004C0A21">
              <w:trPr>
                <w:tblHeader/>
                <w:tblCellSpacing w:w="0" w:type="dxa"/>
                <w:ins w:id="360" w:author="Paul Janssen" w:date="2020-06-10T17:16:00Z"/>
              </w:trPr>
              <w:tc>
                <w:tcPr>
                  <w:tcW w:w="360" w:type="dxa"/>
                  <w:hideMark/>
                </w:tcPr>
                <w:p w14:paraId="4757C808" w14:textId="77777777" w:rsidR="006B3319" w:rsidRPr="00A25D4D" w:rsidRDefault="006B3319" w:rsidP="006B3319">
                  <w:pPr>
                    <w:jc w:val="left"/>
                    <w:rPr>
                      <w:ins w:id="361" w:author="Paul Janssen" w:date="2020-06-10T17:16:00Z"/>
                    </w:rPr>
                  </w:pPr>
                  <w:ins w:id="362" w:author="Paul Janssen" w:date="2020-06-10T17:16:00Z">
                    <w:r w:rsidRPr="00A25D4D">
                      <w:t> </w:t>
                    </w:r>
                  </w:ins>
                </w:p>
              </w:tc>
              <w:tc>
                <w:tcPr>
                  <w:tcW w:w="1500" w:type="dxa"/>
                  <w:hideMark/>
                </w:tcPr>
                <w:p w14:paraId="0DA1A9F6" w14:textId="77777777" w:rsidR="006B3319" w:rsidRPr="00A25D4D" w:rsidRDefault="006B3319" w:rsidP="006B3319">
                  <w:pPr>
                    <w:jc w:val="left"/>
                    <w:rPr>
                      <w:ins w:id="363" w:author="Paul Janssen" w:date="2020-06-10T17:16:00Z"/>
                    </w:rPr>
                  </w:pPr>
                  <w:ins w:id="364" w:author="Paul Janssen" w:date="2020-06-10T17:16:00Z">
                    <w:r w:rsidRPr="00A25D4D">
                      <w:t>Definitie:</w:t>
                    </w:r>
                  </w:ins>
                </w:p>
              </w:tc>
              <w:tc>
                <w:tcPr>
                  <w:tcW w:w="0" w:type="auto"/>
                  <w:hideMark/>
                </w:tcPr>
                <w:p w14:paraId="0E01F326" w14:textId="77C5AAC2" w:rsidR="006B3319" w:rsidRPr="006B3319" w:rsidRDefault="006B3319">
                  <w:pPr>
                    <w:autoSpaceDE w:val="0"/>
                    <w:autoSpaceDN w:val="0"/>
                    <w:adjustRightInd w:val="0"/>
                    <w:spacing w:after="80" w:line="240" w:lineRule="auto"/>
                    <w:jc w:val="left"/>
                    <w:rPr>
                      <w:ins w:id="365" w:author="Paul Janssen" w:date="2020-06-10T17:16:00Z"/>
                      <w:rFonts w:ascii="Calibri" w:hAnsi="Calibri" w:cs="Calibri"/>
                      <w:sz w:val="20"/>
                      <w:szCs w:val="20"/>
                      <w:rPrChange w:id="366" w:author="Paul Janssen" w:date="2020-06-10T17:18:00Z">
                        <w:rPr>
                          <w:ins w:id="367" w:author="Paul Janssen" w:date="2020-06-10T17:16:00Z"/>
                        </w:rPr>
                      </w:rPrChange>
                    </w:rPr>
                    <w:pPrChange w:id="368" w:author="Paul Janssen" w:date="2020-06-10T17:18:00Z">
                      <w:pPr>
                        <w:jc w:val="left"/>
                      </w:pPr>
                    </w:pPrChange>
                  </w:pPr>
                  <w:ins w:id="369" w:author="Paul Janssen" w:date="2020-06-10T17:18:00Z">
                    <w:r w:rsidRPr="006B3319">
                      <w:rPr>
                        <w:rFonts w:ascii="Calibri" w:hAnsi="Calibri" w:cs="Calibri"/>
                        <w:sz w:val="20"/>
                        <w:szCs w:val="20"/>
                      </w:rPr>
                      <w:t>Oriëntatieverzoek door telecomaanbieder ter voorbereiding op een verzoek tot medegebruik fysieke infrastructuur.</w:t>
                    </w:r>
                  </w:ins>
                </w:p>
              </w:tc>
            </w:tr>
            <w:tr w:rsidR="006B3319" w:rsidRPr="00A25D4D" w14:paraId="766C2F3B" w14:textId="77777777" w:rsidTr="004C0A21">
              <w:trPr>
                <w:tblHeader/>
                <w:tblCellSpacing w:w="0" w:type="dxa"/>
                <w:ins w:id="370" w:author="Paul Janssen" w:date="2020-06-10T17:16:00Z"/>
              </w:trPr>
              <w:tc>
                <w:tcPr>
                  <w:tcW w:w="360" w:type="dxa"/>
                  <w:hideMark/>
                </w:tcPr>
                <w:p w14:paraId="6A202767" w14:textId="77777777" w:rsidR="006B3319" w:rsidRPr="00A25D4D" w:rsidRDefault="006B3319" w:rsidP="006B3319">
                  <w:pPr>
                    <w:jc w:val="left"/>
                    <w:rPr>
                      <w:ins w:id="371" w:author="Paul Janssen" w:date="2020-06-10T17:16:00Z"/>
                    </w:rPr>
                  </w:pPr>
                  <w:ins w:id="372" w:author="Paul Janssen" w:date="2020-06-10T17:16:00Z">
                    <w:r w:rsidRPr="00A25D4D">
                      <w:t> </w:t>
                    </w:r>
                  </w:ins>
                </w:p>
              </w:tc>
              <w:tc>
                <w:tcPr>
                  <w:tcW w:w="1500" w:type="dxa"/>
                  <w:hideMark/>
                </w:tcPr>
                <w:p w14:paraId="6E948197" w14:textId="77777777" w:rsidR="006B3319" w:rsidRPr="00A25D4D" w:rsidRDefault="006B3319" w:rsidP="006B3319">
                  <w:pPr>
                    <w:jc w:val="left"/>
                    <w:rPr>
                      <w:ins w:id="373" w:author="Paul Janssen" w:date="2020-06-10T17:16:00Z"/>
                    </w:rPr>
                  </w:pPr>
                  <w:proofErr w:type="spellStart"/>
                  <w:ins w:id="374" w:author="Paul Janssen" w:date="2020-06-10T17:16:00Z">
                    <w:r w:rsidRPr="00A25D4D">
                      <w:t>Multipliciteit</w:t>
                    </w:r>
                    <w:proofErr w:type="spellEnd"/>
                    <w:r w:rsidRPr="00A25D4D">
                      <w:t>:</w:t>
                    </w:r>
                  </w:ins>
                </w:p>
              </w:tc>
              <w:tc>
                <w:tcPr>
                  <w:tcW w:w="0" w:type="auto"/>
                  <w:hideMark/>
                </w:tcPr>
                <w:p w14:paraId="523C82A1" w14:textId="15A288AE" w:rsidR="006B3319" w:rsidRPr="00A25D4D" w:rsidRDefault="006B3319" w:rsidP="006B3319">
                  <w:pPr>
                    <w:jc w:val="left"/>
                    <w:rPr>
                      <w:ins w:id="375" w:author="Paul Janssen" w:date="2020-06-10T17:16:00Z"/>
                    </w:rPr>
                  </w:pPr>
                  <w:ins w:id="376" w:author="Paul Janssen" w:date="2020-06-10T17:17:00Z">
                    <w:r>
                      <w:t>0..</w:t>
                    </w:r>
                  </w:ins>
                  <w:ins w:id="377" w:author="Paul Janssen" w:date="2020-06-10T17:16:00Z">
                    <w:r w:rsidRPr="00A25D4D">
                      <w:t>1</w:t>
                    </w:r>
                  </w:ins>
                </w:p>
              </w:tc>
            </w:tr>
          </w:tbl>
          <w:p w14:paraId="0CEFF30B" w14:textId="77777777" w:rsidR="006B3319" w:rsidRPr="00A25D4D" w:rsidRDefault="006B3319" w:rsidP="008F13CC">
            <w:pPr>
              <w:jc w:val="left"/>
              <w:rPr>
                <w:ins w:id="378" w:author="Paul Janssen" w:date="2020-06-10T17:15:00Z"/>
                <w:b/>
                <w:bCs/>
              </w:rPr>
            </w:pPr>
          </w:p>
        </w:tc>
      </w:tr>
      <w:tr w:rsidR="00C0190C" w:rsidRPr="00A25D4D" w14:paraId="255C1BC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DE7E96A" w14:textId="77777777" w:rsidR="00C0190C" w:rsidRPr="00A25D4D" w:rsidRDefault="00C0190C" w:rsidP="008F13CC">
            <w:pPr>
              <w:jc w:val="left"/>
            </w:pPr>
            <w:r w:rsidRPr="00A25D4D">
              <w:rPr>
                <w:b/>
                <w:bCs/>
              </w:rPr>
              <w:t xml:space="preserve">Attribuut: </w:t>
            </w:r>
            <w:proofErr w:type="spellStart"/>
            <w:r w:rsidRPr="00A25D4D">
              <w:rPr>
                <w:b/>
                <w:bCs/>
              </w:rPr>
              <w:t>aanvraagDatum</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3EBC588E" w14:textId="77777777" w:rsidTr="00C0190C">
              <w:trPr>
                <w:tblHeader/>
                <w:tblCellSpacing w:w="0" w:type="dxa"/>
              </w:trPr>
              <w:tc>
                <w:tcPr>
                  <w:tcW w:w="360" w:type="dxa"/>
                  <w:hideMark/>
                </w:tcPr>
                <w:p w14:paraId="24F26C83" w14:textId="77777777" w:rsidR="00C0190C" w:rsidRPr="00A25D4D" w:rsidRDefault="00C0190C" w:rsidP="008F13CC">
                  <w:pPr>
                    <w:jc w:val="left"/>
                  </w:pPr>
                  <w:r w:rsidRPr="00A25D4D">
                    <w:t> </w:t>
                  </w:r>
                </w:p>
              </w:tc>
              <w:tc>
                <w:tcPr>
                  <w:tcW w:w="1500" w:type="dxa"/>
                  <w:hideMark/>
                </w:tcPr>
                <w:p w14:paraId="0339B1BD" w14:textId="77777777" w:rsidR="00C0190C" w:rsidRPr="00A25D4D" w:rsidRDefault="00C0190C" w:rsidP="008F13CC">
                  <w:pPr>
                    <w:jc w:val="left"/>
                  </w:pPr>
                  <w:r w:rsidRPr="00A25D4D">
                    <w:t>Type:</w:t>
                  </w:r>
                </w:p>
              </w:tc>
              <w:tc>
                <w:tcPr>
                  <w:tcW w:w="0" w:type="auto"/>
                  <w:hideMark/>
                </w:tcPr>
                <w:p w14:paraId="57645276" w14:textId="77777777" w:rsidR="00C0190C" w:rsidRPr="00A25D4D" w:rsidRDefault="00C0190C" w:rsidP="008F13CC">
                  <w:pPr>
                    <w:jc w:val="left"/>
                  </w:pPr>
                  <w:proofErr w:type="spellStart"/>
                  <w:r w:rsidRPr="00A25D4D">
                    <w:t>DateTime</w:t>
                  </w:r>
                  <w:proofErr w:type="spellEnd"/>
                </w:p>
              </w:tc>
            </w:tr>
            <w:tr w:rsidR="00C0190C" w:rsidRPr="00A25D4D" w14:paraId="40007493" w14:textId="77777777" w:rsidTr="00C0190C">
              <w:trPr>
                <w:tblHeader/>
                <w:tblCellSpacing w:w="0" w:type="dxa"/>
              </w:trPr>
              <w:tc>
                <w:tcPr>
                  <w:tcW w:w="360" w:type="dxa"/>
                  <w:hideMark/>
                </w:tcPr>
                <w:p w14:paraId="5A9E0857" w14:textId="77777777" w:rsidR="00C0190C" w:rsidRPr="00A25D4D" w:rsidRDefault="00C0190C" w:rsidP="008F13CC">
                  <w:pPr>
                    <w:jc w:val="left"/>
                  </w:pPr>
                  <w:r w:rsidRPr="00A25D4D">
                    <w:t> </w:t>
                  </w:r>
                </w:p>
              </w:tc>
              <w:tc>
                <w:tcPr>
                  <w:tcW w:w="1500" w:type="dxa"/>
                  <w:hideMark/>
                </w:tcPr>
                <w:p w14:paraId="7BB2D9C1" w14:textId="77777777" w:rsidR="00C0190C" w:rsidRPr="00A25D4D" w:rsidRDefault="00C0190C" w:rsidP="008F13CC">
                  <w:pPr>
                    <w:jc w:val="left"/>
                  </w:pPr>
                  <w:r w:rsidRPr="00A25D4D">
                    <w:t>Naam</w:t>
                  </w:r>
                </w:p>
              </w:tc>
              <w:tc>
                <w:tcPr>
                  <w:tcW w:w="0" w:type="auto"/>
                  <w:hideMark/>
                </w:tcPr>
                <w:p w14:paraId="1758AD63" w14:textId="77777777" w:rsidR="00C0190C" w:rsidRPr="00A25D4D" w:rsidRDefault="00C0190C" w:rsidP="008F13CC">
                  <w:pPr>
                    <w:jc w:val="left"/>
                  </w:pPr>
                </w:p>
              </w:tc>
            </w:tr>
            <w:tr w:rsidR="00C0190C" w:rsidRPr="00A25D4D" w14:paraId="6AEE9B1E" w14:textId="77777777" w:rsidTr="00C0190C">
              <w:trPr>
                <w:tblHeader/>
                <w:tblCellSpacing w:w="0" w:type="dxa"/>
              </w:trPr>
              <w:tc>
                <w:tcPr>
                  <w:tcW w:w="360" w:type="dxa"/>
                  <w:hideMark/>
                </w:tcPr>
                <w:p w14:paraId="6C84FB6C" w14:textId="77777777" w:rsidR="00C0190C" w:rsidRPr="00A25D4D" w:rsidRDefault="00C0190C" w:rsidP="008F13CC">
                  <w:pPr>
                    <w:jc w:val="left"/>
                  </w:pPr>
                  <w:r w:rsidRPr="00A25D4D">
                    <w:t> </w:t>
                  </w:r>
                </w:p>
              </w:tc>
              <w:tc>
                <w:tcPr>
                  <w:tcW w:w="1500" w:type="dxa"/>
                  <w:hideMark/>
                </w:tcPr>
                <w:p w14:paraId="44AE5E23" w14:textId="77777777" w:rsidR="00C0190C" w:rsidRPr="00A25D4D" w:rsidRDefault="00C0190C" w:rsidP="008F13CC">
                  <w:pPr>
                    <w:jc w:val="left"/>
                  </w:pPr>
                  <w:r w:rsidRPr="00A25D4D">
                    <w:t>Definitie:</w:t>
                  </w:r>
                </w:p>
              </w:tc>
              <w:tc>
                <w:tcPr>
                  <w:tcW w:w="0" w:type="auto"/>
                  <w:hideMark/>
                </w:tcPr>
                <w:p w14:paraId="705E40F3" w14:textId="77777777" w:rsidR="00C0190C" w:rsidRPr="00A25D4D" w:rsidRDefault="00C0190C" w:rsidP="008F13CC">
                  <w:pPr>
                    <w:jc w:val="left"/>
                  </w:pPr>
                  <w:r w:rsidRPr="00A25D4D">
                    <w:t xml:space="preserve">De datumtijd waarop de gebiedsinformatie-aanvraag is aangevraagd.- </w:t>
                  </w:r>
                </w:p>
              </w:tc>
            </w:tr>
            <w:tr w:rsidR="00C0190C" w:rsidRPr="00A25D4D" w14:paraId="2EB78DC5" w14:textId="77777777" w:rsidTr="00C0190C">
              <w:trPr>
                <w:tblHeader/>
                <w:tblCellSpacing w:w="0" w:type="dxa"/>
              </w:trPr>
              <w:tc>
                <w:tcPr>
                  <w:tcW w:w="360" w:type="dxa"/>
                  <w:hideMark/>
                </w:tcPr>
                <w:p w14:paraId="5EC1BD04" w14:textId="77777777" w:rsidR="00C0190C" w:rsidRPr="00A25D4D" w:rsidRDefault="00C0190C" w:rsidP="008F13CC">
                  <w:pPr>
                    <w:jc w:val="left"/>
                  </w:pPr>
                  <w:r w:rsidRPr="00A25D4D">
                    <w:t> </w:t>
                  </w:r>
                </w:p>
              </w:tc>
              <w:tc>
                <w:tcPr>
                  <w:tcW w:w="1500" w:type="dxa"/>
                  <w:hideMark/>
                </w:tcPr>
                <w:p w14:paraId="497D2AAE"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1DB2216" w14:textId="77777777" w:rsidR="00C0190C" w:rsidRPr="00A25D4D" w:rsidRDefault="00C0190C" w:rsidP="008F13CC">
                  <w:pPr>
                    <w:jc w:val="left"/>
                  </w:pPr>
                  <w:r w:rsidRPr="00A25D4D">
                    <w:t>1</w:t>
                  </w:r>
                </w:p>
              </w:tc>
            </w:tr>
          </w:tbl>
          <w:p w14:paraId="52C687FF" w14:textId="77777777" w:rsidR="00C0190C" w:rsidRPr="00A25D4D" w:rsidRDefault="00C0190C" w:rsidP="008F13CC">
            <w:pPr>
              <w:jc w:val="left"/>
            </w:pPr>
          </w:p>
        </w:tc>
      </w:tr>
      <w:tr w:rsidR="00C0190C" w:rsidRPr="00A25D4D" w14:paraId="0F188198"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9A26879" w14:textId="77777777" w:rsidR="00C0190C" w:rsidRPr="00A25D4D" w:rsidRDefault="00C0190C" w:rsidP="008F13CC">
            <w:pPr>
              <w:jc w:val="left"/>
            </w:pPr>
            <w:r w:rsidRPr="00A25D4D">
              <w:rPr>
                <w:b/>
                <w:bCs/>
              </w:rPr>
              <w:lastRenderedPageBreak/>
              <w:t xml:space="preserve">Attribuut: </w:t>
            </w:r>
            <w:proofErr w:type="spellStart"/>
            <w:r w:rsidRPr="00A25D4D">
              <w:rPr>
                <w:b/>
                <w:bCs/>
              </w:rPr>
              <w:t>soortWerkzaamheden</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605408A6" w14:textId="77777777" w:rsidTr="00C0190C">
              <w:trPr>
                <w:tblHeader/>
                <w:tblCellSpacing w:w="0" w:type="dxa"/>
              </w:trPr>
              <w:tc>
                <w:tcPr>
                  <w:tcW w:w="360" w:type="dxa"/>
                  <w:hideMark/>
                </w:tcPr>
                <w:p w14:paraId="468ED93A" w14:textId="77777777" w:rsidR="00C0190C" w:rsidRPr="00A25D4D" w:rsidRDefault="00C0190C" w:rsidP="008F13CC">
                  <w:pPr>
                    <w:jc w:val="left"/>
                  </w:pPr>
                  <w:r w:rsidRPr="00A25D4D">
                    <w:t> </w:t>
                  </w:r>
                </w:p>
              </w:tc>
              <w:tc>
                <w:tcPr>
                  <w:tcW w:w="1500" w:type="dxa"/>
                  <w:hideMark/>
                </w:tcPr>
                <w:p w14:paraId="713055CB" w14:textId="77777777" w:rsidR="00C0190C" w:rsidRPr="00A25D4D" w:rsidRDefault="00C0190C" w:rsidP="008F13CC">
                  <w:pPr>
                    <w:jc w:val="left"/>
                  </w:pPr>
                  <w:r w:rsidRPr="00A25D4D">
                    <w:t>Type:</w:t>
                  </w:r>
                </w:p>
              </w:tc>
              <w:tc>
                <w:tcPr>
                  <w:tcW w:w="0" w:type="auto"/>
                  <w:hideMark/>
                </w:tcPr>
                <w:p w14:paraId="665830C6" w14:textId="77777777" w:rsidR="00C0190C" w:rsidRPr="00A25D4D" w:rsidRDefault="00C0190C" w:rsidP="008F13CC">
                  <w:pPr>
                    <w:jc w:val="left"/>
                  </w:pPr>
                  <w:proofErr w:type="spellStart"/>
                  <w:r w:rsidRPr="00A25D4D">
                    <w:t>SoortWerkzaamhedenValue</w:t>
                  </w:r>
                  <w:proofErr w:type="spellEnd"/>
                </w:p>
              </w:tc>
            </w:tr>
            <w:tr w:rsidR="00C0190C" w:rsidRPr="00A25D4D" w14:paraId="26363885" w14:textId="77777777" w:rsidTr="00C0190C">
              <w:trPr>
                <w:tblHeader/>
                <w:tblCellSpacing w:w="0" w:type="dxa"/>
              </w:trPr>
              <w:tc>
                <w:tcPr>
                  <w:tcW w:w="360" w:type="dxa"/>
                  <w:hideMark/>
                </w:tcPr>
                <w:p w14:paraId="12DCB7A7" w14:textId="77777777" w:rsidR="00C0190C" w:rsidRPr="00A25D4D" w:rsidRDefault="00C0190C" w:rsidP="008F13CC">
                  <w:pPr>
                    <w:jc w:val="left"/>
                  </w:pPr>
                  <w:r w:rsidRPr="00A25D4D">
                    <w:t> </w:t>
                  </w:r>
                </w:p>
              </w:tc>
              <w:tc>
                <w:tcPr>
                  <w:tcW w:w="1500" w:type="dxa"/>
                  <w:hideMark/>
                </w:tcPr>
                <w:p w14:paraId="387E31FF" w14:textId="77777777" w:rsidR="00C0190C" w:rsidRPr="00A25D4D" w:rsidRDefault="00C0190C" w:rsidP="008F13CC">
                  <w:pPr>
                    <w:jc w:val="left"/>
                  </w:pPr>
                  <w:r w:rsidRPr="00A25D4D">
                    <w:t>Naam</w:t>
                  </w:r>
                </w:p>
              </w:tc>
              <w:tc>
                <w:tcPr>
                  <w:tcW w:w="0" w:type="auto"/>
                  <w:hideMark/>
                </w:tcPr>
                <w:p w14:paraId="5C50E38B" w14:textId="77777777" w:rsidR="00C0190C" w:rsidRPr="00A25D4D" w:rsidRDefault="00C0190C" w:rsidP="008F13CC">
                  <w:pPr>
                    <w:jc w:val="left"/>
                  </w:pPr>
                </w:p>
              </w:tc>
            </w:tr>
            <w:tr w:rsidR="00C0190C" w:rsidRPr="00A25D4D" w14:paraId="2225C260" w14:textId="77777777" w:rsidTr="00C0190C">
              <w:trPr>
                <w:tblHeader/>
                <w:tblCellSpacing w:w="0" w:type="dxa"/>
              </w:trPr>
              <w:tc>
                <w:tcPr>
                  <w:tcW w:w="360" w:type="dxa"/>
                  <w:hideMark/>
                </w:tcPr>
                <w:p w14:paraId="092304CF" w14:textId="77777777" w:rsidR="00C0190C" w:rsidRPr="00A25D4D" w:rsidRDefault="00C0190C" w:rsidP="008F13CC">
                  <w:pPr>
                    <w:jc w:val="left"/>
                  </w:pPr>
                  <w:r w:rsidRPr="00A25D4D">
                    <w:t> </w:t>
                  </w:r>
                </w:p>
              </w:tc>
              <w:tc>
                <w:tcPr>
                  <w:tcW w:w="1500" w:type="dxa"/>
                  <w:hideMark/>
                </w:tcPr>
                <w:p w14:paraId="1F7C3F69" w14:textId="77777777" w:rsidR="00C0190C" w:rsidRPr="00A25D4D" w:rsidRDefault="00C0190C" w:rsidP="008F13CC">
                  <w:pPr>
                    <w:jc w:val="left"/>
                  </w:pPr>
                  <w:r w:rsidRPr="00A25D4D">
                    <w:t>Definitie:</w:t>
                  </w:r>
                </w:p>
              </w:tc>
              <w:tc>
                <w:tcPr>
                  <w:tcW w:w="0" w:type="auto"/>
                  <w:hideMark/>
                </w:tcPr>
                <w:p w14:paraId="7C995A2F" w14:textId="77777777" w:rsidR="00C0190C" w:rsidRPr="00A25D4D" w:rsidRDefault="00C0190C" w:rsidP="008F13CC">
                  <w:pPr>
                    <w:jc w:val="left"/>
                  </w:pPr>
                  <w:r w:rsidRPr="00A25D4D">
                    <w:t xml:space="preserve">Soort graafwerkzaamheden (zie codelijst). </w:t>
                  </w:r>
                </w:p>
              </w:tc>
            </w:tr>
            <w:tr w:rsidR="00C0190C" w:rsidRPr="00A25D4D" w14:paraId="6AB0EBF4" w14:textId="77777777" w:rsidTr="00C0190C">
              <w:trPr>
                <w:tblHeader/>
                <w:tblCellSpacing w:w="0" w:type="dxa"/>
              </w:trPr>
              <w:tc>
                <w:tcPr>
                  <w:tcW w:w="360" w:type="dxa"/>
                  <w:hideMark/>
                </w:tcPr>
                <w:p w14:paraId="1D9E95BF" w14:textId="77777777" w:rsidR="00C0190C" w:rsidRPr="00A25D4D" w:rsidRDefault="00C0190C" w:rsidP="008F13CC">
                  <w:pPr>
                    <w:jc w:val="left"/>
                  </w:pPr>
                  <w:r w:rsidRPr="00A25D4D">
                    <w:t> </w:t>
                  </w:r>
                </w:p>
              </w:tc>
              <w:tc>
                <w:tcPr>
                  <w:tcW w:w="1500" w:type="dxa"/>
                  <w:hideMark/>
                </w:tcPr>
                <w:p w14:paraId="67E3950E"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0DA1DAB" w14:textId="77777777" w:rsidR="00C0190C" w:rsidRPr="00A25D4D" w:rsidRDefault="00C0190C" w:rsidP="008F13CC">
                  <w:pPr>
                    <w:jc w:val="left"/>
                  </w:pPr>
                  <w:r w:rsidRPr="00A25D4D">
                    <w:t>0..*</w:t>
                  </w:r>
                </w:p>
              </w:tc>
            </w:tr>
          </w:tbl>
          <w:p w14:paraId="2058F0BF" w14:textId="77777777" w:rsidR="00C0190C" w:rsidRPr="00A25D4D" w:rsidRDefault="00C0190C" w:rsidP="008F13CC">
            <w:pPr>
              <w:jc w:val="left"/>
            </w:pPr>
          </w:p>
        </w:tc>
      </w:tr>
      <w:tr w:rsidR="00C0190C" w:rsidRPr="00A25D4D" w14:paraId="07FF7B7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A304C28" w14:textId="77777777" w:rsidR="00C0190C" w:rsidRPr="00A25D4D" w:rsidRDefault="00C0190C" w:rsidP="008F13CC">
            <w:pPr>
              <w:jc w:val="left"/>
            </w:pPr>
            <w:r w:rsidRPr="00A25D4D">
              <w:rPr>
                <w:b/>
                <w:bCs/>
              </w:rPr>
              <w:t xml:space="preserve">Attribuut: </w:t>
            </w:r>
            <w:proofErr w:type="spellStart"/>
            <w:r w:rsidRPr="00A25D4D">
              <w:rPr>
                <w:b/>
                <w:bCs/>
              </w:rPr>
              <w:t>omschrijvingWerkzaamheden</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1792F632" w14:textId="77777777" w:rsidTr="00C0190C">
              <w:trPr>
                <w:tblHeader/>
                <w:tblCellSpacing w:w="0" w:type="dxa"/>
              </w:trPr>
              <w:tc>
                <w:tcPr>
                  <w:tcW w:w="360" w:type="dxa"/>
                  <w:hideMark/>
                </w:tcPr>
                <w:p w14:paraId="69E66D40" w14:textId="77777777" w:rsidR="00C0190C" w:rsidRPr="00A25D4D" w:rsidRDefault="00C0190C" w:rsidP="008F13CC">
                  <w:pPr>
                    <w:jc w:val="left"/>
                  </w:pPr>
                  <w:r w:rsidRPr="00A25D4D">
                    <w:t> </w:t>
                  </w:r>
                </w:p>
              </w:tc>
              <w:tc>
                <w:tcPr>
                  <w:tcW w:w="1500" w:type="dxa"/>
                  <w:hideMark/>
                </w:tcPr>
                <w:p w14:paraId="47FA1E78" w14:textId="77777777" w:rsidR="00C0190C" w:rsidRPr="00A25D4D" w:rsidRDefault="00C0190C" w:rsidP="008F13CC">
                  <w:pPr>
                    <w:jc w:val="left"/>
                  </w:pPr>
                  <w:r w:rsidRPr="00A25D4D">
                    <w:t>Type:</w:t>
                  </w:r>
                </w:p>
              </w:tc>
              <w:tc>
                <w:tcPr>
                  <w:tcW w:w="0" w:type="auto"/>
                  <w:hideMark/>
                </w:tcPr>
                <w:p w14:paraId="616FC2D9" w14:textId="77777777" w:rsidR="00C0190C" w:rsidRPr="00A25D4D" w:rsidRDefault="00C0190C" w:rsidP="008F13CC">
                  <w:pPr>
                    <w:jc w:val="left"/>
                  </w:pPr>
                  <w:proofErr w:type="spellStart"/>
                  <w:r w:rsidRPr="00A25D4D">
                    <w:t>CharacterString</w:t>
                  </w:r>
                  <w:proofErr w:type="spellEnd"/>
                </w:p>
              </w:tc>
            </w:tr>
            <w:tr w:rsidR="00C0190C" w:rsidRPr="00A25D4D" w14:paraId="3372BE73" w14:textId="77777777" w:rsidTr="00C0190C">
              <w:trPr>
                <w:tblHeader/>
                <w:tblCellSpacing w:w="0" w:type="dxa"/>
              </w:trPr>
              <w:tc>
                <w:tcPr>
                  <w:tcW w:w="360" w:type="dxa"/>
                  <w:hideMark/>
                </w:tcPr>
                <w:p w14:paraId="7BFB9D33" w14:textId="77777777" w:rsidR="00C0190C" w:rsidRPr="00A25D4D" w:rsidRDefault="00C0190C" w:rsidP="008F13CC">
                  <w:pPr>
                    <w:jc w:val="left"/>
                  </w:pPr>
                  <w:r w:rsidRPr="00A25D4D">
                    <w:t> </w:t>
                  </w:r>
                </w:p>
              </w:tc>
              <w:tc>
                <w:tcPr>
                  <w:tcW w:w="1500" w:type="dxa"/>
                  <w:hideMark/>
                </w:tcPr>
                <w:p w14:paraId="7ECAA0D7" w14:textId="77777777" w:rsidR="00C0190C" w:rsidRPr="00A25D4D" w:rsidRDefault="00C0190C" w:rsidP="008F13CC">
                  <w:pPr>
                    <w:jc w:val="left"/>
                  </w:pPr>
                  <w:r w:rsidRPr="00A25D4D">
                    <w:t>Naam</w:t>
                  </w:r>
                </w:p>
              </w:tc>
              <w:tc>
                <w:tcPr>
                  <w:tcW w:w="0" w:type="auto"/>
                  <w:hideMark/>
                </w:tcPr>
                <w:p w14:paraId="3E8946ED" w14:textId="77777777" w:rsidR="00C0190C" w:rsidRPr="00A25D4D" w:rsidRDefault="00C0190C" w:rsidP="008F13CC">
                  <w:pPr>
                    <w:jc w:val="left"/>
                  </w:pPr>
                </w:p>
              </w:tc>
            </w:tr>
            <w:tr w:rsidR="00C0190C" w:rsidRPr="00A25D4D" w14:paraId="1E02EF38" w14:textId="77777777" w:rsidTr="00C0190C">
              <w:trPr>
                <w:tblHeader/>
                <w:tblCellSpacing w:w="0" w:type="dxa"/>
              </w:trPr>
              <w:tc>
                <w:tcPr>
                  <w:tcW w:w="360" w:type="dxa"/>
                  <w:hideMark/>
                </w:tcPr>
                <w:p w14:paraId="54011F23" w14:textId="77777777" w:rsidR="00C0190C" w:rsidRPr="00A25D4D" w:rsidRDefault="00C0190C" w:rsidP="008F13CC">
                  <w:pPr>
                    <w:jc w:val="left"/>
                  </w:pPr>
                  <w:r w:rsidRPr="00A25D4D">
                    <w:t> </w:t>
                  </w:r>
                </w:p>
              </w:tc>
              <w:tc>
                <w:tcPr>
                  <w:tcW w:w="1500" w:type="dxa"/>
                  <w:hideMark/>
                </w:tcPr>
                <w:p w14:paraId="4A1467FE" w14:textId="77777777" w:rsidR="00C0190C" w:rsidRPr="00A25D4D" w:rsidRDefault="00C0190C" w:rsidP="008F13CC">
                  <w:pPr>
                    <w:jc w:val="left"/>
                  </w:pPr>
                  <w:r w:rsidRPr="00A25D4D">
                    <w:t>Definitie:</w:t>
                  </w:r>
                </w:p>
              </w:tc>
              <w:tc>
                <w:tcPr>
                  <w:tcW w:w="0" w:type="auto"/>
                  <w:hideMark/>
                </w:tcPr>
                <w:p w14:paraId="0BE652CB" w14:textId="77777777" w:rsidR="00C0190C" w:rsidRPr="00A25D4D" w:rsidRDefault="00C0190C" w:rsidP="008F13CC">
                  <w:pPr>
                    <w:jc w:val="left"/>
                  </w:pPr>
                  <w:r w:rsidRPr="00A25D4D">
                    <w:t xml:space="preserve">Een toelichtende omschrijving van de werkzaamheden. </w:t>
                  </w:r>
                </w:p>
              </w:tc>
            </w:tr>
            <w:tr w:rsidR="00C0190C" w:rsidRPr="00A25D4D" w14:paraId="7A70D29F" w14:textId="77777777" w:rsidTr="00C0190C">
              <w:trPr>
                <w:tblHeader/>
                <w:tblCellSpacing w:w="0" w:type="dxa"/>
              </w:trPr>
              <w:tc>
                <w:tcPr>
                  <w:tcW w:w="360" w:type="dxa"/>
                  <w:hideMark/>
                </w:tcPr>
                <w:p w14:paraId="719FF708" w14:textId="77777777" w:rsidR="00C0190C" w:rsidRPr="00A25D4D" w:rsidRDefault="00C0190C" w:rsidP="008F13CC">
                  <w:pPr>
                    <w:jc w:val="left"/>
                  </w:pPr>
                  <w:r w:rsidRPr="00A25D4D">
                    <w:t> </w:t>
                  </w:r>
                </w:p>
              </w:tc>
              <w:tc>
                <w:tcPr>
                  <w:tcW w:w="1500" w:type="dxa"/>
                  <w:hideMark/>
                </w:tcPr>
                <w:p w14:paraId="20D4D6E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0446203" w14:textId="77777777" w:rsidR="00C0190C" w:rsidRPr="00A25D4D" w:rsidRDefault="00C0190C" w:rsidP="008F13CC">
                  <w:pPr>
                    <w:jc w:val="left"/>
                  </w:pPr>
                  <w:r w:rsidRPr="00A25D4D">
                    <w:t>0..1</w:t>
                  </w:r>
                </w:p>
              </w:tc>
            </w:tr>
          </w:tbl>
          <w:p w14:paraId="554D0D2E" w14:textId="77777777" w:rsidR="00C0190C" w:rsidRPr="00A25D4D" w:rsidRDefault="00C0190C" w:rsidP="008F13CC">
            <w:pPr>
              <w:jc w:val="left"/>
            </w:pPr>
          </w:p>
        </w:tc>
      </w:tr>
      <w:tr w:rsidR="00C0190C" w:rsidRPr="00A25D4D" w14:paraId="0F65954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F2FA72B" w14:textId="77777777" w:rsidR="00C0190C" w:rsidRPr="00A25D4D" w:rsidRDefault="00C0190C" w:rsidP="008F13CC">
            <w:pPr>
              <w:jc w:val="left"/>
            </w:pPr>
            <w:r w:rsidRPr="00A25D4D">
              <w:rPr>
                <w:b/>
                <w:bCs/>
              </w:rPr>
              <w:t xml:space="preserve">Attribuut: </w:t>
            </w:r>
            <w:proofErr w:type="spellStart"/>
            <w:r w:rsidRPr="00A25D4D">
              <w:rPr>
                <w:b/>
                <w:bCs/>
              </w:rPr>
              <w:t>locatieWerkzaamheden</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128B2F92" w14:textId="77777777" w:rsidTr="00C0190C">
              <w:trPr>
                <w:tblHeader/>
                <w:tblCellSpacing w:w="0" w:type="dxa"/>
              </w:trPr>
              <w:tc>
                <w:tcPr>
                  <w:tcW w:w="360" w:type="dxa"/>
                  <w:hideMark/>
                </w:tcPr>
                <w:p w14:paraId="122D05E6" w14:textId="77777777" w:rsidR="00C0190C" w:rsidRPr="00A25D4D" w:rsidRDefault="00C0190C" w:rsidP="008F13CC">
                  <w:pPr>
                    <w:jc w:val="left"/>
                  </w:pPr>
                  <w:r w:rsidRPr="00A25D4D">
                    <w:t> </w:t>
                  </w:r>
                </w:p>
              </w:tc>
              <w:tc>
                <w:tcPr>
                  <w:tcW w:w="1500" w:type="dxa"/>
                  <w:hideMark/>
                </w:tcPr>
                <w:p w14:paraId="644803F9" w14:textId="77777777" w:rsidR="00C0190C" w:rsidRPr="00A25D4D" w:rsidRDefault="00C0190C" w:rsidP="008F13CC">
                  <w:pPr>
                    <w:jc w:val="left"/>
                  </w:pPr>
                  <w:r w:rsidRPr="00A25D4D">
                    <w:t>Type:</w:t>
                  </w:r>
                </w:p>
              </w:tc>
              <w:tc>
                <w:tcPr>
                  <w:tcW w:w="0" w:type="auto"/>
                  <w:hideMark/>
                </w:tcPr>
                <w:p w14:paraId="39CD42DF" w14:textId="33C5D1D2" w:rsidR="00C0190C" w:rsidRPr="00A25D4D" w:rsidRDefault="00C0190C" w:rsidP="008F13CC">
                  <w:pPr>
                    <w:jc w:val="left"/>
                  </w:pPr>
                  <w:del w:id="379" w:author="Paul Janssen" w:date="2020-06-10T17:12:00Z">
                    <w:r w:rsidRPr="00A25D4D" w:rsidDel="006B3319">
                      <w:delText>CharacterString</w:delText>
                    </w:r>
                  </w:del>
                  <w:ins w:id="380" w:author="Paul Janssen" w:date="2020-06-10T17:12:00Z">
                    <w:r w:rsidR="006B3319">
                      <w:t>Adres</w:t>
                    </w:r>
                  </w:ins>
                </w:p>
              </w:tc>
            </w:tr>
            <w:tr w:rsidR="00C0190C" w:rsidRPr="00A25D4D" w14:paraId="3A60C0F0" w14:textId="77777777" w:rsidTr="00C0190C">
              <w:trPr>
                <w:tblHeader/>
                <w:tblCellSpacing w:w="0" w:type="dxa"/>
              </w:trPr>
              <w:tc>
                <w:tcPr>
                  <w:tcW w:w="360" w:type="dxa"/>
                  <w:hideMark/>
                </w:tcPr>
                <w:p w14:paraId="00AC9D41" w14:textId="77777777" w:rsidR="00C0190C" w:rsidRPr="00A25D4D" w:rsidRDefault="00C0190C" w:rsidP="008F13CC">
                  <w:pPr>
                    <w:jc w:val="left"/>
                  </w:pPr>
                  <w:r w:rsidRPr="00A25D4D">
                    <w:t> </w:t>
                  </w:r>
                </w:p>
              </w:tc>
              <w:tc>
                <w:tcPr>
                  <w:tcW w:w="1500" w:type="dxa"/>
                  <w:hideMark/>
                </w:tcPr>
                <w:p w14:paraId="79197657" w14:textId="77777777" w:rsidR="00C0190C" w:rsidRPr="00A25D4D" w:rsidRDefault="00C0190C" w:rsidP="008F13CC">
                  <w:pPr>
                    <w:jc w:val="left"/>
                  </w:pPr>
                  <w:r w:rsidRPr="00A25D4D">
                    <w:t>Naam</w:t>
                  </w:r>
                </w:p>
              </w:tc>
              <w:tc>
                <w:tcPr>
                  <w:tcW w:w="0" w:type="auto"/>
                  <w:hideMark/>
                </w:tcPr>
                <w:p w14:paraId="60DDDC7E" w14:textId="77777777" w:rsidR="00C0190C" w:rsidRPr="00A25D4D" w:rsidRDefault="00C0190C" w:rsidP="008F13CC">
                  <w:pPr>
                    <w:jc w:val="left"/>
                  </w:pPr>
                </w:p>
              </w:tc>
            </w:tr>
            <w:tr w:rsidR="00C0190C" w:rsidRPr="00A25D4D" w14:paraId="6729AB98" w14:textId="77777777" w:rsidTr="00C0190C">
              <w:trPr>
                <w:tblHeader/>
                <w:tblCellSpacing w:w="0" w:type="dxa"/>
              </w:trPr>
              <w:tc>
                <w:tcPr>
                  <w:tcW w:w="360" w:type="dxa"/>
                  <w:hideMark/>
                </w:tcPr>
                <w:p w14:paraId="2CD697FF" w14:textId="77777777" w:rsidR="00C0190C" w:rsidRPr="00A25D4D" w:rsidRDefault="00C0190C" w:rsidP="008F13CC">
                  <w:pPr>
                    <w:jc w:val="left"/>
                  </w:pPr>
                  <w:r w:rsidRPr="00A25D4D">
                    <w:t> </w:t>
                  </w:r>
                </w:p>
              </w:tc>
              <w:tc>
                <w:tcPr>
                  <w:tcW w:w="1500" w:type="dxa"/>
                  <w:hideMark/>
                </w:tcPr>
                <w:p w14:paraId="3F91DF30" w14:textId="77777777" w:rsidR="00C0190C" w:rsidRPr="00A25D4D" w:rsidRDefault="00C0190C" w:rsidP="008F13CC">
                  <w:pPr>
                    <w:jc w:val="left"/>
                  </w:pPr>
                  <w:r w:rsidRPr="00A25D4D">
                    <w:t>Definitie:</w:t>
                  </w:r>
                </w:p>
              </w:tc>
              <w:tc>
                <w:tcPr>
                  <w:tcW w:w="0" w:type="auto"/>
                  <w:hideMark/>
                </w:tcPr>
                <w:p w14:paraId="5A2C0E33" w14:textId="62A9C273" w:rsidR="00C0190C" w:rsidRPr="00A25D4D" w:rsidRDefault="006B3319" w:rsidP="008F13CC">
                  <w:pPr>
                    <w:jc w:val="left"/>
                  </w:pPr>
                  <w:ins w:id="381" w:author="Paul Janssen" w:date="2020-06-10T17:13:00Z">
                    <w:r>
                      <w:t>Het adres of dichtstbijzijnd adres van de locatie van de werkzaamheden waar de gebiedsinformatie-aanvraag voor is ingediend.</w:t>
                    </w:r>
                  </w:ins>
                  <w:del w:id="382" w:author="Paul Janssen" w:date="2020-06-10T17:13:00Z">
                    <w:r w:rsidR="00C0190C" w:rsidRPr="00A25D4D" w:rsidDel="006B3319">
                      <w:delText xml:space="preserve">De locatie van de werkzaamheden waar de gebiedsinformatie-aanvraag voor is ingediend. Dit kan bijvoorbeeld het dichtstbijzijnd adres zijn. </w:delText>
                    </w:r>
                  </w:del>
                </w:p>
              </w:tc>
            </w:tr>
            <w:tr w:rsidR="00C0190C" w:rsidRPr="00A25D4D" w14:paraId="257D0DD5" w14:textId="77777777" w:rsidTr="00C0190C">
              <w:trPr>
                <w:tblHeader/>
                <w:tblCellSpacing w:w="0" w:type="dxa"/>
              </w:trPr>
              <w:tc>
                <w:tcPr>
                  <w:tcW w:w="360" w:type="dxa"/>
                  <w:hideMark/>
                </w:tcPr>
                <w:p w14:paraId="44A8C3BB" w14:textId="77777777" w:rsidR="00C0190C" w:rsidRPr="00A25D4D" w:rsidRDefault="00C0190C" w:rsidP="008F13CC">
                  <w:pPr>
                    <w:jc w:val="left"/>
                  </w:pPr>
                  <w:r w:rsidRPr="00A25D4D">
                    <w:t> </w:t>
                  </w:r>
                </w:p>
              </w:tc>
              <w:tc>
                <w:tcPr>
                  <w:tcW w:w="1500" w:type="dxa"/>
                  <w:hideMark/>
                </w:tcPr>
                <w:p w14:paraId="1969AAC9"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5C9B04C" w14:textId="77777777" w:rsidR="00C0190C" w:rsidRPr="00A25D4D" w:rsidRDefault="00C0190C" w:rsidP="008F13CC">
                  <w:pPr>
                    <w:jc w:val="left"/>
                  </w:pPr>
                  <w:r w:rsidRPr="00A25D4D">
                    <w:t>1</w:t>
                  </w:r>
                </w:p>
              </w:tc>
            </w:tr>
          </w:tbl>
          <w:p w14:paraId="49885D06" w14:textId="77777777" w:rsidR="00C0190C" w:rsidRPr="00A25D4D" w:rsidRDefault="00C0190C" w:rsidP="008F13CC">
            <w:pPr>
              <w:jc w:val="left"/>
            </w:pPr>
          </w:p>
        </w:tc>
      </w:tr>
      <w:tr w:rsidR="006B3319" w:rsidRPr="00A25D4D" w14:paraId="771B677E" w14:textId="77777777" w:rsidTr="00C0190C">
        <w:trPr>
          <w:tblCellSpacing w:w="0" w:type="dxa"/>
          <w:ins w:id="383" w:author="Paul Janssen" w:date="2020-06-10T17:14:00Z"/>
        </w:trPr>
        <w:tc>
          <w:tcPr>
            <w:tcW w:w="0" w:type="auto"/>
            <w:tcBorders>
              <w:top w:val="outset" w:sz="6" w:space="0" w:color="auto"/>
              <w:left w:val="outset" w:sz="6" w:space="0" w:color="auto"/>
              <w:bottom w:val="outset" w:sz="6" w:space="0" w:color="auto"/>
              <w:right w:val="outset" w:sz="6" w:space="0" w:color="auto"/>
            </w:tcBorders>
          </w:tcPr>
          <w:p w14:paraId="76ED86F7" w14:textId="0F4A0E0E" w:rsidR="006B3319" w:rsidRPr="00A25D4D" w:rsidRDefault="006B3319" w:rsidP="006B3319">
            <w:pPr>
              <w:jc w:val="left"/>
              <w:rPr>
                <w:ins w:id="384" w:author="Paul Janssen" w:date="2020-06-10T17:14:00Z"/>
              </w:rPr>
            </w:pPr>
            <w:ins w:id="385" w:author="Paul Janssen" w:date="2020-06-10T17:14:00Z">
              <w:r w:rsidRPr="00A25D4D">
                <w:rPr>
                  <w:b/>
                  <w:bCs/>
                </w:rPr>
                <w:t xml:space="preserve">Attribuut: </w:t>
              </w:r>
              <w:proofErr w:type="spellStart"/>
              <w:r w:rsidRPr="006B3319">
                <w:rPr>
                  <w:b/>
                  <w:bCs/>
                </w:rPr>
                <w:t>locatieOmschrijving</w:t>
              </w:r>
              <w:proofErr w:type="spellEnd"/>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6B3319" w:rsidRPr="00A25D4D" w14:paraId="5C8D6900" w14:textId="77777777" w:rsidTr="004C0A21">
              <w:trPr>
                <w:tblHeader/>
                <w:tblCellSpacing w:w="0" w:type="dxa"/>
                <w:ins w:id="386" w:author="Paul Janssen" w:date="2020-06-10T17:14:00Z"/>
              </w:trPr>
              <w:tc>
                <w:tcPr>
                  <w:tcW w:w="360" w:type="dxa"/>
                  <w:hideMark/>
                </w:tcPr>
                <w:p w14:paraId="115FB888" w14:textId="77777777" w:rsidR="006B3319" w:rsidRPr="00A25D4D" w:rsidRDefault="006B3319" w:rsidP="006B3319">
                  <w:pPr>
                    <w:jc w:val="left"/>
                    <w:rPr>
                      <w:ins w:id="387" w:author="Paul Janssen" w:date="2020-06-10T17:14:00Z"/>
                    </w:rPr>
                  </w:pPr>
                  <w:ins w:id="388" w:author="Paul Janssen" w:date="2020-06-10T17:14:00Z">
                    <w:r w:rsidRPr="00A25D4D">
                      <w:t> </w:t>
                    </w:r>
                  </w:ins>
                </w:p>
              </w:tc>
              <w:tc>
                <w:tcPr>
                  <w:tcW w:w="1500" w:type="dxa"/>
                  <w:hideMark/>
                </w:tcPr>
                <w:p w14:paraId="2036E431" w14:textId="77777777" w:rsidR="006B3319" w:rsidRPr="00A25D4D" w:rsidRDefault="006B3319" w:rsidP="006B3319">
                  <w:pPr>
                    <w:jc w:val="left"/>
                    <w:rPr>
                      <w:ins w:id="389" w:author="Paul Janssen" w:date="2020-06-10T17:14:00Z"/>
                    </w:rPr>
                  </w:pPr>
                  <w:ins w:id="390" w:author="Paul Janssen" w:date="2020-06-10T17:14:00Z">
                    <w:r w:rsidRPr="00A25D4D">
                      <w:t>Type:</w:t>
                    </w:r>
                  </w:ins>
                </w:p>
              </w:tc>
              <w:tc>
                <w:tcPr>
                  <w:tcW w:w="0" w:type="auto"/>
                  <w:hideMark/>
                </w:tcPr>
                <w:p w14:paraId="74DCFAC6" w14:textId="77777777" w:rsidR="006B3319" w:rsidRPr="00A25D4D" w:rsidRDefault="006B3319" w:rsidP="006B3319">
                  <w:pPr>
                    <w:jc w:val="left"/>
                    <w:rPr>
                      <w:ins w:id="391" w:author="Paul Janssen" w:date="2020-06-10T17:14:00Z"/>
                    </w:rPr>
                  </w:pPr>
                  <w:ins w:id="392" w:author="Paul Janssen" w:date="2020-06-10T17:14:00Z">
                    <w:r>
                      <w:t>Adres</w:t>
                    </w:r>
                  </w:ins>
                </w:p>
              </w:tc>
            </w:tr>
            <w:tr w:rsidR="006B3319" w:rsidRPr="00A25D4D" w14:paraId="58F7089A" w14:textId="77777777" w:rsidTr="004C0A21">
              <w:trPr>
                <w:tblHeader/>
                <w:tblCellSpacing w:w="0" w:type="dxa"/>
                <w:ins w:id="393" w:author="Paul Janssen" w:date="2020-06-10T17:14:00Z"/>
              </w:trPr>
              <w:tc>
                <w:tcPr>
                  <w:tcW w:w="360" w:type="dxa"/>
                  <w:hideMark/>
                </w:tcPr>
                <w:p w14:paraId="38021492" w14:textId="77777777" w:rsidR="006B3319" w:rsidRPr="00A25D4D" w:rsidRDefault="006B3319" w:rsidP="006B3319">
                  <w:pPr>
                    <w:jc w:val="left"/>
                    <w:rPr>
                      <w:ins w:id="394" w:author="Paul Janssen" w:date="2020-06-10T17:14:00Z"/>
                    </w:rPr>
                  </w:pPr>
                  <w:ins w:id="395" w:author="Paul Janssen" w:date="2020-06-10T17:14:00Z">
                    <w:r w:rsidRPr="00A25D4D">
                      <w:t> </w:t>
                    </w:r>
                  </w:ins>
                </w:p>
              </w:tc>
              <w:tc>
                <w:tcPr>
                  <w:tcW w:w="1500" w:type="dxa"/>
                  <w:hideMark/>
                </w:tcPr>
                <w:p w14:paraId="42DBEA46" w14:textId="77777777" w:rsidR="006B3319" w:rsidRPr="00A25D4D" w:rsidRDefault="006B3319" w:rsidP="006B3319">
                  <w:pPr>
                    <w:jc w:val="left"/>
                    <w:rPr>
                      <w:ins w:id="396" w:author="Paul Janssen" w:date="2020-06-10T17:14:00Z"/>
                    </w:rPr>
                  </w:pPr>
                  <w:ins w:id="397" w:author="Paul Janssen" w:date="2020-06-10T17:14:00Z">
                    <w:r w:rsidRPr="00A25D4D">
                      <w:t>Naam</w:t>
                    </w:r>
                  </w:ins>
                </w:p>
              </w:tc>
              <w:tc>
                <w:tcPr>
                  <w:tcW w:w="0" w:type="auto"/>
                  <w:hideMark/>
                </w:tcPr>
                <w:p w14:paraId="09B752FA" w14:textId="77777777" w:rsidR="006B3319" w:rsidRPr="00A25D4D" w:rsidRDefault="006B3319" w:rsidP="006B3319">
                  <w:pPr>
                    <w:jc w:val="left"/>
                    <w:rPr>
                      <w:ins w:id="398" w:author="Paul Janssen" w:date="2020-06-10T17:14:00Z"/>
                    </w:rPr>
                  </w:pPr>
                </w:p>
              </w:tc>
            </w:tr>
            <w:tr w:rsidR="006B3319" w:rsidRPr="00A25D4D" w14:paraId="720051D1" w14:textId="77777777" w:rsidTr="004C0A21">
              <w:trPr>
                <w:tblHeader/>
                <w:tblCellSpacing w:w="0" w:type="dxa"/>
                <w:ins w:id="399" w:author="Paul Janssen" w:date="2020-06-10T17:14:00Z"/>
              </w:trPr>
              <w:tc>
                <w:tcPr>
                  <w:tcW w:w="360" w:type="dxa"/>
                  <w:hideMark/>
                </w:tcPr>
                <w:p w14:paraId="1811D63D" w14:textId="77777777" w:rsidR="006B3319" w:rsidRPr="00A25D4D" w:rsidRDefault="006B3319" w:rsidP="006B3319">
                  <w:pPr>
                    <w:jc w:val="left"/>
                    <w:rPr>
                      <w:ins w:id="400" w:author="Paul Janssen" w:date="2020-06-10T17:14:00Z"/>
                    </w:rPr>
                  </w:pPr>
                  <w:ins w:id="401" w:author="Paul Janssen" w:date="2020-06-10T17:14:00Z">
                    <w:r w:rsidRPr="00A25D4D">
                      <w:t> </w:t>
                    </w:r>
                  </w:ins>
                </w:p>
              </w:tc>
              <w:tc>
                <w:tcPr>
                  <w:tcW w:w="1500" w:type="dxa"/>
                  <w:hideMark/>
                </w:tcPr>
                <w:p w14:paraId="7F5490E9" w14:textId="77777777" w:rsidR="006B3319" w:rsidRPr="00A25D4D" w:rsidRDefault="006B3319" w:rsidP="006B3319">
                  <w:pPr>
                    <w:jc w:val="left"/>
                    <w:rPr>
                      <w:ins w:id="402" w:author="Paul Janssen" w:date="2020-06-10T17:14:00Z"/>
                    </w:rPr>
                  </w:pPr>
                  <w:ins w:id="403" w:author="Paul Janssen" w:date="2020-06-10T17:14:00Z">
                    <w:r w:rsidRPr="00A25D4D">
                      <w:t>Definitie:</w:t>
                    </w:r>
                  </w:ins>
                </w:p>
              </w:tc>
              <w:tc>
                <w:tcPr>
                  <w:tcW w:w="0" w:type="auto"/>
                  <w:hideMark/>
                </w:tcPr>
                <w:p w14:paraId="6A484808" w14:textId="45BEEC28" w:rsidR="006B3319" w:rsidRPr="00A25D4D" w:rsidRDefault="006B3319" w:rsidP="006B3319">
                  <w:pPr>
                    <w:jc w:val="left"/>
                    <w:rPr>
                      <w:ins w:id="404" w:author="Paul Janssen" w:date="2020-06-10T17:14:00Z"/>
                    </w:rPr>
                  </w:pPr>
                  <w:ins w:id="405" w:author="Paul Janssen" w:date="2020-06-10T17:15:00Z">
                    <w:r>
                      <w:t>Een omschrijving van de locatie van de werkzaamheden waar de gebiedsinformatie-aanvraag voor is ingediend.</w:t>
                    </w:r>
                  </w:ins>
                </w:p>
              </w:tc>
            </w:tr>
            <w:tr w:rsidR="006B3319" w:rsidRPr="00A25D4D" w14:paraId="0F6B7696" w14:textId="77777777" w:rsidTr="004C0A21">
              <w:trPr>
                <w:tblHeader/>
                <w:tblCellSpacing w:w="0" w:type="dxa"/>
                <w:ins w:id="406" w:author="Paul Janssen" w:date="2020-06-10T17:14:00Z"/>
              </w:trPr>
              <w:tc>
                <w:tcPr>
                  <w:tcW w:w="360" w:type="dxa"/>
                  <w:hideMark/>
                </w:tcPr>
                <w:p w14:paraId="114FA2E2" w14:textId="77777777" w:rsidR="006B3319" w:rsidRPr="00A25D4D" w:rsidRDefault="006B3319" w:rsidP="006B3319">
                  <w:pPr>
                    <w:jc w:val="left"/>
                    <w:rPr>
                      <w:ins w:id="407" w:author="Paul Janssen" w:date="2020-06-10T17:14:00Z"/>
                    </w:rPr>
                  </w:pPr>
                  <w:ins w:id="408" w:author="Paul Janssen" w:date="2020-06-10T17:14:00Z">
                    <w:r w:rsidRPr="00A25D4D">
                      <w:t> </w:t>
                    </w:r>
                  </w:ins>
                </w:p>
              </w:tc>
              <w:tc>
                <w:tcPr>
                  <w:tcW w:w="1500" w:type="dxa"/>
                  <w:hideMark/>
                </w:tcPr>
                <w:p w14:paraId="37287791" w14:textId="77777777" w:rsidR="006B3319" w:rsidRPr="00A25D4D" w:rsidRDefault="006B3319" w:rsidP="006B3319">
                  <w:pPr>
                    <w:jc w:val="left"/>
                    <w:rPr>
                      <w:ins w:id="409" w:author="Paul Janssen" w:date="2020-06-10T17:14:00Z"/>
                    </w:rPr>
                  </w:pPr>
                  <w:proofErr w:type="spellStart"/>
                  <w:ins w:id="410" w:author="Paul Janssen" w:date="2020-06-10T17:14:00Z">
                    <w:r w:rsidRPr="00A25D4D">
                      <w:t>Multipliciteit</w:t>
                    </w:r>
                    <w:proofErr w:type="spellEnd"/>
                    <w:r w:rsidRPr="00A25D4D">
                      <w:t>:</w:t>
                    </w:r>
                  </w:ins>
                </w:p>
              </w:tc>
              <w:tc>
                <w:tcPr>
                  <w:tcW w:w="0" w:type="auto"/>
                  <w:hideMark/>
                </w:tcPr>
                <w:p w14:paraId="267FC9BF" w14:textId="5C8AD95F" w:rsidR="006B3319" w:rsidRPr="00A25D4D" w:rsidRDefault="006B3319" w:rsidP="006B3319">
                  <w:pPr>
                    <w:jc w:val="left"/>
                    <w:rPr>
                      <w:ins w:id="411" w:author="Paul Janssen" w:date="2020-06-10T17:14:00Z"/>
                    </w:rPr>
                  </w:pPr>
                  <w:ins w:id="412" w:author="Paul Janssen" w:date="2020-06-10T17:15:00Z">
                    <w:r>
                      <w:t>0..</w:t>
                    </w:r>
                  </w:ins>
                  <w:ins w:id="413" w:author="Paul Janssen" w:date="2020-06-10T17:14:00Z">
                    <w:r w:rsidRPr="00A25D4D">
                      <w:t>1</w:t>
                    </w:r>
                  </w:ins>
                </w:p>
              </w:tc>
            </w:tr>
          </w:tbl>
          <w:p w14:paraId="20123F84" w14:textId="77777777" w:rsidR="006B3319" w:rsidRPr="00A25D4D" w:rsidRDefault="006B3319" w:rsidP="008F13CC">
            <w:pPr>
              <w:jc w:val="left"/>
              <w:rPr>
                <w:ins w:id="414" w:author="Paul Janssen" w:date="2020-06-10T17:14:00Z"/>
                <w:b/>
                <w:bCs/>
              </w:rPr>
            </w:pPr>
          </w:p>
        </w:tc>
      </w:tr>
      <w:tr w:rsidR="00C0190C" w:rsidRPr="00A25D4D" w14:paraId="751D605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71DC147" w14:textId="77777777" w:rsidR="00C0190C" w:rsidRPr="00A25D4D" w:rsidRDefault="00C0190C" w:rsidP="008F13CC">
            <w:pPr>
              <w:jc w:val="left"/>
            </w:pPr>
            <w:r w:rsidRPr="00A25D4D">
              <w:rPr>
                <w:b/>
                <w:bCs/>
              </w:rPr>
              <w:t xml:space="preserve">Attribuut: </w:t>
            </w:r>
            <w:proofErr w:type="spellStart"/>
            <w:r w:rsidRPr="00A25D4D">
              <w:rPr>
                <w:b/>
                <w:bCs/>
              </w:rPr>
              <w:t>startDatum</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76E45749" w14:textId="77777777" w:rsidTr="00C0190C">
              <w:trPr>
                <w:tblHeader/>
                <w:tblCellSpacing w:w="0" w:type="dxa"/>
              </w:trPr>
              <w:tc>
                <w:tcPr>
                  <w:tcW w:w="360" w:type="dxa"/>
                  <w:hideMark/>
                </w:tcPr>
                <w:p w14:paraId="5B8CA8DE" w14:textId="77777777" w:rsidR="00C0190C" w:rsidRPr="00A25D4D" w:rsidRDefault="00C0190C" w:rsidP="008F13CC">
                  <w:pPr>
                    <w:jc w:val="left"/>
                  </w:pPr>
                  <w:r w:rsidRPr="00A25D4D">
                    <w:t> </w:t>
                  </w:r>
                </w:p>
              </w:tc>
              <w:tc>
                <w:tcPr>
                  <w:tcW w:w="1500" w:type="dxa"/>
                  <w:hideMark/>
                </w:tcPr>
                <w:p w14:paraId="3E3731F4" w14:textId="77777777" w:rsidR="00C0190C" w:rsidRPr="00A25D4D" w:rsidRDefault="00C0190C" w:rsidP="008F13CC">
                  <w:pPr>
                    <w:jc w:val="left"/>
                  </w:pPr>
                  <w:r w:rsidRPr="00A25D4D">
                    <w:t>Type:</w:t>
                  </w:r>
                </w:p>
              </w:tc>
              <w:tc>
                <w:tcPr>
                  <w:tcW w:w="0" w:type="auto"/>
                  <w:hideMark/>
                </w:tcPr>
                <w:p w14:paraId="6684274B" w14:textId="77777777" w:rsidR="00C0190C" w:rsidRPr="00A25D4D" w:rsidRDefault="00C0190C" w:rsidP="008F13CC">
                  <w:pPr>
                    <w:jc w:val="left"/>
                  </w:pPr>
                  <w:r w:rsidRPr="00A25D4D">
                    <w:t>Date</w:t>
                  </w:r>
                </w:p>
              </w:tc>
            </w:tr>
            <w:tr w:rsidR="00C0190C" w:rsidRPr="00A25D4D" w14:paraId="27199BFA" w14:textId="77777777" w:rsidTr="00C0190C">
              <w:trPr>
                <w:tblHeader/>
                <w:tblCellSpacing w:w="0" w:type="dxa"/>
              </w:trPr>
              <w:tc>
                <w:tcPr>
                  <w:tcW w:w="360" w:type="dxa"/>
                  <w:hideMark/>
                </w:tcPr>
                <w:p w14:paraId="30F59311" w14:textId="77777777" w:rsidR="00C0190C" w:rsidRPr="00A25D4D" w:rsidRDefault="00C0190C" w:rsidP="008F13CC">
                  <w:pPr>
                    <w:jc w:val="left"/>
                  </w:pPr>
                  <w:r w:rsidRPr="00A25D4D">
                    <w:t> </w:t>
                  </w:r>
                </w:p>
              </w:tc>
              <w:tc>
                <w:tcPr>
                  <w:tcW w:w="1500" w:type="dxa"/>
                  <w:hideMark/>
                </w:tcPr>
                <w:p w14:paraId="5817BD47" w14:textId="77777777" w:rsidR="00C0190C" w:rsidRPr="00A25D4D" w:rsidRDefault="00C0190C" w:rsidP="008F13CC">
                  <w:pPr>
                    <w:jc w:val="left"/>
                  </w:pPr>
                  <w:r w:rsidRPr="00A25D4D">
                    <w:t>Naam</w:t>
                  </w:r>
                </w:p>
              </w:tc>
              <w:tc>
                <w:tcPr>
                  <w:tcW w:w="0" w:type="auto"/>
                  <w:hideMark/>
                </w:tcPr>
                <w:p w14:paraId="21C53F49" w14:textId="77777777" w:rsidR="00C0190C" w:rsidRPr="00A25D4D" w:rsidRDefault="00C0190C" w:rsidP="008F13CC">
                  <w:pPr>
                    <w:jc w:val="left"/>
                  </w:pPr>
                </w:p>
              </w:tc>
            </w:tr>
            <w:tr w:rsidR="00C0190C" w:rsidRPr="00A25D4D" w14:paraId="58C7AD33" w14:textId="77777777" w:rsidTr="00C0190C">
              <w:trPr>
                <w:tblHeader/>
                <w:tblCellSpacing w:w="0" w:type="dxa"/>
              </w:trPr>
              <w:tc>
                <w:tcPr>
                  <w:tcW w:w="360" w:type="dxa"/>
                  <w:hideMark/>
                </w:tcPr>
                <w:p w14:paraId="1C81921A" w14:textId="77777777" w:rsidR="00C0190C" w:rsidRPr="00A25D4D" w:rsidRDefault="00C0190C" w:rsidP="008F13CC">
                  <w:pPr>
                    <w:jc w:val="left"/>
                  </w:pPr>
                  <w:r w:rsidRPr="00A25D4D">
                    <w:t> </w:t>
                  </w:r>
                </w:p>
              </w:tc>
              <w:tc>
                <w:tcPr>
                  <w:tcW w:w="1500" w:type="dxa"/>
                  <w:hideMark/>
                </w:tcPr>
                <w:p w14:paraId="31CE9F7A" w14:textId="77777777" w:rsidR="00C0190C" w:rsidRPr="00A25D4D" w:rsidRDefault="00C0190C" w:rsidP="008F13CC">
                  <w:pPr>
                    <w:jc w:val="left"/>
                  </w:pPr>
                  <w:r w:rsidRPr="00A25D4D">
                    <w:t>Definitie:</w:t>
                  </w:r>
                </w:p>
              </w:tc>
              <w:tc>
                <w:tcPr>
                  <w:tcW w:w="0" w:type="auto"/>
                  <w:hideMark/>
                </w:tcPr>
                <w:p w14:paraId="5EC8CF5B" w14:textId="77777777" w:rsidR="00C0190C" w:rsidRPr="00A25D4D" w:rsidRDefault="00C0190C" w:rsidP="008F13CC">
                  <w:pPr>
                    <w:jc w:val="left"/>
                  </w:pPr>
                  <w:r w:rsidRPr="00A25D4D">
                    <w:t xml:space="preserve">De geplande startdatum van de werkzaamheden waarvoor de gebiedsinformatie-aanvraag is ingediend. </w:t>
                  </w:r>
                </w:p>
              </w:tc>
            </w:tr>
            <w:tr w:rsidR="00C0190C" w:rsidRPr="00A25D4D" w14:paraId="04450A10" w14:textId="77777777" w:rsidTr="00C0190C">
              <w:trPr>
                <w:tblHeader/>
                <w:tblCellSpacing w:w="0" w:type="dxa"/>
              </w:trPr>
              <w:tc>
                <w:tcPr>
                  <w:tcW w:w="360" w:type="dxa"/>
                  <w:hideMark/>
                </w:tcPr>
                <w:p w14:paraId="7F4C60E1" w14:textId="77777777" w:rsidR="00C0190C" w:rsidRPr="00A25D4D" w:rsidRDefault="00C0190C" w:rsidP="008F13CC">
                  <w:pPr>
                    <w:jc w:val="left"/>
                  </w:pPr>
                  <w:r w:rsidRPr="00A25D4D">
                    <w:t> </w:t>
                  </w:r>
                </w:p>
              </w:tc>
              <w:tc>
                <w:tcPr>
                  <w:tcW w:w="1500" w:type="dxa"/>
                  <w:hideMark/>
                </w:tcPr>
                <w:p w14:paraId="302D9266"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F5613DE" w14:textId="77777777" w:rsidR="00C0190C" w:rsidRPr="00A25D4D" w:rsidRDefault="00C0190C" w:rsidP="008F13CC">
                  <w:pPr>
                    <w:jc w:val="left"/>
                  </w:pPr>
                  <w:r w:rsidRPr="00A25D4D">
                    <w:t>0..1</w:t>
                  </w:r>
                </w:p>
              </w:tc>
            </w:tr>
          </w:tbl>
          <w:p w14:paraId="679FB631" w14:textId="77777777" w:rsidR="00C0190C" w:rsidRPr="00A25D4D" w:rsidRDefault="00C0190C" w:rsidP="008F13CC">
            <w:pPr>
              <w:jc w:val="left"/>
            </w:pPr>
          </w:p>
        </w:tc>
      </w:tr>
      <w:tr w:rsidR="00C0190C" w:rsidRPr="00A25D4D" w14:paraId="631DC76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3061B6A" w14:textId="77777777" w:rsidR="00C0190C" w:rsidRPr="00A25D4D" w:rsidRDefault="00C0190C" w:rsidP="008F13CC">
            <w:pPr>
              <w:jc w:val="left"/>
            </w:pPr>
            <w:r w:rsidRPr="00A25D4D">
              <w:rPr>
                <w:b/>
                <w:bCs/>
              </w:rPr>
              <w:t xml:space="preserve">Attribuut: </w:t>
            </w:r>
            <w:proofErr w:type="spellStart"/>
            <w:r w:rsidRPr="00A25D4D">
              <w:rPr>
                <w:b/>
                <w:bCs/>
              </w:rPr>
              <w:t>eindDatum</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2D463078" w14:textId="77777777" w:rsidTr="00C0190C">
              <w:trPr>
                <w:tblHeader/>
                <w:tblCellSpacing w:w="0" w:type="dxa"/>
              </w:trPr>
              <w:tc>
                <w:tcPr>
                  <w:tcW w:w="360" w:type="dxa"/>
                  <w:hideMark/>
                </w:tcPr>
                <w:p w14:paraId="1C566656" w14:textId="77777777" w:rsidR="00C0190C" w:rsidRPr="00A25D4D" w:rsidRDefault="00C0190C" w:rsidP="008F13CC">
                  <w:pPr>
                    <w:jc w:val="left"/>
                  </w:pPr>
                  <w:r w:rsidRPr="00A25D4D">
                    <w:t> </w:t>
                  </w:r>
                </w:p>
              </w:tc>
              <w:tc>
                <w:tcPr>
                  <w:tcW w:w="1500" w:type="dxa"/>
                  <w:hideMark/>
                </w:tcPr>
                <w:p w14:paraId="39A0A6E5" w14:textId="77777777" w:rsidR="00C0190C" w:rsidRPr="00A25D4D" w:rsidRDefault="00C0190C" w:rsidP="008F13CC">
                  <w:pPr>
                    <w:jc w:val="left"/>
                  </w:pPr>
                  <w:r w:rsidRPr="00A25D4D">
                    <w:t>Type:</w:t>
                  </w:r>
                </w:p>
              </w:tc>
              <w:tc>
                <w:tcPr>
                  <w:tcW w:w="0" w:type="auto"/>
                  <w:hideMark/>
                </w:tcPr>
                <w:p w14:paraId="632F6BC4" w14:textId="77777777" w:rsidR="00C0190C" w:rsidRPr="00A25D4D" w:rsidRDefault="00C0190C" w:rsidP="008F13CC">
                  <w:pPr>
                    <w:jc w:val="left"/>
                  </w:pPr>
                  <w:r w:rsidRPr="00A25D4D">
                    <w:t>Date</w:t>
                  </w:r>
                </w:p>
              </w:tc>
            </w:tr>
            <w:tr w:rsidR="00C0190C" w:rsidRPr="00A25D4D" w14:paraId="49EF7ED7" w14:textId="77777777" w:rsidTr="00C0190C">
              <w:trPr>
                <w:tblHeader/>
                <w:tblCellSpacing w:w="0" w:type="dxa"/>
              </w:trPr>
              <w:tc>
                <w:tcPr>
                  <w:tcW w:w="360" w:type="dxa"/>
                  <w:hideMark/>
                </w:tcPr>
                <w:p w14:paraId="78BE4581" w14:textId="77777777" w:rsidR="00C0190C" w:rsidRPr="00A25D4D" w:rsidRDefault="00C0190C" w:rsidP="008F13CC">
                  <w:pPr>
                    <w:jc w:val="left"/>
                  </w:pPr>
                  <w:r w:rsidRPr="00A25D4D">
                    <w:t> </w:t>
                  </w:r>
                </w:p>
              </w:tc>
              <w:tc>
                <w:tcPr>
                  <w:tcW w:w="1500" w:type="dxa"/>
                  <w:hideMark/>
                </w:tcPr>
                <w:p w14:paraId="367D64DE" w14:textId="77777777" w:rsidR="00C0190C" w:rsidRPr="00A25D4D" w:rsidRDefault="00C0190C" w:rsidP="008F13CC">
                  <w:pPr>
                    <w:jc w:val="left"/>
                  </w:pPr>
                  <w:r w:rsidRPr="00A25D4D">
                    <w:t>Naam</w:t>
                  </w:r>
                </w:p>
              </w:tc>
              <w:tc>
                <w:tcPr>
                  <w:tcW w:w="0" w:type="auto"/>
                  <w:hideMark/>
                </w:tcPr>
                <w:p w14:paraId="03936DFF" w14:textId="77777777" w:rsidR="00C0190C" w:rsidRPr="00A25D4D" w:rsidRDefault="00C0190C" w:rsidP="008F13CC">
                  <w:pPr>
                    <w:jc w:val="left"/>
                  </w:pPr>
                </w:p>
              </w:tc>
            </w:tr>
            <w:tr w:rsidR="00C0190C" w:rsidRPr="00A25D4D" w14:paraId="0AEF1058" w14:textId="77777777" w:rsidTr="00C0190C">
              <w:trPr>
                <w:tblHeader/>
                <w:tblCellSpacing w:w="0" w:type="dxa"/>
              </w:trPr>
              <w:tc>
                <w:tcPr>
                  <w:tcW w:w="360" w:type="dxa"/>
                  <w:hideMark/>
                </w:tcPr>
                <w:p w14:paraId="03E1E895" w14:textId="77777777" w:rsidR="00C0190C" w:rsidRPr="00A25D4D" w:rsidRDefault="00C0190C" w:rsidP="008F13CC">
                  <w:pPr>
                    <w:jc w:val="left"/>
                  </w:pPr>
                  <w:r w:rsidRPr="00A25D4D">
                    <w:t> </w:t>
                  </w:r>
                </w:p>
              </w:tc>
              <w:tc>
                <w:tcPr>
                  <w:tcW w:w="1500" w:type="dxa"/>
                  <w:hideMark/>
                </w:tcPr>
                <w:p w14:paraId="0CA453E1" w14:textId="77777777" w:rsidR="00C0190C" w:rsidRPr="00A25D4D" w:rsidRDefault="00C0190C" w:rsidP="008F13CC">
                  <w:pPr>
                    <w:jc w:val="left"/>
                  </w:pPr>
                  <w:r w:rsidRPr="00A25D4D">
                    <w:t>Definitie:</w:t>
                  </w:r>
                </w:p>
              </w:tc>
              <w:tc>
                <w:tcPr>
                  <w:tcW w:w="0" w:type="auto"/>
                  <w:hideMark/>
                </w:tcPr>
                <w:p w14:paraId="1732979D" w14:textId="77777777" w:rsidR="00C0190C" w:rsidRPr="00A25D4D" w:rsidRDefault="00C0190C" w:rsidP="008F13CC">
                  <w:pPr>
                    <w:jc w:val="left"/>
                  </w:pPr>
                  <w:r w:rsidRPr="00A25D4D">
                    <w:t xml:space="preserve">De geplande einddatum van de werkzaamheden waarvoor de gebiedsinformatie-aanvraag is ingediend. </w:t>
                  </w:r>
                </w:p>
              </w:tc>
            </w:tr>
            <w:tr w:rsidR="00C0190C" w:rsidRPr="00A25D4D" w14:paraId="2FB28730" w14:textId="77777777" w:rsidTr="00C0190C">
              <w:trPr>
                <w:tblHeader/>
                <w:tblCellSpacing w:w="0" w:type="dxa"/>
              </w:trPr>
              <w:tc>
                <w:tcPr>
                  <w:tcW w:w="360" w:type="dxa"/>
                  <w:hideMark/>
                </w:tcPr>
                <w:p w14:paraId="1052BD30" w14:textId="77777777" w:rsidR="00C0190C" w:rsidRPr="00A25D4D" w:rsidRDefault="00C0190C" w:rsidP="008F13CC">
                  <w:pPr>
                    <w:jc w:val="left"/>
                  </w:pPr>
                  <w:r w:rsidRPr="00A25D4D">
                    <w:t> </w:t>
                  </w:r>
                </w:p>
              </w:tc>
              <w:tc>
                <w:tcPr>
                  <w:tcW w:w="1500" w:type="dxa"/>
                  <w:hideMark/>
                </w:tcPr>
                <w:p w14:paraId="51309D46"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10E612B" w14:textId="77777777" w:rsidR="00C0190C" w:rsidRPr="00A25D4D" w:rsidRDefault="00C0190C" w:rsidP="008F13CC">
                  <w:pPr>
                    <w:jc w:val="left"/>
                  </w:pPr>
                  <w:r w:rsidRPr="00A25D4D">
                    <w:t>0..1</w:t>
                  </w:r>
                </w:p>
              </w:tc>
            </w:tr>
          </w:tbl>
          <w:p w14:paraId="6EF90ABC" w14:textId="77777777" w:rsidR="00C0190C" w:rsidRPr="00A25D4D" w:rsidRDefault="00C0190C" w:rsidP="008F13CC">
            <w:pPr>
              <w:jc w:val="left"/>
            </w:pPr>
          </w:p>
        </w:tc>
      </w:tr>
      <w:tr w:rsidR="00C0190C" w:rsidRPr="00A25D4D" w14:paraId="0C5A46E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876C276" w14:textId="77777777" w:rsidR="00C0190C" w:rsidRPr="00A25D4D" w:rsidRDefault="00C0190C" w:rsidP="008F13CC">
            <w:pPr>
              <w:jc w:val="left"/>
            </w:pPr>
            <w:r w:rsidRPr="00A25D4D">
              <w:rPr>
                <w:b/>
                <w:bCs/>
              </w:rPr>
              <w:t xml:space="preserve">Attribuut: </w:t>
            </w:r>
            <w:proofErr w:type="spellStart"/>
            <w:r w:rsidRPr="00A25D4D">
              <w:rPr>
                <w:b/>
                <w:bCs/>
              </w:rPr>
              <w:t>huisaansluitingAdressen</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00A74D66" w14:textId="77777777" w:rsidTr="00C0190C">
              <w:trPr>
                <w:tblHeader/>
                <w:tblCellSpacing w:w="0" w:type="dxa"/>
              </w:trPr>
              <w:tc>
                <w:tcPr>
                  <w:tcW w:w="360" w:type="dxa"/>
                  <w:hideMark/>
                </w:tcPr>
                <w:p w14:paraId="4F0EE3C3" w14:textId="77777777" w:rsidR="00C0190C" w:rsidRPr="00A25D4D" w:rsidRDefault="00C0190C" w:rsidP="008F13CC">
                  <w:pPr>
                    <w:jc w:val="left"/>
                  </w:pPr>
                  <w:r w:rsidRPr="00A25D4D">
                    <w:t> </w:t>
                  </w:r>
                </w:p>
              </w:tc>
              <w:tc>
                <w:tcPr>
                  <w:tcW w:w="1500" w:type="dxa"/>
                  <w:hideMark/>
                </w:tcPr>
                <w:p w14:paraId="094480D7" w14:textId="77777777" w:rsidR="00C0190C" w:rsidRPr="00A25D4D" w:rsidRDefault="00C0190C" w:rsidP="008F13CC">
                  <w:pPr>
                    <w:jc w:val="left"/>
                  </w:pPr>
                  <w:r w:rsidRPr="00A25D4D">
                    <w:t>Type:</w:t>
                  </w:r>
                </w:p>
              </w:tc>
              <w:tc>
                <w:tcPr>
                  <w:tcW w:w="0" w:type="auto"/>
                  <w:hideMark/>
                </w:tcPr>
                <w:p w14:paraId="240F7925" w14:textId="77777777" w:rsidR="00C0190C" w:rsidRPr="00A25D4D" w:rsidRDefault="00C0190C" w:rsidP="008F13CC">
                  <w:pPr>
                    <w:jc w:val="left"/>
                  </w:pPr>
                  <w:r w:rsidRPr="00A25D4D">
                    <w:t>Adres</w:t>
                  </w:r>
                </w:p>
              </w:tc>
            </w:tr>
            <w:tr w:rsidR="00C0190C" w:rsidRPr="00A25D4D" w14:paraId="38F08429" w14:textId="77777777" w:rsidTr="00C0190C">
              <w:trPr>
                <w:tblHeader/>
                <w:tblCellSpacing w:w="0" w:type="dxa"/>
              </w:trPr>
              <w:tc>
                <w:tcPr>
                  <w:tcW w:w="360" w:type="dxa"/>
                  <w:hideMark/>
                </w:tcPr>
                <w:p w14:paraId="2D50E413" w14:textId="77777777" w:rsidR="00C0190C" w:rsidRPr="00A25D4D" w:rsidRDefault="00C0190C" w:rsidP="008F13CC">
                  <w:pPr>
                    <w:jc w:val="left"/>
                  </w:pPr>
                  <w:r w:rsidRPr="00A25D4D">
                    <w:t> </w:t>
                  </w:r>
                </w:p>
              </w:tc>
              <w:tc>
                <w:tcPr>
                  <w:tcW w:w="1500" w:type="dxa"/>
                  <w:hideMark/>
                </w:tcPr>
                <w:p w14:paraId="134A7237" w14:textId="77777777" w:rsidR="00C0190C" w:rsidRPr="00A25D4D" w:rsidRDefault="00C0190C" w:rsidP="008F13CC">
                  <w:pPr>
                    <w:jc w:val="left"/>
                  </w:pPr>
                  <w:r w:rsidRPr="00A25D4D">
                    <w:t>Naam</w:t>
                  </w:r>
                </w:p>
              </w:tc>
              <w:tc>
                <w:tcPr>
                  <w:tcW w:w="0" w:type="auto"/>
                  <w:hideMark/>
                </w:tcPr>
                <w:p w14:paraId="2A0C67A2" w14:textId="77777777" w:rsidR="00C0190C" w:rsidRPr="00A25D4D" w:rsidRDefault="00C0190C" w:rsidP="008F13CC">
                  <w:pPr>
                    <w:jc w:val="left"/>
                  </w:pPr>
                </w:p>
              </w:tc>
            </w:tr>
            <w:tr w:rsidR="00C0190C" w:rsidRPr="00A25D4D" w14:paraId="7A42CFAB" w14:textId="77777777" w:rsidTr="00C0190C">
              <w:trPr>
                <w:tblHeader/>
                <w:tblCellSpacing w:w="0" w:type="dxa"/>
              </w:trPr>
              <w:tc>
                <w:tcPr>
                  <w:tcW w:w="360" w:type="dxa"/>
                  <w:hideMark/>
                </w:tcPr>
                <w:p w14:paraId="7E0AF3F7" w14:textId="77777777" w:rsidR="00C0190C" w:rsidRPr="00A25D4D" w:rsidRDefault="00C0190C" w:rsidP="008F13CC">
                  <w:pPr>
                    <w:jc w:val="left"/>
                  </w:pPr>
                  <w:r w:rsidRPr="00A25D4D">
                    <w:t> </w:t>
                  </w:r>
                </w:p>
              </w:tc>
              <w:tc>
                <w:tcPr>
                  <w:tcW w:w="1500" w:type="dxa"/>
                  <w:hideMark/>
                </w:tcPr>
                <w:p w14:paraId="053E55CD" w14:textId="77777777" w:rsidR="00C0190C" w:rsidRPr="00A25D4D" w:rsidRDefault="00C0190C" w:rsidP="008F13CC">
                  <w:pPr>
                    <w:jc w:val="left"/>
                  </w:pPr>
                  <w:r w:rsidRPr="00A25D4D">
                    <w:t>Definitie:</w:t>
                  </w:r>
                </w:p>
              </w:tc>
              <w:tc>
                <w:tcPr>
                  <w:tcW w:w="0" w:type="auto"/>
                  <w:hideMark/>
                </w:tcPr>
                <w:p w14:paraId="436E51BE" w14:textId="77777777" w:rsidR="00C0190C" w:rsidRPr="00A25D4D" w:rsidRDefault="00C0190C" w:rsidP="008F13CC">
                  <w:pPr>
                    <w:jc w:val="left"/>
                  </w:pPr>
                  <w:r w:rsidRPr="00A25D4D">
                    <w:t xml:space="preserve">Lijst van adressen waarvoor </w:t>
                  </w:r>
                  <w:proofErr w:type="spellStart"/>
                  <w:r w:rsidRPr="00A25D4D">
                    <w:t>huisaansluitschetsen</w:t>
                  </w:r>
                  <w:proofErr w:type="spellEnd"/>
                  <w:r w:rsidRPr="00A25D4D">
                    <w:t xml:space="preserve"> (extra detailinformatie, type huisaansluiting) gevraagd wordt. </w:t>
                  </w:r>
                </w:p>
              </w:tc>
            </w:tr>
            <w:tr w:rsidR="00C0190C" w:rsidRPr="00A25D4D" w14:paraId="52FFA9D1" w14:textId="77777777" w:rsidTr="00C0190C">
              <w:trPr>
                <w:tblHeader/>
                <w:tblCellSpacing w:w="0" w:type="dxa"/>
              </w:trPr>
              <w:tc>
                <w:tcPr>
                  <w:tcW w:w="360" w:type="dxa"/>
                  <w:hideMark/>
                </w:tcPr>
                <w:p w14:paraId="7025D7AB" w14:textId="77777777" w:rsidR="00C0190C" w:rsidRPr="00A25D4D" w:rsidRDefault="00C0190C" w:rsidP="008F13CC">
                  <w:pPr>
                    <w:jc w:val="left"/>
                  </w:pPr>
                  <w:r w:rsidRPr="00A25D4D">
                    <w:t> </w:t>
                  </w:r>
                </w:p>
              </w:tc>
              <w:tc>
                <w:tcPr>
                  <w:tcW w:w="1500" w:type="dxa"/>
                  <w:hideMark/>
                </w:tcPr>
                <w:p w14:paraId="76CFA16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66F9DA6" w14:textId="77777777" w:rsidR="00C0190C" w:rsidRPr="00A25D4D" w:rsidRDefault="00C0190C" w:rsidP="008F13CC">
                  <w:pPr>
                    <w:jc w:val="left"/>
                  </w:pPr>
                  <w:r w:rsidRPr="00A25D4D">
                    <w:t>0..*</w:t>
                  </w:r>
                </w:p>
              </w:tc>
            </w:tr>
          </w:tbl>
          <w:p w14:paraId="35229FD4" w14:textId="77777777" w:rsidR="00C0190C" w:rsidRPr="00A25D4D" w:rsidRDefault="00C0190C" w:rsidP="008F13CC">
            <w:pPr>
              <w:jc w:val="left"/>
            </w:pPr>
          </w:p>
        </w:tc>
      </w:tr>
      <w:tr w:rsidR="00C0190C" w:rsidRPr="00A25D4D" w14:paraId="6EC912B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E5E0EC9" w14:textId="77777777" w:rsidR="00C0190C" w:rsidRPr="00A25D4D" w:rsidRDefault="00C0190C" w:rsidP="008F13CC">
            <w:pPr>
              <w:jc w:val="left"/>
            </w:pPr>
            <w:r w:rsidRPr="00A25D4D">
              <w:rPr>
                <w:b/>
                <w:bCs/>
              </w:rPr>
              <w:t>Relatie: informatiepolygoon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693A9444" w14:textId="77777777" w:rsidTr="00C0190C">
              <w:trPr>
                <w:tblHeader/>
                <w:tblCellSpacing w:w="0" w:type="dxa"/>
              </w:trPr>
              <w:tc>
                <w:tcPr>
                  <w:tcW w:w="360" w:type="dxa"/>
                  <w:hideMark/>
                </w:tcPr>
                <w:p w14:paraId="796A282E" w14:textId="77777777" w:rsidR="00C0190C" w:rsidRPr="00A25D4D" w:rsidRDefault="00C0190C" w:rsidP="008F13CC">
                  <w:pPr>
                    <w:jc w:val="left"/>
                  </w:pPr>
                  <w:r w:rsidRPr="00A25D4D">
                    <w:t> </w:t>
                  </w:r>
                </w:p>
              </w:tc>
              <w:tc>
                <w:tcPr>
                  <w:tcW w:w="1500" w:type="dxa"/>
                  <w:hideMark/>
                </w:tcPr>
                <w:p w14:paraId="789473F4" w14:textId="77777777" w:rsidR="00C0190C" w:rsidRPr="00A25D4D" w:rsidRDefault="00C0190C" w:rsidP="008F13CC">
                  <w:pPr>
                    <w:jc w:val="left"/>
                  </w:pPr>
                  <w:r w:rsidRPr="00A25D4D">
                    <w:t>Type:</w:t>
                  </w:r>
                </w:p>
              </w:tc>
              <w:tc>
                <w:tcPr>
                  <w:tcW w:w="0" w:type="auto"/>
                  <w:hideMark/>
                </w:tcPr>
                <w:p w14:paraId="72315298" w14:textId="77777777" w:rsidR="00C0190C" w:rsidRPr="00A25D4D" w:rsidRDefault="00C0190C" w:rsidP="008F13CC">
                  <w:pPr>
                    <w:jc w:val="left"/>
                  </w:pPr>
                  <w:r w:rsidRPr="00A25D4D">
                    <w:t>Informatiepolygoon</w:t>
                  </w:r>
                </w:p>
              </w:tc>
            </w:tr>
            <w:tr w:rsidR="00C0190C" w:rsidRPr="00A25D4D" w14:paraId="1C53C419" w14:textId="77777777" w:rsidTr="00C0190C">
              <w:trPr>
                <w:tblHeader/>
                <w:tblCellSpacing w:w="0" w:type="dxa"/>
              </w:trPr>
              <w:tc>
                <w:tcPr>
                  <w:tcW w:w="360" w:type="dxa"/>
                  <w:hideMark/>
                </w:tcPr>
                <w:p w14:paraId="0756E912" w14:textId="77777777" w:rsidR="00C0190C" w:rsidRPr="00A25D4D" w:rsidRDefault="00C0190C" w:rsidP="008F13CC">
                  <w:pPr>
                    <w:jc w:val="left"/>
                  </w:pPr>
                  <w:r w:rsidRPr="00A25D4D">
                    <w:t> </w:t>
                  </w:r>
                </w:p>
              </w:tc>
              <w:tc>
                <w:tcPr>
                  <w:tcW w:w="1500" w:type="dxa"/>
                  <w:hideMark/>
                </w:tcPr>
                <w:p w14:paraId="2C380E63" w14:textId="77777777" w:rsidR="00C0190C" w:rsidRPr="00A25D4D" w:rsidRDefault="00C0190C" w:rsidP="008F13CC">
                  <w:pPr>
                    <w:jc w:val="left"/>
                  </w:pPr>
                  <w:r w:rsidRPr="00A25D4D">
                    <w:t>Naam</w:t>
                  </w:r>
                </w:p>
              </w:tc>
              <w:tc>
                <w:tcPr>
                  <w:tcW w:w="0" w:type="auto"/>
                  <w:hideMark/>
                </w:tcPr>
                <w:p w14:paraId="7D8CC44D" w14:textId="77777777" w:rsidR="00C0190C" w:rsidRPr="00A25D4D" w:rsidRDefault="00C0190C" w:rsidP="008F13CC">
                  <w:pPr>
                    <w:jc w:val="left"/>
                  </w:pPr>
                </w:p>
              </w:tc>
            </w:tr>
            <w:tr w:rsidR="00C0190C" w:rsidRPr="00A25D4D" w14:paraId="1891C2FF" w14:textId="77777777" w:rsidTr="00C0190C">
              <w:trPr>
                <w:tblHeader/>
                <w:tblCellSpacing w:w="0" w:type="dxa"/>
              </w:trPr>
              <w:tc>
                <w:tcPr>
                  <w:tcW w:w="360" w:type="dxa"/>
                  <w:hideMark/>
                </w:tcPr>
                <w:p w14:paraId="5496ABF4" w14:textId="77777777" w:rsidR="00C0190C" w:rsidRPr="00A25D4D" w:rsidRDefault="00C0190C" w:rsidP="008F13CC">
                  <w:pPr>
                    <w:jc w:val="left"/>
                  </w:pPr>
                  <w:r w:rsidRPr="00A25D4D">
                    <w:t> </w:t>
                  </w:r>
                </w:p>
              </w:tc>
              <w:tc>
                <w:tcPr>
                  <w:tcW w:w="1500" w:type="dxa"/>
                  <w:hideMark/>
                </w:tcPr>
                <w:p w14:paraId="334F8450" w14:textId="77777777" w:rsidR="00C0190C" w:rsidRPr="00A25D4D" w:rsidRDefault="00C0190C" w:rsidP="008F13CC">
                  <w:pPr>
                    <w:jc w:val="left"/>
                  </w:pPr>
                  <w:r w:rsidRPr="00A25D4D">
                    <w:t>Definitie:</w:t>
                  </w:r>
                </w:p>
              </w:tc>
              <w:tc>
                <w:tcPr>
                  <w:tcW w:w="0" w:type="auto"/>
                  <w:hideMark/>
                </w:tcPr>
                <w:p w14:paraId="0C93AE48" w14:textId="77777777" w:rsidR="00C0190C" w:rsidRPr="00A25D4D" w:rsidRDefault="00C0190C" w:rsidP="008F13CC">
                  <w:pPr>
                    <w:jc w:val="left"/>
                  </w:pPr>
                  <w:r w:rsidRPr="00A25D4D">
                    <w:t xml:space="preserve">Verwijzing naar informatiepolygoon. </w:t>
                  </w:r>
                </w:p>
              </w:tc>
            </w:tr>
            <w:tr w:rsidR="00C0190C" w:rsidRPr="00A25D4D" w14:paraId="129A9A9A" w14:textId="77777777" w:rsidTr="00C0190C">
              <w:trPr>
                <w:tblHeader/>
                <w:tblCellSpacing w:w="0" w:type="dxa"/>
              </w:trPr>
              <w:tc>
                <w:tcPr>
                  <w:tcW w:w="360" w:type="dxa"/>
                  <w:hideMark/>
                </w:tcPr>
                <w:p w14:paraId="2AF26503" w14:textId="77777777" w:rsidR="00C0190C" w:rsidRPr="00A25D4D" w:rsidRDefault="00C0190C" w:rsidP="008F13CC">
                  <w:pPr>
                    <w:jc w:val="left"/>
                  </w:pPr>
                  <w:r w:rsidRPr="00A25D4D">
                    <w:t> </w:t>
                  </w:r>
                </w:p>
              </w:tc>
              <w:tc>
                <w:tcPr>
                  <w:tcW w:w="1500" w:type="dxa"/>
                  <w:hideMark/>
                </w:tcPr>
                <w:p w14:paraId="3019FCA8"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FFE8754" w14:textId="77777777" w:rsidR="00C0190C" w:rsidRPr="00A25D4D" w:rsidRDefault="00C0190C" w:rsidP="008F13CC">
                  <w:pPr>
                    <w:jc w:val="left"/>
                  </w:pPr>
                  <w:r w:rsidRPr="00A25D4D">
                    <w:t>0..1</w:t>
                  </w:r>
                </w:p>
              </w:tc>
            </w:tr>
          </w:tbl>
          <w:p w14:paraId="5029CDCD" w14:textId="77777777" w:rsidR="00C0190C" w:rsidRPr="00A25D4D" w:rsidRDefault="00C0190C" w:rsidP="008F13CC">
            <w:pPr>
              <w:jc w:val="left"/>
            </w:pPr>
          </w:p>
        </w:tc>
      </w:tr>
      <w:tr w:rsidR="00C0190C" w:rsidRPr="00A25D4D" w14:paraId="6714CE4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2E060EF" w14:textId="77777777" w:rsidR="00C0190C" w:rsidRPr="00A25D4D" w:rsidRDefault="00C0190C" w:rsidP="008F13CC">
            <w:pPr>
              <w:jc w:val="left"/>
            </w:pPr>
            <w:r w:rsidRPr="00A25D4D">
              <w:rPr>
                <w:b/>
                <w:bCs/>
              </w:rPr>
              <w:t>Relatie: graafpolygoon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15025E03" w14:textId="77777777" w:rsidTr="00C0190C">
              <w:trPr>
                <w:tblHeader/>
                <w:tblCellSpacing w:w="0" w:type="dxa"/>
              </w:trPr>
              <w:tc>
                <w:tcPr>
                  <w:tcW w:w="360" w:type="dxa"/>
                  <w:hideMark/>
                </w:tcPr>
                <w:p w14:paraId="64F371EF" w14:textId="77777777" w:rsidR="00C0190C" w:rsidRPr="00A25D4D" w:rsidRDefault="00C0190C" w:rsidP="008F13CC">
                  <w:pPr>
                    <w:jc w:val="left"/>
                  </w:pPr>
                  <w:r w:rsidRPr="00A25D4D">
                    <w:t> </w:t>
                  </w:r>
                </w:p>
              </w:tc>
              <w:tc>
                <w:tcPr>
                  <w:tcW w:w="1500" w:type="dxa"/>
                  <w:hideMark/>
                </w:tcPr>
                <w:p w14:paraId="6A66D81B" w14:textId="77777777" w:rsidR="00C0190C" w:rsidRPr="00A25D4D" w:rsidRDefault="00C0190C" w:rsidP="008F13CC">
                  <w:pPr>
                    <w:jc w:val="left"/>
                  </w:pPr>
                  <w:r w:rsidRPr="00A25D4D">
                    <w:t>Type:</w:t>
                  </w:r>
                </w:p>
              </w:tc>
              <w:tc>
                <w:tcPr>
                  <w:tcW w:w="0" w:type="auto"/>
                  <w:hideMark/>
                </w:tcPr>
                <w:p w14:paraId="067D6E6F" w14:textId="77777777" w:rsidR="00C0190C" w:rsidRPr="00A25D4D" w:rsidRDefault="00C0190C" w:rsidP="008F13CC">
                  <w:pPr>
                    <w:jc w:val="left"/>
                  </w:pPr>
                  <w:r w:rsidRPr="00A25D4D">
                    <w:t>Graafpolygoon</w:t>
                  </w:r>
                </w:p>
              </w:tc>
            </w:tr>
            <w:tr w:rsidR="00C0190C" w:rsidRPr="00A25D4D" w14:paraId="16801ABB" w14:textId="77777777" w:rsidTr="00C0190C">
              <w:trPr>
                <w:tblHeader/>
                <w:tblCellSpacing w:w="0" w:type="dxa"/>
              </w:trPr>
              <w:tc>
                <w:tcPr>
                  <w:tcW w:w="360" w:type="dxa"/>
                  <w:hideMark/>
                </w:tcPr>
                <w:p w14:paraId="16DD49B9" w14:textId="77777777" w:rsidR="00C0190C" w:rsidRPr="00A25D4D" w:rsidRDefault="00C0190C" w:rsidP="008F13CC">
                  <w:pPr>
                    <w:jc w:val="left"/>
                  </w:pPr>
                  <w:r w:rsidRPr="00A25D4D">
                    <w:t> </w:t>
                  </w:r>
                </w:p>
              </w:tc>
              <w:tc>
                <w:tcPr>
                  <w:tcW w:w="1500" w:type="dxa"/>
                  <w:hideMark/>
                </w:tcPr>
                <w:p w14:paraId="4261ED43" w14:textId="77777777" w:rsidR="00C0190C" w:rsidRPr="00A25D4D" w:rsidRDefault="00C0190C" w:rsidP="008F13CC">
                  <w:pPr>
                    <w:jc w:val="left"/>
                  </w:pPr>
                  <w:r w:rsidRPr="00A25D4D">
                    <w:t>Naam</w:t>
                  </w:r>
                </w:p>
              </w:tc>
              <w:tc>
                <w:tcPr>
                  <w:tcW w:w="0" w:type="auto"/>
                  <w:hideMark/>
                </w:tcPr>
                <w:p w14:paraId="41D7FFE0" w14:textId="77777777" w:rsidR="00C0190C" w:rsidRPr="00A25D4D" w:rsidRDefault="00C0190C" w:rsidP="008F13CC">
                  <w:pPr>
                    <w:jc w:val="left"/>
                  </w:pPr>
                </w:p>
              </w:tc>
            </w:tr>
            <w:tr w:rsidR="00C0190C" w:rsidRPr="00A25D4D" w14:paraId="61E48938" w14:textId="77777777" w:rsidTr="00C0190C">
              <w:trPr>
                <w:tblHeader/>
                <w:tblCellSpacing w:w="0" w:type="dxa"/>
              </w:trPr>
              <w:tc>
                <w:tcPr>
                  <w:tcW w:w="360" w:type="dxa"/>
                  <w:hideMark/>
                </w:tcPr>
                <w:p w14:paraId="4B8E300E" w14:textId="77777777" w:rsidR="00C0190C" w:rsidRPr="00A25D4D" w:rsidRDefault="00C0190C" w:rsidP="008F13CC">
                  <w:pPr>
                    <w:jc w:val="left"/>
                  </w:pPr>
                  <w:r w:rsidRPr="00A25D4D">
                    <w:t> </w:t>
                  </w:r>
                </w:p>
              </w:tc>
              <w:tc>
                <w:tcPr>
                  <w:tcW w:w="1500" w:type="dxa"/>
                  <w:hideMark/>
                </w:tcPr>
                <w:p w14:paraId="28D664CD" w14:textId="77777777" w:rsidR="00C0190C" w:rsidRPr="00A25D4D" w:rsidRDefault="00C0190C" w:rsidP="008F13CC">
                  <w:pPr>
                    <w:jc w:val="left"/>
                  </w:pPr>
                  <w:r w:rsidRPr="00A25D4D">
                    <w:t>Definitie:</w:t>
                  </w:r>
                </w:p>
              </w:tc>
              <w:tc>
                <w:tcPr>
                  <w:tcW w:w="0" w:type="auto"/>
                  <w:hideMark/>
                </w:tcPr>
                <w:p w14:paraId="43E5CC89" w14:textId="77777777" w:rsidR="00C0190C" w:rsidRPr="00A25D4D" w:rsidRDefault="00C0190C" w:rsidP="008F13CC">
                  <w:pPr>
                    <w:jc w:val="left"/>
                  </w:pPr>
                  <w:r w:rsidRPr="00A25D4D">
                    <w:t xml:space="preserve">Verwijzing naar graafpolygoon. </w:t>
                  </w:r>
                </w:p>
              </w:tc>
            </w:tr>
            <w:tr w:rsidR="00C0190C" w:rsidRPr="00A25D4D" w14:paraId="1F4B0554" w14:textId="77777777" w:rsidTr="00C0190C">
              <w:trPr>
                <w:tblHeader/>
                <w:tblCellSpacing w:w="0" w:type="dxa"/>
              </w:trPr>
              <w:tc>
                <w:tcPr>
                  <w:tcW w:w="360" w:type="dxa"/>
                  <w:hideMark/>
                </w:tcPr>
                <w:p w14:paraId="1771274D" w14:textId="77777777" w:rsidR="00C0190C" w:rsidRPr="00A25D4D" w:rsidRDefault="00C0190C" w:rsidP="008F13CC">
                  <w:pPr>
                    <w:jc w:val="left"/>
                  </w:pPr>
                  <w:r w:rsidRPr="00A25D4D">
                    <w:t> </w:t>
                  </w:r>
                </w:p>
              </w:tc>
              <w:tc>
                <w:tcPr>
                  <w:tcW w:w="1500" w:type="dxa"/>
                  <w:hideMark/>
                </w:tcPr>
                <w:p w14:paraId="6AFD7569"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88E1F14" w14:textId="77777777" w:rsidR="00C0190C" w:rsidRPr="00A25D4D" w:rsidRDefault="00C0190C" w:rsidP="008F13CC">
                  <w:pPr>
                    <w:jc w:val="left"/>
                  </w:pPr>
                  <w:r w:rsidRPr="00A25D4D">
                    <w:t>0..1</w:t>
                  </w:r>
                </w:p>
              </w:tc>
            </w:tr>
          </w:tbl>
          <w:p w14:paraId="1C1830CC" w14:textId="77777777" w:rsidR="00C0190C" w:rsidRPr="00A25D4D" w:rsidRDefault="00C0190C" w:rsidP="008F13CC">
            <w:pPr>
              <w:jc w:val="left"/>
            </w:pPr>
          </w:p>
        </w:tc>
      </w:tr>
      <w:tr w:rsidR="00C0190C" w:rsidRPr="00A25D4D" w14:paraId="336F87F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43BA27D" w14:textId="77777777" w:rsidR="00C0190C" w:rsidRPr="00A25D4D" w:rsidRDefault="00C0190C" w:rsidP="008F13CC">
            <w:pPr>
              <w:jc w:val="left"/>
            </w:pPr>
            <w:r w:rsidRPr="00A25D4D">
              <w:rPr>
                <w:b/>
                <w:bCs/>
              </w:rPr>
              <w:lastRenderedPageBreak/>
              <w:t xml:space="preserve">Relatie: </w:t>
            </w:r>
            <w:proofErr w:type="spellStart"/>
            <w:r w:rsidRPr="00A25D4D">
              <w:rPr>
                <w:b/>
                <w:bCs/>
              </w:rPr>
              <w:t>orientatiepolygoon</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56A87812" w14:textId="77777777" w:rsidTr="00C0190C">
              <w:trPr>
                <w:tblHeader/>
                <w:tblCellSpacing w:w="0" w:type="dxa"/>
              </w:trPr>
              <w:tc>
                <w:tcPr>
                  <w:tcW w:w="360" w:type="dxa"/>
                  <w:hideMark/>
                </w:tcPr>
                <w:p w14:paraId="1ED55D92" w14:textId="77777777" w:rsidR="00C0190C" w:rsidRPr="00A25D4D" w:rsidRDefault="00C0190C" w:rsidP="008F13CC">
                  <w:pPr>
                    <w:jc w:val="left"/>
                  </w:pPr>
                  <w:r w:rsidRPr="00A25D4D">
                    <w:t> </w:t>
                  </w:r>
                </w:p>
              </w:tc>
              <w:tc>
                <w:tcPr>
                  <w:tcW w:w="1500" w:type="dxa"/>
                  <w:hideMark/>
                </w:tcPr>
                <w:p w14:paraId="7A735A71" w14:textId="77777777" w:rsidR="00C0190C" w:rsidRPr="00A25D4D" w:rsidRDefault="00C0190C" w:rsidP="008F13CC">
                  <w:pPr>
                    <w:jc w:val="left"/>
                  </w:pPr>
                  <w:r w:rsidRPr="00A25D4D">
                    <w:t>Type:</w:t>
                  </w:r>
                </w:p>
              </w:tc>
              <w:tc>
                <w:tcPr>
                  <w:tcW w:w="0" w:type="auto"/>
                  <w:hideMark/>
                </w:tcPr>
                <w:p w14:paraId="366187EE" w14:textId="77777777" w:rsidR="00C0190C" w:rsidRPr="00A25D4D" w:rsidRDefault="00C0190C" w:rsidP="008F13CC">
                  <w:pPr>
                    <w:jc w:val="left"/>
                  </w:pPr>
                  <w:proofErr w:type="spellStart"/>
                  <w:r w:rsidRPr="00A25D4D">
                    <w:t>Orientatiepolygoon</w:t>
                  </w:r>
                  <w:proofErr w:type="spellEnd"/>
                </w:p>
              </w:tc>
            </w:tr>
            <w:tr w:rsidR="00C0190C" w:rsidRPr="00A25D4D" w14:paraId="72F47B2B" w14:textId="77777777" w:rsidTr="00C0190C">
              <w:trPr>
                <w:tblHeader/>
                <w:tblCellSpacing w:w="0" w:type="dxa"/>
              </w:trPr>
              <w:tc>
                <w:tcPr>
                  <w:tcW w:w="360" w:type="dxa"/>
                  <w:hideMark/>
                </w:tcPr>
                <w:p w14:paraId="181336BD" w14:textId="77777777" w:rsidR="00C0190C" w:rsidRPr="00A25D4D" w:rsidRDefault="00C0190C" w:rsidP="008F13CC">
                  <w:pPr>
                    <w:jc w:val="left"/>
                  </w:pPr>
                  <w:r w:rsidRPr="00A25D4D">
                    <w:t> </w:t>
                  </w:r>
                </w:p>
              </w:tc>
              <w:tc>
                <w:tcPr>
                  <w:tcW w:w="1500" w:type="dxa"/>
                  <w:hideMark/>
                </w:tcPr>
                <w:p w14:paraId="3427AF3A" w14:textId="77777777" w:rsidR="00C0190C" w:rsidRPr="00A25D4D" w:rsidRDefault="00C0190C" w:rsidP="008F13CC">
                  <w:pPr>
                    <w:jc w:val="left"/>
                  </w:pPr>
                  <w:r w:rsidRPr="00A25D4D">
                    <w:t>Naam</w:t>
                  </w:r>
                </w:p>
              </w:tc>
              <w:tc>
                <w:tcPr>
                  <w:tcW w:w="0" w:type="auto"/>
                  <w:hideMark/>
                </w:tcPr>
                <w:p w14:paraId="717A113E" w14:textId="77777777" w:rsidR="00C0190C" w:rsidRPr="00A25D4D" w:rsidRDefault="00C0190C" w:rsidP="008F13CC">
                  <w:pPr>
                    <w:jc w:val="left"/>
                  </w:pPr>
                </w:p>
              </w:tc>
            </w:tr>
            <w:tr w:rsidR="00C0190C" w:rsidRPr="00A25D4D" w14:paraId="3CCF509E" w14:textId="77777777" w:rsidTr="00C0190C">
              <w:trPr>
                <w:tblHeader/>
                <w:tblCellSpacing w:w="0" w:type="dxa"/>
              </w:trPr>
              <w:tc>
                <w:tcPr>
                  <w:tcW w:w="360" w:type="dxa"/>
                  <w:hideMark/>
                </w:tcPr>
                <w:p w14:paraId="2826265F" w14:textId="77777777" w:rsidR="00C0190C" w:rsidRPr="00A25D4D" w:rsidRDefault="00C0190C" w:rsidP="008F13CC">
                  <w:pPr>
                    <w:jc w:val="left"/>
                  </w:pPr>
                  <w:r w:rsidRPr="00A25D4D">
                    <w:t> </w:t>
                  </w:r>
                </w:p>
              </w:tc>
              <w:tc>
                <w:tcPr>
                  <w:tcW w:w="1500" w:type="dxa"/>
                  <w:hideMark/>
                </w:tcPr>
                <w:p w14:paraId="5A9AC6D4" w14:textId="77777777" w:rsidR="00C0190C" w:rsidRPr="00A25D4D" w:rsidRDefault="00C0190C" w:rsidP="008F13CC">
                  <w:pPr>
                    <w:jc w:val="left"/>
                  </w:pPr>
                  <w:r w:rsidRPr="00A25D4D">
                    <w:t>Definitie:</w:t>
                  </w:r>
                </w:p>
              </w:tc>
              <w:tc>
                <w:tcPr>
                  <w:tcW w:w="0" w:type="auto"/>
                  <w:hideMark/>
                </w:tcPr>
                <w:p w14:paraId="7ECA9551" w14:textId="77777777" w:rsidR="00C0190C" w:rsidRPr="00A25D4D" w:rsidRDefault="00C0190C" w:rsidP="008F13CC">
                  <w:pPr>
                    <w:jc w:val="left"/>
                  </w:pPr>
                  <w:r w:rsidRPr="00A25D4D">
                    <w:t xml:space="preserve">Verwijzing naar </w:t>
                  </w:r>
                  <w:proofErr w:type="spellStart"/>
                  <w:r w:rsidRPr="00A25D4D">
                    <w:t>orientatiepolygoon</w:t>
                  </w:r>
                  <w:proofErr w:type="spellEnd"/>
                  <w:r w:rsidRPr="00A25D4D">
                    <w:t xml:space="preserve"> </w:t>
                  </w:r>
                </w:p>
              </w:tc>
            </w:tr>
            <w:tr w:rsidR="00C0190C" w:rsidRPr="00A25D4D" w14:paraId="4EA0C81F" w14:textId="77777777" w:rsidTr="00C0190C">
              <w:trPr>
                <w:tblHeader/>
                <w:tblCellSpacing w:w="0" w:type="dxa"/>
              </w:trPr>
              <w:tc>
                <w:tcPr>
                  <w:tcW w:w="360" w:type="dxa"/>
                  <w:hideMark/>
                </w:tcPr>
                <w:p w14:paraId="7854918A" w14:textId="77777777" w:rsidR="00C0190C" w:rsidRPr="00A25D4D" w:rsidRDefault="00C0190C" w:rsidP="008F13CC">
                  <w:pPr>
                    <w:jc w:val="left"/>
                  </w:pPr>
                  <w:r w:rsidRPr="00A25D4D">
                    <w:t> </w:t>
                  </w:r>
                </w:p>
              </w:tc>
              <w:tc>
                <w:tcPr>
                  <w:tcW w:w="1500" w:type="dxa"/>
                  <w:hideMark/>
                </w:tcPr>
                <w:p w14:paraId="5F605AA9"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E82E53B" w14:textId="77777777" w:rsidR="00C0190C" w:rsidRPr="00A25D4D" w:rsidRDefault="00C0190C" w:rsidP="008F13CC">
                  <w:pPr>
                    <w:jc w:val="left"/>
                  </w:pPr>
                  <w:r w:rsidRPr="00A25D4D">
                    <w:t>0..1</w:t>
                  </w:r>
                </w:p>
              </w:tc>
            </w:tr>
          </w:tbl>
          <w:p w14:paraId="092A363D" w14:textId="77777777" w:rsidR="00C0190C" w:rsidRPr="00A25D4D" w:rsidRDefault="00C0190C" w:rsidP="008F13CC">
            <w:pPr>
              <w:jc w:val="left"/>
            </w:pPr>
          </w:p>
        </w:tc>
      </w:tr>
      <w:tr w:rsidR="00C0190C" w:rsidRPr="00A25D4D" w14:paraId="29E39A9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8C10033"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PolygoonInRelatieTotAanvraagSoort</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779A78DA" w14:textId="77777777" w:rsidTr="00C0190C">
              <w:trPr>
                <w:tblHeader/>
                <w:tblCellSpacing w:w="0" w:type="dxa"/>
              </w:trPr>
              <w:tc>
                <w:tcPr>
                  <w:tcW w:w="360" w:type="dxa"/>
                  <w:hideMark/>
                </w:tcPr>
                <w:p w14:paraId="7F319810" w14:textId="77777777" w:rsidR="00C0190C" w:rsidRPr="00A25D4D" w:rsidRDefault="00C0190C" w:rsidP="008F13CC">
                  <w:pPr>
                    <w:jc w:val="left"/>
                  </w:pPr>
                  <w:r w:rsidRPr="00A25D4D">
                    <w:t> </w:t>
                  </w:r>
                </w:p>
              </w:tc>
              <w:tc>
                <w:tcPr>
                  <w:tcW w:w="1500" w:type="dxa"/>
                  <w:hideMark/>
                </w:tcPr>
                <w:p w14:paraId="2CA3A177" w14:textId="77777777" w:rsidR="00C0190C" w:rsidRPr="00A25D4D" w:rsidRDefault="00C0190C" w:rsidP="008F13CC">
                  <w:pPr>
                    <w:jc w:val="left"/>
                  </w:pPr>
                  <w:r w:rsidRPr="00A25D4D">
                    <w:t>Natuurlijke taal:</w:t>
                  </w:r>
                </w:p>
              </w:tc>
              <w:tc>
                <w:tcPr>
                  <w:tcW w:w="0" w:type="auto"/>
                  <w:hideMark/>
                </w:tcPr>
                <w:p w14:paraId="1C760B41" w14:textId="77777777" w:rsidR="00C0190C" w:rsidRPr="00A25D4D" w:rsidRDefault="00C0190C" w:rsidP="008F13CC">
                  <w:pPr>
                    <w:jc w:val="left"/>
                  </w:pPr>
                  <w:r w:rsidRPr="00A25D4D">
                    <w:t xml:space="preserve">Graafmelding: Graafpolygoon-Verplicht, Informatiepolygoon-Optioneel. </w:t>
                  </w:r>
                  <w:proofErr w:type="spellStart"/>
                  <w:r w:rsidRPr="00A25D4D">
                    <w:t>Orientatiepolygoon</w:t>
                  </w:r>
                  <w:proofErr w:type="spellEnd"/>
                  <w:r w:rsidRPr="00A25D4D">
                    <w:t xml:space="preserve">-Afwezig. Calamiteitenmelding: Graafpolygoon-Verplicht en Informatiepolygoon-Optioneel. </w:t>
                  </w:r>
                  <w:proofErr w:type="spellStart"/>
                  <w:r w:rsidRPr="00A25D4D">
                    <w:t>Orientatiepolygoon</w:t>
                  </w:r>
                  <w:proofErr w:type="spellEnd"/>
                  <w:r w:rsidRPr="00A25D4D">
                    <w:t xml:space="preserve">-Afwezig. </w:t>
                  </w:r>
                  <w:proofErr w:type="spellStart"/>
                  <w:r w:rsidRPr="00A25D4D">
                    <w:t>Orientatieverzoek</w:t>
                  </w:r>
                  <w:proofErr w:type="spellEnd"/>
                  <w:r w:rsidRPr="00A25D4D">
                    <w:t xml:space="preserve">: Graafpolygoon-Geen en Informatiepolygoon-Geen en </w:t>
                  </w:r>
                  <w:proofErr w:type="spellStart"/>
                  <w:r w:rsidRPr="00A25D4D">
                    <w:t>Orientatiepolygoon</w:t>
                  </w:r>
                  <w:proofErr w:type="spellEnd"/>
                  <w:r w:rsidRPr="00A25D4D">
                    <w:t xml:space="preserve">-Verplicht </w:t>
                  </w:r>
                </w:p>
              </w:tc>
            </w:tr>
            <w:tr w:rsidR="00C0190C" w:rsidRPr="00A25D4D" w14:paraId="1097EC73" w14:textId="77777777" w:rsidTr="00C0190C">
              <w:trPr>
                <w:tblHeader/>
                <w:tblCellSpacing w:w="0" w:type="dxa"/>
              </w:trPr>
              <w:tc>
                <w:tcPr>
                  <w:tcW w:w="360" w:type="dxa"/>
                  <w:hideMark/>
                </w:tcPr>
                <w:p w14:paraId="7C1B44E5" w14:textId="77777777" w:rsidR="00C0190C" w:rsidRPr="00A25D4D" w:rsidRDefault="00C0190C" w:rsidP="008F13CC">
                  <w:pPr>
                    <w:jc w:val="left"/>
                  </w:pPr>
                  <w:r w:rsidRPr="00A25D4D">
                    <w:t> </w:t>
                  </w:r>
                </w:p>
              </w:tc>
              <w:tc>
                <w:tcPr>
                  <w:tcW w:w="1500" w:type="dxa"/>
                  <w:hideMark/>
                </w:tcPr>
                <w:p w14:paraId="3D2EEF37" w14:textId="77777777" w:rsidR="00C0190C" w:rsidRPr="00A25D4D" w:rsidRDefault="00C0190C" w:rsidP="008F13CC">
                  <w:pPr>
                    <w:jc w:val="left"/>
                  </w:pPr>
                  <w:r w:rsidRPr="00A25D4D">
                    <w:t>OCL:</w:t>
                  </w:r>
                </w:p>
              </w:tc>
              <w:tc>
                <w:tcPr>
                  <w:tcW w:w="0" w:type="auto"/>
                  <w:hideMark/>
                </w:tcPr>
                <w:p w14:paraId="4C9BEBB8" w14:textId="77777777" w:rsidR="00C0190C" w:rsidRDefault="00C0190C" w:rsidP="008F13CC">
                  <w:pPr>
                    <w:jc w:val="left"/>
                  </w:pPr>
                  <w:proofErr w:type="spellStart"/>
                  <w:r w:rsidRPr="00A25D4D">
                    <w:t>Inv</w:t>
                  </w:r>
                  <w:proofErr w:type="spellEnd"/>
                  <w:r w:rsidRPr="00A25D4D">
                    <w:t xml:space="preserve"> </w:t>
                  </w:r>
                  <w:proofErr w:type="spellStart"/>
                  <w:r w:rsidRPr="00A25D4D">
                    <w:t>PolygoonInRelatieTotAanvraagSoort</w:t>
                  </w:r>
                  <w:proofErr w:type="spellEnd"/>
                  <w:r w:rsidRPr="00A25D4D">
                    <w:t xml:space="preserve">: </w:t>
                  </w:r>
                </w:p>
                <w:p w14:paraId="14AECA69" w14:textId="77777777" w:rsidR="00C0190C" w:rsidRPr="00A25D4D" w:rsidRDefault="00C0190C" w:rsidP="008F13CC">
                  <w:pPr>
                    <w:jc w:val="left"/>
                  </w:pPr>
                  <w:proofErr w:type="spellStart"/>
                  <w:r w:rsidRPr="00A25D4D">
                    <w:t>self.aanvraagSoort</w:t>
                  </w:r>
                  <w:proofErr w:type="spellEnd"/>
                  <w:r w:rsidRPr="00A25D4D">
                    <w:t xml:space="preserve"> = </w:t>
                  </w:r>
                  <w:proofErr w:type="spellStart"/>
                  <w:r w:rsidRPr="00A25D4D">
                    <w:t>AanvraagsoortValue</w:t>
                  </w:r>
                  <w:proofErr w:type="spellEnd"/>
                  <w:r w:rsidRPr="00A25D4D">
                    <w:t xml:space="preserve">::graafmelding or </w:t>
                  </w:r>
                  <w:proofErr w:type="spellStart"/>
                  <w:r w:rsidRPr="00A25D4D">
                    <w:t>self.aanvraagSoort</w:t>
                  </w:r>
                  <w:proofErr w:type="spellEnd"/>
                  <w:r w:rsidRPr="00A25D4D">
                    <w:t xml:space="preserve"> = </w:t>
                  </w:r>
                  <w:proofErr w:type="spellStart"/>
                  <w:r w:rsidRPr="00A25D4D">
                    <w:t>AanvraagsoortValue</w:t>
                  </w:r>
                  <w:proofErr w:type="spellEnd"/>
                  <w:r w:rsidRPr="00A25D4D">
                    <w:t xml:space="preserve">::calamiteitenmelding </w:t>
                  </w:r>
                  <w:proofErr w:type="spellStart"/>
                  <w:r w:rsidRPr="00A25D4D">
                    <w:t>implies</w:t>
                  </w:r>
                  <w:proofErr w:type="spellEnd"/>
                  <w:r w:rsidRPr="00A25D4D">
                    <w:t xml:space="preserve"> (</w:t>
                  </w:r>
                  <w:proofErr w:type="spellStart"/>
                  <w:r w:rsidRPr="00A25D4D">
                    <w:t>self.graafpolygoon</w:t>
                  </w:r>
                  <w:proofErr w:type="spellEnd"/>
                  <w:r w:rsidRPr="00A25D4D">
                    <w:t>-&gt;</w:t>
                  </w:r>
                  <w:proofErr w:type="spellStart"/>
                  <w:r w:rsidRPr="00A25D4D">
                    <w:t>notEmpty</w:t>
                  </w:r>
                  <w:proofErr w:type="spellEnd"/>
                  <w:r w:rsidRPr="00A25D4D">
                    <w:t xml:space="preserve">() </w:t>
                  </w:r>
                  <w:proofErr w:type="spellStart"/>
                  <w:r w:rsidRPr="00A25D4D">
                    <w:t>and</w:t>
                  </w:r>
                  <w:proofErr w:type="spellEnd"/>
                  <w:r w:rsidRPr="00A25D4D">
                    <w:t xml:space="preserve"> </w:t>
                  </w:r>
                  <w:proofErr w:type="spellStart"/>
                  <w:r w:rsidRPr="00A25D4D">
                    <w:t>self.orientatiepolygoon</w:t>
                  </w:r>
                  <w:proofErr w:type="spellEnd"/>
                  <w:r w:rsidRPr="00A25D4D">
                    <w:t>-&gt;</w:t>
                  </w:r>
                  <w:proofErr w:type="spellStart"/>
                  <w:r w:rsidRPr="00A25D4D">
                    <w:t>isEmpty</w:t>
                  </w:r>
                  <w:proofErr w:type="spellEnd"/>
                  <w:r w:rsidRPr="00A25D4D">
                    <w:t xml:space="preserve">()) </w:t>
                  </w:r>
                  <w:proofErr w:type="spellStart"/>
                  <w:r w:rsidRPr="00A25D4D">
                    <w:t>and</w:t>
                  </w:r>
                  <w:proofErr w:type="spellEnd"/>
                  <w:r w:rsidRPr="00A25D4D">
                    <w:t xml:space="preserve"> </w:t>
                  </w:r>
                  <w:proofErr w:type="spellStart"/>
                  <w:r w:rsidRPr="00A25D4D">
                    <w:t>self.aanvraagSoort</w:t>
                  </w:r>
                  <w:proofErr w:type="spellEnd"/>
                  <w:r w:rsidRPr="00A25D4D">
                    <w:t xml:space="preserve"> = </w:t>
                  </w:r>
                  <w:proofErr w:type="spellStart"/>
                  <w:r w:rsidRPr="00A25D4D">
                    <w:t>AanvraagsoortValue</w:t>
                  </w:r>
                  <w:proofErr w:type="spellEnd"/>
                  <w:r w:rsidRPr="00A25D4D">
                    <w:t>::</w:t>
                  </w:r>
                  <w:proofErr w:type="spellStart"/>
                  <w:r w:rsidRPr="00A25D4D">
                    <w:t>orientatieverzoek</w:t>
                  </w:r>
                  <w:proofErr w:type="spellEnd"/>
                  <w:r w:rsidRPr="00A25D4D">
                    <w:t xml:space="preserve"> </w:t>
                  </w:r>
                  <w:proofErr w:type="spellStart"/>
                  <w:r w:rsidRPr="00A25D4D">
                    <w:t>implies</w:t>
                  </w:r>
                  <w:proofErr w:type="spellEnd"/>
                  <w:r w:rsidRPr="00A25D4D">
                    <w:t xml:space="preserve"> (</w:t>
                  </w:r>
                  <w:proofErr w:type="spellStart"/>
                  <w:r w:rsidRPr="00A25D4D">
                    <w:t>self.graafpolygoon</w:t>
                  </w:r>
                  <w:proofErr w:type="spellEnd"/>
                  <w:r w:rsidRPr="00A25D4D">
                    <w:t>-&gt;</w:t>
                  </w:r>
                  <w:proofErr w:type="spellStart"/>
                  <w:r w:rsidRPr="00A25D4D">
                    <w:t>isEmpty</w:t>
                  </w:r>
                  <w:proofErr w:type="spellEnd"/>
                  <w:r w:rsidRPr="00A25D4D">
                    <w:t xml:space="preserve">() </w:t>
                  </w:r>
                  <w:proofErr w:type="spellStart"/>
                  <w:r w:rsidRPr="00A25D4D">
                    <w:t>and</w:t>
                  </w:r>
                  <w:proofErr w:type="spellEnd"/>
                  <w:r w:rsidRPr="00A25D4D">
                    <w:t xml:space="preserve"> </w:t>
                  </w:r>
                  <w:proofErr w:type="spellStart"/>
                  <w:r w:rsidRPr="00A25D4D">
                    <w:t>self.informatiepolygoon</w:t>
                  </w:r>
                  <w:proofErr w:type="spellEnd"/>
                  <w:r w:rsidRPr="00A25D4D">
                    <w:t>-&gt;</w:t>
                  </w:r>
                  <w:proofErr w:type="spellStart"/>
                  <w:r w:rsidRPr="00A25D4D">
                    <w:t>isEmpty</w:t>
                  </w:r>
                  <w:proofErr w:type="spellEnd"/>
                  <w:r w:rsidRPr="00A25D4D">
                    <w:t xml:space="preserve">() </w:t>
                  </w:r>
                  <w:proofErr w:type="spellStart"/>
                  <w:r w:rsidRPr="00A25D4D">
                    <w:t>and</w:t>
                  </w:r>
                  <w:proofErr w:type="spellEnd"/>
                  <w:r w:rsidRPr="00A25D4D">
                    <w:t xml:space="preserve"> </w:t>
                  </w:r>
                  <w:proofErr w:type="spellStart"/>
                  <w:r w:rsidRPr="00A25D4D">
                    <w:t>self.orientatiepolygoon</w:t>
                  </w:r>
                  <w:proofErr w:type="spellEnd"/>
                  <w:r w:rsidRPr="00A25D4D">
                    <w:t>-&gt;</w:t>
                  </w:r>
                  <w:proofErr w:type="spellStart"/>
                  <w:r w:rsidRPr="00A25D4D">
                    <w:t>notEmpty</w:t>
                  </w:r>
                  <w:proofErr w:type="spellEnd"/>
                  <w:r w:rsidRPr="00A25D4D">
                    <w:t>())</w:t>
                  </w:r>
                </w:p>
              </w:tc>
            </w:tr>
          </w:tbl>
          <w:p w14:paraId="2F56A423" w14:textId="77777777" w:rsidR="00C0190C" w:rsidRPr="00A25D4D" w:rsidRDefault="00C0190C" w:rsidP="008F13CC">
            <w:pPr>
              <w:jc w:val="left"/>
            </w:pPr>
          </w:p>
        </w:tc>
      </w:tr>
    </w:tbl>
    <w:p w14:paraId="1BADB44C" w14:textId="77777777" w:rsidR="00C0190C" w:rsidRPr="00A25D4D" w:rsidRDefault="00C0190C" w:rsidP="008F13CC">
      <w:pPr>
        <w:pStyle w:val="Kop5"/>
        <w:jc w:val="left"/>
        <w:rPr>
          <w:sz w:val="16"/>
          <w:szCs w:val="16"/>
        </w:rPr>
      </w:pPr>
      <w:proofErr w:type="spellStart"/>
      <w:r w:rsidRPr="00A25D4D">
        <w:rPr>
          <w:sz w:val="16"/>
          <w:szCs w:val="16"/>
        </w:rPr>
        <w:t>GebiedsinformatieLevering</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Change w:id="415" w:author="Paul Janssen" w:date="2020-06-10T18:09:00Z">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PrChange>
      </w:tblPr>
      <w:tblGrid>
        <w:gridCol w:w="9056"/>
        <w:tblGridChange w:id="416">
          <w:tblGrid>
            <w:gridCol w:w="22"/>
            <w:gridCol w:w="9034"/>
            <w:gridCol w:w="98"/>
          </w:tblGrid>
        </w:tblGridChange>
      </w:tblGrid>
      <w:tr w:rsidR="00C0190C" w:rsidRPr="00A25D4D" w14:paraId="4FED59B6" w14:textId="77777777" w:rsidTr="00EF6C54">
        <w:trPr>
          <w:trHeight w:val="225"/>
          <w:tblHeader/>
          <w:tblCellSpacing w:w="0" w:type="dxa"/>
          <w:trPrChange w:id="417" w:author="Paul Janssen" w:date="2020-06-10T18:09:00Z">
            <w:trPr>
              <w:gridBefore w:val="1"/>
              <w:trHeight w:val="225"/>
              <w:tblHeader/>
              <w:tblCellSpacing w:w="0" w:type="dxa"/>
            </w:trPr>
          </w:trPrChange>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Change w:id="418" w:author="Paul Janssen" w:date="2020-06-10T18:09:00Z">
              <w:tcPr>
                <w:tcW w:w="5000" w:type="pct"/>
                <w:gridSpan w:val="2"/>
                <w:tcBorders>
                  <w:top w:val="outset" w:sz="6" w:space="0" w:color="auto"/>
                  <w:left w:val="outset" w:sz="6" w:space="0" w:color="auto"/>
                  <w:bottom w:val="outset" w:sz="6" w:space="0" w:color="auto"/>
                  <w:right w:val="outset" w:sz="6" w:space="0" w:color="auto"/>
                </w:tcBorders>
                <w:shd w:val="clear" w:color="auto" w:fill="E6E6E6"/>
                <w:vAlign w:val="center"/>
                <w:hideMark/>
              </w:tcPr>
            </w:tcPrChange>
          </w:tcPr>
          <w:p w14:paraId="71EA989B" w14:textId="77777777" w:rsidR="00C0190C" w:rsidRPr="00A25D4D" w:rsidRDefault="00C0190C" w:rsidP="008F13CC">
            <w:pPr>
              <w:jc w:val="left"/>
            </w:pPr>
            <w:proofErr w:type="spellStart"/>
            <w:r w:rsidRPr="00A25D4D">
              <w:rPr>
                <w:b/>
                <w:bCs/>
              </w:rPr>
              <w:t>GebiedsinformatieLevering</w:t>
            </w:r>
            <w:proofErr w:type="spellEnd"/>
          </w:p>
        </w:tc>
      </w:tr>
      <w:tr w:rsidR="00C0190C" w:rsidRPr="00A25D4D" w14:paraId="3D1201D7" w14:textId="77777777" w:rsidTr="00EF6C54">
        <w:trPr>
          <w:tblCellSpacing w:w="0" w:type="dxa"/>
          <w:trPrChange w:id="419" w:author="Paul Janssen" w:date="2020-06-10T18:09:00Z">
            <w:trPr>
              <w:gridBefore w:val="1"/>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420" w:author="Paul Janssen" w:date="2020-06-10T18:09:00Z">
              <w:tcPr>
                <w:tcW w:w="0" w:type="auto"/>
                <w:gridSpan w:val="2"/>
                <w:tcBorders>
                  <w:top w:val="outset" w:sz="6" w:space="0" w:color="auto"/>
                  <w:left w:val="outset" w:sz="6" w:space="0" w:color="auto"/>
                  <w:bottom w:val="outset" w:sz="6" w:space="0" w:color="auto"/>
                  <w:right w:val="outset" w:sz="6" w:space="0" w:color="auto"/>
                </w:tcBorders>
                <w:hideMark/>
              </w:tcPr>
            </w:tcPrChange>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322B0983" w14:textId="77777777" w:rsidTr="00C0190C">
              <w:trPr>
                <w:tblHeader/>
                <w:tblCellSpacing w:w="0" w:type="dxa"/>
              </w:trPr>
              <w:tc>
                <w:tcPr>
                  <w:tcW w:w="360" w:type="dxa"/>
                  <w:hideMark/>
                </w:tcPr>
                <w:p w14:paraId="5F976811" w14:textId="77777777" w:rsidR="00C0190C" w:rsidRPr="00A25D4D" w:rsidRDefault="00C0190C" w:rsidP="008F13CC">
                  <w:pPr>
                    <w:jc w:val="left"/>
                  </w:pPr>
                  <w:r w:rsidRPr="00A25D4D">
                    <w:t> </w:t>
                  </w:r>
                </w:p>
              </w:tc>
              <w:tc>
                <w:tcPr>
                  <w:tcW w:w="1500" w:type="dxa"/>
                  <w:hideMark/>
                </w:tcPr>
                <w:p w14:paraId="4E8042EB" w14:textId="77777777" w:rsidR="00C0190C" w:rsidRPr="00A25D4D" w:rsidRDefault="00C0190C" w:rsidP="008F13CC">
                  <w:pPr>
                    <w:jc w:val="left"/>
                  </w:pPr>
                  <w:r w:rsidRPr="00A25D4D">
                    <w:t>Naam</w:t>
                  </w:r>
                </w:p>
              </w:tc>
              <w:tc>
                <w:tcPr>
                  <w:tcW w:w="0" w:type="auto"/>
                  <w:hideMark/>
                </w:tcPr>
                <w:p w14:paraId="29941D0B" w14:textId="77777777" w:rsidR="00C0190C" w:rsidRPr="00A25D4D" w:rsidRDefault="00C0190C" w:rsidP="008F13CC">
                  <w:pPr>
                    <w:jc w:val="left"/>
                  </w:pPr>
                </w:p>
              </w:tc>
            </w:tr>
            <w:tr w:rsidR="00C0190C" w:rsidRPr="00A25D4D" w14:paraId="376C31BB" w14:textId="77777777" w:rsidTr="00C0190C">
              <w:trPr>
                <w:tblHeader/>
                <w:tblCellSpacing w:w="0" w:type="dxa"/>
              </w:trPr>
              <w:tc>
                <w:tcPr>
                  <w:tcW w:w="360" w:type="dxa"/>
                  <w:hideMark/>
                </w:tcPr>
                <w:p w14:paraId="3818AA40" w14:textId="77777777" w:rsidR="00C0190C" w:rsidRPr="00A25D4D" w:rsidRDefault="00C0190C" w:rsidP="008F13CC">
                  <w:pPr>
                    <w:jc w:val="left"/>
                  </w:pPr>
                  <w:r w:rsidRPr="00A25D4D">
                    <w:t> </w:t>
                  </w:r>
                </w:p>
              </w:tc>
              <w:tc>
                <w:tcPr>
                  <w:tcW w:w="1500" w:type="dxa"/>
                  <w:hideMark/>
                </w:tcPr>
                <w:p w14:paraId="254833EA" w14:textId="77777777" w:rsidR="00C0190C" w:rsidRPr="00A25D4D" w:rsidRDefault="00C0190C" w:rsidP="008F13CC">
                  <w:pPr>
                    <w:jc w:val="left"/>
                  </w:pPr>
                  <w:r w:rsidRPr="00A25D4D">
                    <w:t>Definitie:</w:t>
                  </w:r>
                </w:p>
              </w:tc>
              <w:tc>
                <w:tcPr>
                  <w:tcW w:w="0" w:type="auto"/>
                  <w:hideMark/>
                </w:tcPr>
                <w:p w14:paraId="5DFC699A" w14:textId="77777777" w:rsidR="00C0190C" w:rsidRPr="00A25D4D" w:rsidRDefault="00C0190C" w:rsidP="008F13CC">
                  <w:pPr>
                    <w:jc w:val="left"/>
                  </w:pPr>
                  <w:r w:rsidRPr="00A25D4D">
                    <w:t xml:space="preserve">Gebiedsinformatie is het geheel van informatie dat door beheerders, via de Dienst wordt verstrekt over de betrokken </w:t>
                  </w:r>
                  <w:proofErr w:type="spellStart"/>
                  <w:r w:rsidRPr="00A25D4D">
                    <w:t>orientatiepolygoon</w:t>
                  </w:r>
                  <w:proofErr w:type="spellEnd"/>
                  <w:r w:rsidRPr="00A25D4D">
                    <w:t xml:space="preserve"> dan wel graafpolygoon. </w:t>
                  </w:r>
                </w:p>
              </w:tc>
            </w:tr>
            <w:tr w:rsidR="00C0190C" w:rsidRPr="00A25D4D" w14:paraId="2239F745" w14:textId="77777777" w:rsidTr="00C0190C">
              <w:trPr>
                <w:tblHeader/>
                <w:tblCellSpacing w:w="0" w:type="dxa"/>
              </w:trPr>
              <w:tc>
                <w:tcPr>
                  <w:tcW w:w="360" w:type="dxa"/>
                  <w:hideMark/>
                </w:tcPr>
                <w:p w14:paraId="4CBCA548" w14:textId="77777777" w:rsidR="00C0190C" w:rsidRPr="00A25D4D" w:rsidRDefault="00C0190C" w:rsidP="008F13CC">
                  <w:pPr>
                    <w:jc w:val="left"/>
                  </w:pPr>
                  <w:r w:rsidRPr="00A25D4D">
                    <w:t> </w:t>
                  </w:r>
                </w:p>
              </w:tc>
              <w:tc>
                <w:tcPr>
                  <w:tcW w:w="1500" w:type="dxa"/>
                  <w:hideMark/>
                </w:tcPr>
                <w:p w14:paraId="7C1D8688" w14:textId="77777777" w:rsidR="00C0190C" w:rsidRPr="00A25D4D" w:rsidRDefault="00C0190C" w:rsidP="008F13CC">
                  <w:pPr>
                    <w:jc w:val="left"/>
                  </w:pPr>
                  <w:r w:rsidRPr="00A25D4D">
                    <w:t>Subtype van:</w:t>
                  </w:r>
                </w:p>
              </w:tc>
              <w:tc>
                <w:tcPr>
                  <w:tcW w:w="0" w:type="auto"/>
                  <w:hideMark/>
                </w:tcPr>
                <w:p w14:paraId="13BF0546" w14:textId="77777777" w:rsidR="00C0190C" w:rsidRPr="00A25D4D" w:rsidRDefault="00C0190C" w:rsidP="008F13CC">
                  <w:pPr>
                    <w:jc w:val="left"/>
                  </w:pPr>
                  <w:proofErr w:type="spellStart"/>
                  <w:r w:rsidRPr="00A25D4D">
                    <w:t>IMKLBasis</w:t>
                  </w:r>
                  <w:proofErr w:type="spellEnd"/>
                </w:p>
              </w:tc>
            </w:tr>
            <w:tr w:rsidR="00C0190C" w:rsidRPr="00A25D4D" w14:paraId="2C3CBEB5" w14:textId="77777777" w:rsidTr="00C0190C">
              <w:trPr>
                <w:tblHeader/>
                <w:tblCellSpacing w:w="0" w:type="dxa"/>
              </w:trPr>
              <w:tc>
                <w:tcPr>
                  <w:tcW w:w="360" w:type="dxa"/>
                  <w:hideMark/>
                </w:tcPr>
                <w:p w14:paraId="24CFC552" w14:textId="77777777" w:rsidR="00C0190C" w:rsidRPr="00A25D4D" w:rsidRDefault="00C0190C" w:rsidP="008F13CC">
                  <w:pPr>
                    <w:jc w:val="left"/>
                  </w:pPr>
                  <w:r w:rsidRPr="00A25D4D">
                    <w:t> </w:t>
                  </w:r>
                </w:p>
              </w:tc>
              <w:tc>
                <w:tcPr>
                  <w:tcW w:w="1500" w:type="dxa"/>
                  <w:hideMark/>
                </w:tcPr>
                <w:p w14:paraId="51D1978E" w14:textId="77777777" w:rsidR="00C0190C" w:rsidRPr="00A25D4D" w:rsidRDefault="00C0190C" w:rsidP="008F13CC">
                  <w:pPr>
                    <w:jc w:val="left"/>
                  </w:pPr>
                  <w:r w:rsidRPr="00A25D4D">
                    <w:t>Stereotypes:</w:t>
                  </w:r>
                </w:p>
              </w:tc>
              <w:tc>
                <w:tcPr>
                  <w:tcW w:w="0" w:type="auto"/>
                  <w:hideMark/>
                </w:tcPr>
                <w:p w14:paraId="70B00856"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316CFC26" w14:textId="77777777" w:rsidR="00C0190C" w:rsidRPr="00A25D4D" w:rsidRDefault="00C0190C" w:rsidP="008F13CC">
            <w:pPr>
              <w:jc w:val="left"/>
            </w:pPr>
          </w:p>
        </w:tc>
      </w:tr>
      <w:tr w:rsidR="00C0190C" w:rsidRPr="00A25D4D" w14:paraId="0DAC0AA4" w14:textId="77777777" w:rsidTr="00EF6C54">
        <w:trPr>
          <w:tblCellSpacing w:w="0" w:type="dxa"/>
          <w:trPrChange w:id="421" w:author="Paul Janssen" w:date="2020-06-10T18:09:00Z">
            <w:trPr>
              <w:gridBefore w:val="1"/>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422" w:author="Paul Janssen" w:date="2020-06-10T18:09:00Z">
              <w:tcPr>
                <w:tcW w:w="0" w:type="auto"/>
                <w:gridSpan w:val="2"/>
                <w:tcBorders>
                  <w:top w:val="outset" w:sz="6" w:space="0" w:color="auto"/>
                  <w:left w:val="outset" w:sz="6" w:space="0" w:color="auto"/>
                  <w:bottom w:val="outset" w:sz="6" w:space="0" w:color="auto"/>
                  <w:right w:val="outset" w:sz="6" w:space="0" w:color="auto"/>
                </w:tcBorders>
                <w:hideMark/>
              </w:tcPr>
            </w:tcPrChange>
          </w:tcPr>
          <w:p w14:paraId="76DD6C3E" w14:textId="77777777" w:rsidR="00C0190C" w:rsidRPr="00A25D4D" w:rsidRDefault="00C0190C" w:rsidP="008F13CC">
            <w:pPr>
              <w:jc w:val="left"/>
            </w:pPr>
            <w:r w:rsidRPr="00A25D4D">
              <w:rPr>
                <w:b/>
                <w:bCs/>
              </w:rPr>
              <w:t>Attribuut: leveringsvolgnummer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37EDCAC4" w14:textId="77777777" w:rsidTr="00C0190C">
              <w:trPr>
                <w:tblHeader/>
                <w:tblCellSpacing w:w="0" w:type="dxa"/>
              </w:trPr>
              <w:tc>
                <w:tcPr>
                  <w:tcW w:w="360" w:type="dxa"/>
                  <w:hideMark/>
                </w:tcPr>
                <w:p w14:paraId="278E903E" w14:textId="77777777" w:rsidR="00C0190C" w:rsidRPr="00A25D4D" w:rsidRDefault="00C0190C" w:rsidP="008F13CC">
                  <w:pPr>
                    <w:jc w:val="left"/>
                  </w:pPr>
                  <w:r w:rsidRPr="00A25D4D">
                    <w:t> </w:t>
                  </w:r>
                </w:p>
              </w:tc>
              <w:tc>
                <w:tcPr>
                  <w:tcW w:w="1500" w:type="dxa"/>
                  <w:hideMark/>
                </w:tcPr>
                <w:p w14:paraId="23406EF8" w14:textId="77777777" w:rsidR="00C0190C" w:rsidRPr="00A25D4D" w:rsidRDefault="00C0190C" w:rsidP="008F13CC">
                  <w:pPr>
                    <w:jc w:val="left"/>
                  </w:pPr>
                  <w:r w:rsidRPr="00A25D4D">
                    <w:t>Type:</w:t>
                  </w:r>
                </w:p>
              </w:tc>
              <w:tc>
                <w:tcPr>
                  <w:tcW w:w="0" w:type="auto"/>
                  <w:hideMark/>
                </w:tcPr>
                <w:p w14:paraId="79EDEEC4" w14:textId="77777777" w:rsidR="00C0190C" w:rsidRPr="00A25D4D" w:rsidRDefault="00C0190C" w:rsidP="008F13CC">
                  <w:pPr>
                    <w:jc w:val="left"/>
                  </w:pPr>
                  <w:r w:rsidRPr="00A25D4D">
                    <w:t>Integer</w:t>
                  </w:r>
                </w:p>
              </w:tc>
            </w:tr>
            <w:tr w:rsidR="00C0190C" w:rsidRPr="00A25D4D" w14:paraId="71713A7B" w14:textId="77777777" w:rsidTr="00C0190C">
              <w:trPr>
                <w:tblHeader/>
                <w:tblCellSpacing w:w="0" w:type="dxa"/>
              </w:trPr>
              <w:tc>
                <w:tcPr>
                  <w:tcW w:w="360" w:type="dxa"/>
                  <w:hideMark/>
                </w:tcPr>
                <w:p w14:paraId="38889AE5" w14:textId="77777777" w:rsidR="00C0190C" w:rsidRPr="00A25D4D" w:rsidRDefault="00C0190C" w:rsidP="008F13CC">
                  <w:pPr>
                    <w:jc w:val="left"/>
                  </w:pPr>
                  <w:r w:rsidRPr="00A25D4D">
                    <w:t> </w:t>
                  </w:r>
                </w:p>
              </w:tc>
              <w:tc>
                <w:tcPr>
                  <w:tcW w:w="1500" w:type="dxa"/>
                  <w:hideMark/>
                </w:tcPr>
                <w:p w14:paraId="6BAB06ED" w14:textId="77777777" w:rsidR="00C0190C" w:rsidRPr="00A25D4D" w:rsidRDefault="00C0190C" w:rsidP="008F13CC">
                  <w:pPr>
                    <w:jc w:val="left"/>
                  </w:pPr>
                  <w:r w:rsidRPr="00A25D4D">
                    <w:t>Naam</w:t>
                  </w:r>
                </w:p>
              </w:tc>
              <w:tc>
                <w:tcPr>
                  <w:tcW w:w="0" w:type="auto"/>
                  <w:hideMark/>
                </w:tcPr>
                <w:p w14:paraId="1B3593BB" w14:textId="77777777" w:rsidR="00C0190C" w:rsidRPr="00A25D4D" w:rsidRDefault="00C0190C" w:rsidP="008F13CC">
                  <w:pPr>
                    <w:jc w:val="left"/>
                  </w:pPr>
                </w:p>
              </w:tc>
            </w:tr>
            <w:tr w:rsidR="00C0190C" w:rsidRPr="00A25D4D" w14:paraId="3A8B9B9D" w14:textId="77777777" w:rsidTr="00C0190C">
              <w:trPr>
                <w:tblHeader/>
                <w:tblCellSpacing w:w="0" w:type="dxa"/>
              </w:trPr>
              <w:tc>
                <w:tcPr>
                  <w:tcW w:w="360" w:type="dxa"/>
                  <w:hideMark/>
                </w:tcPr>
                <w:p w14:paraId="1FDD80D0" w14:textId="77777777" w:rsidR="00C0190C" w:rsidRPr="00A25D4D" w:rsidRDefault="00C0190C" w:rsidP="008F13CC">
                  <w:pPr>
                    <w:jc w:val="left"/>
                  </w:pPr>
                  <w:r w:rsidRPr="00A25D4D">
                    <w:t> </w:t>
                  </w:r>
                </w:p>
              </w:tc>
              <w:tc>
                <w:tcPr>
                  <w:tcW w:w="1500" w:type="dxa"/>
                  <w:hideMark/>
                </w:tcPr>
                <w:p w14:paraId="0FA3766B" w14:textId="77777777" w:rsidR="00C0190C" w:rsidRPr="00A25D4D" w:rsidRDefault="00C0190C" w:rsidP="008F13CC">
                  <w:pPr>
                    <w:jc w:val="left"/>
                  </w:pPr>
                  <w:r w:rsidRPr="00A25D4D">
                    <w:t>Definitie:</w:t>
                  </w:r>
                </w:p>
              </w:tc>
              <w:tc>
                <w:tcPr>
                  <w:tcW w:w="0" w:type="auto"/>
                  <w:hideMark/>
                </w:tcPr>
                <w:p w14:paraId="0D02ABF5" w14:textId="77777777" w:rsidR="00C0190C" w:rsidRPr="00A25D4D" w:rsidRDefault="00C0190C" w:rsidP="008F13CC">
                  <w:pPr>
                    <w:jc w:val="left"/>
                  </w:pPr>
                  <w:r w:rsidRPr="00A25D4D">
                    <w:t xml:space="preserve">Volgnummer van de levering (binnen de aanvraag). Indien de gebiedsinformatie in meerdere keren wordt uitgeleverd (bijv. omdat 1 of meer netbeheerders te laat leveren) wordt dit nummer steeds opgehoogd. </w:t>
                  </w:r>
                </w:p>
              </w:tc>
            </w:tr>
            <w:tr w:rsidR="00C0190C" w:rsidRPr="00A25D4D" w14:paraId="497BA06A" w14:textId="77777777" w:rsidTr="00C0190C">
              <w:trPr>
                <w:tblHeader/>
                <w:tblCellSpacing w:w="0" w:type="dxa"/>
              </w:trPr>
              <w:tc>
                <w:tcPr>
                  <w:tcW w:w="360" w:type="dxa"/>
                  <w:hideMark/>
                </w:tcPr>
                <w:p w14:paraId="18DDA610" w14:textId="77777777" w:rsidR="00C0190C" w:rsidRPr="00A25D4D" w:rsidRDefault="00C0190C" w:rsidP="008F13CC">
                  <w:pPr>
                    <w:jc w:val="left"/>
                  </w:pPr>
                  <w:r w:rsidRPr="00A25D4D">
                    <w:t> </w:t>
                  </w:r>
                </w:p>
              </w:tc>
              <w:tc>
                <w:tcPr>
                  <w:tcW w:w="1500" w:type="dxa"/>
                  <w:hideMark/>
                </w:tcPr>
                <w:p w14:paraId="0A3866FE"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0D3D413" w14:textId="77777777" w:rsidR="00C0190C" w:rsidRPr="00A25D4D" w:rsidRDefault="00C0190C" w:rsidP="008F13CC">
                  <w:pPr>
                    <w:jc w:val="left"/>
                  </w:pPr>
                  <w:r w:rsidRPr="00A25D4D">
                    <w:t>1</w:t>
                  </w:r>
                </w:p>
              </w:tc>
            </w:tr>
          </w:tbl>
          <w:p w14:paraId="26C5CF3C" w14:textId="77777777" w:rsidR="00C0190C" w:rsidRPr="00A25D4D" w:rsidRDefault="00C0190C" w:rsidP="008F13CC">
            <w:pPr>
              <w:jc w:val="left"/>
            </w:pPr>
          </w:p>
        </w:tc>
      </w:tr>
      <w:tr w:rsidR="00C0190C" w:rsidRPr="00A25D4D" w14:paraId="239624B1" w14:textId="77777777" w:rsidTr="00EF6C54">
        <w:trPr>
          <w:tblCellSpacing w:w="0" w:type="dxa"/>
          <w:trPrChange w:id="423" w:author="Paul Janssen" w:date="2020-06-10T18:09:00Z">
            <w:trPr>
              <w:gridBefore w:val="1"/>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424" w:author="Paul Janssen" w:date="2020-06-10T18:09:00Z">
              <w:tcPr>
                <w:tcW w:w="0" w:type="auto"/>
                <w:gridSpan w:val="2"/>
                <w:tcBorders>
                  <w:top w:val="outset" w:sz="6" w:space="0" w:color="auto"/>
                  <w:left w:val="outset" w:sz="6" w:space="0" w:color="auto"/>
                  <w:bottom w:val="outset" w:sz="6" w:space="0" w:color="auto"/>
                  <w:right w:val="outset" w:sz="6" w:space="0" w:color="auto"/>
                </w:tcBorders>
                <w:hideMark/>
              </w:tcPr>
            </w:tcPrChange>
          </w:tcPr>
          <w:p w14:paraId="1C20E0E4" w14:textId="77777777" w:rsidR="00C0190C" w:rsidRPr="00A25D4D" w:rsidRDefault="00C0190C" w:rsidP="008F13CC">
            <w:pPr>
              <w:jc w:val="left"/>
            </w:pPr>
            <w:r w:rsidRPr="00A25D4D">
              <w:rPr>
                <w:b/>
                <w:bCs/>
              </w:rPr>
              <w:t xml:space="preserve">Attribuut: </w:t>
            </w:r>
            <w:proofErr w:type="spellStart"/>
            <w:r w:rsidRPr="00A25D4D">
              <w:rPr>
                <w:b/>
                <w:bCs/>
              </w:rPr>
              <w:t>datumLeveringSamengesteld</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7B3B81FB" w14:textId="77777777" w:rsidTr="00C0190C">
              <w:trPr>
                <w:tblHeader/>
                <w:tblCellSpacing w:w="0" w:type="dxa"/>
              </w:trPr>
              <w:tc>
                <w:tcPr>
                  <w:tcW w:w="360" w:type="dxa"/>
                  <w:hideMark/>
                </w:tcPr>
                <w:p w14:paraId="34603DDB" w14:textId="77777777" w:rsidR="00C0190C" w:rsidRPr="00A25D4D" w:rsidRDefault="00C0190C" w:rsidP="008F13CC">
                  <w:pPr>
                    <w:jc w:val="left"/>
                  </w:pPr>
                  <w:r w:rsidRPr="00A25D4D">
                    <w:t> </w:t>
                  </w:r>
                </w:p>
              </w:tc>
              <w:tc>
                <w:tcPr>
                  <w:tcW w:w="1500" w:type="dxa"/>
                  <w:hideMark/>
                </w:tcPr>
                <w:p w14:paraId="6B31C8C8" w14:textId="77777777" w:rsidR="00C0190C" w:rsidRPr="00A25D4D" w:rsidRDefault="00C0190C" w:rsidP="008F13CC">
                  <w:pPr>
                    <w:jc w:val="left"/>
                  </w:pPr>
                  <w:r w:rsidRPr="00A25D4D">
                    <w:t>Type:</w:t>
                  </w:r>
                </w:p>
              </w:tc>
              <w:tc>
                <w:tcPr>
                  <w:tcW w:w="0" w:type="auto"/>
                  <w:hideMark/>
                </w:tcPr>
                <w:p w14:paraId="6FF092C5" w14:textId="77777777" w:rsidR="00C0190C" w:rsidRPr="00A25D4D" w:rsidRDefault="00C0190C" w:rsidP="008F13CC">
                  <w:pPr>
                    <w:jc w:val="left"/>
                  </w:pPr>
                  <w:proofErr w:type="spellStart"/>
                  <w:r w:rsidRPr="00A25D4D">
                    <w:t>DateTime</w:t>
                  </w:r>
                  <w:proofErr w:type="spellEnd"/>
                </w:p>
              </w:tc>
            </w:tr>
            <w:tr w:rsidR="00C0190C" w:rsidRPr="00A25D4D" w14:paraId="33E4DFE1" w14:textId="77777777" w:rsidTr="00C0190C">
              <w:trPr>
                <w:tblHeader/>
                <w:tblCellSpacing w:w="0" w:type="dxa"/>
              </w:trPr>
              <w:tc>
                <w:tcPr>
                  <w:tcW w:w="360" w:type="dxa"/>
                  <w:hideMark/>
                </w:tcPr>
                <w:p w14:paraId="34F6621C" w14:textId="77777777" w:rsidR="00C0190C" w:rsidRPr="00A25D4D" w:rsidRDefault="00C0190C" w:rsidP="008F13CC">
                  <w:pPr>
                    <w:jc w:val="left"/>
                  </w:pPr>
                  <w:r w:rsidRPr="00A25D4D">
                    <w:t> </w:t>
                  </w:r>
                </w:p>
              </w:tc>
              <w:tc>
                <w:tcPr>
                  <w:tcW w:w="1500" w:type="dxa"/>
                  <w:hideMark/>
                </w:tcPr>
                <w:p w14:paraId="6B1EA39C" w14:textId="77777777" w:rsidR="00C0190C" w:rsidRPr="00A25D4D" w:rsidRDefault="00C0190C" w:rsidP="008F13CC">
                  <w:pPr>
                    <w:jc w:val="left"/>
                  </w:pPr>
                  <w:r w:rsidRPr="00A25D4D">
                    <w:t>Naam</w:t>
                  </w:r>
                </w:p>
              </w:tc>
              <w:tc>
                <w:tcPr>
                  <w:tcW w:w="0" w:type="auto"/>
                  <w:hideMark/>
                </w:tcPr>
                <w:p w14:paraId="117796E7" w14:textId="77777777" w:rsidR="00C0190C" w:rsidRPr="00A25D4D" w:rsidRDefault="00C0190C" w:rsidP="008F13CC">
                  <w:pPr>
                    <w:jc w:val="left"/>
                  </w:pPr>
                </w:p>
              </w:tc>
            </w:tr>
            <w:tr w:rsidR="00C0190C" w:rsidRPr="00A25D4D" w14:paraId="56EF3847" w14:textId="77777777" w:rsidTr="00C0190C">
              <w:trPr>
                <w:tblHeader/>
                <w:tblCellSpacing w:w="0" w:type="dxa"/>
              </w:trPr>
              <w:tc>
                <w:tcPr>
                  <w:tcW w:w="360" w:type="dxa"/>
                  <w:hideMark/>
                </w:tcPr>
                <w:p w14:paraId="6E6D8AE9" w14:textId="77777777" w:rsidR="00C0190C" w:rsidRPr="00A25D4D" w:rsidRDefault="00C0190C" w:rsidP="008F13CC">
                  <w:pPr>
                    <w:jc w:val="left"/>
                  </w:pPr>
                  <w:r w:rsidRPr="00A25D4D">
                    <w:t> </w:t>
                  </w:r>
                </w:p>
              </w:tc>
              <w:tc>
                <w:tcPr>
                  <w:tcW w:w="1500" w:type="dxa"/>
                  <w:hideMark/>
                </w:tcPr>
                <w:p w14:paraId="7B76F41E" w14:textId="77777777" w:rsidR="00C0190C" w:rsidRPr="00A25D4D" w:rsidRDefault="00C0190C" w:rsidP="008F13CC">
                  <w:pPr>
                    <w:jc w:val="left"/>
                  </w:pPr>
                  <w:r w:rsidRPr="00A25D4D">
                    <w:t>Definitie:</w:t>
                  </w:r>
                </w:p>
              </w:tc>
              <w:tc>
                <w:tcPr>
                  <w:tcW w:w="0" w:type="auto"/>
                  <w:hideMark/>
                </w:tcPr>
                <w:p w14:paraId="1D801D42" w14:textId="77777777" w:rsidR="00C0190C" w:rsidRPr="00A25D4D" w:rsidRDefault="00C0190C" w:rsidP="008F13CC">
                  <w:pPr>
                    <w:jc w:val="left"/>
                  </w:pPr>
                  <w:r w:rsidRPr="00A25D4D">
                    <w:t xml:space="preserve">Het moment waarop de betreffende levering met gebiedsinformatie is samengesteld. </w:t>
                  </w:r>
                </w:p>
              </w:tc>
            </w:tr>
            <w:tr w:rsidR="00C0190C" w:rsidRPr="00A25D4D" w14:paraId="33E800BE" w14:textId="77777777" w:rsidTr="00C0190C">
              <w:trPr>
                <w:tblHeader/>
                <w:tblCellSpacing w:w="0" w:type="dxa"/>
              </w:trPr>
              <w:tc>
                <w:tcPr>
                  <w:tcW w:w="360" w:type="dxa"/>
                  <w:hideMark/>
                </w:tcPr>
                <w:p w14:paraId="324EEAB0" w14:textId="77777777" w:rsidR="00C0190C" w:rsidRPr="00A25D4D" w:rsidRDefault="00C0190C" w:rsidP="008F13CC">
                  <w:pPr>
                    <w:jc w:val="left"/>
                  </w:pPr>
                  <w:r w:rsidRPr="00A25D4D">
                    <w:t> </w:t>
                  </w:r>
                </w:p>
              </w:tc>
              <w:tc>
                <w:tcPr>
                  <w:tcW w:w="1500" w:type="dxa"/>
                  <w:hideMark/>
                </w:tcPr>
                <w:p w14:paraId="188E3530"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29B1E59" w14:textId="77777777" w:rsidR="00C0190C" w:rsidRPr="00A25D4D" w:rsidRDefault="00C0190C" w:rsidP="008F13CC">
                  <w:pPr>
                    <w:jc w:val="left"/>
                  </w:pPr>
                  <w:r w:rsidRPr="00A25D4D">
                    <w:t>1</w:t>
                  </w:r>
                </w:p>
              </w:tc>
            </w:tr>
          </w:tbl>
          <w:p w14:paraId="66714CA4" w14:textId="77777777" w:rsidR="00C0190C" w:rsidRPr="00A25D4D" w:rsidRDefault="00C0190C" w:rsidP="008F13CC">
            <w:pPr>
              <w:jc w:val="left"/>
            </w:pPr>
          </w:p>
        </w:tc>
      </w:tr>
      <w:tr w:rsidR="00C0190C" w:rsidRPr="00A25D4D" w14:paraId="65F2164C" w14:textId="77777777" w:rsidTr="00EF6C54">
        <w:trPr>
          <w:tblCellSpacing w:w="0" w:type="dxa"/>
          <w:trPrChange w:id="425" w:author="Paul Janssen" w:date="2020-06-10T18:09:00Z">
            <w:trPr>
              <w:gridBefore w:val="1"/>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426" w:author="Paul Janssen" w:date="2020-06-10T18:09:00Z">
              <w:tcPr>
                <w:tcW w:w="0" w:type="auto"/>
                <w:gridSpan w:val="2"/>
                <w:tcBorders>
                  <w:top w:val="outset" w:sz="6" w:space="0" w:color="auto"/>
                  <w:left w:val="outset" w:sz="6" w:space="0" w:color="auto"/>
                  <w:bottom w:val="outset" w:sz="6" w:space="0" w:color="auto"/>
                  <w:right w:val="outset" w:sz="6" w:space="0" w:color="auto"/>
                </w:tcBorders>
                <w:hideMark/>
              </w:tcPr>
            </w:tcPrChange>
          </w:tcPr>
          <w:p w14:paraId="520A7078" w14:textId="77777777" w:rsidR="00C0190C" w:rsidRPr="00A25D4D" w:rsidRDefault="00C0190C" w:rsidP="008F13CC">
            <w:pPr>
              <w:jc w:val="left"/>
            </w:pPr>
            <w:r w:rsidRPr="00A25D4D">
              <w:rPr>
                <w:b/>
                <w:bCs/>
              </w:rPr>
              <w:t xml:space="preserve">Attribuut: </w:t>
            </w:r>
            <w:proofErr w:type="spellStart"/>
            <w:r w:rsidRPr="00A25D4D">
              <w:rPr>
                <w:b/>
                <w:bCs/>
              </w:rPr>
              <w:t>indicatieLeveringCompleet</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014E6303" w14:textId="77777777" w:rsidTr="00C0190C">
              <w:trPr>
                <w:tblHeader/>
                <w:tblCellSpacing w:w="0" w:type="dxa"/>
              </w:trPr>
              <w:tc>
                <w:tcPr>
                  <w:tcW w:w="360" w:type="dxa"/>
                  <w:hideMark/>
                </w:tcPr>
                <w:p w14:paraId="75898116" w14:textId="77777777" w:rsidR="00C0190C" w:rsidRPr="00A25D4D" w:rsidRDefault="00C0190C" w:rsidP="008F13CC">
                  <w:pPr>
                    <w:jc w:val="left"/>
                  </w:pPr>
                  <w:r w:rsidRPr="00A25D4D">
                    <w:t> </w:t>
                  </w:r>
                </w:p>
              </w:tc>
              <w:tc>
                <w:tcPr>
                  <w:tcW w:w="1500" w:type="dxa"/>
                  <w:hideMark/>
                </w:tcPr>
                <w:p w14:paraId="372A0C7F" w14:textId="77777777" w:rsidR="00C0190C" w:rsidRPr="00A25D4D" w:rsidRDefault="00C0190C" w:rsidP="008F13CC">
                  <w:pPr>
                    <w:jc w:val="left"/>
                  </w:pPr>
                  <w:r w:rsidRPr="00A25D4D">
                    <w:t>Type:</w:t>
                  </w:r>
                </w:p>
              </w:tc>
              <w:tc>
                <w:tcPr>
                  <w:tcW w:w="0" w:type="auto"/>
                  <w:hideMark/>
                </w:tcPr>
                <w:p w14:paraId="632E465E" w14:textId="77777777" w:rsidR="00C0190C" w:rsidRPr="00A25D4D" w:rsidRDefault="00C0190C" w:rsidP="008F13CC">
                  <w:pPr>
                    <w:jc w:val="left"/>
                  </w:pPr>
                  <w:proofErr w:type="spellStart"/>
                  <w:r w:rsidRPr="00A25D4D">
                    <w:t>Boolean</w:t>
                  </w:r>
                  <w:proofErr w:type="spellEnd"/>
                </w:p>
              </w:tc>
            </w:tr>
            <w:tr w:rsidR="00C0190C" w:rsidRPr="00A25D4D" w14:paraId="6D0FFF2F" w14:textId="77777777" w:rsidTr="00C0190C">
              <w:trPr>
                <w:tblHeader/>
                <w:tblCellSpacing w:w="0" w:type="dxa"/>
              </w:trPr>
              <w:tc>
                <w:tcPr>
                  <w:tcW w:w="360" w:type="dxa"/>
                  <w:hideMark/>
                </w:tcPr>
                <w:p w14:paraId="37391BEB" w14:textId="77777777" w:rsidR="00C0190C" w:rsidRPr="00A25D4D" w:rsidRDefault="00C0190C" w:rsidP="008F13CC">
                  <w:pPr>
                    <w:jc w:val="left"/>
                  </w:pPr>
                  <w:r w:rsidRPr="00A25D4D">
                    <w:t> </w:t>
                  </w:r>
                </w:p>
              </w:tc>
              <w:tc>
                <w:tcPr>
                  <w:tcW w:w="1500" w:type="dxa"/>
                  <w:hideMark/>
                </w:tcPr>
                <w:p w14:paraId="24F0D832" w14:textId="77777777" w:rsidR="00C0190C" w:rsidRPr="00A25D4D" w:rsidRDefault="00C0190C" w:rsidP="008F13CC">
                  <w:pPr>
                    <w:jc w:val="left"/>
                  </w:pPr>
                  <w:r w:rsidRPr="00A25D4D">
                    <w:t>Naam</w:t>
                  </w:r>
                </w:p>
              </w:tc>
              <w:tc>
                <w:tcPr>
                  <w:tcW w:w="0" w:type="auto"/>
                  <w:hideMark/>
                </w:tcPr>
                <w:p w14:paraId="46A2C297" w14:textId="77777777" w:rsidR="00C0190C" w:rsidRPr="00A25D4D" w:rsidRDefault="00C0190C" w:rsidP="008F13CC">
                  <w:pPr>
                    <w:jc w:val="left"/>
                  </w:pPr>
                </w:p>
              </w:tc>
            </w:tr>
            <w:tr w:rsidR="00C0190C" w:rsidRPr="00A25D4D" w14:paraId="31914D76" w14:textId="77777777" w:rsidTr="00C0190C">
              <w:trPr>
                <w:tblHeader/>
                <w:tblCellSpacing w:w="0" w:type="dxa"/>
              </w:trPr>
              <w:tc>
                <w:tcPr>
                  <w:tcW w:w="360" w:type="dxa"/>
                  <w:hideMark/>
                </w:tcPr>
                <w:p w14:paraId="19BD903C" w14:textId="77777777" w:rsidR="00C0190C" w:rsidRPr="00A25D4D" w:rsidRDefault="00C0190C" w:rsidP="008F13CC">
                  <w:pPr>
                    <w:jc w:val="left"/>
                  </w:pPr>
                  <w:r w:rsidRPr="00A25D4D">
                    <w:t> </w:t>
                  </w:r>
                </w:p>
              </w:tc>
              <w:tc>
                <w:tcPr>
                  <w:tcW w:w="1500" w:type="dxa"/>
                  <w:hideMark/>
                </w:tcPr>
                <w:p w14:paraId="1852FF7A" w14:textId="77777777" w:rsidR="00C0190C" w:rsidRPr="00A25D4D" w:rsidRDefault="00C0190C" w:rsidP="008F13CC">
                  <w:pPr>
                    <w:jc w:val="left"/>
                  </w:pPr>
                  <w:r w:rsidRPr="00A25D4D">
                    <w:t>Definitie:</w:t>
                  </w:r>
                </w:p>
              </w:tc>
              <w:tc>
                <w:tcPr>
                  <w:tcW w:w="0" w:type="auto"/>
                  <w:hideMark/>
                </w:tcPr>
                <w:p w14:paraId="431FAF35" w14:textId="77777777" w:rsidR="00C0190C" w:rsidRPr="00A25D4D" w:rsidRDefault="00C0190C" w:rsidP="008F13CC">
                  <w:pPr>
                    <w:jc w:val="left"/>
                  </w:pPr>
                  <w:r w:rsidRPr="00A25D4D">
                    <w:t xml:space="preserve">Indicator die aangeeft of de levering compleet is (dus, of alle netbeheerders al hebben geleverd). </w:t>
                  </w:r>
                </w:p>
              </w:tc>
            </w:tr>
            <w:tr w:rsidR="00C0190C" w:rsidRPr="00A25D4D" w14:paraId="6463045F" w14:textId="77777777" w:rsidTr="00C0190C">
              <w:trPr>
                <w:tblHeader/>
                <w:tblCellSpacing w:w="0" w:type="dxa"/>
              </w:trPr>
              <w:tc>
                <w:tcPr>
                  <w:tcW w:w="360" w:type="dxa"/>
                  <w:hideMark/>
                </w:tcPr>
                <w:p w14:paraId="2E556D1A" w14:textId="77777777" w:rsidR="00C0190C" w:rsidRPr="00A25D4D" w:rsidRDefault="00C0190C" w:rsidP="008F13CC">
                  <w:pPr>
                    <w:jc w:val="left"/>
                  </w:pPr>
                  <w:r w:rsidRPr="00A25D4D">
                    <w:t> </w:t>
                  </w:r>
                </w:p>
              </w:tc>
              <w:tc>
                <w:tcPr>
                  <w:tcW w:w="1500" w:type="dxa"/>
                  <w:hideMark/>
                </w:tcPr>
                <w:p w14:paraId="1E4751FE"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121450E" w14:textId="77777777" w:rsidR="00C0190C" w:rsidRPr="00A25D4D" w:rsidRDefault="00C0190C" w:rsidP="008F13CC">
                  <w:pPr>
                    <w:jc w:val="left"/>
                  </w:pPr>
                  <w:r w:rsidRPr="00A25D4D">
                    <w:t>1</w:t>
                  </w:r>
                </w:p>
              </w:tc>
            </w:tr>
          </w:tbl>
          <w:p w14:paraId="45ABABFE" w14:textId="77777777" w:rsidR="00C0190C" w:rsidRPr="00A25D4D" w:rsidRDefault="00C0190C" w:rsidP="008F13CC">
            <w:pPr>
              <w:jc w:val="left"/>
            </w:pPr>
          </w:p>
        </w:tc>
      </w:tr>
      <w:tr w:rsidR="00C0190C" w:rsidRPr="00A25D4D" w14:paraId="4FDF511A" w14:textId="77777777" w:rsidTr="00EF6C54">
        <w:trPr>
          <w:tblCellSpacing w:w="0" w:type="dxa"/>
          <w:trPrChange w:id="427" w:author="Paul Janssen" w:date="2020-06-10T18:09:00Z">
            <w:trPr>
              <w:gridBefore w:val="1"/>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428" w:author="Paul Janssen" w:date="2020-06-10T18:09:00Z">
              <w:tcPr>
                <w:tcW w:w="0" w:type="auto"/>
                <w:gridSpan w:val="2"/>
                <w:tcBorders>
                  <w:top w:val="outset" w:sz="6" w:space="0" w:color="auto"/>
                  <w:left w:val="outset" w:sz="6" w:space="0" w:color="auto"/>
                  <w:bottom w:val="outset" w:sz="6" w:space="0" w:color="auto"/>
                  <w:right w:val="outset" w:sz="6" w:space="0" w:color="auto"/>
                </w:tcBorders>
                <w:hideMark/>
              </w:tcPr>
            </w:tcPrChange>
          </w:tcPr>
          <w:p w14:paraId="134E5873" w14:textId="77777777" w:rsidR="00C0190C" w:rsidRPr="00A25D4D" w:rsidRDefault="00C0190C" w:rsidP="008F13CC">
            <w:pPr>
              <w:jc w:val="left"/>
            </w:pPr>
            <w:r w:rsidRPr="00A25D4D">
              <w:rPr>
                <w:b/>
                <w:bCs/>
              </w:rPr>
              <w:t>Attribuut: achtergrondkaart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5223B063" w14:textId="77777777" w:rsidTr="00C0190C">
              <w:trPr>
                <w:tblHeader/>
                <w:tblCellSpacing w:w="0" w:type="dxa"/>
              </w:trPr>
              <w:tc>
                <w:tcPr>
                  <w:tcW w:w="360" w:type="dxa"/>
                  <w:hideMark/>
                </w:tcPr>
                <w:p w14:paraId="3FA3EA67" w14:textId="77777777" w:rsidR="00C0190C" w:rsidRPr="00A25D4D" w:rsidRDefault="00C0190C" w:rsidP="008F13CC">
                  <w:pPr>
                    <w:jc w:val="left"/>
                  </w:pPr>
                  <w:r w:rsidRPr="00A25D4D">
                    <w:t> </w:t>
                  </w:r>
                </w:p>
              </w:tc>
              <w:tc>
                <w:tcPr>
                  <w:tcW w:w="1500" w:type="dxa"/>
                  <w:hideMark/>
                </w:tcPr>
                <w:p w14:paraId="0E6434DB" w14:textId="77777777" w:rsidR="00C0190C" w:rsidRPr="00A25D4D" w:rsidRDefault="00C0190C" w:rsidP="008F13CC">
                  <w:pPr>
                    <w:jc w:val="left"/>
                  </w:pPr>
                  <w:r w:rsidRPr="00A25D4D">
                    <w:t>Type:</w:t>
                  </w:r>
                </w:p>
              </w:tc>
              <w:tc>
                <w:tcPr>
                  <w:tcW w:w="0" w:type="auto"/>
                  <w:hideMark/>
                </w:tcPr>
                <w:p w14:paraId="354C7B51" w14:textId="77777777" w:rsidR="00C0190C" w:rsidRPr="00A25D4D" w:rsidRDefault="00C0190C" w:rsidP="008F13CC">
                  <w:pPr>
                    <w:jc w:val="left"/>
                  </w:pPr>
                  <w:r w:rsidRPr="00A25D4D">
                    <w:t>Achtergrondkaart</w:t>
                  </w:r>
                </w:p>
              </w:tc>
            </w:tr>
            <w:tr w:rsidR="00C0190C" w:rsidRPr="00A25D4D" w14:paraId="00D19383" w14:textId="77777777" w:rsidTr="00C0190C">
              <w:trPr>
                <w:tblHeader/>
                <w:tblCellSpacing w:w="0" w:type="dxa"/>
              </w:trPr>
              <w:tc>
                <w:tcPr>
                  <w:tcW w:w="360" w:type="dxa"/>
                  <w:hideMark/>
                </w:tcPr>
                <w:p w14:paraId="3E329743" w14:textId="77777777" w:rsidR="00C0190C" w:rsidRPr="00A25D4D" w:rsidRDefault="00C0190C" w:rsidP="008F13CC">
                  <w:pPr>
                    <w:jc w:val="left"/>
                  </w:pPr>
                  <w:r w:rsidRPr="00A25D4D">
                    <w:t> </w:t>
                  </w:r>
                </w:p>
              </w:tc>
              <w:tc>
                <w:tcPr>
                  <w:tcW w:w="1500" w:type="dxa"/>
                  <w:hideMark/>
                </w:tcPr>
                <w:p w14:paraId="35E1C240" w14:textId="77777777" w:rsidR="00C0190C" w:rsidRPr="00A25D4D" w:rsidRDefault="00C0190C" w:rsidP="008F13CC">
                  <w:pPr>
                    <w:jc w:val="left"/>
                  </w:pPr>
                  <w:r w:rsidRPr="00A25D4D">
                    <w:t>Naam</w:t>
                  </w:r>
                </w:p>
              </w:tc>
              <w:tc>
                <w:tcPr>
                  <w:tcW w:w="0" w:type="auto"/>
                  <w:hideMark/>
                </w:tcPr>
                <w:p w14:paraId="30E5F415" w14:textId="77777777" w:rsidR="00C0190C" w:rsidRPr="00A25D4D" w:rsidRDefault="00C0190C" w:rsidP="008F13CC">
                  <w:pPr>
                    <w:jc w:val="left"/>
                  </w:pPr>
                </w:p>
              </w:tc>
            </w:tr>
            <w:tr w:rsidR="00C0190C" w:rsidRPr="00A25D4D" w14:paraId="0D25FF42" w14:textId="77777777" w:rsidTr="00C0190C">
              <w:trPr>
                <w:tblHeader/>
                <w:tblCellSpacing w:w="0" w:type="dxa"/>
              </w:trPr>
              <w:tc>
                <w:tcPr>
                  <w:tcW w:w="360" w:type="dxa"/>
                  <w:hideMark/>
                </w:tcPr>
                <w:p w14:paraId="0314BFD1" w14:textId="77777777" w:rsidR="00C0190C" w:rsidRPr="00A25D4D" w:rsidRDefault="00C0190C" w:rsidP="008F13CC">
                  <w:pPr>
                    <w:jc w:val="left"/>
                  </w:pPr>
                  <w:r w:rsidRPr="00A25D4D">
                    <w:t> </w:t>
                  </w:r>
                </w:p>
              </w:tc>
              <w:tc>
                <w:tcPr>
                  <w:tcW w:w="1500" w:type="dxa"/>
                  <w:hideMark/>
                </w:tcPr>
                <w:p w14:paraId="4E0F6362" w14:textId="77777777" w:rsidR="00C0190C" w:rsidRPr="00A25D4D" w:rsidRDefault="00C0190C" w:rsidP="008F13CC">
                  <w:pPr>
                    <w:jc w:val="left"/>
                  </w:pPr>
                  <w:r w:rsidRPr="00A25D4D">
                    <w:t>Definitie:</w:t>
                  </w:r>
                </w:p>
              </w:tc>
              <w:tc>
                <w:tcPr>
                  <w:tcW w:w="0" w:type="auto"/>
                  <w:hideMark/>
                </w:tcPr>
                <w:p w14:paraId="3F647D41" w14:textId="77777777" w:rsidR="00C0190C" w:rsidRPr="00A25D4D" w:rsidRDefault="00C0190C" w:rsidP="008F13CC">
                  <w:pPr>
                    <w:jc w:val="left"/>
                  </w:pPr>
                  <w:r w:rsidRPr="00A25D4D">
                    <w:t xml:space="preserve">Kaart ter oriëntering met behulp van topografie. </w:t>
                  </w:r>
                </w:p>
              </w:tc>
            </w:tr>
            <w:tr w:rsidR="00C0190C" w:rsidRPr="00A25D4D" w14:paraId="64FBE37F" w14:textId="77777777" w:rsidTr="00C0190C">
              <w:trPr>
                <w:tblHeader/>
                <w:tblCellSpacing w:w="0" w:type="dxa"/>
              </w:trPr>
              <w:tc>
                <w:tcPr>
                  <w:tcW w:w="360" w:type="dxa"/>
                  <w:hideMark/>
                </w:tcPr>
                <w:p w14:paraId="05BE35E3" w14:textId="77777777" w:rsidR="00C0190C" w:rsidRPr="00A25D4D" w:rsidRDefault="00C0190C" w:rsidP="008F13CC">
                  <w:pPr>
                    <w:jc w:val="left"/>
                  </w:pPr>
                  <w:r w:rsidRPr="00A25D4D">
                    <w:t> </w:t>
                  </w:r>
                </w:p>
              </w:tc>
              <w:tc>
                <w:tcPr>
                  <w:tcW w:w="1500" w:type="dxa"/>
                  <w:hideMark/>
                </w:tcPr>
                <w:p w14:paraId="6D25EDB3"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31CDA9F" w14:textId="77777777" w:rsidR="00C0190C" w:rsidRPr="00A25D4D" w:rsidRDefault="00C0190C" w:rsidP="008F13CC">
                  <w:pPr>
                    <w:jc w:val="left"/>
                  </w:pPr>
                  <w:r w:rsidRPr="00A25D4D">
                    <w:t>1..2</w:t>
                  </w:r>
                </w:p>
              </w:tc>
            </w:tr>
          </w:tbl>
          <w:p w14:paraId="2E5361E5" w14:textId="77777777" w:rsidR="00C0190C" w:rsidRPr="00A25D4D" w:rsidRDefault="00C0190C" w:rsidP="008F13CC">
            <w:pPr>
              <w:jc w:val="left"/>
            </w:pPr>
          </w:p>
        </w:tc>
      </w:tr>
      <w:tr w:rsidR="00C0190C" w:rsidRPr="00A25D4D" w14:paraId="2F7E4A89" w14:textId="77777777" w:rsidTr="00EF6C54">
        <w:trPr>
          <w:tblCellSpacing w:w="0" w:type="dxa"/>
          <w:trPrChange w:id="429" w:author="Paul Janssen" w:date="2020-06-10T18:09:00Z">
            <w:trPr>
              <w:gridBefore w:val="1"/>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430" w:author="Paul Janssen" w:date="2020-06-10T18:09:00Z">
              <w:tcPr>
                <w:tcW w:w="0" w:type="auto"/>
                <w:gridSpan w:val="2"/>
                <w:tcBorders>
                  <w:top w:val="outset" w:sz="6" w:space="0" w:color="auto"/>
                  <w:left w:val="outset" w:sz="6" w:space="0" w:color="auto"/>
                  <w:bottom w:val="outset" w:sz="6" w:space="0" w:color="auto"/>
                  <w:right w:val="outset" w:sz="6" w:space="0" w:color="auto"/>
                </w:tcBorders>
                <w:hideMark/>
              </w:tcPr>
            </w:tcPrChange>
          </w:tcPr>
          <w:p w14:paraId="45373427" w14:textId="77777777" w:rsidR="00C0190C" w:rsidRPr="00A25D4D" w:rsidRDefault="00C0190C" w:rsidP="008F13CC">
            <w:pPr>
              <w:jc w:val="left"/>
            </w:pPr>
            <w:r w:rsidRPr="00A25D4D">
              <w:rPr>
                <w:b/>
                <w:bCs/>
              </w:rPr>
              <w:t>Relatie: belanghebbende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12CEEAC9" w14:textId="77777777" w:rsidTr="00C0190C">
              <w:trPr>
                <w:tblHeader/>
                <w:tblCellSpacing w:w="0" w:type="dxa"/>
              </w:trPr>
              <w:tc>
                <w:tcPr>
                  <w:tcW w:w="360" w:type="dxa"/>
                  <w:hideMark/>
                </w:tcPr>
                <w:p w14:paraId="71D8909C" w14:textId="77777777" w:rsidR="00C0190C" w:rsidRPr="00A25D4D" w:rsidRDefault="00C0190C" w:rsidP="008F13CC">
                  <w:pPr>
                    <w:jc w:val="left"/>
                  </w:pPr>
                  <w:r w:rsidRPr="00A25D4D">
                    <w:lastRenderedPageBreak/>
                    <w:t> </w:t>
                  </w:r>
                </w:p>
              </w:tc>
              <w:tc>
                <w:tcPr>
                  <w:tcW w:w="1500" w:type="dxa"/>
                  <w:hideMark/>
                </w:tcPr>
                <w:p w14:paraId="1C30A5B6" w14:textId="77777777" w:rsidR="00C0190C" w:rsidRPr="00A25D4D" w:rsidRDefault="00C0190C" w:rsidP="008F13CC">
                  <w:pPr>
                    <w:jc w:val="left"/>
                  </w:pPr>
                  <w:r w:rsidRPr="00A25D4D">
                    <w:t>Type:</w:t>
                  </w:r>
                </w:p>
              </w:tc>
              <w:tc>
                <w:tcPr>
                  <w:tcW w:w="0" w:type="auto"/>
                  <w:hideMark/>
                </w:tcPr>
                <w:p w14:paraId="11520678" w14:textId="77777777" w:rsidR="00C0190C" w:rsidRPr="00A25D4D" w:rsidRDefault="00C0190C" w:rsidP="008F13CC">
                  <w:pPr>
                    <w:jc w:val="left"/>
                  </w:pPr>
                  <w:r w:rsidRPr="00A25D4D">
                    <w:t>Belanghebbende</w:t>
                  </w:r>
                </w:p>
              </w:tc>
            </w:tr>
            <w:tr w:rsidR="00C0190C" w:rsidRPr="00A25D4D" w14:paraId="4E62FCFE" w14:textId="77777777" w:rsidTr="00C0190C">
              <w:trPr>
                <w:tblHeader/>
                <w:tblCellSpacing w:w="0" w:type="dxa"/>
              </w:trPr>
              <w:tc>
                <w:tcPr>
                  <w:tcW w:w="360" w:type="dxa"/>
                  <w:hideMark/>
                </w:tcPr>
                <w:p w14:paraId="2711D58C" w14:textId="77777777" w:rsidR="00C0190C" w:rsidRPr="00A25D4D" w:rsidRDefault="00C0190C" w:rsidP="008F13CC">
                  <w:pPr>
                    <w:jc w:val="left"/>
                  </w:pPr>
                  <w:r w:rsidRPr="00A25D4D">
                    <w:t> </w:t>
                  </w:r>
                </w:p>
              </w:tc>
              <w:tc>
                <w:tcPr>
                  <w:tcW w:w="1500" w:type="dxa"/>
                  <w:hideMark/>
                </w:tcPr>
                <w:p w14:paraId="723A1BFF" w14:textId="77777777" w:rsidR="00C0190C" w:rsidRPr="00A25D4D" w:rsidRDefault="00C0190C" w:rsidP="008F13CC">
                  <w:pPr>
                    <w:jc w:val="left"/>
                  </w:pPr>
                  <w:r w:rsidRPr="00A25D4D">
                    <w:t>Naam</w:t>
                  </w:r>
                </w:p>
              </w:tc>
              <w:tc>
                <w:tcPr>
                  <w:tcW w:w="0" w:type="auto"/>
                  <w:hideMark/>
                </w:tcPr>
                <w:p w14:paraId="3A50F20F" w14:textId="77777777" w:rsidR="00C0190C" w:rsidRPr="00A25D4D" w:rsidRDefault="00C0190C" w:rsidP="008F13CC">
                  <w:pPr>
                    <w:jc w:val="left"/>
                  </w:pPr>
                </w:p>
              </w:tc>
            </w:tr>
            <w:tr w:rsidR="00C0190C" w:rsidRPr="00A25D4D" w14:paraId="46F6191E" w14:textId="77777777" w:rsidTr="00C0190C">
              <w:trPr>
                <w:tblHeader/>
                <w:tblCellSpacing w:w="0" w:type="dxa"/>
              </w:trPr>
              <w:tc>
                <w:tcPr>
                  <w:tcW w:w="360" w:type="dxa"/>
                  <w:hideMark/>
                </w:tcPr>
                <w:p w14:paraId="46908A6B" w14:textId="77777777" w:rsidR="00C0190C" w:rsidRPr="00A25D4D" w:rsidRDefault="00C0190C" w:rsidP="008F13CC">
                  <w:pPr>
                    <w:jc w:val="left"/>
                  </w:pPr>
                  <w:r w:rsidRPr="00A25D4D">
                    <w:t> </w:t>
                  </w:r>
                </w:p>
              </w:tc>
              <w:tc>
                <w:tcPr>
                  <w:tcW w:w="1500" w:type="dxa"/>
                  <w:hideMark/>
                </w:tcPr>
                <w:p w14:paraId="321B0529" w14:textId="77777777" w:rsidR="00C0190C" w:rsidRPr="00A25D4D" w:rsidRDefault="00C0190C" w:rsidP="008F13CC">
                  <w:pPr>
                    <w:jc w:val="left"/>
                  </w:pPr>
                  <w:r w:rsidRPr="00A25D4D">
                    <w:t>Definitie:</w:t>
                  </w:r>
                </w:p>
              </w:tc>
              <w:tc>
                <w:tcPr>
                  <w:tcW w:w="0" w:type="auto"/>
                  <w:hideMark/>
                </w:tcPr>
                <w:p w14:paraId="51A1CB03" w14:textId="77777777" w:rsidR="00C0190C" w:rsidRPr="00A25D4D" w:rsidRDefault="00C0190C" w:rsidP="008F13CC">
                  <w:pPr>
                    <w:jc w:val="left"/>
                  </w:pPr>
                  <w:r w:rsidRPr="00A25D4D">
                    <w:t xml:space="preserve">Verwijzing naar belanghebbende beheerder(s). </w:t>
                  </w:r>
                </w:p>
              </w:tc>
            </w:tr>
            <w:tr w:rsidR="00C0190C" w:rsidRPr="00A25D4D" w14:paraId="6154DEF2" w14:textId="77777777" w:rsidTr="00C0190C">
              <w:trPr>
                <w:tblHeader/>
                <w:tblCellSpacing w:w="0" w:type="dxa"/>
              </w:trPr>
              <w:tc>
                <w:tcPr>
                  <w:tcW w:w="360" w:type="dxa"/>
                  <w:hideMark/>
                </w:tcPr>
                <w:p w14:paraId="6A2E645F" w14:textId="77777777" w:rsidR="00C0190C" w:rsidRPr="00A25D4D" w:rsidRDefault="00C0190C" w:rsidP="008F13CC">
                  <w:pPr>
                    <w:jc w:val="left"/>
                  </w:pPr>
                  <w:r w:rsidRPr="00A25D4D">
                    <w:t> </w:t>
                  </w:r>
                </w:p>
              </w:tc>
              <w:tc>
                <w:tcPr>
                  <w:tcW w:w="1500" w:type="dxa"/>
                  <w:hideMark/>
                </w:tcPr>
                <w:p w14:paraId="10CD6D80"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3EE8AF0" w14:textId="77777777" w:rsidR="00C0190C" w:rsidRPr="00A25D4D" w:rsidRDefault="00C0190C" w:rsidP="008F13CC">
                  <w:pPr>
                    <w:jc w:val="left"/>
                  </w:pPr>
                  <w:r w:rsidRPr="00A25D4D">
                    <w:t>0..*</w:t>
                  </w:r>
                </w:p>
              </w:tc>
            </w:tr>
            <w:tr w:rsidR="00C0190C" w:rsidRPr="00A25D4D" w14:paraId="60751185" w14:textId="77777777" w:rsidTr="00C0190C">
              <w:trPr>
                <w:tblHeader/>
                <w:tblCellSpacing w:w="0" w:type="dxa"/>
              </w:trPr>
              <w:tc>
                <w:tcPr>
                  <w:tcW w:w="360" w:type="dxa"/>
                  <w:hideMark/>
                </w:tcPr>
                <w:p w14:paraId="0FF9C7E1" w14:textId="77777777" w:rsidR="00C0190C" w:rsidRPr="00A25D4D" w:rsidRDefault="00C0190C" w:rsidP="008F13CC">
                  <w:pPr>
                    <w:jc w:val="left"/>
                  </w:pPr>
                  <w:r w:rsidRPr="00A25D4D">
                    <w:t> </w:t>
                  </w:r>
                </w:p>
              </w:tc>
              <w:tc>
                <w:tcPr>
                  <w:tcW w:w="1500" w:type="dxa"/>
                  <w:hideMark/>
                </w:tcPr>
                <w:p w14:paraId="7C75ADAB" w14:textId="77777777" w:rsidR="00C0190C" w:rsidRPr="00A25D4D" w:rsidRDefault="00C0190C" w:rsidP="008F13CC">
                  <w:pPr>
                    <w:jc w:val="left"/>
                  </w:pPr>
                  <w:r w:rsidRPr="00A25D4D">
                    <w:t>Herkomst:</w:t>
                  </w:r>
                </w:p>
              </w:tc>
              <w:tc>
                <w:tcPr>
                  <w:tcW w:w="0" w:type="auto"/>
                  <w:hideMark/>
                </w:tcPr>
                <w:p w14:paraId="49947C65" w14:textId="77777777" w:rsidR="00C0190C" w:rsidRPr="00A25D4D" w:rsidRDefault="00C0190C" w:rsidP="008F13CC">
                  <w:pPr>
                    <w:jc w:val="left"/>
                  </w:pPr>
                </w:p>
              </w:tc>
            </w:tr>
          </w:tbl>
          <w:p w14:paraId="062E0B90" w14:textId="77777777" w:rsidR="00C0190C" w:rsidRPr="00A25D4D" w:rsidRDefault="00C0190C" w:rsidP="008F13CC">
            <w:pPr>
              <w:jc w:val="left"/>
            </w:pPr>
          </w:p>
        </w:tc>
      </w:tr>
      <w:tr w:rsidR="00C0190C" w:rsidRPr="00A25D4D" w14:paraId="722A5B04" w14:textId="77777777" w:rsidTr="00EF6C54">
        <w:trPr>
          <w:tblCellSpacing w:w="0" w:type="dxa"/>
          <w:trPrChange w:id="431" w:author="Paul Janssen" w:date="2020-06-10T18:09:00Z">
            <w:trPr>
              <w:gridBefore w:val="1"/>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432" w:author="Paul Janssen" w:date="2020-06-10T18:09:00Z">
              <w:tcPr>
                <w:tcW w:w="0" w:type="auto"/>
                <w:gridSpan w:val="2"/>
                <w:tcBorders>
                  <w:top w:val="outset" w:sz="6" w:space="0" w:color="auto"/>
                  <w:left w:val="outset" w:sz="6" w:space="0" w:color="auto"/>
                  <w:bottom w:val="outset" w:sz="6" w:space="0" w:color="auto"/>
                  <w:right w:val="outset" w:sz="6" w:space="0" w:color="auto"/>
                </w:tcBorders>
                <w:hideMark/>
              </w:tcPr>
            </w:tcPrChange>
          </w:tcPr>
          <w:p w14:paraId="1AFE3E97" w14:textId="77777777" w:rsidR="00C0190C" w:rsidRPr="00A25D4D" w:rsidRDefault="00C0190C" w:rsidP="008F13CC">
            <w:pPr>
              <w:jc w:val="left"/>
            </w:pPr>
            <w:r w:rsidRPr="00A25D4D">
              <w:rPr>
                <w:b/>
                <w:bCs/>
              </w:rPr>
              <w:lastRenderedPageBreak/>
              <w:t>Relatie: aanvraag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1C84E756" w14:textId="77777777" w:rsidTr="00C0190C">
              <w:trPr>
                <w:tblHeader/>
                <w:tblCellSpacing w:w="0" w:type="dxa"/>
              </w:trPr>
              <w:tc>
                <w:tcPr>
                  <w:tcW w:w="360" w:type="dxa"/>
                  <w:hideMark/>
                </w:tcPr>
                <w:p w14:paraId="26B3F203" w14:textId="77777777" w:rsidR="00C0190C" w:rsidRPr="00A25D4D" w:rsidRDefault="00C0190C" w:rsidP="008F13CC">
                  <w:pPr>
                    <w:jc w:val="left"/>
                  </w:pPr>
                  <w:r w:rsidRPr="00A25D4D">
                    <w:t> </w:t>
                  </w:r>
                </w:p>
              </w:tc>
              <w:tc>
                <w:tcPr>
                  <w:tcW w:w="1500" w:type="dxa"/>
                  <w:hideMark/>
                </w:tcPr>
                <w:p w14:paraId="605817AF" w14:textId="77777777" w:rsidR="00C0190C" w:rsidRPr="00A25D4D" w:rsidRDefault="00C0190C" w:rsidP="008F13CC">
                  <w:pPr>
                    <w:jc w:val="left"/>
                  </w:pPr>
                  <w:r w:rsidRPr="00A25D4D">
                    <w:t>Type:</w:t>
                  </w:r>
                </w:p>
              </w:tc>
              <w:tc>
                <w:tcPr>
                  <w:tcW w:w="0" w:type="auto"/>
                  <w:hideMark/>
                </w:tcPr>
                <w:p w14:paraId="2E917010" w14:textId="77777777" w:rsidR="00C0190C" w:rsidRPr="00A25D4D" w:rsidRDefault="00C0190C" w:rsidP="008F13CC">
                  <w:pPr>
                    <w:jc w:val="left"/>
                  </w:pPr>
                  <w:proofErr w:type="spellStart"/>
                  <w:r w:rsidRPr="00A25D4D">
                    <w:t>GebiedsinformatieAanvraag</w:t>
                  </w:r>
                  <w:proofErr w:type="spellEnd"/>
                </w:p>
              </w:tc>
            </w:tr>
            <w:tr w:rsidR="00C0190C" w:rsidRPr="00A25D4D" w14:paraId="75EAC514" w14:textId="77777777" w:rsidTr="00C0190C">
              <w:trPr>
                <w:tblHeader/>
                <w:tblCellSpacing w:w="0" w:type="dxa"/>
              </w:trPr>
              <w:tc>
                <w:tcPr>
                  <w:tcW w:w="360" w:type="dxa"/>
                  <w:hideMark/>
                </w:tcPr>
                <w:p w14:paraId="31AB99B2" w14:textId="77777777" w:rsidR="00C0190C" w:rsidRPr="00A25D4D" w:rsidRDefault="00C0190C" w:rsidP="008F13CC">
                  <w:pPr>
                    <w:jc w:val="left"/>
                  </w:pPr>
                  <w:r w:rsidRPr="00A25D4D">
                    <w:t> </w:t>
                  </w:r>
                </w:p>
              </w:tc>
              <w:tc>
                <w:tcPr>
                  <w:tcW w:w="1500" w:type="dxa"/>
                  <w:hideMark/>
                </w:tcPr>
                <w:p w14:paraId="1F341822" w14:textId="77777777" w:rsidR="00C0190C" w:rsidRPr="00A25D4D" w:rsidRDefault="00C0190C" w:rsidP="008F13CC">
                  <w:pPr>
                    <w:jc w:val="left"/>
                  </w:pPr>
                  <w:r w:rsidRPr="00A25D4D">
                    <w:t>Naam</w:t>
                  </w:r>
                </w:p>
              </w:tc>
              <w:tc>
                <w:tcPr>
                  <w:tcW w:w="0" w:type="auto"/>
                  <w:hideMark/>
                </w:tcPr>
                <w:p w14:paraId="2C8E9B5B" w14:textId="77777777" w:rsidR="00C0190C" w:rsidRPr="00A25D4D" w:rsidRDefault="00C0190C" w:rsidP="008F13CC">
                  <w:pPr>
                    <w:jc w:val="left"/>
                  </w:pPr>
                </w:p>
              </w:tc>
            </w:tr>
            <w:tr w:rsidR="00C0190C" w:rsidRPr="00A25D4D" w14:paraId="6FE82AC8" w14:textId="77777777" w:rsidTr="00C0190C">
              <w:trPr>
                <w:tblHeader/>
                <w:tblCellSpacing w:w="0" w:type="dxa"/>
              </w:trPr>
              <w:tc>
                <w:tcPr>
                  <w:tcW w:w="360" w:type="dxa"/>
                  <w:hideMark/>
                </w:tcPr>
                <w:p w14:paraId="4A9773FF" w14:textId="77777777" w:rsidR="00C0190C" w:rsidRPr="00A25D4D" w:rsidRDefault="00C0190C" w:rsidP="008F13CC">
                  <w:pPr>
                    <w:jc w:val="left"/>
                  </w:pPr>
                  <w:r w:rsidRPr="00A25D4D">
                    <w:t> </w:t>
                  </w:r>
                </w:p>
              </w:tc>
              <w:tc>
                <w:tcPr>
                  <w:tcW w:w="1500" w:type="dxa"/>
                  <w:hideMark/>
                </w:tcPr>
                <w:p w14:paraId="2F49CE7C" w14:textId="77777777" w:rsidR="00C0190C" w:rsidRPr="00A25D4D" w:rsidRDefault="00C0190C" w:rsidP="008F13CC">
                  <w:pPr>
                    <w:jc w:val="left"/>
                  </w:pPr>
                  <w:r w:rsidRPr="00A25D4D">
                    <w:t>Definitie:</w:t>
                  </w:r>
                </w:p>
              </w:tc>
              <w:tc>
                <w:tcPr>
                  <w:tcW w:w="0" w:type="auto"/>
                  <w:hideMark/>
                </w:tcPr>
                <w:p w14:paraId="3D834483" w14:textId="77777777" w:rsidR="00C0190C" w:rsidRPr="00A25D4D" w:rsidRDefault="00C0190C" w:rsidP="008F13CC">
                  <w:pPr>
                    <w:jc w:val="left"/>
                  </w:pPr>
                  <w:r w:rsidRPr="00A25D4D">
                    <w:t xml:space="preserve">De gegevens van de gebiedsinformatie-aanvraag. </w:t>
                  </w:r>
                </w:p>
              </w:tc>
            </w:tr>
          </w:tbl>
          <w:p w14:paraId="38BE28A7" w14:textId="77777777" w:rsidR="00C0190C" w:rsidRPr="00A25D4D" w:rsidRDefault="00C0190C" w:rsidP="008F13CC">
            <w:pPr>
              <w:jc w:val="left"/>
            </w:pPr>
          </w:p>
        </w:tc>
      </w:tr>
      <w:tr w:rsidR="00C0190C" w:rsidRPr="00A25D4D" w14:paraId="7126DFFB" w14:textId="77777777" w:rsidTr="00EF6C54">
        <w:trPr>
          <w:tblCellSpacing w:w="0" w:type="dxa"/>
          <w:trPrChange w:id="433" w:author="Paul Janssen" w:date="2020-06-10T18:09:00Z">
            <w:trPr>
              <w:gridBefore w:val="1"/>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434" w:author="Paul Janssen" w:date="2020-06-10T18:09:00Z">
              <w:tcPr>
                <w:tcW w:w="0" w:type="auto"/>
                <w:gridSpan w:val="2"/>
                <w:tcBorders>
                  <w:top w:val="outset" w:sz="6" w:space="0" w:color="auto"/>
                  <w:left w:val="outset" w:sz="6" w:space="0" w:color="auto"/>
                  <w:bottom w:val="outset" w:sz="6" w:space="0" w:color="auto"/>
                  <w:right w:val="outset" w:sz="6" w:space="0" w:color="auto"/>
                </w:tcBorders>
                <w:hideMark/>
              </w:tcPr>
            </w:tcPrChange>
          </w:tcPr>
          <w:p w14:paraId="5DF2AC2D"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GeraaktBelangIrtAanvraagSoort</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80"/>
              <w:gridCol w:w="817"/>
              <w:gridCol w:w="8099"/>
            </w:tblGrid>
            <w:tr w:rsidR="00C0190C" w:rsidRPr="00A25D4D" w14:paraId="5C6BC29A" w14:textId="77777777" w:rsidTr="00C0190C">
              <w:trPr>
                <w:tblHeader/>
                <w:tblCellSpacing w:w="0" w:type="dxa"/>
              </w:trPr>
              <w:tc>
                <w:tcPr>
                  <w:tcW w:w="360" w:type="dxa"/>
                  <w:hideMark/>
                </w:tcPr>
                <w:p w14:paraId="41C420C6" w14:textId="77777777" w:rsidR="00C0190C" w:rsidRPr="00A25D4D" w:rsidRDefault="00C0190C" w:rsidP="008F13CC">
                  <w:pPr>
                    <w:jc w:val="left"/>
                  </w:pPr>
                  <w:r w:rsidRPr="00A25D4D">
                    <w:t> </w:t>
                  </w:r>
                </w:p>
              </w:tc>
              <w:tc>
                <w:tcPr>
                  <w:tcW w:w="1500" w:type="dxa"/>
                  <w:hideMark/>
                </w:tcPr>
                <w:p w14:paraId="1C2A3163" w14:textId="77777777" w:rsidR="00C0190C" w:rsidRPr="00A25D4D" w:rsidRDefault="00C0190C" w:rsidP="008F13CC">
                  <w:pPr>
                    <w:jc w:val="left"/>
                  </w:pPr>
                  <w:r w:rsidRPr="00A25D4D">
                    <w:t>Natuurlijke taal:</w:t>
                  </w:r>
                </w:p>
              </w:tc>
              <w:tc>
                <w:tcPr>
                  <w:tcW w:w="0" w:type="auto"/>
                  <w:hideMark/>
                </w:tcPr>
                <w:p w14:paraId="19B55432" w14:textId="77777777" w:rsidR="00C0190C" w:rsidRPr="00A25D4D" w:rsidRDefault="00C0190C" w:rsidP="008F13CC">
                  <w:pPr>
                    <w:jc w:val="left"/>
                  </w:pPr>
                  <w:r w:rsidRPr="00A25D4D">
                    <w:t xml:space="preserve">Geraakt belang </w:t>
                  </w:r>
                  <w:proofErr w:type="spellStart"/>
                  <w:r w:rsidRPr="00A25D4D">
                    <w:t>irt</w:t>
                  </w:r>
                  <w:proofErr w:type="spellEnd"/>
                  <w:r w:rsidRPr="00A25D4D">
                    <w:t xml:space="preserve"> aanvraagsoort </w:t>
                  </w:r>
                </w:p>
              </w:tc>
            </w:tr>
            <w:tr w:rsidR="00C0190C" w:rsidRPr="00A25D4D" w14:paraId="4B8A206D" w14:textId="77777777" w:rsidTr="00C0190C">
              <w:trPr>
                <w:tblHeader/>
                <w:tblCellSpacing w:w="0" w:type="dxa"/>
              </w:trPr>
              <w:tc>
                <w:tcPr>
                  <w:tcW w:w="360" w:type="dxa"/>
                  <w:hideMark/>
                </w:tcPr>
                <w:p w14:paraId="2D156FE1" w14:textId="77777777" w:rsidR="00C0190C" w:rsidRPr="00A25D4D" w:rsidRDefault="00C0190C" w:rsidP="008F13CC">
                  <w:pPr>
                    <w:jc w:val="left"/>
                  </w:pPr>
                  <w:r w:rsidRPr="00A25D4D">
                    <w:t> </w:t>
                  </w:r>
                </w:p>
              </w:tc>
              <w:tc>
                <w:tcPr>
                  <w:tcW w:w="1500" w:type="dxa"/>
                  <w:hideMark/>
                </w:tcPr>
                <w:p w14:paraId="2A71CDBA" w14:textId="77777777" w:rsidR="00C0190C" w:rsidRPr="00A25D4D" w:rsidRDefault="00C0190C" w:rsidP="008F13CC">
                  <w:pPr>
                    <w:jc w:val="left"/>
                  </w:pPr>
                  <w:r w:rsidRPr="00A25D4D">
                    <w:t>OCL:</w:t>
                  </w:r>
                </w:p>
              </w:tc>
              <w:tc>
                <w:tcPr>
                  <w:tcW w:w="0" w:type="auto"/>
                  <w:hideMark/>
                </w:tcPr>
                <w:p w14:paraId="6AEE1AE1" w14:textId="54BBE841" w:rsidR="00C0190C" w:rsidRPr="00A25D4D" w:rsidRDefault="00C0190C" w:rsidP="008F13CC">
                  <w:pPr>
                    <w:jc w:val="left"/>
                  </w:pPr>
                  <w:proofErr w:type="spellStart"/>
                  <w:r w:rsidRPr="00A25D4D">
                    <w:t>Inv</w:t>
                  </w:r>
                  <w:proofErr w:type="spellEnd"/>
                  <w:r w:rsidRPr="00A25D4D">
                    <w:t xml:space="preserve"> </w:t>
                  </w:r>
                  <w:proofErr w:type="spellStart"/>
                  <w:r w:rsidRPr="00A25D4D">
                    <w:t>GeraaktBelangIrtAanvraagsoort</w:t>
                  </w:r>
                  <w:proofErr w:type="spellEnd"/>
                  <w:r w:rsidRPr="00A25D4D">
                    <w:t>: (</w:t>
                  </w:r>
                  <w:proofErr w:type="spellStart"/>
                  <w:r w:rsidRPr="00A25D4D">
                    <w:t>self.aanvraag.aanvraagSoort</w:t>
                  </w:r>
                  <w:proofErr w:type="spellEnd"/>
                  <w:r w:rsidRPr="00A25D4D">
                    <w:t xml:space="preserve"> = </w:t>
                  </w:r>
                  <w:proofErr w:type="spellStart"/>
                  <w:r w:rsidRPr="00A25D4D">
                    <w:t>AanvraagSoortValue</w:t>
                  </w:r>
                  <w:proofErr w:type="spellEnd"/>
                  <w:r w:rsidRPr="00A25D4D">
                    <w:t>::</w:t>
                  </w:r>
                  <w:proofErr w:type="spellStart"/>
                  <w:r w:rsidRPr="00A25D4D">
                    <w:t>orientatieverzoek</w:t>
                  </w:r>
                  <w:proofErr w:type="spellEnd"/>
                  <w:r w:rsidRPr="00A25D4D">
                    <w:t xml:space="preserve"> </w:t>
                  </w:r>
                  <w:proofErr w:type="spellStart"/>
                  <w:r w:rsidRPr="00A25D4D">
                    <w:t>implies</w:t>
                  </w:r>
                  <w:proofErr w:type="spellEnd"/>
                  <w:r w:rsidRPr="00A25D4D">
                    <w:t xml:space="preserve"> </w:t>
                  </w:r>
                  <w:proofErr w:type="spellStart"/>
                  <w:r w:rsidRPr="00A25D4D">
                    <w:t>self</w:t>
                  </w:r>
                  <w:proofErr w:type="spellEnd"/>
                  <w:r w:rsidRPr="00A25D4D">
                    <w:t>.</w:t>
                  </w:r>
                  <w:ins w:id="435" w:author="Paul Janssen" w:date="2020-06-10T17:25:00Z">
                    <w:r w:rsidR="001555C3">
                      <w:t xml:space="preserve"> </w:t>
                    </w:r>
                    <w:proofErr w:type="spellStart"/>
                    <w:r w:rsidR="001555C3">
                      <w:t>belanghebbende</w:t>
                    </w:r>
                  </w:ins>
                  <w:del w:id="436" w:author="Paul Janssen" w:date="2020-06-10T17:25:00Z">
                    <w:r w:rsidRPr="00A25D4D" w:rsidDel="001555C3">
                      <w:delText>beheerdersinformatie</w:delText>
                    </w:r>
                  </w:del>
                  <w:r w:rsidRPr="00A25D4D">
                    <w:t>.geraaktBelangOrientatiepolygoon.notEmpty</w:t>
                  </w:r>
                  <w:proofErr w:type="spellEnd"/>
                  <w:r w:rsidRPr="00A25D4D">
                    <w:t xml:space="preserve"> () </w:t>
                  </w:r>
                  <w:proofErr w:type="spellStart"/>
                  <w:r w:rsidRPr="00A25D4D">
                    <w:t>and</w:t>
                  </w:r>
                  <w:proofErr w:type="spellEnd"/>
                  <w:r w:rsidRPr="00A25D4D">
                    <w:t xml:space="preserve"> </w:t>
                  </w:r>
                  <w:proofErr w:type="spellStart"/>
                  <w:r w:rsidRPr="00A25D4D">
                    <w:t>self.aanvraag.aanvraagSoort</w:t>
                  </w:r>
                  <w:proofErr w:type="spellEnd"/>
                  <w:r w:rsidRPr="00A25D4D">
                    <w:t xml:space="preserve"> = </w:t>
                  </w:r>
                  <w:proofErr w:type="spellStart"/>
                  <w:r w:rsidRPr="00A25D4D">
                    <w:t>self</w:t>
                  </w:r>
                  <w:proofErr w:type="spellEnd"/>
                  <w:r w:rsidRPr="00A25D4D">
                    <w:t>.</w:t>
                  </w:r>
                  <w:ins w:id="437" w:author="Paul Janssen" w:date="2020-06-10T17:25:00Z">
                    <w:r w:rsidR="001555C3">
                      <w:t xml:space="preserve"> belanghebbende</w:t>
                    </w:r>
                  </w:ins>
                  <w:del w:id="438" w:author="Paul Janssen" w:date="2020-06-10T17:25:00Z">
                    <w:r w:rsidRPr="00A25D4D" w:rsidDel="001555C3">
                      <w:delText>beheerdersinformatie</w:delText>
                    </w:r>
                  </w:del>
                  <w:r w:rsidRPr="00A25D4D">
                    <w:t xml:space="preserve">.geraaktBelangBijOrientatiepolygoon.contactNetinformatie.aanvraagSoort) </w:t>
                  </w:r>
                  <w:proofErr w:type="spellStart"/>
                  <w:r w:rsidRPr="00A25D4D">
                    <w:t>and</w:t>
                  </w:r>
                  <w:proofErr w:type="spellEnd"/>
                  <w:r w:rsidRPr="00A25D4D">
                    <w:t xml:space="preserve"> (</w:t>
                  </w:r>
                  <w:proofErr w:type="spellStart"/>
                  <w:r w:rsidRPr="00A25D4D">
                    <w:t>self.aanvraag.aanvraagSoort</w:t>
                  </w:r>
                  <w:proofErr w:type="spellEnd"/>
                  <w:r w:rsidRPr="00A25D4D">
                    <w:t xml:space="preserve"> = </w:t>
                  </w:r>
                  <w:proofErr w:type="spellStart"/>
                  <w:r w:rsidRPr="00A25D4D">
                    <w:t>AanvraagSoortValue</w:t>
                  </w:r>
                  <w:proofErr w:type="spellEnd"/>
                  <w:r w:rsidRPr="00A25D4D">
                    <w:t>::</w:t>
                  </w:r>
                  <w:proofErr w:type="spellStart"/>
                  <w:r w:rsidRPr="00A25D4D">
                    <w:t>graafmeling</w:t>
                  </w:r>
                  <w:proofErr w:type="spellEnd"/>
                  <w:r w:rsidRPr="00A25D4D">
                    <w:t xml:space="preserve"> </w:t>
                  </w:r>
                  <w:proofErr w:type="spellStart"/>
                  <w:r w:rsidRPr="00A25D4D">
                    <w:t>implies</w:t>
                  </w:r>
                  <w:proofErr w:type="spellEnd"/>
                  <w:r w:rsidRPr="00A25D4D">
                    <w:t xml:space="preserve"> </w:t>
                  </w:r>
                  <w:proofErr w:type="spellStart"/>
                  <w:r w:rsidRPr="00A25D4D">
                    <w:t>self</w:t>
                  </w:r>
                  <w:proofErr w:type="spellEnd"/>
                  <w:r w:rsidRPr="00A25D4D">
                    <w:t>.</w:t>
                  </w:r>
                  <w:ins w:id="439" w:author="Paul Janssen" w:date="2020-06-10T17:25:00Z">
                    <w:r w:rsidR="001555C3">
                      <w:t xml:space="preserve"> </w:t>
                    </w:r>
                    <w:proofErr w:type="spellStart"/>
                    <w:r w:rsidR="001555C3">
                      <w:t>belanghebbende</w:t>
                    </w:r>
                  </w:ins>
                  <w:del w:id="440" w:author="Paul Janssen" w:date="2020-06-10T17:25:00Z">
                    <w:r w:rsidRPr="00A25D4D" w:rsidDel="001555C3">
                      <w:delText>beheerdersinformatie</w:delText>
                    </w:r>
                  </w:del>
                  <w:r w:rsidRPr="00A25D4D">
                    <w:t>.geraaktBelangBijGraafpolygoon.notEmpty</w:t>
                  </w:r>
                  <w:proofErr w:type="spellEnd"/>
                  <w:r w:rsidRPr="00A25D4D">
                    <w:t xml:space="preserve"> () </w:t>
                  </w:r>
                  <w:proofErr w:type="spellStart"/>
                  <w:r w:rsidRPr="00A25D4D">
                    <w:t>and</w:t>
                  </w:r>
                  <w:proofErr w:type="spellEnd"/>
                  <w:r w:rsidRPr="00A25D4D">
                    <w:t xml:space="preserve"> </w:t>
                  </w:r>
                  <w:proofErr w:type="spellStart"/>
                  <w:r w:rsidRPr="00A25D4D">
                    <w:t>self.aanvraag.aanvraagSoort</w:t>
                  </w:r>
                  <w:proofErr w:type="spellEnd"/>
                  <w:r w:rsidRPr="00A25D4D">
                    <w:t xml:space="preserve"> = </w:t>
                  </w:r>
                  <w:proofErr w:type="spellStart"/>
                  <w:r w:rsidRPr="00A25D4D">
                    <w:t>self</w:t>
                  </w:r>
                  <w:proofErr w:type="spellEnd"/>
                  <w:r w:rsidRPr="00A25D4D">
                    <w:t>.</w:t>
                  </w:r>
                  <w:ins w:id="441" w:author="Paul Janssen" w:date="2020-06-10T17:25:00Z">
                    <w:r w:rsidR="001555C3">
                      <w:t xml:space="preserve"> belanghebbende</w:t>
                    </w:r>
                  </w:ins>
                  <w:del w:id="442" w:author="Paul Janssen" w:date="2020-06-10T17:25:00Z">
                    <w:r w:rsidRPr="00A25D4D" w:rsidDel="001555C3">
                      <w:delText>beheerdersinformatie</w:delText>
                    </w:r>
                  </w:del>
                  <w:r w:rsidRPr="00A25D4D">
                    <w:t xml:space="preserve">.geraaktBelangBijGraafpolygoon.contactNetinformatie.aanvraagSoort) </w:t>
                  </w:r>
                  <w:proofErr w:type="spellStart"/>
                  <w:r w:rsidRPr="00A25D4D">
                    <w:t>and</w:t>
                  </w:r>
                  <w:proofErr w:type="spellEnd"/>
                  <w:r w:rsidRPr="00A25D4D">
                    <w:t xml:space="preserve"> (</w:t>
                  </w:r>
                  <w:proofErr w:type="spellStart"/>
                  <w:r w:rsidRPr="00A25D4D">
                    <w:t>self.aanvraag.aanvraagSoort</w:t>
                  </w:r>
                  <w:proofErr w:type="spellEnd"/>
                  <w:r w:rsidRPr="00A25D4D">
                    <w:t xml:space="preserve"> = </w:t>
                  </w:r>
                  <w:proofErr w:type="spellStart"/>
                  <w:r w:rsidRPr="00A25D4D">
                    <w:t>AanvraagSoortValue</w:t>
                  </w:r>
                  <w:proofErr w:type="spellEnd"/>
                  <w:r w:rsidRPr="00A25D4D">
                    <w:t xml:space="preserve">::calamiteitenmelding </w:t>
                  </w:r>
                  <w:proofErr w:type="spellStart"/>
                  <w:r w:rsidRPr="00A25D4D">
                    <w:t>implies</w:t>
                  </w:r>
                  <w:proofErr w:type="spellEnd"/>
                  <w:r w:rsidRPr="00A25D4D">
                    <w:t xml:space="preserve"> </w:t>
                  </w:r>
                  <w:proofErr w:type="spellStart"/>
                  <w:r w:rsidRPr="00A25D4D">
                    <w:t>self</w:t>
                  </w:r>
                  <w:proofErr w:type="spellEnd"/>
                  <w:r w:rsidRPr="00A25D4D">
                    <w:t>.</w:t>
                  </w:r>
                  <w:ins w:id="443" w:author="Paul Janssen" w:date="2020-06-10T17:25:00Z">
                    <w:r w:rsidR="001555C3">
                      <w:t xml:space="preserve"> </w:t>
                    </w:r>
                    <w:proofErr w:type="spellStart"/>
                    <w:r w:rsidR="001555C3">
                      <w:t>belanghebbende</w:t>
                    </w:r>
                  </w:ins>
                  <w:del w:id="444" w:author="Paul Janssen" w:date="2020-06-10T17:25:00Z">
                    <w:r w:rsidRPr="00A25D4D" w:rsidDel="001555C3">
                      <w:delText>beheerdersinformatie</w:delText>
                    </w:r>
                  </w:del>
                  <w:r w:rsidRPr="00A25D4D">
                    <w:t>.geraaktBelangBijGraafpolygoon.notEmpty</w:t>
                  </w:r>
                  <w:proofErr w:type="spellEnd"/>
                  <w:r w:rsidRPr="00A25D4D">
                    <w:t xml:space="preserve"> () </w:t>
                  </w:r>
                  <w:proofErr w:type="spellStart"/>
                  <w:r w:rsidRPr="00A25D4D">
                    <w:t>and</w:t>
                  </w:r>
                  <w:proofErr w:type="spellEnd"/>
                  <w:r w:rsidRPr="00A25D4D">
                    <w:t xml:space="preserve"> </w:t>
                  </w:r>
                  <w:proofErr w:type="spellStart"/>
                  <w:r w:rsidRPr="00A25D4D">
                    <w:t>self.aanvraag.aanvraagSoort</w:t>
                  </w:r>
                  <w:proofErr w:type="spellEnd"/>
                  <w:r w:rsidRPr="00A25D4D">
                    <w:t xml:space="preserve"> = self.</w:t>
                  </w:r>
                  <w:del w:id="445" w:author="Paul Janssen" w:date="2020-06-10T17:25:00Z">
                    <w:r w:rsidRPr="00A25D4D" w:rsidDel="001555C3">
                      <w:delText>beheerdersinformatie</w:delText>
                    </w:r>
                  </w:del>
                  <w:ins w:id="446" w:author="Paul Janssen" w:date="2020-06-10T17:25:00Z">
                    <w:r w:rsidR="001555C3">
                      <w:t>belanghebbende</w:t>
                    </w:r>
                  </w:ins>
                  <w:r w:rsidRPr="00A25D4D">
                    <w:t>.geraaktBelangBijGraafpolygoon.contactNetinformatie.aanvraagSoort)</w:t>
                  </w:r>
                </w:p>
              </w:tc>
            </w:tr>
          </w:tbl>
          <w:p w14:paraId="0D0AC4A7" w14:textId="77777777" w:rsidR="00C0190C" w:rsidRPr="00A25D4D" w:rsidRDefault="00C0190C" w:rsidP="008F13CC">
            <w:pPr>
              <w:jc w:val="left"/>
            </w:pPr>
          </w:p>
        </w:tc>
      </w:tr>
      <w:tr w:rsidR="00C0190C" w:rsidRPr="00A25D4D" w14:paraId="5C88A59D" w14:textId="77777777" w:rsidTr="00EF6C54">
        <w:trPr>
          <w:tblCellSpacing w:w="0" w:type="dxa"/>
          <w:trPrChange w:id="447" w:author="Paul Janssen" w:date="2020-06-10T18:09:00Z">
            <w:trPr>
              <w:gridBefore w:val="1"/>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448" w:author="Paul Janssen" w:date="2020-06-10T18:09:00Z">
              <w:tcPr>
                <w:tcW w:w="0" w:type="auto"/>
                <w:gridSpan w:val="2"/>
                <w:tcBorders>
                  <w:top w:val="outset" w:sz="6" w:space="0" w:color="auto"/>
                  <w:left w:val="outset" w:sz="6" w:space="0" w:color="auto"/>
                  <w:bottom w:val="outset" w:sz="6" w:space="0" w:color="auto"/>
                  <w:right w:val="outset" w:sz="6" w:space="0" w:color="auto"/>
                </w:tcBorders>
                <w:hideMark/>
              </w:tcPr>
            </w:tcPrChange>
          </w:tcPr>
          <w:p w14:paraId="7B6B8B8D"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VeiligheidsgebiedNietBijUitlevering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7582EE08" w14:textId="77777777" w:rsidTr="00C0190C">
              <w:trPr>
                <w:tblHeader/>
                <w:tblCellSpacing w:w="0" w:type="dxa"/>
              </w:trPr>
              <w:tc>
                <w:tcPr>
                  <w:tcW w:w="360" w:type="dxa"/>
                  <w:hideMark/>
                </w:tcPr>
                <w:p w14:paraId="67D5ABA9" w14:textId="77777777" w:rsidR="00C0190C" w:rsidRPr="00A25D4D" w:rsidRDefault="00C0190C" w:rsidP="008F13CC">
                  <w:pPr>
                    <w:jc w:val="left"/>
                  </w:pPr>
                  <w:r w:rsidRPr="00A25D4D">
                    <w:t> </w:t>
                  </w:r>
                </w:p>
              </w:tc>
              <w:tc>
                <w:tcPr>
                  <w:tcW w:w="1500" w:type="dxa"/>
                  <w:hideMark/>
                </w:tcPr>
                <w:p w14:paraId="0B2773F3" w14:textId="77777777" w:rsidR="00C0190C" w:rsidRPr="00A25D4D" w:rsidRDefault="00C0190C" w:rsidP="008F13CC">
                  <w:pPr>
                    <w:jc w:val="left"/>
                  </w:pPr>
                  <w:r w:rsidRPr="00A25D4D">
                    <w:t>Natuurlijke taal:</w:t>
                  </w:r>
                </w:p>
              </w:tc>
              <w:tc>
                <w:tcPr>
                  <w:tcW w:w="0" w:type="auto"/>
                  <w:hideMark/>
                </w:tcPr>
                <w:p w14:paraId="0397E6EE" w14:textId="77777777" w:rsidR="00C0190C" w:rsidRPr="00A25D4D" w:rsidRDefault="00C0190C" w:rsidP="008F13CC">
                  <w:pPr>
                    <w:jc w:val="left"/>
                  </w:pPr>
                  <w:r w:rsidRPr="00A25D4D">
                    <w:t xml:space="preserve">Veiligheidsgebied niet bij uitlevering </w:t>
                  </w:r>
                </w:p>
              </w:tc>
            </w:tr>
            <w:tr w:rsidR="00C0190C" w:rsidRPr="00A25D4D" w14:paraId="4948DFC0" w14:textId="77777777" w:rsidTr="00C0190C">
              <w:trPr>
                <w:tblHeader/>
                <w:tblCellSpacing w:w="0" w:type="dxa"/>
              </w:trPr>
              <w:tc>
                <w:tcPr>
                  <w:tcW w:w="360" w:type="dxa"/>
                  <w:hideMark/>
                </w:tcPr>
                <w:p w14:paraId="3AF2A43D" w14:textId="77777777" w:rsidR="00C0190C" w:rsidRPr="00A25D4D" w:rsidRDefault="00C0190C" w:rsidP="008F13CC">
                  <w:pPr>
                    <w:jc w:val="left"/>
                  </w:pPr>
                  <w:r w:rsidRPr="00A25D4D">
                    <w:t> </w:t>
                  </w:r>
                </w:p>
              </w:tc>
              <w:tc>
                <w:tcPr>
                  <w:tcW w:w="1500" w:type="dxa"/>
                  <w:hideMark/>
                </w:tcPr>
                <w:p w14:paraId="09939167" w14:textId="77777777" w:rsidR="00C0190C" w:rsidRPr="00A25D4D" w:rsidRDefault="00C0190C" w:rsidP="008F13CC">
                  <w:pPr>
                    <w:jc w:val="left"/>
                  </w:pPr>
                  <w:r w:rsidRPr="00A25D4D">
                    <w:t>OCL:</w:t>
                  </w:r>
                </w:p>
              </w:tc>
              <w:tc>
                <w:tcPr>
                  <w:tcW w:w="0" w:type="auto"/>
                  <w:hideMark/>
                </w:tcPr>
                <w:p w14:paraId="7D3DDCB4"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GeenVeiligheidsgebied</w:t>
                  </w:r>
                  <w:proofErr w:type="spellEnd"/>
                  <w:r w:rsidRPr="00A25D4D">
                    <w:t xml:space="preserve">: Veiligheidsgebied :: </w:t>
                  </w:r>
                  <w:proofErr w:type="spellStart"/>
                  <w:r w:rsidRPr="00A25D4D">
                    <w:t>allInstances</w:t>
                  </w:r>
                  <w:proofErr w:type="spellEnd"/>
                  <w:r w:rsidRPr="00A25D4D">
                    <w:t xml:space="preserve">() -&gt; </w:t>
                  </w:r>
                  <w:proofErr w:type="spellStart"/>
                  <w:r w:rsidRPr="00A25D4D">
                    <w:t>size</w:t>
                  </w:r>
                  <w:proofErr w:type="spellEnd"/>
                  <w:r w:rsidRPr="00A25D4D">
                    <w:t xml:space="preserve"> () = 0 </w:t>
                  </w:r>
                </w:p>
              </w:tc>
            </w:tr>
          </w:tbl>
          <w:p w14:paraId="0BBC940E" w14:textId="77777777" w:rsidR="00C0190C" w:rsidRPr="00A25D4D" w:rsidRDefault="00C0190C" w:rsidP="008F13CC">
            <w:pPr>
              <w:jc w:val="left"/>
            </w:pPr>
          </w:p>
        </w:tc>
      </w:tr>
      <w:tr w:rsidR="00EF6C54" w:rsidRPr="00A25D4D" w14:paraId="10F3E89A" w14:textId="77777777" w:rsidTr="00EF6C54">
        <w:trPr>
          <w:tblCellSpacing w:w="0" w:type="dxa"/>
          <w:ins w:id="449" w:author="Paul Janssen" w:date="2020-06-10T18:09:00Z"/>
        </w:trPr>
        <w:tc>
          <w:tcPr>
            <w:tcW w:w="0" w:type="auto"/>
            <w:tcBorders>
              <w:top w:val="outset" w:sz="6" w:space="0" w:color="auto"/>
              <w:left w:val="outset" w:sz="6" w:space="0" w:color="auto"/>
              <w:bottom w:val="outset" w:sz="6" w:space="0" w:color="auto"/>
              <w:right w:val="outset" w:sz="6" w:space="0" w:color="auto"/>
            </w:tcBorders>
          </w:tcPr>
          <w:p w14:paraId="50E5228A" w14:textId="73D1E125" w:rsidR="00EF6C54" w:rsidRPr="00A25D4D" w:rsidRDefault="00EF6C54" w:rsidP="00EF6C54">
            <w:pPr>
              <w:jc w:val="left"/>
              <w:rPr>
                <w:ins w:id="450" w:author="Paul Janssen" w:date="2020-06-10T18:09:00Z"/>
              </w:rPr>
            </w:pPr>
            <w:proofErr w:type="spellStart"/>
            <w:ins w:id="451" w:author="Paul Janssen" w:date="2020-06-10T18:09:00Z">
              <w:r w:rsidRPr="00A25D4D">
                <w:rPr>
                  <w:b/>
                  <w:bCs/>
                </w:rPr>
                <w:t>Constraint</w:t>
              </w:r>
              <w:proofErr w:type="spellEnd"/>
              <w:r w:rsidRPr="00A25D4D">
                <w:rPr>
                  <w:b/>
                  <w:bCs/>
                </w:rPr>
                <w:t xml:space="preserve">: </w:t>
              </w:r>
            </w:ins>
            <w:proofErr w:type="spellStart"/>
            <w:ins w:id="452" w:author="Paul Janssen" w:date="2020-06-10T18:10:00Z">
              <w:r w:rsidRPr="00EF6C54">
                <w:rPr>
                  <w:b/>
                  <w:bCs/>
                </w:rPr>
                <w:t>KaartBGTrasterVerplicht</w:t>
              </w:r>
            </w:ins>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EF6C54" w:rsidRPr="00A25D4D" w14:paraId="3720418A" w14:textId="77777777" w:rsidTr="004C0A21">
              <w:trPr>
                <w:tblHeader/>
                <w:tblCellSpacing w:w="0" w:type="dxa"/>
                <w:ins w:id="453" w:author="Paul Janssen" w:date="2020-06-10T18:09:00Z"/>
              </w:trPr>
              <w:tc>
                <w:tcPr>
                  <w:tcW w:w="360" w:type="dxa"/>
                  <w:hideMark/>
                </w:tcPr>
                <w:p w14:paraId="016AF95B" w14:textId="77777777" w:rsidR="00EF6C54" w:rsidRPr="00A25D4D" w:rsidRDefault="00EF6C54" w:rsidP="00EF6C54">
                  <w:pPr>
                    <w:jc w:val="left"/>
                    <w:rPr>
                      <w:ins w:id="454" w:author="Paul Janssen" w:date="2020-06-10T18:09:00Z"/>
                    </w:rPr>
                  </w:pPr>
                  <w:ins w:id="455" w:author="Paul Janssen" w:date="2020-06-10T18:09:00Z">
                    <w:r w:rsidRPr="00A25D4D">
                      <w:t> </w:t>
                    </w:r>
                  </w:ins>
                </w:p>
              </w:tc>
              <w:tc>
                <w:tcPr>
                  <w:tcW w:w="1500" w:type="dxa"/>
                  <w:hideMark/>
                </w:tcPr>
                <w:p w14:paraId="7FECC23D" w14:textId="77777777" w:rsidR="00EF6C54" w:rsidRPr="00A25D4D" w:rsidRDefault="00EF6C54" w:rsidP="00EF6C54">
                  <w:pPr>
                    <w:jc w:val="left"/>
                    <w:rPr>
                      <w:ins w:id="456" w:author="Paul Janssen" w:date="2020-06-10T18:09:00Z"/>
                    </w:rPr>
                  </w:pPr>
                  <w:ins w:id="457" w:author="Paul Janssen" w:date="2020-06-10T18:09:00Z">
                    <w:r w:rsidRPr="00A25D4D">
                      <w:t>Natuurlijke taal:</w:t>
                    </w:r>
                  </w:ins>
                </w:p>
              </w:tc>
              <w:tc>
                <w:tcPr>
                  <w:tcW w:w="0" w:type="auto"/>
                  <w:hideMark/>
                </w:tcPr>
                <w:p w14:paraId="38E4A87B" w14:textId="69D5A77D" w:rsidR="00EF6C54" w:rsidRPr="00A25D4D" w:rsidRDefault="00EF6C54" w:rsidP="00EF6C54">
                  <w:pPr>
                    <w:jc w:val="left"/>
                    <w:rPr>
                      <w:ins w:id="458" w:author="Paul Janssen" w:date="2020-06-10T18:09:00Z"/>
                    </w:rPr>
                  </w:pPr>
                  <w:ins w:id="459" w:author="Paul Janssen" w:date="2020-06-10T18:10:00Z">
                    <w:r>
                      <w:t xml:space="preserve">Achtergrondkaart van type </w:t>
                    </w:r>
                    <w:proofErr w:type="spellStart"/>
                    <w:r>
                      <w:t>BGTraster</w:t>
                    </w:r>
                    <w:proofErr w:type="spellEnd"/>
                    <w:r>
                      <w:t xml:space="preserve"> is verplicht</w:t>
                    </w:r>
                  </w:ins>
                </w:p>
              </w:tc>
            </w:tr>
            <w:tr w:rsidR="00EF6C54" w:rsidRPr="00A25D4D" w14:paraId="5836942B" w14:textId="77777777" w:rsidTr="004C0A21">
              <w:trPr>
                <w:tblHeader/>
                <w:tblCellSpacing w:w="0" w:type="dxa"/>
                <w:ins w:id="460" w:author="Paul Janssen" w:date="2020-06-10T18:09:00Z"/>
              </w:trPr>
              <w:tc>
                <w:tcPr>
                  <w:tcW w:w="360" w:type="dxa"/>
                  <w:hideMark/>
                </w:tcPr>
                <w:p w14:paraId="6B7F1037" w14:textId="77777777" w:rsidR="00EF6C54" w:rsidRPr="00A25D4D" w:rsidRDefault="00EF6C54" w:rsidP="00EF6C54">
                  <w:pPr>
                    <w:jc w:val="left"/>
                    <w:rPr>
                      <w:ins w:id="461" w:author="Paul Janssen" w:date="2020-06-10T18:09:00Z"/>
                    </w:rPr>
                  </w:pPr>
                  <w:ins w:id="462" w:author="Paul Janssen" w:date="2020-06-10T18:09:00Z">
                    <w:r w:rsidRPr="00A25D4D">
                      <w:t> </w:t>
                    </w:r>
                  </w:ins>
                </w:p>
              </w:tc>
              <w:tc>
                <w:tcPr>
                  <w:tcW w:w="1500" w:type="dxa"/>
                  <w:hideMark/>
                </w:tcPr>
                <w:p w14:paraId="049DF9F5" w14:textId="77777777" w:rsidR="00EF6C54" w:rsidRPr="00A25D4D" w:rsidRDefault="00EF6C54" w:rsidP="00EF6C54">
                  <w:pPr>
                    <w:jc w:val="left"/>
                    <w:rPr>
                      <w:ins w:id="463" w:author="Paul Janssen" w:date="2020-06-10T18:09:00Z"/>
                    </w:rPr>
                  </w:pPr>
                  <w:ins w:id="464" w:author="Paul Janssen" w:date="2020-06-10T18:09:00Z">
                    <w:r w:rsidRPr="00A25D4D">
                      <w:t>OCL:</w:t>
                    </w:r>
                  </w:ins>
                </w:p>
              </w:tc>
              <w:tc>
                <w:tcPr>
                  <w:tcW w:w="0" w:type="auto"/>
                  <w:hideMark/>
                </w:tcPr>
                <w:p w14:paraId="28CC7330" w14:textId="77777777" w:rsidR="00EF6C54" w:rsidRPr="00EF6C54" w:rsidRDefault="00EF6C54" w:rsidP="00EF6C54">
                  <w:pPr>
                    <w:autoSpaceDE w:val="0"/>
                    <w:autoSpaceDN w:val="0"/>
                    <w:adjustRightInd w:val="0"/>
                    <w:spacing w:after="80" w:line="240" w:lineRule="auto"/>
                    <w:jc w:val="left"/>
                    <w:rPr>
                      <w:ins w:id="465" w:author="Paul Janssen" w:date="2020-06-10T18:11:00Z"/>
                      <w:rFonts w:ascii="Calibri" w:hAnsi="Calibri" w:cs="Calibri"/>
                      <w:sz w:val="20"/>
                      <w:szCs w:val="20"/>
                    </w:rPr>
                  </w:pPr>
                  <w:proofErr w:type="spellStart"/>
                  <w:ins w:id="466" w:author="Paul Janssen" w:date="2020-06-10T18:11:00Z">
                    <w:r w:rsidRPr="00EF6C54">
                      <w:rPr>
                        <w:rFonts w:ascii="Calibri" w:hAnsi="Calibri" w:cs="Calibri"/>
                        <w:sz w:val="20"/>
                        <w:szCs w:val="20"/>
                      </w:rPr>
                      <w:t>Inv</w:t>
                    </w:r>
                    <w:proofErr w:type="spellEnd"/>
                    <w:r w:rsidRPr="00EF6C54">
                      <w:rPr>
                        <w:rFonts w:ascii="Calibri" w:hAnsi="Calibri" w:cs="Calibri"/>
                        <w:sz w:val="20"/>
                        <w:szCs w:val="20"/>
                      </w:rPr>
                      <w:t xml:space="preserve"> </w:t>
                    </w:r>
                    <w:proofErr w:type="spellStart"/>
                    <w:r w:rsidRPr="00EF6C54">
                      <w:rPr>
                        <w:rFonts w:ascii="Calibri" w:hAnsi="Calibri" w:cs="Calibri"/>
                        <w:sz w:val="20"/>
                        <w:szCs w:val="20"/>
                      </w:rPr>
                      <w:t>KaartBGTrasterVerplicht</w:t>
                    </w:r>
                    <w:proofErr w:type="spellEnd"/>
                    <w:r w:rsidRPr="00EF6C54">
                      <w:rPr>
                        <w:rFonts w:ascii="Calibri" w:hAnsi="Calibri" w:cs="Calibri"/>
                        <w:sz w:val="20"/>
                        <w:szCs w:val="20"/>
                      </w:rPr>
                      <w:t>:</w:t>
                    </w:r>
                  </w:ins>
                </w:p>
                <w:p w14:paraId="30272536" w14:textId="77777777" w:rsidR="00EF6C54" w:rsidRPr="00EF6C54" w:rsidRDefault="00EF6C54" w:rsidP="00EF6C54">
                  <w:pPr>
                    <w:autoSpaceDE w:val="0"/>
                    <w:autoSpaceDN w:val="0"/>
                    <w:adjustRightInd w:val="0"/>
                    <w:spacing w:after="80" w:line="240" w:lineRule="auto"/>
                    <w:jc w:val="left"/>
                    <w:rPr>
                      <w:ins w:id="467" w:author="Paul Janssen" w:date="2020-06-10T18:11:00Z"/>
                      <w:rFonts w:ascii="Calibri" w:hAnsi="Calibri" w:cs="Calibri"/>
                      <w:sz w:val="20"/>
                      <w:szCs w:val="20"/>
                    </w:rPr>
                  </w:pPr>
                  <w:proofErr w:type="spellStart"/>
                  <w:ins w:id="468" w:author="Paul Janssen" w:date="2020-06-10T18:11:00Z">
                    <w:r w:rsidRPr="00EF6C54">
                      <w:rPr>
                        <w:rFonts w:ascii="Calibri" w:hAnsi="Calibri" w:cs="Calibri"/>
                        <w:sz w:val="20"/>
                        <w:szCs w:val="20"/>
                      </w:rPr>
                      <w:t>def</w:t>
                    </w:r>
                    <w:proofErr w:type="spellEnd"/>
                    <w:r w:rsidRPr="00EF6C54">
                      <w:rPr>
                        <w:rFonts w:ascii="Calibri" w:hAnsi="Calibri" w:cs="Calibri"/>
                        <w:sz w:val="20"/>
                        <w:szCs w:val="20"/>
                      </w:rPr>
                      <w:t xml:space="preserve">: </w:t>
                    </w:r>
                    <w:proofErr w:type="spellStart"/>
                    <w:r w:rsidRPr="00EF6C54">
                      <w:rPr>
                        <w:rFonts w:ascii="Calibri" w:hAnsi="Calibri" w:cs="Calibri"/>
                        <w:sz w:val="20"/>
                        <w:szCs w:val="20"/>
                      </w:rPr>
                      <w:t>alleAchtergrondkaarten</w:t>
                    </w:r>
                    <w:proofErr w:type="spellEnd"/>
                    <w:r w:rsidRPr="00EF6C54">
                      <w:rPr>
                        <w:rFonts w:ascii="Calibri" w:hAnsi="Calibri" w:cs="Calibri"/>
                        <w:sz w:val="20"/>
                        <w:szCs w:val="20"/>
                      </w:rPr>
                      <w:t xml:space="preserve">: set = </w:t>
                    </w:r>
                    <w:proofErr w:type="spellStart"/>
                    <w:r w:rsidRPr="00EF6C54">
                      <w:rPr>
                        <w:rFonts w:ascii="Calibri" w:hAnsi="Calibri" w:cs="Calibri"/>
                        <w:sz w:val="20"/>
                        <w:szCs w:val="20"/>
                      </w:rPr>
                      <w:t>self</w:t>
                    </w:r>
                    <w:proofErr w:type="spellEnd"/>
                    <w:r w:rsidRPr="00EF6C54">
                      <w:rPr>
                        <w:rFonts w:ascii="Calibri" w:hAnsi="Calibri" w:cs="Calibri"/>
                        <w:sz w:val="20"/>
                        <w:szCs w:val="20"/>
                      </w:rPr>
                      <w:t>-&gt;collect (achtergrondkaart)</w:t>
                    </w:r>
                  </w:ins>
                </w:p>
                <w:p w14:paraId="68CB6261" w14:textId="77777777" w:rsidR="00EF6C54" w:rsidRPr="00EF6C54" w:rsidRDefault="00EF6C54" w:rsidP="00EF6C54">
                  <w:pPr>
                    <w:autoSpaceDE w:val="0"/>
                    <w:autoSpaceDN w:val="0"/>
                    <w:adjustRightInd w:val="0"/>
                    <w:spacing w:after="80" w:line="240" w:lineRule="auto"/>
                    <w:jc w:val="left"/>
                    <w:rPr>
                      <w:ins w:id="469" w:author="Paul Janssen" w:date="2020-06-10T18:11:00Z"/>
                      <w:rFonts w:ascii="Calibri" w:hAnsi="Calibri" w:cs="Calibri"/>
                      <w:sz w:val="20"/>
                      <w:szCs w:val="20"/>
                    </w:rPr>
                  </w:pPr>
                  <w:proofErr w:type="spellStart"/>
                  <w:ins w:id="470" w:author="Paul Janssen" w:date="2020-06-10T18:11:00Z">
                    <w:r w:rsidRPr="00EF6C54">
                      <w:rPr>
                        <w:rFonts w:ascii="Calibri" w:hAnsi="Calibri" w:cs="Calibri"/>
                        <w:sz w:val="20"/>
                        <w:szCs w:val="20"/>
                      </w:rPr>
                      <w:t>and</w:t>
                    </w:r>
                    <w:proofErr w:type="spellEnd"/>
                  </w:ins>
                </w:p>
                <w:p w14:paraId="3B8AD5BD" w14:textId="2C9CEC1A" w:rsidR="00EF6C54" w:rsidRPr="00EF6C54" w:rsidRDefault="00EF6C54">
                  <w:pPr>
                    <w:autoSpaceDE w:val="0"/>
                    <w:autoSpaceDN w:val="0"/>
                    <w:adjustRightInd w:val="0"/>
                    <w:spacing w:after="80" w:line="240" w:lineRule="auto"/>
                    <w:jc w:val="left"/>
                    <w:rPr>
                      <w:ins w:id="471" w:author="Paul Janssen" w:date="2020-06-10T18:09:00Z"/>
                      <w:rFonts w:ascii="Calibri" w:hAnsi="Calibri" w:cs="Calibri"/>
                      <w:sz w:val="20"/>
                      <w:szCs w:val="20"/>
                      <w:rPrChange w:id="472" w:author="Paul Janssen" w:date="2020-06-10T18:11:00Z">
                        <w:rPr>
                          <w:ins w:id="473" w:author="Paul Janssen" w:date="2020-06-10T18:09:00Z"/>
                        </w:rPr>
                      </w:rPrChange>
                    </w:rPr>
                    <w:pPrChange w:id="474" w:author="Paul Janssen" w:date="2020-06-10T18:11:00Z">
                      <w:pPr>
                        <w:jc w:val="left"/>
                      </w:pPr>
                    </w:pPrChange>
                  </w:pPr>
                  <w:proofErr w:type="spellStart"/>
                  <w:ins w:id="475" w:author="Paul Janssen" w:date="2020-06-10T18:11:00Z">
                    <w:r w:rsidRPr="00EF6C54">
                      <w:rPr>
                        <w:rFonts w:ascii="Calibri" w:hAnsi="Calibri" w:cs="Calibri"/>
                        <w:sz w:val="20"/>
                        <w:szCs w:val="20"/>
                      </w:rPr>
                      <w:t>alleAchtergrondkaarten</w:t>
                    </w:r>
                    <w:proofErr w:type="spellEnd"/>
                    <w:r w:rsidRPr="00EF6C54">
                      <w:rPr>
                        <w:rFonts w:ascii="Calibri" w:hAnsi="Calibri" w:cs="Calibri"/>
                        <w:sz w:val="20"/>
                        <w:szCs w:val="20"/>
                      </w:rPr>
                      <w:t xml:space="preserve"> -&gt; </w:t>
                    </w:r>
                    <w:proofErr w:type="spellStart"/>
                    <w:r w:rsidRPr="00EF6C54">
                      <w:rPr>
                        <w:rFonts w:ascii="Calibri" w:hAnsi="Calibri" w:cs="Calibri"/>
                        <w:sz w:val="20"/>
                        <w:szCs w:val="20"/>
                      </w:rPr>
                      <w:t>includes</w:t>
                    </w:r>
                    <w:proofErr w:type="spellEnd"/>
                    <w:r w:rsidRPr="00EF6C54">
                      <w:rPr>
                        <w:rFonts w:ascii="Calibri" w:hAnsi="Calibri" w:cs="Calibri"/>
                        <w:sz w:val="20"/>
                        <w:szCs w:val="20"/>
                      </w:rPr>
                      <w:t xml:space="preserve"> (</w:t>
                    </w:r>
                    <w:proofErr w:type="spellStart"/>
                    <w:r w:rsidRPr="00EF6C54">
                      <w:rPr>
                        <w:rFonts w:ascii="Calibri" w:hAnsi="Calibri" w:cs="Calibri"/>
                        <w:sz w:val="20"/>
                        <w:szCs w:val="20"/>
                      </w:rPr>
                      <w:t>bgtRaster</w:t>
                    </w:r>
                    <w:proofErr w:type="spellEnd"/>
                    <w:r w:rsidRPr="00EF6C54">
                      <w:rPr>
                        <w:rFonts w:ascii="Calibri" w:hAnsi="Calibri" w:cs="Calibri"/>
                        <w:sz w:val="20"/>
                        <w:szCs w:val="20"/>
                      </w:rPr>
                      <w:t>)</w:t>
                    </w:r>
                  </w:ins>
                </w:p>
              </w:tc>
            </w:tr>
          </w:tbl>
          <w:p w14:paraId="57AC8840" w14:textId="77777777" w:rsidR="00EF6C54" w:rsidRPr="00A25D4D" w:rsidRDefault="00EF6C54" w:rsidP="008F13CC">
            <w:pPr>
              <w:jc w:val="left"/>
              <w:rPr>
                <w:ins w:id="476" w:author="Paul Janssen" w:date="2020-06-10T18:09:00Z"/>
                <w:b/>
                <w:bCs/>
              </w:rPr>
            </w:pPr>
          </w:p>
        </w:tc>
      </w:tr>
      <w:tr w:rsidR="00C0190C" w:rsidRPr="00A25D4D" w:rsidDel="00EF6C54" w14:paraId="17E99B41" w14:textId="1F585992" w:rsidTr="00EF6C54">
        <w:trPr>
          <w:tblCellSpacing w:w="0" w:type="dxa"/>
          <w:del w:id="477" w:author="Paul Janssen" w:date="2020-06-10T18:09:00Z"/>
          <w:trPrChange w:id="478" w:author="Paul Janssen" w:date="2020-06-10T18:09:00Z">
            <w:trPr>
              <w:gridBefore w:val="1"/>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479" w:author="Paul Janssen" w:date="2020-06-10T18:09:00Z">
              <w:tcPr>
                <w:tcW w:w="0" w:type="auto"/>
                <w:gridSpan w:val="2"/>
                <w:tcBorders>
                  <w:top w:val="outset" w:sz="6" w:space="0" w:color="auto"/>
                  <w:left w:val="outset" w:sz="6" w:space="0" w:color="auto"/>
                  <w:bottom w:val="outset" w:sz="6" w:space="0" w:color="auto"/>
                  <w:right w:val="outset" w:sz="6" w:space="0" w:color="auto"/>
                </w:tcBorders>
                <w:hideMark/>
              </w:tcPr>
            </w:tcPrChange>
          </w:tcPr>
          <w:p w14:paraId="014671A6" w14:textId="071F3C4B" w:rsidR="00C0190C" w:rsidRPr="00A25D4D" w:rsidDel="00EF6C54" w:rsidRDefault="00C0190C" w:rsidP="008F13CC">
            <w:pPr>
              <w:jc w:val="left"/>
              <w:rPr>
                <w:del w:id="480" w:author="Paul Janssen" w:date="2020-06-10T18:09:00Z"/>
              </w:rPr>
            </w:pPr>
            <w:del w:id="481" w:author="Paul Janssen" w:date="2020-06-10T18:09:00Z">
              <w:r w:rsidRPr="00A25D4D" w:rsidDel="00EF6C54">
                <w:rPr>
                  <w:b/>
                  <w:bCs/>
                </w:rPr>
                <w:delText>Constraint: KaartBGTbestaandVerplicht</w:delText>
              </w:r>
            </w:del>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rsidDel="00EF6C54" w14:paraId="1DCC0936" w14:textId="44432F14" w:rsidTr="00C0190C">
              <w:trPr>
                <w:tblHeader/>
                <w:tblCellSpacing w:w="0" w:type="dxa"/>
                <w:del w:id="482" w:author="Paul Janssen" w:date="2020-06-10T18:09:00Z"/>
              </w:trPr>
              <w:tc>
                <w:tcPr>
                  <w:tcW w:w="360" w:type="dxa"/>
                  <w:hideMark/>
                </w:tcPr>
                <w:p w14:paraId="06829937" w14:textId="6C976801" w:rsidR="00C0190C" w:rsidRPr="00A25D4D" w:rsidDel="00EF6C54" w:rsidRDefault="00C0190C" w:rsidP="008F13CC">
                  <w:pPr>
                    <w:jc w:val="left"/>
                    <w:rPr>
                      <w:del w:id="483" w:author="Paul Janssen" w:date="2020-06-10T18:09:00Z"/>
                    </w:rPr>
                  </w:pPr>
                  <w:del w:id="484" w:author="Paul Janssen" w:date="2020-06-10T18:09:00Z">
                    <w:r w:rsidRPr="00A25D4D" w:rsidDel="00EF6C54">
                      <w:delText> </w:delText>
                    </w:r>
                  </w:del>
                </w:p>
              </w:tc>
              <w:tc>
                <w:tcPr>
                  <w:tcW w:w="1500" w:type="dxa"/>
                  <w:hideMark/>
                </w:tcPr>
                <w:p w14:paraId="5B3C9764" w14:textId="031C7A89" w:rsidR="00C0190C" w:rsidRPr="00A25D4D" w:rsidDel="00EF6C54" w:rsidRDefault="00C0190C" w:rsidP="008F13CC">
                  <w:pPr>
                    <w:jc w:val="left"/>
                    <w:rPr>
                      <w:del w:id="485" w:author="Paul Janssen" w:date="2020-06-10T18:09:00Z"/>
                    </w:rPr>
                  </w:pPr>
                  <w:del w:id="486" w:author="Paul Janssen" w:date="2020-06-10T18:09:00Z">
                    <w:r w:rsidRPr="00A25D4D" w:rsidDel="00EF6C54">
                      <w:delText>Natuurlijke taal:</w:delText>
                    </w:r>
                  </w:del>
                </w:p>
              </w:tc>
              <w:tc>
                <w:tcPr>
                  <w:tcW w:w="0" w:type="auto"/>
                  <w:hideMark/>
                </w:tcPr>
                <w:p w14:paraId="3E88B672" w14:textId="62C89684" w:rsidR="00C0190C" w:rsidRPr="00A25D4D" w:rsidDel="00EF6C54" w:rsidRDefault="00C0190C" w:rsidP="008F13CC">
                  <w:pPr>
                    <w:jc w:val="left"/>
                    <w:rPr>
                      <w:del w:id="487" w:author="Paul Janssen" w:date="2020-06-10T18:09:00Z"/>
                    </w:rPr>
                  </w:pPr>
                  <w:del w:id="488" w:author="Paul Janssen" w:date="2020-06-10T18:09:00Z">
                    <w:r w:rsidRPr="00A25D4D" w:rsidDel="00EF6C54">
                      <w:delText xml:space="preserve">Achtergrondkaart van type BGT bestaand is verplicht </w:delText>
                    </w:r>
                  </w:del>
                </w:p>
              </w:tc>
            </w:tr>
            <w:tr w:rsidR="00C0190C" w:rsidRPr="00A25D4D" w:rsidDel="00EF6C54" w14:paraId="07F2D9D8" w14:textId="60862B26" w:rsidTr="00C0190C">
              <w:trPr>
                <w:tblHeader/>
                <w:tblCellSpacing w:w="0" w:type="dxa"/>
                <w:del w:id="489" w:author="Paul Janssen" w:date="2020-06-10T18:09:00Z"/>
              </w:trPr>
              <w:tc>
                <w:tcPr>
                  <w:tcW w:w="360" w:type="dxa"/>
                  <w:hideMark/>
                </w:tcPr>
                <w:p w14:paraId="378A0F45" w14:textId="0C92C3F6" w:rsidR="00C0190C" w:rsidRPr="00A25D4D" w:rsidDel="00EF6C54" w:rsidRDefault="00C0190C" w:rsidP="008F13CC">
                  <w:pPr>
                    <w:jc w:val="left"/>
                    <w:rPr>
                      <w:del w:id="490" w:author="Paul Janssen" w:date="2020-06-10T18:09:00Z"/>
                    </w:rPr>
                  </w:pPr>
                  <w:del w:id="491" w:author="Paul Janssen" w:date="2020-06-10T18:09:00Z">
                    <w:r w:rsidRPr="00A25D4D" w:rsidDel="00EF6C54">
                      <w:delText> </w:delText>
                    </w:r>
                  </w:del>
                </w:p>
              </w:tc>
              <w:tc>
                <w:tcPr>
                  <w:tcW w:w="1500" w:type="dxa"/>
                  <w:hideMark/>
                </w:tcPr>
                <w:p w14:paraId="46789BD0" w14:textId="0BF78FB5" w:rsidR="00C0190C" w:rsidRPr="00A25D4D" w:rsidDel="00EF6C54" w:rsidRDefault="00C0190C" w:rsidP="008F13CC">
                  <w:pPr>
                    <w:jc w:val="left"/>
                    <w:rPr>
                      <w:del w:id="492" w:author="Paul Janssen" w:date="2020-06-10T18:09:00Z"/>
                    </w:rPr>
                  </w:pPr>
                  <w:del w:id="493" w:author="Paul Janssen" w:date="2020-06-10T18:09:00Z">
                    <w:r w:rsidRPr="00A25D4D" w:rsidDel="00EF6C54">
                      <w:delText>OCL:</w:delText>
                    </w:r>
                  </w:del>
                </w:p>
              </w:tc>
              <w:tc>
                <w:tcPr>
                  <w:tcW w:w="0" w:type="auto"/>
                  <w:hideMark/>
                </w:tcPr>
                <w:p w14:paraId="1BFE5AEC" w14:textId="0EFB7A0E" w:rsidR="00C0190C" w:rsidRPr="00A25D4D" w:rsidDel="00EF6C54" w:rsidRDefault="00C0190C" w:rsidP="008F13CC">
                  <w:pPr>
                    <w:jc w:val="left"/>
                    <w:rPr>
                      <w:del w:id="494" w:author="Paul Janssen" w:date="2020-06-10T18:09:00Z"/>
                    </w:rPr>
                  </w:pPr>
                  <w:del w:id="495" w:author="Paul Janssen" w:date="2020-06-10T18:09:00Z">
                    <w:r w:rsidRPr="00A25D4D" w:rsidDel="00EF6C54">
                      <w:delText>Inv KaartBGTbestaandVerplicht: def: alleAchtergrondkaarten: set = self-&gt;collect (achtergrondkaart) and alleAchtergrondkaarten -&gt; includes (bgtBestaand)</w:delText>
                    </w:r>
                  </w:del>
                </w:p>
              </w:tc>
            </w:tr>
          </w:tbl>
          <w:p w14:paraId="0A9BD93C" w14:textId="16323643" w:rsidR="00C0190C" w:rsidRPr="00A25D4D" w:rsidDel="00EF6C54" w:rsidRDefault="00C0190C" w:rsidP="008F13CC">
            <w:pPr>
              <w:jc w:val="left"/>
              <w:rPr>
                <w:del w:id="496" w:author="Paul Janssen" w:date="2020-06-10T18:09:00Z"/>
              </w:rPr>
            </w:pPr>
          </w:p>
        </w:tc>
      </w:tr>
    </w:tbl>
    <w:p w14:paraId="77F5D8E3" w14:textId="77777777" w:rsidR="00C0190C" w:rsidRPr="00A25D4D" w:rsidRDefault="00C0190C" w:rsidP="008F13CC">
      <w:pPr>
        <w:pStyle w:val="Kop5"/>
        <w:jc w:val="left"/>
        <w:rPr>
          <w:sz w:val="16"/>
          <w:szCs w:val="16"/>
        </w:rPr>
      </w:pPr>
      <w:r w:rsidRPr="00A25D4D">
        <w:rPr>
          <w:sz w:val="16"/>
          <w:szCs w:val="16"/>
        </w:rPr>
        <w:t>Graafpolygoon</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C0190C" w:rsidRPr="00A25D4D" w14:paraId="4DCD43D1"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D8E7939" w14:textId="77777777" w:rsidR="00C0190C" w:rsidRPr="00A25D4D" w:rsidRDefault="00C0190C" w:rsidP="008F13CC">
            <w:pPr>
              <w:jc w:val="left"/>
            </w:pPr>
            <w:r w:rsidRPr="00A25D4D">
              <w:rPr>
                <w:b/>
                <w:bCs/>
              </w:rPr>
              <w:t>Graafpolygoon</w:t>
            </w:r>
          </w:p>
        </w:tc>
      </w:tr>
      <w:tr w:rsidR="00C0190C" w:rsidRPr="00A25D4D" w14:paraId="483CD7F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594DC4FC" w14:textId="77777777" w:rsidTr="00C0190C">
              <w:trPr>
                <w:tblHeader/>
                <w:tblCellSpacing w:w="0" w:type="dxa"/>
              </w:trPr>
              <w:tc>
                <w:tcPr>
                  <w:tcW w:w="360" w:type="dxa"/>
                  <w:hideMark/>
                </w:tcPr>
                <w:p w14:paraId="56AF8709" w14:textId="77777777" w:rsidR="00C0190C" w:rsidRPr="00A25D4D" w:rsidRDefault="00C0190C" w:rsidP="008F13CC">
                  <w:pPr>
                    <w:jc w:val="left"/>
                  </w:pPr>
                  <w:r w:rsidRPr="00A25D4D">
                    <w:t> </w:t>
                  </w:r>
                </w:p>
              </w:tc>
              <w:tc>
                <w:tcPr>
                  <w:tcW w:w="1500" w:type="dxa"/>
                  <w:hideMark/>
                </w:tcPr>
                <w:p w14:paraId="26DC4381" w14:textId="77777777" w:rsidR="00C0190C" w:rsidRPr="00A25D4D" w:rsidRDefault="00C0190C" w:rsidP="008F13CC">
                  <w:pPr>
                    <w:jc w:val="left"/>
                  </w:pPr>
                  <w:r w:rsidRPr="00A25D4D">
                    <w:t>Naam</w:t>
                  </w:r>
                </w:p>
              </w:tc>
              <w:tc>
                <w:tcPr>
                  <w:tcW w:w="0" w:type="auto"/>
                  <w:hideMark/>
                </w:tcPr>
                <w:p w14:paraId="6B168088" w14:textId="77777777" w:rsidR="00C0190C" w:rsidRPr="00A25D4D" w:rsidRDefault="00C0190C" w:rsidP="008F13CC">
                  <w:pPr>
                    <w:jc w:val="left"/>
                  </w:pPr>
                </w:p>
              </w:tc>
            </w:tr>
            <w:tr w:rsidR="00C0190C" w:rsidRPr="00A25D4D" w14:paraId="1F7A344E" w14:textId="77777777" w:rsidTr="00C0190C">
              <w:trPr>
                <w:tblHeader/>
                <w:tblCellSpacing w:w="0" w:type="dxa"/>
              </w:trPr>
              <w:tc>
                <w:tcPr>
                  <w:tcW w:w="360" w:type="dxa"/>
                  <w:hideMark/>
                </w:tcPr>
                <w:p w14:paraId="178AE0D3" w14:textId="77777777" w:rsidR="00C0190C" w:rsidRPr="00A25D4D" w:rsidRDefault="00C0190C" w:rsidP="008F13CC">
                  <w:pPr>
                    <w:jc w:val="left"/>
                  </w:pPr>
                  <w:r w:rsidRPr="00A25D4D">
                    <w:t> </w:t>
                  </w:r>
                </w:p>
              </w:tc>
              <w:tc>
                <w:tcPr>
                  <w:tcW w:w="1500" w:type="dxa"/>
                  <w:hideMark/>
                </w:tcPr>
                <w:p w14:paraId="45DFB9FF" w14:textId="77777777" w:rsidR="00C0190C" w:rsidRPr="00A25D4D" w:rsidRDefault="00C0190C" w:rsidP="008F13CC">
                  <w:pPr>
                    <w:jc w:val="left"/>
                  </w:pPr>
                  <w:r w:rsidRPr="00A25D4D">
                    <w:t>Definitie:</w:t>
                  </w:r>
                </w:p>
              </w:tc>
              <w:tc>
                <w:tcPr>
                  <w:tcW w:w="0" w:type="auto"/>
                  <w:hideMark/>
                </w:tcPr>
                <w:p w14:paraId="32EF4015" w14:textId="77777777" w:rsidR="00C0190C" w:rsidRPr="00A25D4D" w:rsidRDefault="00C0190C" w:rsidP="008F13CC">
                  <w:pPr>
                    <w:jc w:val="left"/>
                  </w:pPr>
                  <w:r w:rsidRPr="00A25D4D">
                    <w:t xml:space="preserve">Een graafpolygoon is de weergave door een grondroerder van het gebied, waarbinnen de graaflocatie zich bevindt. </w:t>
                  </w:r>
                </w:p>
              </w:tc>
            </w:tr>
            <w:tr w:rsidR="00C0190C" w:rsidRPr="00A25D4D" w14:paraId="120E0DB0" w14:textId="77777777" w:rsidTr="00C0190C">
              <w:trPr>
                <w:tblHeader/>
                <w:tblCellSpacing w:w="0" w:type="dxa"/>
              </w:trPr>
              <w:tc>
                <w:tcPr>
                  <w:tcW w:w="360" w:type="dxa"/>
                  <w:hideMark/>
                </w:tcPr>
                <w:p w14:paraId="2E356389" w14:textId="77777777" w:rsidR="00C0190C" w:rsidRPr="00A25D4D" w:rsidRDefault="00C0190C" w:rsidP="008F13CC">
                  <w:pPr>
                    <w:jc w:val="left"/>
                  </w:pPr>
                  <w:r w:rsidRPr="00A25D4D">
                    <w:t> </w:t>
                  </w:r>
                </w:p>
              </w:tc>
              <w:tc>
                <w:tcPr>
                  <w:tcW w:w="1500" w:type="dxa"/>
                  <w:hideMark/>
                </w:tcPr>
                <w:p w14:paraId="51385862" w14:textId="77777777" w:rsidR="00C0190C" w:rsidRPr="00A25D4D" w:rsidRDefault="00C0190C" w:rsidP="008F13CC">
                  <w:pPr>
                    <w:jc w:val="left"/>
                  </w:pPr>
                  <w:r w:rsidRPr="00A25D4D">
                    <w:t>Herkomst:</w:t>
                  </w:r>
                </w:p>
              </w:tc>
              <w:tc>
                <w:tcPr>
                  <w:tcW w:w="0" w:type="auto"/>
                  <w:hideMark/>
                </w:tcPr>
                <w:p w14:paraId="79A38ABA" w14:textId="58C45EB1" w:rsidR="00C0190C" w:rsidRPr="00A25D4D" w:rsidRDefault="00C0190C" w:rsidP="008F13CC">
                  <w:pPr>
                    <w:jc w:val="left"/>
                  </w:pPr>
                  <w:r w:rsidRPr="00A25D4D">
                    <w:t xml:space="preserve">Artikel 1 </w:t>
                  </w:r>
                  <w:del w:id="497" w:author="Paul Janssen" w:date="2020-06-10T16:08:00Z">
                    <w:r w:rsidRPr="00A25D4D" w:rsidDel="00135FA7">
                      <w:delText>WION</w:delText>
                    </w:r>
                  </w:del>
                  <w:ins w:id="498" w:author="Paul Janssen" w:date="2020-06-10T16:08:00Z">
                    <w:r w:rsidR="00135FA7">
                      <w:t>WIBON</w:t>
                    </w:r>
                  </w:ins>
                </w:p>
              </w:tc>
            </w:tr>
            <w:tr w:rsidR="00C0190C" w:rsidRPr="00A25D4D" w14:paraId="50B8CF6C" w14:textId="77777777" w:rsidTr="00C0190C">
              <w:trPr>
                <w:tblHeader/>
                <w:tblCellSpacing w:w="0" w:type="dxa"/>
              </w:trPr>
              <w:tc>
                <w:tcPr>
                  <w:tcW w:w="360" w:type="dxa"/>
                  <w:hideMark/>
                </w:tcPr>
                <w:p w14:paraId="402FE630" w14:textId="77777777" w:rsidR="00C0190C" w:rsidRPr="00A25D4D" w:rsidRDefault="00C0190C" w:rsidP="008F13CC">
                  <w:pPr>
                    <w:jc w:val="left"/>
                  </w:pPr>
                  <w:r w:rsidRPr="00A25D4D">
                    <w:t> </w:t>
                  </w:r>
                </w:p>
              </w:tc>
              <w:tc>
                <w:tcPr>
                  <w:tcW w:w="1500" w:type="dxa"/>
                  <w:hideMark/>
                </w:tcPr>
                <w:p w14:paraId="089EA3B2" w14:textId="77777777" w:rsidR="00C0190C" w:rsidRPr="00A25D4D" w:rsidRDefault="00C0190C" w:rsidP="008F13CC">
                  <w:pPr>
                    <w:jc w:val="left"/>
                  </w:pPr>
                  <w:r w:rsidRPr="00A25D4D">
                    <w:t>Subtype van:</w:t>
                  </w:r>
                </w:p>
              </w:tc>
              <w:tc>
                <w:tcPr>
                  <w:tcW w:w="0" w:type="auto"/>
                  <w:hideMark/>
                </w:tcPr>
                <w:p w14:paraId="48FA987D" w14:textId="77777777" w:rsidR="00C0190C" w:rsidRPr="00A25D4D" w:rsidRDefault="00C0190C" w:rsidP="008F13CC">
                  <w:pPr>
                    <w:jc w:val="left"/>
                  </w:pPr>
                  <w:proofErr w:type="spellStart"/>
                  <w:r w:rsidRPr="00A25D4D">
                    <w:t>IMKLBasis</w:t>
                  </w:r>
                  <w:proofErr w:type="spellEnd"/>
                </w:p>
              </w:tc>
            </w:tr>
            <w:tr w:rsidR="00C0190C" w:rsidRPr="00A25D4D" w14:paraId="6A0105A5" w14:textId="77777777" w:rsidTr="00C0190C">
              <w:trPr>
                <w:tblHeader/>
                <w:tblCellSpacing w:w="0" w:type="dxa"/>
              </w:trPr>
              <w:tc>
                <w:tcPr>
                  <w:tcW w:w="360" w:type="dxa"/>
                  <w:hideMark/>
                </w:tcPr>
                <w:p w14:paraId="5CFA3E2C" w14:textId="77777777" w:rsidR="00C0190C" w:rsidRPr="00A25D4D" w:rsidRDefault="00C0190C" w:rsidP="008F13CC">
                  <w:pPr>
                    <w:jc w:val="left"/>
                  </w:pPr>
                  <w:r w:rsidRPr="00A25D4D">
                    <w:t> </w:t>
                  </w:r>
                </w:p>
              </w:tc>
              <w:tc>
                <w:tcPr>
                  <w:tcW w:w="1500" w:type="dxa"/>
                  <w:hideMark/>
                </w:tcPr>
                <w:p w14:paraId="072FF2F5" w14:textId="77777777" w:rsidR="00C0190C" w:rsidRPr="00A25D4D" w:rsidRDefault="00C0190C" w:rsidP="008F13CC">
                  <w:pPr>
                    <w:jc w:val="left"/>
                  </w:pPr>
                  <w:r w:rsidRPr="00A25D4D">
                    <w:t>Stereotypes:</w:t>
                  </w:r>
                </w:p>
              </w:tc>
              <w:tc>
                <w:tcPr>
                  <w:tcW w:w="0" w:type="auto"/>
                  <w:hideMark/>
                </w:tcPr>
                <w:p w14:paraId="558853BB"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44428D8B" w14:textId="77777777" w:rsidR="00C0190C" w:rsidRPr="00A25D4D" w:rsidRDefault="00C0190C" w:rsidP="008F13CC">
            <w:pPr>
              <w:jc w:val="left"/>
            </w:pPr>
          </w:p>
        </w:tc>
      </w:tr>
      <w:tr w:rsidR="00C0190C" w:rsidRPr="00A25D4D" w14:paraId="098ECDD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1365A6D" w14:textId="77777777" w:rsidR="00C0190C" w:rsidRPr="00A25D4D" w:rsidRDefault="00C0190C" w:rsidP="008F13CC">
            <w:pPr>
              <w:jc w:val="left"/>
            </w:pPr>
            <w:r w:rsidRPr="00A25D4D">
              <w:rPr>
                <w:b/>
                <w:bCs/>
              </w:rPr>
              <w:t>Attribuut: geometrie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103493AD" w14:textId="77777777" w:rsidTr="00C0190C">
              <w:trPr>
                <w:tblHeader/>
                <w:tblCellSpacing w:w="0" w:type="dxa"/>
              </w:trPr>
              <w:tc>
                <w:tcPr>
                  <w:tcW w:w="360" w:type="dxa"/>
                  <w:hideMark/>
                </w:tcPr>
                <w:p w14:paraId="7D37E1CF" w14:textId="77777777" w:rsidR="00C0190C" w:rsidRPr="00A25D4D" w:rsidRDefault="00C0190C" w:rsidP="008F13CC">
                  <w:pPr>
                    <w:jc w:val="left"/>
                  </w:pPr>
                  <w:r w:rsidRPr="00A25D4D">
                    <w:t> </w:t>
                  </w:r>
                </w:p>
              </w:tc>
              <w:tc>
                <w:tcPr>
                  <w:tcW w:w="1500" w:type="dxa"/>
                  <w:hideMark/>
                </w:tcPr>
                <w:p w14:paraId="63DEB6B6" w14:textId="77777777" w:rsidR="00C0190C" w:rsidRPr="00A25D4D" w:rsidRDefault="00C0190C" w:rsidP="008F13CC">
                  <w:pPr>
                    <w:jc w:val="left"/>
                  </w:pPr>
                  <w:r w:rsidRPr="00A25D4D">
                    <w:t>Type:</w:t>
                  </w:r>
                </w:p>
              </w:tc>
              <w:tc>
                <w:tcPr>
                  <w:tcW w:w="0" w:type="auto"/>
                  <w:hideMark/>
                </w:tcPr>
                <w:p w14:paraId="72144F56" w14:textId="77777777" w:rsidR="00C0190C" w:rsidRPr="00A25D4D" w:rsidRDefault="00C0190C" w:rsidP="008F13CC">
                  <w:pPr>
                    <w:jc w:val="left"/>
                  </w:pPr>
                  <w:proofErr w:type="spellStart"/>
                  <w:r w:rsidRPr="00A25D4D">
                    <w:t>GM_Surface</w:t>
                  </w:r>
                  <w:proofErr w:type="spellEnd"/>
                </w:p>
              </w:tc>
            </w:tr>
            <w:tr w:rsidR="00C0190C" w:rsidRPr="00A25D4D" w14:paraId="4C647F98" w14:textId="77777777" w:rsidTr="00C0190C">
              <w:trPr>
                <w:tblHeader/>
                <w:tblCellSpacing w:w="0" w:type="dxa"/>
              </w:trPr>
              <w:tc>
                <w:tcPr>
                  <w:tcW w:w="360" w:type="dxa"/>
                  <w:hideMark/>
                </w:tcPr>
                <w:p w14:paraId="4C120A05" w14:textId="77777777" w:rsidR="00C0190C" w:rsidRPr="00A25D4D" w:rsidRDefault="00C0190C" w:rsidP="008F13CC">
                  <w:pPr>
                    <w:jc w:val="left"/>
                  </w:pPr>
                  <w:r w:rsidRPr="00A25D4D">
                    <w:t> </w:t>
                  </w:r>
                </w:p>
              </w:tc>
              <w:tc>
                <w:tcPr>
                  <w:tcW w:w="1500" w:type="dxa"/>
                  <w:hideMark/>
                </w:tcPr>
                <w:p w14:paraId="6B17482B" w14:textId="77777777" w:rsidR="00C0190C" w:rsidRPr="00A25D4D" w:rsidRDefault="00C0190C" w:rsidP="008F13CC">
                  <w:pPr>
                    <w:jc w:val="left"/>
                  </w:pPr>
                  <w:r w:rsidRPr="00A25D4D">
                    <w:t>Naam</w:t>
                  </w:r>
                </w:p>
              </w:tc>
              <w:tc>
                <w:tcPr>
                  <w:tcW w:w="0" w:type="auto"/>
                  <w:hideMark/>
                </w:tcPr>
                <w:p w14:paraId="7738781A" w14:textId="77777777" w:rsidR="00C0190C" w:rsidRPr="00A25D4D" w:rsidRDefault="00C0190C" w:rsidP="008F13CC">
                  <w:pPr>
                    <w:jc w:val="left"/>
                  </w:pPr>
                </w:p>
              </w:tc>
            </w:tr>
            <w:tr w:rsidR="00C0190C" w:rsidRPr="00A25D4D" w14:paraId="344EDD05" w14:textId="77777777" w:rsidTr="00C0190C">
              <w:trPr>
                <w:tblHeader/>
                <w:tblCellSpacing w:w="0" w:type="dxa"/>
              </w:trPr>
              <w:tc>
                <w:tcPr>
                  <w:tcW w:w="360" w:type="dxa"/>
                  <w:hideMark/>
                </w:tcPr>
                <w:p w14:paraId="467FD7B0" w14:textId="77777777" w:rsidR="00C0190C" w:rsidRPr="00A25D4D" w:rsidRDefault="00C0190C" w:rsidP="008F13CC">
                  <w:pPr>
                    <w:jc w:val="left"/>
                  </w:pPr>
                  <w:r w:rsidRPr="00A25D4D">
                    <w:t> </w:t>
                  </w:r>
                </w:p>
              </w:tc>
              <w:tc>
                <w:tcPr>
                  <w:tcW w:w="1500" w:type="dxa"/>
                  <w:hideMark/>
                </w:tcPr>
                <w:p w14:paraId="3182633D" w14:textId="77777777" w:rsidR="00C0190C" w:rsidRPr="00A25D4D" w:rsidRDefault="00C0190C" w:rsidP="008F13CC">
                  <w:pPr>
                    <w:jc w:val="left"/>
                  </w:pPr>
                  <w:r w:rsidRPr="00A25D4D">
                    <w:t>Definitie:</w:t>
                  </w:r>
                </w:p>
              </w:tc>
              <w:tc>
                <w:tcPr>
                  <w:tcW w:w="0" w:type="auto"/>
                  <w:hideMark/>
                </w:tcPr>
                <w:p w14:paraId="7225EF01" w14:textId="77777777" w:rsidR="00C0190C" w:rsidRPr="00A25D4D" w:rsidRDefault="00C0190C" w:rsidP="008F13CC">
                  <w:pPr>
                    <w:jc w:val="left"/>
                  </w:pPr>
                  <w:r w:rsidRPr="00A25D4D">
                    <w:t xml:space="preserve">De geometrie van het gebied (een polygoon) waarbinnen gegraven gaat worden. </w:t>
                  </w:r>
                </w:p>
              </w:tc>
            </w:tr>
            <w:tr w:rsidR="00C0190C" w:rsidRPr="00A25D4D" w14:paraId="570F7DE5" w14:textId="77777777" w:rsidTr="00C0190C">
              <w:trPr>
                <w:tblHeader/>
                <w:tblCellSpacing w:w="0" w:type="dxa"/>
              </w:trPr>
              <w:tc>
                <w:tcPr>
                  <w:tcW w:w="360" w:type="dxa"/>
                  <w:hideMark/>
                </w:tcPr>
                <w:p w14:paraId="5081D2C5" w14:textId="77777777" w:rsidR="00C0190C" w:rsidRPr="00A25D4D" w:rsidRDefault="00C0190C" w:rsidP="008F13CC">
                  <w:pPr>
                    <w:jc w:val="left"/>
                  </w:pPr>
                  <w:r w:rsidRPr="00A25D4D">
                    <w:t> </w:t>
                  </w:r>
                </w:p>
              </w:tc>
              <w:tc>
                <w:tcPr>
                  <w:tcW w:w="1500" w:type="dxa"/>
                  <w:hideMark/>
                </w:tcPr>
                <w:p w14:paraId="1F7FB41F"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12DD9F7" w14:textId="77777777" w:rsidR="00C0190C" w:rsidRPr="00A25D4D" w:rsidRDefault="00C0190C" w:rsidP="008F13CC">
                  <w:pPr>
                    <w:jc w:val="left"/>
                  </w:pPr>
                  <w:r w:rsidRPr="00A25D4D">
                    <w:t>1</w:t>
                  </w:r>
                </w:p>
              </w:tc>
            </w:tr>
          </w:tbl>
          <w:p w14:paraId="085D97A2" w14:textId="77777777" w:rsidR="00C0190C" w:rsidRPr="00A25D4D" w:rsidRDefault="00C0190C" w:rsidP="008F13CC">
            <w:pPr>
              <w:jc w:val="left"/>
            </w:pPr>
          </w:p>
        </w:tc>
      </w:tr>
    </w:tbl>
    <w:p w14:paraId="467B561F" w14:textId="77777777" w:rsidR="00C0190C" w:rsidRPr="00A25D4D" w:rsidRDefault="00C0190C" w:rsidP="008F13CC">
      <w:pPr>
        <w:pStyle w:val="Kop5"/>
        <w:jc w:val="left"/>
        <w:rPr>
          <w:sz w:val="16"/>
          <w:szCs w:val="16"/>
        </w:rPr>
      </w:pPr>
      <w:proofErr w:type="spellStart"/>
      <w:r w:rsidRPr="00A25D4D">
        <w:rPr>
          <w:sz w:val="16"/>
          <w:szCs w:val="16"/>
        </w:rPr>
        <w:t>IMKLBasis</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C0190C" w:rsidRPr="00A25D4D" w14:paraId="170DB1F8" w14:textId="77777777" w:rsidTr="007060DF">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04A3B2C4" w14:textId="77777777" w:rsidR="00C0190C" w:rsidRPr="00A25D4D" w:rsidRDefault="00C0190C" w:rsidP="008F13CC">
            <w:pPr>
              <w:jc w:val="left"/>
            </w:pPr>
            <w:proofErr w:type="spellStart"/>
            <w:r w:rsidRPr="00A25D4D">
              <w:rPr>
                <w:b/>
                <w:bCs/>
              </w:rPr>
              <w:lastRenderedPageBreak/>
              <w:t>IMKLBasis</w:t>
            </w:r>
            <w:proofErr w:type="spellEnd"/>
            <w:r w:rsidRPr="00A25D4D">
              <w:rPr>
                <w:b/>
                <w:bCs/>
              </w:rPr>
              <w:t xml:space="preserve"> (abstract) </w:t>
            </w:r>
          </w:p>
        </w:tc>
      </w:tr>
      <w:tr w:rsidR="00C0190C" w:rsidRPr="00A25D4D" w14:paraId="6623A923" w14:textId="77777777" w:rsidTr="007060DF">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025D0CFD" w14:textId="77777777" w:rsidTr="00C0190C">
              <w:trPr>
                <w:tblHeader/>
                <w:tblCellSpacing w:w="0" w:type="dxa"/>
              </w:trPr>
              <w:tc>
                <w:tcPr>
                  <w:tcW w:w="360" w:type="dxa"/>
                  <w:hideMark/>
                </w:tcPr>
                <w:p w14:paraId="03712361" w14:textId="77777777" w:rsidR="00C0190C" w:rsidRPr="00A25D4D" w:rsidRDefault="00C0190C" w:rsidP="008F13CC">
                  <w:pPr>
                    <w:jc w:val="left"/>
                  </w:pPr>
                  <w:r w:rsidRPr="00A25D4D">
                    <w:t> </w:t>
                  </w:r>
                </w:p>
              </w:tc>
              <w:tc>
                <w:tcPr>
                  <w:tcW w:w="1500" w:type="dxa"/>
                  <w:hideMark/>
                </w:tcPr>
                <w:p w14:paraId="26670121" w14:textId="77777777" w:rsidR="00C0190C" w:rsidRPr="00A25D4D" w:rsidRDefault="00C0190C" w:rsidP="008F13CC">
                  <w:pPr>
                    <w:jc w:val="left"/>
                  </w:pPr>
                  <w:r w:rsidRPr="00A25D4D">
                    <w:t>Naam</w:t>
                  </w:r>
                </w:p>
              </w:tc>
              <w:tc>
                <w:tcPr>
                  <w:tcW w:w="0" w:type="auto"/>
                  <w:hideMark/>
                </w:tcPr>
                <w:p w14:paraId="58A30E00" w14:textId="77777777" w:rsidR="00C0190C" w:rsidRPr="00A25D4D" w:rsidRDefault="00C0190C" w:rsidP="008F13CC">
                  <w:pPr>
                    <w:jc w:val="left"/>
                  </w:pPr>
                </w:p>
              </w:tc>
            </w:tr>
            <w:tr w:rsidR="00C0190C" w:rsidRPr="00A25D4D" w14:paraId="16ED5911" w14:textId="77777777" w:rsidTr="00C0190C">
              <w:trPr>
                <w:tblHeader/>
                <w:tblCellSpacing w:w="0" w:type="dxa"/>
              </w:trPr>
              <w:tc>
                <w:tcPr>
                  <w:tcW w:w="360" w:type="dxa"/>
                  <w:hideMark/>
                </w:tcPr>
                <w:p w14:paraId="46C80A78" w14:textId="77777777" w:rsidR="00C0190C" w:rsidRPr="00A25D4D" w:rsidRDefault="00C0190C" w:rsidP="008F13CC">
                  <w:pPr>
                    <w:jc w:val="left"/>
                  </w:pPr>
                  <w:r w:rsidRPr="00A25D4D">
                    <w:t> </w:t>
                  </w:r>
                </w:p>
              </w:tc>
              <w:tc>
                <w:tcPr>
                  <w:tcW w:w="1500" w:type="dxa"/>
                  <w:hideMark/>
                </w:tcPr>
                <w:p w14:paraId="03467F28" w14:textId="77777777" w:rsidR="00C0190C" w:rsidRPr="00A25D4D" w:rsidRDefault="00C0190C" w:rsidP="008F13CC">
                  <w:pPr>
                    <w:jc w:val="left"/>
                  </w:pPr>
                  <w:r w:rsidRPr="00A25D4D">
                    <w:t>Definitie:</w:t>
                  </w:r>
                </w:p>
              </w:tc>
              <w:tc>
                <w:tcPr>
                  <w:tcW w:w="0" w:type="auto"/>
                  <w:hideMark/>
                </w:tcPr>
                <w:p w14:paraId="4288D8AE" w14:textId="77777777" w:rsidR="00C0190C" w:rsidRPr="00A25D4D" w:rsidRDefault="00C0190C" w:rsidP="008F13CC">
                  <w:pPr>
                    <w:jc w:val="left"/>
                  </w:pPr>
                  <w:r w:rsidRPr="00A25D4D">
                    <w:t xml:space="preserve">Abstract data object dat de basis attributen bevat van de IMKL extensie. </w:t>
                  </w:r>
                </w:p>
              </w:tc>
            </w:tr>
            <w:tr w:rsidR="00C0190C" w:rsidRPr="00A25D4D" w14:paraId="0BE99C86" w14:textId="77777777" w:rsidTr="00C0190C">
              <w:trPr>
                <w:tblHeader/>
                <w:tblCellSpacing w:w="0" w:type="dxa"/>
              </w:trPr>
              <w:tc>
                <w:tcPr>
                  <w:tcW w:w="360" w:type="dxa"/>
                  <w:hideMark/>
                </w:tcPr>
                <w:p w14:paraId="2A7EA117" w14:textId="77777777" w:rsidR="00C0190C" w:rsidRPr="00A25D4D" w:rsidRDefault="00C0190C" w:rsidP="008F13CC">
                  <w:pPr>
                    <w:jc w:val="left"/>
                  </w:pPr>
                  <w:r w:rsidRPr="00A25D4D">
                    <w:t> </w:t>
                  </w:r>
                </w:p>
              </w:tc>
              <w:tc>
                <w:tcPr>
                  <w:tcW w:w="1500" w:type="dxa"/>
                  <w:hideMark/>
                </w:tcPr>
                <w:p w14:paraId="56F6C6DF" w14:textId="77777777" w:rsidR="00C0190C" w:rsidRPr="00A25D4D" w:rsidRDefault="00C0190C" w:rsidP="008F13CC">
                  <w:pPr>
                    <w:jc w:val="left"/>
                  </w:pPr>
                  <w:r w:rsidRPr="00A25D4D">
                    <w:t>Herkomst:</w:t>
                  </w:r>
                </w:p>
              </w:tc>
              <w:tc>
                <w:tcPr>
                  <w:tcW w:w="0" w:type="auto"/>
                  <w:hideMark/>
                </w:tcPr>
                <w:p w14:paraId="543838D8" w14:textId="77777777" w:rsidR="00C0190C" w:rsidRPr="00A25D4D" w:rsidRDefault="00C0190C" w:rsidP="008F13CC">
                  <w:pPr>
                    <w:jc w:val="left"/>
                  </w:pPr>
                  <w:r w:rsidRPr="00A25D4D">
                    <w:t>IMKL</w:t>
                  </w:r>
                </w:p>
              </w:tc>
            </w:tr>
            <w:tr w:rsidR="00C0190C" w:rsidRPr="00A25D4D" w14:paraId="24DC0958" w14:textId="77777777" w:rsidTr="00C0190C">
              <w:trPr>
                <w:tblHeader/>
                <w:tblCellSpacing w:w="0" w:type="dxa"/>
              </w:trPr>
              <w:tc>
                <w:tcPr>
                  <w:tcW w:w="360" w:type="dxa"/>
                  <w:hideMark/>
                </w:tcPr>
                <w:p w14:paraId="1C26834B" w14:textId="77777777" w:rsidR="00C0190C" w:rsidRPr="00A25D4D" w:rsidRDefault="00C0190C" w:rsidP="008F13CC">
                  <w:pPr>
                    <w:jc w:val="left"/>
                  </w:pPr>
                  <w:r w:rsidRPr="00A25D4D">
                    <w:t> </w:t>
                  </w:r>
                </w:p>
              </w:tc>
              <w:tc>
                <w:tcPr>
                  <w:tcW w:w="1500" w:type="dxa"/>
                  <w:hideMark/>
                </w:tcPr>
                <w:p w14:paraId="0C879A15" w14:textId="77777777" w:rsidR="00C0190C" w:rsidRPr="00A25D4D" w:rsidRDefault="00C0190C" w:rsidP="008F13CC">
                  <w:pPr>
                    <w:jc w:val="left"/>
                  </w:pPr>
                  <w:r w:rsidRPr="00A25D4D">
                    <w:t>Stereotypes:</w:t>
                  </w:r>
                </w:p>
              </w:tc>
              <w:tc>
                <w:tcPr>
                  <w:tcW w:w="0" w:type="auto"/>
                  <w:hideMark/>
                </w:tcPr>
                <w:p w14:paraId="492ED632"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285F2BE5" w14:textId="77777777" w:rsidR="00C0190C" w:rsidRPr="00A25D4D" w:rsidRDefault="00C0190C" w:rsidP="008F13CC">
            <w:pPr>
              <w:jc w:val="left"/>
            </w:pPr>
          </w:p>
        </w:tc>
      </w:tr>
      <w:tr w:rsidR="00C0190C" w:rsidRPr="00A25D4D" w14:paraId="37B694D9" w14:textId="77777777" w:rsidTr="007060D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11C7F5B" w14:textId="77777777" w:rsidR="00C0190C" w:rsidRPr="00A25D4D" w:rsidRDefault="00C0190C" w:rsidP="008F13CC">
            <w:pPr>
              <w:jc w:val="left"/>
            </w:pPr>
            <w:r w:rsidRPr="00A25D4D">
              <w:rPr>
                <w:b/>
                <w:bCs/>
              </w:rPr>
              <w:t>Attribuut: identificatie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68A6EEB2" w14:textId="77777777" w:rsidTr="00C0190C">
              <w:trPr>
                <w:tblHeader/>
                <w:tblCellSpacing w:w="0" w:type="dxa"/>
              </w:trPr>
              <w:tc>
                <w:tcPr>
                  <w:tcW w:w="360" w:type="dxa"/>
                  <w:hideMark/>
                </w:tcPr>
                <w:p w14:paraId="3D4E7F28" w14:textId="77777777" w:rsidR="00C0190C" w:rsidRPr="00A25D4D" w:rsidRDefault="00C0190C" w:rsidP="008F13CC">
                  <w:pPr>
                    <w:jc w:val="left"/>
                  </w:pPr>
                  <w:r w:rsidRPr="00A25D4D">
                    <w:t> </w:t>
                  </w:r>
                </w:p>
              </w:tc>
              <w:tc>
                <w:tcPr>
                  <w:tcW w:w="1500" w:type="dxa"/>
                  <w:hideMark/>
                </w:tcPr>
                <w:p w14:paraId="0770E4BF" w14:textId="77777777" w:rsidR="00C0190C" w:rsidRPr="00A25D4D" w:rsidRDefault="00C0190C" w:rsidP="008F13CC">
                  <w:pPr>
                    <w:jc w:val="left"/>
                  </w:pPr>
                  <w:r w:rsidRPr="00A25D4D">
                    <w:t>Type:</w:t>
                  </w:r>
                </w:p>
              </w:tc>
              <w:tc>
                <w:tcPr>
                  <w:tcW w:w="0" w:type="auto"/>
                  <w:hideMark/>
                </w:tcPr>
                <w:p w14:paraId="11042FB5" w14:textId="77777777" w:rsidR="00C0190C" w:rsidRPr="00A25D4D" w:rsidRDefault="00C0190C" w:rsidP="008F13CC">
                  <w:pPr>
                    <w:jc w:val="left"/>
                  </w:pPr>
                  <w:r w:rsidRPr="00A25D4D">
                    <w:t>NEN3610ID</w:t>
                  </w:r>
                </w:p>
              </w:tc>
            </w:tr>
            <w:tr w:rsidR="00C0190C" w:rsidRPr="00A25D4D" w14:paraId="11171291" w14:textId="77777777" w:rsidTr="00C0190C">
              <w:trPr>
                <w:tblHeader/>
                <w:tblCellSpacing w:w="0" w:type="dxa"/>
              </w:trPr>
              <w:tc>
                <w:tcPr>
                  <w:tcW w:w="360" w:type="dxa"/>
                  <w:hideMark/>
                </w:tcPr>
                <w:p w14:paraId="6720087D" w14:textId="77777777" w:rsidR="00C0190C" w:rsidRPr="00A25D4D" w:rsidRDefault="00C0190C" w:rsidP="008F13CC">
                  <w:pPr>
                    <w:jc w:val="left"/>
                  </w:pPr>
                  <w:r w:rsidRPr="00A25D4D">
                    <w:t> </w:t>
                  </w:r>
                </w:p>
              </w:tc>
              <w:tc>
                <w:tcPr>
                  <w:tcW w:w="1500" w:type="dxa"/>
                  <w:hideMark/>
                </w:tcPr>
                <w:p w14:paraId="52F29DD8" w14:textId="77777777" w:rsidR="00C0190C" w:rsidRPr="00A25D4D" w:rsidRDefault="00C0190C" w:rsidP="008F13CC">
                  <w:pPr>
                    <w:jc w:val="left"/>
                  </w:pPr>
                  <w:r w:rsidRPr="00A25D4D">
                    <w:t>Naam</w:t>
                  </w:r>
                </w:p>
              </w:tc>
              <w:tc>
                <w:tcPr>
                  <w:tcW w:w="0" w:type="auto"/>
                  <w:hideMark/>
                </w:tcPr>
                <w:p w14:paraId="409E39AA" w14:textId="77777777" w:rsidR="00C0190C" w:rsidRPr="00A25D4D" w:rsidRDefault="00C0190C" w:rsidP="008F13CC">
                  <w:pPr>
                    <w:jc w:val="left"/>
                  </w:pPr>
                  <w:r w:rsidRPr="00A25D4D">
                    <w:t xml:space="preserve">identificatie </w:t>
                  </w:r>
                </w:p>
              </w:tc>
            </w:tr>
            <w:tr w:rsidR="00C0190C" w:rsidRPr="00A25D4D" w14:paraId="01C7C6C3" w14:textId="77777777" w:rsidTr="00C0190C">
              <w:trPr>
                <w:tblHeader/>
                <w:tblCellSpacing w:w="0" w:type="dxa"/>
              </w:trPr>
              <w:tc>
                <w:tcPr>
                  <w:tcW w:w="360" w:type="dxa"/>
                  <w:hideMark/>
                </w:tcPr>
                <w:p w14:paraId="3D2FF60E" w14:textId="77777777" w:rsidR="00C0190C" w:rsidRPr="00A25D4D" w:rsidRDefault="00C0190C" w:rsidP="008F13CC">
                  <w:pPr>
                    <w:jc w:val="left"/>
                  </w:pPr>
                  <w:r w:rsidRPr="00A25D4D">
                    <w:t> </w:t>
                  </w:r>
                </w:p>
              </w:tc>
              <w:tc>
                <w:tcPr>
                  <w:tcW w:w="1500" w:type="dxa"/>
                  <w:hideMark/>
                </w:tcPr>
                <w:p w14:paraId="73FF4575" w14:textId="77777777" w:rsidR="00C0190C" w:rsidRPr="00A25D4D" w:rsidRDefault="00C0190C" w:rsidP="008F13CC">
                  <w:pPr>
                    <w:jc w:val="left"/>
                  </w:pPr>
                  <w:r w:rsidRPr="00A25D4D">
                    <w:t>Definitie:</w:t>
                  </w:r>
                </w:p>
              </w:tc>
              <w:tc>
                <w:tcPr>
                  <w:tcW w:w="0" w:type="auto"/>
                  <w:hideMark/>
                </w:tcPr>
                <w:p w14:paraId="2318998F" w14:textId="77777777" w:rsidR="00C0190C" w:rsidRPr="00A25D4D" w:rsidRDefault="00C0190C" w:rsidP="008F13CC">
                  <w:pPr>
                    <w:jc w:val="left"/>
                  </w:pPr>
                  <w:r w:rsidRPr="00A25D4D">
                    <w:t xml:space="preserve">Unieke identificatie van het object binnen het domein van NEN 3610. </w:t>
                  </w:r>
                </w:p>
              </w:tc>
            </w:tr>
            <w:tr w:rsidR="00C0190C" w:rsidRPr="00A25D4D" w14:paraId="534FF76C" w14:textId="77777777" w:rsidTr="00C0190C">
              <w:trPr>
                <w:tblHeader/>
                <w:tblCellSpacing w:w="0" w:type="dxa"/>
              </w:trPr>
              <w:tc>
                <w:tcPr>
                  <w:tcW w:w="360" w:type="dxa"/>
                  <w:hideMark/>
                </w:tcPr>
                <w:p w14:paraId="6820E913" w14:textId="77777777" w:rsidR="00C0190C" w:rsidRPr="00A25D4D" w:rsidRDefault="00C0190C" w:rsidP="008F13CC">
                  <w:pPr>
                    <w:jc w:val="left"/>
                  </w:pPr>
                  <w:r w:rsidRPr="00A25D4D">
                    <w:t> </w:t>
                  </w:r>
                </w:p>
              </w:tc>
              <w:tc>
                <w:tcPr>
                  <w:tcW w:w="1500" w:type="dxa"/>
                  <w:hideMark/>
                </w:tcPr>
                <w:p w14:paraId="519A6D9F"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C6C56F0" w14:textId="77777777" w:rsidR="00C0190C" w:rsidRPr="00A25D4D" w:rsidRDefault="00C0190C" w:rsidP="008F13CC">
                  <w:pPr>
                    <w:jc w:val="left"/>
                  </w:pPr>
                  <w:r w:rsidRPr="00A25D4D">
                    <w:t>1</w:t>
                  </w:r>
                </w:p>
              </w:tc>
            </w:tr>
            <w:tr w:rsidR="00C0190C" w:rsidRPr="00A25D4D" w14:paraId="3F33632E" w14:textId="77777777" w:rsidTr="00C0190C">
              <w:trPr>
                <w:tblHeader/>
                <w:tblCellSpacing w:w="0" w:type="dxa"/>
              </w:trPr>
              <w:tc>
                <w:tcPr>
                  <w:tcW w:w="360" w:type="dxa"/>
                  <w:hideMark/>
                </w:tcPr>
                <w:p w14:paraId="3DD3D9F4" w14:textId="77777777" w:rsidR="00C0190C" w:rsidRPr="00A25D4D" w:rsidRDefault="00C0190C" w:rsidP="008F13CC">
                  <w:pPr>
                    <w:jc w:val="left"/>
                  </w:pPr>
                  <w:r w:rsidRPr="00A25D4D">
                    <w:t> </w:t>
                  </w:r>
                </w:p>
              </w:tc>
              <w:tc>
                <w:tcPr>
                  <w:tcW w:w="1500" w:type="dxa"/>
                  <w:hideMark/>
                </w:tcPr>
                <w:p w14:paraId="035D38D1" w14:textId="77777777" w:rsidR="00C0190C" w:rsidRPr="00A25D4D" w:rsidRDefault="00C0190C" w:rsidP="008F13CC">
                  <w:pPr>
                    <w:jc w:val="left"/>
                  </w:pPr>
                  <w:r w:rsidRPr="00A25D4D">
                    <w:t>Stereotypes:</w:t>
                  </w:r>
                </w:p>
              </w:tc>
              <w:tc>
                <w:tcPr>
                  <w:tcW w:w="0" w:type="auto"/>
                  <w:hideMark/>
                </w:tcPr>
                <w:p w14:paraId="2A594EDE" w14:textId="77777777" w:rsidR="00C0190C" w:rsidRPr="00A25D4D" w:rsidRDefault="00C0190C" w:rsidP="008F13CC">
                  <w:pPr>
                    <w:jc w:val="left"/>
                  </w:pPr>
                  <w:r w:rsidRPr="00A25D4D">
                    <w:t>«identificatie»</w:t>
                  </w:r>
                </w:p>
              </w:tc>
            </w:tr>
            <w:tr w:rsidR="00C0190C" w:rsidRPr="00A25D4D" w14:paraId="78325D82" w14:textId="77777777" w:rsidTr="00C0190C">
              <w:trPr>
                <w:tblHeader/>
                <w:tblCellSpacing w:w="0" w:type="dxa"/>
              </w:trPr>
              <w:tc>
                <w:tcPr>
                  <w:tcW w:w="360" w:type="dxa"/>
                  <w:hideMark/>
                </w:tcPr>
                <w:p w14:paraId="3170AEF5" w14:textId="77777777" w:rsidR="00C0190C" w:rsidRPr="00A25D4D" w:rsidRDefault="00C0190C" w:rsidP="008F13CC">
                  <w:pPr>
                    <w:jc w:val="left"/>
                  </w:pPr>
                  <w:r w:rsidRPr="00A25D4D">
                    <w:t> </w:t>
                  </w:r>
                </w:p>
              </w:tc>
              <w:tc>
                <w:tcPr>
                  <w:tcW w:w="1500" w:type="dxa"/>
                  <w:hideMark/>
                </w:tcPr>
                <w:p w14:paraId="4AF4BF46" w14:textId="77777777" w:rsidR="00C0190C" w:rsidRPr="00A25D4D" w:rsidRDefault="00C0190C" w:rsidP="008F13CC">
                  <w:pPr>
                    <w:jc w:val="left"/>
                  </w:pPr>
                  <w:r w:rsidRPr="00A25D4D">
                    <w:t>Herkomst:</w:t>
                  </w:r>
                </w:p>
              </w:tc>
              <w:tc>
                <w:tcPr>
                  <w:tcW w:w="0" w:type="auto"/>
                  <w:hideMark/>
                </w:tcPr>
                <w:p w14:paraId="2A5ACB34" w14:textId="77777777" w:rsidR="00C0190C" w:rsidRPr="00A25D4D" w:rsidRDefault="00C0190C" w:rsidP="008F13CC">
                  <w:pPr>
                    <w:jc w:val="left"/>
                  </w:pPr>
                  <w:r w:rsidRPr="00A25D4D">
                    <w:t>NEN 3610:2011</w:t>
                  </w:r>
                </w:p>
              </w:tc>
            </w:tr>
          </w:tbl>
          <w:p w14:paraId="3F3A3957" w14:textId="77777777" w:rsidR="00C0190C" w:rsidRPr="00A25D4D" w:rsidRDefault="00C0190C" w:rsidP="008F13CC">
            <w:pPr>
              <w:jc w:val="left"/>
            </w:pPr>
          </w:p>
        </w:tc>
      </w:tr>
      <w:tr w:rsidR="00C0190C" w:rsidRPr="00A25D4D" w14:paraId="43DFFB6B" w14:textId="77777777" w:rsidTr="007060D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279254A" w14:textId="77777777" w:rsidR="00C0190C" w:rsidRPr="00A25D4D" w:rsidRDefault="00C0190C" w:rsidP="008F13CC">
            <w:pPr>
              <w:jc w:val="left"/>
            </w:pPr>
            <w:r w:rsidRPr="00A25D4D">
              <w:rPr>
                <w:b/>
                <w:bCs/>
              </w:rPr>
              <w:t xml:space="preserve">Attribuut: </w:t>
            </w:r>
            <w:proofErr w:type="spellStart"/>
            <w:r w:rsidRPr="00A25D4D">
              <w:rPr>
                <w:b/>
                <w:bCs/>
              </w:rPr>
              <w:t>beginLifespanVersion</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73F0ACEC" w14:textId="77777777" w:rsidTr="00C0190C">
              <w:trPr>
                <w:tblHeader/>
                <w:tblCellSpacing w:w="0" w:type="dxa"/>
              </w:trPr>
              <w:tc>
                <w:tcPr>
                  <w:tcW w:w="360" w:type="dxa"/>
                  <w:hideMark/>
                </w:tcPr>
                <w:p w14:paraId="2C988DA2" w14:textId="77777777" w:rsidR="00C0190C" w:rsidRPr="00A25D4D" w:rsidRDefault="00C0190C" w:rsidP="008F13CC">
                  <w:pPr>
                    <w:jc w:val="left"/>
                  </w:pPr>
                  <w:r w:rsidRPr="00A25D4D">
                    <w:t> </w:t>
                  </w:r>
                </w:p>
              </w:tc>
              <w:tc>
                <w:tcPr>
                  <w:tcW w:w="1500" w:type="dxa"/>
                  <w:hideMark/>
                </w:tcPr>
                <w:p w14:paraId="737E3C2B" w14:textId="77777777" w:rsidR="00C0190C" w:rsidRPr="00A25D4D" w:rsidRDefault="00C0190C" w:rsidP="008F13CC">
                  <w:pPr>
                    <w:jc w:val="left"/>
                  </w:pPr>
                  <w:r w:rsidRPr="00A25D4D">
                    <w:t>Type:</w:t>
                  </w:r>
                </w:p>
              </w:tc>
              <w:tc>
                <w:tcPr>
                  <w:tcW w:w="0" w:type="auto"/>
                  <w:hideMark/>
                </w:tcPr>
                <w:p w14:paraId="4CD71FED" w14:textId="77777777" w:rsidR="00C0190C" w:rsidRPr="00A25D4D" w:rsidRDefault="00C0190C" w:rsidP="008F13CC">
                  <w:pPr>
                    <w:jc w:val="left"/>
                  </w:pPr>
                  <w:proofErr w:type="spellStart"/>
                  <w:r w:rsidRPr="00A25D4D">
                    <w:t>DateTime</w:t>
                  </w:r>
                  <w:proofErr w:type="spellEnd"/>
                </w:p>
              </w:tc>
            </w:tr>
            <w:tr w:rsidR="00C0190C" w:rsidRPr="00A25D4D" w14:paraId="2F9E9154" w14:textId="77777777" w:rsidTr="00C0190C">
              <w:trPr>
                <w:tblHeader/>
                <w:tblCellSpacing w:w="0" w:type="dxa"/>
              </w:trPr>
              <w:tc>
                <w:tcPr>
                  <w:tcW w:w="360" w:type="dxa"/>
                  <w:hideMark/>
                </w:tcPr>
                <w:p w14:paraId="7326D42A" w14:textId="77777777" w:rsidR="00C0190C" w:rsidRPr="00A25D4D" w:rsidRDefault="00C0190C" w:rsidP="008F13CC">
                  <w:pPr>
                    <w:jc w:val="left"/>
                  </w:pPr>
                  <w:r w:rsidRPr="00A25D4D">
                    <w:t> </w:t>
                  </w:r>
                </w:p>
              </w:tc>
              <w:tc>
                <w:tcPr>
                  <w:tcW w:w="1500" w:type="dxa"/>
                  <w:hideMark/>
                </w:tcPr>
                <w:p w14:paraId="33A647F8" w14:textId="77777777" w:rsidR="00C0190C" w:rsidRPr="00A25D4D" w:rsidRDefault="00C0190C" w:rsidP="008F13CC">
                  <w:pPr>
                    <w:jc w:val="left"/>
                  </w:pPr>
                  <w:r w:rsidRPr="00A25D4D">
                    <w:t>Naam</w:t>
                  </w:r>
                </w:p>
              </w:tc>
              <w:tc>
                <w:tcPr>
                  <w:tcW w:w="0" w:type="auto"/>
                  <w:hideMark/>
                </w:tcPr>
                <w:p w14:paraId="0D23C08D" w14:textId="77777777" w:rsidR="00C0190C" w:rsidRPr="00A25D4D" w:rsidRDefault="00C0190C" w:rsidP="008F13CC">
                  <w:pPr>
                    <w:jc w:val="left"/>
                  </w:pPr>
                </w:p>
              </w:tc>
            </w:tr>
            <w:tr w:rsidR="00C0190C" w:rsidRPr="00A25D4D" w14:paraId="5C39DE3A" w14:textId="77777777" w:rsidTr="00C0190C">
              <w:trPr>
                <w:tblHeader/>
                <w:tblCellSpacing w:w="0" w:type="dxa"/>
              </w:trPr>
              <w:tc>
                <w:tcPr>
                  <w:tcW w:w="360" w:type="dxa"/>
                  <w:hideMark/>
                </w:tcPr>
                <w:p w14:paraId="713A0E84" w14:textId="77777777" w:rsidR="00C0190C" w:rsidRPr="00A25D4D" w:rsidRDefault="00C0190C" w:rsidP="008F13CC">
                  <w:pPr>
                    <w:jc w:val="left"/>
                  </w:pPr>
                  <w:r w:rsidRPr="00A25D4D">
                    <w:t> </w:t>
                  </w:r>
                </w:p>
              </w:tc>
              <w:tc>
                <w:tcPr>
                  <w:tcW w:w="1500" w:type="dxa"/>
                  <w:hideMark/>
                </w:tcPr>
                <w:p w14:paraId="5B4BD756" w14:textId="77777777" w:rsidR="00C0190C" w:rsidRPr="00A25D4D" w:rsidRDefault="00C0190C" w:rsidP="008F13CC">
                  <w:pPr>
                    <w:jc w:val="left"/>
                  </w:pPr>
                  <w:r w:rsidRPr="00A25D4D">
                    <w:t>Definitie:</w:t>
                  </w:r>
                </w:p>
              </w:tc>
              <w:tc>
                <w:tcPr>
                  <w:tcW w:w="0" w:type="auto"/>
                  <w:hideMark/>
                </w:tcPr>
                <w:p w14:paraId="0790E1FA" w14:textId="77777777" w:rsidR="00C0190C" w:rsidRPr="00A25D4D" w:rsidRDefault="00C0190C" w:rsidP="008F13CC">
                  <w:pPr>
                    <w:jc w:val="left"/>
                  </w:pPr>
                  <w:r w:rsidRPr="00A25D4D">
                    <w:t xml:space="preserve">De begindatum waarop een data object in de registratie werd aangemaakt, het begin van de levenscyclus van een data object. </w:t>
                  </w:r>
                </w:p>
              </w:tc>
            </w:tr>
            <w:tr w:rsidR="00C0190C" w:rsidRPr="00A25D4D" w14:paraId="4523EC2C" w14:textId="77777777" w:rsidTr="00C0190C">
              <w:trPr>
                <w:tblHeader/>
                <w:tblCellSpacing w:w="0" w:type="dxa"/>
              </w:trPr>
              <w:tc>
                <w:tcPr>
                  <w:tcW w:w="360" w:type="dxa"/>
                  <w:hideMark/>
                </w:tcPr>
                <w:p w14:paraId="330F4FEE" w14:textId="77777777" w:rsidR="00C0190C" w:rsidRPr="00A25D4D" w:rsidRDefault="00C0190C" w:rsidP="008F13CC">
                  <w:pPr>
                    <w:jc w:val="left"/>
                  </w:pPr>
                  <w:r w:rsidRPr="00A25D4D">
                    <w:t> </w:t>
                  </w:r>
                </w:p>
              </w:tc>
              <w:tc>
                <w:tcPr>
                  <w:tcW w:w="1500" w:type="dxa"/>
                  <w:hideMark/>
                </w:tcPr>
                <w:p w14:paraId="6D7A36C6" w14:textId="77777777" w:rsidR="00C0190C" w:rsidRPr="00A25D4D" w:rsidRDefault="00C0190C" w:rsidP="008F13CC">
                  <w:pPr>
                    <w:jc w:val="left"/>
                  </w:pPr>
                  <w:r w:rsidRPr="00A25D4D">
                    <w:t>Omschrijving:</w:t>
                  </w:r>
                </w:p>
              </w:tc>
              <w:tc>
                <w:tcPr>
                  <w:tcW w:w="0" w:type="auto"/>
                  <w:hideMark/>
                </w:tcPr>
                <w:p w14:paraId="0494378E" w14:textId="77777777" w:rsidR="00C0190C" w:rsidRPr="00A25D4D" w:rsidRDefault="00C0190C" w:rsidP="008F13CC">
                  <w:pPr>
                    <w:jc w:val="left"/>
                  </w:pPr>
                  <w:r w:rsidRPr="00A25D4D">
                    <w:t>Dit attribuut is afkomstig van INSPIRE maar wordt ook gebruikt in de IMKL-</w:t>
                  </w:r>
                  <w:proofErr w:type="spellStart"/>
                  <w:r w:rsidRPr="00A25D4D">
                    <w:t>specieke</w:t>
                  </w:r>
                  <w:proofErr w:type="spellEnd"/>
                  <w:r w:rsidRPr="00A25D4D">
                    <w:t xml:space="preserve"> objecten. Voor niet INSPIRE plichtige datasets kan hier een dummy waarde worden ingevuld. Dit attribuut heeft </w:t>
                  </w:r>
                  <w:proofErr w:type="spellStart"/>
                  <w:r w:rsidRPr="00A25D4D">
                    <w:t>DateTime</w:t>
                  </w:r>
                  <w:proofErr w:type="spellEnd"/>
                  <w:r w:rsidRPr="00A25D4D">
                    <w:t xml:space="preserve"> als data type. </w:t>
                  </w:r>
                </w:p>
              </w:tc>
            </w:tr>
            <w:tr w:rsidR="00C0190C" w:rsidRPr="00A25D4D" w14:paraId="69C1950D" w14:textId="77777777" w:rsidTr="00C0190C">
              <w:trPr>
                <w:tblHeader/>
                <w:tblCellSpacing w:w="0" w:type="dxa"/>
              </w:trPr>
              <w:tc>
                <w:tcPr>
                  <w:tcW w:w="360" w:type="dxa"/>
                  <w:hideMark/>
                </w:tcPr>
                <w:p w14:paraId="0E28268F" w14:textId="77777777" w:rsidR="00C0190C" w:rsidRPr="00A25D4D" w:rsidRDefault="00C0190C" w:rsidP="008F13CC">
                  <w:pPr>
                    <w:jc w:val="left"/>
                  </w:pPr>
                  <w:r w:rsidRPr="00A25D4D">
                    <w:t> </w:t>
                  </w:r>
                </w:p>
              </w:tc>
              <w:tc>
                <w:tcPr>
                  <w:tcW w:w="1500" w:type="dxa"/>
                  <w:hideMark/>
                </w:tcPr>
                <w:p w14:paraId="355BF5DF"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3F42F26" w14:textId="77777777" w:rsidR="00C0190C" w:rsidRPr="00A25D4D" w:rsidRDefault="00C0190C" w:rsidP="008F13CC">
                  <w:pPr>
                    <w:jc w:val="left"/>
                  </w:pPr>
                  <w:r w:rsidRPr="00A25D4D">
                    <w:t>1</w:t>
                  </w:r>
                </w:p>
              </w:tc>
            </w:tr>
          </w:tbl>
          <w:p w14:paraId="4280022B" w14:textId="77777777" w:rsidR="00C0190C" w:rsidRPr="00A25D4D" w:rsidRDefault="00C0190C" w:rsidP="008F13CC">
            <w:pPr>
              <w:jc w:val="left"/>
            </w:pPr>
          </w:p>
        </w:tc>
      </w:tr>
      <w:tr w:rsidR="00C0190C" w:rsidRPr="00A25D4D" w14:paraId="44A8ACBD" w14:textId="77777777" w:rsidTr="007060D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2BD22DF" w14:textId="77777777" w:rsidR="00C0190C" w:rsidRPr="00A25D4D" w:rsidRDefault="00C0190C" w:rsidP="008F13CC">
            <w:pPr>
              <w:jc w:val="left"/>
            </w:pPr>
            <w:r w:rsidRPr="00A25D4D">
              <w:rPr>
                <w:b/>
                <w:bCs/>
              </w:rPr>
              <w:t xml:space="preserve">Attribuut: </w:t>
            </w:r>
            <w:proofErr w:type="spellStart"/>
            <w:r w:rsidRPr="00A25D4D">
              <w:rPr>
                <w:b/>
                <w:bCs/>
              </w:rPr>
              <w:t>endLifespanVersion</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01E31E16" w14:textId="77777777" w:rsidTr="00C0190C">
              <w:trPr>
                <w:tblHeader/>
                <w:tblCellSpacing w:w="0" w:type="dxa"/>
              </w:trPr>
              <w:tc>
                <w:tcPr>
                  <w:tcW w:w="360" w:type="dxa"/>
                  <w:hideMark/>
                </w:tcPr>
                <w:p w14:paraId="2CEF872D" w14:textId="77777777" w:rsidR="00C0190C" w:rsidRPr="00A25D4D" w:rsidRDefault="00C0190C" w:rsidP="008F13CC">
                  <w:pPr>
                    <w:jc w:val="left"/>
                  </w:pPr>
                  <w:r w:rsidRPr="00A25D4D">
                    <w:t> </w:t>
                  </w:r>
                </w:p>
              </w:tc>
              <w:tc>
                <w:tcPr>
                  <w:tcW w:w="1500" w:type="dxa"/>
                  <w:hideMark/>
                </w:tcPr>
                <w:p w14:paraId="7C218BBC" w14:textId="77777777" w:rsidR="00C0190C" w:rsidRPr="00A25D4D" w:rsidRDefault="00C0190C" w:rsidP="008F13CC">
                  <w:pPr>
                    <w:jc w:val="left"/>
                  </w:pPr>
                  <w:r w:rsidRPr="00A25D4D">
                    <w:t>Type:</w:t>
                  </w:r>
                </w:p>
              </w:tc>
              <w:tc>
                <w:tcPr>
                  <w:tcW w:w="0" w:type="auto"/>
                  <w:hideMark/>
                </w:tcPr>
                <w:p w14:paraId="2DFA9998" w14:textId="77777777" w:rsidR="00C0190C" w:rsidRPr="00A25D4D" w:rsidRDefault="00C0190C" w:rsidP="008F13CC">
                  <w:pPr>
                    <w:jc w:val="left"/>
                  </w:pPr>
                  <w:proofErr w:type="spellStart"/>
                  <w:r w:rsidRPr="00A25D4D">
                    <w:t>DateTime</w:t>
                  </w:r>
                  <w:proofErr w:type="spellEnd"/>
                </w:p>
              </w:tc>
            </w:tr>
            <w:tr w:rsidR="00C0190C" w:rsidRPr="00A25D4D" w14:paraId="015882B2" w14:textId="77777777" w:rsidTr="00C0190C">
              <w:trPr>
                <w:tblHeader/>
                <w:tblCellSpacing w:w="0" w:type="dxa"/>
              </w:trPr>
              <w:tc>
                <w:tcPr>
                  <w:tcW w:w="360" w:type="dxa"/>
                  <w:hideMark/>
                </w:tcPr>
                <w:p w14:paraId="0105D882" w14:textId="77777777" w:rsidR="00C0190C" w:rsidRPr="00A25D4D" w:rsidRDefault="00C0190C" w:rsidP="008F13CC">
                  <w:pPr>
                    <w:jc w:val="left"/>
                  </w:pPr>
                  <w:r w:rsidRPr="00A25D4D">
                    <w:t> </w:t>
                  </w:r>
                </w:p>
              </w:tc>
              <w:tc>
                <w:tcPr>
                  <w:tcW w:w="1500" w:type="dxa"/>
                  <w:hideMark/>
                </w:tcPr>
                <w:p w14:paraId="584FB4A4" w14:textId="77777777" w:rsidR="00C0190C" w:rsidRPr="00A25D4D" w:rsidRDefault="00C0190C" w:rsidP="008F13CC">
                  <w:pPr>
                    <w:jc w:val="left"/>
                  </w:pPr>
                  <w:r w:rsidRPr="00A25D4D">
                    <w:t>Naam</w:t>
                  </w:r>
                </w:p>
              </w:tc>
              <w:tc>
                <w:tcPr>
                  <w:tcW w:w="0" w:type="auto"/>
                  <w:hideMark/>
                </w:tcPr>
                <w:p w14:paraId="04D1D802" w14:textId="77777777" w:rsidR="00C0190C" w:rsidRPr="00A25D4D" w:rsidRDefault="00C0190C" w:rsidP="008F13CC">
                  <w:pPr>
                    <w:jc w:val="left"/>
                  </w:pPr>
                </w:p>
              </w:tc>
            </w:tr>
            <w:tr w:rsidR="00C0190C" w:rsidRPr="00A25D4D" w14:paraId="7418F105" w14:textId="77777777" w:rsidTr="00C0190C">
              <w:trPr>
                <w:tblHeader/>
                <w:tblCellSpacing w:w="0" w:type="dxa"/>
              </w:trPr>
              <w:tc>
                <w:tcPr>
                  <w:tcW w:w="360" w:type="dxa"/>
                  <w:hideMark/>
                </w:tcPr>
                <w:p w14:paraId="3B9AA275" w14:textId="77777777" w:rsidR="00C0190C" w:rsidRPr="00A25D4D" w:rsidRDefault="00C0190C" w:rsidP="008F13CC">
                  <w:pPr>
                    <w:jc w:val="left"/>
                  </w:pPr>
                  <w:r w:rsidRPr="00A25D4D">
                    <w:t> </w:t>
                  </w:r>
                </w:p>
              </w:tc>
              <w:tc>
                <w:tcPr>
                  <w:tcW w:w="1500" w:type="dxa"/>
                  <w:hideMark/>
                </w:tcPr>
                <w:p w14:paraId="36573A66" w14:textId="77777777" w:rsidR="00C0190C" w:rsidRPr="00A25D4D" w:rsidRDefault="00C0190C" w:rsidP="008F13CC">
                  <w:pPr>
                    <w:jc w:val="left"/>
                  </w:pPr>
                  <w:r w:rsidRPr="00A25D4D">
                    <w:t>Definitie:</w:t>
                  </w:r>
                </w:p>
              </w:tc>
              <w:tc>
                <w:tcPr>
                  <w:tcW w:w="0" w:type="auto"/>
                  <w:hideMark/>
                </w:tcPr>
                <w:p w14:paraId="4B681C77" w14:textId="77777777" w:rsidR="00C0190C" w:rsidRPr="00A25D4D" w:rsidRDefault="00C0190C" w:rsidP="008F13CC">
                  <w:pPr>
                    <w:jc w:val="left"/>
                  </w:pPr>
                  <w:r w:rsidRPr="00A25D4D">
                    <w:t xml:space="preserve">De datum die het einde van een levenscyclus van een data object aangeeft. </w:t>
                  </w:r>
                </w:p>
              </w:tc>
            </w:tr>
            <w:tr w:rsidR="00C0190C" w:rsidRPr="00A25D4D" w14:paraId="08632F46" w14:textId="77777777" w:rsidTr="00C0190C">
              <w:trPr>
                <w:tblHeader/>
                <w:tblCellSpacing w:w="0" w:type="dxa"/>
              </w:trPr>
              <w:tc>
                <w:tcPr>
                  <w:tcW w:w="360" w:type="dxa"/>
                  <w:hideMark/>
                </w:tcPr>
                <w:p w14:paraId="7BE34D51" w14:textId="77777777" w:rsidR="00C0190C" w:rsidRPr="00A25D4D" w:rsidRDefault="00C0190C" w:rsidP="008F13CC">
                  <w:pPr>
                    <w:jc w:val="left"/>
                  </w:pPr>
                  <w:r w:rsidRPr="00A25D4D">
                    <w:t> </w:t>
                  </w:r>
                </w:p>
              </w:tc>
              <w:tc>
                <w:tcPr>
                  <w:tcW w:w="1500" w:type="dxa"/>
                  <w:hideMark/>
                </w:tcPr>
                <w:p w14:paraId="5A1A0A0B" w14:textId="77777777" w:rsidR="00C0190C" w:rsidRPr="00A25D4D" w:rsidRDefault="00C0190C" w:rsidP="008F13CC">
                  <w:pPr>
                    <w:jc w:val="left"/>
                  </w:pPr>
                  <w:r w:rsidRPr="00A25D4D">
                    <w:t>Omschrijving:</w:t>
                  </w:r>
                </w:p>
              </w:tc>
              <w:tc>
                <w:tcPr>
                  <w:tcW w:w="0" w:type="auto"/>
                  <w:hideMark/>
                </w:tcPr>
                <w:p w14:paraId="34003E4F" w14:textId="77777777" w:rsidR="00C0190C" w:rsidRPr="00A25D4D" w:rsidRDefault="00C0190C" w:rsidP="008F13CC">
                  <w:pPr>
                    <w:jc w:val="left"/>
                  </w:pPr>
                  <w:r w:rsidRPr="00A25D4D">
                    <w:t>Het moment vanaf wanneer het geen onderdeel meer is van de actuele registratie. Dit attribuut is afkomstig van INSPIRE maar wordt ook gebruikt in de IMKL-</w:t>
                  </w:r>
                  <w:proofErr w:type="spellStart"/>
                  <w:r w:rsidRPr="00A25D4D">
                    <w:t>specieke</w:t>
                  </w:r>
                  <w:proofErr w:type="spellEnd"/>
                  <w:r w:rsidRPr="00A25D4D">
                    <w:t xml:space="preserve"> objecten. Dit attribuut heeft </w:t>
                  </w:r>
                  <w:proofErr w:type="spellStart"/>
                  <w:r w:rsidRPr="00A25D4D">
                    <w:t>DateTime</w:t>
                  </w:r>
                  <w:proofErr w:type="spellEnd"/>
                  <w:r w:rsidRPr="00A25D4D">
                    <w:t xml:space="preserve"> als data type. </w:t>
                  </w:r>
                </w:p>
              </w:tc>
            </w:tr>
            <w:tr w:rsidR="00C0190C" w:rsidRPr="00A25D4D" w14:paraId="6793C091" w14:textId="77777777" w:rsidTr="00C0190C">
              <w:trPr>
                <w:tblHeader/>
                <w:tblCellSpacing w:w="0" w:type="dxa"/>
              </w:trPr>
              <w:tc>
                <w:tcPr>
                  <w:tcW w:w="360" w:type="dxa"/>
                  <w:hideMark/>
                </w:tcPr>
                <w:p w14:paraId="60194A59" w14:textId="77777777" w:rsidR="00C0190C" w:rsidRPr="00A25D4D" w:rsidRDefault="00C0190C" w:rsidP="008F13CC">
                  <w:pPr>
                    <w:jc w:val="left"/>
                  </w:pPr>
                  <w:r w:rsidRPr="00A25D4D">
                    <w:t> </w:t>
                  </w:r>
                </w:p>
              </w:tc>
              <w:tc>
                <w:tcPr>
                  <w:tcW w:w="1500" w:type="dxa"/>
                  <w:hideMark/>
                </w:tcPr>
                <w:p w14:paraId="454621D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E8CB8A1" w14:textId="77777777" w:rsidR="00C0190C" w:rsidRPr="00A25D4D" w:rsidRDefault="00C0190C" w:rsidP="008F13CC">
                  <w:pPr>
                    <w:jc w:val="left"/>
                  </w:pPr>
                  <w:r w:rsidRPr="00A25D4D">
                    <w:t>0..1</w:t>
                  </w:r>
                </w:p>
              </w:tc>
            </w:tr>
          </w:tbl>
          <w:p w14:paraId="2A4F70D7" w14:textId="77777777" w:rsidR="00C0190C" w:rsidRPr="00A25D4D" w:rsidRDefault="00C0190C" w:rsidP="008F13CC">
            <w:pPr>
              <w:jc w:val="left"/>
            </w:pPr>
          </w:p>
        </w:tc>
      </w:tr>
    </w:tbl>
    <w:p w14:paraId="15F7B730" w14:textId="77777777" w:rsidR="00C0190C" w:rsidRPr="00A25D4D" w:rsidRDefault="00C0190C" w:rsidP="008F13CC">
      <w:pPr>
        <w:pStyle w:val="Kop5"/>
        <w:jc w:val="left"/>
        <w:rPr>
          <w:sz w:val="16"/>
          <w:szCs w:val="16"/>
        </w:rPr>
      </w:pPr>
      <w:r w:rsidRPr="00A25D4D">
        <w:rPr>
          <w:sz w:val="16"/>
          <w:szCs w:val="16"/>
        </w:rPr>
        <w:t>Informatiepolygoon</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C0190C" w:rsidRPr="00A25D4D" w14:paraId="12176BF2"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B3B6ED3" w14:textId="77777777" w:rsidR="00C0190C" w:rsidRPr="00A25D4D" w:rsidRDefault="00C0190C" w:rsidP="008F13CC">
            <w:pPr>
              <w:jc w:val="left"/>
            </w:pPr>
            <w:r w:rsidRPr="00A25D4D">
              <w:rPr>
                <w:b/>
                <w:bCs/>
              </w:rPr>
              <w:t>Informatiepolygoon</w:t>
            </w:r>
          </w:p>
        </w:tc>
      </w:tr>
      <w:tr w:rsidR="00C0190C" w:rsidRPr="00A25D4D" w14:paraId="759A768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504D9B05" w14:textId="77777777" w:rsidTr="00C0190C">
              <w:trPr>
                <w:tblHeader/>
                <w:tblCellSpacing w:w="0" w:type="dxa"/>
              </w:trPr>
              <w:tc>
                <w:tcPr>
                  <w:tcW w:w="360" w:type="dxa"/>
                  <w:hideMark/>
                </w:tcPr>
                <w:p w14:paraId="2794EDD8" w14:textId="77777777" w:rsidR="00C0190C" w:rsidRPr="00A25D4D" w:rsidRDefault="00C0190C" w:rsidP="008F13CC">
                  <w:pPr>
                    <w:jc w:val="left"/>
                  </w:pPr>
                  <w:r w:rsidRPr="00A25D4D">
                    <w:t> </w:t>
                  </w:r>
                </w:p>
              </w:tc>
              <w:tc>
                <w:tcPr>
                  <w:tcW w:w="1500" w:type="dxa"/>
                  <w:hideMark/>
                </w:tcPr>
                <w:p w14:paraId="17754386" w14:textId="77777777" w:rsidR="00C0190C" w:rsidRPr="00A25D4D" w:rsidRDefault="00C0190C" w:rsidP="008F13CC">
                  <w:pPr>
                    <w:jc w:val="left"/>
                  </w:pPr>
                  <w:r w:rsidRPr="00A25D4D">
                    <w:t>Naam</w:t>
                  </w:r>
                </w:p>
              </w:tc>
              <w:tc>
                <w:tcPr>
                  <w:tcW w:w="0" w:type="auto"/>
                  <w:hideMark/>
                </w:tcPr>
                <w:p w14:paraId="08AC2D2C" w14:textId="77777777" w:rsidR="00C0190C" w:rsidRPr="00A25D4D" w:rsidRDefault="00C0190C" w:rsidP="008F13CC">
                  <w:pPr>
                    <w:jc w:val="left"/>
                  </w:pPr>
                </w:p>
              </w:tc>
            </w:tr>
            <w:tr w:rsidR="00C0190C" w:rsidRPr="00A25D4D" w14:paraId="03790CB2" w14:textId="77777777" w:rsidTr="00C0190C">
              <w:trPr>
                <w:tblHeader/>
                <w:tblCellSpacing w:w="0" w:type="dxa"/>
              </w:trPr>
              <w:tc>
                <w:tcPr>
                  <w:tcW w:w="360" w:type="dxa"/>
                  <w:hideMark/>
                </w:tcPr>
                <w:p w14:paraId="4C40E4D5" w14:textId="77777777" w:rsidR="00C0190C" w:rsidRPr="00A25D4D" w:rsidRDefault="00C0190C" w:rsidP="008F13CC">
                  <w:pPr>
                    <w:jc w:val="left"/>
                  </w:pPr>
                  <w:r w:rsidRPr="00A25D4D">
                    <w:t> </w:t>
                  </w:r>
                </w:p>
              </w:tc>
              <w:tc>
                <w:tcPr>
                  <w:tcW w:w="1500" w:type="dxa"/>
                  <w:hideMark/>
                </w:tcPr>
                <w:p w14:paraId="7097AD4C" w14:textId="77777777" w:rsidR="00C0190C" w:rsidRPr="00A25D4D" w:rsidRDefault="00C0190C" w:rsidP="008F13CC">
                  <w:pPr>
                    <w:jc w:val="left"/>
                  </w:pPr>
                  <w:r w:rsidRPr="00A25D4D">
                    <w:t>Definitie:</w:t>
                  </w:r>
                </w:p>
              </w:tc>
              <w:tc>
                <w:tcPr>
                  <w:tcW w:w="0" w:type="auto"/>
                  <w:hideMark/>
                </w:tcPr>
                <w:p w14:paraId="05E0285C" w14:textId="035939C3" w:rsidR="00C0190C" w:rsidRPr="00A25D4D" w:rsidRDefault="005C5480" w:rsidP="008F13CC">
                  <w:pPr>
                    <w:jc w:val="left"/>
                  </w:pPr>
                  <w:ins w:id="499" w:author="Paul Janssen" w:date="2020-06-10T18:19:00Z">
                    <w:r>
                      <w:t>Een informatiepolygoon is de weergave door een grondroerder van het gebied, waarvoor gebiedsinformatie wordt gevraagd.</w:t>
                    </w:r>
                  </w:ins>
                </w:p>
              </w:tc>
            </w:tr>
            <w:tr w:rsidR="005C5480" w:rsidRPr="00A25D4D" w14:paraId="6BF7A67C" w14:textId="77777777" w:rsidTr="00C0190C">
              <w:trPr>
                <w:tblHeader/>
                <w:tblCellSpacing w:w="0" w:type="dxa"/>
                <w:ins w:id="500" w:author="Paul Janssen" w:date="2020-06-10T18:19:00Z"/>
              </w:trPr>
              <w:tc>
                <w:tcPr>
                  <w:tcW w:w="360" w:type="dxa"/>
                </w:tcPr>
                <w:p w14:paraId="79C708B7" w14:textId="77777777" w:rsidR="005C5480" w:rsidRPr="00A25D4D" w:rsidRDefault="005C5480" w:rsidP="008F13CC">
                  <w:pPr>
                    <w:jc w:val="left"/>
                    <w:rPr>
                      <w:ins w:id="501" w:author="Paul Janssen" w:date="2020-06-10T18:19:00Z"/>
                    </w:rPr>
                  </w:pPr>
                </w:p>
              </w:tc>
              <w:tc>
                <w:tcPr>
                  <w:tcW w:w="1500" w:type="dxa"/>
                </w:tcPr>
                <w:p w14:paraId="63A64B8A" w14:textId="2CABA571" w:rsidR="005C5480" w:rsidRPr="00A25D4D" w:rsidRDefault="005C5480" w:rsidP="008F13CC">
                  <w:pPr>
                    <w:jc w:val="left"/>
                    <w:rPr>
                      <w:ins w:id="502" w:author="Paul Janssen" w:date="2020-06-10T18:19:00Z"/>
                    </w:rPr>
                  </w:pPr>
                  <w:ins w:id="503" w:author="Paul Janssen" w:date="2020-06-10T18:19:00Z">
                    <w:r>
                      <w:t>Omschrijving:</w:t>
                    </w:r>
                  </w:ins>
                </w:p>
              </w:tc>
              <w:tc>
                <w:tcPr>
                  <w:tcW w:w="0" w:type="auto"/>
                </w:tcPr>
                <w:p w14:paraId="7DACDF18" w14:textId="4526E9F1" w:rsidR="005C5480" w:rsidRDefault="005C5480">
                  <w:pPr>
                    <w:autoSpaceDE w:val="0"/>
                    <w:autoSpaceDN w:val="0"/>
                    <w:adjustRightInd w:val="0"/>
                    <w:spacing w:after="80" w:line="240" w:lineRule="auto"/>
                    <w:jc w:val="left"/>
                    <w:rPr>
                      <w:ins w:id="504" w:author="Paul Janssen" w:date="2020-06-10T18:19:00Z"/>
                    </w:rPr>
                    <w:pPrChange w:id="505" w:author="Paul Janssen" w:date="2020-06-10T18:19:00Z">
                      <w:pPr>
                        <w:jc w:val="left"/>
                      </w:pPr>
                    </w:pPrChange>
                  </w:pPr>
                  <w:ins w:id="506" w:author="Paul Janssen" w:date="2020-06-10T18:19:00Z">
                    <w:r w:rsidRPr="005C5480">
                      <w:rPr>
                        <w:rFonts w:ascii="Calibri" w:hAnsi="Calibri" w:cs="Calibri"/>
                        <w:sz w:val="20"/>
                        <w:szCs w:val="20"/>
                      </w:rPr>
                      <w:t>De gebiedsinformatie die zich bevindt tussen een informatiepolygoon en de graafpolygoon is puur ter informatie en ondersteuning van de werkzaamheden van de grondroerder</w:t>
                    </w:r>
                  </w:ins>
                  <w:ins w:id="507" w:author="Paul Janssen" w:date="2020-06-10T18:20:00Z">
                    <w:r>
                      <w:rPr>
                        <w:rFonts w:ascii="Calibri" w:hAnsi="Calibri" w:cs="Calibri"/>
                        <w:sz w:val="20"/>
                        <w:szCs w:val="20"/>
                      </w:rPr>
                      <w:t>.</w:t>
                    </w:r>
                  </w:ins>
                </w:p>
              </w:tc>
            </w:tr>
            <w:tr w:rsidR="00C0190C" w:rsidRPr="00A25D4D" w14:paraId="783156D8" w14:textId="77777777" w:rsidTr="00C0190C">
              <w:trPr>
                <w:tblHeader/>
                <w:tblCellSpacing w:w="0" w:type="dxa"/>
              </w:trPr>
              <w:tc>
                <w:tcPr>
                  <w:tcW w:w="360" w:type="dxa"/>
                  <w:hideMark/>
                </w:tcPr>
                <w:p w14:paraId="55E8AFC7" w14:textId="77777777" w:rsidR="00C0190C" w:rsidRPr="00A25D4D" w:rsidRDefault="00C0190C" w:rsidP="008F13CC">
                  <w:pPr>
                    <w:jc w:val="left"/>
                  </w:pPr>
                  <w:r w:rsidRPr="00A25D4D">
                    <w:t> </w:t>
                  </w:r>
                </w:p>
              </w:tc>
              <w:tc>
                <w:tcPr>
                  <w:tcW w:w="1500" w:type="dxa"/>
                  <w:hideMark/>
                </w:tcPr>
                <w:p w14:paraId="5AAC3816" w14:textId="77777777" w:rsidR="00C0190C" w:rsidRPr="00A25D4D" w:rsidRDefault="00C0190C" w:rsidP="008F13CC">
                  <w:pPr>
                    <w:jc w:val="left"/>
                  </w:pPr>
                  <w:r w:rsidRPr="00A25D4D">
                    <w:t>Subtype van:</w:t>
                  </w:r>
                </w:p>
              </w:tc>
              <w:tc>
                <w:tcPr>
                  <w:tcW w:w="0" w:type="auto"/>
                  <w:hideMark/>
                </w:tcPr>
                <w:p w14:paraId="1BF0992F" w14:textId="77777777" w:rsidR="00C0190C" w:rsidRPr="00A25D4D" w:rsidRDefault="00C0190C" w:rsidP="008F13CC">
                  <w:pPr>
                    <w:jc w:val="left"/>
                  </w:pPr>
                  <w:proofErr w:type="spellStart"/>
                  <w:r w:rsidRPr="00A25D4D">
                    <w:t>IMKLBasis</w:t>
                  </w:r>
                  <w:proofErr w:type="spellEnd"/>
                </w:p>
              </w:tc>
            </w:tr>
            <w:tr w:rsidR="00C0190C" w:rsidRPr="00A25D4D" w14:paraId="098917D5" w14:textId="77777777" w:rsidTr="00C0190C">
              <w:trPr>
                <w:tblHeader/>
                <w:tblCellSpacing w:w="0" w:type="dxa"/>
              </w:trPr>
              <w:tc>
                <w:tcPr>
                  <w:tcW w:w="360" w:type="dxa"/>
                  <w:hideMark/>
                </w:tcPr>
                <w:p w14:paraId="17DD9435" w14:textId="77777777" w:rsidR="00C0190C" w:rsidRPr="00A25D4D" w:rsidRDefault="00C0190C" w:rsidP="008F13CC">
                  <w:pPr>
                    <w:jc w:val="left"/>
                  </w:pPr>
                  <w:r w:rsidRPr="00A25D4D">
                    <w:t> </w:t>
                  </w:r>
                </w:p>
              </w:tc>
              <w:tc>
                <w:tcPr>
                  <w:tcW w:w="1500" w:type="dxa"/>
                  <w:hideMark/>
                </w:tcPr>
                <w:p w14:paraId="2A8B72EC" w14:textId="77777777" w:rsidR="00C0190C" w:rsidRPr="00A25D4D" w:rsidRDefault="00C0190C" w:rsidP="008F13CC">
                  <w:pPr>
                    <w:jc w:val="left"/>
                  </w:pPr>
                  <w:r w:rsidRPr="00A25D4D">
                    <w:t>Stereotypes:</w:t>
                  </w:r>
                </w:p>
              </w:tc>
              <w:tc>
                <w:tcPr>
                  <w:tcW w:w="0" w:type="auto"/>
                  <w:hideMark/>
                </w:tcPr>
                <w:p w14:paraId="42C48E04"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6B63FAD4" w14:textId="77777777" w:rsidR="00C0190C" w:rsidRPr="00A25D4D" w:rsidRDefault="00C0190C" w:rsidP="008F13CC">
            <w:pPr>
              <w:jc w:val="left"/>
            </w:pPr>
          </w:p>
        </w:tc>
      </w:tr>
      <w:tr w:rsidR="00C0190C" w:rsidRPr="00A25D4D" w14:paraId="7DA15A9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1C2C97A" w14:textId="77777777" w:rsidR="00C0190C" w:rsidRPr="00A25D4D" w:rsidRDefault="00C0190C" w:rsidP="008F13CC">
            <w:pPr>
              <w:jc w:val="left"/>
            </w:pPr>
            <w:r w:rsidRPr="00A25D4D">
              <w:rPr>
                <w:b/>
                <w:bCs/>
              </w:rPr>
              <w:t>Attribuut: geometrie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005A484B" w14:textId="77777777" w:rsidTr="00C0190C">
              <w:trPr>
                <w:tblHeader/>
                <w:tblCellSpacing w:w="0" w:type="dxa"/>
              </w:trPr>
              <w:tc>
                <w:tcPr>
                  <w:tcW w:w="360" w:type="dxa"/>
                  <w:hideMark/>
                </w:tcPr>
                <w:p w14:paraId="68B82775" w14:textId="77777777" w:rsidR="00C0190C" w:rsidRPr="00A25D4D" w:rsidRDefault="00C0190C" w:rsidP="008F13CC">
                  <w:pPr>
                    <w:jc w:val="left"/>
                  </w:pPr>
                  <w:r w:rsidRPr="00A25D4D">
                    <w:t> </w:t>
                  </w:r>
                </w:p>
              </w:tc>
              <w:tc>
                <w:tcPr>
                  <w:tcW w:w="1500" w:type="dxa"/>
                  <w:hideMark/>
                </w:tcPr>
                <w:p w14:paraId="7BCEA10C" w14:textId="77777777" w:rsidR="00C0190C" w:rsidRPr="00A25D4D" w:rsidRDefault="00C0190C" w:rsidP="008F13CC">
                  <w:pPr>
                    <w:jc w:val="left"/>
                  </w:pPr>
                  <w:r w:rsidRPr="00A25D4D">
                    <w:t>Type:</w:t>
                  </w:r>
                </w:p>
              </w:tc>
              <w:tc>
                <w:tcPr>
                  <w:tcW w:w="0" w:type="auto"/>
                  <w:hideMark/>
                </w:tcPr>
                <w:p w14:paraId="410538A1" w14:textId="77777777" w:rsidR="00C0190C" w:rsidRPr="00A25D4D" w:rsidRDefault="00C0190C" w:rsidP="008F13CC">
                  <w:pPr>
                    <w:jc w:val="left"/>
                  </w:pPr>
                  <w:proofErr w:type="spellStart"/>
                  <w:r w:rsidRPr="00A25D4D">
                    <w:t>GM_Surface</w:t>
                  </w:r>
                  <w:proofErr w:type="spellEnd"/>
                </w:p>
              </w:tc>
            </w:tr>
            <w:tr w:rsidR="00C0190C" w:rsidRPr="00A25D4D" w14:paraId="1FA87D01" w14:textId="77777777" w:rsidTr="00C0190C">
              <w:trPr>
                <w:tblHeader/>
                <w:tblCellSpacing w:w="0" w:type="dxa"/>
              </w:trPr>
              <w:tc>
                <w:tcPr>
                  <w:tcW w:w="360" w:type="dxa"/>
                  <w:hideMark/>
                </w:tcPr>
                <w:p w14:paraId="22940385" w14:textId="77777777" w:rsidR="00C0190C" w:rsidRPr="00A25D4D" w:rsidRDefault="00C0190C" w:rsidP="008F13CC">
                  <w:pPr>
                    <w:jc w:val="left"/>
                  </w:pPr>
                  <w:r w:rsidRPr="00A25D4D">
                    <w:t> </w:t>
                  </w:r>
                </w:p>
              </w:tc>
              <w:tc>
                <w:tcPr>
                  <w:tcW w:w="1500" w:type="dxa"/>
                  <w:hideMark/>
                </w:tcPr>
                <w:p w14:paraId="2357C77B" w14:textId="77777777" w:rsidR="00C0190C" w:rsidRPr="00A25D4D" w:rsidRDefault="00C0190C" w:rsidP="008F13CC">
                  <w:pPr>
                    <w:jc w:val="left"/>
                  </w:pPr>
                  <w:r w:rsidRPr="00A25D4D">
                    <w:t>Naam</w:t>
                  </w:r>
                </w:p>
              </w:tc>
              <w:tc>
                <w:tcPr>
                  <w:tcW w:w="0" w:type="auto"/>
                  <w:hideMark/>
                </w:tcPr>
                <w:p w14:paraId="798C8A74" w14:textId="77777777" w:rsidR="00C0190C" w:rsidRPr="00A25D4D" w:rsidRDefault="00C0190C" w:rsidP="008F13CC">
                  <w:pPr>
                    <w:jc w:val="left"/>
                  </w:pPr>
                </w:p>
              </w:tc>
            </w:tr>
            <w:tr w:rsidR="00C0190C" w:rsidRPr="00A25D4D" w14:paraId="36E1A095" w14:textId="77777777" w:rsidTr="00C0190C">
              <w:trPr>
                <w:tblHeader/>
                <w:tblCellSpacing w:w="0" w:type="dxa"/>
              </w:trPr>
              <w:tc>
                <w:tcPr>
                  <w:tcW w:w="360" w:type="dxa"/>
                  <w:hideMark/>
                </w:tcPr>
                <w:p w14:paraId="1DD04264" w14:textId="77777777" w:rsidR="00C0190C" w:rsidRPr="00A25D4D" w:rsidRDefault="00C0190C" w:rsidP="008F13CC">
                  <w:pPr>
                    <w:jc w:val="left"/>
                  </w:pPr>
                  <w:r w:rsidRPr="00A25D4D">
                    <w:t> </w:t>
                  </w:r>
                </w:p>
              </w:tc>
              <w:tc>
                <w:tcPr>
                  <w:tcW w:w="1500" w:type="dxa"/>
                  <w:hideMark/>
                </w:tcPr>
                <w:p w14:paraId="598FC48D" w14:textId="77777777" w:rsidR="00C0190C" w:rsidRPr="00A25D4D" w:rsidRDefault="00C0190C" w:rsidP="008F13CC">
                  <w:pPr>
                    <w:jc w:val="left"/>
                  </w:pPr>
                  <w:r w:rsidRPr="00A25D4D">
                    <w:t>Definitie:</w:t>
                  </w:r>
                </w:p>
              </w:tc>
              <w:tc>
                <w:tcPr>
                  <w:tcW w:w="0" w:type="auto"/>
                  <w:hideMark/>
                </w:tcPr>
                <w:p w14:paraId="7B744756" w14:textId="77777777" w:rsidR="00C0190C" w:rsidRPr="00A25D4D" w:rsidRDefault="00C0190C" w:rsidP="008F13CC">
                  <w:pPr>
                    <w:jc w:val="left"/>
                  </w:pPr>
                  <w:r w:rsidRPr="00A25D4D">
                    <w:t xml:space="preserve">De geometrie van het gebied (een polygoon) waarover informatie gevraagd wordt, niet zijnde het graafgebied. Een eventueel opgegeven informatiegebied moet een graafgebied volledig omvatten. </w:t>
                  </w:r>
                </w:p>
              </w:tc>
            </w:tr>
            <w:tr w:rsidR="00C0190C" w:rsidRPr="00A25D4D" w14:paraId="2F6094E9" w14:textId="77777777" w:rsidTr="00C0190C">
              <w:trPr>
                <w:tblHeader/>
                <w:tblCellSpacing w:w="0" w:type="dxa"/>
              </w:trPr>
              <w:tc>
                <w:tcPr>
                  <w:tcW w:w="360" w:type="dxa"/>
                  <w:hideMark/>
                </w:tcPr>
                <w:p w14:paraId="08DA552A" w14:textId="77777777" w:rsidR="00C0190C" w:rsidRPr="00A25D4D" w:rsidRDefault="00C0190C" w:rsidP="008F13CC">
                  <w:pPr>
                    <w:jc w:val="left"/>
                  </w:pPr>
                  <w:r w:rsidRPr="00A25D4D">
                    <w:t> </w:t>
                  </w:r>
                </w:p>
              </w:tc>
              <w:tc>
                <w:tcPr>
                  <w:tcW w:w="1500" w:type="dxa"/>
                  <w:hideMark/>
                </w:tcPr>
                <w:p w14:paraId="3B01E85A"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33B9218" w14:textId="77777777" w:rsidR="00C0190C" w:rsidRPr="00A25D4D" w:rsidRDefault="00C0190C" w:rsidP="008F13CC">
                  <w:pPr>
                    <w:jc w:val="left"/>
                  </w:pPr>
                  <w:r w:rsidRPr="00A25D4D">
                    <w:t>1</w:t>
                  </w:r>
                </w:p>
              </w:tc>
            </w:tr>
          </w:tbl>
          <w:p w14:paraId="273D8198" w14:textId="77777777" w:rsidR="00C0190C" w:rsidRPr="00A25D4D" w:rsidRDefault="00C0190C" w:rsidP="008F13CC">
            <w:pPr>
              <w:jc w:val="left"/>
            </w:pPr>
          </w:p>
        </w:tc>
      </w:tr>
      <w:tr w:rsidR="00C0190C" w:rsidRPr="00A25D4D" w14:paraId="3FFB0DD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21E344B" w14:textId="77777777" w:rsidR="00C0190C" w:rsidRPr="00A25D4D" w:rsidRDefault="00C0190C" w:rsidP="008F13CC">
            <w:pPr>
              <w:jc w:val="left"/>
            </w:pPr>
            <w:r w:rsidRPr="00A25D4D">
              <w:rPr>
                <w:b/>
                <w:bCs/>
              </w:rPr>
              <w:t xml:space="preserve">Attribuut: </w:t>
            </w:r>
            <w:proofErr w:type="spellStart"/>
            <w:r w:rsidRPr="00A25D4D">
              <w:rPr>
                <w:b/>
                <w:bCs/>
              </w:rPr>
              <w:t>geometrieVoorVisualisatie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7FFD5E6B" w14:textId="77777777" w:rsidTr="00C0190C">
              <w:trPr>
                <w:tblHeader/>
                <w:tblCellSpacing w:w="0" w:type="dxa"/>
              </w:trPr>
              <w:tc>
                <w:tcPr>
                  <w:tcW w:w="360" w:type="dxa"/>
                  <w:hideMark/>
                </w:tcPr>
                <w:p w14:paraId="4BC8F371" w14:textId="77777777" w:rsidR="00C0190C" w:rsidRPr="00A25D4D" w:rsidRDefault="00C0190C" w:rsidP="008F13CC">
                  <w:pPr>
                    <w:jc w:val="left"/>
                  </w:pPr>
                  <w:r w:rsidRPr="00A25D4D">
                    <w:lastRenderedPageBreak/>
                    <w:t> </w:t>
                  </w:r>
                </w:p>
              </w:tc>
              <w:tc>
                <w:tcPr>
                  <w:tcW w:w="1500" w:type="dxa"/>
                  <w:hideMark/>
                </w:tcPr>
                <w:p w14:paraId="773019DA" w14:textId="77777777" w:rsidR="00C0190C" w:rsidRPr="00A25D4D" w:rsidRDefault="00C0190C" w:rsidP="008F13CC">
                  <w:pPr>
                    <w:jc w:val="left"/>
                  </w:pPr>
                  <w:r w:rsidRPr="00A25D4D">
                    <w:t>Type:</w:t>
                  </w:r>
                </w:p>
              </w:tc>
              <w:tc>
                <w:tcPr>
                  <w:tcW w:w="0" w:type="auto"/>
                  <w:hideMark/>
                </w:tcPr>
                <w:p w14:paraId="0B5CBE4E" w14:textId="2843C96A" w:rsidR="00C0190C" w:rsidRPr="00A25D4D" w:rsidRDefault="00C0190C" w:rsidP="008F13CC">
                  <w:pPr>
                    <w:jc w:val="left"/>
                  </w:pPr>
                  <w:proofErr w:type="spellStart"/>
                  <w:r w:rsidRPr="00A25D4D">
                    <w:t>GM_</w:t>
                  </w:r>
                  <w:ins w:id="508" w:author="Paul Janssen" w:date="2020-06-10T16:15:00Z">
                    <w:r w:rsidR="00135FA7">
                      <w:t>Object</w:t>
                    </w:r>
                  </w:ins>
                  <w:proofErr w:type="spellEnd"/>
                </w:p>
              </w:tc>
            </w:tr>
            <w:tr w:rsidR="00C0190C" w:rsidRPr="00A25D4D" w14:paraId="22D7555B" w14:textId="77777777" w:rsidTr="00C0190C">
              <w:trPr>
                <w:tblHeader/>
                <w:tblCellSpacing w:w="0" w:type="dxa"/>
              </w:trPr>
              <w:tc>
                <w:tcPr>
                  <w:tcW w:w="360" w:type="dxa"/>
                  <w:hideMark/>
                </w:tcPr>
                <w:p w14:paraId="361C35E5" w14:textId="77777777" w:rsidR="00C0190C" w:rsidRPr="00A25D4D" w:rsidRDefault="00C0190C" w:rsidP="008F13CC">
                  <w:pPr>
                    <w:jc w:val="left"/>
                  </w:pPr>
                  <w:r w:rsidRPr="00A25D4D">
                    <w:t> </w:t>
                  </w:r>
                </w:p>
              </w:tc>
              <w:tc>
                <w:tcPr>
                  <w:tcW w:w="1500" w:type="dxa"/>
                  <w:hideMark/>
                </w:tcPr>
                <w:p w14:paraId="734C51F4" w14:textId="77777777" w:rsidR="00C0190C" w:rsidRPr="00A25D4D" w:rsidRDefault="00C0190C" w:rsidP="008F13CC">
                  <w:pPr>
                    <w:jc w:val="left"/>
                  </w:pPr>
                  <w:r w:rsidRPr="00A25D4D">
                    <w:t>Naam</w:t>
                  </w:r>
                </w:p>
              </w:tc>
              <w:tc>
                <w:tcPr>
                  <w:tcW w:w="0" w:type="auto"/>
                  <w:hideMark/>
                </w:tcPr>
                <w:p w14:paraId="51F0ED95" w14:textId="77777777" w:rsidR="00C0190C" w:rsidRPr="00A25D4D" w:rsidRDefault="00C0190C" w:rsidP="008F13CC">
                  <w:pPr>
                    <w:jc w:val="left"/>
                  </w:pPr>
                </w:p>
              </w:tc>
            </w:tr>
            <w:tr w:rsidR="00C0190C" w:rsidRPr="00A25D4D" w14:paraId="43448E04" w14:textId="77777777" w:rsidTr="00C0190C">
              <w:trPr>
                <w:tblHeader/>
                <w:tblCellSpacing w:w="0" w:type="dxa"/>
              </w:trPr>
              <w:tc>
                <w:tcPr>
                  <w:tcW w:w="360" w:type="dxa"/>
                  <w:hideMark/>
                </w:tcPr>
                <w:p w14:paraId="39F250F0" w14:textId="77777777" w:rsidR="00C0190C" w:rsidRPr="00A25D4D" w:rsidRDefault="00C0190C" w:rsidP="008F13CC">
                  <w:pPr>
                    <w:jc w:val="left"/>
                  </w:pPr>
                  <w:r w:rsidRPr="00A25D4D">
                    <w:t> </w:t>
                  </w:r>
                </w:p>
              </w:tc>
              <w:tc>
                <w:tcPr>
                  <w:tcW w:w="1500" w:type="dxa"/>
                  <w:hideMark/>
                </w:tcPr>
                <w:p w14:paraId="2017C89A" w14:textId="77777777" w:rsidR="00C0190C" w:rsidRPr="00A25D4D" w:rsidRDefault="00C0190C" w:rsidP="008F13CC">
                  <w:pPr>
                    <w:jc w:val="left"/>
                  </w:pPr>
                  <w:r w:rsidRPr="00A25D4D">
                    <w:t>Definitie:</w:t>
                  </w:r>
                </w:p>
              </w:tc>
              <w:tc>
                <w:tcPr>
                  <w:tcW w:w="0" w:type="auto"/>
                  <w:hideMark/>
                </w:tcPr>
                <w:p w14:paraId="28B46959" w14:textId="77777777" w:rsidR="005C5480" w:rsidRPr="005C5480" w:rsidRDefault="005C5480" w:rsidP="005C5480">
                  <w:pPr>
                    <w:autoSpaceDE w:val="0"/>
                    <w:autoSpaceDN w:val="0"/>
                    <w:adjustRightInd w:val="0"/>
                    <w:spacing w:after="80" w:line="240" w:lineRule="auto"/>
                    <w:jc w:val="left"/>
                    <w:rPr>
                      <w:ins w:id="509" w:author="Paul Janssen" w:date="2020-06-10T18:12:00Z"/>
                      <w:rFonts w:ascii="Calibri" w:hAnsi="Calibri" w:cs="Calibri"/>
                      <w:sz w:val="20"/>
                      <w:szCs w:val="20"/>
                    </w:rPr>
                  </w:pPr>
                  <w:ins w:id="510" w:author="Paul Janssen" w:date="2020-06-10T18:12:00Z">
                    <w:r w:rsidRPr="005C5480">
                      <w:rPr>
                        <w:rFonts w:ascii="Calibri" w:hAnsi="Calibri" w:cs="Calibri"/>
                        <w:sz w:val="20"/>
                        <w:szCs w:val="20"/>
                      </w:rPr>
                      <w:t>Geometrie die specifiek is gecreëerd voor de visualisatie van het gebied tussen de buitenring van de graafpolygoon en de buitenring van de informatiepolygoon.</w:t>
                    </w:r>
                  </w:ins>
                </w:p>
                <w:p w14:paraId="4B778560" w14:textId="60C60B82" w:rsidR="00C0190C" w:rsidRPr="00A25D4D" w:rsidRDefault="00C0190C" w:rsidP="008F13CC">
                  <w:pPr>
                    <w:jc w:val="left"/>
                  </w:pPr>
                  <w:del w:id="511" w:author="Paul Janssen" w:date="2020-06-10T18:12:00Z">
                    <w:r w:rsidRPr="00A25D4D" w:rsidDel="005C5480">
                      <w:delText xml:space="preserve">Geometrie die specifiek is gecreeerd voor de visualisatie van het gebied tussen de graafpolygoon en de informatiepolygoon. </w:delText>
                    </w:r>
                  </w:del>
                </w:p>
              </w:tc>
            </w:tr>
            <w:tr w:rsidR="00C0190C" w:rsidRPr="00A25D4D" w14:paraId="7533FF93" w14:textId="77777777" w:rsidTr="00C0190C">
              <w:trPr>
                <w:tblHeader/>
                <w:tblCellSpacing w:w="0" w:type="dxa"/>
              </w:trPr>
              <w:tc>
                <w:tcPr>
                  <w:tcW w:w="360" w:type="dxa"/>
                  <w:hideMark/>
                </w:tcPr>
                <w:p w14:paraId="3808F6A3" w14:textId="77777777" w:rsidR="00C0190C" w:rsidRPr="00A25D4D" w:rsidRDefault="00C0190C" w:rsidP="008F13CC">
                  <w:pPr>
                    <w:jc w:val="left"/>
                  </w:pPr>
                  <w:r w:rsidRPr="00A25D4D">
                    <w:t> </w:t>
                  </w:r>
                </w:p>
              </w:tc>
              <w:tc>
                <w:tcPr>
                  <w:tcW w:w="1500" w:type="dxa"/>
                  <w:hideMark/>
                </w:tcPr>
                <w:p w14:paraId="4AEA941F" w14:textId="77777777" w:rsidR="00C0190C" w:rsidRPr="00A25D4D" w:rsidRDefault="00C0190C" w:rsidP="008F13CC">
                  <w:pPr>
                    <w:jc w:val="left"/>
                  </w:pPr>
                  <w:r w:rsidRPr="00A25D4D">
                    <w:t>Omschrijving:</w:t>
                  </w:r>
                </w:p>
              </w:tc>
              <w:tc>
                <w:tcPr>
                  <w:tcW w:w="0" w:type="auto"/>
                  <w:hideMark/>
                </w:tcPr>
                <w:p w14:paraId="5D9027F6" w14:textId="77777777" w:rsidR="005C5480" w:rsidRPr="005C5480" w:rsidRDefault="005C5480" w:rsidP="005C5480">
                  <w:pPr>
                    <w:autoSpaceDE w:val="0"/>
                    <w:autoSpaceDN w:val="0"/>
                    <w:adjustRightInd w:val="0"/>
                    <w:spacing w:after="80" w:line="240" w:lineRule="auto"/>
                    <w:jc w:val="left"/>
                    <w:rPr>
                      <w:ins w:id="512" w:author="Paul Janssen" w:date="2020-06-10T18:13:00Z"/>
                      <w:rFonts w:ascii="Calibri" w:hAnsi="Calibri" w:cs="Calibri"/>
                      <w:sz w:val="20"/>
                      <w:szCs w:val="20"/>
                    </w:rPr>
                  </w:pPr>
                  <w:ins w:id="513" w:author="Paul Janssen" w:date="2020-06-10T18:13:00Z">
                    <w:r w:rsidRPr="005C5480">
                      <w:rPr>
                        <w:rFonts w:ascii="Calibri" w:hAnsi="Calibri" w:cs="Calibri"/>
                        <w:sz w:val="20"/>
                        <w:szCs w:val="20"/>
                      </w:rPr>
                      <w:t xml:space="preserve">De graafpolygoon mag niet buiten de informatiepolygoon vallen. Voor het apart visualiseren van het gebied dat in de </w:t>
                    </w:r>
                    <w:proofErr w:type="spellStart"/>
                    <w:r w:rsidRPr="005C5480">
                      <w:rPr>
                        <w:rFonts w:ascii="Calibri" w:hAnsi="Calibri" w:cs="Calibri"/>
                        <w:sz w:val="20"/>
                        <w:szCs w:val="20"/>
                      </w:rPr>
                      <w:t>informatiepolgoon</w:t>
                    </w:r>
                    <w:proofErr w:type="spellEnd"/>
                    <w:r w:rsidRPr="005C5480">
                      <w:rPr>
                        <w:rFonts w:ascii="Calibri" w:hAnsi="Calibri" w:cs="Calibri"/>
                        <w:sz w:val="20"/>
                        <w:szCs w:val="20"/>
                      </w:rPr>
                      <w:t xml:space="preserve"> zit maar niet in de graafpolygoon is deze geometrie gegenereerd. Het heeft als buitenring de contour van de informatiepolygoon en als binnenring de contour van de graafpolygoon.</w:t>
                    </w:r>
                  </w:ins>
                </w:p>
                <w:p w14:paraId="244138FD" w14:textId="6D9739C5" w:rsidR="00C0190C" w:rsidRPr="00A25D4D" w:rsidRDefault="00C0190C" w:rsidP="008F13CC">
                  <w:pPr>
                    <w:jc w:val="left"/>
                  </w:pPr>
                  <w:del w:id="514" w:author="Paul Janssen" w:date="2020-06-10T18:13:00Z">
                    <w:r w:rsidRPr="00A25D4D" w:rsidDel="005C5480">
                      <w:delText xml:space="preserve">De graafpolygoon bevindt zich in de orientatiepolygoon. Voor het apart visualiseren van het gebied dat in de informatiepolgoon zit maar niet in de graafpolygoon is deze geometrie gegenereerd. Het heeft als buitenring de contour van de informatiepolygoon en als binnenring de contour van de graafpolygoon. </w:delText>
                    </w:r>
                  </w:del>
                </w:p>
              </w:tc>
            </w:tr>
            <w:tr w:rsidR="00C0190C" w:rsidRPr="00A25D4D" w14:paraId="3F59B77D" w14:textId="77777777" w:rsidTr="00C0190C">
              <w:trPr>
                <w:tblHeader/>
                <w:tblCellSpacing w:w="0" w:type="dxa"/>
              </w:trPr>
              <w:tc>
                <w:tcPr>
                  <w:tcW w:w="360" w:type="dxa"/>
                  <w:hideMark/>
                </w:tcPr>
                <w:p w14:paraId="66E0970C" w14:textId="77777777" w:rsidR="00C0190C" w:rsidRPr="00A25D4D" w:rsidRDefault="00C0190C" w:rsidP="008F13CC">
                  <w:pPr>
                    <w:jc w:val="left"/>
                  </w:pPr>
                  <w:r w:rsidRPr="00A25D4D">
                    <w:t> </w:t>
                  </w:r>
                </w:p>
              </w:tc>
              <w:tc>
                <w:tcPr>
                  <w:tcW w:w="1500" w:type="dxa"/>
                  <w:hideMark/>
                </w:tcPr>
                <w:p w14:paraId="510F8FE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D0FB9DA" w14:textId="491E73C9" w:rsidR="00C0190C" w:rsidRPr="00A25D4D" w:rsidRDefault="00C0190C" w:rsidP="008F13CC">
                  <w:pPr>
                    <w:jc w:val="left"/>
                  </w:pPr>
                  <w:del w:id="515" w:author="Paul Janssen" w:date="2020-06-10T16:15:00Z">
                    <w:r w:rsidRPr="00A25D4D" w:rsidDel="007252B2">
                      <w:delText>1</w:delText>
                    </w:r>
                  </w:del>
                  <w:ins w:id="516" w:author="Paul Janssen" w:date="2020-06-10T16:15:00Z">
                    <w:r w:rsidR="007252B2">
                      <w:t>0..1</w:t>
                    </w:r>
                  </w:ins>
                </w:p>
              </w:tc>
            </w:tr>
            <w:tr w:rsidR="00C0190C" w:rsidRPr="00A25D4D" w14:paraId="2EB5145F" w14:textId="77777777" w:rsidTr="00C0190C">
              <w:trPr>
                <w:tblHeader/>
                <w:tblCellSpacing w:w="0" w:type="dxa"/>
              </w:trPr>
              <w:tc>
                <w:tcPr>
                  <w:tcW w:w="360" w:type="dxa"/>
                  <w:hideMark/>
                </w:tcPr>
                <w:p w14:paraId="6FE10156" w14:textId="77777777" w:rsidR="00C0190C" w:rsidRPr="00A25D4D" w:rsidRDefault="00C0190C" w:rsidP="008F13CC">
                  <w:pPr>
                    <w:jc w:val="left"/>
                  </w:pPr>
                  <w:r w:rsidRPr="00A25D4D">
                    <w:t> </w:t>
                  </w:r>
                </w:p>
              </w:tc>
              <w:tc>
                <w:tcPr>
                  <w:tcW w:w="1500" w:type="dxa"/>
                  <w:hideMark/>
                </w:tcPr>
                <w:p w14:paraId="25FD32A9" w14:textId="77777777" w:rsidR="00C0190C" w:rsidRPr="00A25D4D" w:rsidRDefault="00C0190C" w:rsidP="008F13CC">
                  <w:pPr>
                    <w:jc w:val="left"/>
                  </w:pPr>
                  <w:r w:rsidRPr="00A25D4D">
                    <w:t>Herkomst:</w:t>
                  </w:r>
                </w:p>
              </w:tc>
              <w:tc>
                <w:tcPr>
                  <w:tcW w:w="0" w:type="auto"/>
                  <w:hideMark/>
                </w:tcPr>
                <w:p w14:paraId="7D8D3EF4" w14:textId="77777777" w:rsidR="00C0190C" w:rsidRPr="00A25D4D" w:rsidRDefault="00C0190C" w:rsidP="008F13CC">
                  <w:pPr>
                    <w:jc w:val="left"/>
                  </w:pPr>
                  <w:r w:rsidRPr="00A25D4D">
                    <w:t>IMKL</w:t>
                  </w:r>
                </w:p>
              </w:tc>
            </w:tr>
          </w:tbl>
          <w:p w14:paraId="73DB528E" w14:textId="77777777" w:rsidR="00C0190C" w:rsidRPr="00A25D4D" w:rsidRDefault="00C0190C" w:rsidP="008F13CC">
            <w:pPr>
              <w:jc w:val="left"/>
            </w:pPr>
          </w:p>
        </w:tc>
      </w:tr>
      <w:tr w:rsidR="007252B2" w:rsidRPr="00A25D4D" w14:paraId="463F3C69" w14:textId="77777777" w:rsidTr="00C0190C">
        <w:trPr>
          <w:tblCellSpacing w:w="0" w:type="dxa"/>
          <w:ins w:id="517" w:author="Paul Janssen" w:date="2020-06-10T16:16:00Z"/>
        </w:trPr>
        <w:tc>
          <w:tcPr>
            <w:tcW w:w="0" w:type="auto"/>
            <w:tcBorders>
              <w:top w:val="outset" w:sz="6" w:space="0" w:color="auto"/>
              <w:left w:val="outset" w:sz="6" w:space="0" w:color="auto"/>
              <w:bottom w:val="outset" w:sz="6" w:space="0" w:color="auto"/>
              <w:right w:val="outset" w:sz="6" w:space="0" w:color="auto"/>
            </w:tcBorders>
          </w:tcPr>
          <w:p w14:paraId="550D55B7" w14:textId="1740F3BD" w:rsidR="007252B2" w:rsidRPr="00A25D4D" w:rsidRDefault="007252B2" w:rsidP="007252B2">
            <w:pPr>
              <w:jc w:val="left"/>
              <w:rPr>
                <w:ins w:id="518" w:author="Paul Janssen" w:date="2020-06-10T16:16:00Z"/>
              </w:rPr>
            </w:pPr>
            <w:proofErr w:type="spellStart"/>
            <w:ins w:id="519" w:author="Paul Janssen" w:date="2020-06-10T16:16:00Z">
              <w:r w:rsidRPr="00A25D4D">
                <w:rPr>
                  <w:b/>
                  <w:bCs/>
                </w:rPr>
                <w:lastRenderedPageBreak/>
                <w:t>Constraint</w:t>
              </w:r>
              <w:proofErr w:type="spellEnd"/>
              <w:r w:rsidRPr="00A25D4D">
                <w:rPr>
                  <w:b/>
                  <w:bCs/>
                </w:rPr>
                <w:t xml:space="preserve">: </w:t>
              </w:r>
            </w:ins>
            <w:proofErr w:type="spellStart"/>
            <w:ins w:id="520" w:author="Paul Janssen" w:date="2020-06-10T16:17:00Z">
              <w:r w:rsidRPr="007252B2">
                <w:rPr>
                  <w:b/>
                  <w:bCs/>
                </w:rPr>
                <w:t>GeometrieVlakOfMultivlak</w:t>
              </w:r>
            </w:ins>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7252B2" w:rsidRPr="00A25D4D" w14:paraId="69B69CB3" w14:textId="77777777" w:rsidTr="004C0A21">
              <w:trPr>
                <w:tblHeader/>
                <w:tblCellSpacing w:w="0" w:type="dxa"/>
                <w:ins w:id="521" w:author="Paul Janssen" w:date="2020-06-10T16:16:00Z"/>
              </w:trPr>
              <w:tc>
                <w:tcPr>
                  <w:tcW w:w="360" w:type="dxa"/>
                  <w:hideMark/>
                </w:tcPr>
                <w:p w14:paraId="7B9E3DB8" w14:textId="77777777" w:rsidR="007252B2" w:rsidRPr="00A25D4D" w:rsidRDefault="007252B2" w:rsidP="007252B2">
                  <w:pPr>
                    <w:jc w:val="left"/>
                    <w:rPr>
                      <w:ins w:id="522" w:author="Paul Janssen" w:date="2020-06-10T16:16:00Z"/>
                    </w:rPr>
                  </w:pPr>
                  <w:ins w:id="523" w:author="Paul Janssen" w:date="2020-06-10T16:16:00Z">
                    <w:r w:rsidRPr="00A25D4D">
                      <w:t> </w:t>
                    </w:r>
                  </w:ins>
                </w:p>
              </w:tc>
              <w:tc>
                <w:tcPr>
                  <w:tcW w:w="1500" w:type="dxa"/>
                  <w:hideMark/>
                </w:tcPr>
                <w:p w14:paraId="00B2BFCC" w14:textId="77777777" w:rsidR="007252B2" w:rsidRPr="00A25D4D" w:rsidRDefault="007252B2" w:rsidP="007252B2">
                  <w:pPr>
                    <w:jc w:val="left"/>
                    <w:rPr>
                      <w:ins w:id="524" w:author="Paul Janssen" w:date="2020-06-10T16:16:00Z"/>
                    </w:rPr>
                  </w:pPr>
                  <w:ins w:id="525" w:author="Paul Janssen" w:date="2020-06-10T16:16:00Z">
                    <w:r w:rsidRPr="00A25D4D">
                      <w:t>Natuurlijke taal:</w:t>
                    </w:r>
                  </w:ins>
                </w:p>
              </w:tc>
              <w:tc>
                <w:tcPr>
                  <w:tcW w:w="0" w:type="auto"/>
                  <w:hideMark/>
                </w:tcPr>
                <w:p w14:paraId="6474A3A3" w14:textId="5BDAB0D4" w:rsidR="007252B2" w:rsidRPr="00A25D4D" w:rsidRDefault="007252B2" w:rsidP="007252B2">
                  <w:pPr>
                    <w:jc w:val="left"/>
                    <w:rPr>
                      <w:ins w:id="526" w:author="Paul Janssen" w:date="2020-06-10T16:16:00Z"/>
                    </w:rPr>
                  </w:pPr>
                  <w:ins w:id="527" w:author="Paul Janssen" w:date="2020-06-10T16:18:00Z">
                    <w:r>
                      <w:t xml:space="preserve">Geometrie is vlak of </w:t>
                    </w:r>
                    <w:proofErr w:type="spellStart"/>
                    <w:r>
                      <w:t>multivlak</w:t>
                    </w:r>
                  </w:ins>
                  <w:proofErr w:type="spellEnd"/>
                </w:p>
              </w:tc>
            </w:tr>
            <w:tr w:rsidR="007252B2" w:rsidRPr="00A25D4D" w14:paraId="035CDF13" w14:textId="77777777" w:rsidTr="004C0A21">
              <w:trPr>
                <w:tblHeader/>
                <w:tblCellSpacing w:w="0" w:type="dxa"/>
                <w:ins w:id="528" w:author="Paul Janssen" w:date="2020-06-10T16:16:00Z"/>
              </w:trPr>
              <w:tc>
                <w:tcPr>
                  <w:tcW w:w="360" w:type="dxa"/>
                  <w:hideMark/>
                </w:tcPr>
                <w:p w14:paraId="1DA66754" w14:textId="77777777" w:rsidR="007252B2" w:rsidRPr="00A25D4D" w:rsidRDefault="007252B2" w:rsidP="007252B2">
                  <w:pPr>
                    <w:jc w:val="left"/>
                    <w:rPr>
                      <w:ins w:id="529" w:author="Paul Janssen" w:date="2020-06-10T16:16:00Z"/>
                    </w:rPr>
                  </w:pPr>
                  <w:ins w:id="530" w:author="Paul Janssen" w:date="2020-06-10T16:16:00Z">
                    <w:r w:rsidRPr="00A25D4D">
                      <w:t> </w:t>
                    </w:r>
                  </w:ins>
                </w:p>
              </w:tc>
              <w:tc>
                <w:tcPr>
                  <w:tcW w:w="1500" w:type="dxa"/>
                  <w:hideMark/>
                </w:tcPr>
                <w:p w14:paraId="13D6D55D" w14:textId="77777777" w:rsidR="007252B2" w:rsidRPr="00A25D4D" w:rsidRDefault="007252B2" w:rsidP="007252B2">
                  <w:pPr>
                    <w:jc w:val="left"/>
                    <w:rPr>
                      <w:ins w:id="531" w:author="Paul Janssen" w:date="2020-06-10T16:16:00Z"/>
                    </w:rPr>
                  </w:pPr>
                  <w:ins w:id="532" w:author="Paul Janssen" w:date="2020-06-10T16:16:00Z">
                    <w:r w:rsidRPr="00A25D4D">
                      <w:t>OCL:</w:t>
                    </w:r>
                  </w:ins>
                </w:p>
              </w:tc>
              <w:tc>
                <w:tcPr>
                  <w:tcW w:w="0" w:type="auto"/>
                  <w:hideMark/>
                </w:tcPr>
                <w:p w14:paraId="3DD0A057" w14:textId="77777777" w:rsidR="007252B2" w:rsidRPr="007252B2" w:rsidRDefault="007252B2" w:rsidP="007252B2">
                  <w:pPr>
                    <w:autoSpaceDE w:val="0"/>
                    <w:autoSpaceDN w:val="0"/>
                    <w:adjustRightInd w:val="0"/>
                    <w:spacing w:after="80" w:line="240" w:lineRule="auto"/>
                    <w:jc w:val="left"/>
                    <w:rPr>
                      <w:ins w:id="533" w:author="Paul Janssen" w:date="2020-06-10T16:18:00Z"/>
                      <w:rFonts w:ascii="Calibri" w:hAnsi="Calibri" w:cs="Calibri"/>
                      <w:sz w:val="20"/>
                      <w:szCs w:val="20"/>
                    </w:rPr>
                  </w:pPr>
                  <w:proofErr w:type="spellStart"/>
                  <w:ins w:id="534" w:author="Paul Janssen" w:date="2020-06-10T16:18:00Z">
                    <w:r w:rsidRPr="007252B2">
                      <w:rPr>
                        <w:rFonts w:ascii="Calibri" w:hAnsi="Calibri" w:cs="Calibri"/>
                        <w:sz w:val="20"/>
                        <w:szCs w:val="20"/>
                      </w:rPr>
                      <w:t>Inv</w:t>
                    </w:r>
                    <w:proofErr w:type="spellEnd"/>
                    <w:r w:rsidRPr="007252B2">
                      <w:rPr>
                        <w:rFonts w:ascii="Calibri" w:hAnsi="Calibri" w:cs="Calibri"/>
                        <w:sz w:val="20"/>
                        <w:szCs w:val="20"/>
                      </w:rPr>
                      <w:t xml:space="preserve"> </w:t>
                    </w:r>
                    <w:proofErr w:type="spellStart"/>
                    <w:r w:rsidRPr="007252B2">
                      <w:rPr>
                        <w:rFonts w:ascii="Calibri" w:hAnsi="Calibri" w:cs="Calibri"/>
                        <w:sz w:val="20"/>
                        <w:szCs w:val="20"/>
                      </w:rPr>
                      <w:t>GeometrieVlakOfMultivlak</w:t>
                    </w:r>
                    <w:proofErr w:type="spellEnd"/>
                    <w:r w:rsidRPr="007252B2">
                      <w:rPr>
                        <w:rFonts w:ascii="Calibri" w:hAnsi="Calibri" w:cs="Calibri"/>
                        <w:sz w:val="20"/>
                        <w:szCs w:val="20"/>
                      </w:rPr>
                      <w:t>:</w:t>
                    </w:r>
                  </w:ins>
                </w:p>
                <w:p w14:paraId="33C40E14" w14:textId="07A40087" w:rsidR="007252B2" w:rsidRPr="00A25D4D" w:rsidRDefault="007252B2" w:rsidP="007252B2">
                  <w:pPr>
                    <w:jc w:val="left"/>
                    <w:rPr>
                      <w:ins w:id="535" w:author="Paul Janssen" w:date="2020-06-10T16:16:00Z"/>
                    </w:rPr>
                  </w:pPr>
                  <w:proofErr w:type="spellStart"/>
                  <w:ins w:id="536" w:author="Paul Janssen" w:date="2020-06-10T16:18:00Z">
                    <w:r w:rsidRPr="007252B2">
                      <w:rPr>
                        <w:rFonts w:ascii="Calibri" w:hAnsi="Calibri" w:cs="Calibri"/>
                        <w:sz w:val="20"/>
                        <w:szCs w:val="20"/>
                      </w:rPr>
                      <w:t>self.geometrieVoorVisualiatie.oclIsKindOf</w:t>
                    </w:r>
                    <w:proofErr w:type="spellEnd"/>
                    <w:r w:rsidRPr="007252B2">
                      <w:rPr>
                        <w:rFonts w:ascii="Calibri" w:hAnsi="Calibri" w:cs="Calibri"/>
                        <w:sz w:val="20"/>
                        <w:szCs w:val="20"/>
                      </w:rPr>
                      <w:t>(</w:t>
                    </w:r>
                    <w:proofErr w:type="spellStart"/>
                    <w:r w:rsidRPr="007252B2">
                      <w:rPr>
                        <w:rFonts w:ascii="Calibri" w:hAnsi="Calibri" w:cs="Calibri"/>
                        <w:sz w:val="20"/>
                        <w:szCs w:val="20"/>
                      </w:rPr>
                      <w:t>GM_Surface</w:t>
                    </w:r>
                    <w:proofErr w:type="spellEnd"/>
                    <w:r w:rsidRPr="007252B2">
                      <w:rPr>
                        <w:rFonts w:ascii="Calibri" w:hAnsi="Calibri" w:cs="Calibri"/>
                        <w:sz w:val="20"/>
                        <w:szCs w:val="20"/>
                      </w:rPr>
                      <w:t xml:space="preserve">) or </w:t>
                    </w:r>
                    <w:proofErr w:type="spellStart"/>
                    <w:r w:rsidRPr="007252B2">
                      <w:rPr>
                        <w:rFonts w:ascii="Calibri" w:hAnsi="Calibri" w:cs="Calibri"/>
                        <w:sz w:val="20"/>
                        <w:szCs w:val="20"/>
                      </w:rPr>
                      <w:t>self.geometrieVoorVisualiatie.oclIsKindOf</w:t>
                    </w:r>
                    <w:proofErr w:type="spellEnd"/>
                    <w:r w:rsidRPr="007252B2">
                      <w:rPr>
                        <w:rFonts w:ascii="Calibri" w:hAnsi="Calibri" w:cs="Calibri"/>
                        <w:sz w:val="20"/>
                        <w:szCs w:val="20"/>
                      </w:rPr>
                      <w:t>(</w:t>
                    </w:r>
                    <w:proofErr w:type="spellStart"/>
                    <w:r w:rsidRPr="007252B2">
                      <w:rPr>
                        <w:rFonts w:ascii="Calibri" w:hAnsi="Calibri" w:cs="Calibri"/>
                        <w:sz w:val="20"/>
                        <w:szCs w:val="20"/>
                      </w:rPr>
                      <w:t>GM_MultiSurface</w:t>
                    </w:r>
                    <w:proofErr w:type="spellEnd"/>
                    <w:r w:rsidRPr="007252B2">
                      <w:rPr>
                        <w:rFonts w:ascii="Calibri" w:hAnsi="Calibri" w:cs="Calibri"/>
                        <w:sz w:val="20"/>
                        <w:szCs w:val="20"/>
                      </w:rPr>
                      <w:t>)</w:t>
                    </w:r>
                  </w:ins>
                </w:p>
              </w:tc>
            </w:tr>
          </w:tbl>
          <w:p w14:paraId="40884155" w14:textId="77777777" w:rsidR="007252B2" w:rsidRPr="00A25D4D" w:rsidRDefault="007252B2" w:rsidP="008F13CC">
            <w:pPr>
              <w:jc w:val="left"/>
              <w:rPr>
                <w:ins w:id="537" w:author="Paul Janssen" w:date="2020-06-10T16:16:00Z"/>
                <w:b/>
                <w:bCs/>
              </w:rPr>
            </w:pPr>
          </w:p>
        </w:tc>
      </w:tr>
    </w:tbl>
    <w:p w14:paraId="1D4DEB10" w14:textId="77777777" w:rsidR="00C0190C" w:rsidRPr="00A25D4D" w:rsidRDefault="00C0190C" w:rsidP="008F13CC">
      <w:pPr>
        <w:pStyle w:val="Kop5"/>
        <w:jc w:val="left"/>
        <w:rPr>
          <w:sz w:val="16"/>
          <w:szCs w:val="16"/>
        </w:rPr>
      </w:pPr>
      <w:proofErr w:type="spellStart"/>
      <w:r w:rsidRPr="00A25D4D">
        <w:rPr>
          <w:sz w:val="16"/>
          <w:szCs w:val="16"/>
        </w:rPr>
        <w:t>Kabelbed</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C0190C" w:rsidRPr="00A25D4D" w14:paraId="0B389D95"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13F7A03" w14:textId="77777777" w:rsidR="00C0190C" w:rsidRPr="00A25D4D" w:rsidRDefault="00C0190C" w:rsidP="008F13CC">
            <w:pPr>
              <w:jc w:val="left"/>
            </w:pPr>
            <w:proofErr w:type="spellStart"/>
            <w:r w:rsidRPr="00A25D4D">
              <w:rPr>
                <w:b/>
                <w:bCs/>
              </w:rPr>
              <w:t>Kabelbed</w:t>
            </w:r>
            <w:proofErr w:type="spellEnd"/>
          </w:p>
        </w:tc>
      </w:tr>
      <w:tr w:rsidR="00C0190C" w:rsidRPr="00A25D4D" w14:paraId="613F700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3EF0AC83" w14:textId="77777777" w:rsidTr="00C0190C">
              <w:trPr>
                <w:tblHeader/>
                <w:tblCellSpacing w:w="0" w:type="dxa"/>
              </w:trPr>
              <w:tc>
                <w:tcPr>
                  <w:tcW w:w="360" w:type="dxa"/>
                  <w:hideMark/>
                </w:tcPr>
                <w:p w14:paraId="16022477" w14:textId="77777777" w:rsidR="00C0190C" w:rsidRPr="00A25D4D" w:rsidRDefault="00C0190C" w:rsidP="008F13CC">
                  <w:pPr>
                    <w:jc w:val="left"/>
                  </w:pPr>
                  <w:r w:rsidRPr="00A25D4D">
                    <w:t> </w:t>
                  </w:r>
                </w:p>
              </w:tc>
              <w:tc>
                <w:tcPr>
                  <w:tcW w:w="1500" w:type="dxa"/>
                  <w:hideMark/>
                </w:tcPr>
                <w:p w14:paraId="6B3D99B5" w14:textId="77777777" w:rsidR="00C0190C" w:rsidRPr="00A25D4D" w:rsidRDefault="00C0190C" w:rsidP="008F13CC">
                  <w:pPr>
                    <w:jc w:val="left"/>
                  </w:pPr>
                  <w:r w:rsidRPr="00A25D4D">
                    <w:t>Naam</w:t>
                  </w:r>
                </w:p>
              </w:tc>
              <w:tc>
                <w:tcPr>
                  <w:tcW w:w="0" w:type="auto"/>
                  <w:hideMark/>
                </w:tcPr>
                <w:p w14:paraId="353EA29A" w14:textId="77777777" w:rsidR="00C0190C" w:rsidRPr="00A25D4D" w:rsidRDefault="00C0190C" w:rsidP="008F13CC">
                  <w:pPr>
                    <w:jc w:val="left"/>
                  </w:pPr>
                </w:p>
              </w:tc>
            </w:tr>
            <w:tr w:rsidR="00C0190C" w:rsidRPr="00A25D4D" w14:paraId="2C370E7C" w14:textId="77777777" w:rsidTr="00C0190C">
              <w:trPr>
                <w:tblHeader/>
                <w:tblCellSpacing w:w="0" w:type="dxa"/>
              </w:trPr>
              <w:tc>
                <w:tcPr>
                  <w:tcW w:w="360" w:type="dxa"/>
                  <w:hideMark/>
                </w:tcPr>
                <w:p w14:paraId="3216EAC4" w14:textId="77777777" w:rsidR="00C0190C" w:rsidRPr="00A25D4D" w:rsidRDefault="00C0190C" w:rsidP="008F13CC">
                  <w:pPr>
                    <w:jc w:val="left"/>
                  </w:pPr>
                  <w:r w:rsidRPr="00A25D4D">
                    <w:t> </w:t>
                  </w:r>
                </w:p>
              </w:tc>
              <w:tc>
                <w:tcPr>
                  <w:tcW w:w="1500" w:type="dxa"/>
                  <w:hideMark/>
                </w:tcPr>
                <w:p w14:paraId="34393E7D" w14:textId="77777777" w:rsidR="00C0190C" w:rsidRPr="00A25D4D" w:rsidRDefault="00C0190C" w:rsidP="008F13CC">
                  <w:pPr>
                    <w:jc w:val="left"/>
                  </w:pPr>
                  <w:r w:rsidRPr="00A25D4D">
                    <w:t>Definitie:</w:t>
                  </w:r>
                </w:p>
              </w:tc>
              <w:tc>
                <w:tcPr>
                  <w:tcW w:w="0" w:type="auto"/>
                  <w:hideMark/>
                </w:tcPr>
                <w:p w14:paraId="131F20B9" w14:textId="77777777" w:rsidR="00C0190C" w:rsidRPr="00A25D4D" w:rsidRDefault="00C0190C" w:rsidP="008F13CC">
                  <w:pPr>
                    <w:jc w:val="left"/>
                  </w:pPr>
                  <w:proofErr w:type="spellStart"/>
                  <w:r w:rsidRPr="00A25D4D">
                    <w:t>Kabelbed</w:t>
                  </w:r>
                  <w:proofErr w:type="spellEnd"/>
                  <w:r w:rsidRPr="00A25D4D">
                    <w:t xml:space="preserve"> of Geul: Ruimtebeslag dat door een gemeenschappelijk tracé van één of meer kabels, buizen, HDPE- en/of mantelbuizen – die toebehoren aan één netbeheerder - wordt gevormd. </w:t>
                  </w:r>
                </w:p>
              </w:tc>
            </w:tr>
            <w:tr w:rsidR="00C0190C" w:rsidRPr="00A25D4D" w14:paraId="53D4436D" w14:textId="77777777" w:rsidTr="00C0190C">
              <w:trPr>
                <w:tblHeader/>
                <w:tblCellSpacing w:w="0" w:type="dxa"/>
              </w:trPr>
              <w:tc>
                <w:tcPr>
                  <w:tcW w:w="360" w:type="dxa"/>
                  <w:hideMark/>
                </w:tcPr>
                <w:p w14:paraId="57336424" w14:textId="77777777" w:rsidR="00C0190C" w:rsidRPr="00A25D4D" w:rsidRDefault="00C0190C" w:rsidP="008F13CC">
                  <w:pPr>
                    <w:jc w:val="left"/>
                  </w:pPr>
                  <w:r w:rsidRPr="00A25D4D">
                    <w:t> </w:t>
                  </w:r>
                </w:p>
              </w:tc>
              <w:tc>
                <w:tcPr>
                  <w:tcW w:w="1500" w:type="dxa"/>
                  <w:hideMark/>
                </w:tcPr>
                <w:p w14:paraId="6995A2A6" w14:textId="77777777" w:rsidR="00C0190C" w:rsidRPr="00A25D4D" w:rsidRDefault="00C0190C" w:rsidP="008F13CC">
                  <w:pPr>
                    <w:jc w:val="left"/>
                  </w:pPr>
                  <w:r w:rsidRPr="00A25D4D">
                    <w:t>Subtype van:</w:t>
                  </w:r>
                </w:p>
              </w:tc>
              <w:tc>
                <w:tcPr>
                  <w:tcW w:w="0" w:type="auto"/>
                  <w:hideMark/>
                </w:tcPr>
                <w:p w14:paraId="2C8DB7E3" w14:textId="77777777" w:rsidR="00C0190C" w:rsidRPr="00A25D4D" w:rsidRDefault="00C0190C" w:rsidP="008F13CC">
                  <w:pPr>
                    <w:jc w:val="left"/>
                  </w:pPr>
                  <w:proofErr w:type="spellStart"/>
                  <w:r w:rsidRPr="00A25D4D">
                    <w:t>Duct</w:t>
                  </w:r>
                  <w:proofErr w:type="spellEnd"/>
                </w:p>
              </w:tc>
            </w:tr>
            <w:tr w:rsidR="00C0190C" w:rsidRPr="00A25D4D" w14:paraId="11E9F1A2" w14:textId="77777777" w:rsidTr="00C0190C">
              <w:trPr>
                <w:tblHeader/>
                <w:tblCellSpacing w:w="0" w:type="dxa"/>
              </w:trPr>
              <w:tc>
                <w:tcPr>
                  <w:tcW w:w="360" w:type="dxa"/>
                  <w:hideMark/>
                </w:tcPr>
                <w:p w14:paraId="112B7CC6" w14:textId="77777777" w:rsidR="00C0190C" w:rsidRPr="00A25D4D" w:rsidRDefault="00C0190C" w:rsidP="008F13CC">
                  <w:pPr>
                    <w:jc w:val="left"/>
                  </w:pPr>
                  <w:r w:rsidRPr="00A25D4D">
                    <w:t> </w:t>
                  </w:r>
                </w:p>
              </w:tc>
              <w:tc>
                <w:tcPr>
                  <w:tcW w:w="1500" w:type="dxa"/>
                  <w:hideMark/>
                </w:tcPr>
                <w:p w14:paraId="4C5E790B" w14:textId="77777777" w:rsidR="00C0190C" w:rsidRPr="00A25D4D" w:rsidRDefault="00C0190C" w:rsidP="008F13CC">
                  <w:pPr>
                    <w:jc w:val="left"/>
                  </w:pPr>
                  <w:r w:rsidRPr="00A25D4D">
                    <w:t>Omschrijving:</w:t>
                  </w:r>
                </w:p>
              </w:tc>
              <w:tc>
                <w:tcPr>
                  <w:tcW w:w="0" w:type="auto"/>
                  <w:hideMark/>
                </w:tcPr>
                <w:p w14:paraId="5F566EEA" w14:textId="77777777" w:rsidR="00C0190C" w:rsidRPr="00A25D4D" w:rsidRDefault="00C0190C" w:rsidP="008F13CC">
                  <w:pPr>
                    <w:jc w:val="left"/>
                  </w:pPr>
                  <w:r w:rsidRPr="00A25D4D">
                    <w:t xml:space="preserve">Synoniem voor </w:t>
                  </w:r>
                  <w:proofErr w:type="spellStart"/>
                  <w:r w:rsidRPr="00A25D4D">
                    <w:t>kabelbed</w:t>
                  </w:r>
                  <w:proofErr w:type="spellEnd"/>
                  <w:r w:rsidRPr="00A25D4D">
                    <w:t xml:space="preserve"> is geul. Losse kabels of buizen die bij elkaar in een </w:t>
                  </w:r>
                  <w:proofErr w:type="spellStart"/>
                  <w:r w:rsidRPr="00A25D4D">
                    <w:t>kabelbed</w:t>
                  </w:r>
                  <w:proofErr w:type="spellEnd"/>
                  <w:r w:rsidRPr="00A25D4D">
                    <w:t xml:space="preserve"> liggen. Informatie is opgenomen op het niveau van de set van kabels of buizen. Indien er meerdere kabels in een </w:t>
                  </w:r>
                  <w:proofErr w:type="spellStart"/>
                  <w:r w:rsidRPr="00A25D4D">
                    <w:t>kabelbed</w:t>
                  </w:r>
                  <w:proofErr w:type="spellEnd"/>
                  <w:r w:rsidRPr="00A25D4D">
                    <w:t xml:space="preserve"> liggen wordt het aantal kabels verplicht opgenomen. Optioneel kan er als extrageometrie een vlak worden toegevoegd maar alleen als er grote breedtes zijn. De netbeheerder bepaalt zelf wanneer dat functioneel is. </w:t>
                  </w:r>
                </w:p>
              </w:tc>
            </w:tr>
            <w:tr w:rsidR="00C0190C" w:rsidRPr="00A25D4D" w14:paraId="0618A184" w14:textId="77777777" w:rsidTr="00C0190C">
              <w:trPr>
                <w:tblHeader/>
                <w:tblCellSpacing w:w="0" w:type="dxa"/>
              </w:trPr>
              <w:tc>
                <w:tcPr>
                  <w:tcW w:w="360" w:type="dxa"/>
                  <w:hideMark/>
                </w:tcPr>
                <w:p w14:paraId="56E79989" w14:textId="77777777" w:rsidR="00C0190C" w:rsidRPr="00A25D4D" w:rsidRDefault="00C0190C" w:rsidP="008F13CC">
                  <w:pPr>
                    <w:jc w:val="left"/>
                  </w:pPr>
                  <w:r w:rsidRPr="00A25D4D">
                    <w:t> </w:t>
                  </w:r>
                </w:p>
              </w:tc>
              <w:tc>
                <w:tcPr>
                  <w:tcW w:w="1500" w:type="dxa"/>
                  <w:hideMark/>
                </w:tcPr>
                <w:p w14:paraId="0DF9F3C4" w14:textId="77777777" w:rsidR="00C0190C" w:rsidRPr="00A25D4D" w:rsidRDefault="00C0190C" w:rsidP="008F13CC">
                  <w:pPr>
                    <w:jc w:val="left"/>
                  </w:pPr>
                  <w:r w:rsidRPr="00A25D4D">
                    <w:t>Stereotypes:</w:t>
                  </w:r>
                </w:p>
              </w:tc>
              <w:tc>
                <w:tcPr>
                  <w:tcW w:w="0" w:type="auto"/>
                  <w:hideMark/>
                </w:tcPr>
                <w:p w14:paraId="49095542"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79F904F0" w14:textId="77777777" w:rsidR="00C0190C" w:rsidRPr="00A25D4D" w:rsidRDefault="00C0190C" w:rsidP="008F13CC">
            <w:pPr>
              <w:jc w:val="left"/>
            </w:pPr>
          </w:p>
        </w:tc>
      </w:tr>
    </w:tbl>
    <w:p w14:paraId="59B9E50E" w14:textId="77777777" w:rsidR="00C0190C" w:rsidRPr="00A25D4D" w:rsidRDefault="00C0190C" w:rsidP="008F13CC">
      <w:pPr>
        <w:pStyle w:val="Kop5"/>
        <w:jc w:val="left"/>
        <w:rPr>
          <w:sz w:val="16"/>
          <w:szCs w:val="16"/>
        </w:rPr>
      </w:pPr>
      <w:proofErr w:type="spellStart"/>
      <w:r w:rsidRPr="00A25D4D">
        <w:rPr>
          <w:sz w:val="16"/>
          <w:szCs w:val="16"/>
        </w:rPr>
        <w:t>KabelEnLeidingContainer</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C0190C" w:rsidRPr="00A25D4D" w14:paraId="367E4B04"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B95377B" w14:textId="77777777" w:rsidR="00C0190C" w:rsidRPr="00A25D4D" w:rsidRDefault="00C0190C" w:rsidP="008F13CC">
            <w:pPr>
              <w:jc w:val="left"/>
            </w:pPr>
            <w:proofErr w:type="spellStart"/>
            <w:r w:rsidRPr="00A25D4D">
              <w:rPr>
                <w:b/>
                <w:bCs/>
              </w:rPr>
              <w:t>KabelEnLeidingContainer</w:t>
            </w:r>
            <w:proofErr w:type="spellEnd"/>
            <w:r w:rsidRPr="00A25D4D">
              <w:rPr>
                <w:b/>
                <w:bCs/>
              </w:rPr>
              <w:t xml:space="preserve"> (abstract) </w:t>
            </w:r>
          </w:p>
        </w:tc>
      </w:tr>
      <w:tr w:rsidR="00C0190C" w:rsidRPr="00A25D4D" w14:paraId="555EC0F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452879FF" w14:textId="77777777" w:rsidTr="00C0190C">
              <w:trPr>
                <w:tblHeader/>
                <w:tblCellSpacing w:w="0" w:type="dxa"/>
              </w:trPr>
              <w:tc>
                <w:tcPr>
                  <w:tcW w:w="360" w:type="dxa"/>
                  <w:hideMark/>
                </w:tcPr>
                <w:p w14:paraId="2610B06C" w14:textId="77777777" w:rsidR="00C0190C" w:rsidRPr="00A25D4D" w:rsidRDefault="00C0190C" w:rsidP="008F13CC">
                  <w:pPr>
                    <w:jc w:val="left"/>
                  </w:pPr>
                  <w:r w:rsidRPr="00A25D4D">
                    <w:t> </w:t>
                  </w:r>
                </w:p>
              </w:tc>
              <w:tc>
                <w:tcPr>
                  <w:tcW w:w="1500" w:type="dxa"/>
                  <w:hideMark/>
                </w:tcPr>
                <w:p w14:paraId="694CDC26" w14:textId="77777777" w:rsidR="00C0190C" w:rsidRPr="00A25D4D" w:rsidRDefault="00C0190C" w:rsidP="008F13CC">
                  <w:pPr>
                    <w:jc w:val="left"/>
                  </w:pPr>
                  <w:r w:rsidRPr="00A25D4D">
                    <w:t>Naam</w:t>
                  </w:r>
                </w:p>
              </w:tc>
              <w:tc>
                <w:tcPr>
                  <w:tcW w:w="0" w:type="auto"/>
                  <w:hideMark/>
                </w:tcPr>
                <w:p w14:paraId="44A6917E" w14:textId="77777777" w:rsidR="00C0190C" w:rsidRPr="00A25D4D" w:rsidRDefault="00C0190C" w:rsidP="008F13CC">
                  <w:pPr>
                    <w:jc w:val="left"/>
                  </w:pPr>
                </w:p>
              </w:tc>
            </w:tr>
            <w:tr w:rsidR="00C0190C" w:rsidRPr="00A25D4D" w14:paraId="744C0F7A" w14:textId="77777777" w:rsidTr="00C0190C">
              <w:trPr>
                <w:tblHeader/>
                <w:tblCellSpacing w:w="0" w:type="dxa"/>
              </w:trPr>
              <w:tc>
                <w:tcPr>
                  <w:tcW w:w="360" w:type="dxa"/>
                  <w:hideMark/>
                </w:tcPr>
                <w:p w14:paraId="3CDD02B4" w14:textId="77777777" w:rsidR="00C0190C" w:rsidRPr="00A25D4D" w:rsidRDefault="00C0190C" w:rsidP="008F13CC">
                  <w:pPr>
                    <w:jc w:val="left"/>
                  </w:pPr>
                  <w:r w:rsidRPr="00A25D4D">
                    <w:t> </w:t>
                  </w:r>
                </w:p>
              </w:tc>
              <w:tc>
                <w:tcPr>
                  <w:tcW w:w="1500" w:type="dxa"/>
                  <w:hideMark/>
                </w:tcPr>
                <w:p w14:paraId="05BD8FC8" w14:textId="77777777" w:rsidR="00C0190C" w:rsidRPr="00A25D4D" w:rsidRDefault="00C0190C" w:rsidP="008F13CC">
                  <w:pPr>
                    <w:jc w:val="left"/>
                  </w:pPr>
                  <w:r w:rsidRPr="00A25D4D">
                    <w:t>Definitie:</w:t>
                  </w:r>
                </w:p>
              </w:tc>
              <w:tc>
                <w:tcPr>
                  <w:tcW w:w="0" w:type="auto"/>
                  <w:hideMark/>
                </w:tcPr>
                <w:p w14:paraId="54419DB5" w14:textId="77777777" w:rsidR="00C0190C" w:rsidRPr="00A25D4D" w:rsidRDefault="00C0190C" w:rsidP="008F13CC">
                  <w:pPr>
                    <w:jc w:val="left"/>
                  </w:pPr>
                  <w:r w:rsidRPr="00A25D4D">
                    <w:t xml:space="preserve">Abstract data object dat de gemeenschappelijke attributen en associaties bevat voor alle kabel- en leidingcontainer objecten. </w:t>
                  </w:r>
                </w:p>
              </w:tc>
            </w:tr>
            <w:tr w:rsidR="00C0190C" w:rsidRPr="00A25D4D" w14:paraId="570B1C0A" w14:textId="77777777" w:rsidTr="00C0190C">
              <w:trPr>
                <w:tblHeader/>
                <w:tblCellSpacing w:w="0" w:type="dxa"/>
              </w:trPr>
              <w:tc>
                <w:tcPr>
                  <w:tcW w:w="360" w:type="dxa"/>
                  <w:hideMark/>
                </w:tcPr>
                <w:p w14:paraId="24FABCA6" w14:textId="77777777" w:rsidR="00C0190C" w:rsidRPr="00A25D4D" w:rsidRDefault="00C0190C" w:rsidP="008F13CC">
                  <w:pPr>
                    <w:jc w:val="left"/>
                  </w:pPr>
                  <w:r w:rsidRPr="00A25D4D">
                    <w:t> </w:t>
                  </w:r>
                </w:p>
              </w:tc>
              <w:tc>
                <w:tcPr>
                  <w:tcW w:w="1500" w:type="dxa"/>
                  <w:hideMark/>
                </w:tcPr>
                <w:p w14:paraId="4223F390" w14:textId="77777777" w:rsidR="00C0190C" w:rsidRPr="00A25D4D" w:rsidRDefault="00C0190C" w:rsidP="008F13CC">
                  <w:pPr>
                    <w:jc w:val="left"/>
                  </w:pPr>
                  <w:r w:rsidRPr="00A25D4D">
                    <w:t>Subtype van:</w:t>
                  </w:r>
                </w:p>
              </w:tc>
              <w:tc>
                <w:tcPr>
                  <w:tcW w:w="0" w:type="auto"/>
                  <w:hideMark/>
                </w:tcPr>
                <w:p w14:paraId="7843AB2F" w14:textId="77777777" w:rsidR="00C0190C" w:rsidRPr="00A25D4D" w:rsidRDefault="00C0190C" w:rsidP="008F13CC">
                  <w:pPr>
                    <w:jc w:val="left"/>
                  </w:pPr>
                  <w:r w:rsidRPr="00A25D4D">
                    <w:t>Label</w:t>
                  </w:r>
                </w:p>
              </w:tc>
            </w:tr>
            <w:tr w:rsidR="00C0190C" w:rsidRPr="00A25D4D" w14:paraId="5AC0DBC2" w14:textId="77777777" w:rsidTr="00C0190C">
              <w:trPr>
                <w:tblHeader/>
                <w:tblCellSpacing w:w="0" w:type="dxa"/>
              </w:trPr>
              <w:tc>
                <w:tcPr>
                  <w:tcW w:w="360" w:type="dxa"/>
                  <w:hideMark/>
                </w:tcPr>
                <w:p w14:paraId="603F901C" w14:textId="77777777" w:rsidR="00C0190C" w:rsidRPr="00A25D4D" w:rsidRDefault="00C0190C" w:rsidP="008F13CC">
                  <w:pPr>
                    <w:jc w:val="left"/>
                  </w:pPr>
                  <w:r w:rsidRPr="00A25D4D">
                    <w:t> </w:t>
                  </w:r>
                </w:p>
              </w:tc>
              <w:tc>
                <w:tcPr>
                  <w:tcW w:w="1500" w:type="dxa"/>
                  <w:hideMark/>
                </w:tcPr>
                <w:p w14:paraId="01887245" w14:textId="77777777" w:rsidR="00C0190C" w:rsidRPr="00A25D4D" w:rsidRDefault="00C0190C" w:rsidP="008F13CC">
                  <w:pPr>
                    <w:jc w:val="left"/>
                  </w:pPr>
                  <w:r w:rsidRPr="00A25D4D">
                    <w:t>Omschrijving:</w:t>
                  </w:r>
                </w:p>
              </w:tc>
              <w:tc>
                <w:tcPr>
                  <w:tcW w:w="0" w:type="auto"/>
                  <w:hideMark/>
                </w:tcPr>
                <w:p w14:paraId="6A946A5A" w14:textId="77777777" w:rsidR="00C0190C" w:rsidRPr="00A25D4D" w:rsidRDefault="00C0190C" w:rsidP="008F13CC">
                  <w:pPr>
                    <w:jc w:val="left"/>
                  </w:pPr>
                  <w:r w:rsidRPr="00A25D4D">
                    <w:t xml:space="preserve">Optioneel kan er als extrageometrie een vlak worden toegevoegd maar alleen als er grote diameters of breedtes zijn. De netbeheerder bepaalt zelf wanneer dat functioneel is. </w:t>
                  </w:r>
                </w:p>
              </w:tc>
            </w:tr>
            <w:tr w:rsidR="00C0190C" w:rsidRPr="00A25D4D" w14:paraId="12245170" w14:textId="77777777" w:rsidTr="00C0190C">
              <w:trPr>
                <w:tblHeader/>
                <w:tblCellSpacing w:w="0" w:type="dxa"/>
              </w:trPr>
              <w:tc>
                <w:tcPr>
                  <w:tcW w:w="360" w:type="dxa"/>
                  <w:hideMark/>
                </w:tcPr>
                <w:p w14:paraId="33BB7758" w14:textId="77777777" w:rsidR="00C0190C" w:rsidRPr="00A25D4D" w:rsidRDefault="00C0190C" w:rsidP="008F13CC">
                  <w:pPr>
                    <w:jc w:val="left"/>
                  </w:pPr>
                  <w:r w:rsidRPr="00A25D4D">
                    <w:t> </w:t>
                  </w:r>
                </w:p>
              </w:tc>
              <w:tc>
                <w:tcPr>
                  <w:tcW w:w="1500" w:type="dxa"/>
                  <w:hideMark/>
                </w:tcPr>
                <w:p w14:paraId="39DE4AF4" w14:textId="77777777" w:rsidR="00C0190C" w:rsidRPr="00A25D4D" w:rsidRDefault="00C0190C" w:rsidP="008F13CC">
                  <w:pPr>
                    <w:jc w:val="left"/>
                  </w:pPr>
                  <w:r w:rsidRPr="00A25D4D">
                    <w:t>Stereotypes:</w:t>
                  </w:r>
                </w:p>
              </w:tc>
              <w:tc>
                <w:tcPr>
                  <w:tcW w:w="0" w:type="auto"/>
                  <w:hideMark/>
                </w:tcPr>
                <w:p w14:paraId="1FEE4045"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1654FC46" w14:textId="77777777" w:rsidR="00C0190C" w:rsidRPr="00A25D4D" w:rsidRDefault="00C0190C" w:rsidP="008F13CC">
            <w:pPr>
              <w:jc w:val="left"/>
            </w:pPr>
          </w:p>
        </w:tc>
      </w:tr>
      <w:tr w:rsidR="00C0190C" w:rsidRPr="00A25D4D" w14:paraId="1123A32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F1D1AF9" w14:textId="77777777" w:rsidR="00C0190C" w:rsidRPr="00A25D4D" w:rsidRDefault="00C0190C" w:rsidP="008F13CC">
            <w:pPr>
              <w:jc w:val="left"/>
            </w:pPr>
            <w:r w:rsidRPr="00A25D4D">
              <w:rPr>
                <w:b/>
                <w:bCs/>
              </w:rPr>
              <w:t xml:space="preserve">Attribuut: </w:t>
            </w:r>
            <w:proofErr w:type="spellStart"/>
            <w:r w:rsidRPr="00A25D4D">
              <w:rPr>
                <w:b/>
                <w:bCs/>
              </w:rPr>
              <w:t>bovengrondsZichtbaar</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0C0D54BD" w14:textId="77777777" w:rsidTr="00C0190C">
              <w:trPr>
                <w:tblHeader/>
                <w:tblCellSpacing w:w="0" w:type="dxa"/>
              </w:trPr>
              <w:tc>
                <w:tcPr>
                  <w:tcW w:w="360" w:type="dxa"/>
                  <w:hideMark/>
                </w:tcPr>
                <w:p w14:paraId="0AA07D21" w14:textId="77777777" w:rsidR="00C0190C" w:rsidRPr="00A25D4D" w:rsidRDefault="00C0190C" w:rsidP="008F13CC">
                  <w:pPr>
                    <w:jc w:val="left"/>
                  </w:pPr>
                  <w:r w:rsidRPr="00A25D4D">
                    <w:t> </w:t>
                  </w:r>
                </w:p>
              </w:tc>
              <w:tc>
                <w:tcPr>
                  <w:tcW w:w="1500" w:type="dxa"/>
                  <w:hideMark/>
                </w:tcPr>
                <w:p w14:paraId="49ED1715" w14:textId="77777777" w:rsidR="00C0190C" w:rsidRPr="00A25D4D" w:rsidRDefault="00C0190C" w:rsidP="008F13CC">
                  <w:pPr>
                    <w:jc w:val="left"/>
                  </w:pPr>
                  <w:r w:rsidRPr="00A25D4D">
                    <w:t>Type:</w:t>
                  </w:r>
                </w:p>
              </w:tc>
              <w:tc>
                <w:tcPr>
                  <w:tcW w:w="0" w:type="auto"/>
                  <w:hideMark/>
                </w:tcPr>
                <w:p w14:paraId="279B4E08" w14:textId="77777777" w:rsidR="00C0190C" w:rsidRPr="00A25D4D" w:rsidRDefault="00C0190C" w:rsidP="008F13CC">
                  <w:pPr>
                    <w:jc w:val="left"/>
                  </w:pPr>
                  <w:proofErr w:type="spellStart"/>
                  <w:r w:rsidRPr="00A25D4D">
                    <w:t>Boolean</w:t>
                  </w:r>
                  <w:proofErr w:type="spellEnd"/>
                </w:p>
              </w:tc>
            </w:tr>
            <w:tr w:rsidR="00C0190C" w:rsidRPr="00A25D4D" w14:paraId="21E5335F" w14:textId="77777777" w:rsidTr="00C0190C">
              <w:trPr>
                <w:tblHeader/>
                <w:tblCellSpacing w:w="0" w:type="dxa"/>
              </w:trPr>
              <w:tc>
                <w:tcPr>
                  <w:tcW w:w="360" w:type="dxa"/>
                  <w:hideMark/>
                </w:tcPr>
                <w:p w14:paraId="7678833D" w14:textId="77777777" w:rsidR="00C0190C" w:rsidRPr="00A25D4D" w:rsidRDefault="00C0190C" w:rsidP="008F13CC">
                  <w:pPr>
                    <w:jc w:val="left"/>
                  </w:pPr>
                  <w:r w:rsidRPr="00A25D4D">
                    <w:t> </w:t>
                  </w:r>
                </w:p>
              </w:tc>
              <w:tc>
                <w:tcPr>
                  <w:tcW w:w="1500" w:type="dxa"/>
                  <w:hideMark/>
                </w:tcPr>
                <w:p w14:paraId="084FBE4A" w14:textId="77777777" w:rsidR="00C0190C" w:rsidRPr="00A25D4D" w:rsidRDefault="00C0190C" w:rsidP="008F13CC">
                  <w:pPr>
                    <w:jc w:val="left"/>
                  </w:pPr>
                  <w:r w:rsidRPr="00A25D4D">
                    <w:t>Naam</w:t>
                  </w:r>
                </w:p>
              </w:tc>
              <w:tc>
                <w:tcPr>
                  <w:tcW w:w="0" w:type="auto"/>
                  <w:hideMark/>
                </w:tcPr>
                <w:p w14:paraId="7643CB8F" w14:textId="77777777" w:rsidR="00C0190C" w:rsidRPr="00A25D4D" w:rsidRDefault="00C0190C" w:rsidP="008F13CC">
                  <w:pPr>
                    <w:jc w:val="left"/>
                  </w:pPr>
                </w:p>
              </w:tc>
            </w:tr>
            <w:tr w:rsidR="00C0190C" w:rsidRPr="00A25D4D" w14:paraId="0EBD1051" w14:textId="77777777" w:rsidTr="00C0190C">
              <w:trPr>
                <w:tblHeader/>
                <w:tblCellSpacing w:w="0" w:type="dxa"/>
              </w:trPr>
              <w:tc>
                <w:tcPr>
                  <w:tcW w:w="360" w:type="dxa"/>
                  <w:hideMark/>
                </w:tcPr>
                <w:p w14:paraId="70F09841" w14:textId="77777777" w:rsidR="00C0190C" w:rsidRPr="00A25D4D" w:rsidRDefault="00C0190C" w:rsidP="008F13CC">
                  <w:pPr>
                    <w:jc w:val="left"/>
                  </w:pPr>
                  <w:r w:rsidRPr="00A25D4D">
                    <w:t> </w:t>
                  </w:r>
                </w:p>
              </w:tc>
              <w:tc>
                <w:tcPr>
                  <w:tcW w:w="1500" w:type="dxa"/>
                  <w:hideMark/>
                </w:tcPr>
                <w:p w14:paraId="590DE029" w14:textId="77777777" w:rsidR="00C0190C" w:rsidRPr="00A25D4D" w:rsidRDefault="00C0190C" w:rsidP="008F13CC">
                  <w:pPr>
                    <w:jc w:val="left"/>
                  </w:pPr>
                  <w:r w:rsidRPr="00A25D4D">
                    <w:t>Definitie:</w:t>
                  </w:r>
                </w:p>
              </w:tc>
              <w:tc>
                <w:tcPr>
                  <w:tcW w:w="0" w:type="auto"/>
                  <w:hideMark/>
                </w:tcPr>
                <w:p w14:paraId="045D6A20" w14:textId="77777777" w:rsidR="00C0190C" w:rsidRPr="00A25D4D" w:rsidRDefault="00C0190C" w:rsidP="008F13CC">
                  <w:pPr>
                    <w:jc w:val="left"/>
                  </w:pPr>
                  <w:r w:rsidRPr="00A25D4D">
                    <w:t xml:space="preserve">Aangegeven wordt of het leidingelement bovengronds vanaf het maaiveld zichtbaar is. </w:t>
                  </w:r>
                </w:p>
              </w:tc>
            </w:tr>
            <w:tr w:rsidR="00C0190C" w:rsidRPr="00A25D4D" w14:paraId="15DE72D5" w14:textId="77777777" w:rsidTr="00C0190C">
              <w:trPr>
                <w:tblHeader/>
                <w:tblCellSpacing w:w="0" w:type="dxa"/>
              </w:trPr>
              <w:tc>
                <w:tcPr>
                  <w:tcW w:w="360" w:type="dxa"/>
                  <w:hideMark/>
                </w:tcPr>
                <w:p w14:paraId="062799DE" w14:textId="77777777" w:rsidR="00C0190C" w:rsidRPr="00A25D4D" w:rsidRDefault="00C0190C" w:rsidP="008F13CC">
                  <w:pPr>
                    <w:jc w:val="left"/>
                  </w:pPr>
                  <w:r w:rsidRPr="00A25D4D">
                    <w:t> </w:t>
                  </w:r>
                </w:p>
              </w:tc>
              <w:tc>
                <w:tcPr>
                  <w:tcW w:w="1500" w:type="dxa"/>
                  <w:hideMark/>
                </w:tcPr>
                <w:p w14:paraId="38469418"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6AC2A46" w14:textId="77777777" w:rsidR="00C0190C" w:rsidRPr="00A25D4D" w:rsidRDefault="00C0190C" w:rsidP="008F13CC">
                  <w:pPr>
                    <w:jc w:val="left"/>
                  </w:pPr>
                  <w:r w:rsidRPr="00A25D4D">
                    <w:t>0..1</w:t>
                  </w:r>
                </w:p>
              </w:tc>
            </w:tr>
          </w:tbl>
          <w:p w14:paraId="11E82016" w14:textId="77777777" w:rsidR="00C0190C" w:rsidRPr="00A25D4D" w:rsidRDefault="00C0190C" w:rsidP="008F13CC">
            <w:pPr>
              <w:jc w:val="left"/>
            </w:pPr>
          </w:p>
        </w:tc>
      </w:tr>
      <w:tr w:rsidR="00C0190C" w:rsidRPr="00A25D4D" w14:paraId="377AAC9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F3669EE" w14:textId="77777777" w:rsidR="00C0190C" w:rsidRPr="00A25D4D" w:rsidRDefault="00C0190C" w:rsidP="008F13CC">
            <w:pPr>
              <w:jc w:val="left"/>
            </w:pPr>
            <w:r w:rsidRPr="00A25D4D">
              <w:rPr>
                <w:b/>
                <w:bCs/>
              </w:rPr>
              <w:t xml:space="preserve">Attribuut: </w:t>
            </w:r>
            <w:proofErr w:type="spellStart"/>
            <w:r w:rsidRPr="00A25D4D">
              <w:rPr>
                <w:b/>
                <w:bCs/>
              </w:rPr>
              <w:t>geoNauwkeurigheidXY</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1B958584" w14:textId="77777777" w:rsidTr="00C0190C">
              <w:trPr>
                <w:tblHeader/>
                <w:tblCellSpacing w:w="0" w:type="dxa"/>
              </w:trPr>
              <w:tc>
                <w:tcPr>
                  <w:tcW w:w="360" w:type="dxa"/>
                  <w:hideMark/>
                </w:tcPr>
                <w:p w14:paraId="058A9EBD" w14:textId="77777777" w:rsidR="00C0190C" w:rsidRPr="00A25D4D" w:rsidRDefault="00C0190C" w:rsidP="008F13CC">
                  <w:pPr>
                    <w:jc w:val="left"/>
                  </w:pPr>
                  <w:r w:rsidRPr="00A25D4D">
                    <w:lastRenderedPageBreak/>
                    <w:t> </w:t>
                  </w:r>
                </w:p>
              </w:tc>
              <w:tc>
                <w:tcPr>
                  <w:tcW w:w="1500" w:type="dxa"/>
                  <w:hideMark/>
                </w:tcPr>
                <w:p w14:paraId="31F872E1" w14:textId="77777777" w:rsidR="00C0190C" w:rsidRPr="00A25D4D" w:rsidRDefault="00C0190C" w:rsidP="008F13CC">
                  <w:pPr>
                    <w:jc w:val="left"/>
                  </w:pPr>
                  <w:r w:rsidRPr="00A25D4D">
                    <w:t>Type:</w:t>
                  </w:r>
                </w:p>
              </w:tc>
              <w:tc>
                <w:tcPr>
                  <w:tcW w:w="0" w:type="auto"/>
                  <w:hideMark/>
                </w:tcPr>
                <w:p w14:paraId="235C00C0" w14:textId="77777777" w:rsidR="00C0190C" w:rsidRPr="00A25D4D" w:rsidRDefault="00C0190C" w:rsidP="008F13CC">
                  <w:pPr>
                    <w:jc w:val="left"/>
                  </w:pPr>
                  <w:proofErr w:type="spellStart"/>
                  <w:r w:rsidRPr="00A25D4D">
                    <w:t>NauwkeurigheidXYvalue</w:t>
                  </w:r>
                  <w:proofErr w:type="spellEnd"/>
                </w:p>
              </w:tc>
            </w:tr>
            <w:tr w:rsidR="00C0190C" w:rsidRPr="00A25D4D" w14:paraId="3C6C9591" w14:textId="77777777" w:rsidTr="00C0190C">
              <w:trPr>
                <w:tblHeader/>
                <w:tblCellSpacing w:w="0" w:type="dxa"/>
              </w:trPr>
              <w:tc>
                <w:tcPr>
                  <w:tcW w:w="360" w:type="dxa"/>
                  <w:hideMark/>
                </w:tcPr>
                <w:p w14:paraId="522FE288" w14:textId="77777777" w:rsidR="00C0190C" w:rsidRPr="00A25D4D" w:rsidRDefault="00C0190C" w:rsidP="008F13CC">
                  <w:pPr>
                    <w:jc w:val="left"/>
                  </w:pPr>
                  <w:r w:rsidRPr="00A25D4D">
                    <w:t> </w:t>
                  </w:r>
                </w:p>
              </w:tc>
              <w:tc>
                <w:tcPr>
                  <w:tcW w:w="1500" w:type="dxa"/>
                  <w:hideMark/>
                </w:tcPr>
                <w:p w14:paraId="1212637C" w14:textId="77777777" w:rsidR="00C0190C" w:rsidRPr="00A25D4D" w:rsidRDefault="00C0190C" w:rsidP="008F13CC">
                  <w:pPr>
                    <w:jc w:val="left"/>
                  </w:pPr>
                  <w:r w:rsidRPr="00A25D4D">
                    <w:t>Naam</w:t>
                  </w:r>
                </w:p>
              </w:tc>
              <w:tc>
                <w:tcPr>
                  <w:tcW w:w="0" w:type="auto"/>
                  <w:hideMark/>
                </w:tcPr>
                <w:p w14:paraId="667F4AFC" w14:textId="77777777" w:rsidR="00C0190C" w:rsidRPr="00A25D4D" w:rsidRDefault="00C0190C" w:rsidP="008F13CC">
                  <w:pPr>
                    <w:jc w:val="left"/>
                  </w:pPr>
                </w:p>
              </w:tc>
            </w:tr>
            <w:tr w:rsidR="00C0190C" w:rsidRPr="00A25D4D" w14:paraId="2C0228BF" w14:textId="77777777" w:rsidTr="00C0190C">
              <w:trPr>
                <w:tblHeader/>
                <w:tblCellSpacing w:w="0" w:type="dxa"/>
              </w:trPr>
              <w:tc>
                <w:tcPr>
                  <w:tcW w:w="360" w:type="dxa"/>
                  <w:hideMark/>
                </w:tcPr>
                <w:p w14:paraId="2CB2A45C" w14:textId="77777777" w:rsidR="00C0190C" w:rsidRPr="00A25D4D" w:rsidRDefault="00C0190C" w:rsidP="008F13CC">
                  <w:pPr>
                    <w:jc w:val="left"/>
                  </w:pPr>
                  <w:r w:rsidRPr="00A25D4D">
                    <w:t> </w:t>
                  </w:r>
                </w:p>
              </w:tc>
              <w:tc>
                <w:tcPr>
                  <w:tcW w:w="1500" w:type="dxa"/>
                  <w:hideMark/>
                </w:tcPr>
                <w:p w14:paraId="5C58183D" w14:textId="77777777" w:rsidR="00C0190C" w:rsidRPr="00A25D4D" w:rsidRDefault="00C0190C" w:rsidP="008F13CC">
                  <w:pPr>
                    <w:jc w:val="left"/>
                  </w:pPr>
                  <w:r w:rsidRPr="00A25D4D">
                    <w:t>Definitie:</w:t>
                  </w:r>
                </w:p>
              </w:tc>
              <w:tc>
                <w:tcPr>
                  <w:tcW w:w="0" w:type="auto"/>
                  <w:hideMark/>
                </w:tcPr>
                <w:p w14:paraId="3AA6CC8E" w14:textId="77777777" w:rsidR="00C0190C" w:rsidRPr="00A25D4D" w:rsidRDefault="00C0190C" w:rsidP="008F13CC">
                  <w:pPr>
                    <w:jc w:val="left"/>
                  </w:pPr>
                  <w:r w:rsidRPr="00A25D4D">
                    <w:t>Indicatie van de nauwkeurigheid in horizontaal vlak (</w:t>
                  </w:r>
                  <w:proofErr w:type="spellStart"/>
                  <w:r w:rsidRPr="00A25D4D">
                    <w:t>x,y</w:t>
                  </w:r>
                  <w:proofErr w:type="spellEnd"/>
                  <w:r w:rsidRPr="00A25D4D">
                    <w:t xml:space="preserve">) waarmee de geometrie van de ligging van de leiding is aangegeven. </w:t>
                  </w:r>
                </w:p>
              </w:tc>
            </w:tr>
            <w:tr w:rsidR="00C0190C" w:rsidRPr="00A25D4D" w14:paraId="6B971DD7" w14:textId="77777777" w:rsidTr="00C0190C">
              <w:trPr>
                <w:tblHeader/>
                <w:tblCellSpacing w:w="0" w:type="dxa"/>
              </w:trPr>
              <w:tc>
                <w:tcPr>
                  <w:tcW w:w="360" w:type="dxa"/>
                  <w:hideMark/>
                </w:tcPr>
                <w:p w14:paraId="69E1F3F6" w14:textId="77777777" w:rsidR="00C0190C" w:rsidRPr="00A25D4D" w:rsidRDefault="00C0190C" w:rsidP="008F13CC">
                  <w:pPr>
                    <w:jc w:val="left"/>
                  </w:pPr>
                  <w:r w:rsidRPr="00A25D4D">
                    <w:t> </w:t>
                  </w:r>
                </w:p>
              </w:tc>
              <w:tc>
                <w:tcPr>
                  <w:tcW w:w="1500" w:type="dxa"/>
                  <w:hideMark/>
                </w:tcPr>
                <w:p w14:paraId="1C5916A3" w14:textId="77777777" w:rsidR="00C0190C" w:rsidRPr="00A25D4D" w:rsidRDefault="00C0190C" w:rsidP="008F13CC">
                  <w:pPr>
                    <w:jc w:val="left"/>
                  </w:pPr>
                  <w:r w:rsidRPr="00A25D4D">
                    <w:t>Omschrijving:</w:t>
                  </w:r>
                </w:p>
              </w:tc>
              <w:tc>
                <w:tcPr>
                  <w:tcW w:w="0" w:type="auto"/>
                  <w:hideMark/>
                </w:tcPr>
                <w:p w14:paraId="20C61EC5" w14:textId="1FEE90D6" w:rsidR="00C0190C" w:rsidRPr="00A25D4D" w:rsidRDefault="00C0190C" w:rsidP="008F13CC">
                  <w:pPr>
                    <w:jc w:val="left"/>
                  </w:pPr>
                  <w:r w:rsidRPr="00A25D4D">
                    <w:t xml:space="preserve">De </w:t>
                  </w:r>
                  <w:del w:id="538" w:author="Paul Janssen" w:date="2020-06-10T16:08:00Z">
                    <w:r w:rsidRPr="00A25D4D" w:rsidDel="00135FA7">
                      <w:delText>WION</w:delText>
                    </w:r>
                  </w:del>
                  <w:ins w:id="539" w:author="Paul Janssen" w:date="2020-06-10T16:08:00Z">
                    <w:r w:rsidR="00135FA7">
                      <w:t>WIBON</w:t>
                    </w:r>
                  </w:ins>
                  <w:r w:rsidRPr="00A25D4D">
                    <w:t xml:space="preserve"> nauwkeurigheid is minimaal +/- 1 meter. </w:t>
                  </w:r>
                </w:p>
              </w:tc>
            </w:tr>
            <w:tr w:rsidR="00C0190C" w:rsidRPr="00A25D4D" w14:paraId="2591718F" w14:textId="77777777" w:rsidTr="00C0190C">
              <w:trPr>
                <w:tblHeader/>
                <w:tblCellSpacing w:w="0" w:type="dxa"/>
              </w:trPr>
              <w:tc>
                <w:tcPr>
                  <w:tcW w:w="360" w:type="dxa"/>
                  <w:hideMark/>
                </w:tcPr>
                <w:p w14:paraId="1F60BCBD" w14:textId="77777777" w:rsidR="00C0190C" w:rsidRPr="00A25D4D" w:rsidRDefault="00C0190C" w:rsidP="008F13CC">
                  <w:pPr>
                    <w:jc w:val="left"/>
                  </w:pPr>
                  <w:r w:rsidRPr="00A25D4D">
                    <w:t> </w:t>
                  </w:r>
                </w:p>
              </w:tc>
              <w:tc>
                <w:tcPr>
                  <w:tcW w:w="1500" w:type="dxa"/>
                  <w:hideMark/>
                </w:tcPr>
                <w:p w14:paraId="5D356D69"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5B32B4F" w14:textId="77777777" w:rsidR="00C0190C" w:rsidRPr="00A25D4D" w:rsidRDefault="00C0190C" w:rsidP="008F13CC">
                  <w:pPr>
                    <w:jc w:val="left"/>
                  </w:pPr>
                  <w:r w:rsidRPr="00A25D4D">
                    <w:t>0..1</w:t>
                  </w:r>
                </w:p>
              </w:tc>
            </w:tr>
          </w:tbl>
          <w:p w14:paraId="57BE3817" w14:textId="77777777" w:rsidR="00C0190C" w:rsidRPr="00A25D4D" w:rsidRDefault="00C0190C" w:rsidP="008F13CC">
            <w:pPr>
              <w:jc w:val="left"/>
            </w:pPr>
          </w:p>
        </w:tc>
      </w:tr>
      <w:tr w:rsidR="00C0190C" w:rsidRPr="00A25D4D" w14:paraId="2BD8D2F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83BD559" w14:textId="77777777" w:rsidR="00C0190C" w:rsidRPr="00A25D4D" w:rsidRDefault="00C0190C" w:rsidP="008F13CC">
            <w:pPr>
              <w:jc w:val="left"/>
            </w:pPr>
            <w:r w:rsidRPr="00A25D4D">
              <w:rPr>
                <w:b/>
                <w:bCs/>
              </w:rPr>
              <w:lastRenderedPageBreak/>
              <w:t>Attribuut: toelichting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317A5EB5" w14:textId="77777777" w:rsidTr="00C0190C">
              <w:trPr>
                <w:tblHeader/>
                <w:tblCellSpacing w:w="0" w:type="dxa"/>
              </w:trPr>
              <w:tc>
                <w:tcPr>
                  <w:tcW w:w="360" w:type="dxa"/>
                  <w:hideMark/>
                </w:tcPr>
                <w:p w14:paraId="2A74B5E3" w14:textId="77777777" w:rsidR="00C0190C" w:rsidRPr="00A25D4D" w:rsidRDefault="00C0190C" w:rsidP="008F13CC">
                  <w:pPr>
                    <w:jc w:val="left"/>
                  </w:pPr>
                  <w:r w:rsidRPr="00A25D4D">
                    <w:t> </w:t>
                  </w:r>
                </w:p>
              </w:tc>
              <w:tc>
                <w:tcPr>
                  <w:tcW w:w="1500" w:type="dxa"/>
                  <w:hideMark/>
                </w:tcPr>
                <w:p w14:paraId="5A72975C" w14:textId="77777777" w:rsidR="00C0190C" w:rsidRPr="00A25D4D" w:rsidRDefault="00C0190C" w:rsidP="008F13CC">
                  <w:pPr>
                    <w:jc w:val="left"/>
                  </w:pPr>
                  <w:r w:rsidRPr="00A25D4D">
                    <w:t>Type:</w:t>
                  </w:r>
                </w:p>
              </w:tc>
              <w:tc>
                <w:tcPr>
                  <w:tcW w:w="0" w:type="auto"/>
                  <w:hideMark/>
                </w:tcPr>
                <w:p w14:paraId="792592B7" w14:textId="77777777" w:rsidR="00C0190C" w:rsidRPr="00A25D4D" w:rsidRDefault="00C0190C" w:rsidP="008F13CC">
                  <w:pPr>
                    <w:jc w:val="left"/>
                  </w:pPr>
                  <w:proofErr w:type="spellStart"/>
                  <w:r w:rsidRPr="00A25D4D">
                    <w:t>CharacterString</w:t>
                  </w:r>
                  <w:proofErr w:type="spellEnd"/>
                </w:p>
              </w:tc>
            </w:tr>
            <w:tr w:rsidR="00C0190C" w:rsidRPr="00A25D4D" w14:paraId="1AAEB6B2" w14:textId="77777777" w:rsidTr="00C0190C">
              <w:trPr>
                <w:tblHeader/>
                <w:tblCellSpacing w:w="0" w:type="dxa"/>
              </w:trPr>
              <w:tc>
                <w:tcPr>
                  <w:tcW w:w="360" w:type="dxa"/>
                  <w:hideMark/>
                </w:tcPr>
                <w:p w14:paraId="3E9012B5" w14:textId="77777777" w:rsidR="00C0190C" w:rsidRPr="00A25D4D" w:rsidRDefault="00C0190C" w:rsidP="008F13CC">
                  <w:pPr>
                    <w:jc w:val="left"/>
                  </w:pPr>
                  <w:r w:rsidRPr="00A25D4D">
                    <w:t> </w:t>
                  </w:r>
                </w:p>
              </w:tc>
              <w:tc>
                <w:tcPr>
                  <w:tcW w:w="1500" w:type="dxa"/>
                  <w:hideMark/>
                </w:tcPr>
                <w:p w14:paraId="382A7223" w14:textId="77777777" w:rsidR="00C0190C" w:rsidRPr="00A25D4D" w:rsidRDefault="00C0190C" w:rsidP="008F13CC">
                  <w:pPr>
                    <w:jc w:val="left"/>
                  </w:pPr>
                  <w:r w:rsidRPr="00A25D4D">
                    <w:t>Naam</w:t>
                  </w:r>
                </w:p>
              </w:tc>
              <w:tc>
                <w:tcPr>
                  <w:tcW w:w="0" w:type="auto"/>
                  <w:hideMark/>
                </w:tcPr>
                <w:p w14:paraId="4F696E06" w14:textId="77777777" w:rsidR="00C0190C" w:rsidRPr="00A25D4D" w:rsidRDefault="00C0190C" w:rsidP="008F13CC">
                  <w:pPr>
                    <w:jc w:val="left"/>
                  </w:pPr>
                </w:p>
              </w:tc>
            </w:tr>
            <w:tr w:rsidR="00C0190C" w:rsidRPr="00A25D4D" w14:paraId="2AFA7E1A" w14:textId="77777777" w:rsidTr="00C0190C">
              <w:trPr>
                <w:tblHeader/>
                <w:tblCellSpacing w:w="0" w:type="dxa"/>
              </w:trPr>
              <w:tc>
                <w:tcPr>
                  <w:tcW w:w="360" w:type="dxa"/>
                  <w:hideMark/>
                </w:tcPr>
                <w:p w14:paraId="3BA38E53" w14:textId="77777777" w:rsidR="00C0190C" w:rsidRPr="00A25D4D" w:rsidRDefault="00C0190C" w:rsidP="008F13CC">
                  <w:pPr>
                    <w:jc w:val="left"/>
                  </w:pPr>
                  <w:r w:rsidRPr="00A25D4D">
                    <w:t> </w:t>
                  </w:r>
                </w:p>
              </w:tc>
              <w:tc>
                <w:tcPr>
                  <w:tcW w:w="1500" w:type="dxa"/>
                  <w:hideMark/>
                </w:tcPr>
                <w:p w14:paraId="0C97E0D2" w14:textId="77777777" w:rsidR="00C0190C" w:rsidRPr="00A25D4D" w:rsidRDefault="00C0190C" w:rsidP="008F13CC">
                  <w:pPr>
                    <w:jc w:val="left"/>
                  </w:pPr>
                  <w:r w:rsidRPr="00A25D4D">
                    <w:t>Definitie:</w:t>
                  </w:r>
                </w:p>
              </w:tc>
              <w:tc>
                <w:tcPr>
                  <w:tcW w:w="0" w:type="auto"/>
                  <w:hideMark/>
                </w:tcPr>
                <w:p w14:paraId="39988386" w14:textId="77777777" w:rsidR="00C0190C" w:rsidRPr="00A25D4D" w:rsidRDefault="00C0190C" w:rsidP="008F13CC">
                  <w:pPr>
                    <w:jc w:val="left"/>
                  </w:pPr>
                  <w:r w:rsidRPr="00A25D4D">
                    <w:t>Extra informatie in de vorm van een toelichting.</w:t>
                  </w:r>
                </w:p>
              </w:tc>
            </w:tr>
            <w:tr w:rsidR="00C0190C" w:rsidRPr="00A25D4D" w14:paraId="5D8089BF" w14:textId="77777777" w:rsidTr="00C0190C">
              <w:trPr>
                <w:tblHeader/>
                <w:tblCellSpacing w:w="0" w:type="dxa"/>
              </w:trPr>
              <w:tc>
                <w:tcPr>
                  <w:tcW w:w="360" w:type="dxa"/>
                  <w:hideMark/>
                </w:tcPr>
                <w:p w14:paraId="66C47DCA" w14:textId="77777777" w:rsidR="00C0190C" w:rsidRPr="00A25D4D" w:rsidRDefault="00C0190C" w:rsidP="008F13CC">
                  <w:pPr>
                    <w:jc w:val="left"/>
                  </w:pPr>
                  <w:r w:rsidRPr="00A25D4D">
                    <w:t> </w:t>
                  </w:r>
                </w:p>
              </w:tc>
              <w:tc>
                <w:tcPr>
                  <w:tcW w:w="1500" w:type="dxa"/>
                  <w:hideMark/>
                </w:tcPr>
                <w:p w14:paraId="1B1AA020"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77DBB1F" w14:textId="77777777" w:rsidR="00C0190C" w:rsidRPr="00A25D4D" w:rsidRDefault="00C0190C" w:rsidP="008F13CC">
                  <w:pPr>
                    <w:jc w:val="left"/>
                  </w:pPr>
                  <w:r w:rsidRPr="00A25D4D">
                    <w:t>0..1</w:t>
                  </w:r>
                </w:p>
              </w:tc>
            </w:tr>
          </w:tbl>
          <w:p w14:paraId="27315D66" w14:textId="77777777" w:rsidR="00C0190C" w:rsidRPr="00A25D4D" w:rsidRDefault="00C0190C" w:rsidP="008F13CC">
            <w:pPr>
              <w:jc w:val="left"/>
            </w:pPr>
          </w:p>
        </w:tc>
      </w:tr>
      <w:tr w:rsidR="00C0190C" w:rsidRPr="00A25D4D" w14:paraId="6BA5831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8214CEE" w14:textId="77777777" w:rsidR="00C0190C" w:rsidRPr="00A25D4D" w:rsidRDefault="00C0190C" w:rsidP="008F13CC">
            <w:pPr>
              <w:jc w:val="left"/>
            </w:pPr>
            <w:r w:rsidRPr="00A25D4D">
              <w:rPr>
                <w:b/>
                <w:bCs/>
              </w:rPr>
              <w:t xml:space="preserve">Attribuut: </w:t>
            </w:r>
            <w:proofErr w:type="spellStart"/>
            <w:r w:rsidRPr="00A25D4D">
              <w:rPr>
                <w:b/>
                <w:bCs/>
              </w:rPr>
              <w:t>aantalKabelsLeidingen</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100E5C0A" w14:textId="77777777" w:rsidTr="00C0190C">
              <w:trPr>
                <w:tblHeader/>
                <w:tblCellSpacing w:w="0" w:type="dxa"/>
              </w:trPr>
              <w:tc>
                <w:tcPr>
                  <w:tcW w:w="360" w:type="dxa"/>
                  <w:hideMark/>
                </w:tcPr>
                <w:p w14:paraId="70911715" w14:textId="77777777" w:rsidR="00C0190C" w:rsidRPr="00A25D4D" w:rsidRDefault="00C0190C" w:rsidP="008F13CC">
                  <w:pPr>
                    <w:jc w:val="left"/>
                  </w:pPr>
                  <w:r w:rsidRPr="00A25D4D">
                    <w:t> </w:t>
                  </w:r>
                </w:p>
              </w:tc>
              <w:tc>
                <w:tcPr>
                  <w:tcW w:w="1500" w:type="dxa"/>
                  <w:hideMark/>
                </w:tcPr>
                <w:p w14:paraId="092F6B8E" w14:textId="77777777" w:rsidR="00C0190C" w:rsidRPr="00A25D4D" w:rsidRDefault="00C0190C" w:rsidP="008F13CC">
                  <w:pPr>
                    <w:jc w:val="left"/>
                  </w:pPr>
                  <w:r w:rsidRPr="00A25D4D">
                    <w:t>Type:</w:t>
                  </w:r>
                </w:p>
              </w:tc>
              <w:tc>
                <w:tcPr>
                  <w:tcW w:w="0" w:type="auto"/>
                  <w:hideMark/>
                </w:tcPr>
                <w:p w14:paraId="7B3DE1DA" w14:textId="77777777" w:rsidR="00C0190C" w:rsidRPr="00A25D4D" w:rsidRDefault="00C0190C" w:rsidP="008F13CC">
                  <w:pPr>
                    <w:jc w:val="left"/>
                  </w:pPr>
                  <w:r w:rsidRPr="00A25D4D">
                    <w:t>Integer</w:t>
                  </w:r>
                </w:p>
              </w:tc>
            </w:tr>
            <w:tr w:rsidR="00C0190C" w:rsidRPr="00A25D4D" w14:paraId="18C6647F" w14:textId="77777777" w:rsidTr="00C0190C">
              <w:trPr>
                <w:tblHeader/>
                <w:tblCellSpacing w:w="0" w:type="dxa"/>
              </w:trPr>
              <w:tc>
                <w:tcPr>
                  <w:tcW w:w="360" w:type="dxa"/>
                  <w:hideMark/>
                </w:tcPr>
                <w:p w14:paraId="11ED9838" w14:textId="77777777" w:rsidR="00C0190C" w:rsidRPr="00A25D4D" w:rsidRDefault="00C0190C" w:rsidP="008F13CC">
                  <w:pPr>
                    <w:jc w:val="left"/>
                  </w:pPr>
                  <w:r w:rsidRPr="00A25D4D">
                    <w:t> </w:t>
                  </w:r>
                </w:p>
              </w:tc>
              <w:tc>
                <w:tcPr>
                  <w:tcW w:w="1500" w:type="dxa"/>
                  <w:hideMark/>
                </w:tcPr>
                <w:p w14:paraId="62F552BD" w14:textId="77777777" w:rsidR="00C0190C" w:rsidRPr="00A25D4D" w:rsidRDefault="00C0190C" w:rsidP="008F13CC">
                  <w:pPr>
                    <w:jc w:val="left"/>
                  </w:pPr>
                  <w:r w:rsidRPr="00A25D4D">
                    <w:t>Naam</w:t>
                  </w:r>
                </w:p>
              </w:tc>
              <w:tc>
                <w:tcPr>
                  <w:tcW w:w="0" w:type="auto"/>
                  <w:hideMark/>
                </w:tcPr>
                <w:p w14:paraId="787417EA" w14:textId="77777777" w:rsidR="00C0190C" w:rsidRPr="00A25D4D" w:rsidRDefault="00C0190C" w:rsidP="008F13CC">
                  <w:pPr>
                    <w:jc w:val="left"/>
                  </w:pPr>
                </w:p>
              </w:tc>
            </w:tr>
            <w:tr w:rsidR="00C0190C" w:rsidRPr="00A25D4D" w14:paraId="36E5B9C7" w14:textId="77777777" w:rsidTr="00C0190C">
              <w:trPr>
                <w:tblHeader/>
                <w:tblCellSpacing w:w="0" w:type="dxa"/>
              </w:trPr>
              <w:tc>
                <w:tcPr>
                  <w:tcW w:w="360" w:type="dxa"/>
                  <w:hideMark/>
                </w:tcPr>
                <w:p w14:paraId="0E0A129D" w14:textId="77777777" w:rsidR="00C0190C" w:rsidRPr="00A25D4D" w:rsidRDefault="00C0190C" w:rsidP="008F13CC">
                  <w:pPr>
                    <w:jc w:val="left"/>
                  </w:pPr>
                  <w:r w:rsidRPr="00A25D4D">
                    <w:t> </w:t>
                  </w:r>
                </w:p>
              </w:tc>
              <w:tc>
                <w:tcPr>
                  <w:tcW w:w="1500" w:type="dxa"/>
                  <w:hideMark/>
                </w:tcPr>
                <w:p w14:paraId="3378C689" w14:textId="77777777" w:rsidR="00C0190C" w:rsidRPr="00A25D4D" w:rsidRDefault="00C0190C" w:rsidP="008F13CC">
                  <w:pPr>
                    <w:jc w:val="left"/>
                  </w:pPr>
                  <w:r w:rsidRPr="00A25D4D">
                    <w:t>Definitie:</w:t>
                  </w:r>
                </w:p>
              </w:tc>
              <w:tc>
                <w:tcPr>
                  <w:tcW w:w="0" w:type="auto"/>
                  <w:hideMark/>
                </w:tcPr>
                <w:p w14:paraId="3B6543C5" w14:textId="77777777" w:rsidR="00C0190C" w:rsidRPr="00A25D4D" w:rsidRDefault="00C0190C" w:rsidP="008F13CC">
                  <w:pPr>
                    <w:jc w:val="left"/>
                  </w:pPr>
                  <w:r w:rsidRPr="00A25D4D">
                    <w:t xml:space="preserve">Aantal kabels leidingen of buizen dat zich in het containerelement bevindt. </w:t>
                  </w:r>
                </w:p>
              </w:tc>
            </w:tr>
            <w:tr w:rsidR="00C0190C" w:rsidRPr="00A25D4D" w14:paraId="4987ED35" w14:textId="77777777" w:rsidTr="00C0190C">
              <w:trPr>
                <w:tblHeader/>
                <w:tblCellSpacing w:w="0" w:type="dxa"/>
              </w:trPr>
              <w:tc>
                <w:tcPr>
                  <w:tcW w:w="360" w:type="dxa"/>
                  <w:hideMark/>
                </w:tcPr>
                <w:p w14:paraId="2614DFA3" w14:textId="77777777" w:rsidR="00C0190C" w:rsidRPr="00A25D4D" w:rsidRDefault="00C0190C" w:rsidP="008F13CC">
                  <w:pPr>
                    <w:jc w:val="left"/>
                  </w:pPr>
                  <w:r w:rsidRPr="00A25D4D">
                    <w:t> </w:t>
                  </w:r>
                </w:p>
              </w:tc>
              <w:tc>
                <w:tcPr>
                  <w:tcW w:w="1500" w:type="dxa"/>
                  <w:hideMark/>
                </w:tcPr>
                <w:p w14:paraId="09D4299D" w14:textId="77777777" w:rsidR="00C0190C" w:rsidRPr="00A25D4D" w:rsidRDefault="00C0190C" w:rsidP="008F13CC">
                  <w:pPr>
                    <w:jc w:val="left"/>
                  </w:pPr>
                  <w:r w:rsidRPr="00A25D4D">
                    <w:t>Omschrijving:</w:t>
                  </w:r>
                </w:p>
              </w:tc>
              <w:tc>
                <w:tcPr>
                  <w:tcW w:w="0" w:type="auto"/>
                  <w:hideMark/>
                </w:tcPr>
                <w:p w14:paraId="2B4D24C2" w14:textId="77777777" w:rsidR="00C0190C" w:rsidRPr="00A25D4D" w:rsidRDefault="00C0190C" w:rsidP="008F13CC">
                  <w:pPr>
                    <w:jc w:val="left"/>
                  </w:pPr>
                  <w:r w:rsidRPr="00A25D4D">
                    <w:t>Wordt opgenomen indien het aantal meer dan één is.</w:t>
                  </w:r>
                </w:p>
              </w:tc>
            </w:tr>
            <w:tr w:rsidR="00C0190C" w:rsidRPr="00A25D4D" w14:paraId="10EC608D" w14:textId="77777777" w:rsidTr="00C0190C">
              <w:trPr>
                <w:tblHeader/>
                <w:tblCellSpacing w:w="0" w:type="dxa"/>
              </w:trPr>
              <w:tc>
                <w:tcPr>
                  <w:tcW w:w="360" w:type="dxa"/>
                  <w:hideMark/>
                </w:tcPr>
                <w:p w14:paraId="7EA3F612" w14:textId="77777777" w:rsidR="00C0190C" w:rsidRPr="00A25D4D" w:rsidRDefault="00C0190C" w:rsidP="008F13CC">
                  <w:pPr>
                    <w:jc w:val="left"/>
                  </w:pPr>
                  <w:r w:rsidRPr="00A25D4D">
                    <w:t> </w:t>
                  </w:r>
                </w:p>
              </w:tc>
              <w:tc>
                <w:tcPr>
                  <w:tcW w:w="1500" w:type="dxa"/>
                  <w:hideMark/>
                </w:tcPr>
                <w:p w14:paraId="73241F59"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4BD3A1A0" w14:textId="77777777" w:rsidR="00C0190C" w:rsidRPr="00A25D4D" w:rsidRDefault="00C0190C" w:rsidP="008F13CC">
                  <w:pPr>
                    <w:jc w:val="left"/>
                  </w:pPr>
                  <w:r w:rsidRPr="00A25D4D">
                    <w:t>0..1</w:t>
                  </w:r>
                </w:p>
              </w:tc>
            </w:tr>
          </w:tbl>
          <w:p w14:paraId="5740CA80" w14:textId="77777777" w:rsidR="00C0190C" w:rsidRPr="00A25D4D" w:rsidRDefault="00C0190C" w:rsidP="008F13CC">
            <w:pPr>
              <w:jc w:val="left"/>
            </w:pPr>
          </w:p>
        </w:tc>
      </w:tr>
      <w:tr w:rsidR="00C0190C" w:rsidRPr="00A25D4D" w14:paraId="3EA2EA1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7A1F29A" w14:textId="77777777" w:rsidR="00C0190C" w:rsidRPr="00A25D4D" w:rsidRDefault="00C0190C" w:rsidP="008F13CC">
            <w:pPr>
              <w:jc w:val="left"/>
            </w:pPr>
            <w:r w:rsidRPr="00A25D4D">
              <w:rPr>
                <w:b/>
                <w:bCs/>
              </w:rPr>
              <w:t>Relatie: dieptelegging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318B8AAD" w14:textId="77777777" w:rsidTr="00C0190C">
              <w:trPr>
                <w:tblHeader/>
                <w:tblCellSpacing w:w="0" w:type="dxa"/>
              </w:trPr>
              <w:tc>
                <w:tcPr>
                  <w:tcW w:w="360" w:type="dxa"/>
                  <w:hideMark/>
                </w:tcPr>
                <w:p w14:paraId="2AE4C61A" w14:textId="77777777" w:rsidR="00C0190C" w:rsidRPr="00A25D4D" w:rsidRDefault="00C0190C" w:rsidP="008F13CC">
                  <w:pPr>
                    <w:jc w:val="left"/>
                  </w:pPr>
                  <w:r w:rsidRPr="00A25D4D">
                    <w:t> </w:t>
                  </w:r>
                </w:p>
              </w:tc>
              <w:tc>
                <w:tcPr>
                  <w:tcW w:w="1500" w:type="dxa"/>
                  <w:hideMark/>
                </w:tcPr>
                <w:p w14:paraId="2590AA37" w14:textId="77777777" w:rsidR="00C0190C" w:rsidRPr="00A25D4D" w:rsidRDefault="00C0190C" w:rsidP="008F13CC">
                  <w:pPr>
                    <w:jc w:val="left"/>
                  </w:pPr>
                  <w:r w:rsidRPr="00A25D4D">
                    <w:t>Type:</w:t>
                  </w:r>
                </w:p>
              </w:tc>
              <w:tc>
                <w:tcPr>
                  <w:tcW w:w="0" w:type="auto"/>
                  <w:hideMark/>
                </w:tcPr>
                <w:p w14:paraId="39DEC07F" w14:textId="77777777" w:rsidR="00C0190C" w:rsidRPr="00A25D4D" w:rsidRDefault="00C0190C" w:rsidP="008F13CC">
                  <w:pPr>
                    <w:jc w:val="left"/>
                  </w:pPr>
                  <w:r w:rsidRPr="00A25D4D">
                    <w:t>Diepte</w:t>
                  </w:r>
                </w:p>
              </w:tc>
            </w:tr>
            <w:tr w:rsidR="00C0190C" w:rsidRPr="00A25D4D" w14:paraId="60597E0A" w14:textId="77777777" w:rsidTr="00C0190C">
              <w:trPr>
                <w:tblHeader/>
                <w:tblCellSpacing w:w="0" w:type="dxa"/>
              </w:trPr>
              <w:tc>
                <w:tcPr>
                  <w:tcW w:w="360" w:type="dxa"/>
                  <w:hideMark/>
                </w:tcPr>
                <w:p w14:paraId="5153CDB6" w14:textId="77777777" w:rsidR="00C0190C" w:rsidRPr="00A25D4D" w:rsidRDefault="00C0190C" w:rsidP="008F13CC">
                  <w:pPr>
                    <w:jc w:val="left"/>
                  </w:pPr>
                  <w:r w:rsidRPr="00A25D4D">
                    <w:t> </w:t>
                  </w:r>
                </w:p>
              </w:tc>
              <w:tc>
                <w:tcPr>
                  <w:tcW w:w="1500" w:type="dxa"/>
                  <w:hideMark/>
                </w:tcPr>
                <w:p w14:paraId="1707A82B" w14:textId="77777777" w:rsidR="00C0190C" w:rsidRPr="00A25D4D" w:rsidRDefault="00C0190C" w:rsidP="008F13CC">
                  <w:pPr>
                    <w:jc w:val="left"/>
                  </w:pPr>
                  <w:r w:rsidRPr="00A25D4D">
                    <w:t>Naam</w:t>
                  </w:r>
                </w:p>
              </w:tc>
              <w:tc>
                <w:tcPr>
                  <w:tcW w:w="0" w:type="auto"/>
                  <w:hideMark/>
                </w:tcPr>
                <w:p w14:paraId="1BCB466D" w14:textId="77777777" w:rsidR="00C0190C" w:rsidRPr="00A25D4D" w:rsidRDefault="00C0190C" w:rsidP="008F13CC">
                  <w:pPr>
                    <w:jc w:val="left"/>
                  </w:pPr>
                </w:p>
              </w:tc>
            </w:tr>
            <w:tr w:rsidR="00C0190C" w:rsidRPr="00A25D4D" w14:paraId="64956786" w14:textId="77777777" w:rsidTr="00C0190C">
              <w:trPr>
                <w:tblHeader/>
                <w:tblCellSpacing w:w="0" w:type="dxa"/>
              </w:trPr>
              <w:tc>
                <w:tcPr>
                  <w:tcW w:w="360" w:type="dxa"/>
                  <w:hideMark/>
                </w:tcPr>
                <w:p w14:paraId="6445398C" w14:textId="77777777" w:rsidR="00C0190C" w:rsidRPr="00A25D4D" w:rsidRDefault="00C0190C" w:rsidP="008F13CC">
                  <w:pPr>
                    <w:jc w:val="left"/>
                  </w:pPr>
                  <w:r w:rsidRPr="00A25D4D">
                    <w:t> </w:t>
                  </w:r>
                </w:p>
              </w:tc>
              <w:tc>
                <w:tcPr>
                  <w:tcW w:w="1500" w:type="dxa"/>
                  <w:hideMark/>
                </w:tcPr>
                <w:p w14:paraId="4EBD899F" w14:textId="77777777" w:rsidR="00C0190C" w:rsidRPr="00A25D4D" w:rsidRDefault="00C0190C" w:rsidP="008F13CC">
                  <w:pPr>
                    <w:jc w:val="left"/>
                  </w:pPr>
                  <w:r w:rsidRPr="00A25D4D">
                    <w:t>Definitie:</w:t>
                  </w:r>
                </w:p>
              </w:tc>
              <w:tc>
                <w:tcPr>
                  <w:tcW w:w="0" w:type="auto"/>
                  <w:hideMark/>
                </w:tcPr>
                <w:p w14:paraId="585589D4" w14:textId="77777777" w:rsidR="00C0190C" w:rsidRPr="00A25D4D" w:rsidRDefault="00C0190C" w:rsidP="008F13CC">
                  <w:pPr>
                    <w:jc w:val="left"/>
                  </w:pPr>
                  <w:r w:rsidRPr="00A25D4D">
                    <w:t xml:space="preserve">Diepte waarop het object is gelegd. </w:t>
                  </w:r>
                </w:p>
              </w:tc>
            </w:tr>
            <w:tr w:rsidR="00C0190C" w:rsidRPr="00A25D4D" w14:paraId="0F212AA6" w14:textId="77777777" w:rsidTr="00C0190C">
              <w:trPr>
                <w:tblHeader/>
                <w:tblCellSpacing w:w="0" w:type="dxa"/>
              </w:trPr>
              <w:tc>
                <w:tcPr>
                  <w:tcW w:w="360" w:type="dxa"/>
                  <w:hideMark/>
                </w:tcPr>
                <w:p w14:paraId="52B173E5" w14:textId="77777777" w:rsidR="00C0190C" w:rsidRPr="00A25D4D" w:rsidRDefault="00C0190C" w:rsidP="008F13CC">
                  <w:pPr>
                    <w:jc w:val="left"/>
                  </w:pPr>
                  <w:r w:rsidRPr="00A25D4D">
                    <w:t> </w:t>
                  </w:r>
                </w:p>
              </w:tc>
              <w:tc>
                <w:tcPr>
                  <w:tcW w:w="1500" w:type="dxa"/>
                  <w:hideMark/>
                </w:tcPr>
                <w:p w14:paraId="7CB7E776" w14:textId="77777777" w:rsidR="00C0190C" w:rsidRPr="00A25D4D" w:rsidRDefault="00C0190C" w:rsidP="008F13CC">
                  <w:pPr>
                    <w:jc w:val="left"/>
                  </w:pPr>
                  <w:r w:rsidRPr="00A25D4D">
                    <w:t>Omschrijving:</w:t>
                  </w:r>
                </w:p>
              </w:tc>
              <w:tc>
                <w:tcPr>
                  <w:tcW w:w="0" w:type="auto"/>
                  <w:hideMark/>
                </w:tcPr>
                <w:p w14:paraId="3637A0D0" w14:textId="77777777" w:rsidR="00C0190C" w:rsidRPr="00A25D4D" w:rsidRDefault="00C0190C" w:rsidP="008F13CC">
                  <w:pPr>
                    <w:jc w:val="left"/>
                  </w:pPr>
                  <w:r w:rsidRPr="00A25D4D">
                    <w:t xml:space="preserve">Wordt alleen opgenomen indien er sprake is van een legging die afwijkt van de gangbare (standaard) dieptelegging. </w:t>
                  </w:r>
                </w:p>
              </w:tc>
            </w:tr>
            <w:tr w:rsidR="00C0190C" w:rsidRPr="00A25D4D" w14:paraId="28CB2C9E" w14:textId="77777777" w:rsidTr="00C0190C">
              <w:trPr>
                <w:tblHeader/>
                <w:tblCellSpacing w:w="0" w:type="dxa"/>
              </w:trPr>
              <w:tc>
                <w:tcPr>
                  <w:tcW w:w="360" w:type="dxa"/>
                  <w:hideMark/>
                </w:tcPr>
                <w:p w14:paraId="066DE90A" w14:textId="77777777" w:rsidR="00C0190C" w:rsidRPr="00A25D4D" w:rsidRDefault="00C0190C" w:rsidP="008F13CC">
                  <w:pPr>
                    <w:jc w:val="left"/>
                  </w:pPr>
                  <w:r w:rsidRPr="00A25D4D">
                    <w:t> </w:t>
                  </w:r>
                </w:p>
              </w:tc>
              <w:tc>
                <w:tcPr>
                  <w:tcW w:w="1500" w:type="dxa"/>
                  <w:hideMark/>
                </w:tcPr>
                <w:p w14:paraId="4191EA1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5CE5CCF" w14:textId="77777777" w:rsidR="00C0190C" w:rsidRPr="00A25D4D" w:rsidRDefault="00C0190C" w:rsidP="008F13CC">
                  <w:pPr>
                    <w:jc w:val="left"/>
                  </w:pPr>
                  <w:r w:rsidRPr="00A25D4D">
                    <w:t>0..*</w:t>
                  </w:r>
                </w:p>
              </w:tc>
            </w:tr>
          </w:tbl>
          <w:p w14:paraId="157B84D0" w14:textId="77777777" w:rsidR="00C0190C" w:rsidRPr="00A25D4D" w:rsidRDefault="00C0190C" w:rsidP="008F13CC">
            <w:pPr>
              <w:jc w:val="left"/>
            </w:pPr>
          </w:p>
        </w:tc>
      </w:tr>
      <w:tr w:rsidR="00C0190C" w:rsidRPr="00A25D4D" w14:paraId="36DE61C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AFC507A" w14:textId="77777777" w:rsidR="00C0190C" w:rsidRPr="00A25D4D" w:rsidRDefault="00C0190C" w:rsidP="008F13CC">
            <w:pPr>
              <w:jc w:val="left"/>
            </w:pPr>
            <w:r w:rsidRPr="00A25D4D">
              <w:rPr>
                <w:b/>
                <w:bCs/>
              </w:rPr>
              <w:t xml:space="preserve">Relatie: </w:t>
            </w:r>
            <w:proofErr w:type="spellStart"/>
            <w:r w:rsidRPr="00A25D4D">
              <w:rPr>
                <w:b/>
                <w:bCs/>
              </w:rPr>
              <w:t>heeftExtraInformatie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02E92C73" w14:textId="77777777" w:rsidTr="00C0190C">
              <w:trPr>
                <w:tblHeader/>
                <w:tblCellSpacing w:w="0" w:type="dxa"/>
              </w:trPr>
              <w:tc>
                <w:tcPr>
                  <w:tcW w:w="360" w:type="dxa"/>
                  <w:hideMark/>
                </w:tcPr>
                <w:p w14:paraId="0CA8080E" w14:textId="77777777" w:rsidR="00C0190C" w:rsidRPr="00A25D4D" w:rsidRDefault="00C0190C" w:rsidP="008F13CC">
                  <w:pPr>
                    <w:jc w:val="left"/>
                  </w:pPr>
                  <w:r w:rsidRPr="00A25D4D">
                    <w:t> </w:t>
                  </w:r>
                </w:p>
              </w:tc>
              <w:tc>
                <w:tcPr>
                  <w:tcW w:w="1500" w:type="dxa"/>
                  <w:hideMark/>
                </w:tcPr>
                <w:p w14:paraId="2549A940" w14:textId="77777777" w:rsidR="00C0190C" w:rsidRPr="00A25D4D" w:rsidRDefault="00C0190C" w:rsidP="008F13CC">
                  <w:pPr>
                    <w:jc w:val="left"/>
                  </w:pPr>
                  <w:r w:rsidRPr="00A25D4D">
                    <w:t>Type:</w:t>
                  </w:r>
                </w:p>
              </w:tc>
              <w:tc>
                <w:tcPr>
                  <w:tcW w:w="0" w:type="auto"/>
                  <w:hideMark/>
                </w:tcPr>
                <w:p w14:paraId="15EEBD84" w14:textId="77777777" w:rsidR="00C0190C" w:rsidRPr="00A25D4D" w:rsidRDefault="00C0190C" w:rsidP="008F13CC">
                  <w:pPr>
                    <w:jc w:val="left"/>
                  </w:pPr>
                  <w:proofErr w:type="spellStart"/>
                  <w:r w:rsidRPr="00A25D4D">
                    <w:t>ExtraInformatie</w:t>
                  </w:r>
                  <w:proofErr w:type="spellEnd"/>
                </w:p>
              </w:tc>
            </w:tr>
            <w:tr w:rsidR="00C0190C" w:rsidRPr="00A25D4D" w14:paraId="2BBFCB49" w14:textId="77777777" w:rsidTr="00C0190C">
              <w:trPr>
                <w:tblHeader/>
                <w:tblCellSpacing w:w="0" w:type="dxa"/>
              </w:trPr>
              <w:tc>
                <w:tcPr>
                  <w:tcW w:w="360" w:type="dxa"/>
                  <w:hideMark/>
                </w:tcPr>
                <w:p w14:paraId="465AF3CB" w14:textId="77777777" w:rsidR="00C0190C" w:rsidRPr="00A25D4D" w:rsidRDefault="00C0190C" w:rsidP="008F13CC">
                  <w:pPr>
                    <w:jc w:val="left"/>
                  </w:pPr>
                  <w:r w:rsidRPr="00A25D4D">
                    <w:t> </w:t>
                  </w:r>
                </w:p>
              </w:tc>
              <w:tc>
                <w:tcPr>
                  <w:tcW w:w="1500" w:type="dxa"/>
                  <w:hideMark/>
                </w:tcPr>
                <w:p w14:paraId="2A479F8C" w14:textId="77777777" w:rsidR="00C0190C" w:rsidRPr="00A25D4D" w:rsidRDefault="00C0190C" w:rsidP="008F13CC">
                  <w:pPr>
                    <w:jc w:val="left"/>
                  </w:pPr>
                  <w:r w:rsidRPr="00A25D4D">
                    <w:t>Naam</w:t>
                  </w:r>
                </w:p>
              </w:tc>
              <w:tc>
                <w:tcPr>
                  <w:tcW w:w="0" w:type="auto"/>
                  <w:hideMark/>
                </w:tcPr>
                <w:p w14:paraId="18C07E73" w14:textId="77777777" w:rsidR="00C0190C" w:rsidRPr="00A25D4D" w:rsidRDefault="00C0190C" w:rsidP="008F13CC">
                  <w:pPr>
                    <w:jc w:val="left"/>
                  </w:pPr>
                </w:p>
              </w:tc>
            </w:tr>
            <w:tr w:rsidR="00C0190C" w:rsidRPr="00A25D4D" w14:paraId="771EA61E" w14:textId="77777777" w:rsidTr="00C0190C">
              <w:trPr>
                <w:tblHeader/>
                <w:tblCellSpacing w:w="0" w:type="dxa"/>
              </w:trPr>
              <w:tc>
                <w:tcPr>
                  <w:tcW w:w="360" w:type="dxa"/>
                  <w:hideMark/>
                </w:tcPr>
                <w:p w14:paraId="77E66A43" w14:textId="77777777" w:rsidR="00C0190C" w:rsidRPr="00A25D4D" w:rsidRDefault="00C0190C" w:rsidP="008F13CC">
                  <w:pPr>
                    <w:jc w:val="left"/>
                  </w:pPr>
                  <w:r w:rsidRPr="00A25D4D">
                    <w:t> </w:t>
                  </w:r>
                </w:p>
              </w:tc>
              <w:tc>
                <w:tcPr>
                  <w:tcW w:w="1500" w:type="dxa"/>
                  <w:hideMark/>
                </w:tcPr>
                <w:p w14:paraId="5D8775C3" w14:textId="77777777" w:rsidR="00C0190C" w:rsidRPr="00A25D4D" w:rsidRDefault="00C0190C" w:rsidP="008F13CC">
                  <w:pPr>
                    <w:jc w:val="left"/>
                  </w:pPr>
                  <w:r w:rsidRPr="00A25D4D">
                    <w:t>Definitie:</w:t>
                  </w:r>
                </w:p>
              </w:tc>
              <w:tc>
                <w:tcPr>
                  <w:tcW w:w="0" w:type="auto"/>
                  <w:hideMark/>
                </w:tcPr>
                <w:p w14:paraId="30BDA98F" w14:textId="77777777" w:rsidR="00C0190C" w:rsidRPr="00A25D4D" w:rsidRDefault="00C0190C" w:rsidP="008F13CC">
                  <w:pPr>
                    <w:jc w:val="left"/>
                  </w:pPr>
                  <w:r w:rsidRPr="00A25D4D">
                    <w:t xml:space="preserve">Extra informatie over dit object. </w:t>
                  </w:r>
                </w:p>
              </w:tc>
            </w:tr>
            <w:tr w:rsidR="00C0190C" w:rsidRPr="00A25D4D" w14:paraId="46830F88" w14:textId="77777777" w:rsidTr="00C0190C">
              <w:trPr>
                <w:tblHeader/>
                <w:tblCellSpacing w:w="0" w:type="dxa"/>
              </w:trPr>
              <w:tc>
                <w:tcPr>
                  <w:tcW w:w="360" w:type="dxa"/>
                  <w:hideMark/>
                </w:tcPr>
                <w:p w14:paraId="6DD7BE90" w14:textId="77777777" w:rsidR="00C0190C" w:rsidRPr="00A25D4D" w:rsidRDefault="00C0190C" w:rsidP="008F13CC">
                  <w:pPr>
                    <w:jc w:val="left"/>
                  </w:pPr>
                  <w:r w:rsidRPr="00A25D4D">
                    <w:t> </w:t>
                  </w:r>
                </w:p>
              </w:tc>
              <w:tc>
                <w:tcPr>
                  <w:tcW w:w="1500" w:type="dxa"/>
                  <w:hideMark/>
                </w:tcPr>
                <w:p w14:paraId="08B68949"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DBD6971" w14:textId="77777777" w:rsidR="00C0190C" w:rsidRPr="00A25D4D" w:rsidRDefault="00C0190C" w:rsidP="008F13CC">
                  <w:pPr>
                    <w:jc w:val="left"/>
                  </w:pPr>
                  <w:r w:rsidRPr="00A25D4D">
                    <w:t>0..*</w:t>
                  </w:r>
                </w:p>
              </w:tc>
            </w:tr>
          </w:tbl>
          <w:p w14:paraId="2CF7BB6F" w14:textId="77777777" w:rsidR="00C0190C" w:rsidRPr="00A25D4D" w:rsidRDefault="00C0190C" w:rsidP="008F13CC">
            <w:pPr>
              <w:jc w:val="left"/>
            </w:pPr>
          </w:p>
        </w:tc>
      </w:tr>
      <w:tr w:rsidR="00C0190C" w:rsidRPr="00A25D4D" w14:paraId="6A19A42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C5AAC19" w14:textId="77777777" w:rsidR="00C0190C" w:rsidRPr="00A25D4D" w:rsidRDefault="00C0190C" w:rsidP="008F13CC">
            <w:pPr>
              <w:jc w:val="left"/>
            </w:pPr>
            <w:r w:rsidRPr="00A25D4D">
              <w:rPr>
                <w:b/>
                <w:bCs/>
              </w:rPr>
              <w:t xml:space="preserve">Relatie: </w:t>
            </w:r>
            <w:proofErr w:type="spellStart"/>
            <w:r w:rsidRPr="00A25D4D">
              <w:rPr>
                <w:b/>
                <w:bCs/>
              </w:rPr>
              <w:t>extraGeometrie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26955796" w14:textId="77777777" w:rsidTr="00C0190C">
              <w:trPr>
                <w:tblHeader/>
                <w:tblCellSpacing w:w="0" w:type="dxa"/>
              </w:trPr>
              <w:tc>
                <w:tcPr>
                  <w:tcW w:w="360" w:type="dxa"/>
                  <w:hideMark/>
                </w:tcPr>
                <w:p w14:paraId="0D88FE85" w14:textId="77777777" w:rsidR="00C0190C" w:rsidRPr="00A25D4D" w:rsidRDefault="00C0190C" w:rsidP="008F13CC">
                  <w:pPr>
                    <w:jc w:val="left"/>
                  </w:pPr>
                  <w:r w:rsidRPr="00A25D4D">
                    <w:t> </w:t>
                  </w:r>
                </w:p>
              </w:tc>
              <w:tc>
                <w:tcPr>
                  <w:tcW w:w="1500" w:type="dxa"/>
                  <w:hideMark/>
                </w:tcPr>
                <w:p w14:paraId="5B98FA13" w14:textId="77777777" w:rsidR="00C0190C" w:rsidRPr="00A25D4D" w:rsidRDefault="00C0190C" w:rsidP="008F13CC">
                  <w:pPr>
                    <w:jc w:val="left"/>
                  </w:pPr>
                  <w:r w:rsidRPr="00A25D4D">
                    <w:t>Type:</w:t>
                  </w:r>
                </w:p>
              </w:tc>
              <w:tc>
                <w:tcPr>
                  <w:tcW w:w="0" w:type="auto"/>
                  <w:hideMark/>
                </w:tcPr>
                <w:p w14:paraId="16BE88DE" w14:textId="77777777" w:rsidR="00C0190C" w:rsidRPr="00A25D4D" w:rsidRDefault="00C0190C" w:rsidP="008F13CC">
                  <w:pPr>
                    <w:jc w:val="left"/>
                  </w:pPr>
                  <w:proofErr w:type="spellStart"/>
                  <w:r w:rsidRPr="00A25D4D">
                    <w:t>ExtraGeometrie</w:t>
                  </w:r>
                  <w:proofErr w:type="spellEnd"/>
                </w:p>
              </w:tc>
            </w:tr>
            <w:tr w:rsidR="00C0190C" w:rsidRPr="00A25D4D" w14:paraId="5A54C0C2" w14:textId="77777777" w:rsidTr="00C0190C">
              <w:trPr>
                <w:tblHeader/>
                <w:tblCellSpacing w:w="0" w:type="dxa"/>
              </w:trPr>
              <w:tc>
                <w:tcPr>
                  <w:tcW w:w="360" w:type="dxa"/>
                  <w:hideMark/>
                </w:tcPr>
                <w:p w14:paraId="4A4DCC0A" w14:textId="77777777" w:rsidR="00C0190C" w:rsidRPr="00A25D4D" w:rsidRDefault="00C0190C" w:rsidP="008F13CC">
                  <w:pPr>
                    <w:jc w:val="left"/>
                  </w:pPr>
                  <w:r w:rsidRPr="00A25D4D">
                    <w:t> </w:t>
                  </w:r>
                </w:p>
              </w:tc>
              <w:tc>
                <w:tcPr>
                  <w:tcW w:w="1500" w:type="dxa"/>
                  <w:hideMark/>
                </w:tcPr>
                <w:p w14:paraId="25997E77" w14:textId="77777777" w:rsidR="00C0190C" w:rsidRPr="00A25D4D" w:rsidRDefault="00C0190C" w:rsidP="008F13CC">
                  <w:pPr>
                    <w:jc w:val="left"/>
                  </w:pPr>
                  <w:r w:rsidRPr="00A25D4D">
                    <w:t>Naam</w:t>
                  </w:r>
                </w:p>
              </w:tc>
              <w:tc>
                <w:tcPr>
                  <w:tcW w:w="0" w:type="auto"/>
                  <w:hideMark/>
                </w:tcPr>
                <w:p w14:paraId="0C95651D" w14:textId="77777777" w:rsidR="00C0190C" w:rsidRPr="00A25D4D" w:rsidRDefault="00C0190C" w:rsidP="008F13CC">
                  <w:pPr>
                    <w:jc w:val="left"/>
                  </w:pPr>
                </w:p>
              </w:tc>
            </w:tr>
            <w:tr w:rsidR="00C0190C" w:rsidRPr="00A25D4D" w14:paraId="2CD8EF23" w14:textId="77777777" w:rsidTr="00C0190C">
              <w:trPr>
                <w:tblHeader/>
                <w:tblCellSpacing w:w="0" w:type="dxa"/>
              </w:trPr>
              <w:tc>
                <w:tcPr>
                  <w:tcW w:w="360" w:type="dxa"/>
                  <w:hideMark/>
                </w:tcPr>
                <w:p w14:paraId="0073A74D" w14:textId="77777777" w:rsidR="00C0190C" w:rsidRPr="00A25D4D" w:rsidRDefault="00C0190C" w:rsidP="008F13CC">
                  <w:pPr>
                    <w:jc w:val="left"/>
                  </w:pPr>
                  <w:r w:rsidRPr="00A25D4D">
                    <w:t> </w:t>
                  </w:r>
                </w:p>
              </w:tc>
              <w:tc>
                <w:tcPr>
                  <w:tcW w:w="1500" w:type="dxa"/>
                  <w:hideMark/>
                </w:tcPr>
                <w:p w14:paraId="6FE5D9C3" w14:textId="77777777" w:rsidR="00C0190C" w:rsidRPr="00A25D4D" w:rsidRDefault="00C0190C" w:rsidP="008F13CC">
                  <w:pPr>
                    <w:jc w:val="left"/>
                  </w:pPr>
                  <w:r w:rsidRPr="00A25D4D">
                    <w:t>Definitie:</w:t>
                  </w:r>
                </w:p>
              </w:tc>
              <w:tc>
                <w:tcPr>
                  <w:tcW w:w="0" w:type="auto"/>
                  <w:hideMark/>
                </w:tcPr>
                <w:p w14:paraId="5FDFEECC" w14:textId="77777777" w:rsidR="00C0190C" w:rsidRPr="00A25D4D" w:rsidRDefault="00C0190C" w:rsidP="008F13CC">
                  <w:pPr>
                    <w:jc w:val="left"/>
                  </w:pPr>
                  <w:r w:rsidRPr="00A25D4D">
                    <w:t xml:space="preserve">Extra geometrie naast de verplichte </w:t>
                  </w:r>
                  <w:proofErr w:type="spellStart"/>
                  <w:r w:rsidRPr="00A25D4D">
                    <w:t>arc</w:t>
                  </w:r>
                  <w:proofErr w:type="spellEnd"/>
                  <w:r w:rsidRPr="00A25D4D">
                    <w:t xml:space="preserve">/node. </w:t>
                  </w:r>
                </w:p>
              </w:tc>
            </w:tr>
            <w:tr w:rsidR="00C0190C" w:rsidRPr="00A25D4D" w14:paraId="0EC19C08" w14:textId="77777777" w:rsidTr="00C0190C">
              <w:trPr>
                <w:tblHeader/>
                <w:tblCellSpacing w:w="0" w:type="dxa"/>
              </w:trPr>
              <w:tc>
                <w:tcPr>
                  <w:tcW w:w="360" w:type="dxa"/>
                  <w:hideMark/>
                </w:tcPr>
                <w:p w14:paraId="195AE231" w14:textId="77777777" w:rsidR="00C0190C" w:rsidRPr="00A25D4D" w:rsidRDefault="00C0190C" w:rsidP="008F13CC">
                  <w:pPr>
                    <w:jc w:val="left"/>
                  </w:pPr>
                  <w:r w:rsidRPr="00A25D4D">
                    <w:t> </w:t>
                  </w:r>
                </w:p>
              </w:tc>
              <w:tc>
                <w:tcPr>
                  <w:tcW w:w="1500" w:type="dxa"/>
                  <w:hideMark/>
                </w:tcPr>
                <w:p w14:paraId="4EA4286C"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AAFA109" w14:textId="77777777" w:rsidR="00C0190C" w:rsidRPr="00A25D4D" w:rsidRDefault="00C0190C" w:rsidP="008F13CC">
                  <w:pPr>
                    <w:jc w:val="left"/>
                  </w:pPr>
                  <w:r w:rsidRPr="00A25D4D">
                    <w:t>0..1</w:t>
                  </w:r>
                </w:p>
              </w:tc>
            </w:tr>
          </w:tbl>
          <w:p w14:paraId="348B9681" w14:textId="77777777" w:rsidR="00C0190C" w:rsidRPr="00A25D4D" w:rsidRDefault="00C0190C" w:rsidP="008F13CC">
            <w:pPr>
              <w:jc w:val="left"/>
            </w:pPr>
          </w:p>
        </w:tc>
      </w:tr>
      <w:tr w:rsidR="00A92388" w:rsidRPr="00A25D4D" w14:paraId="69914AF0" w14:textId="77777777" w:rsidTr="00C0190C">
        <w:trPr>
          <w:tblCellSpacing w:w="0" w:type="dxa"/>
          <w:ins w:id="540" w:author="Paul Janssen" w:date="2020-06-10T17:52:00Z"/>
        </w:trPr>
        <w:tc>
          <w:tcPr>
            <w:tcW w:w="0" w:type="auto"/>
            <w:tcBorders>
              <w:top w:val="outset" w:sz="6" w:space="0" w:color="auto"/>
              <w:left w:val="outset" w:sz="6" w:space="0" w:color="auto"/>
              <w:bottom w:val="outset" w:sz="6" w:space="0" w:color="auto"/>
              <w:right w:val="outset" w:sz="6" w:space="0" w:color="auto"/>
            </w:tcBorders>
          </w:tcPr>
          <w:p w14:paraId="05F4C65D" w14:textId="77777777" w:rsidR="00A92388" w:rsidRPr="00A25D4D" w:rsidRDefault="00A92388" w:rsidP="00A92388">
            <w:pPr>
              <w:jc w:val="left"/>
              <w:rPr>
                <w:ins w:id="541" w:author="Paul Janssen" w:date="2020-06-10T17:52:00Z"/>
              </w:rPr>
            </w:pPr>
            <w:proofErr w:type="spellStart"/>
            <w:ins w:id="542" w:author="Paul Janssen" w:date="2020-06-10T17:52:00Z">
              <w:r w:rsidRPr="00A25D4D">
                <w:rPr>
                  <w:b/>
                  <w:bCs/>
                </w:rPr>
                <w:t>Constraint</w:t>
              </w:r>
              <w:proofErr w:type="spellEnd"/>
              <w:r w:rsidRPr="00A25D4D">
                <w:rPr>
                  <w:b/>
                  <w:bCs/>
                </w:rPr>
                <w:t xml:space="preserve">: </w:t>
              </w:r>
              <w:r w:rsidRPr="00924D70">
                <w:rPr>
                  <w:b/>
                  <w:bCs/>
                </w:rPr>
                <w:t>Maximaal1Utiliteitsnet</w:t>
              </w:r>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A92388" w:rsidRPr="00A25D4D" w14:paraId="2B9B559E" w14:textId="77777777" w:rsidTr="004C0A21">
              <w:trPr>
                <w:tblHeader/>
                <w:tblCellSpacing w:w="0" w:type="dxa"/>
                <w:ins w:id="543" w:author="Paul Janssen" w:date="2020-06-10T17:52:00Z"/>
              </w:trPr>
              <w:tc>
                <w:tcPr>
                  <w:tcW w:w="360" w:type="dxa"/>
                  <w:hideMark/>
                </w:tcPr>
                <w:p w14:paraId="1A6A83DA" w14:textId="77777777" w:rsidR="00A92388" w:rsidRPr="00A25D4D" w:rsidRDefault="00A92388" w:rsidP="00A92388">
                  <w:pPr>
                    <w:jc w:val="left"/>
                    <w:rPr>
                      <w:ins w:id="544" w:author="Paul Janssen" w:date="2020-06-10T17:52:00Z"/>
                    </w:rPr>
                  </w:pPr>
                  <w:ins w:id="545" w:author="Paul Janssen" w:date="2020-06-10T17:52:00Z">
                    <w:r w:rsidRPr="00A25D4D">
                      <w:t> </w:t>
                    </w:r>
                  </w:ins>
                </w:p>
              </w:tc>
              <w:tc>
                <w:tcPr>
                  <w:tcW w:w="1500" w:type="dxa"/>
                  <w:hideMark/>
                </w:tcPr>
                <w:p w14:paraId="0351002A" w14:textId="77777777" w:rsidR="00A92388" w:rsidRPr="00A25D4D" w:rsidRDefault="00A92388" w:rsidP="00A92388">
                  <w:pPr>
                    <w:jc w:val="left"/>
                    <w:rPr>
                      <w:ins w:id="546" w:author="Paul Janssen" w:date="2020-06-10T17:52:00Z"/>
                    </w:rPr>
                  </w:pPr>
                  <w:ins w:id="547" w:author="Paul Janssen" w:date="2020-06-10T17:52:00Z">
                    <w:r w:rsidRPr="00A25D4D">
                      <w:t>Natuurlijke taal:</w:t>
                    </w:r>
                  </w:ins>
                </w:p>
              </w:tc>
              <w:tc>
                <w:tcPr>
                  <w:tcW w:w="0" w:type="auto"/>
                  <w:hideMark/>
                </w:tcPr>
                <w:p w14:paraId="5580070D" w14:textId="77777777" w:rsidR="00A92388" w:rsidRPr="00A25D4D" w:rsidRDefault="00A92388" w:rsidP="00A92388">
                  <w:pPr>
                    <w:jc w:val="left"/>
                    <w:rPr>
                      <w:ins w:id="548" w:author="Paul Janssen" w:date="2020-06-10T17:52:00Z"/>
                    </w:rPr>
                  </w:pPr>
                  <w:ins w:id="549" w:author="Paul Janssen" w:date="2020-06-10T17:52:00Z">
                    <w:r>
                      <w:t>hoort bij maximaal 1 utiliteitsnet</w:t>
                    </w:r>
                  </w:ins>
                </w:p>
              </w:tc>
            </w:tr>
            <w:tr w:rsidR="00A92388" w:rsidRPr="00A25D4D" w14:paraId="7E910C3E" w14:textId="77777777" w:rsidTr="004C0A21">
              <w:trPr>
                <w:tblHeader/>
                <w:tblCellSpacing w:w="0" w:type="dxa"/>
                <w:ins w:id="550" w:author="Paul Janssen" w:date="2020-06-10T17:52:00Z"/>
              </w:trPr>
              <w:tc>
                <w:tcPr>
                  <w:tcW w:w="360" w:type="dxa"/>
                  <w:hideMark/>
                </w:tcPr>
                <w:p w14:paraId="01305B5B" w14:textId="77777777" w:rsidR="00A92388" w:rsidRPr="00A25D4D" w:rsidRDefault="00A92388" w:rsidP="00A92388">
                  <w:pPr>
                    <w:jc w:val="left"/>
                    <w:rPr>
                      <w:ins w:id="551" w:author="Paul Janssen" w:date="2020-06-10T17:52:00Z"/>
                    </w:rPr>
                  </w:pPr>
                  <w:ins w:id="552" w:author="Paul Janssen" w:date="2020-06-10T17:52:00Z">
                    <w:r w:rsidRPr="00A25D4D">
                      <w:t> </w:t>
                    </w:r>
                  </w:ins>
                </w:p>
              </w:tc>
              <w:tc>
                <w:tcPr>
                  <w:tcW w:w="1500" w:type="dxa"/>
                  <w:hideMark/>
                </w:tcPr>
                <w:p w14:paraId="372D5414" w14:textId="77777777" w:rsidR="00A92388" w:rsidRPr="00A25D4D" w:rsidRDefault="00A92388" w:rsidP="00A92388">
                  <w:pPr>
                    <w:jc w:val="left"/>
                    <w:rPr>
                      <w:ins w:id="553" w:author="Paul Janssen" w:date="2020-06-10T17:52:00Z"/>
                    </w:rPr>
                  </w:pPr>
                  <w:ins w:id="554" w:author="Paul Janssen" w:date="2020-06-10T17:52:00Z">
                    <w:r w:rsidRPr="00A25D4D">
                      <w:t>OCL:</w:t>
                    </w:r>
                  </w:ins>
                </w:p>
              </w:tc>
              <w:tc>
                <w:tcPr>
                  <w:tcW w:w="0" w:type="auto"/>
                  <w:hideMark/>
                </w:tcPr>
                <w:p w14:paraId="60FF4893" w14:textId="77777777" w:rsidR="00A92388" w:rsidRPr="00924D70" w:rsidRDefault="00A92388" w:rsidP="00A92388">
                  <w:pPr>
                    <w:autoSpaceDE w:val="0"/>
                    <w:autoSpaceDN w:val="0"/>
                    <w:adjustRightInd w:val="0"/>
                    <w:spacing w:after="80" w:line="240" w:lineRule="auto"/>
                    <w:jc w:val="left"/>
                    <w:rPr>
                      <w:ins w:id="555" w:author="Paul Janssen" w:date="2020-06-10T17:52:00Z"/>
                      <w:rFonts w:ascii="Calibri" w:hAnsi="Calibri" w:cs="Calibri"/>
                      <w:sz w:val="20"/>
                      <w:szCs w:val="20"/>
                    </w:rPr>
                  </w:pPr>
                  <w:proofErr w:type="spellStart"/>
                  <w:ins w:id="556" w:author="Paul Janssen" w:date="2020-06-10T17:52:00Z">
                    <w:r w:rsidRPr="00924D70">
                      <w:rPr>
                        <w:rFonts w:ascii="Calibri" w:hAnsi="Calibri" w:cs="Calibri"/>
                        <w:sz w:val="20"/>
                        <w:szCs w:val="20"/>
                      </w:rPr>
                      <w:t>inv</w:t>
                    </w:r>
                    <w:proofErr w:type="spellEnd"/>
                    <w:r w:rsidRPr="00924D70">
                      <w:rPr>
                        <w:rFonts w:ascii="Calibri" w:hAnsi="Calibri" w:cs="Calibri"/>
                        <w:sz w:val="20"/>
                        <w:szCs w:val="20"/>
                      </w:rPr>
                      <w:t>:</w:t>
                    </w:r>
                  </w:ins>
                </w:p>
                <w:p w14:paraId="3C901561" w14:textId="77777777" w:rsidR="00A92388" w:rsidRPr="004C0A21" w:rsidRDefault="00A92388" w:rsidP="00A92388">
                  <w:pPr>
                    <w:autoSpaceDE w:val="0"/>
                    <w:autoSpaceDN w:val="0"/>
                    <w:adjustRightInd w:val="0"/>
                    <w:spacing w:after="80" w:line="240" w:lineRule="auto"/>
                    <w:jc w:val="left"/>
                    <w:rPr>
                      <w:ins w:id="557" w:author="Paul Janssen" w:date="2020-06-10T17:52:00Z"/>
                      <w:rFonts w:ascii="Calibri" w:hAnsi="Calibri" w:cs="Calibri"/>
                      <w:sz w:val="20"/>
                      <w:szCs w:val="20"/>
                    </w:rPr>
                  </w:pPr>
                  <w:proofErr w:type="spellStart"/>
                  <w:ins w:id="558" w:author="Paul Janssen" w:date="2020-06-10T17:52:00Z">
                    <w:r w:rsidRPr="00924D70">
                      <w:rPr>
                        <w:rFonts w:ascii="Calibri" w:hAnsi="Calibri" w:cs="Calibri"/>
                        <w:sz w:val="20"/>
                        <w:szCs w:val="20"/>
                      </w:rPr>
                      <w:t>self.inNetwork</w:t>
                    </w:r>
                    <w:proofErr w:type="spellEnd"/>
                    <w:r w:rsidRPr="00924D70">
                      <w:rPr>
                        <w:rFonts w:ascii="Calibri" w:hAnsi="Calibri" w:cs="Calibri"/>
                        <w:sz w:val="20"/>
                        <w:szCs w:val="20"/>
                      </w:rPr>
                      <w:t xml:space="preserve"> -&gt;</w:t>
                    </w:r>
                    <w:proofErr w:type="spellStart"/>
                    <w:r w:rsidRPr="00924D70">
                      <w:rPr>
                        <w:rFonts w:ascii="Calibri" w:hAnsi="Calibri" w:cs="Calibri"/>
                        <w:sz w:val="20"/>
                        <w:szCs w:val="20"/>
                      </w:rPr>
                      <w:t>size</w:t>
                    </w:r>
                    <w:proofErr w:type="spellEnd"/>
                    <w:r w:rsidRPr="00924D70">
                      <w:rPr>
                        <w:rFonts w:ascii="Calibri" w:hAnsi="Calibri" w:cs="Calibri"/>
                        <w:sz w:val="20"/>
                        <w:szCs w:val="20"/>
                      </w:rPr>
                      <w:t>() = 1</w:t>
                    </w:r>
                  </w:ins>
                </w:p>
              </w:tc>
            </w:tr>
          </w:tbl>
          <w:p w14:paraId="657C3886" w14:textId="77777777" w:rsidR="00A92388" w:rsidRPr="00A25D4D" w:rsidRDefault="00A92388" w:rsidP="008F13CC">
            <w:pPr>
              <w:jc w:val="left"/>
              <w:rPr>
                <w:ins w:id="559" w:author="Paul Janssen" w:date="2020-06-10T17:52:00Z"/>
                <w:b/>
                <w:bCs/>
              </w:rPr>
            </w:pPr>
          </w:p>
        </w:tc>
      </w:tr>
    </w:tbl>
    <w:p w14:paraId="74BB95CD" w14:textId="77777777" w:rsidR="00C0190C" w:rsidRPr="00A25D4D" w:rsidRDefault="00C0190C" w:rsidP="008F13CC">
      <w:pPr>
        <w:pStyle w:val="Kop5"/>
        <w:jc w:val="left"/>
        <w:rPr>
          <w:sz w:val="16"/>
          <w:szCs w:val="16"/>
        </w:rPr>
      </w:pPr>
      <w:proofErr w:type="spellStart"/>
      <w:r w:rsidRPr="00A25D4D">
        <w:rPr>
          <w:sz w:val="16"/>
          <w:szCs w:val="16"/>
        </w:rPr>
        <w:t>KabelOfLeiding</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C0190C" w:rsidRPr="00A25D4D" w14:paraId="47FA8413"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B6EE2AA" w14:textId="77777777" w:rsidR="00C0190C" w:rsidRPr="00A25D4D" w:rsidRDefault="00C0190C" w:rsidP="008F13CC">
            <w:pPr>
              <w:jc w:val="left"/>
            </w:pPr>
            <w:proofErr w:type="spellStart"/>
            <w:r w:rsidRPr="00A25D4D">
              <w:rPr>
                <w:b/>
                <w:bCs/>
              </w:rPr>
              <w:lastRenderedPageBreak/>
              <w:t>KabelOfLeiding</w:t>
            </w:r>
            <w:proofErr w:type="spellEnd"/>
            <w:r w:rsidRPr="00A25D4D">
              <w:rPr>
                <w:b/>
                <w:bCs/>
              </w:rPr>
              <w:t xml:space="preserve"> (abstract) </w:t>
            </w:r>
          </w:p>
        </w:tc>
      </w:tr>
      <w:tr w:rsidR="00C0190C" w:rsidRPr="00A25D4D" w14:paraId="0532EF8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41FF9A2D" w14:textId="77777777" w:rsidTr="00C0190C">
              <w:trPr>
                <w:tblHeader/>
                <w:tblCellSpacing w:w="0" w:type="dxa"/>
              </w:trPr>
              <w:tc>
                <w:tcPr>
                  <w:tcW w:w="360" w:type="dxa"/>
                  <w:hideMark/>
                </w:tcPr>
                <w:p w14:paraId="70A9B174" w14:textId="77777777" w:rsidR="00C0190C" w:rsidRPr="00A25D4D" w:rsidRDefault="00C0190C" w:rsidP="008F13CC">
                  <w:pPr>
                    <w:jc w:val="left"/>
                  </w:pPr>
                  <w:r w:rsidRPr="00A25D4D">
                    <w:t> </w:t>
                  </w:r>
                </w:p>
              </w:tc>
              <w:tc>
                <w:tcPr>
                  <w:tcW w:w="1500" w:type="dxa"/>
                  <w:hideMark/>
                </w:tcPr>
                <w:p w14:paraId="3909A634" w14:textId="77777777" w:rsidR="00C0190C" w:rsidRPr="00A25D4D" w:rsidRDefault="00C0190C" w:rsidP="008F13CC">
                  <w:pPr>
                    <w:jc w:val="left"/>
                  </w:pPr>
                  <w:r w:rsidRPr="00A25D4D">
                    <w:t>Naam</w:t>
                  </w:r>
                </w:p>
              </w:tc>
              <w:tc>
                <w:tcPr>
                  <w:tcW w:w="0" w:type="auto"/>
                  <w:hideMark/>
                </w:tcPr>
                <w:p w14:paraId="4239E47E" w14:textId="77777777" w:rsidR="00C0190C" w:rsidRPr="00A25D4D" w:rsidRDefault="00C0190C" w:rsidP="008F13CC">
                  <w:pPr>
                    <w:jc w:val="left"/>
                  </w:pPr>
                </w:p>
              </w:tc>
            </w:tr>
            <w:tr w:rsidR="00C0190C" w:rsidRPr="00A25D4D" w14:paraId="757757E6" w14:textId="77777777" w:rsidTr="00C0190C">
              <w:trPr>
                <w:tblHeader/>
                <w:tblCellSpacing w:w="0" w:type="dxa"/>
              </w:trPr>
              <w:tc>
                <w:tcPr>
                  <w:tcW w:w="360" w:type="dxa"/>
                  <w:hideMark/>
                </w:tcPr>
                <w:p w14:paraId="05CA997A" w14:textId="77777777" w:rsidR="00C0190C" w:rsidRPr="00A25D4D" w:rsidRDefault="00C0190C" w:rsidP="008F13CC">
                  <w:pPr>
                    <w:jc w:val="left"/>
                  </w:pPr>
                  <w:r w:rsidRPr="00A25D4D">
                    <w:t> </w:t>
                  </w:r>
                </w:p>
              </w:tc>
              <w:tc>
                <w:tcPr>
                  <w:tcW w:w="1500" w:type="dxa"/>
                  <w:hideMark/>
                </w:tcPr>
                <w:p w14:paraId="486E8ABA" w14:textId="77777777" w:rsidR="00C0190C" w:rsidRPr="00A25D4D" w:rsidRDefault="00C0190C" w:rsidP="008F13CC">
                  <w:pPr>
                    <w:jc w:val="left"/>
                  </w:pPr>
                  <w:r w:rsidRPr="00A25D4D">
                    <w:t>Definitie:</w:t>
                  </w:r>
                </w:p>
              </w:tc>
              <w:tc>
                <w:tcPr>
                  <w:tcW w:w="0" w:type="auto"/>
                  <w:hideMark/>
                </w:tcPr>
                <w:p w14:paraId="53CCDE41" w14:textId="77777777" w:rsidR="00C0190C" w:rsidRPr="00A25D4D" w:rsidRDefault="00C0190C" w:rsidP="008F13CC">
                  <w:pPr>
                    <w:jc w:val="left"/>
                  </w:pPr>
                  <w:r w:rsidRPr="00A25D4D">
                    <w:t xml:space="preserve">Leidingen, buizen of kabels bestemd voor </w:t>
                  </w:r>
                  <w:proofErr w:type="spellStart"/>
                  <w:r w:rsidRPr="00A25D4D">
                    <w:t>voortgeleiding</w:t>
                  </w:r>
                  <w:proofErr w:type="spellEnd"/>
                  <w:r w:rsidRPr="00A25D4D">
                    <w:t xml:space="preserve"> van energie, materie of data. </w:t>
                  </w:r>
                </w:p>
              </w:tc>
            </w:tr>
            <w:tr w:rsidR="00C0190C" w:rsidRPr="00A25D4D" w14:paraId="5AF9696B" w14:textId="77777777" w:rsidTr="00C0190C">
              <w:trPr>
                <w:tblHeader/>
                <w:tblCellSpacing w:w="0" w:type="dxa"/>
              </w:trPr>
              <w:tc>
                <w:tcPr>
                  <w:tcW w:w="360" w:type="dxa"/>
                  <w:hideMark/>
                </w:tcPr>
                <w:p w14:paraId="7E740F28" w14:textId="77777777" w:rsidR="00C0190C" w:rsidRPr="00A25D4D" w:rsidRDefault="00C0190C" w:rsidP="008F13CC">
                  <w:pPr>
                    <w:jc w:val="left"/>
                  </w:pPr>
                  <w:r w:rsidRPr="00A25D4D">
                    <w:t> </w:t>
                  </w:r>
                </w:p>
              </w:tc>
              <w:tc>
                <w:tcPr>
                  <w:tcW w:w="1500" w:type="dxa"/>
                  <w:hideMark/>
                </w:tcPr>
                <w:p w14:paraId="4576746E" w14:textId="77777777" w:rsidR="00C0190C" w:rsidRPr="00A25D4D" w:rsidRDefault="00C0190C" w:rsidP="008F13CC">
                  <w:pPr>
                    <w:jc w:val="left"/>
                  </w:pPr>
                  <w:r w:rsidRPr="00A25D4D">
                    <w:t>Herkomst:</w:t>
                  </w:r>
                </w:p>
              </w:tc>
              <w:tc>
                <w:tcPr>
                  <w:tcW w:w="0" w:type="auto"/>
                  <w:hideMark/>
                </w:tcPr>
                <w:p w14:paraId="6C5D8663" w14:textId="77777777" w:rsidR="00C0190C" w:rsidRPr="00A25D4D" w:rsidRDefault="00C0190C" w:rsidP="008F13CC">
                  <w:pPr>
                    <w:jc w:val="left"/>
                  </w:pPr>
                  <w:r w:rsidRPr="00A25D4D">
                    <w:t>IMKL</w:t>
                  </w:r>
                </w:p>
              </w:tc>
            </w:tr>
            <w:tr w:rsidR="00C0190C" w:rsidRPr="00A25D4D" w14:paraId="3562CC7A" w14:textId="77777777" w:rsidTr="00C0190C">
              <w:trPr>
                <w:tblHeader/>
                <w:tblCellSpacing w:w="0" w:type="dxa"/>
              </w:trPr>
              <w:tc>
                <w:tcPr>
                  <w:tcW w:w="360" w:type="dxa"/>
                  <w:hideMark/>
                </w:tcPr>
                <w:p w14:paraId="2D4E059D" w14:textId="77777777" w:rsidR="00C0190C" w:rsidRPr="00A25D4D" w:rsidRDefault="00C0190C" w:rsidP="008F13CC">
                  <w:pPr>
                    <w:jc w:val="left"/>
                  </w:pPr>
                  <w:r w:rsidRPr="00A25D4D">
                    <w:t> </w:t>
                  </w:r>
                </w:p>
              </w:tc>
              <w:tc>
                <w:tcPr>
                  <w:tcW w:w="1500" w:type="dxa"/>
                  <w:hideMark/>
                </w:tcPr>
                <w:p w14:paraId="253A266A" w14:textId="77777777" w:rsidR="00C0190C" w:rsidRPr="00A25D4D" w:rsidRDefault="00C0190C" w:rsidP="008F13CC">
                  <w:pPr>
                    <w:jc w:val="left"/>
                  </w:pPr>
                  <w:r w:rsidRPr="00A25D4D">
                    <w:t>Subtype van:</w:t>
                  </w:r>
                </w:p>
              </w:tc>
              <w:tc>
                <w:tcPr>
                  <w:tcW w:w="0" w:type="auto"/>
                  <w:hideMark/>
                </w:tcPr>
                <w:p w14:paraId="42E063D5" w14:textId="77777777" w:rsidR="00C0190C" w:rsidRPr="00A25D4D" w:rsidRDefault="00C0190C" w:rsidP="008F13CC">
                  <w:pPr>
                    <w:jc w:val="left"/>
                  </w:pPr>
                  <w:r w:rsidRPr="00A25D4D">
                    <w:t>Label</w:t>
                  </w:r>
                </w:p>
              </w:tc>
            </w:tr>
            <w:tr w:rsidR="00C0190C" w:rsidRPr="00A25D4D" w14:paraId="71010F7C" w14:textId="77777777" w:rsidTr="00C0190C">
              <w:trPr>
                <w:tblHeader/>
                <w:tblCellSpacing w:w="0" w:type="dxa"/>
              </w:trPr>
              <w:tc>
                <w:tcPr>
                  <w:tcW w:w="360" w:type="dxa"/>
                  <w:hideMark/>
                </w:tcPr>
                <w:p w14:paraId="2A4B45F4" w14:textId="77777777" w:rsidR="00C0190C" w:rsidRPr="00A25D4D" w:rsidRDefault="00C0190C" w:rsidP="008F13CC">
                  <w:pPr>
                    <w:jc w:val="left"/>
                  </w:pPr>
                  <w:r w:rsidRPr="00A25D4D">
                    <w:t> </w:t>
                  </w:r>
                </w:p>
              </w:tc>
              <w:tc>
                <w:tcPr>
                  <w:tcW w:w="1500" w:type="dxa"/>
                  <w:hideMark/>
                </w:tcPr>
                <w:p w14:paraId="24C76F1E" w14:textId="77777777" w:rsidR="00C0190C" w:rsidRPr="00A25D4D" w:rsidRDefault="00C0190C" w:rsidP="008F13CC">
                  <w:pPr>
                    <w:jc w:val="left"/>
                  </w:pPr>
                  <w:r w:rsidRPr="00A25D4D">
                    <w:t>Omschrijving:</w:t>
                  </w:r>
                </w:p>
              </w:tc>
              <w:tc>
                <w:tcPr>
                  <w:tcW w:w="0" w:type="auto"/>
                  <w:hideMark/>
                </w:tcPr>
                <w:p w14:paraId="11FEA4B3" w14:textId="77777777" w:rsidR="00C0190C" w:rsidRPr="00A25D4D" w:rsidRDefault="00C0190C" w:rsidP="008F13CC">
                  <w:pPr>
                    <w:jc w:val="left"/>
                  </w:pPr>
                  <w:proofErr w:type="spellStart"/>
                  <w:r w:rsidRPr="00A25D4D">
                    <w:t>KabelOfLeiding</w:t>
                  </w:r>
                  <w:proofErr w:type="spellEnd"/>
                  <w:r w:rsidRPr="00A25D4D">
                    <w:t xml:space="preserve"> is in dit model een abstract begrip en omvat alle typen van alle nettypen. Onder de objectklasse </w:t>
                  </w:r>
                  <w:proofErr w:type="spellStart"/>
                  <w:r w:rsidRPr="00A25D4D">
                    <w:t>KabelOfLeiding</w:t>
                  </w:r>
                  <w:proofErr w:type="spellEnd"/>
                  <w:r w:rsidRPr="00A25D4D">
                    <w:t xml:space="preserve"> vallen ook leidingen die buiten gebruik of vervallen zijn. Huisaansluitingen kunnen als object </w:t>
                  </w:r>
                  <w:proofErr w:type="spellStart"/>
                  <w:r w:rsidRPr="00A25D4D">
                    <w:t>KabelOfLeiding</w:t>
                  </w:r>
                  <w:proofErr w:type="spellEnd"/>
                  <w:r w:rsidRPr="00A25D4D">
                    <w:t xml:space="preserve"> opgenomen zijn (of in een aparte Huisaansluitingsschets). Optioneel is er via het associatie-attribuut </w:t>
                  </w:r>
                  <w:proofErr w:type="spellStart"/>
                  <w:r w:rsidRPr="00A25D4D">
                    <w:t>extraGeometrie</w:t>
                  </w:r>
                  <w:proofErr w:type="spellEnd"/>
                  <w:r w:rsidRPr="00A25D4D">
                    <w:t xml:space="preserve"> een buitenbegrenzing of contour van het object op te nemen. De netbeheerder bepaalt zelf wanneer dat functioneel is. </w:t>
                  </w:r>
                </w:p>
              </w:tc>
            </w:tr>
            <w:tr w:rsidR="00C0190C" w:rsidRPr="00A25D4D" w14:paraId="1C6F97AA" w14:textId="77777777" w:rsidTr="00C0190C">
              <w:trPr>
                <w:tblHeader/>
                <w:tblCellSpacing w:w="0" w:type="dxa"/>
              </w:trPr>
              <w:tc>
                <w:tcPr>
                  <w:tcW w:w="360" w:type="dxa"/>
                  <w:hideMark/>
                </w:tcPr>
                <w:p w14:paraId="50BC0B8C" w14:textId="77777777" w:rsidR="00C0190C" w:rsidRPr="00A25D4D" w:rsidRDefault="00C0190C" w:rsidP="008F13CC">
                  <w:pPr>
                    <w:jc w:val="left"/>
                  </w:pPr>
                  <w:r w:rsidRPr="00A25D4D">
                    <w:t> </w:t>
                  </w:r>
                </w:p>
              </w:tc>
              <w:tc>
                <w:tcPr>
                  <w:tcW w:w="1500" w:type="dxa"/>
                  <w:hideMark/>
                </w:tcPr>
                <w:p w14:paraId="5913CB4E" w14:textId="77777777" w:rsidR="00C0190C" w:rsidRPr="00A25D4D" w:rsidRDefault="00C0190C" w:rsidP="008F13CC">
                  <w:pPr>
                    <w:jc w:val="left"/>
                  </w:pPr>
                  <w:r w:rsidRPr="00A25D4D">
                    <w:t>Stereotypes:</w:t>
                  </w:r>
                </w:p>
              </w:tc>
              <w:tc>
                <w:tcPr>
                  <w:tcW w:w="0" w:type="auto"/>
                  <w:hideMark/>
                </w:tcPr>
                <w:p w14:paraId="676B5A2E"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001A1F64" w14:textId="77777777" w:rsidR="00C0190C" w:rsidRPr="00A25D4D" w:rsidRDefault="00C0190C" w:rsidP="008F13CC">
            <w:pPr>
              <w:jc w:val="left"/>
            </w:pPr>
          </w:p>
        </w:tc>
      </w:tr>
      <w:tr w:rsidR="00C0190C" w:rsidRPr="00A25D4D" w14:paraId="3792467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E1B2034" w14:textId="77777777" w:rsidR="00C0190C" w:rsidRPr="00A25D4D" w:rsidRDefault="00C0190C" w:rsidP="008F13CC">
            <w:pPr>
              <w:jc w:val="left"/>
            </w:pPr>
            <w:r w:rsidRPr="00A25D4D">
              <w:rPr>
                <w:b/>
                <w:bCs/>
              </w:rPr>
              <w:t xml:space="preserve">Attribuut: </w:t>
            </w:r>
            <w:proofErr w:type="spellStart"/>
            <w:r w:rsidRPr="00A25D4D">
              <w:rPr>
                <w:b/>
                <w:bCs/>
              </w:rPr>
              <w:t>geoNauwkeurigheidXY</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3601670B" w14:textId="77777777" w:rsidTr="00C0190C">
              <w:trPr>
                <w:tblHeader/>
                <w:tblCellSpacing w:w="0" w:type="dxa"/>
              </w:trPr>
              <w:tc>
                <w:tcPr>
                  <w:tcW w:w="360" w:type="dxa"/>
                  <w:hideMark/>
                </w:tcPr>
                <w:p w14:paraId="41AF21CD" w14:textId="77777777" w:rsidR="00C0190C" w:rsidRPr="00A25D4D" w:rsidRDefault="00C0190C" w:rsidP="008F13CC">
                  <w:pPr>
                    <w:jc w:val="left"/>
                  </w:pPr>
                  <w:r w:rsidRPr="00A25D4D">
                    <w:t> </w:t>
                  </w:r>
                </w:p>
              </w:tc>
              <w:tc>
                <w:tcPr>
                  <w:tcW w:w="1500" w:type="dxa"/>
                  <w:hideMark/>
                </w:tcPr>
                <w:p w14:paraId="76B07DE3" w14:textId="77777777" w:rsidR="00C0190C" w:rsidRPr="00A25D4D" w:rsidRDefault="00C0190C" w:rsidP="008F13CC">
                  <w:pPr>
                    <w:jc w:val="left"/>
                  </w:pPr>
                  <w:r w:rsidRPr="00A25D4D">
                    <w:t>Type:</w:t>
                  </w:r>
                </w:p>
              </w:tc>
              <w:tc>
                <w:tcPr>
                  <w:tcW w:w="0" w:type="auto"/>
                  <w:hideMark/>
                </w:tcPr>
                <w:p w14:paraId="6BDA6FD6" w14:textId="77777777" w:rsidR="00C0190C" w:rsidRPr="00A25D4D" w:rsidRDefault="00C0190C" w:rsidP="008F13CC">
                  <w:pPr>
                    <w:jc w:val="left"/>
                  </w:pPr>
                  <w:proofErr w:type="spellStart"/>
                  <w:r w:rsidRPr="00A25D4D">
                    <w:t>NauwkeurigheidXYvalue</w:t>
                  </w:r>
                  <w:proofErr w:type="spellEnd"/>
                </w:p>
              </w:tc>
            </w:tr>
            <w:tr w:rsidR="00C0190C" w:rsidRPr="00A25D4D" w14:paraId="4B3EB48B" w14:textId="77777777" w:rsidTr="00C0190C">
              <w:trPr>
                <w:tblHeader/>
                <w:tblCellSpacing w:w="0" w:type="dxa"/>
              </w:trPr>
              <w:tc>
                <w:tcPr>
                  <w:tcW w:w="360" w:type="dxa"/>
                  <w:hideMark/>
                </w:tcPr>
                <w:p w14:paraId="6EDAE60A" w14:textId="77777777" w:rsidR="00C0190C" w:rsidRPr="00A25D4D" w:rsidRDefault="00C0190C" w:rsidP="008F13CC">
                  <w:pPr>
                    <w:jc w:val="left"/>
                  </w:pPr>
                  <w:r w:rsidRPr="00A25D4D">
                    <w:t> </w:t>
                  </w:r>
                </w:p>
              </w:tc>
              <w:tc>
                <w:tcPr>
                  <w:tcW w:w="1500" w:type="dxa"/>
                  <w:hideMark/>
                </w:tcPr>
                <w:p w14:paraId="5EB7EDB0" w14:textId="77777777" w:rsidR="00C0190C" w:rsidRPr="00A25D4D" w:rsidRDefault="00C0190C" w:rsidP="008F13CC">
                  <w:pPr>
                    <w:jc w:val="left"/>
                  </w:pPr>
                  <w:r w:rsidRPr="00A25D4D">
                    <w:t>Naam</w:t>
                  </w:r>
                </w:p>
              </w:tc>
              <w:tc>
                <w:tcPr>
                  <w:tcW w:w="0" w:type="auto"/>
                  <w:hideMark/>
                </w:tcPr>
                <w:p w14:paraId="5126740B" w14:textId="77777777" w:rsidR="00C0190C" w:rsidRPr="00A25D4D" w:rsidRDefault="00C0190C" w:rsidP="008F13CC">
                  <w:pPr>
                    <w:jc w:val="left"/>
                  </w:pPr>
                </w:p>
              </w:tc>
            </w:tr>
            <w:tr w:rsidR="00C0190C" w:rsidRPr="00A25D4D" w14:paraId="7E3EC5B1" w14:textId="77777777" w:rsidTr="00C0190C">
              <w:trPr>
                <w:tblHeader/>
                <w:tblCellSpacing w:w="0" w:type="dxa"/>
              </w:trPr>
              <w:tc>
                <w:tcPr>
                  <w:tcW w:w="360" w:type="dxa"/>
                  <w:hideMark/>
                </w:tcPr>
                <w:p w14:paraId="3FA11D93" w14:textId="77777777" w:rsidR="00C0190C" w:rsidRPr="00A25D4D" w:rsidRDefault="00C0190C" w:rsidP="008F13CC">
                  <w:pPr>
                    <w:jc w:val="left"/>
                  </w:pPr>
                  <w:r w:rsidRPr="00A25D4D">
                    <w:t> </w:t>
                  </w:r>
                </w:p>
              </w:tc>
              <w:tc>
                <w:tcPr>
                  <w:tcW w:w="1500" w:type="dxa"/>
                  <w:hideMark/>
                </w:tcPr>
                <w:p w14:paraId="22F86B84" w14:textId="77777777" w:rsidR="00C0190C" w:rsidRPr="00A25D4D" w:rsidRDefault="00C0190C" w:rsidP="008F13CC">
                  <w:pPr>
                    <w:jc w:val="left"/>
                  </w:pPr>
                  <w:r w:rsidRPr="00A25D4D">
                    <w:t>Definitie:</w:t>
                  </w:r>
                </w:p>
              </w:tc>
              <w:tc>
                <w:tcPr>
                  <w:tcW w:w="0" w:type="auto"/>
                  <w:hideMark/>
                </w:tcPr>
                <w:p w14:paraId="2F417C00" w14:textId="77777777" w:rsidR="00C0190C" w:rsidRPr="00A25D4D" w:rsidRDefault="00C0190C" w:rsidP="008F13CC">
                  <w:pPr>
                    <w:jc w:val="left"/>
                  </w:pPr>
                  <w:r w:rsidRPr="00A25D4D">
                    <w:t>Indicatie van de nauwkeurigheid in horizontaal vlak (</w:t>
                  </w:r>
                  <w:proofErr w:type="spellStart"/>
                  <w:r w:rsidRPr="00A25D4D">
                    <w:t>x,y</w:t>
                  </w:r>
                  <w:proofErr w:type="spellEnd"/>
                  <w:r w:rsidRPr="00A25D4D">
                    <w:t xml:space="preserve">) waarmee de geometrie van de ligging van de leiding is aangegeven. </w:t>
                  </w:r>
                </w:p>
              </w:tc>
            </w:tr>
            <w:tr w:rsidR="00C0190C" w:rsidRPr="00A25D4D" w14:paraId="2144F4D2" w14:textId="77777777" w:rsidTr="00C0190C">
              <w:trPr>
                <w:tblHeader/>
                <w:tblCellSpacing w:w="0" w:type="dxa"/>
              </w:trPr>
              <w:tc>
                <w:tcPr>
                  <w:tcW w:w="360" w:type="dxa"/>
                  <w:hideMark/>
                </w:tcPr>
                <w:p w14:paraId="49331242" w14:textId="77777777" w:rsidR="00C0190C" w:rsidRPr="00A25D4D" w:rsidRDefault="00C0190C" w:rsidP="008F13CC">
                  <w:pPr>
                    <w:jc w:val="left"/>
                  </w:pPr>
                  <w:r w:rsidRPr="00A25D4D">
                    <w:t> </w:t>
                  </w:r>
                </w:p>
              </w:tc>
              <w:tc>
                <w:tcPr>
                  <w:tcW w:w="1500" w:type="dxa"/>
                  <w:hideMark/>
                </w:tcPr>
                <w:p w14:paraId="47504AAA" w14:textId="77777777" w:rsidR="00C0190C" w:rsidRPr="00A25D4D" w:rsidRDefault="00C0190C" w:rsidP="008F13CC">
                  <w:pPr>
                    <w:jc w:val="left"/>
                  </w:pPr>
                  <w:r w:rsidRPr="00A25D4D">
                    <w:t>Omschrijving:</w:t>
                  </w:r>
                </w:p>
              </w:tc>
              <w:tc>
                <w:tcPr>
                  <w:tcW w:w="0" w:type="auto"/>
                  <w:hideMark/>
                </w:tcPr>
                <w:p w14:paraId="6E4D29AE" w14:textId="44C54508" w:rsidR="00C0190C" w:rsidRPr="00A25D4D" w:rsidRDefault="00C0190C" w:rsidP="008F13CC">
                  <w:pPr>
                    <w:jc w:val="left"/>
                  </w:pPr>
                  <w:r w:rsidRPr="00A25D4D">
                    <w:t xml:space="preserve">De </w:t>
                  </w:r>
                  <w:del w:id="560" w:author="Paul Janssen" w:date="2020-06-10T16:08:00Z">
                    <w:r w:rsidRPr="00A25D4D" w:rsidDel="00135FA7">
                      <w:delText>WION</w:delText>
                    </w:r>
                  </w:del>
                  <w:ins w:id="561" w:author="Paul Janssen" w:date="2020-06-10T16:08:00Z">
                    <w:r w:rsidR="00135FA7">
                      <w:t>WIBON</w:t>
                    </w:r>
                  </w:ins>
                  <w:r w:rsidRPr="00A25D4D">
                    <w:t xml:space="preserve"> nauwkeurigheid is minimaal +/- 1 meter. </w:t>
                  </w:r>
                </w:p>
              </w:tc>
            </w:tr>
            <w:tr w:rsidR="00C0190C" w:rsidRPr="00A25D4D" w14:paraId="00FF7179" w14:textId="77777777" w:rsidTr="00C0190C">
              <w:trPr>
                <w:tblHeader/>
                <w:tblCellSpacing w:w="0" w:type="dxa"/>
              </w:trPr>
              <w:tc>
                <w:tcPr>
                  <w:tcW w:w="360" w:type="dxa"/>
                  <w:hideMark/>
                </w:tcPr>
                <w:p w14:paraId="6D70D276" w14:textId="77777777" w:rsidR="00C0190C" w:rsidRPr="00A25D4D" w:rsidRDefault="00C0190C" w:rsidP="008F13CC">
                  <w:pPr>
                    <w:jc w:val="left"/>
                  </w:pPr>
                  <w:r w:rsidRPr="00A25D4D">
                    <w:t> </w:t>
                  </w:r>
                </w:p>
              </w:tc>
              <w:tc>
                <w:tcPr>
                  <w:tcW w:w="1500" w:type="dxa"/>
                  <w:hideMark/>
                </w:tcPr>
                <w:p w14:paraId="1C46DF39"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5EE45FA" w14:textId="77777777" w:rsidR="00C0190C" w:rsidRPr="00A25D4D" w:rsidRDefault="00C0190C" w:rsidP="008F13CC">
                  <w:pPr>
                    <w:jc w:val="left"/>
                  </w:pPr>
                  <w:r w:rsidRPr="00A25D4D">
                    <w:t>0..1</w:t>
                  </w:r>
                </w:p>
              </w:tc>
            </w:tr>
          </w:tbl>
          <w:p w14:paraId="62B0E6C7" w14:textId="77777777" w:rsidR="00C0190C" w:rsidRPr="00A25D4D" w:rsidRDefault="00C0190C" w:rsidP="008F13CC">
            <w:pPr>
              <w:jc w:val="left"/>
            </w:pPr>
          </w:p>
        </w:tc>
      </w:tr>
      <w:tr w:rsidR="00C0190C" w:rsidRPr="00A25D4D" w14:paraId="11B2EF9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1A75227" w14:textId="77777777" w:rsidR="00C0190C" w:rsidRPr="00A25D4D" w:rsidRDefault="00C0190C" w:rsidP="008F13CC">
            <w:pPr>
              <w:jc w:val="left"/>
            </w:pPr>
            <w:r w:rsidRPr="00A25D4D">
              <w:rPr>
                <w:b/>
                <w:bCs/>
              </w:rPr>
              <w:t>Attribuut: toelichting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794BD1A5" w14:textId="77777777" w:rsidTr="00C0190C">
              <w:trPr>
                <w:tblHeader/>
                <w:tblCellSpacing w:w="0" w:type="dxa"/>
              </w:trPr>
              <w:tc>
                <w:tcPr>
                  <w:tcW w:w="360" w:type="dxa"/>
                  <w:hideMark/>
                </w:tcPr>
                <w:p w14:paraId="0B0757BF" w14:textId="77777777" w:rsidR="00C0190C" w:rsidRPr="00A25D4D" w:rsidRDefault="00C0190C" w:rsidP="008F13CC">
                  <w:pPr>
                    <w:jc w:val="left"/>
                  </w:pPr>
                  <w:r w:rsidRPr="00A25D4D">
                    <w:t> </w:t>
                  </w:r>
                </w:p>
              </w:tc>
              <w:tc>
                <w:tcPr>
                  <w:tcW w:w="1500" w:type="dxa"/>
                  <w:hideMark/>
                </w:tcPr>
                <w:p w14:paraId="33BDE8FF" w14:textId="77777777" w:rsidR="00C0190C" w:rsidRPr="00A25D4D" w:rsidRDefault="00C0190C" w:rsidP="008F13CC">
                  <w:pPr>
                    <w:jc w:val="left"/>
                  </w:pPr>
                  <w:r w:rsidRPr="00A25D4D">
                    <w:t>Type:</w:t>
                  </w:r>
                </w:p>
              </w:tc>
              <w:tc>
                <w:tcPr>
                  <w:tcW w:w="0" w:type="auto"/>
                  <w:hideMark/>
                </w:tcPr>
                <w:p w14:paraId="17A03CDE" w14:textId="77777777" w:rsidR="00C0190C" w:rsidRPr="00A25D4D" w:rsidRDefault="00C0190C" w:rsidP="008F13CC">
                  <w:pPr>
                    <w:jc w:val="left"/>
                  </w:pPr>
                  <w:proofErr w:type="spellStart"/>
                  <w:r w:rsidRPr="00A25D4D">
                    <w:t>CharacterString</w:t>
                  </w:r>
                  <w:proofErr w:type="spellEnd"/>
                </w:p>
              </w:tc>
            </w:tr>
            <w:tr w:rsidR="00C0190C" w:rsidRPr="00A25D4D" w14:paraId="08ECA5A3" w14:textId="77777777" w:rsidTr="00C0190C">
              <w:trPr>
                <w:tblHeader/>
                <w:tblCellSpacing w:w="0" w:type="dxa"/>
              </w:trPr>
              <w:tc>
                <w:tcPr>
                  <w:tcW w:w="360" w:type="dxa"/>
                  <w:hideMark/>
                </w:tcPr>
                <w:p w14:paraId="6CB6A9F3" w14:textId="77777777" w:rsidR="00C0190C" w:rsidRPr="00A25D4D" w:rsidRDefault="00C0190C" w:rsidP="008F13CC">
                  <w:pPr>
                    <w:jc w:val="left"/>
                  </w:pPr>
                  <w:r w:rsidRPr="00A25D4D">
                    <w:t> </w:t>
                  </w:r>
                </w:p>
              </w:tc>
              <w:tc>
                <w:tcPr>
                  <w:tcW w:w="1500" w:type="dxa"/>
                  <w:hideMark/>
                </w:tcPr>
                <w:p w14:paraId="36A2D360" w14:textId="77777777" w:rsidR="00C0190C" w:rsidRPr="00A25D4D" w:rsidRDefault="00C0190C" w:rsidP="008F13CC">
                  <w:pPr>
                    <w:jc w:val="left"/>
                  </w:pPr>
                  <w:r w:rsidRPr="00A25D4D">
                    <w:t>Naam</w:t>
                  </w:r>
                </w:p>
              </w:tc>
              <w:tc>
                <w:tcPr>
                  <w:tcW w:w="0" w:type="auto"/>
                  <w:hideMark/>
                </w:tcPr>
                <w:p w14:paraId="1F93ECB5" w14:textId="77777777" w:rsidR="00C0190C" w:rsidRPr="00A25D4D" w:rsidRDefault="00C0190C" w:rsidP="008F13CC">
                  <w:pPr>
                    <w:jc w:val="left"/>
                  </w:pPr>
                </w:p>
              </w:tc>
            </w:tr>
            <w:tr w:rsidR="00C0190C" w:rsidRPr="00A25D4D" w14:paraId="61D18632" w14:textId="77777777" w:rsidTr="00C0190C">
              <w:trPr>
                <w:tblHeader/>
                <w:tblCellSpacing w:w="0" w:type="dxa"/>
              </w:trPr>
              <w:tc>
                <w:tcPr>
                  <w:tcW w:w="360" w:type="dxa"/>
                  <w:hideMark/>
                </w:tcPr>
                <w:p w14:paraId="799B156F" w14:textId="77777777" w:rsidR="00C0190C" w:rsidRPr="00A25D4D" w:rsidRDefault="00C0190C" w:rsidP="008F13CC">
                  <w:pPr>
                    <w:jc w:val="left"/>
                  </w:pPr>
                  <w:r w:rsidRPr="00A25D4D">
                    <w:t> </w:t>
                  </w:r>
                </w:p>
              </w:tc>
              <w:tc>
                <w:tcPr>
                  <w:tcW w:w="1500" w:type="dxa"/>
                  <w:hideMark/>
                </w:tcPr>
                <w:p w14:paraId="4D923E81" w14:textId="77777777" w:rsidR="00C0190C" w:rsidRPr="00A25D4D" w:rsidRDefault="00C0190C" w:rsidP="008F13CC">
                  <w:pPr>
                    <w:jc w:val="left"/>
                  </w:pPr>
                  <w:r w:rsidRPr="00A25D4D">
                    <w:t>Definitie:</w:t>
                  </w:r>
                </w:p>
              </w:tc>
              <w:tc>
                <w:tcPr>
                  <w:tcW w:w="0" w:type="auto"/>
                  <w:hideMark/>
                </w:tcPr>
                <w:p w14:paraId="7E74CC60" w14:textId="77777777" w:rsidR="00C0190C" w:rsidRPr="00A25D4D" w:rsidRDefault="00C0190C" w:rsidP="008F13CC">
                  <w:pPr>
                    <w:jc w:val="left"/>
                  </w:pPr>
                  <w:r w:rsidRPr="00A25D4D">
                    <w:t>Extra informatie in de vorm van een toelichting.</w:t>
                  </w:r>
                </w:p>
              </w:tc>
            </w:tr>
            <w:tr w:rsidR="00C0190C" w:rsidRPr="00A25D4D" w14:paraId="0F46A690" w14:textId="77777777" w:rsidTr="00C0190C">
              <w:trPr>
                <w:tblHeader/>
                <w:tblCellSpacing w:w="0" w:type="dxa"/>
              </w:trPr>
              <w:tc>
                <w:tcPr>
                  <w:tcW w:w="360" w:type="dxa"/>
                  <w:hideMark/>
                </w:tcPr>
                <w:p w14:paraId="3E1607CD" w14:textId="77777777" w:rsidR="00C0190C" w:rsidRPr="00A25D4D" w:rsidRDefault="00C0190C" w:rsidP="008F13CC">
                  <w:pPr>
                    <w:jc w:val="left"/>
                  </w:pPr>
                  <w:r w:rsidRPr="00A25D4D">
                    <w:t> </w:t>
                  </w:r>
                </w:p>
              </w:tc>
              <w:tc>
                <w:tcPr>
                  <w:tcW w:w="1500" w:type="dxa"/>
                  <w:hideMark/>
                </w:tcPr>
                <w:p w14:paraId="6E3622EE"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DE6EE09" w14:textId="77777777" w:rsidR="00C0190C" w:rsidRPr="00A25D4D" w:rsidRDefault="00C0190C" w:rsidP="008F13CC">
                  <w:pPr>
                    <w:jc w:val="left"/>
                  </w:pPr>
                  <w:r w:rsidRPr="00A25D4D">
                    <w:t>0..1</w:t>
                  </w:r>
                </w:p>
              </w:tc>
            </w:tr>
          </w:tbl>
          <w:p w14:paraId="2470AD3E" w14:textId="77777777" w:rsidR="00C0190C" w:rsidRPr="00A25D4D" w:rsidRDefault="00C0190C" w:rsidP="008F13CC">
            <w:pPr>
              <w:jc w:val="left"/>
            </w:pPr>
          </w:p>
        </w:tc>
      </w:tr>
      <w:tr w:rsidR="00C0190C" w:rsidRPr="00A25D4D" w14:paraId="76903C3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89DC241" w14:textId="77777777" w:rsidR="00C0190C" w:rsidRPr="00A25D4D" w:rsidRDefault="00C0190C" w:rsidP="008F13CC">
            <w:pPr>
              <w:jc w:val="left"/>
            </w:pPr>
            <w:r w:rsidRPr="00A25D4D">
              <w:rPr>
                <w:b/>
                <w:bCs/>
              </w:rPr>
              <w:t>Relatie: dieptelegging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7AD6B950" w14:textId="77777777" w:rsidTr="00C0190C">
              <w:trPr>
                <w:tblHeader/>
                <w:tblCellSpacing w:w="0" w:type="dxa"/>
              </w:trPr>
              <w:tc>
                <w:tcPr>
                  <w:tcW w:w="360" w:type="dxa"/>
                  <w:hideMark/>
                </w:tcPr>
                <w:p w14:paraId="77320802" w14:textId="77777777" w:rsidR="00C0190C" w:rsidRPr="00A25D4D" w:rsidRDefault="00C0190C" w:rsidP="008F13CC">
                  <w:pPr>
                    <w:jc w:val="left"/>
                  </w:pPr>
                  <w:r w:rsidRPr="00A25D4D">
                    <w:t> </w:t>
                  </w:r>
                </w:p>
              </w:tc>
              <w:tc>
                <w:tcPr>
                  <w:tcW w:w="1500" w:type="dxa"/>
                  <w:hideMark/>
                </w:tcPr>
                <w:p w14:paraId="556A311B" w14:textId="77777777" w:rsidR="00C0190C" w:rsidRPr="00A25D4D" w:rsidRDefault="00C0190C" w:rsidP="008F13CC">
                  <w:pPr>
                    <w:jc w:val="left"/>
                  </w:pPr>
                  <w:r w:rsidRPr="00A25D4D">
                    <w:t>Type:</w:t>
                  </w:r>
                </w:p>
              </w:tc>
              <w:tc>
                <w:tcPr>
                  <w:tcW w:w="0" w:type="auto"/>
                  <w:hideMark/>
                </w:tcPr>
                <w:p w14:paraId="65EAC6BA" w14:textId="77777777" w:rsidR="00C0190C" w:rsidRPr="00A25D4D" w:rsidRDefault="00C0190C" w:rsidP="008F13CC">
                  <w:pPr>
                    <w:jc w:val="left"/>
                  </w:pPr>
                  <w:r w:rsidRPr="00A25D4D">
                    <w:t>Diepte</w:t>
                  </w:r>
                </w:p>
              </w:tc>
            </w:tr>
            <w:tr w:rsidR="00C0190C" w:rsidRPr="00A25D4D" w14:paraId="5EFDB580" w14:textId="77777777" w:rsidTr="00C0190C">
              <w:trPr>
                <w:tblHeader/>
                <w:tblCellSpacing w:w="0" w:type="dxa"/>
              </w:trPr>
              <w:tc>
                <w:tcPr>
                  <w:tcW w:w="360" w:type="dxa"/>
                  <w:hideMark/>
                </w:tcPr>
                <w:p w14:paraId="1A9039E9" w14:textId="77777777" w:rsidR="00C0190C" w:rsidRPr="00A25D4D" w:rsidRDefault="00C0190C" w:rsidP="008F13CC">
                  <w:pPr>
                    <w:jc w:val="left"/>
                  </w:pPr>
                  <w:r w:rsidRPr="00A25D4D">
                    <w:t> </w:t>
                  </w:r>
                </w:p>
              </w:tc>
              <w:tc>
                <w:tcPr>
                  <w:tcW w:w="1500" w:type="dxa"/>
                  <w:hideMark/>
                </w:tcPr>
                <w:p w14:paraId="2A0A5F43" w14:textId="77777777" w:rsidR="00C0190C" w:rsidRPr="00A25D4D" w:rsidRDefault="00C0190C" w:rsidP="008F13CC">
                  <w:pPr>
                    <w:jc w:val="left"/>
                  </w:pPr>
                  <w:r w:rsidRPr="00A25D4D">
                    <w:t>Naam</w:t>
                  </w:r>
                </w:p>
              </w:tc>
              <w:tc>
                <w:tcPr>
                  <w:tcW w:w="0" w:type="auto"/>
                  <w:hideMark/>
                </w:tcPr>
                <w:p w14:paraId="6AF548FB" w14:textId="77777777" w:rsidR="00C0190C" w:rsidRPr="00A25D4D" w:rsidRDefault="00C0190C" w:rsidP="008F13CC">
                  <w:pPr>
                    <w:jc w:val="left"/>
                  </w:pPr>
                </w:p>
              </w:tc>
            </w:tr>
            <w:tr w:rsidR="00C0190C" w:rsidRPr="00A25D4D" w14:paraId="73E73F7F" w14:textId="77777777" w:rsidTr="00C0190C">
              <w:trPr>
                <w:tblHeader/>
                <w:tblCellSpacing w:w="0" w:type="dxa"/>
              </w:trPr>
              <w:tc>
                <w:tcPr>
                  <w:tcW w:w="360" w:type="dxa"/>
                  <w:hideMark/>
                </w:tcPr>
                <w:p w14:paraId="4628D421" w14:textId="77777777" w:rsidR="00C0190C" w:rsidRPr="00A25D4D" w:rsidRDefault="00C0190C" w:rsidP="008F13CC">
                  <w:pPr>
                    <w:jc w:val="left"/>
                  </w:pPr>
                  <w:r w:rsidRPr="00A25D4D">
                    <w:t> </w:t>
                  </w:r>
                </w:p>
              </w:tc>
              <w:tc>
                <w:tcPr>
                  <w:tcW w:w="1500" w:type="dxa"/>
                  <w:hideMark/>
                </w:tcPr>
                <w:p w14:paraId="275ECDA8" w14:textId="77777777" w:rsidR="00C0190C" w:rsidRPr="00A25D4D" w:rsidRDefault="00C0190C" w:rsidP="008F13CC">
                  <w:pPr>
                    <w:jc w:val="left"/>
                  </w:pPr>
                  <w:r w:rsidRPr="00A25D4D">
                    <w:t>Definitie:</w:t>
                  </w:r>
                </w:p>
              </w:tc>
              <w:tc>
                <w:tcPr>
                  <w:tcW w:w="0" w:type="auto"/>
                  <w:hideMark/>
                </w:tcPr>
                <w:p w14:paraId="7B046D6F" w14:textId="77777777" w:rsidR="00C0190C" w:rsidRPr="00A25D4D" w:rsidRDefault="00C0190C" w:rsidP="008F13CC">
                  <w:pPr>
                    <w:jc w:val="left"/>
                  </w:pPr>
                  <w:r w:rsidRPr="00A25D4D">
                    <w:t xml:space="preserve">Diepte waarop het object is gelegd. </w:t>
                  </w:r>
                </w:p>
              </w:tc>
            </w:tr>
            <w:tr w:rsidR="00C0190C" w:rsidRPr="00A25D4D" w14:paraId="73023982" w14:textId="77777777" w:rsidTr="00C0190C">
              <w:trPr>
                <w:tblHeader/>
                <w:tblCellSpacing w:w="0" w:type="dxa"/>
              </w:trPr>
              <w:tc>
                <w:tcPr>
                  <w:tcW w:w="360" w:type="dxa"/>
                  <w:hideMark/>
                </w:tcPr>
                <w:p w14:paraId="097BD4DD" w14:textId="77777777" w:rsidR="00C0190C" w:rsidRPr="00A25D4D" w:rsidRDefault="00C0190C" w:rsidP="008F13CC">
                  <w:pPr>
                    <w:jc w:val="left"/>
                  </w:pPr>
                  <w:r w:rsidRPr="00A25D4D">
                    <w:t> </w:t>
                  </w:r>
                </w:p>
              </w:tc>
              <w:tc>
                <w:tcPr>
                  <w:tcW w:w="1500" w:type="dxa"/>
                  <w:hideMark/>
                </w:tcPr>
                <w:p w14:paraId="6EA1E126" w14:textId="77777777" w:rsidR="00C0190C" w:rsidRPr="00A25D4D" w:rsidRDefault="00C0190C" w:rsidP="008F13CC">
                  <w:pPr>
                    <w:jc w:val="left"/>
                  </w:pPr>
                  <w:r w:rsidRPr="00A25D4D">
                    <w:t>Omschrijving:</w:t>
                  </w:r>
                </w:p>
              </w:tc>
              <w:tc>
                <w:tcPr>
                  <w:tcW w:w="0" w:type="auto"/>
                  <w:hideMark/>
                </w:tcPr>
                <w:p w14:paraId="534757DA" w14:textId="77777777" w:rsidR="00C0190C" w:rsidRPr="00A25D4D" w:rsidRDefault="00C0190C" w:rsidP="008F13CC">
                  <w:pPr>
                    <w:jc w:val="left"/>
                  </w:pPr>
                  <w:r w:rsidRPr="00A25D4D">
                    <w:t xml:space="preserve">Wordt alleen opgenomen indien er sprake is van een legging die afwijkt van de gangbare (standaard) dieptelegging. </w:t>
                  </w:r>
                </w:p>
              </w:tc>
            </w:tr>
            <w:tr w:rsidR="00C0190C" w:rsidRPr="00A25D4D" w14:paraId="67BEF249" w14:textId="77777777" w:rsidTr="00C0190C">
              <w:trPr>
                <w:tblHeader/>
                <w:tblCellSpacing w:w="0" w:type="dxa"/>
              </w:trPr>
              <w:tc>
                <w:tcPr>
                  <w:tcW w:w="360" w:type="dxa"/>
                  <w:hideMark/>
                </w:tcPr>
                <w:p w14:paraId="37651EF9" w14:textId="77777777" w:rsidR="00C0190C" w:rsidRPr="00A25D4D" w:rsidRDefault="00C0190C" w:rsidP="008F13CC">
                  <w:pPr>
                    <w:jc w:val="left"/>
                  </w:pPr>
                  <w:r w:rsidRPr="00A25D4D">
                    <w:t> </w:t>
                  </w:r>
                </w:p>
              </w:tc>
              <w:tc>
                <w:tcPr>
                  <w:tcW w:w="1500" w:type="dxa"/>
                  <w:hideMark/>
                </w:tcPr>
                <w:p w14:paraId="3D61FBEB"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30A2874" w14:textId="77777777" w:rsidR="00C0190C" w:rsidRPr="00A25D4D" w:rsidRDefault="00C0190C" w:rsidP="008F13CC">
                  <w:pPr>
                    <w:jc w:val="left"/>
                  </w:pPr>
                  <w:r w:rsidRPr="00A25D4D">
                    <w:t>0..*</w:t>
                  </w:r>
                </w:p>
              </w:tc>
            </w:tr>
          </w:tbl>
          <w:p w14:paraId="2361B602" w14:textId="77777777" w:rsidR="00C0190C" w:rsidRPr="00A25D4D" w:rsidRDefault="00C0190C" w:rsidP="008F13CC">
            <w:pPr>
              <w:jc w:val="left"/>
            </w:pPr>
          </w:p>
        </w:tc>
      </w:tr>
      <w:tr w:rsidR="00C0190C" w:rsidRPr="00A25D4D" w14:paraId="44B8470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6642EB5" w14:textId="77777777" w:rsidR="00C0190C" w:rsidRPr="00A25D4D" w:rsidRDefault="00C0190C" w:rsidP="008F13CC">
            <w:pPr>
              <w:jc w:val="left"/>
            </w:pPr>
            <w:r w:rsidRPr="00A25D4D">
              <w:rPr>
                <w:b/>
                <w:bCs/>
              </w:rPr>
              <w:t xml:space="preserve">Relatie: </w:t>
            </w:r>
            <w:proofErr w:type="spellStart"/>
            <w:r w:rsidRPr="00A25D4D">
              <w:rPr>
                <w:b/>
                <w:bCs/>
              </w:rPr>
              <w:t>heeftExtraInformatie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1DC938D5" w14:textId="77777777" w:rsidTr="00C0190C">
              <w:trPr>
                <w:tblHeader/>
                <w:tblCellSpacing w:w="0" w:type="dxa"/>
              </w:trPr>
              <w:tc>
                <w:tcPr>
                  <w:tcW w:w="360" w:type="dxa"/>
                  <w:hideMark/>
                </w:tcPr>
                <w:p w14:paraId="1C6085EF" w14:textId="77777777" w:rsidR="00C0190C" w:rsidRPr="00A25D4D" w:rsidRDefault="00C0190C" w:rsidP="008F13CC">
                  <w:pPr>
                    <w:jc w:val="left"/>
                  </w:pPr>
                  <w:r w:rsidRPr="00A25D4D">
                    <w:t> </w:t>
                  </w:r>
                </w:p>
              </w:tc>
              <w:tc>
                <w:tcPr>
                  <w:tcW w:w="1500" w:type="dxa"/>
                  <w:hideMark/>
                </w:tcPr>
                <w:p w14:paraId="3DFEF3CC" w14:textId="77777777" w:rsidR="00C0190C" w:rsidRPr="00A25D4D" w:rsidRDefault="00C0190C" w:rsidP="008F13CC">
                  <w:pPr>
                    <w:jc w:val="left"/>
                  </w:pPr>
                  <w:r w:rsidRPr="00A25D4D">
                    <w:t>Type:</w:t>
                  </w:r>
                </w:p>
              </w:tc>
              <w:tc>
                <w:tcPr>
                  <w:tcW w:w="0" w:type="auto"/>
                  <w:hideMark/>
                </w:tcPr>
                <w:p w14:paraId="78DBA801" w14:textId="77777777" w:rsidR="00C0190C" w:rsidRPr="00A25D4D" w:rsidRDefault="00C0190C" w:rsidP="008F13CC">
                  <w:pPr>
                    <w:jc w:val="left"/>
                  </w:pPr>
                  <w:proofErr w:type="spellStart"/>
                  <w:r w:rsidRPr="00A25D4D">
                    <w:t>ExtraInformatie</w:t>
                  </w:r>
                  <w:proofErr w:type="spellEnd"/>
                </w:p>
              </w:tc>
            </w:tr>
            <w:tr w:rsidR="00C0190C" w:rsidRPr="00A25D4D" w14:paraId="2202EBA2" w14:textId="77777777" w:rsidTr="00C0190C">
              <w:trPr>
                <w:tblHeader/>
                <w:tblCellSpacing w:w="0" w:type="dxa"/>
              </w:trPr>
              <w:tc>
                <w:tcPr>
                  <w:tcW w:w="360" w:type="dxa"/>
                  <w:hideMark/>
                </w:tcPr>
                <w:p w14:paraId="4B9610A1" w14:textId="77777777" w:rsidR="00C0190C" w:rsidRPr="00A25D4D" w:rsidRDefault="00C0190C" w:rsidP="008F13CC">
                  <w:pPr>
                    <w:jc w:val="left"/>
                  </w:pPr>
                  <w:r w:rsidRPr="00A25D4D">
                    <w:t> </w:t>
                  </w:r>
                </w:p>
              </w:tc>
              <w:tc>
                <w:tcPr>
                  <w:tcW w:w="1500" w:type="dxa"/>
                  <w:hideMark/>
                </w:tcPr>
                <w:p w14:paraId="5708D4BE" w14:textId="77777777" w:rsidR="00C0190C" w:rsidRPr="00A25D4D" w:rsidRDefault="00C0190C" w:rsidP="008F13CC">
                  <w:pPr>
                    <w:jc w:val="left"/>
                  </w:pPr>
                  <w:r w:rsidRPr="00A25D4D">
                    <w:t>Naam</w:t>
                  </w:r>
                </w:p>
              </w:tc>
              <w:tc>
                <w:tcPr>
                  <w:tcW w:w="0" w:type="auto"/>
                  <w:hideMark/>
                </w:tcPr>
                <w:p w14:paraId="08D65837" w14:textId="77777777" w:rsidR="00C0190C" w:rsidRPr="00A25D4D" w:rsidRDefault="00C0190C" w:rsidP="008F13CC">
                  <w:pPr>
                    <w:jc w:val="left"/>
                  </w:pPr>
                </w:p>
              </w:tc>
            </w:tr>
            <w:tr w:rsidR="00C0190C" w:rsidRPr="00A25D4D" w14:paraId="31FB5FEB" w14:textId="77777777" w:rsidTr="00C0190C">
              <w:trPr>
                <w:tblHeader/>
                <w:tblCellSpacing w:w="0" w:type="dxa"/>
              </w:trPr>
              <w:tc>
                <w:tcPr>
                  <w:tcW w:w="360" w:type="dxa"/>
                  <w:hideMark/>
                </w:tcPr>
                <w:p w14:paraId="65165B6C" w14:textId="77777777" w:rsidR="00C0190C" w:rsidRPr="00A25D4D" w:rsidRDefault="00C0190C" w:rsidP="008F13CC">
                  <w:pPr>
                    <w:jc w:val="left"/>
                  </w:pPr>
                  <w:r w:rsidRPr="00A25D4D">
                    <w:t> </w:t>
                  </w:r>
                </w:p>
              </w:tc>
              <w:tc>
                <w:tcPr>
                  <w:tcW w:w="1500" w:type="dxa"/>
                  <w:hideMark/>
                </w:tcPr>
                <w:p w14:paraId="25BE3991" w14:textId="77777777" w:rsidR="00C0190C" w:rsidRPr="00A25D4D" w:rsidRDefault="00C0190C" w:rsidP="008F13CC">
                  <w:pPr>
                    <w:jc w:val="left"/>
                  </w:pPr>
                  <w:r w:rsidRPr="00A25D4D">
                    <w:t>Definitie:</w:t>
                  </w:r>
                </w:p>
              </w:tc>
              <w:tc>
                <w:tcPr>
                  <w:tcW w:w="0" w:type="auto"/>
                  <w:hideMark/>
                </w:tcPr>
                <w:p w14:paraId="0DB348C5" w14:textId="77777777" w:rsidR="00C0190C" w:rsidRPr="00A25D4D" w:rsidRDefault="00C0190C" w:rsidP="008F13CC">
                  <w:pPr>
                    <w:jc w:val="left"/>
                  </w:pPr>
                  <w:r w:rsidRPr="00A25D4D">
                    <w:t xml:space="preserve">Extra informatie over dit object. </w:t>
                  </w:r>
                </w:p>
              </w:tc>
            </w:tr>
            <w:tr w:rsidR="00C0190C" w:rsidRPr="00A25D4D" w14:paraId="5E0D5724" w14:textId="77777777" w:rsidTr="00C0190C">
              <w:trPr>
                <w:tblHeader/>
                <w:tblCellSpacing w:w="0" w:type="dxa"/>
              </w:trPr>
              <w:tc>
                <w:tcPr>
                  <w:tcW w:w="360" w:type="dxa"/>
                  <w:hideMark/>
                </w:tcPr>
                <w:p w14:paraId="139B969C" w14:textId="77777777" w:rsidR="00C0190C" w:rsidRPr="00A25D4D" w:rsidRDefault="00C0190C" w:rsidP="008F13CC">
                  <w:pPr>
                    <w:jc w:val="left"/>
                  </w:pPr>
                  <w:r w:rsidRPr="00A25D4D">
                    <w:t> </w:t>
                  </w:r>
                </w:p>
              </w:tc>
              <w:tc>
                <w:tcPr>
                  <w:tcW w:w="1500" w:type="dxa"/>
                  <w:hideMark/>
                </w:tcPr>
                <w:p w14:paraId="52EDA926"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27F05C7" w14:textId="77777777" w:rsidR="00C0190C" w:rsidRPr="00A25D4D" w:rsidRDefault="00C0190C" w:rsidP="008F13CC">
                  <w:pPr>
                    <w:jc w:val="left"/>
                  </w:pPr>
                  <w:r w:rsidRPr="00A25D4D">
                    <w:t>0..*</w:t>
                  </w:r>
                </w:p>
              </w:tc>
            </w:tr>
          </w:tbl>
          <w:p w14:paraId="40D4F498" w14:textId="77777777" w:rsidR="00C0190C" w:rsidRPr="00A25D4D" w:rsidRDefault="00C0190C" w:rsidP="008F13CC">
            <w:pPr>
              <w:jc w:val="left"/>
            </w:pPr>
          </w:p>
        </w:tc>
      </w:tr>
      <w:tr w:rsidR="00C0190C" w:rsidRPr="00A25D4D" w14:paraId="5E8A162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C88DEC2" w14:textId="77777777" w:rsidR="00C0190C" w:rsidRPr="00A25D4D" w:rsidRDefault="00C0190C" w:rsidP="008F13CC">
            <w:pPr>
              <w:jc w:val="left"/>
            </w:pPr>
            <w:r w:rsidRPr="00A25D4D">
              <w:rPr>
                <w:b/>
                <w:bCs/>
              </w:rPr>
              <w:t xml:space="preserve">Relatie: </w:t>
            </w:r>
            <w:proofErr w:type="spellStart"/>
            <w:r w:rsidRPr="00A25D4D">
              <w:rPr>
                <w:b/>
                <w:bCs/>
              </w:rPr>
              <w:t>extraGeometrie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56861D59" w14:textId="77777777" w:rsidTr="00C0190C">
              <w:trPr>
                <w:tblHeader/>
                <w:tblCellSpacing w:w="0" w:type="dxa"/>
              </w:trPr>
              <w:tc>
                <w:tcPr>
                  <w:tcW w:w="360" w:type="dxa"/>
                  <w:hideMark/>
                </w:tcPr>
                <w:p w14:paraId="59D699CF" w14:textId="77777777" w:rsidR="00C0190C" w:rsidRPr="00A25D4D" w:rsidRDefault="00C0190C" w:rsidP="008F13CC">
                  <w:pPr>
                    <w:jc w:val="left"/>
                  </w:pPr>
                  <w:r w:rsidRPr="00A25D4D">
                    <w:t> </w:t>
                  </w:r>
                </w:p>
              </w:tc>
              <w:tc>
                <w:tcPr>
                  <w:tcW w:w="1500" w:type="dxa"/>
                  <w:hideMark/>
                </w:tcPr>
                <w:p w14:paraId="18D7723E" w14:textId="77777777" w:rsidR="00C0190C" w:rsidRPr="00A25D4D" w:rsidRDefault="00C0190C" w:rsidP="008F13CC">
                  <w:pPr>
                    <w:jc w:val="left"/>
                  </w:pPr>
                  <w:r w:rsidRPr="00A25D4D">
                    <w:t>Type:</w:t>
                  </w:r>
                </w:p>
              </w:tc>
              <w:tc>
                <w:tcPr>
                  <w:tcW w:w="0" w:type="auto"/>
                  <w:hideMark/>
                </w:tcPr>
                <w:p w14:paraId="1C467869" w14:textId="77777777" w:rsidR="00C0190C" w:rsidRPr="00A25D4D" w:rsidRDefault="00C0190C" w:rsidP="008F13CC">
                  <w:pPr>
                    <w:jc w:val="left"/>
                  </w:pPr>
                  <w:proofErr w:type="spellStart"/>
                  <w:r w:rsidRPr="00A25D4D">
                    <w:t>ExtraGeometrie</w:t>
                  </w:r>
                  <w:proofErr w:type="spellEnd"/>
                </w:p>
              </w:tc>
            </w:tr>
            <w:tr w:rsidR="00C0190C" w:rsidRPr="00A25D4D" w14:paraId="5E685976" w14:textId="77777777" w:rsidTr="00C0190C">
              <w:trPr>
                <w:tblHeader/>
                <w:tblCellSpacing w:w="0" w:type="dxa"/>
              </w:trPr>
              <w:tc>
                <w:tcPr>
                  <w:tcW w:w="360" w:type="dxa"/>
                  <w:hideMark/>
                </w:tcPr>
                <w:p w14:paraId="7220CAED" w14:textId="77777777" w:rsidR="00C0190C" w:rsidRPr="00A25D4D" w:rsidRDefault="00C0190C" w:rsidP="008F13CC">
                  <w:pPr>
                    <w:jc w:val="left"/>
                  </w:pPr>
                  <w:r w:rsidRPr="00A25D4D">
                    <w:t> </w:t>
                  </w:r>
                </w:p>
              </w:tc>
              <w:tc>
                <w:tcPr>
                  <w:tcW w:w="1500" w:type="dxa"/>
                  <w:hideMark/>
                </w:tcPr>
                <w:p w14:paraId="6F15E001" w14:textId="77777777" w:rsidR="00C0190C" w:rsidRPr="00A25D4D" w:rsidRDefault="00C0190C" w:rsidP="008F13CC">
                  <w:pPr>
                    <w:jc w:val="left"/>
                  </w:pPr>
                  <w:r w:rsidRPr="00A25D4D">
                    <w:t>Naam</w:t>
                  </w:r>
                </w:p>
              </w:tc>
              <w:tc>
                <w:tcPr>
                  <w:tcW w:w="0" w:type="auto"/>
                  <w:hideMark/>
                </w:tcPr>
                <w:p w14:paraId="353F7495" w14:textId="77777777" w:rsidR="00C0190C" w:rsidRPr="00A25D4D" w:rsidRDefault="00C0190C" w:rsidP="008F13CC">
                  <w:pPr>
                    <w:jc w:val="left"/>
                  </w:pPr>
                </w:p>
              </w:tc>
            </w:tr>
            <w:tr w:rsidR="00C0190C" w:rsidRPr="00A25D4D" w14:paraId="3E4E2311" w14:textId="77777777" w:rsidTr="00C0190C">
              <w:trPr>
                <w:tblHeader/>
                <w:tblCellSpacing w:w="0" w:type="dxa"/>
              </w:trPr>
              <w:tc>
                <w:tcPr>
                  <w:tcW w:w="360" w:type="dxa"/>
                  <w:hideMark/>
                </w:tcPr>
                <w:p w14:paraId="643CDBD5" w14:textId="77777777" w:rsidR="00C0190C" w:rsidRPr="00A25D4D" w:rsidRDefault="00C0190C" w:rsidP="008F13CC">
                  <w:pPr>
                    <w:jc w:val="left"/>
                  </w:pPr>
                  <w:r w:rsidRPr="00A25D4D">
                    <w:t> </w:t>
                  </w:r>
                </w:p>
              </w:tc>
              <w:tc>
                <w:tcPr>
                  <w:tcW w:w="1500" w:type="dxa"/>
                  <w:hideMark/>
                </w:tcPr>
                <w:p w14:paraId="0DCA5DAA" w14:textId="77777777" w:rsidR="00C0190C" w:rsidRPr="00A25D4D" w:rsidRDefault="00C0190C" w:rsidP="008F13CC">
                  <w:pPr>
                    <w:jc w:val="left"/>
                  </w:pPr>
                  <w:r w:rsidRPr="00A25D4D">
                    <w:t>Definitie:</w:t>
                  </w:r>
                </w:p>
              </w:tc>
              <w:tc>
                <w:tcPr>
                  <w:tcW w:w="0" w:type="auto"/>
                  <w:hideMark/>
                </w:tcPr>
                <w:p w14:paraId="2777E9B9" w14:textId="77777777" w:rsidR="00C0190C" w:rsidRPr="00A25D4D" w:rsidRDefault="00C0190C" w:rsidP="008F13CC">
                  <w:pPr>
                    <w:jc w:val="left"/>
                  </w:pPr>
                  <w:r w:rsidRPr="00A25D4D">
                    <w:t xml:space="preserve">Extra geometrie naast de verplichte </w:t>
                  </w:r>
                  <w:proofErr w:type="spellStart"/>
                  <w:r w:rsidRPr="00A25D4D">
                    <w:t>arc</w:t>
                  </w:r>
                  <w:proofErr w:type="spellEnd"/>
                  <w:r w:rsidRPr="00A25D4D">
                    <w:t xml:space="preserve">/node. </w:t>
                  </w:r>
                </w:p>
              </w:tc>
            </w:tr>
            <w:tr w:rsidR="00C0190C" w:rsidRPr="00A25D4D" w14:paraId="5E51552D" w14:textId="77777777" w:rsidTr="00C0190C">
              <w:trPr>
                <w:tblHeader/>
                <w:tblCellSpacing w:w="0" w:type="dxa"/>
              </w:trPr>
              <w:tc>
                <w:tcPr>
                  <w:tcW w:w="360" w:type="dxa"/>
                  <w:hideMark/>
                </w:tcPr>
                <w:p w14:paraId="56A41A3E" w14:textId="77777777" w:rsidR="00C0190C" w:rsidRPr="00A25D4D" w:rsidRDefault="00C0190C" w:rsidP="008F13CC">
                  <w:pPr>
                    <w:jc w:val="left"/>
                  </w:pPr>
                  <w:r w:rsidRPr="00A25D4D">
                    <w:t> </w:t>
                  </w:r>
                </w:p>
              </w:tc>
              <w:tc>
                <w:tcPr>
                  <w:tcW w:w="1500" w:type="dxa"/>
                  <w:hideMark/>
                </w:tcPr>
                <w:p w14:paraId="708F98E8"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4FE9FB0F" w14:textId="77777777" w:rsidR="00C0190C" w:rsidRPr="00A25D4D" w:rsidRDefault="00C0190C" w:rsidP="008F13CC">
                  <w:pPr>
                    <w:jc w:val="left"/>
                  </w:pPr>
                  <w:r w:rsidRPr="00A25D4D">
                    <w:t>0..1</w:t>
                  </w:r>
                </w:p>
              </w:tc>
            </w:tr>
          </w:tbl>
          <w:p w14:paraId="713D7A4F" w14:textId="77777777" w:rsidR="00C0190C" w:rsidRPr="00A25D4D" w:rsidRDefault="00C0190C" w:rsidP="008F13CC">
            <w:pPr>
              <w:jc w:val="left"/>
            </w:pPr>
          </w:p>
        </w:tc>
      </w:tr>
      <w:tr w:rsidR="00924D70" w:rsidRPr="00A25D4D" w14:paraId="3C7E64F6" w14:textId="77777777" w:rsidTr="00C0190C">
        <w:trPr>
          <w:tblCellSpacing w:w="0" w:type="dxa"/>
          <w:ins w:id="562" w:author="Paul Janssen" w:date="2020-06-10T17:49:00Z"/>
        </w:trPr>
        <w:tc>
          <w:tcPr>
            <w:tcW w:w="0" w:type="auto"/>
            <w:tcBorders>
              <w:top w:val="outset" w:sz="6" w:space="0" w:color="auto"/>
              <w:left w:val="outset" w:sz="6" w:space="0" w:color="auto"/>
              <w:bottom w:val="outset" w:sz="6" w:space="0" w:color="auto"/>
              <w:right w:val="outset" w:sz="6" w:space="0" w:color="auto"/>
            </w:tcBorders>
          </w:tcPr>
          <w:p w14:paraId="14EB35A4" w14:textId="516EEF4B" w:rsidR="00924D70" w:rsidRPr="00A25D4D" w:rsidRDefault="00924D70" w:rsidP="00924D70">
            <w:pPr>
              <w:jc w:val="left"/>
              <w:rPr>
                <w:ins w:id="563" w:author="Paul Janssen" w:date="2020-06-10T17:50:00Z"/>
              </w:rPr>
            </w:pPr>
            <w:proofErr w:type="spellStart"/>
            <w:ins w:id="564" w:author="Paul Janssen" w:date="2020-06-10T17:50:00Z">
              <w:r w:rsidRPr="00A25D4D">
                <w:rPr>
                  <w:b/>
                  <w:bCs/>
                </w:rPr>
                <w:t>Constraint</w:t>
              </w:r>
              <w:proofErr w:type="spellEnd"/>
              <w:r w:rsidRPr="00A25D4D">
                <w:rPr>
                  <w:b/>
                  <w:bCs/>
                </w:rPr>
                <w:t xml:space="preserve">: </w:t>
              </w:r>
              <w:r w:rsidRPr="00924D70">
                <w:rPr>
                  <w:b/>
                  <w:bCs/>
                </w:rPr>
                <w:t>Maximaal1Utiliteitsnet</w:t>
              </w:r>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924D70" w:rsidRPr="00A25D4D" w14:paraId="17E8338C" w14:textId="77777777" w:rsidTr="004C0A21">
              <w:trPr>
                <w:tblHeader/>
                <w:tblCellSpacing w:w="0" w:type="dxa"/>
                <w:ins w:id="565" w:author="Paul Janssen" w:date="2020-06-10T17:50:00Z"/>
              </w:trPr>
              <w:tc>
                <w:tcPr>
                  <w:tcW w:w="360" w:type="dxa"/>
                  <w:hideMark/>
                </w:tcPr>
                <w:p w14:paraId="1E759F95" w14:textId="77777777" w:rsidR="00924D70" w:rsidRPr="00A25D4D" w:rsidRDefault="00924D70" w:rsidP="00924D70">
                  <w:pPr>
                    <w:jc w:val="left"/>
                    <w:rPr>
                      <w:ins w:id="566" w:author="Paul Janssen" w:date="2020-06-10T17:50:00Z"/>
                    </w:rPr>
                  </w:pPr>
                  <w:ins w:id="567" w:author="Paul Janssen" w:date="2020-06-10T17:50:00Z">
                    <w:r w:rsidRPr="00A25D4D">
                      <w:t> </w:t>
                    </w:r>
                  </w:ins>
                </w:p>
              </w:tc>
              <w:tc>
                <w:tcPr>
                  <w:tcW w:w="1500" w:type="dxa"/>
                  <w:hideMark/>
                </w:tcPr>
                <w:p w14:paraId="2177EA27" w14:textId="77777777" w:rsidR="00924D70" w:rsidRPr="00A25D4D" w:rsidRDefault="00924D70" w:rsidP="00924D70">
                  <w:pPr>
                    <w:jc w:val="left"/>
                    <w:rPr>
                      <w:ins w:id="568" w:author="Paul Janssen" w:date="2020-06-10T17:50:00Z"/>
                    </w:rPr>
                  </w:pPr>
                  <w:ins w:id="569" w:author="Paul Janssen" w:date="2020-06-10T17:50:00Z">
                    <w:r w:rsidRPr="00A25D4D">
                      <w:t>Natuurlijke taal:</w:t>
                    </w:r>
                  </w:ins>
                </w:p>
              </w:tc>
              <w:tc>
                <w:tcPr>
                  <w:tcW w:w="0" w:type="auto"/>
                  <w:hideMark/>
                </w:tcPr>
                <w:p w14:paraId="105E978A" w14:textId="69355CD6" w:rsidR="00924D70" w:rsidRPr="00A25D4D" w:rsidRDefault="00924D70" w:rsidP="00924D70">
                  <w:pPr>
                    <w:jc w:val="left"/>
                    <w:rPr>
                      <w:ins w:id="570" w:author="Paul Janssen" w:date="2020-06-10T17:50:00Z"/>
                    </w:rPr>
                  </w:pPr>
                  <w:ins w:id="571" w:author="Paul Janssen" w:date="2020-06-10T17:51:00Z">
                    <w:r>
                      <w:t>hoort bij maximaal 1 utiliteitsnet</w:t>
                    </w:r>
                  </w:ins>
                </w:p>
              </w:tc>
            </w:tr>
            <w:tr w:rsidR="00924D70" w:rsidRPr="00A25D4D" w14:paraId="219101E6" w14:textId="77777777" w:rsidTr="004C0A21">
              <w:trPr>
                <w:tblHeader/>
                <w:tblCellSpacing w:w="0" w:type="dxa"/>
                <w:ins w:id="572" w:author="Paul Janssen" w:date="2020-06-10T17:50:00Z"/>
              </w:trPr>
              <w:tc>
                <w:tcPr>
                  <w:tcW w:w="360" w:type="dxa"/>
                  <w:hideMark/>
                </w:tcPr>
                <w:p w14:paraId="420E2DFE" w14:textId="77777777" w:rsidR="00924D70" w:rsidRPr="00A25D4D" w:rsidRDefault="00924D70" w:rsidP="00924D70">
                  <w:pPr>
                    <w:jc w:val="left"/>
                    <w:rPr>
                      <w:ins w:id="573" w:author="Paul Janssen" w:date="2020-06-10T17:50:00Z"/>
                    </w:rPr>
                  </w:pPr>
                  <w:ins w:id="574" w:author="Paul Janssen" w:date="2020-06-10T17:50:00Z">
                    <w:r w:rsidRPr="00A25D4D">
                      <w:t> </w:t>
                    </w:r>
                  </w:ins>
                </w:p>
              </w:tc>
              <w:tc>
                <w:tcPr>
                  <w:tcW w:w="1500" w:type="dxa"/>
                  <w:hideMark/>
                </w:tcPr>
                <w:p w14:paraId="35074297" w14:textId="77777777" w:rsidR="00924D70" w:rsidRPr="00A25D4D" w:rsidRDefault="00924D70" w:rsidP="00924D70">
                  <w:pPr>
                    <w:jc w:val="left"/>
                    <w:rPr>
                      <w:ins w:id="575" w:author="Paul Janssen" w:date="2020-06-10T17:50:00Z"/>
                    </w:rPr>
                  </w:pPr>
                  <w:ins w:id="576" w:author="Paul Janssen" w:date="2020-06-10T17:50:00Z">
                    <w:r w:rsidRPr="00A25D4D">
                      <w:t>OCL:</w:t>
                    </w:r>
                  </w:ins>
                </w:p>
              </w:tc>
              <w:tc>
                <w:tcPr>
                  <w:tcW w:w="0" w:type="auto"/>
                  <w:hideMark/>
                </w:tcPr>
                <w:p w14:paraId="1F258663" w14:textId="77777777" w:rsidR="00924D70" w:rsidRPr="00924D70" w:rsidRDefault="00924D70" w:rsidP="00924D70">
                  <w:pPr>
                    <w:autoSpaceDE w:val="0"/>
                    <w:autoSpaceDN w:val="0"/>
                    <w:adjustRightInd w:val="0"/>
                    <w:spacing w:after="80" w:line="240" w:lineRule="auto"/>
                    <w:jc w:val="left"/>
                    <w:rPr>
                      <w:ins w:id="577" w:author="Paul Janssen" w:date="2020-06-10T17:51:00Z"/>
                      <w:rFonts w:ascii="Calibri" w:hAnsi="Calibri" w:cs="Calibri"/>
                      <w:sz w:val="20"/>
                      <w:szCs w:val="20"/>
                    </w:rPr>
                  </w:pPr>
                  <w:proofErr w:type="spellStart"/>
                  <w:ins w:id="578" w:author="Paul Janssen" w:date="2020-06-10T17:51:00Z">
                    <w:r w:rsidRPr="00924D70">
                      <w:rPr>
                        <w:rFonts w:ascii="Calibri" w:hAnsi="Calibri" w:cs="Calibri"/>
                        <w:sz w:val="20"/>
                        <w:szCs w:val="20"/>
                      </w:rPr>
                      <w:t>inv</w:t>
                    </w:r>
                    <w:proofErr w:type="spellEnd"/>
                    <w:r w:rsidRPr="00924D70">
                      <w:rPr>
                        <w:rFonts w:ascii="Calibri" w:hAnsi="Calibri" w:cs="Calibri"/>
                        <w:sz w:val="20"/>
                        <w:szCs w:val="20"/>
                      </w:rPr>
                      <w:t>:</w:t>
                    </w:r>
                  </w:ins>
                </w:p>
                <w:p w14:paraId="74CAC268" w14:textId="420156B1" w:rsidR="00924D70" w:rsidRPr="00A92388" w:rsidRDefault="00924D70">
                  <w:pPr>
                    <w:autoSpaceDE w:val="0"/>
                    <w:autoSpaceDN w:val="0"/>
                    <w:adjustRightInd w:val="0"/>
                    <w:spacing w:after="80" w:line="240" w:lineRule="auto"/>
                    <w:jc w:val="left"/>
                    <w:rPr>
                      <w:ins w:id="579" w:author="Paul Janssen" w:date="2020-06-10T17:50:00Z"/>
                      <w:rFonts w:ascii="Calibri" w:hAnsi="Calibri" w:cs="Calibri"/>
                      <w:sz w:val="20"/>
                      <w:szCs w:val="20"/>
                      <w:rPrChange w:id="580" w:author="Paul Janssen" w:date="2020-06-10T17:51:00Z">
                        <w:rPr>
                          <w:ins w:id="581" w:author="Paul Janssen" w:date="2020-06-10T17:50:00Z"/>
                        </w:rPr>
                      </w:rPrChange>
                    </w:rPr>
                    <w:pPrChange w:id="582" w:author="Paul Janssen" w:date="2020-06-10T17:51:00Z">
                      <w:pPr>
                        <w:jc w:val="left"/>
                      </w:pPr>
                    </w:pPrChange>
                  </w:pPr>
                  <w:proofErr w:type="spellStart"/>
                  <w:ins w:id="583" w:author="Paul Janssen" w:date="2020-06-10T17:51:00Z">
                    <w:r w:rsidRPr="00924D70">
                      <w:rPr>
                        <w:rFonts w:ascii="Calibri" w:hAnsi="Calibri" w:cs="Calibri"/>
                        <w:sz w:val="20"/>
                        <w:szCs w:val="20"/>
                      </w:rPr>
                      <w:t>self.inNetwork</w:t>
                    </w:r>
                    <w:proofErr w:type="spellEnd"/>
                    <w:r w:rsidRPr="00924D70">
                      <w:rPr>
                        <w:rFonts w:ascii="Calibri" w:hAnsi="Calibri" w:cs="Calibri"/>
                        <w:sz w:val="20"/>
                        <w:szCs w:val="20"/>
                      </w:rPr>
                      <w:t xml:space="preserve"> -&gt;</w:t>
                    </w:r>
                    <w:proofErr w:type="spellStart"/>
                    <w:r w:rsidRPr="00924D70">
                      <w:rPr>
                        <w:rFonts w:ascii="Calibri" w:hAnsi="Calibri" w:cs="Calibri"/>
                        <w:sz w:val="20"/>
                        <w:szCs w:val="20"/>
                      </w:rPr>
                      <w:t>size</w:t>
                    </w:r>
                    <w:proofErr w:type="spellEnd"/>
                    <w:r w:rsidRPr="00924D70">
                      <w:rPr>
                        <w:rFonts w:ascii="Calibri" w:hAnsi="Calibri" w:cs="Calibri"/>
                        <w:sz w:val="20"/>
                        <w:szCs w:val="20"/>
                      </w:rPr>
                      <w:t>() = 1</w:t>
                    </w:r>
                  </w:ins>
                </w:p>
              </w:tc>
            </w:tr>
          </w:tbl>
          <w:p w14:paraId="09BD414A" w14:textId="77777777" w:rsidR="00924D70" w:rsidRPr="00A25D4D" w:rsidRDefault="00924D70" w:rsidP="008F13CC">
            <w:pPr>
              <w:jc w:val="left"/>
              <w:rPr>
                <w:ins w:id="584" w:author="Paul Janssen" w:date="2020-06-10T17:49:00Z"/>
                <w:b/>
                <w:bCs/>
              </w:rPr>
            </w:pPr>
          </w:p>
        </w:tc>
      </w:tr>
    </w:tbl>
    <w:p w14:paraId="728157FE" w14:textId="77777777" w:rsidR="00C0190C" w:rsidRPr="00A25D4D" w:rsidRDefault="00C0190C" w:rsidP="008F13CC">
      <w:pPr>
        <w:pStyle w:val="Kop5"/>
        <w:jc w:val="left"/>
        <w:rPr>
          <w:sz w:val="16"/>
          <w:szCs w:val="16"/>
        </w:rPr>
      </w:pPr>
      <w:proofErr w:type="spellStart"/>
      <w:r w:rsidRPr="00A25D4D">
        <w:rPr>
          <w:sz w:val="16"/>
          <w:szCs w:val="16"/>
        </w:rPr>
        <w:t>KabelSpecifiek</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C0190C" w:rsidRPr="00A25D4D" w14:paraId="5EF9974F"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719AC73" w14:textId="77777777" w:rsidR="00C0190C" w:rsidRPr="00A25D4D" w:rsidRDefault="00C0190C" w:rsidP="008F13CC">
            <w:pPr>
              <w:jc w:val="left"/>
            </w:pPr>
            <w:proofErr w:type="spellStart"/>
            <w:r w:rsidRPr="00A25D4D">
              <w:rPr>
                <w:b/>
                <w:bCs/>
              </w:rPr>
              <w:lastRenderedPageBreak/>
              <w:t>KabelSpecifiek</w:t>
            </w:r>
            <w:proofErr w:type="spellEnd"/>
            <w:r w:rsidRPr="00A25D4D">
              <w:rPr>
                <w:b/>
                <w:bCs/>
              </w:rPr>
              <w:t xml:space="preserve"> (abstract) </w:t>
            </w:r>
          </w:p>
        </w:tc>
      </w:tr>
      <w:tr w:rsidR="00C0190C" w:rsidRPr="00A25D4D" w14:paraId="74EF07A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5E2AB2BB" w14:textId="77777777" w:rsidTr="00C0190C">
              <w:trPr>
                <w:tblHeader/>
                <w:tblCellSpacing w:w="0" w:type="dxa"/>
              </w:trPr>
              <w:tc>
                <w:tcPr>
                  <w:tcW w:w="360" w:type="dxa"/>
                  <w:hideMark/>
                </w:tcPr>
                <w:p w14:paraId="282EA23E" w14:textId="77777777" w:rsidR="00C0190C" w:rsidRPr="00A25D4D" w:rsidRDefault="00C0190C" w:rsidP="008F13CC">
                  <w:pPr>
                    <w:jc w:val="left"/>
                  </w:pPr>
                  <w:r w:rsidRPr="00A25D4D">
                    <w:t> </w:t>
                  </w:r>
                </w:p>
              </w:tc>
              <w:tc>
                <w:tcPr>
                  <w:tcW w:w="1500" w:type="dxa"/>
                  <w:hideMark/>
                </w:tcPr>
                <w:p w14:paraId="2012F79F" w14:textId="77777777" w:rsidR="00C0190C" w:rsidRPr="00A25D4D" w:rsidRDefault="00C0190C" w:rsidP="008F13CC">
                  <w:pPr>
                    <w:jc w:val="left"/>
                  </w:pPr>
                  <w:r w:rsidRPr="00A25D4D">
                    <w:t>Naam</w:t>
                  </w:r>
                </w:p>
              </w:tc>
              <w:tc>
                <w:tcPr>
                  <w:tcW w:w="0" w:type="auto"/>
                  <w:hideMark/>
                </w:tcPr>
                <w:p w14:paraId="12B25319" w14:textId="77777777" w:rsidR="00C0190C" w:rsidRPr="00A25D4D" w:rsidRDefault="00C0190C" w:rsidP="008F13CC">
                  <w:pPr>
                    <w:jc w:val="left"/>
                  </w:pPr>
                </w:p>
              </w:tc>
            </w:tr>
            <w:tr w:rsidR="00C0190C" w:rsidRPr="00A25D4D" w14:paraId="395EE16D" w14:textId="77777777" w:rsidTr="00C0190C">
              <w:trPr>
                <w:tblHeader/>
                <w:tblCellSpacing w:w="0" w:type="dxa"/>
              </w:trPr>
              <w:tc>
                <w:tcPr>
                  <w:tcW w:w="360" w:type="dxa"/>
                  <w:hideMark/>
                </w:tcPr>
                <w:p w14:paraId="2717A92B" w14:textId="77777777" w:rsidR="00C0190C" w:rsidRPr="00A25D4D" w:rsidRDefault="00C0190C" w:rsidP="008F13CC">
                  <w:pPr>
                    <w:jc w:val="left"/>
                  </w:pPr>
                  <w:r w:rsidRPr="00A25D4D">
                    <w:t> </w:t>
                  </w:r>
                </w:p>
              </w:tc>
              <w:tc>
                <w:tcPr>
                  <w:tcW w:w="1500" w:type="dxa"/>
                  <w:hideMark/>
                </w:tcPr>
                <w:p w14:paraId="51C1AC6A" w14:textId="77777777" w:rsidR="00C0190C" w:rsidRPr="00A25D4D" w:rsidRDefault="00C0190C" w:rsidP="008F13CC">
                  <w:pPr>
                    <w:jc w:val="left"/>
                  </w:pPr>
                  <w:r w:rsidRPr="00A25D4D">
                    <w:t>Definitie:</w:t>
                  </w:r>
                </w:p>
              </w:tc>
              <w:tc>
                <w:tcPr>
                  <w:tcW w:w="0" w:type="auto"/>
                  <w:hideMark/>
                </w:tcPr>
                <w:p w14:paraId="0E003787" w14:textId="77777777" w:rsidR="00C0190C" w:rsidRPr="00A25D4D" w:rsidRDefault="00C0190C" w:rsidP="008F13CC">
                  <w:pPr>
                    <w:jc w:val="left"/>
                  </w:pPr>
                  <w:r w:rsidRPr="00A25D4D">
                    <w:t xml:space="preserve">Abstract data object dat de kabel-specifieke attributen bevat van de IMKL extensie. </w:t>
                  </w:r>
                </w:p>
              </w:tc>
            </w:tr>
            <w:tr w:rsidR="00C0190C" w:rsidRPr="00A25D4D" w14:paraId="460A9B6E" w14:textId="77777777" w:rsidTr="00C0190C">
              <w:trPr>
                <w:tblHeader/>
                <w:tblCellSpacing w:w="0" w:type="dxa"/>
              </w:trPr>
              <w:tc>
                <w:tcPr>
                  <w:tcW w:w="360" w:type="dxa"/>
                  <w:hideMark/>
                </w:tcPr>
                <w:p w14:paraId="07FAF2F6" w14:textId="77777777" w:rsidR="00C0190C" w:rsidRPr="00A25D4D" w:rsidRDefault="00C0190C" w:rsidP="008F13CC">
                  <w:pPr>
                    <w:jc w:val="left"/>
                  </w:pPr>
                  <w:r w:rsidRPr="00A25D4D">
                    <w:t> </w:t>
                  </w:r>
                </w:p>
              </w:tc>
              <w:tc>
                <w:tcPr>
                  <w:tcW w:w="1500" w:type="dxa"/>
                  <w:hideMark/>
                </w:tcPr>
                <w:p w14:paraId="41476B1C" w14:textId="77777777" w:rsidR="00C0190C" w:rsidRPr="00A25D4D" w:rsidRDefault="00C0190C" w:rsidP="008F13CC">
                  <w:pPr>
                    <w:jc w:val="left"/>
                  </w:pPr>
                  <w:r w:rsidRPr="00A25D4D">
                    <w:t>Herkomst:</w:t>
                  </w:r>
                </w:p>
              </w:tc>
              <w:tc>
                <w:tcPr>
                  <w:tcW w:w="0" w:type="auto"/>
                  <w:hideMark/>
                </w:tcPr>
                <w:p w14:paraId="6BE4DD4C" w14:textId="77777777" w:rsidR="00C0190C" w:rsidRPr="00A25D4D" w:rsidRDefault="00C0190C" w:rsidP="008F13CC">
                  <w:pPr>
                    <w:jc w:val="left"/>
                  </w:pPr>
                  <w:r w:rsidRPr="00A25D4D">
                    <w:t>IMKL-Be</w:t>
                  </w:r>
                </w:p>
              </w:tc>
            </w:tr>
            <w:tr w:rsidR="00C0190C" w:rsidRPr="00A25D4D" w14:paraId="1E1C371C" w14:textId="77777777" w:rsidTr="00C0190C">
              <w:trPr>
                <w:tblHeader/>
                <w:tblCellSpacing w:w="0" w:type="dxa"/>
              </w:trPr>
              <w:tc>
                <w:tcPr>
                  <w:tcW w:w="360" w:type="dxa"/>
                  <w:hideMark/>
                </w:tcPr>
                <w:p w14:paraId="1FF99751" w14:textId="77777777" w:rsidR="00C0190C" w:rsidRPr="00A25D4D" w:rsidRDefault="00C0190C" w:rsidP="008F13CC">
                  <w:pPr>
                    <w:jc w:val="left"/>
                  </w:pPr>
                  <w:r w:rsidRPr="00A25D4D">
                    <w:t> </w:t>
                  </w:r>
                </w:p>
              </w:tc>
              <w:tc>
                <w:tcPr>
                  <w:tcW w:w="1500" w:type="dxa"/>
                  <w:hideMark/>
                </w:tcPr>
                <w:p w14:paraId="452EB56C" w14:textId="77777777" w:rsidR="00C0190C" w:rsidRPr="00A25D4D" w:rsidRDefault="00C0190C" w:rsidP="008F13CC">
                  <w:pPr>
                    <w:jc w:val="left"/>
                  </w:pPr>
                  <w:r w:rsidRPr="00A25D4D">
                    <w:t>Stereotypes:</w:t>
                  </w:r>
                </w:p>
              </w:tc>
              <w:tc>
                <w:tcPr>
                  <w:tcW w:w="0" w:type="auto"/>
                  <w:hideMark/>
                </w:tcPr>
                <w:p w14:paraId="2BF2D683"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3B7AE6A4" w14:textId="77777777" w:rsidR="00C0190C" w:rsidRPr="00A25D4D" w:rsidRDefault="00C0190C" w:rsidP="008F13CC">
            <w:pPr>
              <w:jc w:val="left"/>
            </w:pPr>
          </w:p>
        </w:tc>
      </w:tr>
      <w:tr w:rsidR="00C0190C" w:rsidRPr="00A25D4D" w14:paraId="7F41C15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1049477" w14:textId="77777777" w:rsidR="00C0190C" w:rsidRPr="00A25D4D" w:rsidRDefault="00C0190C" w:rsidP="008F13CC">
            <w:pPr>
              <w:jc w:val="left"/>
            </w:pPr>
            <w:r w:rsidRPr="00A25D4D">
              <w:rPr>
                <w:b/>
                <w:bCs/>
              </w:rPr>
              <w:t xml:space="preserve">Attribuut: </w:t>
            </w:r>
            <w:proofErr w:type="spellStart"/>
            <w:r w:rsidRPr="00A25D4D">
              <w:rPr>
                <w:b/>
                <w:bCs/>
              </w:rPr>
              <w:t>kabelDiameter</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49603504" w14:textId="77777777" w:rsidTr="00C0190C">
              <w:trPr>
                <w:tblHeader/>
                <w:tblCellSpacing w:w="0" w:type="dxa"/>
              </w:trPr>
              <w:tc>
                <w:tcPr>
                  <w:tcW w:w="360" w:type="dxa"/>
                  <w:hideMark/>
                </w:tcPr>
                <w:p w14:paraId="77C05F23" w14:textId="77777777" w:rsidR="00C0190C" w:rsidRPr="00A25D4D" w:rsidRDefault="00C0190C" w:rsidP="008F13CC">
                  <w:pPr>
                    <w:jc w:val="left"/>
                  </w:pPr>
                  <w:r w:rsidRPr="00A25D4D">
                    <w:t> </w:t>
                  </w:r>
                </w:p>
              </w:tc>
              <w:tc>
                <w:tcPr>
                  <w:tcW w:w="1500" w:type="dxa"/>
                  <w:hideMark/>
                </w:tcPr>
                <w:p w14:paraId="2A0EAD9D" w14:textId="77777777" w:rsidR="00C0190C" w:rsidRPr="00A25D4D" w:rsidRDefault="00C0190C" w:rsidP="008F13CC">
                  <w:pPr>
                    <w:jc w:val="left"/>
                  </w:pPr>
                  <w:r w:rsidRPr="00A25D4D">
                    <w:t>Type:</w:t>
                  </w:r>
                </w:p>
              </w:tc>
              <w:tc>
                <w:tcPr>
                  <w:tcW w:w="0" w:type="auto"/>
                  <w:hideMark/>
                </w:tcPr>
                <w:p w14:paraId="10272918" w14:textId="77777777" w:rsidR="00C0190C" w:rsidRPr="00A25D4D" w:rsidRDefault="00C0190C" w:rsidP="008F13CC">
                  <w:pPr>
                    <w:jc w:val="left"/>
                  </w:pPr>
                  <w:proofErr w:type="spellStart"/>
                  <w:r w:rsidRPr="00A25D4D">
                    <w:t>Measure</w:t>
                  </w:r>
                  <w:proofErr w:type="spellEnd"/>
                </w:p>
              </w:tc>
            </w:tr>
            <w:tr w:rsidR="00C0190C" w:rsidRPr="00A25D4D" w14:paraId="7CF27E55" w14:textId="77777777" w:rsidTr="00C0190C">
              <w:trPr>
                <w:tblHeader/>
                <w:tblCellSpacing w:w="0" w:type="dxa"/>
              </w:trPr>
              <w:tc>
                <w:tcPr>
                  <w:tcW w:w="360" w:type="dxa"/>
                  <w:hideMark/>
                </w:tcPr>
                <w:p w14:paraId="0ADEB63E" w14:textId="77777777" w:rsidR="00C0190C" w:rsidRPr="00A25D4D" w:rsidRDefault="00C0190C" w:rsidP="008F13CC">
                  <w:pPr>
                    <w:jc w:val="left"/>
                  </w:pPr>
                  <w:r w:rsidRPr="00A25D4D">
                    <w:t> </w:t>
                  </w:r>
                </w:p>
              </w:tc>
              <w:tc>
                <w:tcPr>
                  <w:tcW w:w="1500" w:type="dxa"/>
                  <w:hideMark/>
                </w:tcPr>
                <w:p w14:paraId="1D022F8F" w14:textId="77777777" w:rsidR="00C0190C" w:rsidRPr="00A25D4D" w:rsidRDefault="00C0190C" w:rsidP="008F13CC">
                  <w:pPr>
                    <w:jc w:val="left"/>
                  </w:pPr>
                  <w:r w:rsidRPr="00A25D4D">
                    <w:t>Naam</w:t>
                  </w:r>
                </w:p>
              </w:tc>
              <w:tc>
                <w:tcPr>
                  <w:tcW w:w="0" w:type="auto"/>
                  <w:hideMark/>
                </w:tcPr>
                <w:p w14:paraId="77E73BEA" w14:textId="77777777" w:rsidR="00C0190C" w:rsidRPr="00A25D4D" w:rsidRDefault="00C0190C" w:rsidP="008F13CC">
                  <w:pPr>
                    <w:jc w:val="left"/>
                  </w:pPr>
                </w:p>
              </w:tc>
            </w:tr>
            <w:tr w:rsidR="00C0190C" w:rsidRPr="00A25D4D" w14:paraId="34D196BA" w14:textId="77777777" w:rsidTr="00C0190C">
              <w:trPr>
                <w:tblHeader/>
                <w:tblCellSpacing w:w="0" w:type="dxa"/>
              </w:trPr>
              <w:tc>
                <w:tcPr>
                  <w:tcW w:w="360" w:type="dxa"/>
                  <w:hideMark/>
                </w:tcPr>
                <w:p w14:paraId="7DE58CAB" w14:textId="77777777" w:rsidR="00C0190C" w:rsidRPr="00A25D4D" w:rsidRDefault="00C0190C" w:rsidP="008F13CC">
                  <w:pPr>
                    <w:jc w:val="left"/>
                  </w:pPr>
                  <w:r w:rsidRPr="00A25D4D">
                    <w:t> </w:t>
                  </w:r>
                </w:p>
              </w:tc>
              <w:tc>
                <w:tcPr>
                  <w:tcW w:w="1500" w:type="dxa"/>
                  <w:hideMark/>
                </w:tcPr>
                <w:p w14:paraId="6A527DD2" w14:textId="77777777" w:rsidR="00C0190C" w:rsidRPr="00A25D4D" w:rsidRDefault="00C0190C" w:rsidP="008F13CC">
                  <w:pPr>
                    <w:jc w:val="left"/>
                  </w:pPr>
                  <w:r w:rsidRPr="00A25D4D">
                    <w:t>Definitie:</w:t>
                  </w:r>
                </w:p>
              </w:tc>
              <w:tc>
                <w:tcPr>
                  <w:tcW w:w="0" w:type="auto"/>
                  <w:hideMark/>
                </w:tcPr>
                <w:p w14:paraId="79B1CB4F" w14:textId="77777777" w:rsidR="00C0190C" w:rsidRPr="00A25D4D" w:rsidRDefault="00C0190C" w:rsidP="008F13CC">
                  <w:pPr>
                    <w:jc w:val="left"/>
                  </w:pPr>
                  <w:r w:rsidRPr="00A25D4D">
                    <w:t xml:space="preserve">Diameter van een kabel of leiding uitgedrukt in een Unit of </w:t>
                  </w:r>
                  <w:proofErr w:type="spellStart"/>
                  <w:r w:rsidRPr="00A25D4D">
                    <w:t>Measure</w:t>
                  </w:r>
                  <w:proofErr w:type="spellEnd"/>
                  <w:r w:rsidRPr="00A25D4D">
                    <w:t xml:space="preserve"> (UOM). </w:t>
                  </w:r>
                </w:p>
              </w:tc>
            </w:tr>
            <w:tr w:rsidR="00C0190C" w:rsidRPr="00A25D4D" w14:paraId="3AA182C1" w14:textId="77777777" w:rsidTr="00C0190C">
              <w:trPr>
                <w:tblHeader/>
                <w:tblCellSpacing w:w="0" w:type="dxa"/>
              </w:trPr>
              <w:tc>
                <w:tcPr>
                  <w:tcW w:w="360" w:type="dxa"/>
                  <w:hideMark/>
                </w:tcPr>
                <w:p w14:paraId="67902F51" w14:textId="77777777" w:rsidR="00C0190C" w:rsidRPr="00A25D4D" w:rsidRDefault="00C0190C" w:rsidP="008F13CC">
                  <w:pPr>
                    <w:jc w:val="left"/>
                  </w:pPr>
                  <w:r w:rsidRPr="00A25D4D">
                    <w:t> </w:t>
                  </w:r>
                </w:p>
              </w:tc>
              <w:tc>
                <w:tcPr>
                  <w:tcW w:w="1500" w:type="dxa"/>
                  <w:hideMark/>
                </w:tcPr>
                <w:p w14:paraId="217416C9" w14:textId="77777777" w:rsidR="00C0190C" w:rsidRPr="00A25D4D" w:rsidRDefault="00C0190C" w:rsidP="008F13CC">
                  <w:pPr>
                    <w:jc w:val="left"/>
                  </w:pPr>
                  <w:r w:rsidRPr="00A25D4D">
                    <w:t>Omschrijving:</w:t>
                  </w:r>
                </w:p>
              </w:tc>
              <w:tc>
                <w:tcPr>
                  <w:tcW w:w="0" w:type="auto"/>
                  <w:hideMark/>
                </w:tcPr>
                <w:p w14:paraId="7D9AE71F" w14:textId="77777777" w:rsidR="00C0190C" w:rsidRPr="00A25D4D" w:rsidRDefault="00C0190C" w:rsidP="008F13CC">
                  <w:pPr>
                    <w:jc w:val="left"/>
                  </w:pPr>
                  <w:r w:rsidRPr="00A25D4D">
                    <w:t xml:space="preserve">Dit attribuut heeft een </w:t>
                  </w:r>
                  <w:proofErr w:type="spellStart"/>
                  <w:r w:rsidRPr="00A25D4D">
                    <w:t>Measure</w:t>
                  </w:r>
                  <w:proofErr w:type="spellEnd"/>
                  <w:r w:rsidRPr="00A25D4D">
                    <w:t xml:space="preserve"> als data type. De UOM wordt uitgedrukt via één van de volgende OGC URN codes: • </w:t>
                  </w:r>
                  <w:proofErr w:type="spellStart"/>
                  <w:r w:rsidRPr="00A25D4D">
                    <w:t>urn:ogc:def:uom:OGC</w:t>
                  </w:r>
                  <w:proofErr w:type="spellEnd"/>
                  <w:r w:rsidRPr="00A25D4D">
                    <w:t xml:space="preserve">::m • </w:t>
                  </w:r>
                  <w:proofErr w:type="spellStart"/>
                  <w:r w:rsidRPr="00A25D4D">
                    <w:t>urn:ogc:def:uom:OGC</w:t>
                  </w:r>
                  <w:proofErr w:type="spellEnd"/>
                  <w:r w:rsidRPr="00A25D4D">
                    <w:t xml:space="preserve">::cm • </w:t>
                  </w:r>
                  <w:proofErr w:type="spellStart"/>
                  <w:r w:rsidRPr="00A25D4D">
                    <w:t>urn:ogc:def:uom:OGC</w:t>
                  </w:r>
                  <w:proofErr w:type="spellEnd"/>
                  <w:r w:rsidRPr="00A25D4D">
                    <w:t xml:space="preserve">::mm </w:t>
                  </w:r>
                </w:p>
              </w:tc>
            </w:tr>
            <w:tr w:rsidR="00C0190C" w:rsidRPr="00A25D4D" w14:paraId="34C12C66" w14:textId="77777777" w:rsidTr="00C0190C">
              <w:trPr>
                <w:tblHeader/>
                <w:tblCellSpacing w:w="0" w:type="dxa"/>
              </w:trPr>
              <w:tc>
                <w:tcPr>
                  <w:tcW w:w="360" w:type="dxa"/>
                  <w:hideMark/>
                </w:tcPr>
                <w:p w14:paraId="6121EE91" w14:textId="77777777" w:rsidR="00C0190C" w:rsidRPr="00A25D4D" w:rsidRDefault="00C0190C" w:rsidP="008F13CC">
                  <w:pPr>
                    <w:jc w:val="left"/>
                  </w:pPr>
                  <w:r w:rsidRPr="00A25D4D">
                    <w:t> </w:t>
                  </w:r>
                </w:p>
              </w:tc>
              <w:tc>
                <w:tcPr>
                  <w:tcW w:w="1500" w:type="dxa"/>
                  <w:hideMark/>
                </w:tcPr>
                <w:p w14:paraId="6DCA2350"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EB9B0D1" w14:textId="77777777" w:rsidR="00C0190C" w:rsidRPr="00A25D4D" w:rsidRDefault="00C0190C" w:rsidP="008F13CC">
                  <w:pPr>
                    <w:jc w:val="left"/>
                  </w:pPr>
                  <w:r w:rsidRPr="00A25D4D">
                    <w:t>0..1</w:t>
                  </w:r>
                </w:p>
              </w:tc>
            </w:tr>
          </w:tbl>
          <w:p w14:paraId="71D1233D" w14:textId="77777777" w:rsidR="00C0190C" w:rsidRPr="00A25D4D" w:rsidRDefault="00C0190C" w:rsidP="008F13CC">
            <w:pPr>
              <w:jc w:val="left"/>
            </w:pPr>
          </w:p>
        </w:tc>
      </w:tr>
    </w:tbl>
    <w:p w14:paraId="18A3DD56" w14:textId="77777777" w:rsidR="00C0190C" w:rsidRPr="00A25D4D" w:rsidRDefault="00C0190C" w:rsidP="008F13CC">
      <w:pPr>
        <w:pStyle w:val="Kop5"/>
        <w:jc w:val="left"/>
        <w:rPr>
          <w:sz w:val="16"/>
          <w:szCs w:val="16"/>
        </w:rPr>
      </w:pPr>
      <w:r w:rsidRPr="00A25D4D">
        <w:rPr>
          <w:sz w:val="16"/>
          <w:szCs w:val="16"/>
        </w:rPr>
        <w:t>Kast</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Change w:id="585" w:author="Paul Janssen" w:date="2020-06-10T18:04:00Z">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PrChange>
      </w:tblPr>
      <w:tblGrid>
        <w:gridCol w:w="9056"/>
        <w:tblGridChange w:id="586">
          <w:tblGrid>
            <w:gridCol w:w="9132"/>
          </w:tblGrid>
        </w:tblGridChange>
      </w:tblGrid>
      <w:tr w:rsidR="00C0190C" w:rsidRPr="00A25D4D" w14:paraId="771055ED" w14:textId="77777777" w:rsidTr="00EF6C54">
        <w:trPr>
          <w:trHeight w:val="225"/>
          <w:tblHeader/>
          <w:tblCellSpacing w:w="0" w:type="dxa"/>
          <w:trPrChange w:id="587" w:author="Paul Janssen" w:date="2020-06-10T18:04:00Z">
            <w:trPr>
              <w:trHeight w:val="225"/>
              <w:tblHeader/>
              <w:tblCellSpacing w:w="0" w:type="dxa"/>
            </w:trPr>
          </w:trPrChange>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Change w:id="588" w:author="Paul Janssen" w:date="2020-06-10T18:04:00Z">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tcPrChange>
          </w:tcPr>
          <w:p w14:paraId="616EE9E8" w14:textId="77777777" w:rsidR="00C0190C" w:rsidRPr="00A25D4D" w:rsidRDefault="00C0190C" w:rsidP="008F13CC">
            <w:pPr>
              <w:jc w:val="left"/>
            </w:pPr>
            <w:r w:rsidRPr="00A25D4D">
              <w:rPr>
                <w:b/>
                <w:bCs/>
              </w:rPr>
              <w:t>Kast</w:t>
            </w:r>
          </w:p>
        </w:tc>
      </w:tr>
      <w:tr w:rsidR="00C0190C" w:rsidRPr="00A25D4D" w14:paraId="47118B7B" w14:textId="77777777" w:rsidTr="00EF6C54">
        <w:trPr>
          <w:tblCellSpacing w:w="0" w:type="dxa"/>
          <w:trPrChange w:id="589" w:author="Paul Janssen" w:date="2020-06-10T18:04: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590" w:author="Paul Janssen" w:date="2020-06-10T18:04:00Z">
              <w:tcPr>
                <w:tcW w:w="0" w:type="auto"/>
                <w:tcBorders>
                  <w:top w:val="outset" w:sz="6" w:space="0" w:color="auto"/>
                  <w:left w:val="outset" w:sz="6" w:space="0" w:color="auto"/>
                  <w:bottom w:val="outset" w:sz="6" w:space="0" w:color="auto"/>
                  <w:right w:val="outset" w:sz="6" w:space="0" w:color="auto"/>
                </w:tcBorders>
                <w:hideMark/>
              </w:tcPr>
            </w:tcPrChange>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28F62784" w14:textId="77777777" w:rsidTr="00C0190C">
              <w:trPr>
                <w:tblHeader/>
                <w:tblCellSpacing w:w="0" w:type="dxa"/>
              </w:trPr>
              <w:tc>
                <w:tcPr>
                  <w:tcW w:w="360" w:type="dxa"/>
                  <w:hideMark/>
                </w:tcPr>
                <w:p w14:paraId="48BD4D79" w14:textId="77777777" w:rsidR="00C0190C" w:rsidRPr="00A25D4D" w:rsidRDefault="00C0190C" w:rsidP="008F13CC">
                  <w:pPr>
                    <w:jc w:val="left"/>
                  </w:pPr>
                  <w:r w:rsidRPr="00A25D4D">
                    <w:t> </w:t>
                  </w:r>
                </w:p>
              </w:tc>
              <w:tc>
                <w:tcPr>
                  <w:tcW w:w="1500" w:type="dxa"/>
                  <w:hideMark/>
                </w:tcPr>
                <w:p w14:paraId="2151F5D9" w14:textId="77777777" w:rsidR="00C0190C" w:rsidRPr="00A25D4D" w:rsidRDefault="00C0190C" w:rsidP="008F13CC">
                  <w:pPr>
                    <w:jc w:val="left"/>
                  </w:pPr>
                  <w:r w:rsidRPr="00A25D4D">
                    <w:t>Naam</w:t>
                  </w:r>
                </w:p>
              </w:tc>
              <w:tc>
                <w:tcPr>
                  <w:tcW w:w="0" w:type="auto"/>
                  <w:hideMark/>
                </w:tcPr>
                <w:p w14:paraId="605145F8" w14:textId="77777777" w:rsidR="00C0190C" w:rsidRPr="00A25D4D" w:rsidRDefault="00C0190C" w:rsidP="008F13CC">
                  <w:pPr>
                    <w:jc w:val="left"/>
                  </w:pPr>
                  <w:r w:rsidRPr="00A25D4D">
                    <w:t xml:space="preserve">Kast </w:t>
                  </w:r>
                </w:p>
              </w:tc>
            </w:tr>
            <w:tr w:rsidR="00C0190C" w:rsidRPr="00A25D4D" w14:paraId="7CD83254" w14:textId="77777777" w:rsidTr="00C0190C">
              <w:trPr>
                <w:tblHeader/>
                <w:tblCellSpacing w:w="0" w:type="dxa"/>
              </w:trPr>
              <w:tc>
                <w:tcPr>
                  <w:tcW w:w="360" w:type="dxa"/>
                  <w:hideMark/>
                </w:tcPr>
                <w:p w14:paraId="0656C66D" w14:textId="77777777" w:rsidR="00C0190C" w:rsidRPr="00A25D4D" w:rsidRDefault="00C0190C" w:rsidP="008F13CC">
                  <w:pPr>
                    <w:jc w:val="left"/>
                  </w:pPr>
                  <w:r w:rsidRPr="00A25D4D">
                    <w:t> </w:t>
                  </w:r>
                </w:p>
              </w:tc>
              <w:tc>
                <w:tcPr>
                  <w:tcW w:w="1500" w:type="dxa"/>
                  <w:hideMark/>
                </w:tcPr>
                <w:p w14:paraId="4A070469" w14:textId="77777777" w:rsidR="00C0190C" w:rsidRPr="00A25D4D" w:rsidRDefault="00C0190C" w:rsidP="008F13CC">
                  <w:pPr>
                    <w:jc w:val="left"/>
                  </w:pPr>
                  <w:r w:rsidRPr="00A25D4D">
                    <w:t>Definitie:</w:t>
                  </w:r>
                </w:p>
              </w:tc>
              <w:tc>
                <w:tcPr>
                  <w:tcW w:w="0" w:type="auto"/>
                  <w:hideMark/>
                </w:tcPr>
                <w:p w14:paraId="0A410E8F" w14:textId="77777777" w:rsidR="00C0190C" w:rsidRPr="00A25D4D" w:rsidRDefault="00C0190C" w:rsidP="008F13CC">
                  <w:pPr>
                    <w:jc w:val="left"/>
                  </w:pPr>
                  <w:r w:rsidRPr="00A25D4D">
                    <w:t xml:space="preserve">Eenvoudig kast-object dat nutsvoorzieningenobjecten kan bevatten die tot een of meer nutsvoorzieningennetwerken behoren. </w:t>
                  </w:r>
                </w:p>
              </w:tc>
            </w:tr>
            <w:tr w:rsidR="00C0190C" w:rsidRPr="00A25D4D" w14:paraId="011A0861" w14:textId="77777777" w:rsidTr="00C0190C">
              <w:trPr>
                <w:tblHeader/>
                <w:tblCellSpacing w:w="0" w:type="dxa"/>
              </w:trPr>
              <w:tc>
                <w:tcPr>
                  <w:tcW w:w="360" w:type="dxa"/>
                  <w:hideMark/>
                </w:tcPr>
                <w:p w14:paraId="0D0FAB11" w14:textId="77777777" w:rsidR="00C0190C" w:rsidRPr="00A25D4D" w:rsidRDefault="00C0190C" w:rsidP="008F13CC">
                  <w:pPr>
                    <w:jc w:val="left"/>
                  </w:pPr>
                  <w:r w:rsidRPr="00A25D4D">
                    <w:t> </w:t>
                  </w:r>
                </w:p>
              </w:tc>
              <w:tc>
                <w:tcPr>
                  <w:tcW w:w="1500" w:type="dxa"/>
                  <w:hideMark/>
                </w:tcPr>
                <w:p w14:paraId="2D226A0B" w14:textId="77777777" w:rsidR="00C0190C" w:rsidRPr="00A25D4D" w:rsidRDefault="00C0190C" w:rsidP="008F13CC">
                  <w:pPr>
                    <w:jc w:val="left"/>
                  </w:pPr>
                  <w:r w:rsidRPr="00A25D4D">
                    <w:t>Herkomst:</w:t>
                  </w:r>
                </w:p>
              </w:tc>
              <w:tc>
                <w:tcPr>
                  <w:tcW w:w="0" w:type="auto"/>
                  <w:hideMark/>
                </w:tcPr>
                <w:p w14:paraId="1C4AEAAF" w14:textId="77777777" w:rsidR="00C0190C" w:rsidRPr="00A25D4D" w:rsidRDefault="00C0190C" w:rsidP="008F13CC">
                  <w:pPr>
                    <w:jc w:val="left"/>
                  </w:pPr>
                  <w:r w:rsidRPr="00A25D4D">
                    <w:t>Inspire</w:t>
                  </w:r>
                </w:p>
              </w:tc>
            </w:tr>
            <w:tr w:rsidR="00C0190C" w:rsidRPr="00A25D4D" w14:paraId="57E2DA3E" w14:textId="77777777" w:rsidTr="00C0190C">
              <w:trPr>
                <w:tblHeader/>
                <w:tblCellSpacing w:w="0" w:type="dxa"/>
              </w:trPr>
              <w:tc>
                <w:tcPr>
                  <w:tcW w:w="360" w:type="dxa"/>
                  <w:hideMark/>
                </w:tcPr>
                <w:p w14:paraId="5EC02BAE" w14:textId="77777777" w:rsidR="00C0190C" w:rsidRPr="00A25D4D" w:rsidRDefault="00C0190C" w:rsidP="008F13CC">
                  <w:pPr>
                    <w:jc w:val="left"/>
                  </w:pPr>
                  <w:r w:rsidRPr="00A25D4D">
                    <w:t> </w:t>
                  </w:r>
                </w:p>
              </w:tc>
              <w:tc>
                <w:tcPr>
                  <w:tcW w:w="1500" w:type="dxa"/>
                  <w:hideMark/>
                </w:tcPr>
                <w:p w14:paraId="0D58A621" w14:textId="77777777" w:rsidR="00C0190C" w:rsidRPr="00A25D4D" w:rsidRDefault="00C0190C" w:rsidP="008F13CC">
                  <w:pPr>
                    <w:jc w:val="left"/>
                  </w:pPr>
                  <w:r w:rsidRPr="00A25D4D">
                    <w:t>Subtype van:</w:t>
                  </w:r>
                </w:p>
              </w:tc>
              <w:tc>
                <w:tcPr>
                  <w:tcW w:w="0" w:type="auto"/>
                  <w:hideMark/>
                </w:tcPr>
                <w:p w14:paraId="1CE9FEDB" w14:textId="77777777" w:rsidR="00C0190C" w:rsidRPr="00A25D4D" w:rsidRDefault="00C0190C" w:rsidP="008F13CC">
                  <w:pPr>
                    <w:jc w:val="left"/>
                  </w:pPr>
                  <w:proofErr w:type="spellStart"/>
                  <w:r w:rsidRPr="00A25D4D">
                    <w:t>ContainerLeidingelement</w:t>
                  </w:r>
                  <w:proofErr w:type="spellEnd"/>
                  <w:r w:rsidRPr="00A25D4D">
                    <w:t>, Cabinet</w:t>
                  </w:r>
                </w:p>
              </w:tc>
            </w:tr>
            <w:tr w:rsidR="00C0190C" w:rsidRPr="00A25D4D" w14:paraId="1F5777F4" w14:textId="77777777" w:rsidTr="00C0190C">
              <w:trPr>
                <w:tblHeader/>
                <w:tblCellSpacing w:w="0" w:type="dxa"/>
              </w:trPr>
              <w:tc>
                <w:tcPr>
                  <w:tcW w:w="360" w:type="dxa"/>
                  <w:hideMark/>
                </w:tcPr>
                <w:p w14:paraId="34DB6FB0" w14:textId="77777777" w:rsidR="00C0190C" w:rsidRPr="00A25D4D" w:rsidRDefault="00C0190C" w:rsidP="008F13CC">
                  <w:pPr>
                    <w:jc w:val="left"/>
                  </w:pPr>
                  <w:r w:rsidRPr="00A25D4D">
                    <w:t> </w:t>
                  </w:r>
                </w:p>
              </w:tc>
              <w:tc>
                <w:tcPr>
                  <w:tcW w:w="1500" w:type="dxa"/>
                  <w:hideMark/>
                </w:tcPr>
                <w:p w14:paraId="615893BE" w14:textId="77777777" w:rsidR="00C0190C" w:rsidRPr="00A25D4D" w:rsidRDefault="00C0190C" w:rsidP="008F13CC">
                  <w:pPr>
                    <w:jc w:val="left"/>
                  </w:pPr>
                  <w:r w:rsidRPr="00A25D4D">
                    <w:t>Stereotypes:</w:t>
                  </w:r>
                </w:p>
              </w:tc>
              <w:tc>
                <w:tcPr>
                  <w:tcW w:w="0" w:type="auto"/>
                  <w:hideMark/>
                </w:tcPr>
                <w:p w14:paraId="1E28D3F1"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79A19657" w14:textId="77777777" w:rsidR="00C0190C" w:rsidRPr="00A25D4D" w:rsidRDefault="00C0190C" w:rsidP="008F13CC">
            <w:pPr>
              <w:jc w:val="left"/>
            </w:pPr>
          </w:p>
        </w:tc>
      </w:tr>
      <w:tr w:rsidR="00EF6C54" w:rsidRPr="00A25D4D" w14:paraId="1FEE8FAB" w14:textId="77777777" w:rsidTr="00EF6C54">
        <w:trPr>
          <w:tblCellSpacing w:w="0" w:type="dxa"/>
          <w:ins w:id="591" w:author="Paul Janssen" w:date="2020-06-10T18:04:00Z"/>
          <w:trPrChange w:id="592" w:author="Paul Janssen" w:date="2020-06-10T18:04: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tcPrChange w:id="593" w:author="Paul Janssen" w:date="2020-06-10T18:04:00Z">
              <w:tcPr>
                <w:tcW w:w="0" w:type="auto"/>
                <w:tcBorders>
                  <w:top w:val="outset" w:sz="6" w:space="0" w:color="auto"/>
                  <w:left w:val="outset" w:sz="6" w:space="0" w:color="auto"/>
                  <w:bottom w:val="outset" w:sz="6" w:space="0" w:color="auto"/>
                  <w:right w:val="outset" w:sz="6" w:space="0" w:color="auto"/>
                </w:tcBorders>
              </w:tcPr>
            </w:tcPrChange>
          </w:tcPr>
          <w:p w14:paraId="6311B125" w14:textId="77777777" w:rsidR="00EF6C54" w:rsidRPr="00A25D4D" w:rsidRDefault="00EF6C54" w:rsidP="00EF6C54">
            <w:pPr>
              <w:jc w:val="left"/>
              <w:rPr>
                <w:ins w:id="594" w:author="Paul Janssen" w:date="2020-06-10T18:04:00Z"/>
              </w:rPr>
            </w:pPr>
            <w:proofErr w:type="spellStart"/>
            <w:ins w:id="595" w:author="Paul Janssen" w:date="2020-06-10T18:04:00Z">
              <w:r w:rsidRPr="00A25D4D">
                <w:rPr>
                  <w:b/>
                  <w:bCs/>
                </w:rPr>
                <w:t>Constraint</w:t>
              </w:r>
              <w:proofErr w:type="spellEnd"/>
              <w:r w:rsidRPr="00A25D4D">
                <w:rPr>
                  <w:b/>
                  <w:bCs/>
                </w:rPr>
                <w:t xml:space="preserve">: </w:t>
              </w:r>
              <w:r w:rsidRPr="00924D70">
                <w:rPr>
                  <w:b/>
                  <w:bCs/>
                </w:rPr>
                <w:t>Maximaal1Utiliteitsnet</w:t>
              </w:r>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EF6C54" w:rsidRPr="00A25D4D" w14:paraId="1AB0943F" w14:textId="77777777" w:rsidTr="004C0A21">
              <w:trPr>
                <w:tblHeader/>
                <w:tblCellSpacing w:w="0" w:type="dxa"/>
                <w:ins w:id="596" w:author="Paul Janssen" w:date="2020-06-10T18:04:00Z"/>
              </w:trPr>
              <w:tc>
                <w:tcPr>
                  <w:tcW w:w="360" w:type="dxa"/>
                  <w:hideMark/>
                </w:tcPr>
                <w:p w14:paraId="38C5C8E9" w14:textId="77777777" w:rsidR="00EF6C54" w:rsidRPr="00A25D4D" w:rsidRDefault="00EF6C54" w:rsidP="00EF6C54">
                  <w:pPr>
                    <w:jc w:val="left"/>
                    <w:rPr>
                      <w:ins w:id="597" w:author="Paul Janssen" w:date="2020-06-10T18:04:00Z"/>
                    </w:rPr>
                  </w:pPr>
                  <w:ins w:id="598" w:author="Paul Janssen" w:date="2020-06-10T18:04:00Z">
                    <w:r w:rsidRPr="00A25D4D">
                      <w:t> </w:t>
                    </w:r>
                  </w:ins>
                </w:p>
              </w:tc>
              <w:tc>
                <w:tcPr>
                  <w:tcW w:w="1500" w:type="dxa"/>
                  <w:hideMark/>
                </w:tcPr>
                <w:p w14:paraId="16B95EC6" w14:textId="77777777" w:rsidR="00EF6C54" w:rsidRPr="00A25D4D" w:rsidRDefault="00EF6C54" w:rsidP="00EF6C54">
                  <w:pPr>
                    <w:jc w:val="left"/>
                    <w:rPr>
                      <w:ins w:id="599" w:author="Paul Janssen" w:date="2020-06-10T18:04:00Z"/>
                    </w:rPr>
                  </w:pPr>
                  <w:ins w:id="600" w:author="Paul Janssen" w:date="2020-06-10T18:04:00Z">
                    <w:r w:rsidRPr="00A25D4D">
                      <w:t>Natuurlijke taal:</w:t>
                    </w:r>
                  </w:ins>
                </w:p>
              </w:tc>
              <w:tc>
                <w:tcPr>
                  <w:tcW w:w="0" w:type="auto"/>
                  <w:hideMark/>
                </w:tcPr>
                <w:p w14:paraId="60759A62" w14:textId="77777777" w:rsidR="00EF6C54" w:rsidRPr="00A25D4D" w:rsidRDefault="00EF6C54" w:rsidP="00EF6C54">
                  <w:pPr>
                    <w:jc w:val="left"/>
                    <w:rPr>
                      <w:ins w:id="601" w:author="Paul Janssen" w:date="2020-06-10T18:04:00Z"/>
                    </w:rPr>
                  </w:pPr>
                  <w:ins w:id="602" w:author="Paul Janssen" w:date="2020-06-10T18:04:00Z">
                    <w:r>
                      <w:t>hoort bij maximaal 1 utiliteitsnet</w:t>
                    </w:r>
                  </w:ins>
                </w:p>
              </w:tc>
            </w:tr>
            <w:tr w:rsidR="00EF6C54" w:rsidRPr="00A25D4D" w14:paraId="64DE32F2" w14:textId="77777777" w:rsidTr="004C0A21">
              <w:trPr>
                <w:tblHeader/>
                <w:tblCellSpacing w:w="0" w:type="dxa"/>
                <w:ins w:id="603" w:author="Paul Janssen" w:date="2020-06-10T18:04:00Z"/>
              </w:trPr>
              <w:tc>
                <w:tcPr>
                  <w:tcW w:w="360" w:type="dxa"/>
                  <w:hideMark/>
                </w:tcPr>
                <w:p w14:paraId="0333E4EB" w14:textId="77777777" w:rsidR="00EF6C54" w:rsidRPr="00A25D4D" w:rsidRDefault="00EF6C54" w:rsidP="00EF6C54">
                  <w:pPr>
                    <w:jc w:val="left"/>
                    <w:rPr>
                      <w:ins w:id="604" w:author="Paul Janssen" w:date="2020-06-10T18:04:00Z"/>
                    </w:rPr>
                  </w:pPr>
                  <w:ins w:id="605" w:author="Paul Janssen" w:date="2020-06-10T18:04:00Z">
                    <w:r w:rsidRPr="00A25D4D">
                      <w:t> </w:t>
                    </w:r>
                  </w:ins>
                </w:p>
              </w:tc>
              <w:tc>
                <w:tcPr>
                  <w:tcW w:w="1500" w:type="dxa"/>
                  <w:hideMark/>
                </w:tcPr>
                <w:p w14:paraId="78E1CF67" w14:textId="77777777" w:rsidR="00EF6C54" w:rsidRPr="00A25D4D" w:rsidRDefault="00EF6C54" w:rsidP="00EF6C54">
                  <w:pPr>
                    <w:jc w:val="left"/>
                    <w:rPr>
                      <w:ins w:id="606" w:author="Paul Janssen" w:date="2020-06-10T18:04:00Z"/>
                    </w:rPr>
                  </w:pPr>
                  <w:ins w:id="607" w:author="Paul Janssen" w:date="2020-06-10T18:04:00Z">
                    <w:r w:rsidRPr="00A25D4D">
                      <w:t>OCL:</w:t>
                    </w:r>
                  </w:ins>
                </w:p>
              </w:tc>
              <w:tc>
                <w:tcPr>
                  <w:tcW w:w="0" w:type="auto"/>
                  <w:hideMark/>
                </w:tcPr>
                <w:p w14:paraId="09DE9FEE" w14:textId="77777777" w:rsidR="00EF6C54" w:rsidRPr="00924D70" w:rsidRDefault="00EF6C54" w:rsidP="00EF6C54">
                  <w:pPr>
                    <w:autoSpaceDE w:val="0"/>
                    <w:autoSpaceDN w:val="0"/>
                    <w:adjustRightInd w:val="0"/>
                    <w:spacing w:after="80" w:line="240" w:lineRule="auto"/>
                    <w:jc w:val="left"/>
                    <w:rPr>
                      <w:ins w:id="608" w:author="Paul Janssen" w:date="2020-06-10T18:04:00Z"/>
                      <w:rFonts w:ascii="Calibri" w:hAnsi="Calibri" w:cs="Calibri"/>
                      <w:sz w:val="20"/>
                      <w:szCs w:val="20"/>
                    </w:rPr>
                  </w:pPr>
                  <w:proofErr w:type="spellStart"/>
                  <w:ins w:id="609" w:author="Paul Janssen" w:date="2020-06-10T18:04:00Z">
                    <w:r w:rsidRPr="00924D70">
                      <w:rPr>
                        <w:rFonts w:ascii="Calibri" w:hAnsi="Calibri" w:cs="Calibri"/>
                        <w:sz w:val="20"/>
                        <w:szCs w:val="20"/>
                      </w:rPr>
                      <w:t>inv</w:t>
                    </w:r>
                    <w:proofErr w:type="spellEnd"/>
                    <w:r w:rsidRPr="00924D70">
                      <w:rPr>
                        <w:rFonts w:ascii="Calibri" w:hAnsi="Calibri" w:cs="Calibri"/>
                        <w:sz w:val="20"/>
                        <w:szCs w:val="20"/>
                      </w:rPr>
                      <w:t>:</w:t>
                    </w:r>
                  </w:ins>
                </w:p>
                <w:p w14:paraId="3CAA1B18" w14:textId="77777777" w:rsidR="00EF6C54" w:rsidRPr="004C0A21" w:rsidRDefault="00EF6C54" w:rsidP="00EF6C54">
                  <w:pPr>
                    <w:autoSpaceDE w:val="0"/>
                    <w:autoSpaceDN w:val="0"/>
                    <w:adjustRightInd w:val="0"/>
                    <w:spacing w:after="80" w:line="240" w:lineRule="auto"/>
                    <w:jc w:val="left"/>
                    <w:rPr>
                      <w:ins w:id="610" w:author="Paul Janssen" w:date="2020-06-10T18:04:00Z"/>
                      <w:rFonts w:ascii="Calibri" w:hAnsi="Calibri" w:cs="Calibri"/>
                      <w:sz w:val="20"/>
                      <w:szCs w:val="20"/>
                    </w:rPr>
                  </w:pPr>
                  <w:proofErr w:type="spellStart"/>
                  <w:ins w:id="611" w:author="Paul Janssen" w:date="2020-06-10T18:04:00Z">
                    <w:r w:rsidRPr="00924D70">
                      <w:rPr>
                        <w:rFonts w:ascii="Calibri" w:hAnsi="Calibri" w:cs="Calibri"/>
                        <w:sz w:val="20"/>
                        <w:szCs w:val="20"/>
                      </w:rPr>
                      <w:t>self.inNetwork</w:t>
                    </w:r>
                    <w:proofErr w:type="spellEnd"/>
                    <w:r w:rsidRPr="00924D70">
                      <w:rPr>
                        <w:rFonts w:ascii="Calibri" w:hAnsi="Calibri" w:cs="Calibri"/>
                        <w:sz w:val="20"/>
                        <w:szCs w:val="20"/>
                      </w:rPr>
                      <w:t xml:space="preserve"> -&gt;</w:t>
                    </w:r>
                    <w:proofErr w:type="spellStart"/>
                    <w:r w:rsidRPr="00924D70">
                      <w:rPr>
                        <w:rFonts w:ascii="Calibri" w:hAnsi="Calibri" w:cs="Calibri"/>
                        <w:sz w:val="20"/>
                        <w:szCs w:val="20"/>
                      </w:rPr>
                      <w:t>size</w:t>
                    </w:r>
                    <w:proofErr w:type="spellEnd"/>
                    <w:r w:rsidRPr="00924D70">
                      <w:rPr>
                        <w:rFonts w:ascii="Calibri" w:hAnsi="Calibri" w:cs="Calibri"/>
                        <w:sz w:val="20"/>
                        <w:szCs w:val="20"/>
                      </w:rPr>
                      <w:t>() = 1</w:t>
                    </w:r>
                  </w:ins>
                </w:p>
              </w:tc>
            </w:tr>
          </w:tbl>
          <w:p w14:paraId="57E8FAE9" w14:textId="77777777" w:rsidR="00EF6C54" w:rsidRPr="00A25D4D" w:rsidRDefault="00EF6C54" w:rsidP="008F13CC">
            <w:pPr>
              <w:jc w:val="left"/>
              <w:rPr>
                <w:ins w:id="612" w:author="Paul Janssen" w:date="2020-06-10T18:04:00Z"/>
              </w:rPr>
            </w:pPr>
          </w:p>
        </w:tc>
      </w:tr>
    </w:tbl>
    <w:p w14:paraId="0720BB8A" w14:textId="77777777" w:rsidR="00C0190C" w:rsidRPr="00A25D4D" w:rsidRDefault="00C0190C" w:rsidP="008F13CC">
      <w:pPr>
        <w:pStyle w:val="Kop5"/>
        <w:jc w:val="left"/>
        <w:rPr>
          <w:sz w:val="16"/>
          <w:szCs w:val="16"/>
        </w:rPr>
      </w:pPr>
      <w:r w:rsidRPr="00A25D4D">
        <w:rPr>
          <w:sz w:val="16"/>
          <w:szCs w:val="16"/>
        </w:rPr>
        <w:t>Label</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C0190C" w:rsidRPr="00A25D4D" w14:paraId="30D6F494"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0DC7460C" w14:textId="77777777" w:rsidR="00C0190C" w:rsidRPr="00A25D4D" w:rsidRDefault="00C0190C" w:rsidP="008F13CC">
            <w:pPr>
              <w:jc w:val="left"/>
            </w:pPr>
            <w:r w:rsidRPr="00A25D4D">
              <w:rPr>
                <w:b/>
                <w:bCs/>
              </w:rPr>
              <w:t xml:space="preserve">Label (abstract) </w:t>
            </w:r>
          </w:p>
        </w:tc>
      </w:tr>
      <w:tr w:rsidR="00C0190C" w:rsidRPr="00A25D4D" w14:paraId="2272C0A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03C94B9F" w14:textId="77777777" w:rsidTr="00C0190C">
              <w:trPr>
                <w:tblHeader/>
                <w:tblCellSpacing w:w="0" w:type="dxa"/>
              </w:trPr>
              <w:tc>
                <w:tcPr>
                  <w:tcW w:w="360" w:type="dxa"/>
                  <w:hideMark/>
                </w:tcPr>
                <w:p w14:paraId="4171B0C6" w14:textId="77777777" w:rsidR="00C0190C" w:rsidRPr="00A25D4D" w:rsidRDefault="00C0190C" w:rsidP="008F13CC">
                  <w:pPr>
                    <w:jc w:val="left"/>
                  </w:pPr>
                  <w:r w:rsidRPr="00A25D4D">
                    <w:t> </w:t>
                  </w:r>
                </w:p>
              </w:tc>
              <w:tc>
                <w:tcPr>
                  <w:tcW w:w="1500" w:type="dxa"/>
                  <w:hideMark/>
                </w:tcPr>
                <w:p w14:paraId="4197820F" w14:textId="77777777" w:rsidR="00C0190C" w:rsidRPr="00A25D4D" w:rsidRDefault="00C0190C" w:rsidP="008F13CC">
                  <w:pPr>
                    <w:jc w:val="left"/>
                  </w:pPr>
                  <w:r w:rsidRPr="00A25D4D">
                    <w:t>Naam</w:t>
                  </w:r>
                </w:p>
              </w:tc>
              <w:tc>
                <w:tcPr>
                  <w:tcW w:w="0" w:type="auto"/>
                  <w:hideMark/>
                </w:tcPr>
                <w:p w14:paraId="6C654307" w14:textId="77777777" w:rsidR="00C0190C" w:rsidRPr="00A25D4D" w:rsidRDefault="00C0190C" w:rsidP="008F13CC">
                  <w:pPr>
                    <w:jc w:val="left"/>
                  </w:pPr>
                </w:p>
              </w:tc>
            </w:tr>
            <w:tr w:rsidR="00C0190C" w:rsidRPr="00A25D4D" w14:paraId="2B3E0218" w14:textId="77777777" w:rsidTr="00C0190C">
              <w:trPr>
                <w:tblHeader/>
                <w:tblCellSpacing w:w="0" w:type="dxa"/>
              </w:trPr>
              <w:tc>
                <w:tcPr>
                  <w:tcW w:w="360" w:type="dxa"/>
                  <w:hideMark/>
                </w:tcPr>
                <w:p w14:paraId="5C66D1C6" w14:textId="77777777" w:rsidR="00C0190C" w:rsidRPr="00A25D4D" w:rsidRDefault="00C0190C" w:rsidP="008F13CC">
                  <w:pPr>
                    <w:jc w:val="left"/>
                  </w:pPr>
                  <w:r w:rsidRPr="00A25D4D">
                    <w:t> </w:t>
                  </w:r>
                </w:p>
              </w:tc>
              <w:tc>
                <w:tcPr>
                  <w:tcW w:w="1500" w:type="dxa"/>
                  <w:hideMark/>
                </w:tcPr>
                <w:p w14:paraId="6F8A8FEA" w14:textId="77777777" w:rsidR="00C0190C" w:rsidRPr="00A25D4D" w:rsidRDefault="00C0190C" w:rsidP="008F13CC">
                  <w:pPr>
                    <w:jc w:val="left"/>
                  </w:pPr>
                  <w:r w:rsidRPr="00A25D4D">
                    <w:t>Definitie:</w:t>
                  </w:r>
                </w:p>
              </w:tc>
              <w:tc>
                <w:tcPr>
                  <w:tcW w:w="0" w:type="auto"/>
                  <w:hideMark/>
                </w:tcPr>
                <w:p w14:paraId="31BFEEEF" w14:textId="77777777" w:rsidR="00C0190C" w:rsidRPr="00A25D4D" w:rsidRDefault="00C0190C" w:rsidP="008F13CC">
                  <w:pPr>
                    <w:jc w:val="left"/>
                  </w:pPr>
                  <w:r w:rsidRPr="00A25D4D">
                    <w:t xml:space="preserve">Abstract data object dat de labelattributen bevat van de IMKL extensie. </w:t>
                  </w:r>
                </w:p>
              </w:tc>
            </w:tr>
            <w:tr w:rsidR="00C0190C" w:rsidRPr="00A25D4D" w14:paraId="371A20F0" w14:textId="77777777" w:rsidTr="00C0190C">
              <w:trPr>
                <w:tblHeader/>
                <w:tblCellSpacing w:w="0" w:type="dxa"/>
              </w:trPr>
              <w:tc>
                <w:tcPr>
                  <w:tcW w:w="360" w:type="dxa"/>
                  <w:hideMark/>
                </w:tcPr>
                <w:p w14:paraId="04E32033" w14:textId="77777777" w:rsidR="00C0190C" w:rsidRPr="00A25D4D" w:rsidRDefault="00C0190C" w:rsidP="008F13CC">
                  <w:pPr>
                    <w:jc w:val="left"/>
                  </w:pPr>
                  <w:r w:rsidRPr="00A25D4D">
                    <w:t> </w:t>
                  </w:r>
                </w:p>
              </w:tc>
              <w:tc>
                <w:tcPr>
                  <w:tcW w:w="1500" w:type="dxa"/>
                  <w:hideMark/>
                </w:tcPr>
                <w:p w14:paraId="1856F0F6" w14:textId="77777777" w:rsidR="00C0190C" w:rsidRPr="00A25D4D" w:rsidRDefault="00C0190C" w:rsidP="008F13CC">
                  <w:pPr>
                    <w:jc w:val="left"/>
                  </w:pPr>
                  <w:r w:rsidRPr="00A25D4D">
                    <w:t>Omschrijving:</w:t>
                  </w:r>
                </w:p>
              </w:tc>
              <w:tc>
                <w:tcPr>
                  <w:tcW w:w="0" w:type="auto"/>
                  <w:hideMark/>
                </w:tcPr>
                <w:p w14:paraId="5A66DC31" w14:textId="77777777" w:rsidR="00C0190C" w:rsidRPr="00A25D4D" w:rsidRDefault="00C0190C" w:rsidP="008F13CC">
                  <w:pPr>
                    <w:jc w:val="left"/>
                  </w:pPr>
                  <w:r w:rsidRPr="00A25D4D">
                    <w:t xml:space="preserve">Een label kan als attribuut bij netelementen opgenomen zijn. In dat geval hebben ze geen </w:t>
                  </w:r>
                  <w:proofErr w:type="spellStart"/>
                  <w:r w:rsidRPr="00A25D4D">
                    <w:t>plaastingspunt</w:t>
                  </w:r>
                  <w:proofErr w:type="spellEnd"/>
                  <w:r w:rsidRPr="00A25D4D">
                    <w:t xml:space="preserve">. Ze kunnen ook bij maatvoering of annotatie opgenomen zijn. Dan hebben ze wel een </w:t>
                  </w:r>
                  <w:proofErr w:type="spellStart"/>
                  <w:r w:rsidRPr="00A25D4D">
                    <w:t>plaastingspunt</w:t>
                  </w:r>
                  <w:proofErr w:type="spellEnd"/>
                  <w:r w:rsidRPr="00A25D4D">
                    <w:t xml:space="preserve"> middels een attribuut ligging. </w:t>
                  </w:r>
                </w:p>
              </w:tc>
            </w:tr>
            <w:tr w:rsidR="00C0190C" w:rsidRPr="00A25D4D" w14:paraId="28B88D54" w14:textId="77777777" w:rsidTr="00C0190C">
              <w:trPr>
                <w:tblHeader/>
                <w:tblCellSpacing w:w="0" w:type="dxa"/>
              </w:trPr>
              <w:tc>
                <w:tcPr>
                  <w:tcW w:w="360" w:type="dxa"/>
                  <w:hideMark/>
                </w:tcPr>
                <w:p w14:paraId="006E6890" w14:textId="77777777" w:rsidR="00C0190C" w:rsidRPr="00A25D4D" w:rsidRDefault="00C0190C" w:rsidP="008F13CC">
                  <w:pPr>
                    <w:jc w:val="left"/>
                  </w:pPr>
                  <w:r w:rsidRPr="00A25D4D">
                    <w:t> </w:t>
                  </w:r>
                </w:p>
              </w:tc>
              <w:tc>
                <w:tcPr>
                  <w:tcW w:w="1500" w:type="dxa"/>
                  <w:hideMark/>
                </w:tcPr>
                <w:p w14:paraId="26AE19D5" w14:textId="77777777" w:rsidR="00C0190C" w:rsidRPr="00A25D4D" w:rsidRDefault="00C0190C" w:rsidP="008F13CC">
                  <w:pPr>
                    <w:jc w:val="left"/>
                  </w:pPr>
                  <w:r w:rsidRPr="00A25D4D">
                    <w:t>Stereotypes:</w:t>
                  </w:r>
                </w:p>
              </w:tc>
              <w:tc>
                <w:tcPr>
                  <w:tcW w:w="0" w:type="auto"/>
                  <w:hideMark/>
                </w:tcPr>
                <w:p w14:paraId="0021B8BB"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4B1291DE" w14:textId="77777777" w:rsidR="00C0190C" w:rsidRPr="00A25D4D" w:rsidRDefault="00C0190C" w:rsidP="008F13CC">
            <w:pPr>
              <w:jc w:val="left"/>
            </w:pPr>
          </w:p>
        </w:tc>
      </w:tr>
      <w:tr w:rsidR="00C0190C" w:rsidRPr="00A25D4D" w14:paraId="289E3F8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755EECF" w14:textId="77777777" w:rsidR="00C0190C" w:rsidRPr="00A25D4D" w:rsidRDefault="00C0190C" w:rsidP="008F13CC">
            <w:pPr>
              <w:jc w:val="left"/>
            </w:pPr>
            <w:r w:rsidRPr="00A25D4D">
              <w:rPr>
                <w:b/>
                <w:bCs/>
              </w:rPr>
              <w:t>Attribuut: label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409FCB6E" w14:textId="77777777" w:rsidTr="00C0190C">
              <w:trPr>
                <w:tblHeader/>
                <w:tblCellSpacing w:w="0" w:type="dxa"/>
              </w:trPr>
              <w:tc>
                <w:tcPr>
                  <w:tcW w:w="360" w:type="dxa"/>
                  <w:hideMark/>
                </w:tcPr>
                <w:p w14:paraId="26B745C1" w14:textId="77777777" w:rsidR="00C0190C" w:rsidRPr="00A25D4D" w:rsidRDefault="00C0190C" w:rsidP="008F13CC">
                  <w:pPr>
                    <w:jc w:val="left"/>
                  </w:pPr>
                  <w:r w:rsidRPr="00A25D4D">
                    <w:t> </w:t>
                  </w:r>
                </w:p>
              </w:tc>
              <w:tc>
                <w:tcPr>
                  <w:tcW w:w="1500" w:type="dxa"/>
                  <w:hideMark/>
                </w:tcPr>
                <w:p w14:paraId="5FFBCCAF" w14:textId="77777777" w:rsidR="00C0190C" w:rsidRPr="00A25D4D" w:rsidRDefault="00C0190C" w:rsidP="008F13CC">
                  <w:pPr>
                    <w:jc w:val="left"/>
                  </w:pPr>
                  <w:r w:rsidRPr="00A25D4D">
                    <w:t>Type:</w:t>
                  </w:r>
                </w:p>
              </w:tc>
              <w:tc>
                <w:tcPr>
                  <w:tcW w:w="0" w:type="auto"/>
                  <w:hideMark/>
                </w:tcPr>
                <w:p w14:paraId="59E85207" w14:textId="77777777" w:rsidR="00C0190C" w:rsidRPr="00A25D4D" w:rsidRDefault="00C0190C" w:rsidP="008F13CC">
                  <w:pPr>
                    <w:jc w:val="left"/>
                  </w:pPr>
                  <w:proofErr w:type="spellStart"/>
                  <w:r w:rsidRPr="00A25D4D">
                    <w:t>CharacterString</w:t>
                  </w:r>
                  <w:proofErr w:type="spellEnd"/>
                </w:p>
              </w:tc>
            </w:tr>
            <w:tr w:rsidR="00C0190C" w:rsidRPr="00A25D4D" w14:paraId="68BA70FC" w14:textId="77777777" w:rsidTr="00C0190C">
              <w:trPr>
                <w:tblHeader/>
                <w:tblCellSpacing w:w="0" w:type="dxa"/>
              </w:trPr>
              <w:tc>
                <w:tcPr>
                  <w:tcW w:w="360" w:type="dxa"/>
                  <w:hideMark/>
                </w:tcPr>
                <w:p w14:paraId="4D4C2296" w14:textId="77777777" w:rsidR="00C0190C" w:rsidRPr="00A25D4D" w:rsidRDefault="00C0190C" w:rsidP="008F13CC">
                  <w:pPr>
                    <w:jc w:val="left"/>
                  </w:pPr>
                  <w:r w:rsidRPr="00A25D4D">
                    <w:t> </w:t>
                  </w:r>
                </w:p>
              </w:tc>
              <w:tc>
                <w:tcPr>
                  <w:tcW w:w="1500" w:type="dxa"/>
                  <w:hideMark/>
                </w:tcPr>
                <w:p w14:paraId="7CD7B658" w14:textId="77777777" w:rsidR="00C0190C" w:rsidRPr="00A25D4D" w:rsidRDefault="00C0190C" w:rsidP="008F13CC">
                  <w:pPr>
                    <w:jc w:val="left"/>
                  </w:pPr>
                  <w:r w:rsidRPr="00A25D4D">
                    <w:t>Naam</w:t>
                  </w:r>
                </w:p>
              </w:tc>
              <w:tc>
                <w:tcPr>
                  <w:tcW w:w="0" w:type="auto"/>
                  <w:hideMark/>
                </w:tcPr>
                <w:p w14:paraId="7A7B56B6" w14:textId="77777777" w:rsidR="00C0190C" w:rsidRPr="00A25D4D" w:rsidRDefault="00C0190C" w:rsidP="008F13CC">
                  <w:pPr>
                    <w:jc w:val="left"/>
                  </w:pPr>
                </w:p>
              </w:tc>
            </w:tr>
            <w:tr w:rsidR="00C0190C" w:rsidRPr="00A25D4D" w14:paraId="644A96B8" w14:textId="77777777" w:rsidTr="00C0190C">
              <w:trPr>
                <w:tblHeader/>
                <w:tblCellSpacing w:w="0" w:type="dxa"/>
              </w:trPr>
              <w:tc>
                <w:tcPr>
                  <w:tcW w:w="360" w:type="dxa"/>
                  <w:hideMark/>
                </w:tcPr>
                <w:p w14:paraId="538D70E7" w14:textId="77777777" w:rsidR="00C0190C" w:rsidRPr="00A25D4D" w:rsidRDefault="00C0190C" w:rsidP="008F13CC">
                  <w:pPr>
                    <w:jc w:val="left"/>
                  </w:pPr>
                  <w:r w:rsidRPr="00A25D4D">
                    <w:t> </w:t>
                  </w:r>
                </w:p>
              </w:tc>
              <w:tc>
                <w:tcPr>
                  <w:tcW w:w="1500" w:type="dxa"/>
                  <w:hideMark/>
                </w:tcPr>
                <w:p w14:paraId="74312355" w14:textId="77777777" w:rsidR="00C0190C" w:rsidRPr="00A25D4D" w:rsidRDefault="00C0190C" w:rsidP="008F13CC">
                  <w:pPr>
                    <w:jc w:val="left"/>
                  </w:pPr>
                  <w:r w:rsidRPr="00A25D4D">
                    <w:t>Definitie:</w:t>
                  </w:r>
                </w:p>
              </w:tc>
              <w:tc>
                <w:tcPr>
                  <w:tcW w:w="0" w:type="auto"/>
                  <w:hideMark/>
                </w:tcPr>
                <w:p w14:paraId="1C2576C8" w14:textId="77777777" w:rsidR="00C0190C" w:rsidRPr="00A25D4D" w:rsidRDefault="00C0190C" w:rsidP="008F13CC">
                  <w:pPr>
                    <w:jc w:val="left"/>
                  </w:pPr>
                  <w:r w:rsidRPr="00A25D4D">
                    <w:t xml:space="preserve">Tekst of getal dat een eigenschap omschrijft of kwantificeert en als annotatie op een kaartbeeld wordt afgebeeld. </w:t>
                  </w:r>
                </w:p>
              </w:tc>
            </w:tr>
            <w:tr w:rsidR="00C0190C" w:rsidRPr="00A25D4D" w14:paraId="5D901872" w14:textId="77777777" w:rsidTr="00C0190C">
              <w:trPr>
                <w:tblHeader/>
                <w:tblCellSpacing w:w="0" w:type="dxa"/>
              </w:trPr>
              <w:tc>
                <w:tcPr>
                  <w:tcW w:w="360" w:type="dxa"/>
                  <w:hideMark/>
                </w:tcPr>
                <w:p w14:paraId="1C84F64D" w14:textId="77777777" w:rsidR="00C0190C" w:rsidRPr="00A25D4D" w:rsidRDefault="00C0190C" w:rsidP="008F13CC">
                  <w:pPr>
                    <w:jc w:val="left"/>
                  </w:pPr>
                  <w:r w:rsidRPr="00A25D4D">
                    <w:t> </w:t>
                  </w:r>
                </w:p>
              </w:tc>
              <w:tc>
                <w:tcPr>
                  <w:tcW w:w="1500" w:type="dxa"/>
                  <w:hideMark/>
                </w:tcPr>
                <w:p w14:paraId="33E99934"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3A72055" w14:textId="77777777" w:rsidR="00C0190C" w:rsidRPr="00A25D4D" w:rsidRDefault="00C0190C" w:rsidP="008F13CC">
                  <w:pPr>
                    <w:jc w:val="left"/>
                  </w:pPr>
                  <w:r w:rsidRPr="00A25D4D">
                    <w:t>0..1</w:t>
                  </w:r>
                </w:p>
              </w:tc>
            </w:tr>
          </w:tbl>
          <w:p w14:paraId="7C06B6C3" w14:textId="77777777" w:rsidR="00C0190C" w:rsidRPr="00A25D4D" w:rsidRDefault="00C0190C" w:rsidP="008F13CC">
            <w:pPr>
              <w:jc w:val="left"/>
            </w:pPr>
          </w:p>
        </w:tc>
      </w:tr>
      <w:tr w:rsidR="00C0190C" w:rsidRPr="00A25D4D" w14:paraId="70CC66B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9F77B5A" w14:textId="77777777" w:rsidR="00C0190C" w:rsidRPr="00A25D4D" w:rsidRDefault="00C0190C" w:rsidP="008F13CC">
            <w:pPr>
              <w:jc w:val="left"/>
            </w:pPr>
            <w:r w:rsidRPr="00A25D4D">
              <w:rPr>
                <w:b/>
                <w:bCs/>
              </w:rPr>
              <w:t>Attribuut: omschrijving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6D8B6515" w14:textId="77777777" w:rsidTr="00C0190C">
              <w:trPr>
                <w:tblHeader/>
                <w:tblCellSpacing w:w="0" w:type="dxa"/>
              </w:trPr>
              <w:tc>
                <w:tcPr>
                  <w:tcW w:w="360" w:type="dxa"/>
                  <w:hideMark/>
                </w:tcPr>
                <w:p w14:paraId="064401B8" w14:textId="77777777" w:rsidR="00C0190C" w:rsidRPr="00A25D4D" w:rsidRDefault="00C0190C" w:rsidP="008F13CC">
                  <w:pPr>
                    <w:jc w:val="left"/>
                  </w:pPr>
                  <w:r w:rsidRPr="00A25D4D">
                    <w:t> </w:t>
                  </w:r>
                </w:p>
              </w:tc>
              <w:tc>
                <w:tcPr>
                  <w:tcW w:w="1500" w:type="dxa"/>
                  <w:hideMark/>
                </w:tcPr>
                <w:p w14:paraId="7A029109" w14:textId="77777777" w:rsidR="00C0190C" w:rsidRPr="00A25D4D" w:rsidRDefault="00C0190C" w:rsidP="008F13CC">
                  <w:pPr>
                    <w:jc w:val="left"/>
                  </w:pPr>
                  <w:r w:rsidRPr="00A25D4D">
                    <w:t>Type:</w:t>
                  </w:r>
                </w:p>
              </w:tc>
              <w:tc>
                <w:tcPr>
                  <w:tcW w:w="0" w:type="auto"/>
                  <w:hideMark/>
                </w:tcPr>
                <w:p w14:paraId="4F82F204" w14:textId="77777777" w:rsidR="00C0190C" w:rsidRPr="00A25D4D" w:rsidRDefault="00C0190C" w:rsidP="008F13CC">
                  <w:pPr>
                    <w:jc w:val="left"/>
                  </w:pPr>
                  <w:proofErr w:type="spellStart"/>
                  <w:r w:rsidRPr="00A25D4D">
                    <w:t>CharacterString</w:t>
                  </w:r>
                  <w:proofErr w:type="spellEnd"/>
                </w:p>
              </w:tc>
            </w:tr>
            <w:tr w:rsidR="00C0190C" w:rsidRPr="00A25D4D" w14:paraId="0668F817" w14:textId="77777777" w:rsidTr="00C0190C">
              <w:trPr>
                <w:tblHeader/>
                <w:tblCellSpacing w:w="0" w:type="dxa"/>
              </w:trPr>
              <w:tc>
                <w:tcPr>
                  <w:tcW w:w="360" w:type="dxa"/>
                  <w:hideMark/>
                </w:tcPr>
                <w:p w14:paraId="17B1CA79" w14:textId="77777777" w:rsidR="00C0190C" w:rsidRPr="00A25D4D" w:rsidRDefault="00C0190C" w:rsidP="008F13CC">
                  <w:pPr>
                    <w:jc w:val="left"/>
                  </w:pPr>
                  <w:r w:rsidRPr="00A25D4D">
                    <w:t> </w:t>
                  </w:r>
                </w:p>
              </w:tc>
              <w:tc>
                <w:tcPr>
                  <w:tcW w:w="1500" w:type="dxa"/>
                  <w:hideMark/>
                </w:tcPr>
                <w:p w14:paraId="1AB1308B" w14:textId="77777777" w:rsidR="00C0190C" w:rsidRPr="00A25D4D" w:rsidRDefault="00C0190C" w:rsidP="008F13CC">
                  <w:pPr>
                    <w:jc w:val="left"/>
                  </w:pPr>
                  <w:r w:rsidRPr="00A25D4D">
                    <w:t>Naam</w:t>
                  </w:r>
                </w:p>
              </w:tc>
              <w:tc>
                <w:tcPr>
                  <w:tcW w:w="0" w:type="auto"/>
                  <w:hideMark/>
                </w:tcPr>
                <w:p w14:paraId="1A9FFAE6" w14:textId="77777777" w:rsidR="00C0190C" w:rsidRPr="00A25D4D" w:rsidRDefault="00C0190C" w:rsidP="008F13CC">
                  <w:pPr>
                    <w:jc w:val="left"/>
                  </w:pPr>
                </w:p>
              </w:tc>
            </w:tr>
            <w:tr w:rsidR="00C0190C" w:rsidRPr="00A25D4D" w14:paraId="496193E0" w14:textId="77777777" w:rsidTr="00C0190C">
              <w:trPr>
                <w:tblHeader/>
                <w:tblCellSpacing w:w="0" w:type="dxa"/>
              </w:trPr>
              <w:tc>
                <w:tcPr>
                  <w:tcW w:w="360" w:type="dxa"/>
                  <w:hideMark/>
                </w:tcPr>
                <w:p w14:paraId="0402361E" w14:textId="77777777" w:rsidR="00C0190C" w:rsidRPr="00A25D4D" w:rsidRDefault="00C0190C" w:rsidP="008F13CC">
                  <w:pPr>
                    <w:jc w:val="left"/>
                  </w:pPr>
                  <w:r w:rsidRPr="00A25D4D">
                    <w:t> </w:t>
                  </w:r>
                </w:p>
              </w:tc>
              <w:tc>
                <w:tcPr>
                  <w:tcW w:w="1500" w:type="dxa"/>
                  <w:hideMark/>
                </w:tcPr>
                <w:p w14:paraId="63E2D35F" w14:textId="77777777" w:rsidR="00C0190C" w:rsidRPr="00A25D4D" w:rsidRDefault="00C0190C" w:rsidP="008F13CC">
                  <w:pPr>
                    <w:jc w:val="left"/>
                  </w:pPr>
                  <w:r w:rsidRPr="00A25D4D">
                    <w:t>Definitie:</w:t>
                  </w:r>
                </w:p>
              </w:tc>
              <w:tc>
                <w:tcPr>
                  <w:tcW w:w="0" w:type="auto"/>
                  <w:hideMark/>
                </w:tcPr>
                <w:p w14:paraId="0FD3BF61" w14:textId="77777777" w:rsidR="00C0190C" w:rsidRPr="00A25D4D" w:rsidRDefault="00C0190C" w:rsidP="008F13CC">
                  <w:pPr>
                    <w:jc w:val="left"/>
                  </w:pPr>
                  <w:r w:rsidRPr="00A25D4D">
                    <w:t xml:space="preserve">Gedetailleerde omschrijving van het informatieobject. </w:t>
                  </w:r>
                </w:p>
              </w:tc>
            </w:tr>
            <w:tr w:rsidR="00C0190C" w:rsidRPr="00A25D4D" w14:paraId="336567CD" w14:textId="77777777" w:rsidTr="00C0190C">
              <w:trPr>
                <w:tblHeader/>
                <w:tblCellSpacing w:w="0" w:type="dxa"/>
              </w:trPr>
              <w:tc>
                <w:tcPr>
                  <w:tcW w:w="360" w:type="dxa"/>
                  <w:hideMark/>
                </w:tcPr>
                <w:p w14:paraId="3F72D596" w14:textId="77777777" w:rsidR="00C0190C" w:rsidRPr="00A25D4D" w:rsidRDefault="00C0190C" w:rsidP="008F13CC">
                  <w:pPr>
                    <w:jc w:val="left"/>
                  </w:pPr>
                  <w:r w:rsidRPr="00A25D4D">
                    <w:t> </w:t>
                  </w:r>
                </w:p>
              </w:tc>
              <w:tc>
                <w:tcPr>
                  <w:tcW w:w="1500" w:type="dxa"/>
                  <w:hideMark/>
                </w:tcPr>
                <w:p w14:paraId="3378B3D5" w14:textId="77777777" w:rsidR="00C0190C" w:rsidRPr="00A25D4D" w:rsidRDefault="00C0190C" w:rsidP="008F13CC">
                  <w:pPr>
                    <w:jc w:val="left"/>
                  </w:pPr>
                  <w:r w:rsidRPr="00A25D4D">
                    <w:t>Omschrijving:</w:t>
                  </w:r>
                </w:p>
              </w:tc>
              <w:tc>
                <w:tcPr>
                  <w:tcW w:w="0" w:type="auto"/>
                  <w:hideMark/>
                </w:tcPr>
                <w:p w14:paraId="3897D223" w14:textId="77777777" w:rsidR="00C0190C" w:rsidRPr="00A25D4D" w:rsidRDefault="00C0190C" w:rsidP="008F13CC">
                  <w:pPr>
                    <w:jc w:val="left"/>
                  </w:pPr>
                  <w:r w:rsidRPr="00A25D4D">
                    <w:t xml:space="preserve">Kan toegevoegd worden als het label meer uitleg behoeft. </w:t>
                  </w:r>
                </w:p>
              </w:tc>
            </w:tr>
            <w:tr w:rsidR="00C0190C" w:rsidRPr="00A25D4D" w14:paraId="197BCA9C" w14:textId="77777777" w:rsidTr="00C0190C">
              <w:trPr>
                <w:tblHeader/>
                <w:tblCellSpacing w:w="0" w:type="dxa"/>
              </w:trPr>
              <w:tc>
                <w:tcPr>
                  <w:tcW w:w="360" w:type="dxa"/>
                  <w:hideMark/>
                </w:tcPr>
                <w:p w14:paraId="544BEA34" w14:textId="77777777" w:rsidR="00C0190C" w:rsidRPr="00A25D4D" w:rsidRDefault="00C0190C" w:rsidP="008F13CC">
                  <w:pPr>
                    <w:jc w:val="left"/>
                  </w:pPr>
                  <w:r w:rsidRPr="00A25D4D">
                    <w:t> </w:t>
                  </w:r>
                </w:p>
              </w:tc>
              <w:tc>
                <w:tcPr>
                  <w:tcW w:w="1500" w:type="dxa"/>
                  <w:hideMark/>
                </w:tcPr>
                <w:p w14:paraId="7F64B8B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60F0691" w14:textId="77777777" w:rsidR="00C0190C" w:rsidRPr="00A25D4D" w:rsidRDefault="00C0190C" w:rsidP="008F13CC">
                  <w:pPr>
                    <w:jc w:val="left"/>
                  </w:pPr>
                  <w:r w:rsidRPr="00A25D4D">
                    <w:t>0..1</w:t>
                  </w:r>
                </w:p>
              </w:tc>
            </w:tr>
          </w:tbl>
          <w:p w14:paraId="3D1885A9" w14:textId="77777777" w:rsidR="00C0190C" w:rsidRPr="00A25D4D" w:rsidRDefault="00C0190C" w:rsidP="008F13CC">
            <w:pPr>
              <w:jc w:val="left"/>
            </w:pPr>
          </w:p>
        </w:tc>
      </w:tr>
      <w:tr w:rsidR="006B3319" w:rsidRPr="00A25D4D" w14:paraId="7134BED8" w14:textId="77777777" w:rsidTr="00C0190C">
        <w:trPr>
          <w:tblCellSpacing w:w="0" w:type="dxa"/>
          <w:ins w:id="613" w:author="Paul Janssen" w:date="2020-06-10T17:10:00Z"/>
        </w:trPr>
        <w:tc>
          <w:tcPr>
            <w:tcW w:w="0" w:type="auto"/>
            <w:tcBorders>
              <w:top w:val="outset" w:sz="6" w:space="0" w:color="auto"/>
              <w:left w:val="outset" w:sz="6" w:space="0" w:color="auto"/>
              <w:bottom w:val="outset" w:sz="6" w:space="0" w:color="auto"/>
              <w:right w:val="outset" w:sz="6" w:space="0" w:color="auto"/>
            </w:tcBorders>
          </w:tcPr>
          <w:p w14:paraId="484D3566" w14:textId="25E5877E" w:rsidR="006B3319" w:rsidRPr="00A25D4D" w:rsidRDefault="006B3319" w:rsidP="006B3319">
            <w:pPr>
              <w:jc w:val="left"/>
              <w:rPr>
                <w:ins w:id="614" w:author="Paul Janssen" w:date="2020-06-10T17:10:00Z"/>
              </w:rPr>
            </w:pPr>
            <w:proofErr w:type="spellStart"/>
            <w:ins w:id="615" w:author="Paul Janssen" w:date="2020-06-10T17:10:00Z">
              <w:r w:rsidRPr="00A25D4D">
                <w:rPr>
                  <w:b/>
                  <w:bCs/>
                </w:rPr>
                <w:t>Constraint</w:t>
              </w:r>
              <w:proofErr w:type="spellEnd"/>
              <w:r w:rsidRPr="00A25D4D">
                <w:rPr>
                  <w:b/>
                  <w:bCs/>
                </w:rPr>
                <w:t xml:space="preserve">: </w:t>
              </w:r>
              <w:r w:rsidRPr="006B3319">
                <w:rPr>
                  <w:b/>
                  <w:bCs/>
                </w:rPr>
                <w:t>LabelMax40Karakters</w:t>
              </w:r>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6B3319" w:rsidRPr="00A25D4D" w14:paraId="7F0E8560" w14:textId="77777777" w:rsidTr="004C0A21">
              <w:trPr>
                <w:tblHeader/>
                <w:tblCellSpacing w:w="0" w:type="dxa"/>
                <w:ins w:id="616" w:author="Paul Janssen" w:date="2020-06-10T17:10:00Z"/>
              </w:trPr>
              <w:tc>
                <w:tcPr>
                  <w:tcW w:w="360" w:type="dxa"/>
                  <w:hideMark/>
                </w:tcPr>
                <w:p w14:paraId="550674FA" w14:textId="77777777" w:rsidR="006B3319" w:rsidRPr="00A25D4D" w:rsidRDefault="006B3319" w:rsidP="006B3319">
                  <w:pPr>
                    <w:jc w:val="left"/>
                    <w:rPr>
                      <w:ins w:id="617" w:author="Paul Janssen" w:date="2020-06-10T17:10:00Z"/>
                    </w:rPr>
                  </w:pPr>
                  <w:ins w:id="618" w:author="Paul Janssen" w:date="2020-06-10T17:10:00Z">
                    <w:r w:rsidRPr="00A25D4D">
                      <w:lastRenderedPageBreak/>
                      <w:t> </w:t>
                    </w:r>
                  </w:ins>
                </w:p>
              </w:tc>
              <w:tc>
                <w:tcPr>
                  <w:tcW w:w="1500" w:type="dxa"/>
                  <w:hideMark/>
                </w:tcPr>
                <w:p w14:paraId="73C27C60" w14:textId="77777777" w:rsidR="006B3319" w:rsidRPr="00A25D4D" w:rsidRDefault="006B3319" w:rsidP="006B3319">
                  <w:pPr>
                    <w:jc w:val="left"/>
                    <w:rPr>
                      <w:ins w:id="619" w:author="Paul Janssen" w:date="2020-06-10T17:10:00Z"/>
                    </w:rPr>
                  </w:pPr>
                  <w:ins w:id="620" w:author="Paul Janssen" w:date="2020-06-10T17:10:00Z">
                    <w:r w:rsidRPr="00A25D4D">
                      <w:t>Natuurlijke taal:</w:t>
                    </w:r>
                  </w:ins>
                </w:p>
              </w:tc>
              <w:tc>
                <w:tcPr>
                  <w:tcW w:w="0" w:type="auto"/>
                  <w:hideMark/>
                </w:tcPr>
                <w:p w14:paraId="072A5BC0" w14:textId="2BFA857A" w:rsidR="006B3319" w:rsidRPr="00A25D4D" w:rsidRDefault="006B3319" w:rsidP="006B3319">
                  <w:pPr>
                    <w:jc w:val="left"/>
                    <w:rPr>
                      <w:ins w:id="621" w:author="Paul Janssen" w:date="2020-06-10T17:10:00Z"/>
                    </w:rPr>
                  </w:pPr>
                  <w:ins w:id="622" w:author="Paul Janssen" w:date="2020-06-10T17:11:00Z">
                    <w:r>
                      <w:t>Label heeft maximaal 40 karakters</w:t>
                    </w:r>
                  </w:ins>
                </w:p>
              </w:tc>
            </w:tr>
            <w:tr w:rsidR="006B3319" w:rsidRPr="00A25D4D" w14:paraId="2A5F2626" w14:textId="77777777" w:rsidTr="004C0A21">
              <w:trPr>
                <w:tblHeader/>
                <w:tblCellSpacing w:w="0" w:type="dxa"/>
                <w:ins w:id="623" w:author="Paul Janssen" w:date="2020-06-10T17:10:00Z"/>
              </w:trPr>
              <w:tc>
                <w:tcPr>
                  <w:tcW w:w="360" w:type="dxa"/>
                  <w:hideMark/>
                </w:tcPr>
                <w:p w14:paraId="6B1FAFA7" w14:textId="77777777" w:rsidR="006B3319" w:rsidRPr="00A25D4D" w:rsidRDefault="006B3319" w:rsidP="006B3319">
                  <w:pPr>
                    <w:jc w:val="left"/>
                    <w:rPr>
                      <w:ins w:id="624" w:author="Paul Janssen" w:date="2020-06-10T17:10:00Z"/>
                    </w:rPr>
                  </w:pPr>
                  <w:ins w:id="625" w:author="Paul Janssen" w:date="2020-06-10T17:10:00Z">
                    <w:r w:rsidRPr="00A25D4D">
                      <w:t> </w:t>
                    </w:r>
                  </w:ins>
                </w:p>
              </w:tc>
              <w:tc>
                <w:tcPr>
                  <w:tcW w:w="1500" w:type="dxa"/>
                  <w:hideMark/>
                </w:tcPr>
                <w:p w14:paraId="39A29C92" w14:textId="77777777" w:rsidR="006B3319" w:rsidRPr="00A25D4D" w:rsidRDefault="006B3319" w:rsidP="006B3319">
                  <w:pPr>
                    <w:jc w:val="left"/>
                    <w:rPr>
                      <w:ins w:id="626" w:author="Paul Janssen" w:date="2020-06-10T17:10:00Z"/>
                    </w:rPr>
                  </w:pPr>
                  <w:ins w:id="627" w:author="Paul Janssen" w:date="2020-06-10T17:10:00Z">
                    <w:r w:rsidRPr="00A25D4D">
                      <w:t>OCL:</w:t>
                    </w:r>
                  </w:ins>
                </w:p>
              </w:tc>
              <w:tc>
                <w:tcPr>
                  <w:tcW w:w="0" w:type="auto"/>
                  <w:hideMark/>
                </w:tcPr>
                <w:p w14:paraId="2FBB9C4E" w14:textId="77777777" w:rsidR="006B3319" w:rsidRPr="006B3319" w:rsidRDefault="006B3319" w:rsidP="006B3319">
                  <w:pPr>
                    <w:autoSpaceDE w:val="0"/>
                    <w:autoSpaceDN w:val="0"/>
                    <w:adjustRightInd w:val="0"/>
                    <w:spacing w:after="80" w:line="240" w:lineRule="auto"/>
                    <w:jc w:val="left"/>
                    <w:rPr>
                      <w:ins w:id="628" w:author="Paul Janssen" w:date="2020-06-10T17:11:00Z"/>
                      <w:rFonts w:ascii="Calibri" w:hAnsi="Calibri" w:cs="Calibri"/>
                      <w:sz w:val="20"/>
                      <w:szCs w:val="20"/>
                    </w:rPr>
                  </w:pPr>
                  <w:proofErr w:type="spellStart"/>
                  <w:ins w:id="629" w:author="Paul Janssen" w:date="2020-06-10T17:11:00Z">
                    <w:r w:rsidRPr="006B3319">
                      <w:rPr>
                        <w:rFonts w:ascii="Calibri" w:hAnsi="Calibri" w:cs="Calibri"/>
                        <w:sz w:val="20"/>
                        <w:szCs w:val="20"/>
                      </w:rPr>
                      <w:t>Inv</w:t>
                    </w:r>
                    <w:proofErr w:type="spellEnd"/>
                    <w:r w:rsidRPr="006B3319">
                      <w:rPr>
                        <w:rFonts w:ascii="Calibri" w:hAnsi="Calibri" w:cs="Calibri"/>
                        <w:sz w:val="20"/>
                        <w:szCs w:val="20"/>
                      </w:rPr>
                      <w:t xml:space="preserve"> LabelMax40Karakters:</w:t>
                    </w:r>
                  </w:ins>
                </w:p>
                <w:p w14:paraId="4C63C3E6" w14:textId="4B68216B" w:rsidR="006B3319" w:rsidRPr="00A25D4D" w:rsidRDefault="006B3319" w:rsidP="006B3319">
                  <w:pPr>
                    <w:jc w:val="left"/>
                    <w:rPr>
                      <w:ins w:id="630" w:author="Paul Janssen" w:date="2020-06-10T17:10:00Z"/>
                    </w:rPr>
                  </w:pPr>
                  <w:proofErr w:type="spellStart"/>
                  <w:ins w:id="631" w:author="Paul Janssen" w:date="2020-06-10T17:11:00Z">
                    <w:r w:rsidRPr="006B3319">
                      <w:rPr>
                        <w:rFonts w:ascii="Calibri" w:hAnsi="Calibri" w:cs="Calibri"/>
                        <w:sz w:val="20"/>
                        <w:szCs w:val="20"/>
                      </w:rPr>
                      <w:t>self.label.size</w:t>
                    </w:r>
                    <w:proofErr w:type="spellEnd"/>
                    <w:r w:rsidRPr="006B3319">
                      <w:rPr>
                        <w:rFonts w:ascii="Calibri" w:hAnsi="Calibri" w:cs="Calibri"/>
                        <w:sz w:val="20"/>
                        <w:szCs w:val="20"/>
                      </w:rPr>
                      <w:t>() = 40</w:t>
                    </w:r>
                  </w:ins>
                </w:p>
              </w:tc>
            </w:tr>
          </w:tbl>
          <w:p w14:paraId="36F85DD6" w14:textId="77777777" w:rsidR="006B3319" w:rsidRPr="00A25D4D" w:rsidRDefault="006B3319" w:rsidP="008F13CC">
            <w:pPr>
              <w:jc w:val="left"/>
              <w:rPr>
                <w:ins w:id="632" w:author="Paul Janssen" w:date="2020-06-10T17:10:00Z"/>
                <w:b/>
                <w:bCs/>
              </w:rPr>
            </w:pPr>
          </w:p>
        </w:tc>
      </w:tr>
    </w:tbl>
    <w:p w14:paraId="6C8CFE13" w14:textId="77777777" w:rsidR="00C0190C" w:rsidRPr="00A25D4D" w:rsidRDefault="00C0190C" w:rsidP="008F13CC">
      <w:pPr>
        <w:pStyle w:val="Kop5"/>
        <w:jc w:val="left"/>
        <w:rPr>
          <w:sz w:val="16"/>
          <w:szCs w:val="16"/>
        </w:rPr>
      </w:pPr>
      <w:r w:rsidRPr="00A25D4D">
        <w:rPr>
          <w:sz w:val="16"/>
          <w:szCs w:val="16"/>
        </w:rPr>
        <w:lastRenderedPageBreak/>
        <w:t>Leidingelement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C0190C" w:rsidRPr="00A25D4D" w14:paraId="1CA4332E"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77FC1450" w14:textId="77777777" w:rsidR="00C0190C" w:rsidRPr="00A25D4D" w:rsidRDefault="00C0190C" w:rsidP="008F13CC">
            <w:pPr>
              <w:jc w:val="left"/>
            </w:pPr>
            <w:r w:rsidRPr="00A25D4D">
              <w:rPr>
                <w:b/>
                <w:bCs/>
              </w:rPr>
              <w:t xml:space="preserve">Leidingelement (abstract) </w:t>
            </w:r>
          </w:p>
        </w:tc>
      </w:tr>
      <w:tr w:rsidR="00C0190C" w:rsidRPr="00A25D4D" w14:paraId="0A2D89C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685E1A0B" w14:textId="77777777" w:rsidTr="00C0190C">
              <w:trPr>
                <w:tblHeader/>
                <w:tblCellSpacing w:w="0" w:type="dxa"/>
              </w:trPr>
              <w:tc>
                <w:tcPr>
                  <w:tcW w:w="360" w:type="dxa"/>
                  <w:hideMark/>
                </w:tcPr>
                <w:p w14:paraId="624C37C3" w14:textId="77777777" w:rsidR="00C0190C" w:rsidRPr="00A25D4D" w:rsidRDefault="00C0190C" w:rsidP="008F13CC">
                  <w:pPr>
                    <w:jc w:val="left"/>
                  </w:pPr>
                  <w:r w:rsidRPr="00A25D4D">
                    <w:t> </w:t>
                  </w:r>
                </w:p>
              </w:tc>
              <w:tc>
                <w:tcPr>
                  <w:tcW w:w="1500" w:type="dxa"/>
                  <w:hideMark/>
                </w:tcPr>
                <w:p w14:paraId="21041BB1" w14:textId="77777777" w:rsidR="00C0190C" w:rsidRPr="00A25D4D" w:rsidRDefault="00C0190C" w:rsidP="008F13CC">
                  <w:pPr>
                    <w:jc w:val="left"/>
                  </w:pPr>
                  <w:r w:rsidRPr="00A25D4D">
                    <w:t>Naam</w:t>
                  </w:r>
                </w:p>
              </w:tc>
              <w:tc>
                <w:tcPr>
                  <w:tcW w:w="0" w:type="auto"/>
                  <w:hideMark/>
                </w:tcPr>
                <w:p w14:paraId="35A725B3" w14:textId="77777777" w:rsidR="00C0190C" w:rsidRPr="00A25D4D" w:rsidRDefault="00C0190C" w:rsidP="008F13CC">
                  <w:pPr>
                    <w:jc w:val="left"/>
                  </w:pPr>
                </w:p>
              </w:tc>
            </w:tr>
            <w:tr w:rsidR="00C0190C" w:rsidRPr="00A25D4D" w14:paraId="5BE9DADC" w14:textId="77777777" w:rsidTr="00C0190C">
              <w:trPr>
                <w:tblHeader/>
                <w:tblCellSpacing w:w="0" w:type="dxa"/>
              </w:trPr>
              <w:tc>
                <w:tcPr>
                  <w:tcW w:w="360" w:type="dxa"/>
                  <w:hideMark/>
                </w:tcPr>
                <w:p w14:paraId="7D1A05EA" w14:textId="77777777" w:rsidR="00C0190C" w:rsidRPr="00A25D4D" w:rsidRDefault="00C0190C" w:rsidP="008F13CC">
                  <w:pPr>
                    <w:jc w:val="left"/>
                  </w:pPr>
                  <w:r w:rsidRPr="00A25D4D">
                    <w:t> </w:t>
                  </w:r>
                </w:p>
              </w:tc>
              <w:tc>
                <w:tcPr>
                  <w:tcW w:w="1500" w:type="dxa"/>
                  <w:hideMark/>
                </w:tcPr>
                <w:p w14:paraId="6A61CDC1" w14:textId="77777777" w:rsidR="00C0190C" w:rsidRPr="00A25D4D" w:rsidRDefault="00C0190C" w:rsidP="008F13CC">
                  <w:pPr>
                    <w:jc w:val="left"/>
                  </w:pPr>
                  <w:r w:rsidRPr="00A25D4D">
                    <w:t>Definitie:</w:t>
                  </w:r>
                </w:p>
              </w:tc>
              <w:tc>
                <w:tcPr>
                  <w:tcW w:w="0" w:type="auto"/>
                  <w:hideMark/>
                </w:tcPr>
                <w:p w14:paraId="451F46BF" w14:textId="77777777" w:rsidR="00C0190C" w:rsidRPr="00A25D4D" w:rsidRDefault="00C0190C" w:rsidP="008F13CC">
                  <w:pPr>
                    <w:jc w:val="left"/>
                  </w:pPr>
                  <w:r w:rsidRPr="00A25D4D">
                    <w:t xml:space="preserve">Een object dat bij één of meerdere leidingen behoort en als node in het netwerkmodel is opgenomen. </w:t>
                  </w:r>
                </w:p>
              </w:tc>
            </w:tr>
            <w:tr w:rsidR="00C0190C" w:rsidRPr="00A25D4D" w14:paraId="74E79B2A" w14:textId="77777777" w:rsidTr="00C0190C">
              <w:trPr>
                <w:tblHeader/>
                <w:tblCellSpacing w:w="0" w:type="dxa"/>
              </w:trPr>
              <w:tc>
                <w:tcPr>
                  <w:tcW w:w="360" w:type="dxa"/>
                  <w:hideMark/>
                </w:tcPr>
                <w:p w14:paraId="357E2315" w14:textId="77777777" w:rsidR="00C0190C" w:rsidRPr="00A25D4D" w:rsidRDefault="00C0190C" w:rsidP="008F13CC">
                  <w:pPr>
                    <w:jc w:val="left"/>
                  </w:pPr>
                  <w:r w:rsidRPr="00A25D4D">
                    <w:t> </w:t>
                  </w:r>
                </w:p>
              </w:tc>
              <w:tc>
                <w:tcPr>
                  <w:tcW w:w="1500" w:type="dxa"/>
                  <w:hideMark/>
                </w:tcPr>
                <w:p w14:paraId="4314AB74" w14:textId="77777777" w:rsidR="00C0190C" w:rsidRPr="00A25D4D" w:rsidRDefault="00C0190C" w:rsidP="008F13CC">
                  <w:pPr>
                    <w:jc w:val="left"/>
                  </w:pPr>
                  <w:r w:rsidRPr="00A25D4D">
                    <w:t>Herkomst:</w:t>
                  </w:r>
                </w:p>
              </w:tc>
              <w:tc>
                <w:tcPr>
                  <w:tcW w:w="0" w:type="auto"/>
                  <w:hideMark/>
                </w:tcPr>
                <w:p w14:paraId="0B025E48" w14:textId="77777777" w:rsidR="00C0190C" w:rsidRPr="00A25D4D" w:rsidRDefault="00C0190C" w:rsidP="008F13CC">
                  <w:pPr>
                    <w:jc w:val="left"/>
                  </w:pPr>
                  <w:r w:rsidRPr="00A25D4D">
                    <w:t>IMKL</w:t>
                  </w:r>
                </w:p>
              </w:tc>
            </w:tr>
            <w:tr w:rsidR="00C0190C" w:rsidRPr="00A25D4D" w14:paraId="3AD14D05" w14:textId="77777777" w:rsidTr="00C0190C">
              <w:trPr>
                <w:tblHeader/>
                <w:tblCellSpacing w:w="0" w:type="dxa"/>
              </w:trPr>
              <w:tc>
                <w:tcPr>
                  <w:tcW w:w="360" w:type="dxa"/>
                  <w:hideMark/>
                </w:tcPr>
                <w:p w14:paraId="74387E22" w14:textId="77777777" w:rsidR="00C0190C" w:rsidRPr="00A25D4D" w:rsidRDefault="00C0190C" w:rsidP="008F13CC">
                  <w:pPr>
                    <w:jc w:val="left"/>
                  </w:pPr>
                  <w:r w:rsidRPr="00A25D4D">
                    <w:t> </w:t>
                  </w:r>
                </w:p>
              </w:tc>
              <w:tc>
                <w:tcPr>
                  <w:tcW w:w="1500" w:type="dxa"/>
                  <w:hideMark/>
                </w:tcPr>
                <w:p w14:paraId="364BE380" w14:textId="77777777" w:rsidR="00C0190C" w:rsidRPr="00A25D4D" w:rsidRDefault="00C0190C" w:rsidP="008F13CC">
                  <w:pPr>
                    <w:jc w:val="left"/>
                  </w:pPr>
                  <w:r w:rsidRPr="00A25D4D">
                    <w:t>Subtype van:</w:t>
                  </w:r>
                </w:p>
              </w:tc>
              <w:tc>
                <w:tcPr>
                  <w:tcW w:w="0" w:type="auto"/>
                  <w:hideMark/>
                </w:tcPr>
                <w:p w14:paraId="186376CD" w14:textId="77777777" w:rsidR="00C0190C" w:rsidRPr="00A25D4D" w:rsidRDefault="00C0190C" w:rsidP="008F13CC">
                  <w:pPr>
                    <w:jc w:val="left"/>
                  </w:pPr>
                  <w:r w:rsidRPr="00A25D4D">
                    <w:t>Label</w:t>
                  </w:r>
                </w:p>
              </w:tc>
            </w:tr>
            <w:tr w:rsidR="00C0190C" w:rsidRPr="00A25D4D" w14:paraId="6994F136" w14:textId="77777777" w:rsidTr="00C0190C">
              <w:trPr>
                <w:tblHeader/>
                <w:tblCellSpacing w:w="0" w:type="dxa"/>
              </w:trPr>
              <w:tc>
                <w:tcPr>
                  <w:tcW w:w="360" w:type="dxa"/>
                  <w:hideMark/>
                </w:tcPr>
                <w:p w14:paraId="0A849BA7" w14:textId="77777777" w:rsidR="00C0190C" w:rsidRPr="00A25D4D" w:rsidRDefault="00C0190C" w:rsidP="008F13CC">
                  <w:pPr>
                    <w:jc w:val="left"/>
                  </w:pPr>
                  <w:r w:rsidRPr="00A25D4D">
                    <w:t> </w:t>
                  </w:r>
                </w:p>
              </w:tc>
              <w:tc>
                <w:tcPr>
                  <w:tcW w:w="1500" w:type="dxa"/>
                  <w:hideMark/>
                </w:tcPr>
                <w:p w14:paraId="1C53F930" w14:textId="77777777" w:rsidR="00C0190C" w:rsidRPr="00A25D4D" w:rsidRDefault="00C0190C" w:rsidP="008F13CC">
                  <w:pPr>
                    <w:jc w:val="left"/>
                  </w:pPr>
                  <w:r w:rsidRPr="00A25D4D">
                    <w:t>Omschrijving:</w:t>
                  </w:r>
                </w:p>
              </w:tc>
              <w:tc>
                <w:tcPr>
                  <w:tcW w:w="0" w:type="auto"/>
                  <w:hideMark/>
                </w:tcPr>
                <w:p w14:paraId="01CCCEA9" w14:textId="77777777" w:rsidR="005C5480" w:rsidRPr="005C5480" w:rsidRDefault="005C5480" w:rsidP="005C5480">
                  <w:pPr>
                    <w:autoSpaceDE w:val="0"/>
                    <w:autoSpaceDN w:val="0"/>
                    <w:adjustRightInd w:val="0"/>
                    <w:spacing w:after="80" w:line="240" w:lineRule="auto"/>
                    <w:jc w:val="left"/>
                    <w:rPr>
                      <w:ins w:id="633" w:author="Paul Janssen" w:date="2020-06-10T18:21:00Z"/>
                      <w:rFonts w:ascii="Calibri" w:hAnsi="Calibri" w:cs="Calibri"/>
                      <w:sz w:val="20"/>
                      <w:szCs w:val="20"/>
                    </w:rPr>
                  </w:pPr>
                  <w:ins w:id="634" w:author="Paul Janssen" w:date="2020-06-10T18:21:00Z">
                    <w:r w:rsidRPr="005C5480">
                      <w:rPr>
                        <w:rFonts w:ascii="Calibri" w:hAnsi="Calibri" w:cs="Calibri"/>
                        <w:sz w:val="20"/>
                        <w:szCs w:val="20"/>
                      </w:rPr>
                      <w:t xml:space="preserve">Bijvoorbeeld objecten zoals een schakelkast, verdeelkast, kranen, afsluiters, versterkers, </w:t>
                    </w:r>
                    <w:proofErr w:type="spellStart"/>
                    <w:r w:rsidRPr="005C5480">
                      <w:rPr>
                        <w:rFonts w:ascii="Calibri" w:hAnsi="Calibri" w:cs="Calibri"/>
                        <w:sz w:val="20"/>
                        <w:szCs w:val="20"/>
                      </w:rPr>
                      <w:t>kabelmof</w:t>
                    </w:r>
                    <w:proofErr w:type="spellEnd"/>
                    <w:r w:rsidRPr="005C5480">
                      <w:rPr>
                        <w:rFonts w:ascii="Calibri" w:hAnsi="Calibri" w:cs="Calibri"/>
                        <w:sz w:val="20"/>
                        <w:szCs w:val="20"/>
                      </w:rPr>
                      <w:t xml:space="preserve">, rioolput, (druk)rioolgemaal, </w:t>
                    </w:r>
                    <w:proofErr w:type="spellStart"/>
                    <w:r w:rsidRPr="005C5480">
                      <w:rPr>
                        <w:rFonts w:ascii="Calibri" w:hAnsi="Calibri" w:cs="Calibri"/>
                        <w:sz w:val="20"/>
                        <w:szCs w:val="20"/>
                      </w:rPr>
                      <w:t>kathodische</w:t>
                    </w:r>
                    <w:proofErr w:type="spellEnd"/>
                    <w:r w:rsidRPr="005C5480">
                      <w:rPr>
                        <w:rFonts w:ascii="Calibri" w:hAnsi="Calibri" w:cs="Calibri"/>
                        <w:sz w:val="20"/>
                        <w:szCs w:val="20"/>
                      </w:rPr>
                      <w:t xml:space="preserve"> bescherming, boorput, etc. </w:t>
                    </w:r>
                  </w:ins>
                </w:p>
                <w:p w14:paraId="2920CF9C" w14:textId="77777777" w:rsidR="005C5480" w:rsidRPr="005C5480" w:rsidRDefault="005C5480" w:rsidP="005C5480">
                  <w:pPr>
                    <w:autoSpaceDE w:val="0"/>
                    <w:autoSpaceDN w:val="0"/>
                    <w:adjustRightInd w:val="0"/>
                    <w:spacing w:after="80" w:line="240" w:lineRule="auto"/>
                    <w:jc w:val="left"/>
                    <w:rPr>
                      <w:ins w:id="635" w:author="Paul Janssen" w:date="2020-06-10T18:21:00Z"/>
                      <w:rFonts w:ascii="Calibri" w:hAnsi="Calibri" w:cs="Calibri"/>
                      <w:sz w:val="20"/>
                      <w:szCs w:val="20"/>
                    </w:rPr>
                  </w:pPr>
                  <w:ins w:id="636" w:author="Paul Janssen" w:date="2020-06-10T18:21:00Z">
                    <w:r w:rsidRPr="005C5480">
                      <w:rPr>
                        <w:rFonts w:ascii="Calibri" w:hAnsi="Calibri" w:cs="Calibri"/>
                        <w:sz w:val="20"/>
                        <w:szCs w:val="20"/>
                      </w:rPr>
                      <w:t>Een leidingelement kan zowel betrekking hebben op ondergrondse als op bovengrondse delen van het net.</w:t>
                    </w:r>
                  </w:ins>
                </w:p>
                <w:p w14:paraId="6AC95F93" w14:textId="77777777" w:rsidR="005C5480" w:rsidRPr="005C5480" w:rsidRDefault="005C5480" w:rsidP="005C5480">
                  <w:pPr>
                    <w:autoSpaceDE w:val="0"/>
                    <w:autoSpaceDN w:val="0"/>
                    <w:adjustRightInd w:val="0"/>
                    <w:spacing w:after="80" w:line="240" w:lineRule="auto"/>
                    <w:jc w:val="left"/>
                    <w:rPr>
                      <w:ins w:id="637" w:author="Paul Janssen" w:date="2020-06-10T18:21:00Z"/>
                      <w:rFonts w:ascii="Calibri" w:hAnsi="Calibri" w:cs="Calibri"/>
                      <w:sz w:val="20"/>
                      <w:szCs w:val="20"/>
                    </w:rPr>
                  </w:pPr>
                  <w:ins w:id="638" w:author="Paul Janssen" w:date="2020-06-10T18:21:00Z">
                    <w:r w:rsidRPr="005C5480">
                      <w:rPr>
                        <w:rFonts w:ascii="Calibri" w:hAnsi="Calibri" w:cs="Calibri"/>
                        <w:sz w:val="20"/>
                        <w:szCs w:val="20"/>
                      </w:rPr>
                      <w:t xml:space="preserve">Optioneel is er via het associatie-attribuut </w:t>
                    </w:r>
                    <w:proofErr w:type="spellStart"/>
                    <w:r w:rsidRPr="005C5480">
                      <w:rPr>
                        <w:rFonts w:ascii="Calibri" w:hAnsi="Calibri" w:cs="Calibri"/>
                        <w:sz w:val="20"/>
                        <w:szCs w:val="20"/>
                      </w:rPr>
                      <w:t>extraGeometrie</w:t>
                    </w:r>
                    <w:proofErr w:type="spellEnd"/>
                    <w:r w:rsidRPr="005C5480">
                      <w:rPr>
                        <w:rFonts w:ascii="Calibri" w:hAnsi="Calibri" w:cs="Calibri"/>
                        <w:sz w:val="20"/>
                        <w:szCs w:val="20"/>
                      </w:rPr>
                      <w:t xml:space="preserve"> een buitenbegrenzing of contour van het object op te nemen. De netbeheerder bepaalt zelf wanneer dat functioneel is.</w:t>
                    </w:r>
                  </w:ins>
                </w:p>
                <w:p w14:paraId="5C8B5DA9" w14:textId="239AB98B" w:rsidR="00C0190C" w:rsidRPr="00A25D4D" w:rsidRDefault="00C0190C" w:rsidP="008F13CC">
                  <w:pPr>
                    <w:jc w:val="left"/>
                  </w:pPr>
                  <w:del w:id="639" w:author="Paul Janssen" w:date="2020-06-10T18:21:00Z">
                    <w:r w:rsidRPr="00A25D4D" w:rsidDel="005C5480">
                      <w:delText xml:space="preserve">Bijvoorbeeld objecten zoals een schakelkast, verdeelkast, kranen, afsluiters, versterkers, kabelmof, rioolput, (druk)rioolgemaal, kathodische bescherming, boorput, etc. In de </w:delText>
                    </w:r>
                  </w:del>
                  <w:del w:id="640" w:author="Paul Janssen" w:date="2020-06-10T16:08:00Z">
                    <w:r w:rsidRPr="00A25D4D" w:rsidDel="00135FA7">
                      <w:delText>WION</w:delText>
                    </w:r>
                  </w:del>
                  <w:del w:id="641" w:author="Paul Janssen" w:date="2020-06-10T18:21:00Z">
                    <w:r w:rsidRPr="00A25D4D" w:rsidDel="005C5480">
                      <w:delText xml:space="preserve"> hebben “elementen” betrekking op ondergrondse delen van het net, terwijl “markeringen” betrekking hebben op bovengrondse delen. Een leidingelement in het IMKL kan zowel betrekking hebben op ondergrondse als op bovengrondse delen van het net. Optioneel is er via het associatie-attribuut extraGeometrie een buitenbegrenzing of contour van het object op te nemen. De netbeheerder bepaalt zelf wanneer dat functioneel is. </w:delText>
                    </w:r>
                  </w:del>
                </w:p>
              </w:tc>
            </w:tr>
            <w:tr w:rsidR="00C0190C" w:rsidRPr="00A25D4D" w14:paraId="0B6B1BF7" w14:textId="77777777" w:rsidTr="00C0190C">
              <w:trPr>
                <w:tblHeader/>
                <w:tblCellSpacing w:w="0" w:type="dxa"/>
              </w:trPr>
              <w:tc>
                <w:tcPr>
                  <w:tcW w:w="360" w:type="dxa"/>
                  <w:hideMark/>
                </w:tcPr>
                <w:p w14:paraId="11F69623" w14:textId="77777777" w:rsidR="00C0190C" w:rsidRPr="00A25D4D" w:rsidRDefault="00C0190C" w:rsidP="008F13CC">
                  <w:pPr>
                    <w:jc w:val="left"/>
                  </w:pPr>
                  <w:r w:rsidRPr="00A25D4D">
                    <w:t> </w:t>
                  </w:r>
                </w:p>
              </w:tc>
              <w:tc>
                <w:tcPr>
                  <w:tcW w:w="1500" w:type="dxa"/>
                  <w:hideMark/>
                </w:tcPr>
                <w:p w14:paraId="3BEA774F" w14:textId="77777777" w:rsidR="00C0190C" w:rsidRPr="00A25D4D" w:rsidRDefault="00C0190C" w:rsidP="008F13CC">
                  <w:pPr>
                    <w:jc w:val="left"/>
                  </w:pPr>
                  <w:r w:rsidRPr="00A25D4D">
                    <w:t>Stereotypes:</w:t>
                  </w:r>
                </w:p>
              </w:tc>
              <w:tc>
                <w:tcPr>
                  <w:tcW w:w="0" w:type="auto"/>
                  <w:hideMark/>
                </w:tcPr>
                <w:p w14:paraId="2CEFED30"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271C77D2" w14:textId="77777777" w:rsidR="00C0190C" w:rsidRPr="00A25D4D" w:rsidRDefault="00C0190C" w:rsidP="008F13CC">
            <w:pPr>
              <w:jc w:val="left"/>
            </w:pPr>
          </w:p>
        </w:tc>
      </w:tr>
      <w:tr w:rsidR="00C0190C" w:rsidRPr="00A25D4D" w14:paraId="52AF9FC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00AA27C" w14:textId="77777777" w:rsidR="00C0190C" w:rsidRPr="00A25D4D" w:rsidRDefault="00C0190C" w:rsidP="008F13CC">
            <w:pPr>
              <w:jc w:val="left"/>
            </w:pPr>
            <w:r w:rsidRPr="00A25D4D">
              <w:rPr>
                <w:b/>
                <w:bCs/>
              </w:rPr>
              <w:t xml:space="preserve">Attribuut: </w:t>
            </w:r>
            <w:proofErr w:type="spellStart"/>
            <w:r w:rsidRPr="00A25D4D">
              <w:rPr>
                <w:b/>
                <w:bCs/>
              </w:rPr>
              <w:t>bovengrondsZichtbaar</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50A02CC5" w14:textId="77777777" w:rsidTr="00C0190C">
              <w:trPr>
                <w:tblHeader/>
                <w:tblCellSpacing w:w="0" w:type="dxa"/>
              </w:trPr>
              <w:tc>
                <w:tcPr>
                  <w:tcW w:w="360" w:type="dxa"/>
                  <w:hideMark/>
                </w:tcPr>
                <w:p w14:paraId="03081BB5" w14:textId="77777777" w:rsidR="00C0190C" w:rsidRPr="00A25D4D" w:rsidRDefault="00C0190C" w:rsidP="008F13CC">
                  <w:pPr>
                    <w:jc w:val="left"/>
                  </w:pPr>
                  <w:r w:rsidRPr="00A25D4D">
                    <w:t> </w:t>
                  </w:r>
                </w:p>
              </w:tc>
              <w:tc>
                <w:tcPr>
                  <w:tcW w:w="1500" w:type="dxa"/>
                  <w:hideMark/>
                </w:tcPr>
                <w:p w14:paraId="691BAC1E" w14:textId="77777777" w:rsidR="00C0190C" w:rsidRPr="00A25D4D" w:rsidRDefault="00C0190C" w:rsidP="008F13CC">
                  <w:pPr>
                    <w:jc w:val="left"/>
                  </w:pPr>
                  <w:r w:rsidRPr="00A25D4D">
                    <w:t>Type:</w:t>
                  </w:r>
                </w:p>
              </w:tc>
              <w:tc>
                <w:tcPr>
                  <w:tcW w:w="0" w:type="auto"/>
                  <w:hideMark/>
                </w:tcPr>
                <w:p w14:paraId="65A6F209" w14:textId="77777777" w:rsidR="00C0190C" w:rsidRPr="00A25D4D" w:rsidRDefault="00C0190C" w:rsidP="008F13CC">
                  <w:pPr>
                    <w:jc w:val="left"/>
                  </w:pPr>
                  <w:proofErr w:type="spellStart"/>
                  <w:r w:rsidRPr="00A25D4D">
                    <w:t>Boolean</w:t>
                  </w:r>
                  <w:proofErr w:type="spellEnd"/>
                </w:p>
              </w:tc>
            </w:tr>
            <w:tr w:rsidR="00C0190C" w:rsidRPr="00A25D4D" w14:paraId="19922AAE" w14:textId="77777777" w:rsidTr="00C0190C">
              <w:trPr>
                <w:tblHeader/>
                <w:tblCellSpacing w:w="0" w:type="dxa"/>
              </w:trPr>
              <w:tc>
                <w:tcPr>
                  <w:tcW w:w="360" w:type="dxa"/>
                  <w:hideMark/>
                </w:tcPr>
                <w:p w14:paraId="2BE251D1" w14:textId="77777777" w:rsidR="00C0190C" w:rsidRPr="00A25D4D" w:rsidRDefault="00C0190C" w:rsidP="008F13CC">
                  <w:pPr>
                    <w:jc w:val="left"/>
                  </w:pPr>
                  <w:r w:rsidRPr="00A25D4D">
                    <w:t> </w:t>
                  </w:r>
                </w:p>
              </w:tc>
              <w:tc>
                <w:tcPr>
                  <w:tcW w:w="1500" w:type="dxa"/>
                  <w:hideMark/>
                </w:tcPr>
                <w:p w14:paraId="24698702" w14:textId="77777777" w:rsidR="00C0190C" w:rsidRPr="00A25D4D" w:rsidRDefault="00C0190C" w:rsidP="008F13CC">
                  <w:pPr>
                    <w:jc w:val="left"/>
                  </w:pPr>
                  <w:r w:rsidRPr="00A25D4D">
                    <w:t>Naam</w:t>
                  </w:r>
                </w:p>
              </w:tc>
              <w:tc>
                <w:tcPr>
                  <w:tcW w:w="0" w:type="auto"/>
                  <w:hideMark/>
                </w:tcPr>
                <w:p w14:paraId="7F6D2786" w14:textId="77777777" w:rsidR="00C0190C" w:rsidRPr="00A25D4D" w:rsidRDefault="00C0190C" w:rsidP="008F13CC">
                  <w:pPr>
                    <w:jc w:val="left"/>
                  </w:pPr>
                </w:p>
              </w:tc>
            </w:tr>
            <w:tr w:rsidR="00C0190C" w:rsidRPr="00A25D4D" w14:paraId="21E04EC8" w14:textId="77777777" w:rsidTr="00C0190C">
              <w:trPr>
                <w:tblHeader/>
                <w:tblCellSpacing w:w="0" w:type="dxa"/>
              </w:trPr>
              <w:tc>
                <w:tcPr>
                  <w:tcW w:w="360" w:type="dxa"/>
                  <w:hideMark/>
                </w:tcPr>
                <w:p w14:paraId="177C1760" w14:textId="77777777" w:rsidR="00C0190C" w:rsidRPr="00A25D4D" w:rsidRDefault="00C0190C" w:rsidP="008F13CC">
                  <w:pPr>
                    <w:jc w:val="left"/>
                  </w:pPr>
                  <w:r w:rsidRPr="00A25D4D">
                    <w:t> </w:t>
                  </w:r>
                </w:p>
              </w:tc>
              <w:tc>
                <w:tcPr>
                  <w:tcW w:w="1500" w:type="dxa"/>
                  <w:hideMark/>
                </w:tcPr>
                <w:p w14:paraId="0E998044" w14:textId="77777777" w:rsidR="00C0190C" w:rsidRPr="00A25D4D" w:rsidRDefault="00C0190C" w:rsidP="008F13CC">
                  <w:pPr>
                    <w:jc w:val="left"/>
                  </w:pPr>
                  <w:r w:rsidRPr="00A25D4D">
                    <w:t>Definitie:</w:t>
                  </w:r>
                </w:p>
              </w:tc>
              <w:tc>
                <w:tcPr>
                  <w:tcW w:w="0" w:type="auto"/>
                  <w:hideMark/>
                </w:tcPr>
                <w:p w14:paraId="31DA61A2" w14:textId="77777777" w:rsidR="00C0190C" w:rsidRPr="00A25D4D" w:rsidRDefault="00C0190C" w:rsidP="008F13CC">
                  <w:pPr>
                    <w:jc w:val="left"/>
                  </w:pPr>
                  <w:r w:rsidRPr="00A25D4D">
                    <w:t>Aangegeven wordt of het leidingelement bovengronds vanaf het maaiveld zichtbaar is.</w:t>
                  </w:r>
                </w:p>
              </w:tc>
            </w:tr>
            <w:tr w:rsidR="00C0190C" w:rsidRPr="00A25D4D" w14:paraId="0DCB98C6" w14:textId="77777777" w:rsidTr="00C0190C">
              <w:trPr>
                <w:tblHeader/>
                <w:tblCellSpacing w:w="0" w:type="dxa"/>
              </w:trPr>
              <w:tc>
                <w:tcPr>
                  <w:tcW w:w="360" w:type="dxa"/>
                  <w:hideMark/>
                </w:tcPr>
                <w:p w14:paraId="353B1AB6" w14:textId="77777777" w:rsidR="00C0190C" w:rsidRPr="00A25D4D" w:rsidRDefault="00C0190C" w:rsidP="008F13CC">
                  <w:pPr>
                    <w:jc w:val="left"/>
                  </w:pPr>
                  <w:r w:rsidRPr="00A25D4D">
                    <w:t> </w:t>
                  </w:r>
                </w:p>
              </w:tc>
              <w:tc>
                <w:tcPr>
                  <w:tcW w:w="1500" w:type="dxa"/>
                  <w:hideMark/>
                </w:tcPr>
                <w:p w14:paraId="377C799B"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D51FFB5" w14:textId="77777777" w:rsidR="00C0190C" w:rsidRPr="00A25D4D" w:rsidRDefault="00C0190C" w:rsidP="008F13CC">
                  <w:pPr>
                    <w:jc w:val="left"/>
                  </w:pPr>
                  <w:r w:rsidRPr="00A25D4D">
                    <w:t>0..1</w:t>
                  </w:r>
                </w:p>
              </w:tc>
            </w:tr>
          </w:tbl>
          <w:p w14:paraId="56B0AB7C" w14:textId="77777777" w:rsidR="00C0190C" w:rsidRPr="00A25D4D" w:rsidRDefault="00C0190C" w:rsidP="008F13CC">
            <w:pPr>
              <w:jc w:val="left"/>
            </w:pPr>
          </w:p>
        </w:tc>
      </w:tr>
      <w:tr w:rsidR="00C0190C" w:rsidRPr="00A25D4D" w14:paraId="22B98A3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692103B" w14:textId="77777777" w:rsidR="00C0190C" w:rsidRPr="00A25D4D" w:rsidRDefault="00C0190C" w:rsidP="008F13CC">
            <w:pPr>
              <w:jc w:val="left"/>
            </w:pPr>
            <w:r w:rsidRPr="00A25D4D">
              <w:rPr>
                <w:b/>
                <w:bCs/>
              </w:rPr>
              <w:t xml:space="preserve">Attribuut: </w:t>
            </w:r>
            <w:proofErr w:type="spellStart"/>
            <w:r w:rsidRPr="00A25D4D">
              <w:rPr>
                <w:b/>
                <w:bCs/>
              </w:rPr>
              <w:t>geoNauwkeurigheidXY</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00D77ACD" w14:textId="77777777" w:rsidTr="00C0190C">
              <w:trPr>
                <w:tblHeader/>
                <w:tblCellSpacing w:w="0" w:type="dxa"/>
              </w:trPr>
              <w:tc>
                <w:tcPr>
                  <w:tcW w:w="360" w:type="dxa"/>
                  <w:hideMark/>
                </w:tcPr>
                <w:p w14:paraId="1C8566FA" w14:textId="77777777" w:rsidR="00C0190C" w:rsidRPr="00A25D4D" w:rsidRDefault="00C0190C" w:rsidP="008F13CC">
                  <w:pPr>
                    <w:jc w:val="left"/>
                  </w:pPr>
                  <w:r w:rsidRPr="00A25D4D">
                    <w:t> </w:t>
                  </w:r>
                </w:p>
              </w:tc>
              <w:tc>
                <w:tcPr>
                  <w:tcW w:w="1500" w:type="dxa"/>
                  <w:hideMark/>
                </w:tcPr>
                <w:p w14:paraId="44CC397F" w14:textId="77777777" w:rsidR="00C0190C" w:rsidRPr="00A25D4D" w:rsidRDefault="00C0190C" w:rsidP="008F13CC">
                  <w:pPr>
                    <w:jc w:val="left"/>
                  </w:pPr>
                  <w:r w:rsidRPr="00A25D4D">
                    <w:t>Type:</w:t>
                  </w:r>
                </w:p>
              </w:tc>
              <w:tc>
                <w:tcPr>
                  <w:tcW w:w="0" w:type="auto"/>
                  <w:hideMark/>
                </w:tcPr>
                <w:p w14:paraId="69C68B36" w14:textId="77777777" w:rsidR="00C0190C" w:rsidRPr="00A25D4D" w:rsidRDefault="00C0190C" w:rsidP="008F13CC">
                  <w:pPr>
                    <w:jc w:val="left"/>
                  </w:pPr>
                  <w:proofErr w:type="spellStart"/>
                  <w:r w:rsidRPr="00A25D4D">
                    <w:t>NauwkeurigheidXYvalue</w:t>
                  </w:r>
                  <w:proofErr w:type="spellEnd"/>
                </w:p>
              </w:tc>
            </w:tr>
            <w:tr w:rsidR="00C0190C" w:rsidRPr="00A25D4D" w14:paraId="5402165A" w14:textId="77777777" w:rsidTr="00C0190C">
              <w:trPr>
                <w:tblHeader/>
                <w:tblCellSpacing w:w="0" w:type="dxa"/>
              </w:trPr>
              <w:tc>
                <w:tcPr>
                  <w:tcW w:w="360" w:type="dxa"/>
                  <w:hideMark/>
                </w:tcPr>
                <w:p w14:paraId="658EB854" w14:textId="77777777" w:rsidR="00C0190C" w:rsidRPr="00A25D4D" w:rsidRDefault="00C0190C" w:rsidP="008F13CC">
                  <w:pPr>
                    <w:jc w:val="left"/>
                  </w:pPr>
                  <w:r w:rsidRPr="00A25D4D">
                    <w:t> </w:t>
                  </w:r>
                </w:p>
              </w:tc>
              <w:tc>
                <w:tcPr>
                  <w:tcW w:w="1500" w:type="dxa"/>
                  <w:hideMark/>
                </w:tcPr>
                <w:p w14:paraId="2F424EA7" w14:textId="77777777" w:rsidR="00C0190C" w:rsidRPr="00A25D4D" w:rsidRDefault="00C0190C" w:rsidP="008F13CC">
                  <w:pPr>
                    <w:jc w:val="left"/>
                  </w:pPr>
                  <w:r w:rsidRPr="00A25D4D">
                    <w:t>Naam</w:t>
                  </w:r>
                </w:p>
              </w:tc>
              <w:tc>
                <w:tcPr>
                  <w:tcW w:w="0" w:type="auto"/>
                  <w:hideMark/>
                </w:tcPr>
                <w:p w14:paraId="1DD01D55" w14:textId="77777777" w:rsidR="00C0190C" w:rsidRPr="00A25D4D" w:rsidRDefault="00C0190C" w:rsidP="008F13CC">
                  <w:pPr>
                    <w:jc w:val="left"/>
                  </w:pPr>
                </w:p>
              </w:tc>
            </w:tr>
            <w:tr w:rsidR="00C0190C" w:rsidRPr="00A25D4D" w14:paraId="674A12CA" w14:textId="77777777" w:rsidTr="00C0190C">
              <w:trPr>
                <w:tblHeader/>
                <w:tblCellSpacing w:w="0" w:type="dxa"/>
              </w:trPr>
              <w:tc>
                <w:tcPr>
                  <w:tcW w:w="360" w:type="dxa"/>
                  <w:hideMark/>
                </w:tcPr>
                <w:p w14:paraId="6F2057AE" w14:textId="77777777" w:rsidR="00C0190C" w:rsidRPr="00A25D4D" w:rsidRDefault="00C0190C" w:rsidP="008F13CC">
                  <w:pPr>
                    <w:jc w:val="left"/>
                  </w:pPr>
                  <w:r w:rsidRPr="00A25D4D">
                    <w:t> </w:t>
                  </w:r>
                </w:p>
              </w:tc>
              <w:tc>
                <w:tcPr>
                  <w:tcW w:w="1500" w:type="dxa"/>
                  <w:hideMark/>
                </w:tcPr>
                <w:p w14:paraId="46D09802" w14:textId="77777777" w:rsidR="00C0190C" w:rsidRPr="00A25D4D" w:rsidRDefault="00C0190C" w:rsidP="008F13CC">
                  <w:pPr>
                    <w:jc w:val="left"/>
                  </w:pPr>
                  <w:r w:rsidRPr="00A25D4D">
                    <w:t>Definitie:</w:t>
                  </w:r>
                </w:p>
              </w:tc>
              <w:tc>
                <w:tcPr>
                  <w:tcW w:w="0" w:type="auto"/>
                  <w:hideMark/>
                </w:tcPr>
                <w:p w14:paraId="4B6470D9" w14:textId="77777777" w:rsidR="00C0190C" w:rsidRPr="00A25D4D" w:rsidRDefault="00C0190C" w:rsidP="008F13CC">
                  <w:pPr>
                    <w:jc w:val="left"/>
                  </w:pPr>
                  <w:r w:rsidRPr="00A25D4D">
                    <w:t>Indicatie van de nauwkeurigheid in horizontaal vlak (</w:t>
                  </w:r>
                  <w:proofErr w:type="spellStart"/>
                  <w:r w:rsidRPr="00A25D4D">
                    <w:t>x,y</w:t>
                  </w:r>
                  <w:proofErr w:type="spellEnd"/>
                  <w:r w:rsidRPr="00A25D4D">
                    <w:t xml:space="preserve">) waarmee de geometrie van de ligging van de leiding is aangegeven. </w:t>
                  </w:r>
                </w:p>
              </w:tc>
            </w:tr>
            <w:tr w:rsidR="00C0190C" w:rsidRPr="00A25D4D" w14:paraId="77BFC269" w14:textId="77777777" w:rsidTr="00C0190C">
              <w:trPr>
                <w:tblHeader/>
                <w:tblCellSpacing w:w="0" w:type="dxa"/>
              </w:trPr>
              <w:tc>
                <w:tcPr>
                  <w:tcW w:w="360" w:type="dxa"/>
                  <w:hideMark/>
                </w:tcPr>
                <w:p w14:paraId="1FBFC70C" w14:textId="77777777" w:rsidR="00C0190C" w:rsidRPr="00A25D4D" w:rsidRDefault="00C0190C" w:rsidP="008F13CC">
                  <w:pPr>
                    <w:jc w:val="left"/>
                  </w:pPr>
                  <w:r w:rsidRPr="00A25D4D">
                    <w:t> </w:t>
                  </w:r>
                </w:p>
              </w:tc>
              <w:tc>
                <w:tcPr>
                  <w:tcW w:w="1500" w:type="dxa"/>
                  <w:hideMark/>
                </w:tcPr>
                <w:p w14:paraId="1B43CDE9" w14:textId="77777777" w:rsidR="00C0190C" w:rsidRPr="00A25D4D" w:rsidRDefault="00C0190C" w:rsidP="008F13CC">
                  <w:pPr>
                    <w:jc w:val="left"/>
                  </w:pPr>
                  <w:r w:rsidRPr="00A25D4D">
                    <w:t>Omschrijving:</w:t>
                  </w:r>
                </w:p>
              </w:tc>
              <w:tc>
                <w:tcPr>
                  <w:tcW w:w="0" w:type="auto"/>
                  <w:hideMark/>
                </w:tcPr>
                <w:p w14:paraId="133F201D" w14:textId="19A7A89B" w:rsidR="00C0190C" w:rsidRPr="00A25D4D" w:rsidRDefault="00C0190C" w:rsidP="008F13CC">
                  <w:pPr>
                    <w:jc w:val="left"/>
                  </w:pPr>
                  <w:r w:rsidRPr="00A25D4D">
                    <w:t xml:space="preserve">De </w:t>
                  </w:r>
                  <w:del w:id="642" w:author="Paul Janssen" w:date="2020-06-10T16:08:00Z">
                    <w:r w:rsidRPr="00A25D4D" w:rsidDel="00135FA7">
                      <w:delText>WION</w:delText>
                    </w:r>
                  </w:del>
                  <w:ins w:id="643" w:author="Paul Janssen" w:date="2020-06-10T16:08:00Z">
                    <w:r w:rsidR="00135FA7">
                      <w:t>WIBON</w:t>
                    </w:r>
                  </w:ins>
                  <w:r w:rsidRPr="00A25D4D">
                    <w:t xml:space="preserve"> nauwkeurigheid is minimaal +/- 1 meter. </w:t>
                  </w:r>
                </w:p>
              </w:tc>
            </w:tr>
            <w:tr w:rsidR="00C0190C" w:rsidRPr="00A25D4D" w14:paraId="7806E75D" w14:textId="77777777" w:rsidTr="00C0190C">
              <w:trPr>
                <w:tblHeader/>
                <w:tblCellSpacing w:w="0" w:type="dxa"/>
              </w:trPr>
              <w:tc>
                <w:tcPr>
                  <w:tcW w:w="360" w:type="dxa"/>
                  <w:hideMark/>
                </w:tcPr>
                <w:p w14:paraId="12923A19" w14:textId="77777777" w:rsidR="00C0190C" w:rsidRPr="00A25D4D" w:rsidRDefault="00C0190C" w:rsidP="008F13CC">
                  <w:pPr>
                    <w:jc w:val="left"/>
                  </w:pPr>
                  <w:r w:rsidRPr="00A25D4D">
                    <w:t> </w:t>
                  </w:r>
                </w:p>
              </w:tc>
              <w:tc>
                <w:tcPr>
                  <w:tcW w:w="1500" w:type="dxa"/>
                  <w:hideMark/>
                </w:tcPr>
                <w:p w14:paraId="0ECB7F9E"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FEB7C28" w14:textId="77777777" w:rsidR="00C0190C" w:rsidRPr="00A25D4D" w:rsidRDefault="00C0190C" w:rsidP="008F13CC">
                  <w:pPr>
                    <w:jc w:val="left"/>
                  </w:pPr>
                  <w:r w:rsidRPr="00A25D4D">
                    <w:t>0..1</w:t>
                  </w:r>
                </w:p>
              </w:tc>
            </w:tr>
          </w:tbl>
          <w:p w14:paraId="3BE6DD03" w14:textId="77777777" w:rsidR="00C0190C" w:rsidRPr="00A25D4D" w:rsidRDefault="00C0190C" w:rsidP="008F13CC">
            <w:pPr>
              <w:jc w:val="left"/>
            </w:pPr>
          </w:p>
        </w:tc>
      </w:tr>
      <w:tr w:rsidR="00C0190C" w:rsidRPr="00A25D4D" w14:paraId="1D18D54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2F9314F" w14:textId="77777777" w:rsidR="00C0190C" w:rsidRPr="00A25D4D" w:rsidRDefault="00C0190C" w:rsidP="008F13CC">
            <w:pPr>
              <w:jc w:val="left"/>
            </w:pPr>
            <w:r w:rsidRPr="00A25D4D">
              <w:rPr>
                <w:b/>
                <w:bCs/>
              </w:rPr>
              <w:t xml:space="preserve">Attribuut: </w:t>
            </w:r>
            <w:proofErr w:type="spellStart"/>
            <w:r w:rsidRPr="00A25D4D">
              <w:rPr>
                <w:b/>
                <w:bCs/>
              </w:rPr>
              <w:t>eanCode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04B9C4F1" w14:textId="77777777" w:rsidTr="00C0190C">
              <w:trPr>
                <w:tblHeader/>
                <w:tblCellSpacing w:w="0" w:type="dxa"/>
              </w:trPr>
              <w:tc>
                <w:tcPr>
                  <w:tcW w:w="360" w:type="dxa"/>
                  <w:hideMark/>
                </w:tcPr>
                <w:p w14:paraId="6CE573CC" w14:textId="77777777" w:rsidR="00C0190C" w:rsidRPr="00A25D4D" w:rsidRDefault="00C0190C" w:rsidP="008F13CC">
                  <w:pPr>
                    <w:jc w:val="left"/>
                  </w:pPr>
                  <w:r w:rsidRPr="00A25D4D">
                    <w:t> </w:t>
                  </w:r>
                </w:p>
              </w:tc>
              <w:tc>
                <w:tcPr>
                  <w:tcW w:w="1500" w:type="dxa"/>
                  <w:hideMark/>
                </w:tcPr>
                <w:p w14:paraId="3998399E" w14:textId="77777777" w:rsidR="00C0190C" w:rsidRPr="00A25D4D" w:rsidRDefault="00C0190C" w:rsidP="008F13CC">
                  <w:pPr>
                    <w:jc w:val="left"/>
                  </w:pPr>
                  <w:r w:rsidRPr="00A25D4D">
                    <w:t>Type:</w:t>
                  </w:r>
                </w:p>
              </w:tc>
              <w:tc>
                <w:tcPr>
                  <w:tcW w:w="0" w:type="auto"/>
                  <w:hideMark/>
                </w:tcPr>
                <w:p w14:paraId="1FE73A71" w14:textId="77777777" w:rsidR="00C0190C" w:rsidRPr="00A25D4D" w:rsidRDefault="00C0190C" w:rsidP="008F13CC">
                  <w:pPr>
                    <w:jc w:val="left"/>
                  </w:pPr>
                  <w:proofErr w:type="spellStart"/>
                  <w:r w:rsidRPr="00A25D4D">
                    <w:t>CharacterString</w:t>
                  </w:r>
                  <w:proofErr w:type="spellEnd"/>
                </w:p>
              </w:tc>
            </w:tr>
            <w:tr w:rsidR="00C0190C" w:rsidRPr="00A25D4D" w14:paraId="5B8B3FB9" w14:textId="77777777" w:rsidTr="00C0190C">
              <w:trPr>
                <w:tblHeader/>
                <w:tblCellSpacing w:w="0" w:type="dxa"/>
              </w:trPr>
              <w:tc>
                <w:tcPr>
                  <w:tcW w:w="360" w:type="dxa"/>
                  <w:hideMark/>
                </w:tcPr>
                <w:p w14:paraId="65C4F464" w14:textId="77777777" w:rsidR="00C0190C" w:rsidRPr="00A25D4D" w:rsidRDefault="00C0190C" w:rsidP="008F13CC">
                  <w:pPr>
                    <w:jc w:val="left"/>
                  </w:pPr>
                  <w:r w:rsidRPr="00A25D4D">
                    <w:t> </w:t>
                  </w:r>
                </w:p>
              </w:tc>
              <w:tc>
                <w:tcPr>
                  <w:tcW w:w="1500" w:type="dxa"/>
                  <w:hideMark/>
                </w:tcPr>
                <w:p w14:paraId="4FE08BED" w14:textId="77777777" w:rsidR="00C0190C" w:rsidRPr="00A25D4D" w:rsidRDefault="00C0190C" w:rsidP="008F13CC">
                  <w:pPr>
                    <w:jc w:val="left"/>
                  </w:pPr>
                  <w:r w:rsidRPr="00A25D4D">
                    <w:t>Naam</w:t>
                  </w:r>
                </w:p>
              </w:tc>
              <w:tc>
                <w:tcPr>
                  <w:tcW w:w="0" w:type="auto"/>
                  <w:hideMark/>
                </w:tcPr>
                <w:p w14:paraId="7464D6A4" w14:textId="77777777" w:rsidR="00C0190C" w:rsidRPr="00A25D4D" w:rsidRDefault="00C0190C" w:rsidP="008F13CC">
                  <w:pPr>
                    <w:jc w:val="left"/>
                  </w:pPr>
                </w:p>
              </w:tc>
            </w:tr>
            <w:tr w:rsidR="00C0190C" w:rsidRPr="00A25D4D" w14:paraId="11276B76" w14:textId="77777777" w:rsidTr="00C0190C">
              <w:trPr>
                <w:tblHeader/>
                <w:tblCellSpacing w:w="0" w:type="dxa"/>
              </w:trPr>
              <w:tc>
                <w:tcPr>
                  <w:tcW w:w="360" w:type="dxa"/>
                  <w:hideMark/>
                </w:tcPr>
                <w:p w14:paraId="081876A6" w14:textId="77777777" w:rsidR="00C0190C" w:rsidRPr="00A25D4D" w:rsidRDefault="00C0190C" w:rsidP="008F13CC">
                  <w:pPr>
                    <w:jc w:val="left"/>
                  </w:pPr>
                  <w:r w:rsidRPr="00A25D4D">
                    <w:t> </w:t>
                  </w:r>
                </w:p>
              </w:tc>
              <w:tc>
                <w:tcPr>
                  <w:tcW w:w="1500" w:type="dxa"/>
                  <w:hideMark/>
                </w:tcPr>
                <w:p w14:paraId="2D8C7B00" w14:textId="77777777" w:rsidR="00C0190C" w:rsidRPr="00A25D4D" w:rsidRDefault="00C0190C" w:rsidP="008F13CC">
                  <w:pPr>
                    <w:jc w:val="left"/>
                  </w:pPr>
                  <w:r w:rsidRPr="00A25D4D">
                    <w:t>Definitie:</w:t>
                  </w:r>
                </w:p>
              </w:tc>
              <w:tc>
                <w:tcPr>
                  <w:tcW w:w="0" w:type="auto"/>
                  <w:hideMark/>
                </w:tcPr>
                <w:p w14:paraId="0157676D" w14:textId="77777777" w:rsidR="00C0190C" w:rsidRPr="00A25D4D" w:rsidRDefault="00C0190C" w:rsidP="008F13CC">
                  <w:pPr>
                    <w:jc w:val="left"/>
                  </w:pPr>
                  <w:r w:rsidRPr="00A25D4D">
                    <w:t xml:space="preserve">Aansluiting identificatie code voor aansluiting op het elektriciteitsnet en gasnet van Nederland. </w:t>
                  </w:r>
                </w:p>
              </w:tc>
            </w:tr>
            <w:tr w:rsidR="00C0190C" w:rsidRPr="00A25D4D" w14:paraId="7A157607" w14:textId="77777777" w:rsidTr="00C0190C">
              <w:trPr>
                <w:tblHeader/>
                <w:tblCellSpacing w:w="0" w:type="dxa"/>
              </w:trPr>
              <w:tc>
                <w:tcPr>
                  <w:tcW w:w="360" w:type="dxa"/>
                  <w:hideMark/>
                </w:tcPr>
                <w:p w14:paraId="30523D73" w14:textId="77777777" w:rsidR="00C0190C" w:rsidRPr="00A25D4D" w:rsidRDefault="00C0190C" w:rsidP="008F13CC">
                  <w:pPr>
                    <w:jc w:val="left"/>
                  </w:pPr>
                  <w:r w:rsidRPr="00A25D4D">
                    <w:t> </w:t>
                  </w:r>
                </w:p>
              </w:tc>
              <w:tc>
                <w:tcPr>
                  <w:tcW w:w="1500" w:type="dxa"/>
                  <w:hideMark/>
                </w:tcPr>
                <w:p w14:paraId="5E0C30DE" w14:textId="77777777" w:rsidR="00C0190C" w:rsidRPr="00A25D4D" w:rsidRDefault="00C0190C" w:rsidP="008F13CC">
                  <w:pPr>
                    <w:jc w:val="left"/>
                  </w:pPr>
                  <w:r w:rsidRPr="00A25D4D">
                    <w:t>Omschrijving:</w:t>
                  </w:r>
                </w:p>
              </w:tc>
              <w:tc>
                <w:tcPr>
                  <w:tcW w:w="0" w:type="auto"/>
                  <w:hideMark/>
                </w:tcPr>
                <w:p w14:paraId="14BB8CCE" w14:textId="77777777" w:rsidR="00C0190C" w:rsidRPr="00A25D4D" w:rsidRDefault="00C0190C" w:rsidP="008F13CC">
                  <w:pPr>
                    <w:jc w:val="left"/>
                  </w:pPr>
                  <w:r w:rsidRPr="00A25D4D">
                    <w:t xml:space="preserve">Aansluiting identificatie code zoals die geregistreerd worden in het EAN codeboek. </w:t>
                  </w:r>
                </w:p>
              </w:tc>
            </w:tr>
            <w:tr w:rsidR="00C0190C" w:rsidRPr="00A25D4D" w14:paraId="76329EE8" w14:textId="77777777" w:rsidTr="00C0190C">
              <w:trPr>
                <w:tblHeader/>
                <w:tblCellSpacing w:w="0" w:type="dxa"/>
              </w:trPr>
              <w:tc>
                <w:tcPr>
                  <w:tcW w:w="360" w:type="dxa"/>
                  <w:hideMark/>
                </w:tcPr>
                <w:p w14:paraId="245DD76A" w14:textId="77777777" w:rsidR="00C0190C" w:rsidRPr="00A25D4D" w:rsidRDefault="00C0190C" w:rsidP="008F13CC">
                  <w:pPr>
                    <w:jc w:val="left"/>
                  </w:pPr>
                  <w:r w:rsidRPr="00A25D4D">
                    <w:t> </w:t>
                  </w:r>
                </w:p>
              </w:tc>
              <w:tc>
                <w:tcPr>
                  <w:tcW w:w="1500" w:type="dxa"/>
                  <w:hideMark/>
                </w:tcPr>
                <w:p w14:paraId="3F1DD480"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66E07EA" w14:textId="77777777" w:rsidR="00C0190C" w:rsidRPr="00A25D4D" w:rsidRDefault="00C0190C" w:rsidP="008F13CC">
                  <w:pPr>
                    <w:jc w:val="left"/>
                  </w:pPr>
                  <w:r w:rsidRPr="00A25D4D">
                    <w:t>0..1</w:t>
                  </w:r>
                </w:p>
              </w:tc>
            </w:tr>
          </w:tbl>
          <w:p w14:paraId="0F0710B6" w14:textId="77777777" w:rsidR="00C0190C" w:rsidRPr="00A25D4D" w:rsidRDefault="00C0190C" w:rsidP="008F13CC">
            <w:pPr>
              <w:jc w:val="left"/>
            </w:pPr>
          </w:p>
        </w:tc>
      </w:tr>
      <w:tr w:rsidR="00C0190C" w:rsidRPr="00A25D4D" w14:paraId="6218CC6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CBB09B7" w14:textId="77777777" w:rsidR="00C0190C" w:rsidRPr="00A25D4D" w:rsidRDefault="00C0190C" w:rsidP="008F13CC">
            <w:pPr>
              <w:jc w:val="left"/>
            </w:pPr>
            <w:r w:rsidRPr="00A25D4D">
              <w:rPr>
                <w:b/>
                <w:bCs/>
              </w:rPr>
              <w:t xml:space="preserve">Attribuut: </w:t>
            </w:r>
            <w:proofErr w:type="spellStart"/>
            <w:r w:rsidRPr="00A25D4D">
              <w:rPr>
                <w:b/>
                <w:bCs/>
              </w:rPr>
              <w:t>rotatiehoekSymbool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3CFAFC21" w14:textId="77777777" w:rsidTr="00C0190C">
              <w:trPr>
                <w:tblHeader/>
                <w:tblCellSpacing w:w="0" w:type="dxa"/>
              </w:trPr>
              <w:tc>
                <w:tcPr>
                  <w:tcW w:w="360" w:type="dxa"/>
                  <w:hideMark/>
                </w:tcPr>
                <w:p w14:paraId="0E70942A" w14:textId="77777777" w:rsidR="00C0190C" w:rsidRPr="00A25D4D" w:rsidRDefault="00C0190C" w:rsidP="008F13CC">
                  <w:pPr>
                    <w:jc w:val="left"/>
                  </w:pPr>
                  <w:r w:rsidRPr="00A25D4D">
                    <w:lastRenderedPageBreak/>
                    <w:t> </w:t>
                  </w:r>
                </w:p>
              </w:tc>
              <w:tc>
                <w:tcPr>
                  <w:tcW w:w="1500" w:type="dxa"/>
                  <w:hideMark/>
                </w:tcPr>
                <w:p w14:paraId="0FF0CB34" w14:textId="77777777" w:rsidR="00C0190C" w:rsidRPr="00A25D4D" w:rsidRDefault="00C0190C" w:rsidP="008F13CC">
                  <w:pPr>
                    <w:jc w:val="left"/>
                  </w:pPr>
                  <w:r w:rsidRPr="00A25D4D">
                    <w:t>Type:</w:t>
                  </w:r>
                </w:p>
              </w:tc>
              <w:tc>
                <w:tcPr>
                  <w:tcW w:w="0" w:type="auto"/>
                  <w:hideMark/>
                </w:tcPr>
                <w:p w14:paraId="23B0495B" w14:textId="77777777" w:rsidR="00C0190C" w:rsidRPr="00A25D4D" w:rsidRDefault="00C0190C" w:rsidP="008F13CC">
                  <w:pPr>
                    <w:jc w:val="left"/>
                  </w:pPr>
                  <w:proofErr w:type="spellStart"/>
                  <w:r w:rsidRPr="00A25D4D">
                    <w:t>Measure</w:t>
                  </w:r>
                  <w:proofErr w:type="spellEnd"/>
                </w:p>
              </w:tc>
            </w:tr>
            <w:tr w:rsidR="00C0190C" w:rsidRPr="00A25D4D" w14:paraId="28639E0F" w14:textId="77777777" w:rsidTr="00C0190C">
              <w:trPr>
                <w:tblHeader/>
                <w:tblCellSpacing w:w="0" w:type="dxa"/>
              </w:trPr>
              <w:tc>
                <w:tcPr>
                  <w:tcW w:w="360" w:type="dxa"/>
                  <w:hideMark/>
                </w:tcPr>
                <w:p w14:paraId="03A75030" w14:textId="77777777" w:rsidR="00C0190C" w:rsidRPr="00A25D4D" w:rsidRDefault="00C0190C" w:rsidP="008F13CC">
                  <w:pPr>
                    <w:jc w:val="left"/>
                  </w:pPr>
                  <w:r w:rsidRPr="00A25D4D">
                    <w:t> </w:t>
                  </w:r>
                </w:p>
              </w:tc>
              <w:tc>
                <w:tcPr>
                  <w:tcW w:w="1500" w:type="dxa"/>
                  <w:hideMark/>
                </w:tcPr>
                <w:p w14:paraId="44BBFEE1" w14:textId="77777777" w:rsidR="00C0190C" w:rsidRPr="00A25D4D" w:rsidRDefault="00C0190C" w:rsidP="008F13CC">
                  <w:pPr>
                    <w:jc w:val="left"/>
                  </w:pPr>
                  <w:r w:rsidRPr="00A25D4D">
                    <w:t>Naam</w:t>
                  </w:r>
                </w:p>
              </w:tc>
              <w:tc>
                <w:tcPr>
                  <w:tcW w:w="0" w:type="auto"/>
                  <w:hideMark/>
                </w:tcPr>
                <w:p w14:paraId="7B2DD57A" w14:textId="77777777" w:rsidR="00C0190C" w:rsidRPr="00A25D4D" w:rsidRDefault="00C0190C" w:rsidP="008F13CC">
                  <w:pPr>
                    <w:jc w:val="left"/>
                  </w:pPr>
                </w:p>
              </w:tc>
            </w:tr>
            <w:tr w:rsidR="00C0190C" w:rsidRPr="00A25D4D" w14:paraId="471E880C" w14:textId="77777777" w:rsidTr="00C0190C">
              <w:trPr>
                <w:tblHeader/>
                <w:tblCellSpacing w:w="0" w:type="dxa"/>
              </w:trPr>
              <w:tc>
                <w:tcPr>
                  <w:tcW w:w="360" w:type="dxa"/>
                  <w:hideMark/>
                </w:tcPr>
                <w:p w14:paraId="10B37F4B" w14:textId="77777777" w:rsidR="00C0190C" w:rsidRPr="00A25D4D" w:rsidRDefault="00C0190C" w:rsidP="008F13CC">
                  <w:pPr>
                    <w:jc w:val="left"/>
                  </w:pPr>
                  <w:r w:rsidRPr="00A25D4D">
                    <w:t> </w:t>
                  </w:r>
                </w:p>
              </w:tc>
              <w:tc>
                <w:tcPr>
                  <w:tcW w:w="1500" w:type="dxa"/>
                  <w:hideMark/>
                </w:tcPr>
                <w:p w14:paraId="51270B8E" w14:textId="77777777" w:rsidR="00C0190C" w:rsidRPr="00A25D4D" w:rsidRDefault="00C0190C" w:rsidP="008F13CC">
                  <w:pPr>
                    <w:jc w:val="left"/>
                  </w:pPr>
                  <w:r w:rsidRPr="00A25D4D">
                    <w:t>Definitie:</w:t>
                  </w:r>
                </w:p>
              </w:tc>
              <w:tc>
                <w:tcPr>
                  <w:tcW w:w="0" w:type="auto"/>
                  <w:hideMark/>
                </w:tcPr>
                <w:p w14:paraId="61F31FF9" w14:textId="77777777" w:rsidR="00C0190C" w:rsidRPr="00A25D4D" w:rsidRDefault="00C0190C" w:rsidP="008F13CC">
                  <w:pPr>
                    <w:jc w:val="left"/>
                  </w:pPr>
                  <w:r w:rsidRPr="00A25D4D">
                    <w:t xml:space="preserve">Hoek waaronder een puntsymbool wordt weergegeven. </w:t>
                  </w:r>
                </w:p>
              </w:tc>
            </w:tr>
            <w:tr w:rsidR="00C0190C" w:rsidRPr="00A25D4D" w14:paraId="1BF7344C" w14:textId="77777777" w:rsidTr="00C0190C">
              <w:trPr>
                <w:tblHeader/>
                <w:tblCellSpacing w:w="0" w:type="dxa"/>
              </w:trPr>
              <w:tc>
                <w:tcPr>
                  <w:tcW w:w="360" w:type="dxa"/>
                  <w:hideMark/>
                </w:tcPr>
                <w:p w14:paraId="7956001C" w14:textId="77777777" w:rsidR="00C0190C" w:rsidRPr="00A25D4D" w:rsidRDefault="00C0190C" w:rsidP="008F13CC">
                  <w:pPr>
                    <w:jc w:val="left"/>
                  </w:pPr>
                  <w:r w:rsidRPr="00A25D4D">
                    <w:t> </w:t>
                  </w:r>
                </w:p>
              </w:tc>
              <w:tc>
                <w:tcPr>
                  <w:tcW w:w="1500" w:type="dxa"/>
                  <w:hideMark/>
                </w:tcPr>
                <w:p w14:paraId="734F2482" w14:textId="77777777" w:rsidR="00C0190C" w:rsidRPr="00A25D4D" w:rsidRDefault="00C0190C" w:rsidP="008F13CC">
                  <w:pPr>
                    <w:jc w:val="left"/>
                  </w:pPr>
                  <w:r w:rsidRPr="00A25D4D">
                    <w:t>Omschrijving:</w:t>
                  </w:r>
                </w:p>
              </w:tc>
              <w:tc>
                <w:tcPr>
                  <w:tcW w:w="0" w:type="auto"/>
                  <w:hideMark/>
                </w:tcPr>
                <w:p w14:paraId="3E38969F" w14:textId="77777777" w:rsidR="00C0190C" w:rsidRPr="00A25D4D" w:rsidRDefault="00C0190C" w:rsidP="008F13CC">
                  <w:pPr>
                    <w:jc w:val="left"/>
                  </w:pPr>
                  <w:r w:rsidRPr="00A25D4D">
                    <w:t xml:space="preserve">Voor een symbool dat gekoppeld is aan een puntgeometrie, geeft dit attribuut aan onder welke hoek een puntsymbool moet worden weergegeven. Eenheid: booggraad; één booggraad is een 360e deel van een cirkelomtrek. Oriëntering: met de klok mee (positief) t.o.v. normale tekstrichting (horizontaal = 0 graden; voor een kaart die noord georiënteerd is.). Decimale precisie: 1 (= 1 cijfer achter de komma, ofwel 1/10 booggraad). Bereik (minimale/maximale waarden): [-180, +180].]. Dit attribuut heeft een </w:t>
                  </w:r>
                  <w:proofErr w:type="spellStart"/>
                  <w:r w:rsidRPr="00A25D4D">
                    <w:t>Measure</w:t>
                  </w:r>
                  <w:proofErr w:type="spellEnd"/>
                  <w:r w:rsidRPr="00A25D4D">
                    <w:t xml:space="preserve"> als data type. De UOM wordt uitgedrukt via de volgende OGC URN code: </w:t>
                  </w:r>
                  <w:proofErr w:type="spellStart"/>
                  <w:r w:rsidRPr="00A25D4D">
                    <w:t>urn:ogc:def:uom:OGC</w:t>
                  </w:r>
                  <w:proofErr w:type="spellEnd"/>
                  <w:r w:rsidRPr="00A25D4D">
                    <w:t>::</w:t>
                  </w:r>
                  <w:proofErr w:type="spellStart"/>
                  <w:r w:rsidRPr="00A25D4D">
                    <w:t>deg</w:t>
                  </w:r>
                  <w:proofErr w:type="spellEnd"/>
                  <w:r w:rsidRPr="00A25D4D">
                    <w:t xml:space="preserve"> </w:t>
                  </w:r>
                </w:p>
              </w:tc>
            </w:tr>
            <w:tr w:rsidR="00C0190C" w:rsidRPr="00A25D4D" w14:paraId="18CE541A" w14:textId="77777777" w:rsidTr="00C0190C">
              <w:trPr>
                <w:tblHeader/>
                <w:tblCellSpacing w:w="0" w:type="dxa"/>
              </w:trPr>
              <w:tc>
                <w:tcPr>
                  <w:tcW w:w="360" w:type="dxa"/>
                  <w:hideMark/>
                </w:tcPr>
                <w:p w14:paraId="759DF59D" w14:textId="77777777" w:rsidR="00C0190C" w:rsidRPr="00A25D4D" w:rsidRDefault="00C0190C" w:rsidP="008F13CC">
                  <w:pPr>
                    <w:jc w:val="left"/>
                  </w:pPr>
                  <w:r w:rsidRPr="00A25D4D">
                    <w:t> </w:t>
                  </w:r>
                </w:p>
              </w:tc>
              <w:tc>
                <w:tcPr>
                  <w:tcW w:w="1500" w:type="dxa"/>
                  <w:hideMark/>
                </w:tcPr>
                <w:p w14:paraId="47E4761B"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293BD35" w14:textId="77777777" w:rsidR="00C0190C" w:rsidRPr="00A25D4D" w:rsidRDefault="00C0190C" w:rsidP="008F13CC">
                  <w:pPr>
                    <w:jc w:val="left"/>
                  </w:pPr>
                  <w:r w:rsidRPr="00A25D4D">
                    <w:t>0..1</w:t>
                  </w:r>
                </w:p>
              </w:tc>
            </w:tr>
          </w:tbl>
          <w:p w14:paraId="3E7D259D" w14:textId="77777777" w:rsidR="00C0190C" w:rsidRPr="00A25D4D" w:rsidRDefault="00C0190C" w:rsidP="008F13CC">
            <w:pPr>
              <w:jc w:val="left"/>
            </w:pPr>
          </w:p>
        </w:tc>
      </w:tr>
      <w:tr w:rsidR="00C0190C" w:rsidRPr="00A25D4D" w14:paraId="69D0EFC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C66797C" w14:textId="77777777" w:rsidR="00C0190C" w:rsidRPr="00A25D4D" w:rsidRDefault="00C0190C" w:rsidP="008F13CC">
            <w:pPr>
              <w:jc w:val="left"/>
            </w:pPr>
            <w:r w:rsidRPr="00A25D4D">
              <w:rPr>
                <w:b/>
                <w:bCs/>
              </w:rPr>
              <w:lastRenderedPageBreak/>
              <w:t xml:space="preserve">Relatie: </w:t>
            </w:r>
            <w:proofErr w:type="spellStart"/>
            <w:r w:rsidRPr="00A25D4D">
              <w:rPr>
                <w:b/>
                <w:bCs/>
              </w:rPr>
              <w:t>heeftExtraInformatie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498DAD36" w14:textId="77777777" w:rsidTr="00C0190C">
              <w:trPr>
                <w:tblHeader/>
                <w:tblCellSpacing w:w="0" w:type="dxa"/>
              </w:trPr>
              <w:tc>
                <w:tcPr>
                  <w:tcW w:w="360" w:type="dxa"/>
                  <w:hideMark/>
                </w:tcPr>
                <w:p w14:paraId="324F83BB" w14:textId="77777777" w:rsidR="00C0190C" w:rsidRPr="00A25D4D" w:rsidRDefault="00C0190C" w:rsidP="008F13CC">
                  <w:pPr>
                    <w:jc w:val="left"/>
                  </w:pPr>
                  <w:r w:rsidRPr="00A25D4D">
                    <w:t> </w:t>
                  </w:r>
                </w:p>
              </w:tc>
              <w:tc>
                <w:tcPr>
                  <w:tcW w:w="1500" w:type="dxa"/>
                  <w:hideMark/>
                </w:tcPr>
                <w:p w14:paraId="2F7D762D" w14:textId="77777777" w:rsidR="00C0190C" w:rsidRPr="00A25D4D" w:rsidRDefault="00C0190C" w:rsidP="008F13CC">
                  <w:pPr>
                    <w:jc w:val="left"/>
                  </w:pPr>
                  <w:r w:rsidRPr="00A25D4D">
                    <w:t>Type:</w:t>
                  </w:r>
                </w:p>
              </w:tc>
              <w:tc>
                <w:tcPr>
                  <w:tcW w:w="0" w:type="auto"/>
                  <w:hideMark/>
                </w:tcPr>
                <w:p w14:paraId="7B2B5CA2" w14:textId="77777777" w:rsidR="00C0190C" w:rsidRPr="00A25D4D" w:rsidRDefault="00C0190C" w:rsidP="008F13CC">
                  <w:pPr>
                    <w:jc w:val="left"/>
                  </w:pPr>
                  <w:proofErr w:type="spellStart"/>
                  <w:r w:rsidRPr="00A25D4D">
                    <w:t>ExtraInformatie</w:t>
                  </w:r>
                  <w:proofErr w:type="spellEnd"/>
                </w:p>
              </w:tc>
            </w:tr>
            <w:tr w:rsidR="00C0190C" w:rsidRPr="00A25D4D" w14:paraId="6718D09F" w14:textId="77777777" w:rsidTr="00C0190C">
              <w:trPr>
                <w:tblHeader/>
                <w:tblCellSpacing w:w="0" w:type="dxa"/>
              </w:trPr>
              <w:tc>
                <w:tcPr>
                  <w:tcW w:w="360" w:type="dxa"/>
                  <w:hideMark/>
                </w:tcPr>
                <w:p w14:paraId="5B3ABBEB" w14:textId="77777777" w:rsidR="00C0190C" w:rsidRPr="00A25D4D" w:rsidRDefault="00C0190C" w:rsidP="008F13CC">
                  <w:pPr>
                    <w:jc w:val="left"/>
                  </w:pPr>
                  <w:r w:rsidRPr="00A25D4D">
                    <w:t> </w:t>
                  </w:r>
                </w:p>
              </w:tc>
              <w:tc>
                <w:tcPr>
                  <w:tcW w:w="1500" w:type="dxa"/>
                  <w:hideMark/>
                </w:tcPr>
                <w:p w14:paraId="77481543" w14:textId="77777777" w:rsidR="00C0190C" w:rsidRPr="00A25D4D" w:rsidRDefault="00C0190C" w:rsidP="008F13CC">
                  <w:pPr>
                    <w:jc w:val="left"/>
                  </w:pPr>
                  <w:r w:rsidRPr="00A25D4D">
                    <w:t>Naam</w:t>
                  </w:r>
                </w:p>
              </w:tc>
              <w:tc>
                <w:tcPr>
                  <w:tcW w:w="0" w:type="auto"/>
                  <w:hideMark/>
                </w:tcPr>
                <w:p w14:paraId="2364A4F3" w14:textId="77777777" w:rsidR="00C0190C" w:rsidRPr="00A25D4D" w:rsidRDefault="00C0190C" w:rsidP="008F13CC">
                  <w:pPr>
                    <w:jc w:val="left"/>
                  </w:pPr>
                </w:p>
              </w:tc>
            </w:tr>
            <w:tr w:rsidR="00C0190C" w:rsidRPr="00A25D4D" w14:paraId="167CB04B" w14:textId="77777777" w:rsidTr="00C0190C">
              <w:trPr>
                <w:tblHeader/>
                <w:tblCellSpacing w:w="0" w:type="dxa"/>
              </w:trPr>
              <w:tc>
                <w:tcPr>
                  <w:tcW w:w="360" w:type="dxa"/>
                  <w:hideMark/>
                </w:tcPr>
                <w:p w14:paraId="3E085581" w14:textId="77777777" w:rsidR="00C0190C" w:rsidRPr="00A25D4D" w:rsidRDefault="00C0190C" w:rsidP="008F13CC">
                  <w:pPr>
                    <w:jc w:val="left"/>
                  </w:pPr>
                  <w:r w:rsidRPr="00A25D4D">
                    <w:t> </w:t>
                  </w:r>
                </w:p>
              </w:tc>
              <w:tc>
                <w:tcPr>
                  <w:tcW w:w="1500" w:type="dxa"/>
                  <w:hideMark/>
                </w:tcPr>
                <w:p w14:paraId="60C5055C" w14:textId="77777777" w:rsidR="00C0190C" w:rsidRPr="00A25D4D" w:rsidRDefault="00C0190C" w:rsidP="008F13CC">
                  <w:pPr>
                    <w:jc w:val="left"/>
                  </w:pPr>
                  <w:r w:rsidRPr="00A25D4D">
                    <w:t>Definitie:</w:t>
                  </w:r>
                </w:p>
              </w:tc>
              <w:tc>
                <w:tcPr>
                  <w:tcW w:w="0" w:type="auto"/>
                  <w:hideMark/>
                </w:tcPr>
                <w:p w14:paraId="016B8FEA" w14:textId="77777777" w:rsidR="00C0190C" w:rsidRPr="00A25D4D" w:rsidRDefault="00C0190C" w:rsidP="008F13CC">
                  <w:pPr>
                    <w:jc w:val="left"/>
                  </w:pPr>
                  <w:r w:rsidRPr="00A25D4D">
                    <w:t xml:space="preserve">Extra informatie over dit object. </w:t>
                  </w:r>
                </w:p>
              </w:tc>
            </w:tr>
            <w:tr w:rsidR="00C0190C" w:rsidRPr="00A25D4D" w14:paraId="1A6229AA" w14:textId="77777777" w:rsidTr="00C0190C">
              <w:trPr>
                <w:tblHeader/>
                <w:tblCellSpacing w:w="0" w:type="dxa"/>
              </w:trPr>
              <w:tc>
                <w:tcPr>
                  <w:tcW w:w="360" w:type="dxa"/>
                  <w:hideMark/>
                </w:tcPr>
                <w:p w14:paraId="4883EE23" w14:textId="77777777" w:rsidR="00C0190C" w:rsidRPr="00A25D4D" w:rsidRDefault="00C0190C" w:rsidP="008F13CC">
                  <w:pPr>
                    <w:jc w:val="left"/>
                  </w:pPr>
                  <w:r w:rsidRPr="00A25D4D">
                    <w:t> </w:t>
                  </w:r>
                </w:p>
              </w:tc>
              <w:tc>
                <w:tcPr>
                  <w:tcW w:w="1500" w:type="dxa"/>
                  <w:hideMark/>
                </w:tcPr>
                <w:p w14:paraId="08537F3C"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644D9BF" w14:textId="77777777" w:rsidR="00C0190C" w:rsidRPr="00A25D4D" w:rsidRDefault="00C0190C" w:rsidP="008F13CC">
                  <w:pPr>
                    <w:jc w:val="left"/>
                  </w:pPr>
                  <w:r w:rsidRPr="00A25D4D">
                    <w:t>0..*</w:t>
                  </w:r>
                </w:p>
              </w:tc>
            </w:tr>
          </w:tbl>
          <w:p w14:paraId="42E517DA" w14:textId="77777777" w:rsidR="00C0190C" w:rsidRPr="00A25D4D" w:rsidRDefault="00C0190C" w:rsidP="008F13CC">
            <w:pPr>
              <w:jc w:val="left"/>
            </w:pPr>
          </w:p>
        </w:tc>
      </w:tr>
      <w:tr w:rsidR="00C0190C" w:rsidRPr="00A25D4D" w14:paraId="5F5C00D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F8B2FC9" w14:textId="77777777" w:rsidR="00C0190C" w:rsidRPr="00A25D4D" w:rsidRDefault="00C0190C" w:rsidP="008F13CC">
            <w:pPr>
              <w:jc w:val="left"/>
            </w:pPr>
            <w:r w:rsidRPr="00A25D4D">
              <w:rPr>
                <w:b/>
                <w:bCs/>
              </w:rPr>
              <w:t>Relatie: dieptelegging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2B42DBB1" w14:textId="77777777" w:rsidTr="00C0190C">
              <w:trPr>
                <w:tblHeader/>
                <w:tblCellSpacing w:w="0" w:type="dxa"/>
              </w:trPr>
              <w:tc>
                <w:tcPr>
                  <w:tcW w:w="360" w:type="dxa"/>
                  <w:hideMark/>
                </w:tcPr>
                <w:p w14:paraId="69B4F5FA" w14:textId="77777777" w:rsidR="00C0190C" w:rsidRPr="00A25D4D" w:rsidRDefault="00C0190C" w:rsidP="008F13CC">
                  <w:pPr>
                    <w:jc w:val="left"/>
                  </w:pPr>
                  <w:r w:rsidRPr="00A25D4D">
                    <w:t> </w:t>
                  </w:r>
                </w:p>
              </w:tc>
              <w:tc>
                <w:tcPr>
                  <w:tcW w:w="1500" w:type="dxa"/>
                  <w:hideMark/>
                </w:tcPr>
                <w:p w14:paraId="5E4D6E5B" w14:textId="77777777" w:rsidR="00C0190C" w:rsidRPr="00A25D4D" w:rsidRDefault="00C0190C" w:rsidP="008F13CC">
                  <w:pPr>
                    <w:jc w:val="left"/>
                  </w:pPr>
                  <w:r w:rsidRPr="00A25D4D">
                    <w:t>Type:</w:t>
                  </w:r>
                </w:p>
              </w:tc>
              <w:tc>
                <w:tcPr>
                  <w:tcW w:w="0" w:type="auto"/>
                  <w:hideMark/>
                </w:tcPr>
                <w:p w14:paraId="5B8F8089" w14:textId="77777777" w:rsidR="00C0190C" w:rsidRPr="00A25D4D" w:rsidRDefault="00C0190C" w:rsidP="008F13CC">
                  <w:pPr>
                    <w:jc w:val="left"/>
                  </w:pPr>
                  <w:r w:rsidRPr="00A25D4D">
                    <w:t>Diepte</w:t>
                  </w:r>
                </w:p>
              </w:tc>
            </w:tr>
            <w:tr w:rsidR="00C0190C" w:rsidRPr="00A25D4D" w14:paraId="7091CCE7" w14:textId="77777777" w:rsidTr="00C0190C">
              <w:trPr>
                <w:tblHeader/>
                <w:tblCellSpacing w:w="0" w:type="dxa"/>
              </w:trPr>
              <w:tc>
                <w:tcPr>
                  <w:tcW w:w="360" w:type="dxa"/>
                  <w:hideMark/>
                </w:tcPr>
                <w:p w14:paraId="3EF2D990" w14:textId="77777777" w:rsidR="00C0190C" w:rsidRPr="00A25D4D" w:rsidRDefault="00C0190C" w:rsidP="008F13CC">
                  <w:pPr>
                    <w:jc w:val="left"/>
                  </w:pPr>
                  <w:r w:rsidRPr="00A25D4D">
                    <w:t> </w:t>
                  </w:r>
                </w:p>
              </w:tc>
              <w:tc>
                <w:tcPr>
                  <w:tcW w:w="1500" w:type="dxa"/>
                  <w:hideMark/>
                </w:tcPr>
                <w:p w14:paraId="05912F00" w14:textId="77777777" w:rsidR="00C0190C" w:rsidRPr="00A25D4D" w:rsidRDefault="00C0190C" w:rsidP="008F13CC">
                  <w:pPr>
                    <w:jc w:val="left"/>
                  </w:pPr>
                  <w:r w:rsidRPr="00A25D4D">
                    <w:t>Naam</w:t>
                  </w:r>
                </w:p>
              </w:tc>
              <w:tc>
                <w:tcPr>
                  <w:tcW w:w="0" w:type="auto"/>
                  <w:hideMark/>
                </w:tcPr>
                <w:p w14:paraId="2DC4C3A1" w14:textId="77777777" w:rsidR="00C0190C" w:rsidRPr="00A25D4D" w:rsidRDefault="00C0190C" w:rsidP="008F13CC">
                  <w:pPr>
                    <w:jc w:val="left"/>
                  </w:pPr>
                </w:p>
              </w:tc>
            </w:tr>
            <w:tr w:rsidR="00C0190C" w:rsidRPr="00A25D4D" w14:paraId="4E4DC765" w14:textId="77777777" w:rsidTr="00C0190C">
              <w:trPr>
                <w:tblHeader/>
                <w:tblCellSpacing w:w="0" w:type="dxa"/>
              </w:trPr>
              <w:tc>
                <w:tcPr>
                  <w:tcW w:w="360" w:type="dxa"/>
                  <w:hideMark/>
                </w:tcPr>
                <w:p w14:paraId="246EBCD2" w14:textId="77777777" w:rsidR="00C0190C" w:rsidRPr="00A25D4D" w:rsidRDefault="00C0190C" w:rsidP="008F13CC">
                  <w:pPr>
                    <w:jc w:val="left"/>
                  </w:pPr>
                  <w:r w:rsidRPr="00A25D4D">
                    <w:t> </w:t>
                  </w:r>
                </w:p>
              </w:tc>
              <w:tc>
                <w:tcPr>
                  <w:tcW w:w="1500" w:type="dxa"/>
                  <w:hideMark/>
                </w:tcPr>
                <w:p w14:paraId="474E845A" w14:textId="77777777" w:rsidR="00C0190C" w:rsidRPr="00A25D4D" w:rsidRDefault="00C0190C" w:rsidP="008F13CC">
                  <w:pPr>
                    <w:jc w:val="left"/>
                  </w:pPr>
                  <w:r w:rsidRPr="00A25D4D">
                    <w:t>Definitie:</w:t>
                  </w:r>
                </w:p>
              </w:tc>
              <w:tc>
                <w:tcPr>
                  <w:tcW w:w="0" w:type="auto"/>
                  <w:hideMark/>
                </w:tcPr>
                <w:p w14:paraId="2A385626" w14:textId="77777777" w:rsidR="00C0190C" w:rsidRPr="00A25D4D" w:rsidRDefault="00C0190C" w:rsidP="008F13CC">
                  <w:pPr>
                    <w:jc w:val="left"/>
                  </w:pPr>
                  <w:r w:rsidRPr="00A25D4D">
                    <w:t xml:space="preserve">Diepte waarop het object is gelegd. </w:t>
                  </w:r>
                </w:p>
              </w:tc>
            </w:tr>
            <w:tr w:rsidR="00C0190C" w:rsidRPr="00A25D4D" w14:paraId="123E147D" w14:textId="77777777" w:rsidTr="00C0190C">
              <w:trPr>
                <w:tblHeader/>
                <w:tblCellSpacing w:w="0" w:type="dxa"/>
              </w:trPr>
              <w:tc>
                <w:tcPr>
                  <w:tcW w:w="360" w:type="dxa"/>
                  <w:hideMark/>
                </w:tcPr>
                <w:p w14:paraId="18E7547F" w14:textId="77777777" w:rsidR="00C0190C" w:rsidRPr="00A25D4D" w:rsidRDefault="00C0190C" w:rsidP="008F13CC">
                  <w:pPr>
                    <w:jc w:val="left"/>
                  </w:pPr>
                  <w:r w:rsidRPr="00A25D4D">
                    <w:t> </w:t>
                  </w:r>
                </w:p>
              </w:tc>
              <w:tc>
                <w:tcPr>
                  <w:tcW w:w="1500" w:type="dxa"/>
                  <w:hideMark/>
                </w:tcPr>
                <w:p w14:paraId="7DA147B4" w14:textId="77777777" w:rsidR="00C0190C" w:rsidRPr="00A25D4D" w:rsidRDefault="00C0190C" w:rsidP="008F13CC">
                  <w:pPr>
                    <w:jc w:val="left"/>
                  </w:pPr>
                  <w:r w:rsidRPr="00A25D4D">
                    <w:t>Omschrijving:</w:t>
                  </w:r>
                </w:p>
              </w:tc>
              <w:tc>
                <w:tcPr>
                  <w:tcW w:w="0" w:type="auto"/>
                  <w:hideMark/>
                </w:tcPr>
                <w:p w14:paraId="2F48ADBE" w14:textId="77777777" w:rsidR="00C0190C" w:rsidRPr="00A25D4D" w:rsidRDefault="00C0190C" w:rsidP="008F13CC">
                  <w:pPr>
                    <w:jc w:val="left"/>
                  </w:pPr>
                  <w:r w:rsidRPr="00A25D4D">
                    <w:t xml:space="preserve">Wordt alleen opgenomen indien er sprake is van een legging die afwijkt van de gangbare (standaard) dieptelegging. </w:t>
                  </w:r>
                </w:p>
              </w:tc>
            </w:tr>
            <w:tr w:rsidR="00C0190C" w:rsidRPr="00A25D4D" w14:paraId="16D86DDF" w14:textId="77777777" w:rsidTr="00C0190C">
              <w:trPr>
                <w:tblHeader/>
                <w:tblCellSpacing w:w="0" w:type="dxa"/>
              </w:trPr>
              <w:tc>
                <w:tcPr>
                  <w:tcW w:w="360" w:type="dxa"/>
                  <w:hideMark/>
                </w:tcPr>
                <w:p w14:paraId="72A4B74E" w14:textId="77777777" w:rsidR="00C0190C" w:rsidRPr="00A25D4D" w:rsidRDefault="00C0190C" w:rsidP="008F13CC">
                  <w:pPr>
                    <w:jc w:val="left"/>
                  </w:pPr>
                  <w:r w:rsidRPr="00A25D4D">
                    <w:t> </w:t>
                  </w:r>
                </w:p>
              </w:tc>
              <w:tc>
                <w:tcPr>
                  <w:tcW w:w="1500" w:type="dxa"/>
                  <w:hideMark/>
                </w:tcPr>
                <w:p w14:paraId="3419188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41CDFFBB" w14:textId="77777777" w:rsidR="00C0190C" w:rsidRPr="00A25D4D" w:rsidRDefault="00C0190C" w:rsidP="008F13CC">
                  <w:pPr>
                    <w:jc w:val="left"/>
                  </w:pPr>
                  <w:r w:rsidRPr="00A25D4D">
                    <w:t>0..1</w:t>
                  </w:r>
                </w:p>
              </w:tc>
            </w:tr>
          </w:tbl>
          <w:p w14:paraId="07FBBBB0" w14:textId="77777777" w:rsidR="00C0190C" w:rsidRPr="00A25D4D" w:rsidRDefault="00C0190C" w:rsidP="008F13CC">
            <w:pPr>
              <w:jc w:val="left"/>
            </w:pPr>
          </w:p>
        </w:tc>
      </w:tr>
      <w:tr w:rsidR="00C0190C" w:rsidRPr="00A25D4D" w14:paraId="4B704C3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79910E5" w14:textId="77777777" w:rsidR="00C0190C" w:rsidRPr="00A25D4D" w:rsidRDefault="00C0190C" w:rsidP="008F13CC">
            <w:pPr>
              <w:jc w:val="left"/>
            </w:pPr>
            <w:r w:rsidRPr="00A25D4D">
              <w:rPr>
                <w:b/>
                <w:bCs/>
              </w:rPr>
              <w:t xml:space="preserve">Relatie: </w:t>
            </w:r>
            <w:proofErr w:type="spellStart"/>
            <w:r w:rsidRPr="00A25D4D">
              <w:rPr>
                <w:b/>
                <w:bCs/>
              </w:rPr>
              <w:t>extraGeometrie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54FB6BF9" w14:textId="77777777" w:rsidTr="00C0190C">
              <w:trPr>
                <w:tblHeader/>
                <w:tblCellSpacing w:w="0" w:type="dxa"/>
              </w:trPr>
              <w:tc>
                <w:tcPr>
                  <w:tcW w:w="360" w:type="dxa"/>
                  <w:hideMark/>
                </w:tcPr>
                <w:p w14:paraId="762A0465" w14:textId="77777777" w:rsidR="00C0190C" w:rsidRPr="00A25D4D" w:rsidRDefault="00C0190C" w:rsidP="008F13CC">
                  <w:pPr>
                    <w:jc w:val="left"/>
                  </w:pPr>
                  <w:r w:rsidRPr="00A25D4D">
                    <w:t> </w:t>
                  </w:r>
                </w:p>
              </w:tc>
              <w:tc>
                <w:tcPr>
                  <w:tcW w:w="1500" w:type="dxa"/>
                  <w:hideMark/>
                </w:tcPr>
                <w:p w14:paraId="44F7836A" w14:textId="77777777" w:rsidR="00C0190C" w:rsidRPr="00A25D4D" w:rsidRDefault="00C0190C" w:rsidP="008F13CC">
                  <w:pPr>
                    <w:jc w:val="left"/>
                  </w:pPr>
                  <w:r w:rsidRPr="00A25D4D">
                    <w:t>Type:</w:t>
                  </w:r>
                </w:p>
              </w:tc>
              <w:tc>
                <w:tcPr>
                  <w:tcW w:w="0" w:type="auto"/>
                  <w:hideMark/>
                </w:tcPr>
                <w:p w14:paraId="66794290" w14:textId="77777777" w:rsidR="00C0190C" w:rsidRPr="00A25D4D" w:rsidRDefault="00C0190C" w:rsidP="008F13CC">
                  <w:pPr>
                    <w:jc w:val="left"/>
                  </w:pPr>
                  <w:proofErr w:type="spellStart"/>
                  <w:r w:rsidRPr="00A25D4D">
                    <w:t>ExtraGeometrie</w:t>
                  </w:r>
                  <w:proofErr w:type="spellEnd"/>
                </w:p>
              </w:tc>
            </w:tr>
            <w:tr w:rsidR="00C0190C" w:rsidRPr="00A25D4D" w14:paraId="3AE6EF5B" w14:textId="77777777" w:rsidTr="00C0190C">
              <w:trPr>
                <w:tblHeader/>
                <w:tblCellSpacing w:w="0" w:type="dxa"/>
              </w:trPr>
              <w:tc>
                <w:tcPr>
                  <w:tcW w:w="360" w:type="dxa"/>
                  <w:hideMark/>
                </w:tcPr>
                <w:p w14:paraId="4C6A0B3E" w14:textId="77777777" w:rsidR="00C0190C" w:rsidRPr="00A25D4D" w:rsidRDefault="00C0190C" w:rsidP="008F13CC">
                  <w:pPr>
                    <w:jc w:val="left"/>
                  </w:pPr>
                  <w:r w:rsidRPr="00A25D4D">
                    <w:t> </w:t>
                  </w:r>
                </w:p>
              </w:tc>
              <w:tc>
                <w:tcPr>
                  <w:tcW w:w="1500" w:type="dxa"/>
                  <w:hideMark/>
                </w:tcPr>
                <w:p w14:paraId="1B3E36EC" w14:textId="77777777" w:rsidR="00C0190C" w:rsidRPr="00A25D4D" w:rsidRDefault="00C0190C" w:rsidP="008F13CC">
                  <w:pPr>
                    <w:jc w:val="left"/>
                  </w:pPr>
                  <w:r w:rsidRPr="00A25D4D">
                    <w:t>Naam</w:t>
                  </w:r>
                </w:p>
              </w:tc>
              <w:tc>
                <w:tcPr>
                  <w:tcW w:w="0" w:type="auto"/>
                  <w:hideMark/>
                </w:tcPr>
                <w:p w14:paraId="3CCDB6B4" w14:textId="77777777" w:rsidR="00C0190C" w:rsidRPr="00A25D4D" w:rsidRDefault="00C0190C" w:rsidP="008F13CC">
                  <w:pPr>
                    <w:jc w:val="left"/>
                  </w:pPr>
                </w:p>
              </w:tc>
            </w:tr>
            <w:tr w:rsidR="00C0190C" w:rsidRPr="00A25D4D" w14:paraId="4918F4B7" w14:textId="77777777" w:rsidTr="00C0190C">
              <w:trPr>
                <w:tblHeader/>
                <w:tblCellSpacing w:w="0" w:type="dxa"/>
              </w:trPr>
              <w:tc>
                <w:tcPr>
                  <w:tcW w:w="360" w:type="dxa"/>
                  <w:hideMark/>
                </w:tcPr>
                <w:p w14:paraId="48795957" w14:textId="77777777" w:rsidR="00C0190C" w:rsidRPr="00A25D4D" w:rsidRDefault="00C0190C" w:rsidP="008F13CC">
                  <w:pPr>
                    <w:jc w:val="left"/>
                  </w:pPr>
                  <w:r w:rsidRPr="00A25D4D">
                    <w:t> </w:t>
                  </w:r>
                </w:p>
              </w:tc>
              <w:tc>
                <w:tcPr>
                  <w:tcW w:w="1500" w:type="dxa"/>
                  <w:hideMark/>
                </w:tcPr>
                <w:p w14:paraId="72652BEE" w14:textId="77777777" w:rsidR="00C0190C" w:rsidRPr="00A25D4D" w:rsidRDefault="00C0190C" w:rsidP="008F13CC">
                  <w:pPr>
                    <w:jc w:val="left"/>
                  </w:pPr>
                  <w:r w:rsidRPr="00A25D4D">
                    <w:t>Definitie:</w:t>
                  </w:r>
                </w:p>
              </w:tc>
              <w:tc>
                <w:tcPr>
                  <w:tcW w:w="0" w:type="auto"/>
                  <w:hideMark/>
                </w:tcPr>
                <w:p w14:paraId="2E5334AF" w14:textId="77777777" w:rsidR="00C0190C" w:rsidRPr="00A25D4D" w:rsidRDefault="00C0190C" w:rsidP="008F13CC">
                  <w:pPr>
                    <w:jc w:val="left"/>
                  </w:pPr>
                  <w:r w:rsidRPr="00A25D4D">
                    <w:t xml:space="preserve">Extra geometrie naast de verplichte </w:t>
                  </w:r>
                  <w:proofErr w:type="spellStart"/>
                  <w:r w:rsidRPr="00A25D4D">
                    <w:t>arc</w:t>
                  </w:r>
                  <w:proofErr w:type="spellEnd"/>
                  <w:r w:rsidRPr="00A25D4D">
                    <w:t xml:space="preserve">/node. </w:t>
                  </w:r>
                </w:p>
              </w:tc>
            </w:tr>
            <w:tr w:rsidR="00C0190C" w:rsidRPr="00A25D4D" w14:paraId="7CE3A8F3" w14:textId="77777777" w:rsidTr="00C0190C">
              <w:trPr>
                <w:tblHeader/>
                <w:tblCellSpacing w:w="0" w:type="dxa"/>
              </w:trPr>
              <w:tc>
                <w:tcPr>
                  <w:tcW w:w="360" w:type="dxa"/>
                  <w:hideMark/>
                </w:tcPr>
                <w:p w14:paraId="5D70F3D5" w14:textId="77777777" w:rsidR="00C0190C" w:rsidRPr="00A25D4D" w:rsidRDefault="00C0190C" w:rsidP="008F13CC">
                  <w:pPr>
                    <w:jc w:val="left"/>
                  </w:pPr>
                  <w:r w:rsidRPr="00A25D4D">
                    <w:t> </w:t>
                  </w:r>
                </w:p>
              </w:tc>
              <w:tc>
                <w:tcPr>
                  <w:tcW w:w="1500" w:type="dxa"/>
                  <w:hideMark/>
                </w:tcPr>
                <w:p w14:paraId="51472D09"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297995F" w14:textId="77777777" w:rsidR="00C0190C" w:rsidRPr="00A25D4D" w:rsidRDefault="00C0190C" w:rsidP="008F13CC">
                  <w:pPr>
                    <w:jc w:val="left"/>
                  </w:pPr>
                  <w:r w:rsidRPr="00A25D4D">
                    <w:t>0..1</w:t>
                  </w:r>
                </w:p>
              </w:tc>
            </w:tr>
          </w:tbl>
          <w:p w14:paraId="44D57181" w14:textId="77777777" w:rsidR="00C0190C" w:rsidRPr="00A25D4D" w:rsidRDefault="00C0190C" w:rsidP="008F13CC">
            <w:pPr>
              <w:jc w:val="left"/>
            </w:pPr>
          </w:p>
        </w:tc>
      </w:tr>
      <w:tr w:rsidR="00C0190C" w:rsidRPr="00A25D4D" w14:paraId="3F58828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E279D9D"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RotatiehoekEenheidDegrees</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2054EA24" w14:textId="77777777" w:rsidTr="00C0190C">
              <w:trPr>
                <w:tblHeader/>
                <w:tblCellSpacing w:w="0" w:type="dxa"/>
              </w:trPr>
              <w:tc>
                <w:tcPr>
                  <w:tcW w:w="360" w:type="dxa"/>
                  <w:hideMark/>
                </w:tcPr>
                <w:p w14:paraId="40D65126" w14:textId="77777777" w:rsidR="00C0190C" w:rsidRPr="00A25D4D" w:rsidRDefault="00C0190C" w:rsidP="008F13CC">
                  <w:pPr>
                    <w:jc w:val="left"/>
                  </w:pPr>
                  <w:r w:rsidRPr="00A25D4D">
                    <w:t> </w:t>
                  </w:r>
                </w:p>
              </w:tc>
              <w:tc>
                <w:tcPr>
                  <w:tcW w:w="1500" w:type="dxa"/>
                  <w:hideMark/>
                </w:tcPr>
                <w:p w14:paraId="78F3F2B9" w14:textId="77777777" w:rsidR="00C0190C" w:rsidRPr="00A25D4D" w:rsidRDefault="00C0190C" w:rsidP="008F13CC">
                  <w:pPr>
                    <w:jc w:val="left"/>
                  </w:pPr>
                  <w:r w:rsidRPr="00A25D4D">
                    <w:t>Natuurlijke taal:</w:t>
                  </w:r>
                </w:p>
              </w:tc>
              <w:tc>
                <w:tcPr>
                  <w:tcW w:w="0" w:type="auto"/>
                  <w:hideMark/>
                </w:tcPr>
                <w:p w14:paraId="41B38DD5" w14:textId="77777777" w:rsidR="00C0190C" w:rsidRPr="00A25D4D" w:rsidRDefault="00C0190C" w:rsidP="008F13CC">
                  <w:pPr>
                    <w:jc w:val="left"/>
                  </w:pPr>
                  <w:r w:rsidRPr="00A25D4D">
                    <w:t xml:space="preserve">rotatiehoek in graden </w:t>
                  </w:r>
                </w:p>
              </w:tc>
            </w:tr>
            <w:tr w:rsidR="00C0190C" w:rsidRPr="00A25D4D" w14:paraId="6AA1CB65" w14:textId="77777777" w:rsidTr="00C0190C">
              <w:trPr>
                <w:tblHeader/>
                <w:tblCellSpacing w:w="0" w:type="dxa"/>
              </w:trPr>
              <w:tc>
                <w:tcPr>
                  <w:tcW w:w="360" w:type="dxa"/>
                  <w:hideMark/>
                </w:tcPr>
                <w:p w14:paraId="74A71EAC" w14:textId="77777777" w:rsidR="00C0190C" w:rsidRPr="00A25D4D" w:rsidRDefault="00C0190C" w:rsidP="008F13CC">
                  <w:pPr>
                    <w:jc w:val="left"/>
                  </w:pPr>
                  <w:r w:rsidRPr="00A25D4D">
                    <w:t> </w:t>
                  </w:r>
                </w:p>
              </w:tc>
              <w:tc>
                <w:tcPr>
                  <w:tcW w:w="1500" w:type="dxa"/>
                  <w:hideMark/>
                </w:tcPr>
                <w:p w14:paraId="4A50A425" w14:textId="77777777" w:rsidR="00C0190C" w:rsidRPr="00A25D4D" w:rsidRDefault="00C0190C" w:rsidP="008F13CC">
                  <w:pPr>
                    <w:jc w:val="left"/>
                  </w:pPr>
                  <w:r w:rsidRPr="00A25D4D">
                    <w:t>OCL:</w:t>
                  </w:r>
                </w:p>
              </w:tc>
              <w:tc>
                <w:tcPr>
                  <w:tcW w:w="0" w:type="auto"/>
                  <w:hideMark/>
                </w:tcPr>
                <w:p w14:paraId="12B5FC6E"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self.rotatiehoekSymbool.Measure.uom</w:t>
                  </w:r>
                  <w:proofErr w:type="spellEnd"/>
                  <w:r w:rsidRPr="00A25D4D">
                    <w:t xml:space="preserve"> = '</w:t>
                  </w:r>
                  <w:proofErr w:type="spellStart"/>
                  <w:r w:rsidRPr="00A25D4D">
                    <w:t>urn:ogc:def:uom:OGC</w:t>
                  </w:r>
                  <w:proofErr w:type="spellEnd"/>
                  <w:r w:rsidRPr="00A25D4D">
                    <w:t>::</w:t>
                  </w:r>
                  <w:proofErr w:type="spellStart"/>
                  <w:r w:rsidRPr="00A25D4D">
                    <w:t>deg</w:t>
                  </w:r>
                  <w:proofErr w:type="spellEnd"/>
                  <w:r w:rsidRPr="00A25D4D">
                    <w:t>'</w:t>
                  </w:r>
                </w:p>
              </w:tc>
            </w:tr>
          </w:tbl>
          <w:p w14:paraId="5C04CDD0" w14:textId="77777777" w:rsidR="00C0190C" w:rsidRPr="00A25D4D" w:rsidRDefault="00C0190C" w:rsidP="008F13CC">
            <w:pPr>
              <w:jc w:val="left"/>
            </w:pPr>
          </w:p>
        </w:tc>
      </w:tr>
      <w:tr w:rsidR="003D6A25" w:rsidRPr="00A25D4D" w14:paraId="394421AB" w14:textId="77777777" w:rsidTr="00C0190C">
        <w:trPr>
          <w:tblCellSpacing w:w="0" w:type="dxa"/>
          <w:ins w:id="644" w:author="Paul Janssen" w:date="2020-06-10T17:37:00Z"/>
        </w:trPr>
        <w:tc>
          <w:tcPr>
            <w:tcW w:w="0" w:type="auto"/>
            <w:tcBorders>
              <w:top w:val="outset" w:sz="6" w:space="0" w:color="auto"/>
              <w:left w:val="outset" w:sz="6" w:space="0" w:color="auto"/>
              <w:bottom w:val="outset" w:sz="6" w:space="0" w:color="auto"/>
              <w:right w:val="outset" w:sz="6" w:space="0" w:color="auto"/>
            </w:tcBorders>
          </w:tcPr>
          <w:p w14:paraId="5CEE1A3D" w14:textId="5CA9FED0" w:rsidR="003D6A25" w:rsidRPr="00A25D4D" w:rsidRDefault="003D6A25" w:rsidP="003D6A25">
            <w:pPr>
              <w:jc w:val="left"/>
              <w:rPr>
                <w:ins w:id="645" w:author="Paul Janssen" w:date="2020-06-10T17:37:00Z"/>
              </w:rPr>
            </w:pPr>
            <w:proofErr w:type="spellStart"/>
            <w:ins w:id="646" w:author="Paul Janssen" w:date="2020-06-10T17:37:00Z">
              <w:r w:rsidRPr="00A25D4D">
                <w:rPr>
                  <w:b/>
                  <w:bCs/>
                </w:rPr>
                <w:t>Constraint</w:t>
              </w:r>
              <w:proofErr w:type="spellEnd"/>
              <w:r w:rsidRPr="00A25D4D">
                <w:rPr>
                  <w:b/>
                  <w:bCs/>
                </w:rPr>
                <w:t xml:space="preserve">: </w:t>
              </w:r>
            </w:ins>
            <w:proofErr w:type="spellStart"/>
            <w:ins w:id="647" w:author="Paul Janssen" w:date="2020-06-10T17:38:00Z">
              <w:r w:rsidRPr="003D6A25">
                <w:rPr>
                  <w:b/>
                  <w:bCs/>
                </w:rPr>
                <w:t>SymboolAfsluiterRotatiehoekVerplicht</w:t>
              </w:r>
            </w:ins>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3D6A25" w:rsidRPr="00A25D4D" w14:paraId="3999ECC8" w14:textId="77777777" w:rsidTr="004C0A21">
              <w:trPr>
                <w:tblHeader/>
                <w:tblCellSpacing w:w="0" w:type="dxa"/>
                <w:ins w:id="648" w:author="Paul Janssen" w:date="2020-06-10T17:37:00Z"/>
              </w:trPr>
              <w:tc>
                <w:tcPr>
                  <w:tcW w:w="360" w:type="dxa"/>
                  <w:hideMark/>
                </w:tcPr>
                <w:p w14:paraId="357172EC" w14:textId="77777777" w:rsidR="003D6A25" w:rsidRPr="00A25D4D" w:rsidRDefault="003D6A25" w:rsidP="003D6A25">
                  <w:pPr>
                    <w:jc w:val="left"/>
                    <w:rPr>
                      <w:ins w:id="649" w:author="Paul Janssen" w:date="2020-06-10T17:37:00Z"/>
                    </w:rPr>
                  </w:pPr>
                  <w:ins w:id="650" w:author="Paul Janssen" w:date="2020-06-10T17:37:00Z">
                    <w:r w:rsidRPr="00A25D4D">
                      <w:t> </w:t>
                    </w:r>
                  </w:ins>
                </w:p>
              </w:tc>
              <w:tc>
                <w:tcPr>
                  <w:tcW w:w="1500" w:type="dxa"/>
                  <w:hideMark/>
                </w:tcPr>
                <w:p w14:paraId="5C52A817" w14:textId="77777777" w:rsidR="003D6A25" w:rsidRPr="00A25D4D" w:rsidRDefault="003D6A25" w:rsidP="003D6A25">
                  <w:pPr>
                    <w:jc w:val="left"/>
                    <w:rPr>
                      <w:ins w:id="651" w:author="Paul Janssen" w:date="2020-06-10T17:37:00Z"/>
                    </w:rPr>
                  </w:pPr>
                  <w:ins w:id="652" w:author="Paul Janssen" w:date="2020-06-10T17:37:00Z">
                    <w:r w:rsidRPr="00A25D4D">
                      <w:t>Natuurlijke taal:</w:t>
                    </w:r>
                  </w:ins>
                </w:p>
              </w:tc>
              <w:tc>
                <w:tcPr>
                  <w:tcW w:w="0" w:type="auto"/>
                  <w:hideMark/>
                </w:tcPr>
                <w:p w14:paraId="530D223F" w14:textId="77777777" w:rsidR="003D6A25" w:rsidRDefault="003D6A25" w:rsidP="003D6A25">
                  <w:pPr>
                    <w:jc w:val="left"/>
                    <w:rPr>
                      <w:ins w:id="653" w:author="Paul Janssen" w:date="2020-06-10T17:39:00Z"/>
                    </w:rPr>
                  </w:pPr>
                  <w:ins w:id="654" w:author="Paul Janssen" w:date="2020-06-10T17:38:00Z">
                    <w:r>
                      <w:t>Als het symbool is afsluiter dan is de rotatiehoek verplicht.</w:t>
                    </w:r>
                  </w:ins>
                </w:p>
                <w:p w14:paraId="055CB41E" w14:textId="77777777" w:rsidR="003D6A25" w:rsidRPr="003D6A25" w:rsidRDefault="003D6A25" w:rsidP="003D6A25">
                  <w:pPr>
                    <w:autoSpaceDE w:val="0"/>
                    <w:autoSpaceDN w:val="0"/>
                    <w:adjustRightInd w:val="0"/>
                    <w:spacing w:after="80" w:line="240" w:lineRule="auto"/>
                    <w:jc w:val="left"/>
                    <w:rPr>
                      <w:ins w:id="655" w:author="Paul Janssen" w:date="2020-06-10T17:40:00Z"/>
                      <w:rFonts w:ascii="Calibri" w:hAnsi="Calibri" w:cs="Calibri"/>
                      <w:sz w:val="20"/>
                      <w:szCs w:val="20"/>
                    </w:rPr>
                  </w:pPr>
                  <w:ins w:id="656" w:author="Paul Janssen" w:date="2020-06-10T17:40:00Z">
                    <w:r w:rsidRPr="003D6A25">
                      <w:rPr>
                        <w:rFonts w:ascii="Calibri" w:hAnsi="Calibri" w:cs="Calibri"/>
                        <w:sz w:val="20"/>
                        <w:szCs w:val="20"/>
                      </w:rPr>
                      <w:t xml:space="preserve">Dit geldt voor de volgende </w:t>
                    </w:r>
                    <w:proofErr w:type="spellStart"/>
                    <w:r w:rsidRPr="003D6A25">
                      <w:rPr>
                        <w:rFonts w:ascii="Calibri" w:hAnsi="Calibri" w:cs="Calibri"/>
                        <w:sz w:val="20"/>
                        <w:szCs w:val="20"/>
                      </w:rPr>
                      <w:t>appurtenance</w:t>
                    </w:r>
                    <w:proofErr w:type="spellEnd"/>
                    <w:r w:rsidRPr="003D6A25">
                      <w:rPr>
                        <w:rFonts w:ascii="Calibri" w:hAnsi="Calibri" w:cs="Calibri"/>
                        <w:sz w:val="20"/>
                        <w:szCs w:val="20"/>
                      </w:rPr>
                      <w:t xml:space="preserve"> typen: </w:t>
                    </w:r>
                  </w:ins>
                </w:p>
                <w:p w14:paraId="388FD593" w14:textId="5F336DEE" w:rsidR="003D6A25" w:rsidRPr="003D6A25" w:rsidRDefault="003D6A25">
                  <w:pPr>
                    <w:jc w:val="left"/>
                    <w:rPr>
                      <w:ins w:id="657" w:author="Paul Janssen" w:date="2020-06-10T17:38:00Z"/>
                      <w:rFonts w:ascii="Calibri" w:hAnsi="Calibri" w:cs="Calibri"/>
                      <w:sz w:val="20"/>
                      <w:szCs w:val="20"/>
                    </w:rPr>
                    <w:pPrChange w:id="658" w:author="Paul Janssen" w:date="2020-06-10T17:39:00Z">
                      <w:pPr>
                        <w:autoSpaceDE w:val="0"/>
                        <w:autoSpaceDN w:val="0"/>
                        <w:adjustRightInd w:val="0"/>
                        <w:spacing w:after="80" w:line="240" w:lineRule="auto"/>
                        <w:jc w:val="left"/>
                      </w:pPr>
                    </w:pPrChange>
                  </w:pPr>
                  <w:proofErr w:type="spellStart"/>
                  <w:ins w:id="659" w:author="Paul Janssen" w:date="2020-06-10T17:38:00Z">
                    <w:r w:rsidRPr="003D6A25">
                      <w:rPr>
                        <w:rFonts w:ascii="Calibri" w:hAnsi="Calibri" w:cs="Calibri"/>
                        <w:sz w:val="20"/>
                        <w:szCs w:val="20"/>
                      </w:rPr>
                      <w:t>OilGasChemicalsAppurtenanceTypeIMKLValue</w:t>
                    </w:r>
                    <w:proofErr w:type="spellEnd"/>
                    <w:r w:rsidRPr="003D6A25">
                      <w:rPr>
                        <w:rFonts w:ascii="Calibri" w:hAnsi="Calibri" w:cs="Calibri"/>
                        <w:sz w:val="20"/>
                        <w:szCs w:val="20"/>
                      </w:rPr>
                      <w:t>/afsluiter</w:t>
                    </w:r>
                  </w:ins>
                </w:p>
                <w:p w14:paraId="010145D8" w14:textId="77777777" w:rsidR="003D6A25" w:rsidRPr="003D6A25" w:rsidRDefault="003D6A25" w:rsidP="003D6A25">
                  <w:pPr>
                    <w:autoSpaceDE w:val="0"/>
                    <w:autoSpaceDN w:val="0"/>
                    <w:adjustRightInd w:val="0"/>
                    <w:spacing w:after="80" w:line="240" w:lineRule="auto"/>
                    <w:jc w:val="left"/>
                    <w:rPr>
                      <w:ins w:id="660" w:author="Paul Janssen" w:date="2020-06-10T17:38:00Z"/>
                      <w:rFonts w:ascii="Calibri" w:hAnsi="Calibri" w:cs="Calibri"/>
                      <w:sz w:val="20"/>
                      <w:szCs w:val="20"/>
                    </w:rPr>
                  </w:pPr>
                  <w:proofErr w:type="spellStart"/>
                  <w:ins w:id="661" w:author="Paul Janssen" w:date="2020-06-10T17:38:00Z">
                    <w:r w:rsidRPr="003D6A25">
                      <w:rPr>
                        <w:rFonts w:ascii="Calibri" w:hAnsi="Calibri" w:cs="Calibri"/>
                        <w:sz w:val="20"/>
                        <w:szCs w:val="20"/>
                      </w:rPr>
                      <w:t>SewerAppurtenanceTypeIMKLValue</w:t>
                    </w:r>
                    <w:proofErr w:type="spellEnd"/>
                    <w:r w:rsidRPr="003D6A25">
                      <w:rPr>
                        <w:rFonts w:ascii="Calibri" w:hAnsi="Calibri" w:cs="Calibri"/>
                        <w:sz w:val="20"/>
                        <w:szCs w:val="20"/>
                      </w:rPr>
                      <w:t>/</w:t>
                    </w:r>
                    <w:proofErr w:type="spellStart"/>
                    <w:r w:rsidRPr="003D6A25">
                      <w:rPr>
                        <w:rFonts w:ascii="Calibri" w:hAnsi="Calibri" w:cs="Calibri"/>
                        <w:sz w:val="20"/>
                        <w:szCs w:val="20"/>
                      </w:rPr>
                      <w:t>cleanOut</w:t>
                    </w:r>
                    <w:proofErr w:type="spellEnd"/>
                  </w:ins>
                </w:p>
                <w:p w14:paraId="28E10FFD" w14:textId="77777777" w:rsidR="003D6A25" w:rsidRPr="003D6A25" w:rsidRDefault="003D6A25" w:rsidP="003D6A25">
                  <w:pPr>
                    <w:autoSpaceDE w:val="0"/>
                    <w:autoSpaceDN w:val="0"/>
                    <w:adjustRightInd w:val="0"/>
                    <w:spacing w:after="80" w:line="240" w:lineRule="auto"/>
                    <w:jc w:val="left"/>
                    <w:rPr>
                      <w:ins w:id="662" w:author="Paul Janssen" w:date="2020-06-10T17:38:00Z"/>
                      <w:rFonts w:ascii="Calibri" w:hAnsi="Calibri" w:cs="Calibri"/>
                      <w:sz w:val="20"/>
                      <w:szCs w:val="20"/>
                    </w:rPr>
                  </w:pPr>
                  <w:proofErr w:type="spellStart"/>
                  <w:ins w:id="663" w:author="Paul Janssen" w:date="2020-06-10T17:38:00Z">
                    <w:r w:rsidRPr="003D6A25">
                      <w:rPr>
                        <w:rFonts w:ascii="Calibri" w:hAnsi="Calibri" w:cs="Calibri"/>
                        <w:sz w:val="20"/>
                        <w:szCs w:val="20"/>
                      </w:rPr>
                      <w:t>ThermalAppurtenanceTypeIMKLValue</w:t>
                    </w:r>
                    <w:proofErr w:type="spellEnd"/>
                    <w:r w:rsidRPr="003D6A25">
                      <w:rPr>
                        <w:rFonts w:ascii="Calibri" w:hAnsi="Calibri" w:cs="Calibri"/>
                        <w:sz w:val="20"/>
                        <w:szCs w:val="20"/>
                      </w:rPr>
                      <w:t>/afsluiter</w:t>
                    </w:r>
                  </w:ins>
                </w:p>
                <w:p w14:paraId="5D2F304E" w14:textId="77777777" w:rsidR="003D6A25" w:rsidRPr="003D6A25" w:rsidRDefault="003D6A25" w:rsidP="003D6A25">
                  <w:pPr>
                    <w:autoSpaceDE w:val="0"/>
                    <w:autoSpaceDN w:val="0"/>
                    <w:adjustRightInd w:val="0"/>
                    <w:spacing w:after="80" w:line="240" w:lineRule="auto"/>
                    <w:jc w:val="left"/>
                    <w:rPr>
                      <w:ins w:id="664" w:author="Paul Janssen" w:date="2020-06-10T17:38:00Z"/>
                      <w:rFonts w:ascii="Calibri" w:hAnsi="Calibri" w:cs="Calibri"/>
                      <w:sz w:val="20"/>
                      <w:szCs w:val="20"/>
                    </w:rPr>
                  </w:pPr>
                  <w:proofErr w:type="spellStart"/>
                  <w:ins w:id="665" w:author="Paul Janssen" w:date="2020-06-10T17:38:00Z">
                    <w:r w:rsidRPr="003D6A25">
                      <w:rPr>
                        <w:rFonts w:ascii="Calibri" w:hAnsi="Calibri" w:cs="Calibri"/>
                        <w:sz w:val="20"/>
                        <w:szCs w:val="20"/>
                      </w:rPr>
                      <w:t>WaterAppurtenanceTypeIMKLValue</w:t>
                    </w:r>
                    <w:proofErr w:type="spellEnd"/>
                    <w:r w:rsidRPr="003D6A25">
                      <w:rPr>
                        <w:rFonts w:ascii="Calibri" w:hAnsi="Calibri" w:cs="Calibri"/>
                        <w:sz w:val="20"/>
                        <w:szCs w:val="20"/>
                      </w:rPr>
                      <w:t>/afsluiter</w:t>
                    </w:r>
                  </w:ins>
                </w:p>
                <w:p w14:paraId="765D0C0B" w14:textId="77777777" w:rsidR="003D6A25" w:rsidRPr="003D6A25" w:rsidRDefault="003D6A25" w:rsidP="003D6A25">
                  <w:pPr>
                    <w:autoSpaceDE w:val="0"/>
                    <w:autoSpaceDN w:val="0"/>
                    <w:adjustRightInd w:val="0"/>
                    <w:spacing w:after="80" w:line="240" w:lineRule="auto"/>
                    <w:jc w:val="left"/>
                    <w:rPr>
                      <w:ins w:id="666" w:author="Paul Janssen" w:date="2020-06-10T17:38:00Z"/>
                      <w:rFonts w:ascii="Calibri" w:hAnsi="Calibri" w:cs="Calibri"/>
                      <w:sz w:val="20"/>
                      <w:szCs w:val="20"/>
                    </w:rPr>
                  </w:pPr>
                  <w:proofErr w:type="spellStart"/>
                  <w:ins w:id="667" w:author="Paul Janssen" w:date="2020-06-10T17:38:00Z">
                    <w:r w:rsidRPr="003D6A25">
                      <w:rPr>
                        <w:rFonts w:ascii="Calibri" w:hAnsi="Calibri" w:cs="Calibri"/>
                        <w:sz w:val="20"/>
                        <w:szCs w:val="20"/>
                      </w:rPr>
                      <w:t>WaterAppurtenanceTypeIMKLValue</w:t>
                    </w:r>
                    <w:proofErr w:type="spellEnd"/>
                    <w:r w:rsidRPr="003D6A25">
                      <w:rPr>
                        <w:rFonts w:ascii="Calibri" w:hAnsi="Calibri" w:cs="Calibri"/>
                        <w:sz w:val="20"/>
                        <w:szCs w:val="20"/>
                      </w:rPr>
                      <w:t>/</w:t>
                    </w:r>
                    <w:proofErr w:type="spellStart"/>
                    <w:r w:rsidRPr="003D6A25">
                      <w:rPr>
                        <w:rFonts w:ascii="Calibri" w:hAnsi="Calibri" w:cs="Calibri"/>
                        <w:sz w:val="20"/>
                        <w:szCs w:val="20"/>
                      </w:rPr>
                      <w:t>checkValve</w:t>
                    </w:r>
                    <w:proofErr w:type="spellEnd"/>
                  </w:ins>
                </w:p>
                <w:p w14:paraId="274C2693" w14:textId="77777777" w:rsidR="003D6A25" w:rsidRDefault="003D6A25" w:rsidP="003D6A25">
                  <w:pPr>
                    <w:jc w:val="left"/>
                    <w:rPr>
                      <w:ins w:id="668" w:author="Paul Janssen" w:date="2020-06-10T17:38:00Z"/>
                      <w:rFonts w:ascii="Calibri" w:hAnsi="Calibri" w:cs="Calibri"/>
                      <w:sz w:val="20"/>
                      <w:szCs w:val="20"/>
                    </w:rPr>
                  </w:pPr>
                  <w:proofErr w:type="spellStart"/>
                  <w:ins w:id="669" w:author="Paul Janssen" w:date="2020-06-10T17:38:00Z">
                    <w:r w:rsidRPr="003D6A25">
                      <w:rPr>
                        <w:rFonts w:ascii="Calibri" w:hAnsi="Calibri" w:cs="Calibri"/>
                        <w:sz w:val="20"/>
                        <w:szCs w:val="20"/>
                      </w:rPr>
                      <w:t>WaterAppurtenanceTypeIMKLValue</w:t>
                    </w:r>
                    <w:proofErr w:type="spellEnd"/>
                    <w:r w:rsidRPr="003D6A25">
                      <w:rPr>
                        <w:rFonts w:ascii="Calibri" w:hAnsi="Calibri" w:cs="Calibri"/>
                        <w:sz w:val="20"/>
                        <w:szCs w:val="20"/>
                      </w:rPr>
                      <w:t>/</w:t>
                    </w:r>
                    <w:proofErr w:type="spellStart"/>
                    <w:r w:rsidRPr="003D6A25">
                      <w:rPr>
                        <w:rFonts w:ascii="Calibri" w:hAnsi="Calibri" w:cs="Calibri"/>
                        <w:sz w:val="20"/>
                        <w:szCs w:val="20"/>
                      </w:rPr>
                      <w:t>controlValve</w:t>
                    </w:r>
                    <w:proofErr w:type="spellEnd"/>
                  </w:ins>
                </w:p>
                <w:p w14:paraId="6A076AD2" w14:textId="06C3F9A0" w:rsidR="003D6A25" w:rsidRPr="00A25D4D" w:rsidRDefault="003D6A25" w:rsidP="003D6A25">
                  <w:pPr>
                    <w:jc w:val="left"/>
                    <w:rPr>
                      <w:ins w:id="670" w:author="Paul Janssen" w:date="2020-06-10T17:37:00Z"/>
                    </w:rPr>
                  </w:pPr>
                </w:p>
              </w:tc>
            </w:tr>
            <w:tr w:rsidR="003D6A25" w:rsidRPr="00A25D4D" w14:paraId="3C988D0A" w14:textId="77777777" w:rsidTr="004C0A21">
              <w:trPr>
                <w:tblHeader/>
                <w:tblCellSpacing w:w="0" w:type="dxa"/>
                <w:ins w:id="671" w:author="Paul Janssen" w:date="2020-06-10T17:37:00Z"/>
              </w:trPr>
              <w:tc>
                <w:tcPr>
                  <w:tcW w:w="360" w:type="dxa"/>
                  <w:hideMark/>
                </w:tcPr>
                <w:p w14:paraId="611D7D1C" w14:textId="77777777" w:rsidR="003D6A25" w:rsidRPr="00A25D4D" w:rsidRDefault="003D6A25" w:rsidP="003D6A25">
                  <w:pPr>
                    <w:jc w:val="left"/>
                    <w:rPr>
                      <w:ins w:id="672" w:author="Paul Janssen" w:date="2020-06-10T17:37:00Z"/>
                    </w:rPr>
                  </w:pPr>
                  <w:ins w:id="673" w:author="Paul Janssen" w:date="2020-06-10T17:37:00Z">
                    <w:r w:rsidRPr="00A25D4D">
                      <w:t> </w:t>
                    </w:r>
                  </w:ins>
                </w:p>
              </w:tc>
              <w:tc>
                <w:tcPr>
                  <w:tcW w:w="1500" w:type="dxa"/>
                  <w:hideMark/>
                </w:tcPr>
                <w:p w14:paraId="43558DD0" w14:textId="77777777" w:rsidR="003D6A25" w:rsidRPr="00A25D4D" w:rsidRDefault="003D6A25" w:rsidP="003D6A25">
                  <w:pPr>
                    <w:jc w:val="left"/>
                    <w:rPr>
                      <w:ins w:id="674" w:author="Paul Janssen" w:date="2020-06-10T17:37:00Z"/>
                    </w:rPr>
                  </w:pPr>
                  <w:ins w:id="675" w:author="Paul Janssen" w:date="2020-06-10T17:37:00Z">
                    <w:r w:rsidRPr="00A25D4D">
                      <w:t>OCL:</w:t>
                    </w:r>
                  </w:ins>
                </w:p>
              </w:tc>
              <w:tc>
                <w:tcPr>
                  <w:tcW w:w="0" w:type="auto"/>
                  <w:hideMark/>
                </w:tcPr>
                <w:p w14:paraId="442E3AF4" w14:textId="30AE66B0" w:rsidR="003D6A25" w:rsidRPr="00A25D4D" w:rsidRDefault="003D6A25">
                  <w:pPr>
                    <w:autoSpaceDE w:val="0"/>
                    <w:autoSpaceDN w:val="0"/>
                    <w:adjustRightInd w:val="0"/>
                    <w:spacing w:after="80" w:line="240" w:lineRule="auto"/>
                    <w:jc w:val="left"/>
                    <w:rPr>
                      <w:ins w:id="676" w:author="Paul Janssen" w:date="2020-06-10T17:37:00Z"/>
                    </w:rPr>
                    <w:pPrChange w:id="677" w:author="Paul Janssen" w:date="2020-06-10T17:39:00Z">
                      <w:pPr>
                        <w:jc w:val="left"/>
                      </w:pPr>
                    </w:pPrChange>
                  </w:pPr>
                  <w:ins w:id="678" w:author="Paul Janssen" w:date="2020-06-10T17:39:00Z">
                    <w:r w:rsidRPr="003D6A25">
                      <w:rPr>
                        <w:rFonts w:ascii="Calibri" w:hAnsi="Calibri" w:cs="Calibri"/>
                        <w:sz w:val="20"/>
                        <w:szCs w:val="20"/>
                      </w:rPr>
                      <w:t>Wordt niet in OCL uitgedrukt</w:t>
                    </w:r>
                    <w:r>
                      <w:rPr>
                        <w:rFonts w:ascii="Calibri" w:hAnsi="Calibri" w:cs="Calibri"/>
                        <w:sz w:val="20"/>
                        <w:szCs w:val="20"/>
                      </w:rPr>
                      <w:t>.</w:t>
                    </w:r>
                  </w:ins>
                </w:p>
              </w:tc>
            </w:tr>
          </w:tbl>
          <w:p w14:paraId="3D888431" w14:textId="77777777" w:rsidR="003D6A25" w:rsidRPr="00A25D4D" w:rsidRDefault="003D6A25" w:rsidP="008F13CC">
            <w:pPr>
              <w:jc w:val="left"/>
              <w:rPr>
                <w:ins w:id="679" w:author="Paul Janssen" w:date="2020-06-10T17:37:00Z"/>
                <w:b/>
                <w:bCs/>
              </w:rPr>
            </w:pPr>
          </w:p>
        </w:tc>
      </w:tr>
    </w:tbl>
    <w:p w14:paraId="41941FFA" w14:textId="77777777" w:rsidR="00C0190C" w:rsidRPr="00A25D4D" w:rsidRDefault="00C0190C" w:rsidP="008F13CC">
      <w:pPr>
        <w:pStyle w:val="Kop5"/>
        <w:jc w:val="left"/>
        <w:rPr>
          <w:sz w:val="16"/>
          <w:szCs w:val="16"/>
        </w:rPr>
      </w:pPr>
      <w:r w:rsidRPr="00A25D4D">
        <w:rPr>
          <w:sz w:val="16"/>
          <w:szCs w:val="16"/>
        </w:rPr>
        <w:t>Maatvoering</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C0190C" w:rsidRPr="00A25D4D" w14:paraId="6DF266C3"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A9B96BB" w14:textId="77777777" w:rsidR="00C0190C" w:rsidRPr="00A25D4D" w:rsidRDefault="00C0190C" w:rsidP="008F13CC">
            <w:pPr>
              <w:jc w:val="left"/>
            </w:pPr>
            <w:r w:rsidRPr="00A25D4D">
              <w:rPr>
                <w:b/>
                <w:bCs/>
              </w:rPr>
              <w:lastRenderedPageBreak/>
              <w:t>Maatvoering</w:t>
            </w:r>
          </w:p>
        </w:tc>
      </w:tr>
      <w:tr w:rsidR="00C0190C" w:rsidRPr="00A25D4D" w14:paraId="0BEA4AE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0A9F4F69" w14:textId="77777777" w:rsidTr="00C0190C">
              <w:trPr>
                <w:tblHeader/>
                <w:tblCellSpacing w:w="0" w:type="dxa"/>
              </w:trPr>
              <w:tc>
                <w:tcPr>
                  <w:tcW w:w="360" w:type="dxa"/>
                  <w:hideMark/>
                </w:tcPr>
                <w:p w14:paraId="075D3716" w14:textId="77777777" w:rsidR="00C0190C" w:rsidRPr="00A25D4D" w:rsidRDefault="00C0190C" w:rsidP="008F13CC">
                  <w:pPr>
                    <w:jc w:val="left"/>
                  </w:pPr>
                  <w:r w:rsidRPr="00A25D4D">
                    <w:t> </w:t>
                  </w:r>
                </w:p>
              </w:tc>
              <w:tc>
                <w:tcPr>
                  <w:tcW w:w="1500" w:type="dxa"/>
                  <w:hideMark/>
                </w:tcPr>
                <w:p w14:paraId="1E16FE5E" w14:textId="77777777" w:rsidR="00C0190C" w:rsidRPr="00A25D4D" w:rsidRDefault="00C0190C" w:rsidP="008F13CC">
                  <w:pPr>
                    <w:jc w:val="left"/>
                  </w:pPr>
                  <w:r w:rsidRPr="00A25D4D">
                    <w:t>Naam</w:t>
                  </w:r>
                </w:p>
              </w:tc>
              <w:tc>
                <w:tcPr>
                  <w:tcW w:w="0" w:type="auto"/>
                  <w:hideMark/>
                </w:tcPr>
                <w:p w14:paraId="7329188A" w14:textId="77777777" w:rsidR="00C0190C" w:rsidRPr="00A25D4D" w:rsidRDefault="00C0190C" w:rsidP="008F13CC">
                  <w:pPr>
                    <w:jc w:val="left"/>
                  </w:pPr>
                </w:p>
              </w:tc>
            </w:tr>
            <w:tr w:rsidR="00C0190C" w:rsidRPr="00A25D4D" w14:paraId="0B6E5634" w14:textId="77777777" w:rsidTr="00C0190C">
              <w:trPr>
                <w:tblHeader/>
                <w:tblCellSpacing w:w="0" w:type="dxa"/>
              </w:trPr>
              <w:tc>
                <w:tcPr>
                  <w:tcW w:w="360" w:type="dxa"/>
                  <w:hideMark/>
                </w:tcPr>
                <w:p w14:paraId="1CB62A91" w14:textId="77777777" w:rsidR="00C0190C" w:rsidRPr="00A25D4D" w:rsidRDefault="00C0190C" w:rsidP="008F13CC">
                  <w:pPr>
                    <w:jc w:val="left"/>
                  </w:pPr>
                  <w:r w:rsidRPr="00A25D4D">
                    <w:t> </w:t>
                  </w:r>
                </w:p>
              </w:tc>
              <w:tc>
                <w:tcPr>
                  <w:tcW w:w="1500" w:type="dxa"/>
                  <w:hideMark/>
                </w:tcPr>
                <w:p w14:paraId="138BB1BA" w14:textId="77777777" w:rsidR="00C0190C" w:rsidRPr="00A25D4D" w:rsidRDefault="00C0190C" w:rsidP="008F13CC">
                  <w:pPr>
                    <w:jc w:val="left"/>
                  </w:pPr>
                  <w:r w:rsidRPr="00A25D4D">
                    <w:t>Definitie:</w:t>
                  </w:r>
                </w:p>
              </w:tc>
              <w:tc>
                <w:tcPr>
                  <w:tcW w:w="0" w:type="auto"/>
                  <w:hideMark/>
                </w:tcPr>
                <w:p w14:paraId="712DF71F" w14:textId="77777777" w:rsidR="00C0190C" w:rsidRPr="00A25D4D" w:rsidRDefault="00C0190C" w:rsidP="008F13CC">
                  <w:pPr>
                    <w:jc w:val="left"/>
                  </w:pPr>
                  <w:r w:rsidRPr="00A25D4D">
                    <w:rPr>
                      <w:color w:val="1D1819"/>
                    </w:rPr>
                    <w:t>Teksten en symbolen weergegeven in het kaartbeeld.</w:t>
                  </w:r>
                  <w:r w:rsidRPr="00A25D4D">
                    <w:t xml:space="preserve"> </w:t>
                  </w:r>
                </w:p>
              </w:tc>
            </w:tr>
            <w:tr w:rsidR="00C0190C" w:rsidRPr="00A25D4D" w14:paraId="4B264FB4" w14:textId="77777777" w:rsidTr="00C0190C">
              <w:trPr>
                <w:tblHeader/>
                <w:tblCellSpacing w:w="0" w:type="dxa"/>
              </w:trPr>
              <w:tc>
                <w:tcPr>
                  <w:tcW w:w="360" w:type="dxa"/>
                  <w:hideMark/>
                </w:tcPr>
                <w:p w14:paraId="22EDB8C6" w14:textId="77777777" w:rsidR="00C0190C" w:rsidRPr="00A25D4D" w:rsidRDefault="00C0190C" w:rsidP="008F13CC">
                  <w:pPr>
                    <w:jc w:val="left"/>
                  </w:pPr>
                  <w:r w:rsidRPr="00A25D4D">
                    <w:t> </w:t>
                  </w:r>
                </w:p>
              </w:tc>
              <w:tc>
                <w:tcPr>
                  <w:tcW w:w="1500" w:type="dxa"/>
                  <w:hideMark/>
                </w:tcPr>
                <w:p w14:paraId="14D63A08" w14:textId="77777777" w:rsidR="00C0190C" w:rsidRPr="00A25D4D" w:rsidRDefault="00C0190C" w:rsidP="008F13CC">
                  <w:pPr>
                    <w:jc w:val="left"/>
                  </w:pPr>
                  <w:r w:rsidRPr="00A25D4D">
                    <w:t>Subtype van:</w:t>
                  </w:r>
                </w:p>
              </w:tc>
              <w:tc>
                <w:tcPr>
                  <w:tcW w:w="0" w:type="auto"/>
                  <w:hideMark/>
                </w:tcPr>
                <w:p w14:paraId="797CFDEC" w14:textId="77777777" w:rsidR="00C0190C" w:rsidRPr="00A25D4D" w:rsidRDefault="00C0190C" w:rsidP="008F13CC">
                  <w:pPr>
                    <w:jc w:val="left"/>
                  </w:pPr>
                  <w:proofErr w:type="spellStart"/>
                  <w:r w:rsidRPr="00A25D4D">
                    <w:t>ExtraInformatie</w:t>
                  </w:r>
                  <w:proofErr w:type="spellEnd"/>
                </w:p>
              </w:tc>
            </w:tr>
            <w:tr w:rsidR="00C0190C" w:rsidRPr="00A25D4D" w14:paraId="3EA136CF" w14:textId="77777777" w:rsidTr="00C0190C">
              <w:trPr>
                <w:tblHeader/>
                <w:tblCellSpacing w:w="0" w:type="dxa"/>
              </w:trPr>
              <w:tc>
                <w:tcPr>
                  <w:tcW w:w="360" w:type="dxa"/>
                  <w:hideMark/>
                </w:tcPr>
                <w:p w14:paraId="17CC87BB" w14:textId="77777777" w:rsidR="00C0190C" w:rsidRPr="00A25D4D" w:rsidRDefault="00C0190C" w:rsidP="008F13CC">
                  <w:pPr>
                    <w:jc w:val="left"/>
                  </w:pPr>
                  <w:r w:rsidRPr="00A25D4D">
                    <w:t> </w:t>
                  </w:r>
                </w:p>
              </w:tc>
              <w:tc>
                <w:tcPr>
                  <w:tcW w:w="1500" w:type="dxa"/>
                  <w:hideMark/>
                </w:tcPr>
                <w:p w14:paraId="1C7FD485" w14:textId="77777777" w:rsidR="00C0190C" w:rsidRPr="00A25D4D" w:rsidRDefault="00C0190C" w:rsidP="008F13CC">
                  <w:pPr>
                    <w:jc w:val="left"/>
                  </w:pPr>
                  <w:r w:rsidRPr="00A25D4D">
                    <w:t>Omschrijving:</w:t>
                  </w:r>
                </w:p>
              </w:tc>
              <w:tc>
                <w:tcPr>
                  <w:tcW w:w="0" w:type="auto"/>
                  <w:hideMark/>
                </w:tcPr>
                <w:p w14:paraId="6F08C602" w14:textId="77777777" w:rsidR="00C0190C" w:rsidRPr="00A25D4D" w:rsidRDefault="00C0190C" w:rsidP="008F13CC">
                  <w:pPr>
                    <w:jc w:val="left"/>
                  </w:pPr>
                  <w:r w:rsidRPr="00A25D4D">
                    <w:rPr>
                      <w:color w:val="1D1819"/>
                    </w:rPr>
                    <w:t xml:space="preserve">Voor de </w:t>
                  </w:r>
                  <w:r w:rsidRPr="00A25D4D">
                    <w:t>aanduiding van de relatieve positie van een leiding of leidingelement ten opzichte van een topografisch object. Via het “</w:t>
                  </w:r>
                  <w:proofErr w:type="spellStart"/>
                  <w:r w:rsidRPr="00A25D4D">
                    <w:t>annotatieType</w:t>
                  </w:r>
                  <w:proofErr w:type="spellEnd"/>
                  <w:r w:rsidRPr="00A25D4D">
                    <w:t xml:space="preserve">” attribuut kan het soort annotatie of maatvoering object worden bepaald – voor visualisatie - en via het attribuut “label” kan de tekst of numerieke waarde worden doorgegeven. </w:t>
                  </w:r>
                </w:p>
              </w:tc>
            </w:tr>
            <w:tr w:rsidR="00C0190C" w:rsidRPr="00A25D4D" w14:paraId="58DCE7C8" w14:textId="77777777" w:rsidTr="00C0190C">
              <w:trPr>
                <w:tblHeader/>
                <w:tblCellSpacing w:w="0" w:type="dxa"/>
              </w:trPr>
              <w:tc>
                <w:tcPr>
                  <w:tcW w:w="360" w:type="dxa"/>
                  <w:hideMark/>
                </w:tcPr>
                <w:p w14:paraId="49C0753F" w14:textId="77777777" w:rsidR="00C0190C" w:rsidRPr="00A25D4D" w:rsidRDefault="00C0190C" w:rsidP="008F13CC">
                  <w:pPr>
                    <w:jc w:val="left"/>
                  </w:pPr>
                  <w:r w:rsidRPr="00A25D4D">
                    <w:t> </w:t>
                  </w:r>
                </w:p>
              </w:tc>
              <w:tc>
                <w:tcPr>
                  <w:tcW w:w="1500" w:type="dxa"/>
                  <w:hideMark/>
                </w:tcPr>
                <w:p w14:paraId="775EC7C0" w14:textId="77777777" w:rsidR="00C0190C" w:rsidRPr="00A25D4D" w:rsidRDefault="00C0190C" w:rsidP="008F13CC">
                  <w:pPr>
                    <w:jc w:val="left"/>
                  </w:pPr>
                  <w:r w:rsidRPr="00A25D4D">
                    <w:t>Stereotypes:</w:t>
                  </w:r>
                </w:p>
              </w:tc>
              <w:tc>
                <w:tcPr>
                  <w:tcW w:w="0" w:type="auto"/>
                  <w:hideMark/>
                </w:tcPr>
                <w:p w14:paraId="0A22171A"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2DB4CB5C" w14:textId="77777777" w:rsidR="00C0190C" w:rsidRPr="00A25D4D" w:rsidRDefault="00C0190C" w:rsidP="008F13CC">
            <w:pPr>
              <w:jc w:val="left"/>
            </w:pPr>
          </w:p>
        </w:tc>
      </w:tr>
      <w:tr w:rsidR="00C0190C" w:rsidRPr="00A25D4D" w14:paraId="4CFA1C8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6479E5D" w14:textId="77777777" w:rsidR="00C0190C" w:rsidRPr="00A25D4D" w:rsidRDefault="00C0190C" w:rsidP="008F13CC">
            <w:pPr>
              <w:jc w:val="left"/>
            </w:pPr>
            <w:r w:rsidRPr="00A25D4D">
              <w:rPr>
                <w:b/>
                <w:bCs/>
              </w:rPr>
              <w:t xml:space="preserve">Attribuut: </w:t>
            </w:r>
            <w:proofErr w:type="spellStart"/>
            <w:r w:rsidRPr="00A25D4D">
              <w:rPr>
                <w:b/>
                <w:bCs/>
              </w:rPr>
              <w:t>maatvoeringsType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156A963A" w14:textId="77777777" w:rsidTr="00C0190C">
              <w:trPr>
                <w:tblHeader/>
                <w:tblCellSpacing w:w="0" w:type="dxa"/>
              </w:trPr>
              <w:tc>
                <w:tcPr>
                  <w:tcW w:w="360" w:type="dxa"/>
                  <w:hideMark/>
                </w:tcPr>
                <w:p w14:paraId="74931C97" w14:textId="77777777" w:rsidR="00C0190C" w:rsidRPr="00A25D4D" w:rsidRDefault="00C0190C" w:rsidP="008F13CC">
                  <w:pPr>
                    <w:jc w:val="left"/>
                  </w:pPr>
                  <w:r w:rsidRPr="00A25D4D">
                    <w:t> </w:t>
                  </w:r>
                </w:p>
              </w:tc>
              <w:tc>
                <w:tcPr>
                  <w:tcW w:w="1500" w:type="dxa"/>
                  <w:hideMark/>
                </w:tcPr>
                <w:p w14:paraId="4ABCBFA5" w14:textId="77777777" w:rsidR="00C0190C" w:rsidRPr="00A25D4D" w:rsidRDefault="00C0190C" w:rsidP="008F13CC">
                  <w:pPr>
                    <w:jc w:val="left"/>
                  </w:pPr>
                  <w:r w:rsidRPr="00A25D4D">
                    <w:t>Type:</w:t>
                  </w:r>
                </w:p>
              </w:tc>
              <w:tc>
                <w:tcPr>
                  <w:tcW w:w="0" w:type="auto"/>
                  <w:hideMark/>
                </w:tcPr>
                <w:p w14:paraId="46110145" w14:textId="77777777" w:rsidR="00C0190C" w:rsidRPr="00A25D4D" w:rsidRDefault="00C0190C" w:rsidP="008F13CC">
                  <w:pPr>
                    <w:jc w:val="left"/>
                  </w:pPr>
                  <w:proofErr w:type="spellStart"/>
                  <w:r w:rsidRPr="00A25D4D">
                    <w:t>MaatvoeringsTypeValue</w:t>
                  </w:r>
                  <w:proofErr w:type="spellEnd"/>
                </w:p>
              </w:tc>
            </w:tr>
            <w:tr w:rsidR="00C0190C" w:rsidRPr="00A25D4D" w14:paraId="4C27E310" w14:textId="77777777" w:rsidTr="00C0190C">
              <w:trPr>
                <w:tblHeader/>
                <w:tblCellSpacing w:w="0" w:type="dxa"/>
              </w:trPr>
              <w:tc>
                <w:tcPr>
                  <w:tcW w:w="360" w:type="dxa"/>
                  <w:hideMark/>
                </w:tcPr>
                <w:p w14:paraId="3511E099" w14:textId="77777777" w:rsidR="00C0190C" w:rsidRPr="00A25D4D" w:rsidRDefault="00C0190C" w:rsidP="008F13CC">
                  <w:pPr>
                    <w:jc w:val="left"/>
                  </w:pPr>
                  <w:r w:rsidRPr="00A25D4D">
                    <w:t> </w:t>
                  </w:r>
                </w:p>
              </w:tc>
              <w:tc>
                <w:tcPr>
                  <w:tcW w:w="1500" w:type="dxa"/>
                  <w:hideMark/>
                </w:tcPr>
                <w:p w14:paraId="09E229E6" w14:textId="77777777" w:rsidR="00C0190C" w:rsidRPr="00A25D4D" w:rsidRDefault="00C0190C" w:rsidP="008F13CC">
                  <w:pPr>
                    <w:jc w:val="left"/>
                  </w:pPr>
                  <w:r w:rsidRPr="00A25D4D">
                    <w:t>Naam</w:t>
                  </w:r>
                </w:p>
              </w:tc>
              <w:tc>
                <w:tcPr>
                  <w:tcW w:w="0" w:type="auto"/>
                  <w:hideMark/>
                </w:tcPr>
                <w:p w14:paraId="446E07A3" w14:textId="77777777" w:rsidR="00C0190C" w:rsidRPr="00A25D4D" w:rsidRDefault="00C0190C" w:rsidP="008F13CC">
                  <w:pPr>
                    <w:jc w:val="left"/>
                  </w:pPr>
                </w:p>
              </w:tc>
            </w:tr>
            <w:tr w:rsidR="00C0190C" w:rsidRPr="00A25D4D" w14:paraId="4BB966E4" w14:textId="77777777" w:rsidTr="00C0190C">
              <w:trPr>
                <w:tblHeader/>
                <w:tblCellSpacing w:w="0" w:type="dxa"/>
              </w:trPr>
              <w:tc>
                <w:tcPr>
                  <w:tcW w:w="360" w:type="dxa"/>
                  <w:hideMark/>
                </w:tcPr>
                <w:p w14:paraId="313EB767" w14:textId="77777777" w:rsidR="00C0190C" w:rsidRPr="00A25D4D" w:rsidRDefault="00C0190C" w:rsidP="008F13CC">
                  <w:pPr>
                    <w:jc w:val="left"/>
                  </w:pPr>
                  <w:r w:rsidRPr="00A25D4D">
                    <w:t> </w:t>
                  </w:r>
                </w:p>
              </w:tc>
              <w:tc>
                <w:tcPr>
                  <w:tcW w:w="1500" w:type="dxa"/>
                  <w:hideMark/>
                </w:tcPr>
                <w:p w14:paraId="4E0EB50C" w14:textId="77777777" w:rsidR="00C0190C" w:rsidRPr="00A25D4D" w:rsidRDefault="00C0190C" w:rsidP="008F13CC">
                  <w:pPr>
                    <w:jc w:val="left"/>
                  </w:pPr>
                  <w:r w:rsidRPr="00A25D4D">
                    <w:t>Definitie:</w:t>
                  </w:r>
                </w:p>
              </w:tc>
              <w:tc>
                <w:tcPr>
                  <w:tcW w:w="0" w:type="auto"/>
                  <w:hideMark/>
                </w:tcPr>
                <w:p w14:paraId="254463E7" w14:textId="77777777" w:rsidR="00C0190C" w:rsidRPr="00A25D4D" w:rsidRDefault="00C0190C" w:rsidP="008F13CC">
                  <w:pPr>
                    <w:jc w:val="left"/>
                  </w:pPr>
                  <w:r w:rsidRPr="00A25D4D">
                    <w:t xml:space="preserve">Aard van de opgenomen annotatie </w:t>
                  </w:r>
                </w:p>
              </w:tc>
            </w:tr>
            <w:tr w:rsidR="00C0190C" w:rsidRPr="00A25D4D" w14:paraId="3F8F7356" w14:textId="77777777" w:rsidTr="00C0190C">
              <w:trPr>
                <w:tblHeader/>
                <w:tblCellSpacing w:w="0" w:type="dxa"/>
              </w:trPr>
              <w:tc>
                <w:tcPr>
                  <w:tcW w:w="360" w:type="dxa"/>
                  <w:hideMark/>
                </w:tcPr>
                <w:p w14:paraId="22AD07BB" w14:textId="77777777" w:rsidR="00C0190C" w:rsidRPr="00A25D4D" w:rsidRDefault="00C0190C" w:rsidP="008F13CC">
                  <w:pPr>
                    <w:jc w:val="left"/>
                  </w:pPr>
                  <w:r w:rsidRPr="00A25D4D">
                    <w:t> </w:t>
                  </w:r>
                </w:p>
              </w:tc>
              <w:tc>
                <w:tcPr>
                  <w:tcW w:w="1500" w:type="dxa"/>
                  <w:hideMark/>
                </w:tcPr>
                <w:p w14:paraId="630E4EAC" w14:textId="77777777" w:rsidR="00C0190C" w:rsidRPr="00A25D4D" w:rsidRDefault="00C0190C" w:rsidP="008F13CC">
                  <w:pPr>
                    <w:jc w:val="left"/>
                  </w:pPr>
                  <w:r w:rsidRPr="00A25D4D">
                    <w:t>Omschrijving:</w:t>
                  </w:r>
                </w:p>
              </w:tc>
              <w:tc>
                <w:tcPr>
                  <w:tcW w:w="0" w:type="auto"/>
                  <w:hideMark/>
                </w:tcPr>
                <w:p w14:paraId="36ED1019" w14:textId="77777777" w:rsidR="00C0190C" w:rsidRPr="00A25D4D" w:rsidRDefault="00C0190C" w:rsidP="008F13CC">
                  <w:pPr>
                    <w:jc w:val="left"/>
                  </w:pPr>
                  <w:r w:rsidRPr="00A25D4D">
                    <w:t xml:space="preserve">Annotatie kan voor o.a. maatvoering getypeerd zijn. </w:t>
                  </w:r>
                </w:p>
              </w:tc>
            </w:tr>
            <w:tr w:rsidR="00C0190C" w:rsidRPr="00A25D4D" w14:paraId="0474DBAA" w14:textId="77777777" w:rsidTr="00C0190C">
              <w:trPr>
                <w:tblHeader/>
                <w:tblCellSpacing w:w="0" w:type="dxa"/>
              </w:trPr>
              <w:tc>
                <w:tcPr>
                  <w:tcW w:w="360" w:type="dxa"/>
                  <w:hideMark/>
                </w:tcPr>
                <w:p w14:paraId="7D48856D" w14:textId="77777777" w:rsidR="00C0190C" w:rsidRPr="00A25D4D" w:rsidRDefault="00C0190C" w:rsidP="008F13CC">
                  <w:pPr>
                    <w:jc w:val="left"/>
                  </w:pPr>
                  <w:r w:rsidRPr="00A25D4D">
                    <w:t> </w:t>
                  </w:r>
                </w:p>
              </w:tc>
              <w:tc>
                <w:tcPr>
                  <w:tcW w:w="1500" w:type="dxa"/>
                  <w:hideMark/>
                </w:tcPr>
                <w:p w14:paraId="6233A8F9"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2E63464" w14:textId="77777777" w:rsidR="00C0190C" w:rsidRPr="00A25D4D" w:rsidRDefault="00C0190C" w:rsidP="008F13CC">
                  <w:pPr>
                    <w:jc w:val="left"/>
                  </w:pPr>
                  <w:r w:rsidRPr="00A25D4D">
                    <w:t>1</w:t>
                  </w:r>
                </w:p>
              </w:tc>
            </w:tr>
          </w:tbl>
          <w:p w14:paraId="121BBBA3" w14:textId="77777777" w:rsidR="00C0190C" w:rsidRPr="00A25D4D" w:rsidRDefault="00C0190C" w:rsidP="008F13CC">
            <w:pPr>
              <w:jc w:val="left"/>
            </w:pPr>
          </w:p>
        </w:tc>
      </w:tr>
      <w:tr w:rsidR="00C0190C" w:rsidRPr="00A25D4D" w14:paraId="23F01CB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22454DC" w14:textId="77777777" w:rsidR="00C0190C" w:rsidRPr="00A25D4D" w:rsidRDefault="00C0190C" w:rsidP="008F13CC">
            <w:pPr>
              <w:jc w:val="left"/>
            </w:pPr>
            <w:r w:rsidRPr="00A25D4D">
              <w:rPr>
                <w:b/>
                <w:bCs/>
              </w:rPr>
              <w:t>Attribuut: rotatiehoek</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3BFF28DF" w14:textId="77777777" w:rsidTr="00C0190C">
              <w:trPr>
                <w:tblHeader/>
                <w:tblCellSpacing w:w="0" w:type="dxa"/>
              </w:trPr>
              <w:tc>
                <w:tcPr>
                  <w:tcW w:w="360" w:type="dxa"/>
                  <w:hideMark/>
                </w:tcPr>
                <w:p w14:paraId="36D84727" w14:textId="77777777" w:rsidR="00C0190C" w:rsidRPr="00A25D4D" w:rsidRDefault="00C0190C" w:rsidP="008F13CC">
                  <w:pPr>
                    <w:jc w:val="left"/>
                  </w:pPr>
                  <w:r w:rsidRPr="00A25D4D">
                    <w:t> </w:t>
                  </w:r>
                </w:p>
              </w:tc>
              <w:tc>
                <w:tcPr>
                  <w:tcW w:w="1500" w:type="dxa"/>
                  <w:hideMark/>
                </w:tcPr>
                <w:p w14:paraId="222E64BB" w14:textId="77777777" w:rsidR="00C0190C" w:rsidRPr="00A25D4D" w:rsidRDefault="00C0190C" w:rsidP="008F13CC">
                  <w:pPr>
                    <w:jc w:val="left"/>
                  </w:pPr>
                  <w:r w:rsidRPr="00A25D4D">
                    <w:t>Type:</w:t>
                  </w:r>
                </w:p>
              </w:tc>
              <w:tc>
                <w:tcPr>
                  <w:tcW w:w="0" w:type="auto"/>
                  <w:hideMark/>
                </w:tcPr>
                <w:p w14:paraId="68DB314C" w14:textId="77777777" w:rsidR="00C0190C" w:rsidRPr="00A25D4D" w:rsidRDefault="00C0190C" w:rsidP="008F13CC">
                  <w:pPr>
                    <w:jc w:val="left"/>
                  </w:pPr>
                  <w:proofErr w:type="spellStart"/>
                  <w:r w:rsidRPr="00A25D4D">
                    <w:t>Measure</w:t>
                  </w:r>
                  <w:proofErr w:type="spellEnd"/>
                </w:p>
              </w:tc>
            </w:tr>
            <w:tr w:rsidR="00C0190C" w:rsidRPr="00A25D4D" w14:paraId="0BB5AB66" w14:textId="77777777" w:rsidTr="00C0190C">
              <w:trPr>
                <w:tblHeader/>
                <w:tblCellSpacing w:w="0" w:type="dxa"/>
              </w:trPr>
              <w:tc>
                <w:tcPr>
                  <w:tcW w:w="360" w:type="dxa"/>
                  <w:hideMark/>
                </w:tcPr>
                <w:p w14:paraId="46CFBAF1" w14:textId="77777777" w:rsidR="00C0190C" w:rsidRPr="00A25D4D" w:rsidRDefault="00C0190C" w:rsidP="008F13CC">
                  <w:pPr>
                    <w:jc w:val="left"/>
                  </w:pPr>
                  <w:r w:rsidRPr="00A25D4D">
                    <w:t> </w:t>
                  </w:r>
                </w:p>
              </w:tc>
              <w:tc>
                <w:tcPr>
                  <w:tcW w:w="1500" w:type="dxa"/>
                  <w:hideMark/>
                </w:tcPr>
                <w:p w14:paraId="2A4397C7" w14:textId="77777777" w:rsidR="00C0190C" w:rsidRPr="00A25D4D" w:rsidRDefault="00C0190C" w:rsidP="008F13CC">
                  <w:pPr>
                    <w:jc w:val="left"/>
                  </w:pPr>
                  <w:r w:rsidRPr="00A25D4D">
                    <w:t>Naam</w:t>
                  </w:r>
                </w:p>
              </w:tc>
              <w:tc>
                <w:tcPr>
                  <w:tcW w:w="0" w:type="auto"/>
                  <w:hideMark/>
                </w:tcPr>
                <w:p w14:paraId="7E227A2A" w14:textId="77777777" w:rsidR="00C0190C" w:rsidRPr="00A25D4D" w:rsidRDefault="00C0190C" w:rsidP="008F13CC">
                  <w:pPr>
                    <w:jc w:val="left"/>
                  </w:pPr>
                </w:p>
              </w:tc>
            </w:tr>
            <w:tr w:rsidR="00C0190C" w:rsidRPr="00A25D4D" w14:paraId="0FDD20DF" w14:textId="77777777" w:rsidTr="00C0190C">
              <w:trPr>
                <w:tblHeader/>
                <w:tblCellSpacing w:w="0" w:type="dxa"/>
              </w:trPr>
              <w:tc>
                <w:tcPr>
                  <w:tcW w:w="360" w:type="dxa"/>
                  <w:hideMark/>
                </w:tcPr>
                <w:p w14:paraId="537D318F" w14:textId="77777777" w:rsidR="00C0190C" w:rsidRPr="00A25D4D" w:rsidRDefault="00C0190C" w:rsidP="008F13CC">
                  <w:pPr>
                    <w:jc w:val="left"/>
                  </w:pPr>
                  <w:r w:rsidRPr="00A25D4D">
                    <w:t> </w:t>
                  </w:r>
                </w:p>
              </w:tc>
              <w:tc>
                <w:tcPr>
                  <w:tcW w:w="1500" w:type="dxa"/>
                  <w:hideMark/>
                </w:tcPr>
                <w:p w14:paraId="04E31C0F" w14:textId="77777777" w:rsidR="00C0190C" w:rsidRPr="00A25D4D" w:rsidRDefault="00C0190C" w:rsidP="008F13CC">
                  <w:pPr>
                    <w:jc w:val="left"/>
                  </w:pPr>
                  <w:r w:rsidRPr="00A25D4D">
                    <w:t>Definitie:</w:t>
                  </w:r>
                </w:p>
              </w:tc>
              <w:tc>
                <w:tcPr>
                  <w:tcW w:w="0" w:type="auto"/>
                  <w:hideMark/>
                </w:tcPr>
                <w:p w14:paraId="17B82E83" w14:textId="77777777" w:rsidR="00C0190C" w:rsidRPr="00A25D4D" w:rsidRDefault="00C0190C" w:rsidP="008F13CC">
                  <w:pPr>
                    <w:jc w:val="left"/>
                  </w:pPr>
                  <w:r w:rsidRPr="00A25D4D">
                    <w:t xml:space="preserve">Hoek waaronder een labeltekst of symbool wordt weergegeven. </w:t>
                  </w:r>
                </w:p>
              </w:tc>
            </w:tr>
            <w:tr w:rsidR="00C0190C" w:rsidRPr="00A25D4D" w14:paraId="0EB2FF08" w14:textId="77777777" w:rsidTr="00C0190C">
              <w:trPr>
                <w:tblHeader/>
                <w:tblCellSpacing w:w="0" w:type="dxa"/>
              </w:trPr>
              <w:tc>
                <w:tcPr>
                  <w:tcW w:w="360" w:type="dxa"/>
                  <w:hideMark/>
                </w:tcPr>
                <w:p w14:paraId="3142D737" w14:textId="77777777" w:rsidR="00C0190C" w:rsidRPr="00A25D4D" w:rsidRDefault="00C0190C" w:rsidP="008F13CC">
                  <w:pPr>
                    <w:jc w:val="left"/>
                  </w:pPr>
                  <w:r w:rsidRPr="00A25D4D">
                    <w:t> </w:t>
                  </w:r>
                </w:p>
              </w:tc>
              <w:tc>
                <w:tcPr>
                  <w:tcW w:w="1500" w:type="dxa"/>
                  <w:hideMark/>
                </w:tcPr>
                <w:p w14:paraId="6C472867" w14:textId="77777777" w:rsidR="00C0190C" w:rsidRPr="00A25D4D" w:rsidRDefault="00C0190C" w:rsidP="008F13CC">
                  <w:pPr>
                    <w:jc w:val="left"/>
                  </w:pPr>
                  <w:r w:rsidRPr="00A25D4D">
                    <w:t>Omschrijving:</w:t>
                  </w:r>
                </w:p>
              </w:tc>
              <w:tc>
                <w:tcPr>
                  <w:tcW w:w="0" w:type="auto"/>
                  <w:hideMark/>
                </w:tcPr>
                <w:p w14:paraId="00E5E5F1" w14:textId="77777777" w:rsidR="00C0190C" w:rsidRPr="00A25D4D" w:rsidRDefault="00C0190C" w:rsidP="008F13CC">
                  <w:pPr>
                    <w:jc w:val="left"/>
                  </w:pPr>
                  <w:r w:rsidRPr="00A25D4D">
                    <w:t xml:space="preserve">Voor een annotatie die gekoppeld is aan een puntgeometrie, geeft dit attribuut aan onder welke hoek de labeltekst of een puntsymbool moet worden weergegeven. Eenheid: booggraad; één booggraad is een 360e deel van een cirkelomtrek. Oriëntering: met de klok mee (positief) t.o.v. normale tekstrichting (horizontaal = 0 graden; voor een kaart die noord georiënteerd is.). Decimale precisie: 1 (= 1 cijfer achter de komma, ofwel 1/10 booggraad). Bereik (minimale/maximale waarden): [-180, +180].]. Verstekwaarde voor tekst is 0 (dus horizontaal weergegeven rechtopstaande tekst). Dit attribuut heeft een </w:t>
                  </w:r>
                  <w:proofErr w:type="spellStart"/>
                  <w:r w:rsidRPr="00A25D4D">
                    <w:t>Measure</w:t>
                  </w:r>
                  <w:proofErr w:type="spellEnd"/>
                  <w:r w:rsidRPr="00A25D4D">
                    <w:t xml:space="preserve"> als data type. De UOM wordt uitgedrukt via de volgende OGC URN code: </w:t>
                  </w:r>
                  <w:proofErr w:type="spellStart"/>
                  <w:r w:rsidRPr="00A25D4D">
                    <w:t>urn:ogc:def:uom:OGC</w:t>
                  </w:r>
                  <w:proofErr w:type="spellEnd"/>
                  <w:r w:rsidRPr="00A25D4D">
                    <w:t>::</w:t>
                  </w:r>
                  <w:proofErr w:type="spellStart"/>
                  <w:r w:rsidRPr="00A25D4D">
                    <w:t>deg</w:t>
                  </w:r>
                  <w:proofErr w:type="spellEnd"/>
                  <w:r w:rsidRPr="00A25D4D">
                    <w:t xml:space="preserve"> </w:t>
                  </w:r>
                </w:p>
              </w:tc>
            </w:tr>
            <w:tr w:rsidR="00C0190C" w:rsidRPr="00A25D4D" w14:paraId="28C09EE9" w14:textId="77777777" w:rsidTr="00C0190C">
              <w:trPr>
                <w:tblHeader/>
                <w:tblCellSpacing w:w="0" w:type="dxa"/>
              </w:trPr>
              <w:tc>
                <w:tcPr>
                  <w:tcW w:w="360" w:type="dxa"/>
                  <w:hideMark/>
                </w:tcPr>
                <w:p w14:paraId="03EE9D65" w14:textId="77777777" w:rsidR="00C0190C" w:rsidRPr="00A25D4D" w:rsidRDefault="00C0190C" w:rsidP="008F13CC">
                  <w:pPr>
                    <w:jc w:val="left"/>
                  </w:pPr>
                  <w:r w:rsidRPr="00A25D4D">
                    <w:t> </w:t>
                  </w:r>
                </w:p>
              </w:tc>
              <w:tc>
                <w:tcPr>
                  <w:tcW w:w="1500" w:type="dxa"/>
                  <w:hideMark/>
                </w:tcPr>
                <w:p w14:paraId="7418CF3E"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6D371C6" w14:textId="77777777" w:rsidR="00C0190C" w:rsidRPr="00A25D4D" w:rsidRDefault="00C0190C" w:rsidP="008F13CC">
                  <w:pPr>
                    <w:jc w:val="left"/>
                  </w:pPr>
                  <w:r w:rsidRPr="00A25D4D">
                    <w:t>0..1</w:t>
                  </w:r>
                </w:p>
              </w:tc>
            </w:tr>
          </w:tbl>
          <w:p w14:paraId="009D0C5E" w14:textId="77777777" w:rsidR="00C0190C" w:rsidRPr="00A25D4D" w:rsidRDefault="00C0190C" w:rsidP="008F13CC">
            <w:pPr>
              <w:jc w:val="left"/>
            </w:pPr>
          </w:p>
        </w:tc>
      </w:tr>
      <w:tr w:rsidR="00C0190C" w:rsidRPr="00A25D4D" w14:paraId="600AE68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D8A2C30" w14:textId="77777777" w:rsidR="00C0190C" w:rsidRPr="00A25D4D" w:rsidRDefault="00C0190C" w:rsidP="008F13CC">
            <w:pPr>
              <w:jc w:val="left"/>
            </w:pPr>
            <w:r w:rsidRPr="00A25D4D">
              <w:rPr>
                <w:b/>
                <w:bCs/>
              </w:rPr>
              <w:t>Attribuut: labelpositie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0CA61272" w14:textId="77777777" w:rsidTr="00C0190C">
              <w:trPr>
                <w:tblHeader/>
                <w:tblCellSpacing w:w="0" w:type="dxa"/>
              </w:trPr>
              <w:tc>
                <w:tcPr>
                  <w:tcW w:w="360" w:type="dxa"/>
                  <w:hideMark/>
                </w:tcPr>
                <w:p w14:paraId="48CE0A03" w14:textId="77777777" w:rsidR="00C0190C" w:rsidRPr="00A25D4D" w:rsidRDefault="00C0190C" w:rsidP="008F13CC">
                  <w:pPr>
                    <w:jc w:val="left"/>
                  </w:pPr>
                  <w:r w:rsidRPr="00A25D4D">
                    <w:t> </w:t>
                  </w:r>
                </w:p>
              </w:tc>
              <w:tc>
                <w:tcPr>
                  <w:tcW w:w="1500" w:type="dxa"/>
                  <w:hideMark/>
                </w:tcPr>
                <w:p w14:paraId="2362EBB6" w14:textId="77777777" w:rsidR="00C0190C" w:rsidRPr="00A25D4D" w:rsidRDefault="00C0190C" w:rsidP="008F13CC">
                  <w:pPr>
                    <w:jc w:val="left"/>
                  </w:pPr>
                  <w:r w:rsidRPr="00A25D4D">
                    <w:t>Type:</w:t>
                  </w:r>
                </w:p>
              </w:tc>
              <w:tc>
                <w:tcPr>
                  <w:tcW w:w="0" w:type="auto"/>
                  <w:hideMark/>
                </w:tcPr>
                <w:p w14:paraId="24F957B2" w14:textId="77777777" w:rsidR="00C0190C" w:rsidRPr="00A25D4D" w:rsidRDefault="00C0190C" w:rsidP="008F13CC">
                  <w:pPr>
                    <w:jc w:val="left"/>
                  </w:pPr>
                  <w:r w:rsidRPr="00A25D4D">
                    <w:t>Labelpositie</w:t>
                  </w:r>
                </w:p>
              </w:tc>
            </w:tr>
            <w:tr w:rsidR="00C0190C" w:rsidRPr="00A25D4D" w14:paraId="1FC776D9" w14:textId="77777777" w:rsidTr="00C0190C">
              <w:trPr>
                <w:tblHeader/>
                <w:tblCellSpacing w:w="0" w:type="dxa"/>
              </w:trPr>
              <w:tc>
                <w:tcPr>
                  <w:tcW w:w="360" w:type="dxa"/>
                  <w:hideMark/>
                </w:tcPr>
                <w:p w14:paraId="5A1E5D87" w14:textId="77777777" w:rsidR="00C0190C" w:rsidRPr="00A25D4D" w:rsidRDefault="00C0190C" w:rsidP="008F13CC">
                  <w:pPr>
                    <w:jc w:val="left"/>
                  </w:pPr>
                  <w:r w:rsidRPr="00A25D4D">
                    <w:t> </w:t>
                  </w:r>
                </w:p>
              </w:tc>
              <w:tc>
                <w:tcPr>
                  <w:tcW w:w="1500" w:type="dxa"/>
                  <w:hideMark/>
                </w:tcPr>
                <w:p w14:paraId="59F6F422" w14:textId="77777777" w:rsidR="00C0190C" w:rsidRPr="00A25D4D" w:rsidRDefault="00C0190C" w:rsidP="008F13CC">
                  <w:pPr>
                    <w:jc w:val="left"/>
                  </w:pPr>
                  <w:r w:rsidRPr="00A25D4D">
                    <w:t>Naam</w:t>
                  </w:r>
                </w:p>
              </w:tc>
              <w:tc>
                <w:tcPr>
                  <w:tcW w:w="0" w:type="auto"/>
                  <w:hideMark/>
                </w:tcPr>
                <w:p w14:paraId="7200B25C" w14:textId="77777777" w:rsidR="00C0190C" w:rsidRPr="00A25D4D" w:rsidRDefault="00C0190C" w:rsidP="008F13CC">
                  <w:pPr>
                    <w:jc w:val="left"/>
                  </w:pPr>
                </w:p>
              </w:tc>
            </w:tr>
            <w:tr w:rsidR="00C0190C" w:rsidRPr="00A25D4D" w14:paraId="394BE1AC" w14:textId="77777777" w:rsidTr="00C0190C">
              <w:trPr>
                <w:tblHeader/>
                <w:tblCellSpacing w:w="0" w:type="dxa"/>
              </w:trPr>
              <w:tc>
                <w:tcPr>
                  <w:tcW w:w="360" w:type="dxa"/>
                  <w:hideMark/>
                </w:tcPr>
                <w:p w14:paraId="42272D63" w14:textId="77777777" w:rsidR="00C0190C" w:rsidRPr="00A25D4D" w:rsidRDefault="00C0190C" w:rsidP="008F13CC">
                  <w:pPr>
                    <w:jc w:val="left"/>
                  </w:pPr>
                  <w:r w:rsidRPr="00A25D4D">
                    <w:t> </w:t>
                  </w:r>
                </w:p>
              </w:tc>
              <w:tc>
                <w:tcPr>
                  <w:tcW w:w="1500" w:type="dxa"/>
                  <w:hideMark/>
                </w:tcPr>
                <w:p w14:paraId="7404FE89" w14:textId="77777777" w:rsidR="00C0190C" w:rsidRPr="00A25D4D" w:rsidRDefault="00C0190C" w:rsidP="008F13CC">
                  <w:pPr>
                    <w:jc w:val="left"/>
                  </w:pPr>
                  <w:r w:rsidRPr="00A25D4D">
                    <w:t>Definitie:</w:t>
                  </w:r>
                </w:p>
              </w:tc>
              <w:tc>
                <w:tcPr>
                  <w:tcW w:w="0" w:type="auto"/>
                  <w:hideMark/>
                </w:tcPr>
                <w:p w14:paraId="7EA5CA39" w14:textId="77777777" w:rsidR="00C0190C" w:rsidRPr="00A25D4D" w:rsidRDefault="00C0190C" w:rsidP="008F13CC">
                  <w:pPr>
                    <w:jc w:val="left"/>
                  </w:pPr>
                  <w:r w:rsidRPr="00A25D4D">
                    <w:t xml:space="preserve">Plaats van de labeltekst t.o.v. plaatsingspunt. </w:t>
                  </w:r>
                </w:p>
              </w:tc>
            </w:tr>
            <w:tr w:rsidR="00C0190C" w:rsidRPr="00A25D4D" w14:paraId="7E5096C5" w14:textId="77777777" w:rsidTr="00C0190C">
              <w:trPr>
                <w:tblHeader/>
                <w:tblCellSpacing w:w="0" w:type="dxa"/>
              </w:trPr>
              <w:tc>
                <w:tcPr>
                  <w:tcW w:w="360" w:type="dxa"/>
                  <w:hideMark/>
                </w:tcPr>
                <w:p w14:paraId="2F1D4BCB" w14:textId="77777777" w:rsidR="00C0190C" w:rsidRPr="00A25D4D" w:rsidRDefault="00C0190C" w:rsidP="008F13CC">
                  <w:pPr>
                    <w:jc w:val="left"/>
                  </w:pPr>
                  <w:r w:rsidRPr="00A25D4D">
                    <w:t> </w:t>
                  </w:r>
                </w:p>
              </w:tc>
              <w:tc>
                <w:tcPr>
                  <w:tcW w:w="1500" w:type="dxa"/>
                  <w:hideMark/>
                </w:tcPr>
                <w:p w14:paraId="11F1691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5594FA0" w14:textId="77777777" w:rsidR="00C0190C" w:rsidRPr="00A25D4D" w:rsidRDefault="00C0190C" w:rsidP="008F13CC">
                  <w:pPr>
                    <w:jc w:val="left"/>
                  </w:pPr>
                  <w:r w:rsidRPr="00A25D4D">
                    <w:t>0..1</w:t>
                  </w:r>
                </w:p>
              </w:tc>
            </w:tr>
          </w:tbl>
          <w:p w14:paraId="74B50843" w14:textId="77777777" w:rsidR="00C0190C" w:rsidRPr="00A25D4D" w:rsidRDefault="00C0190C" w:rsidP="008F13CC">
            <w:pPr>
              <w:jc w:val="left"/>
            </w:pPr>
          </w:p>
        </w:tc>
      </w:tr>
      <w:tr w:rsidR="00C0190C" w:rsidRPr="00A25D4D" w14:paraId="263B344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D3BA4F0" w14:textId="77777777" w:rsidR="00C0190C" w:rsidRPr="00A25D4D" w:rsidRDefault="00C0190C" w:rsidP="008F13CC">
            <w:pPr>
              <w:jc w:val="left"/>
            </w:pPr>
            <w:r w:rsidRPr="00A25D4D">
              <w:rPr>
                <w:b/>
                <w:bCs/>
              </w:rPr>
              <w:t>Attribuut: ligging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3DCD9A07" w14:textId="77777777" w:rsidTr="00C0190C">
              <w:trPr>
                <w:tblHeader/>
                <w:tblCellSpacing w:w="0" w:type="dxa"/>
              </w:trPr>
              <w:tc>
                <w:tcPr>
                  <w:tcW w:w="360" w:type="dxa"/>
                  <w:hideMark/>
                </w:tcPr>
                <w:p w14:paraId="14334C61" w14:textId="77777777" w:rsidR="00C0190C" w:rsidRPr="00A25D4D" w:rsidRDefault="00C0190C" w:rsidP="008F13CC">
                  <w:pPr>
                    <w:jc w:val="left"/>
                  </w:pPr>
                  <w:r w:rsidRPr="00A25D4D">
                    <w:t> </w:t>
                  </w:r>
                </w:p>
              </w:tc>
              <w:tc>
                <w:tcPr>
                  <w:tcW w:w="1500" w:type="dxa"/>
                  <w:hideMark/>
                </w:tcPr>
                <w:p w14:paraId="0F05D9C4" w14:textId="77777777" w:rsidR="00C0190C" w:rsidRPr="00A25D4D" w:rsidRDefault="00C0190C" w:rsidP="008F13CC">
                  <w:pPr>
                    <w:jc w:val="left"/>
                  </w:pPr>
                  <w:r w:rsidRPr="00A25D4D">
                    <w:t>Type:</w:t>
                  </w:r>
                </w:p>
              </w:tc>
              <w:tc>
                <w:tcPr>
                  <w:tcW w:w="0" w:type="auto"/>
                  <w:hideMark/>
                </w:tcPr>
                <w:p w14:paraId="6E7FF457" w14:textId="77777777" w:rsidR="00C0190C" w:rsidRPr="00A25D4D" w:rsidRDefault="00C0190C" w:rsidP="008F13CC">
                  <w:pPr>
                    <w:jc w:val="left"/>
                  </w:pPr>
                  <w:proofErr w:type="spellStart"/>
                  <w:r w:rsidRPr="00A25D4D">
                    <w:t>GM_Object</w:t>
                  </w:r>
                  <w:proofErr w:type="spellEnd"/>
                </w:p>
              </w:tc>
            </w:tr>
            <w:tr w:rsidR="00C0190C" w:rsidRPr="00A25D4D" w14:paraId="0CFBB47C" w14:textId="77777777" w:rsidTr="00C0190C">
              <w:trPr>
                <w:tblHeader/>
                <w:tblCellSpacing w:w="0" w:type="dxa"/>
              </w:trPr>
              <w:tc>
                <w:tcPr>
                  <w:tcW w:w="360" w:type="dxa"/>
                  <w:hideMark/>
                </w:tcPr>
                <w:p w14:paraId="139AD217" w14:textId="77777777" w:rsidR="00C0190C" w:rsidRPr="00A25D4D" w:rsidRDefault="00C0190C" w:rsidP="008F13CC">
                  <w:pPr>
                    <w:jc w:val="left"/>
                  </w:pPr>
                  <w:r w:rsidRPr="00A25D4D">
                    <w:t> </w:t>
                  </w:r>
                </w:p>
              </w:tc>
              <w:tc>
                <w:tcPr>
                  <w:tcW w:w="1500" w:type="dxa"/>
                  <w:hideMark/>
                </w:tcPr>
                <w:p w14:paraId="357A8423" w14:textId="77777777" w:rsidR="00C0190C" w:rsidRPr="00A25D4D" w:rsidRDefault="00C0190C" w:rsidP="008F13CC">
                  <w:pPr>
                    <w:jc w:val="left"/>
                  </w:pPr>
                  <w:r w:rsidRPr="00A25D4D">
                    <w:t>Naam</w:t>
                  </w:r>
                </w:p>
              </w:tc>
              <w:tc>
                <w:tcPr>
                  <w:tcW w:w="0" w:type="auto"/>
                  <w:hideMark/>
                </w:tcPr>
                <w:p w14:paraId="382C0D01" w14:textId="77777777" w:rsidR="00C0190C" w:rsidRPr="00A25D4D" w:rsidRDefault="00C0190C" w:rsidP="008F13CC">
                  <w:pPr>
                    <w:jc w:val="left"/>
                  </w:pPr>
                </w:p>
              </w:tc>
            </w:tr>
            <w:tr w:rsidR="00C0190C" w:rsidRPr="00A25D4D" w14:paraId="00456DFC" w14:textId="77777777" w:rsidTr="00C0190C">
              <w:trPr>
                <w:tblHeader/>
                <w:tblCellSpacing w:w="0" w:type="dxa"/>
              </w:trPr>
              <w:tc>
                <w:tcPr>
                  <w:tcW w:w="360" w:type="dxa"/>
                  <w:hideMark/>
                </w:tcPr>
                <w:p w14:paraId="2F47B9B6" w14:textId="77777777" w:rsidR="00C0190C" w:rsidRPr="00A25D4D" w:rsidRDefault="00C0190C" w:rsidP="008F13CC">
                  <w:pPr>
                    <w:jc w:val="left"/>
                  </w:pPr>
                  <w:r w:rsidRPr="00A25D4D">
                    <w:t> </w:t>
                  </w:r>
                </w:p>
              </w:tc>
              <w:tc>
                <w:tcPr>
                  <w:tcW w:w="1500" w:type="dxa"/>
                  <w:hideMark/>
                </w:tcPr>
                <w:p w14:paraId="6DAC4B96" w14:textId="77777777" w:rsidR="00C0190C" w:rsidRPr="00A25D4D" w:rsidRDefault="00C0190C" w:rsidP="008F13CC">
                  <w:pPr>
                    <w:jc w:val="left"/>
                  </w:pPr>
                  <w:r w:rsidRPr="00A25D4D">
                    <w:t>Definitie:</w:t>
                  </w:r>
                </w:p>
              </w:tc>
              <w:tc>
                <w:tcPr>
                  <w:tcW w:w="0" w:type="auto"/>
                  <w:hideMark/>
                </w:tcPr>
                <w:p w14:paraId="05DCBCD8" w14:textId="77777777" w:rsidR="00C0190C" w:rsidRPr="00A25D4D" w:rsidRDefault="00C0190C" w:rsidP="008F13CC">
                  <w:pPr>
                    <w:jc w:val="left"/>
                  </w:pPr>
                  <w:r w:rsidRPr="00A25D4D">
                    <w:t xml:space="preserve">Positie of geometrie van de annotatie. </w:t>
                  </w:r>
                </w:p>
              </w:tc>
            </w:tr>
            <w:tr w:rsidR="00C0190C" w:rsidRPr="00A25D4D" w14:paraId="359DDC64" w14:textId="77777777" w:rsidTr="00C0190C">
              <w:trPr>
                <w:tblHeader/>
                <w:tblCellSpacing w:w="0" w:type="dxa"/>
              </w:trPr>
              <w:tc>
                <w:tcPr>
                  <w:tcW w:w="360" w:type="dxa"/>
                  <w:hideMark/>
                </w:tcPr>
                <w:p w14:paraId="029902EA" w14:textId="77777777" w:rsidR="00C0190C" w:rsidRPr="00A25D4D" w:rsidRDefault="00C0190C" w:rsidP="008F13CC">
                  <w:pPr>
                    <w:jc w:val="left"/>
                  </w:pPr>
                  <w:r w:rsidRPr="00A25D4D">
                    <w:t> </w:t>
                  </w:r>
                </w:p>
              </w:tc>
              <w:tc>
                <w:tcPr>
                  <w:tcW w:w="1500" w:type="dxa"/>
                  <w:hideMark/>
                </w:tcPr>
                <w:p w14:paraId="43117E7C" w14:textId="77777777" w:rsidR="00C0190C" w:rsidRPr="00A25D4D" w:rsidRDefault="00C0190C" w:rsidP="008F13CC">
                  <w:pPr>
                    <w:jc w:val="left"/>
                  </w:pPr>
                  <w:r w:rsidRPr="00A25D4D">
                    <w:t>Omschrijving:</w:t>
                  </w:r>
                </w:p>
              </w:tc>
              <w:tc>
                <w:tcPr>
                  <w:tcW w:w="0" w:type="auto"/>
                  <w:hideMark/>
                </w:tcPr>
                <w:p w14:paraId="112E3B19" w14:textId="77777777" w:rsidR="00C0190C" w:rsidRPr="00A25D4D" w:rsidRDefault="00C0190C" w:rsidP="008F13CC">
                  <w:pPr>
                    <w:jc w:val="left"/>
                  </w:pPr>
                  <w:r w:rsidRPr="00A25D4D">
                    <w:t xml:space="preserve">Afhankelijk van het type annotatie betreft het een plaatsingspunt van het label of de geometrie van de annotatie. </w:t>
                  </w:r>
                </w:p>
              </w:tc>
            </w:tr>
            <w:tr w:rsidR="00C0190C" w:rsidRPr="00A25D4D" w14:paraId="03FFF0FD" w14:textId="77777777" w:rsidTr="00C0190C">
              <w:trPr>
                <w:tblHeader/>
                <w:tblCellSpacing w:w="0" w:type="dxa"/>
              </w:trPr>
              <w:tc>
                <w:tcPr>
                  <w:tcW w:w="360" w:type="dxa"/>
                  <w:hideMark/>
                </w:tcPr>
                <w:p w14:paraId="041CA58C" w14:textId="77777777" w:rsidR="00C0190C" w:rsidRPr="00A25D4D" w:rsidRDefault="00C0190C" w:rsidP="008F13CC">
                  <w:pPr>
                    <w:jc w:val="left"/>
                  </w:pPr>
                  <w:r w:rsidRPr="00A25D4D">
                    <w:t> </w:t>
                  </w:r>
                </w:p>
              </w:tc>
              <w:tc>
                <w:tcPr>
                  <w:tcW w:w="1500" w:type="dxa"/>
                  <w:hideMark/>
                </w:tcPr>
                <w:p w14:paraId="5A07AEB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3C5BD66" w14:textId="77777777" w:rsidR="00C0190C" w:rsidRPr="00A25D4D" w:rsidRDefault="00C0190C" w:rsidP="008F13CC">
                  <w:pPr>
                    <w:jc w:val="left"/>
                  </w:pPr>
                  <w:r w:rsidRPr="00A25D4D">
                    <w:t>1</w:t>
                  </w:r>
                </w:p>
              </w:tc>
            </w:tr>
          </w:tbl>
          <w:p w14:paraId="0CCCC200" w14:textId="77777777" w:rsidR="00C0190C" w:rsidRPr="00A25D4D" w:rsidRDefault="00C0190C" w:rsidP="008F13CC">
            <w:pPr>
              <w:jc w:val="left"/>
            </w:pPr>
          </w:p>
        </w:tc>
      </w:tr>
      <w:tr w:rsidR="00C0190C" w:rsidRPr="00A25D4D" w14:paraId="75277BD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8520739"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GeometrieLijnOfPunt</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56D06F6F" w14:textId="77777777" w:rsidTr="00C0190C">
              <w:trPr>
                <w:tblHeader/>
                <w:tblCellSpacing w:w="0" w:type="dxa"/>
              </w:trPr>
              <w:tc>
                <w:tcPr>
                  <w:tcW w:w="360" w:type="dxa"/>
                  <w:hideMark/>
                </w:tcPr>
                <w:p w14:paraId="0DEBF7B7" w14:textId="77777777" w:rsidR="00C0190C" w:rsidRPr="00A25D4D" w:rsidRDefault="00C0190C" w:rsidP="008F13CC">
                  <w:pPr>
                    <w:jc w:val="left"/>
                  </w:pPr>
                  <w:r w:rsidRPr="00A25D4D">
                    <w:t> </w:t>
                  </w:r>
                </w:p>
              </w:tc>
              <w:tc>
                <w:tcPr>
                  <w:tcW w:w="1500" w:type="dxa"/>
                  <w:hideMark/>
                </w:tcPr>
                <w:p w14:paraId="308AF170" w14:textId="77777777" w:rsidR="00C0190C" w:rsidRPr="00A25D4D" w:rsidRDefault="00C0190C" w:rsidP="008F13CC">
                  <w:pPr>
                    <w:jc w:val="left"/>
                  </w:pPr>
                  <w:r w:rsidRPr="00A25D4D">
                    <w:t>Natuurlijke taal:</w:t>
                  </w:r>
                </w:p>
              </w:tc>
              <w:tc>
                <w:tcPr>
                  <w:tcW w:w="0" w:type="auto"/>
                  <w:hideMark/>
                </w:tcPr>
                <w:p w14:paraId="5D5D13E0" w14:textId="77777777" w:rsidR="00C0190C" w:rsidRPr="00A25D4D" w:rsidRDefault="00C0190C" w:rsidP="008F13CC">
                  <w:pPr>
                    <w:jc w:val="left"/>
                  </w:pPr>
                  <w:proofErr w:type="spellStart"/>
                  <w:r w:rsidRPr="00A25D4D">
                    <w:t>maatvoeringslijn</w:t>
                  </w:r>
                  <w:proofErr w:type="spellEnd"/>
                  <w:r w:rsidRPr="00A25D4D">
                    <w:t xml:space="preserve">, </w:t>
                  </w:r>
                  <w:proofErr w:type="spellStart"/>
                  <w:r w:rsidRPr="00A25D4D">
                    <w:t>maatvoeringshulplijn</w:t>
                  </w:r>
                  <w:proofErr w:type="spellEnd"/>
                  <w:r w:rsidRPr="00A25D4D">
                    <w:t xml:space="preserve"> en maatvoeringspijl hebben een lijngeometrie. Andere een puntgeometrie </w:t>
                  </w:r>
                </w:p>
              </w:tc>
            </w:tr>
            <w:tr w:rsidR="00C0190C" w:rsidRPr="00A25D4D" w14:paraId="74E3A881" w14:textId="77777777" w:rsidTr="00C0190C">
              <w:trPr>
                <w:tblHeader/>
                <w:tblCellSpacing w:w="0" w:type="dxa"/>
              </w:trPr>
              <w:tc>
                <w:tcPr>
                  <w:tcW w:w="360" w:type="dxa"/>
                  <w:hideMark/>
                </w:tcPr>
                <w:p w14:paraId="154FE738" w14:textId="77777777" w:rsidR="00C0190C" w:rsidRPr="00A25D4D" w:rsidRDefault="00C0190C" w:rsidP="008F13CC">
                  <w:pPr>
                    <w:jc w:val="left"/>
                  </w:pPr>
                  <w:r w:rsidRPr="00A25D4D">
                    <w:t> </w:t>
                  </w:r>
                </w:p>
              </w:tc>
              <w:tc>
                <w:tcPr>
                  <w:tcW w:w="1500" w:type="dxa"/>
                  <w:hideMark/>
                </w:tcPr>
                <w:p w14:paraId="3566066B" w14:textId="77777777" w:rsidR="00C0190C" w:rsidRPr="00A25D4D" w:rsidRDefault="00C0190C" w:rsidP="008F13CC">
                  <w:pPr>
                    <w:jc w:val="left"/>
                  </w:pPr>
                  <w:r w:rsidRPr="00A25D4D">
                    <w:t>OCL:</w:t>
                  </w:r>
                </w:p>
              </w:tc>
              <w:tc>
                <w:tcPr>
                  <w:tcW w:w="0" w:type="auto"/>
                  <w:hideMark/>
                </w:tcPr>
                <w:p w14:paraId="2610FDC1"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if</w:t>
                  </w:r>
                  <w:proofErr w:type="spellEnd"/>
                  <w:r w:rsidRPr="00A25D4D">
                    <w:t xml:space="preserve"> </w:t>
                  </w:r>
                  <w:proofErr w:type="spellStart"/>
                  <w:r w:rsidRPr="00A25D4D">
                    <w:t>self.maatvoeringsType</w:t>
                  </w:r>
                  <w:proofErr w:type="spellEnd"/>
                  <w:r w:rsidRPr="00A25D4D">
                    <w:t xml:space="preserve"> = </w:t>
                  </w:r>
                  <w:proofErr w:type="spellStart"/>
                  <w:r w:rsidRPr="00A25D4D">
                    <w:t>MaatvoeringsTypeValue</w:t>
                  </w:r>
                  <w:proofErr w:type="spellEnd"/>
                  <w:r w:rsidRPr="00A25D4D">
                    <w:t>::</w:t>
                  </w:r>
                  <w:proofErr w:type="spellStart"/>
                  <w:r w:rsidRPr="00A25D4D">
                    <w:t>maatvoeringslijn</w:t>
                  </w:r>
                  <w:proofErr w:type="spellEnd"/>
                  <w:r w:rsidRPr="00A25D4D">
                    <w:t xml:space="preserve"> or </w:t>
                  </w:r>
                  <w:proofErr w:type="spellStart"/>
                  <w:r w:rsidRPr="00A25D4D">
                    <w:t>self.maatvoeringsType</w:t>
                  </w:r>
                  <w:proofErr w:type="spellEnd"/>
                  <w:r w:rsidRPr="00A25D4D">
                    <w:t xml:space="preserve"> = </w:t>
                  </w:r>
                  <w:proofErr w:type="spellStart"/>
                  <w:r w:rsidRPr="00A25D4D">
                    <w:t>MaatvoeringsTypeValue</w:t>
                  </w:r>
                  <w:proofErr w:type="spellEnd"/>
                  <w:r w:rsidRPr="00A25D4D">
                    <w:t>::</w:t>
                  </w:r>
                  <w:proofErr w:type="spellStart"/>
                  <w:r w:rsidRPr="00A25D4D">
                    <w:t>maatvoeringshulplijn</w:t>
                  </w:r>
                  <w:proofErr w:type="spellEnd"/>
                  <w:r w:rsidRPr="00A25D4D">
                    <w:t xml:space="preserve"> or </w:t>
                  </w:r>
                  <w:proofErr w:type="spellStart"/>
                  <w:r w:rsidRPr="00A25D4D">
                    <w:t>self.maatvoeringsType</w:t>
                  </w:r>
                  <w:proofErr w:type="spellEnd"/>
                  <w:r w:rsidRPr="00A25D4D">
                    <w:t xml:space="preserve"> = </w:t>
                  </w:r>
                  <w:proofErr w:type="spellStart"/>
                  <w:r w:rsidRPr="00A25D4D">
                    <w:t>MaatvoeringsTypeValue</w:t>
                  </w:r>
                  <w:proofErr w:type="spellEnd"/>
                  <w:r w:rsidRPr="00A25D4D">
                    <w:t xml:space="preserve">::maatvoeringspijl </w:t>
                  </w:r>
                  <w:proofErr w:type="spellStart"/>
                  <w:r w:rsidRPr="00A25D4D">
                    <w:t>then</w:t>
                  </w:r>
                  <w:proofErr w:type="spellEnd"/>
                  <w:r w:rsidRPr="00A25D4D">
                    <w:t xml:space="preserve"> </w:t>
                  </w:r>
                  <w:proofErr w:type="spellStart"/>
                  <w:r w:rsidRPr="00A25D4D">
                    <w:t>self.ligging.oclIsKindOf</w:t>
                  </w:r>
                  <w:proofErr w:type="spellEnd"/>
                  <w:r w:rsidRPr="00A25D4D">
                    <w:t>(</w:t>
                  </w:r>
                  <w:proofErr w:type="spellStart"/>
                  <w:r w:rsidRPr="00A25D4D">
                    <w:t>GM_Curve</w:t>
                  </w:r>
                  <w:proofErr w:type="spellEnd"/>
                  <w:r w:rsidRPr="00A25D4D">
                    <w:t xml:space="preserve">) </w:t>
                  </w:r>
                  <w:proofErr w:type="spellStart"/>
                  <w:r w:rsidRPr="00A25D4D">
                    <w:t>else</w:t>
                  </w:r>
                  <w:proofErr w:type="spellEnd"/>
                  <w:r w:rsidRPr="00A25D4D">
                    <w:t xml:space="preserve"> </w:t>
                  </w:r>
                  <w:proofErr w:type="spellStart"/>
                  <w:r w:rsidRPr="00A25D4D">
                    <w:t>self.ligging.oclIsKindOf</w:t>
                  </w:r>
                  <w:proofErr w:type="spellEnd"/>
                  <w:r w:rsidRPr="00A25D4D">
                    <w:t>(</w:t>
                  </w:r>
                  <w:proofErr w:type="spellStart"/>
                  <w:r w:rsidRPr="00A25D4D">
                    <w:t>GM_Point</w:t>
                  </w:r>
                  <w:proofErr w:type="spellEnd"/>
                  <w:r w:rsidRPr="00A25D4D">
                    <w:t>)</w:t>
                  </w:r>
                </w:p>
              </w:tc>
            </w:tr>
          </w:tbl>
          <w:p w14:paraId="5CC4636F" w14:textId="77777777" w:rsidR="00C0190C" w:rsidRPr="00A25D4D" w:rsidRDefault="00C0190C" w:rsidP="008F13CC">
            <w:pPr>
              <w:jc w:val="left"/>
            </w:pPr>
          </w:p>
        </w:tc>
      </w:tr>
      <w:tr w:rsidR="00C0190C" w:rsidRPr="00A25D4D" w14:paraId="0FD9682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6C754EF"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RotatiehoekBijPijlpuntLabel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10EF5C71" w14:textId="77777777" w:rsidTr="00C0190C">
              <w:trPr>
                <w:tblHeader/>
                <w:tblCellSpacing w:w="0" w:type="dxa"/>
              </w:trPr>
              <w:tc>
                <w:tcPr>
                  <w:tcW w:w="360" w:type="dxa"/>
                  <w:hideMark/>
                </w:tcPr>
                <w:p w14:paraId="2811F652" w14:textId="77777777" w:rsidR="00C0190C" w:rsidRPr="00A25D4D" w:rsidRDefault="00C0190C" w:rsidP="008F13CC">
                  <w:pPr>
                    <w:jc w:val="left"/>
                  </w:pPr>
                  <w:r w:rsidRPr="00A25D4D">
                    <w:lastRenderedPageBreak/>
                    <w:t> </w:t>
                  </w:r>
                </w:p>
              </w:tc>
              <w:tc>
                <w:tcPr>
                  <w:tcW w:w="1500" w:type="dxa"/>
                  <w:hideMark/>
                </w:tcPr>
                <w:p w14:paraId="542362AF" w14:textId="77777777" w:rsidR="00C0190C" w:rsidRPr="00A25D4D" w:rsidRDefault="00C0190C" w:rsidP="008F13CC">
                  <w:pPr>
                    <w:jc w:val="left"/>
                  </w:pPr>
                  <w:r w:rsidRPr="00A25D4D">
                    <w:t>Natuurlijke taal:</w:t>
                  </w:r>
                </w:p>
              </w:tc>
              <w:tc>
                <w:tcPr>
                  <w:tcW w:w="0" w:type="auto"/>
                  <w:hideMark/>
                </w:tcPr>
                <w:p w14:paraId="6C8DA492" w14:textId="77777777" w:rsidR="00C0190C" w:rsidRPr="00A25D4D" w:rsidRDefault="00C0190C" w:rsidP="008F13CC">
                  <w:pPr>
                    <w:jc w:val="left"/>
                  </w:pPr>
                  <w:r w:rsidRPr="00A25D4D">
                    <w:t xml:space="preserve">Rotatiehoek alleen bij pijlpunt en label </w:t>
                  </w:r>
                </w:p>
              </w:tc>
            </w:tr>
            <w:tr w:rsidR="00C0190C" w:rsidRPr="00A25D4D" w14:paraId="50C8812D" w14:textId="77777777" w:rsidTr="00C0190C">
              <w:trPr>
                <w:tblHeader/>
                <w:tblCellSpacing w:w="0" w:type="dxa"/>
              </w:trPr>
              <w:tc>
                <w:tcPr>
                  <w:tcW w:w="360" w:type="dxa"/>
                  <w:hideMark/>
                </w:tcPr>
                <w:p w14:paraId="49BA2800" w14:textId="77777777" w:rsidR="00C0190C" w:rsidRPr="00A25D4D" w:rsidRDefault="00C0190C" w:rsidP="008F13CC">
                  <w:pPr>
                    <w:jc w:val="left"/>
                  </w:pPr>
                  <w:r w:rsidRPr="00A25D4D">
                    <w:t> </w:t>
                  </w:r>
                </w:p>
              </w:tc>
              <w:tc>
                <w:tcPr>
                  <w:tcW w:w="1500" w:type="dxa"/>
                  <w:hideMark/>
                </w:tcPr>
                <w:p w14:paraId="059D76BF" w14:textId="77777777" w:rsidR="00C0190C" w:rsidRPr="00A25D4D" w:rsidRDefault="00C0190C" w:rsidP="008F13CC">
                  <w:pPr>
                    <w:jc w:val="left"/>
                  </w:pPr>
                  <w:r w:rsidRPr="00A25D4D">
                    <w:t>OCL:</w:t>
                  </w:r>
                </w:p>
              </w:tc>
              <w:tc>
                <w:tcPr>
                  <w:tcW w:w="0" w:type="auto"/>
                  <w:hideMark/>
                </w:tcPr>
                <w:p w14:paraId="04E142B3"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if</w:t>
                  </w:r>
                  <w:proofErr w:type="spellEnd"/>
                  <w:r w:rsidRPr="00A25D4D">
                    <w:t xml:space="preserve"> (</w:t>
                  </w:r>
                  <w:proofErr w:type="spellStart"/>
                  <w:r w:rsidRPr="00A25D4D">
                    <w:t>self.maatvoeringsType</w:t>
                  </w:r>
                  <w:proofErr w:type="spellEnd"/>
                  <w:r w:rsidRPr="00A25D4D">
                    <w:t xml:space="preserve">= </w:t>
                  </w:r>
                  <w:proofErr w:type="spellStart"/>
                  <w:r w:rsidRPr="00A25D4D">
                    <w:t>MaatvoeringsTypeValue</w:t>
                  </w:r>
                  <w:proofErr w:type="spellEnd"/>
                  <w:r w:rsidRPr="00A25D4D">
                    <w:t xml:space="preserve">::maatvoeringspijlpunt or </w:t>
                  </w:r>
                  <w:proofErr w:type="spellStart"/>
                  <w:r w:rsidRPr="00A25D4D">
                    <w:t>self.maatvoeringsType</w:t>
                  </w:r>
                  <w:proofErr w:type="spellEnd"/>
                  <w:r w:rsidRPr="00A25D4D">
                    <w:t xml:space="preserve">= </w:t>
                  </w:r>
                  <w:proofErr w:type="spellStart"/>
                  <w:r w:rsidRPr="00A25D4D">
                    <w:t>MaatvoeringsTypeValue</w:t>
                  </w:r>
                  <w:proofErr w:type="spellEnd"/>
                  <w:r w:rsidRPr="00A25D4D">
                    <w:t>::</w:t>
                  </w:r>
                  <w:proofErr w:type="spellStart"/>
                  <w:r w:rsidRPr="00A25D4D">
                    <w:t>maatvoeringslabel</w:t>
                  </w:r>
                  <w:proofErr w:type="spellEnd"/>
                  <w:r w:rsidRPr="00A25D4D">
                    <w:t xml:space="preserve">) </w:t>
                  </w:r>
                  <w:proofErr w:type="spellStart"/>
                  <w:r w:rsidRPr="00A25D4D">
                    <w:t>then</w:t>
                  </w:r>
                  <w:proofErr w:type="spellEnd"/>
                  <w:r w:rsidRPr="00A25D4D">
                    <w:t xml:space="preserve"> </w:t>
                  </w:r>
                  <w:proofErr w:type="spellStart"/>
                  <w:r w:rsidRPr="00A25D4D">
                    <w:t>self.rotatiehoek</w:t>
                  </w:r>
                  <w:proofErr w:type="spellEnd"/>
                  <w:r w:rsidRPr="00A25D4D">
                    <w:t xml:space="preserve"> -&gt; </w:t>
                  </w:r>
                  <w:proofErr w:type="spellStart"/>
                  <w:r w:rsidRPr="00A25D4D">
                    <w:t>notEmpty</w:t>
                  </w:r>
                  <w:proofErr w:type="spellEnd"/>
                  <w:r w:rsidRPr="00A25D4D">
                    <w:t>()</w:t>
                  </w:r>
                </w:p>
              </w:tc>
            </w:tr>
          </w:tbl>
          <w:p w14:paraId="3710855F" w14:textId="77777777" w:rsidR="00C0190C" w:rsidRPr="00A25D4D" w:rsidRDefault="00C0190C" w:rsidP="008F13CC">
            <w:pPr>
              <w:jc w:val="left"/>
            </w:pPr>
          </w:p>
        </w:tc>
      </w:tr>
      <w:tr w:rsidR="00C0190C" w:rsidRPr="00A25D4D" w14:paraId="0C360FD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27E57F2" w14:textId="77777777" w:rsidR="00C0190C" w:rsidRPr="00A25D4D" w:rsidRDefault="00C0190C" w:rsidP="008F13CC">
            <w:pPr>
              <w:jc w:val="left"/>
            </w:pPr>
            <w:proofErr w:type="spellStart"/>
            <w:r w:rsidRPr="00A25D4D">
              <w:rPr>
                <w:b/>
                <w:bCs/>
              </w:rPr>
              <w:lastRenderedPageBreak/>
              <w:t>Constraint</w:t>
            </w:r>
            <w:proofErr w:type="spellEnd"/>
            <w:r w:rsidRPr="00A25D4D">
              <w:rPr>
                <w:b/>
                <w:bCs/>
              </w:rPr>
              <w:t xml:space="preserve">: </w:t>
            </w:r>
            <w:proofErr w:type="spellStart"/>
            <w:r w:rsidRPr="00A25D4D">
              <w:rPr>
                <w:b/>
                <w:bCs/>
              </w:rPr>
              <w:t>RotatiehoekEenheidDegrees</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67179B4B" w14:textId="77777777" w:rsidTr="00C0190C">
              <w:trPr>
                <w:tblHeader/>
                <w:tblCellSpacing w:w="0" w:type="dxa"/>
              </w:trPr>
              <w:tc>
                <w:tcPr>
                  <w:tcW w:w="360" w:type="dxa"/>
                  <w:hideMark/>
                </w:tcPr>
                <w:p w14:paraId="6400B155" w14:textId="77777777" w:rsidR="00C0190C" w:rsidRPr="00A25D4D" w:rsidRDefault="00C0190C" w:rsidP="008F13CC">
                  <w:pPr>
                    <w:jc w:val="left"/>
                  </w:pPr>
                  <w:r w:rsidRPr="00A25D4D">
                    <w:t> </w:t>
                  </w:r>
                </w:p>
              </w:tc>
              <w:tc>
                <w:tcPr>
                  <w:tcW w:w="1500" w:type="dxa"/>
                  <w:hideMark/>
                </w:tcPr>
                <w:p w14:paraId="09A00298" w14:textId="77777777" w:rsidR="00C0190C" w:rsidRPr="00A25D4D" w:rsidRDefault="00C0190C" w:rsidP="008F13CC">
                  <w:pPr>
                    <w:jc w:val="left"/>
                  </w:pPr>
                  <w:r w:rsidRPr="00A25D4D">
                    <w:t>Natuurlijke taal:</w:t>
                  </w:r>
                </w:p>
              </w:tc>
              <w:tc>
                <w:tcPr>
                  <w:tcW w:w="0" w:type="auto"/>
                  <w:hideMark/>
                </w:tcPr>
                <w:p w14:paraId="5A90263B" w14:textId="77777777" w:rsidR="00C0190C" w:rsidRPr="00A25D4D" w:rsidRDefault="00C0190C" w:rsidP="008F13CC">
                  <w:pPr>
                    <w:jc w:val="left"/>
                  </w:pPr>
                  <w:r w:rsidRPr="00A25D4D">
                    <w:t xml:space="preserve">Rotatiehoek is in graden </w:t>
                  </w:r>
                </w:p>
              </w:tc>
            </w:tr>
            <w:tr w:rsidR="00C0190C" w:rsidRPr="00A25D4D" w14:paraId="097304DB" w14:textId="77777777" w:rsidTr="00C0190C">
              <w:trPr>
                <w:tblHeader/>
                <w:tblCellSpacing w:w="0" w:type="dxa"/>
              </w:trPr>
              <w:tc>
                <w:tcPr>
                  <w:tcW w:w="360" w:type="dxa"/>
                  <w:hideMark/>
                </w:tcPr>
                <w:p w14:paraId="0FAD81BD" w14:textId="77777777" w:rsidR="00C0190C" w:rsidRPr="00A25D4D" w:rsidRDefault="00C0190C" w:rsidP="008F13CC">
                  <w:pPr>
                    <w:jc w:val="left"/>
                  </w:pPr>
                  <w:r w:rsidRPr="00A25D4D">
                    <w:t> </w:t>
                  </w:r>
                </w:p>
              </w:tc>
              <w:tc>
                <w:tcPr>
                  <w:tcW w:w="1500" w:type="dxa"/>
                  <w:hideMark/>
                </w:tcPr>
                <w:p w14:paraId="0E56DBF2" w14:textId="77777777" w:rsidR="00C0190C" w:rsidRPr="00A25D4D" w:rsidRDefault="00C0190C" w:rsidP="008F13CC">
                  <w:pPr>
                    <w:jc w:val="left"/>
                  </w:pPr>
                  <w:r w:rsidRPr="00A25D4D">
                    <w:t>OCL:</w:t>
                  </w:r>
                </w:p>
              </w:tc>
              <w:tc>
                <w:tcPr>
                  <w:tcW w:w="0" w:type="auto"/>
                  <w:hideMark/>
                </w:tcPr>
                <w:p w14:paraId="354093CE"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self.rotatiehoek.Measure.uom</w:t>
                  </w:r>
                  <w:proofErr w:type="spellEnd"/>
                  <w:r w:rsidRPr="00A25D4D">
                    <w:t xml:space="preserve"> = '</w:t>
                  </w:r>
                  <w:proofErr w:type="spellStart"/>
                  <w:r w:rsidRPr="00A25D4D">
                    <w:t>urn:ogc:def:uom:OGC</w:t>
                  </w:r>
                  <w:proofErr w:type="spellEnd"/>
                  <w:r w:rsidRPr="00A25D4D">
                    <w:t>::</w:t>
                  </w:r>
                  <w:proofErr w:type="spellStart"/>
                  <w:r w:rsidRPr="00A25D4D">
                    <w:t>deg</w:t>
                  </w:r>
                  <w:proofErr w:type="spellEnd"/>
                  <w:r w:rsidRPr="00A25D4D">
                    <w:t>'</w:t>
                  </w:r>
                </w:p>
              </w:tc>
            </w:tr>
          </w:tbl>
          <w:p w14:paraId="1C8DEFD2" w14:textId="77777777" w:rsidR="00C0190C" w:rsidRPr="00A25D4D" w:rsidRDefault="00C0190C" w:rsidP="008F13CC">
            <w:pPr>
              <w:jc w:val="left"/>
            </w:pPr>
          </w:p>
        </w:tc>
      </w:tr>
      <w:tr w:rsidR="00C0190C" w:rsidRPr="00A25D4D" w14:paraId="56E25E0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10AD964"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WaardeEnPositieVerplichtBijLabel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3ABC5720" w14:textId="77777777" w:rsidTr="00C0190C">
              <w:trPr>
                <w:tblHeader/>
                <w:tblCellSpacing w:w="0" w:type="dxa"/>
              </w:trPr>
              <w:tc>
                <w:tcPr>
                  <w:tcW w:w="360" w:type="dxa"/>
                  <w:hideMark/>
                </w:tcPr>
                <w:p w14:paraId="684297D5" w14:textId="77777777" w:rsidR="00C0190C" w:rsidRPr="00A25D4D" w:rsidRDefault="00C0190C" w:rsidP="008F13CC">
                  <w:pPr>
                    <w:jc w:val="left"/>
                  </w:pPr>
                  <w:r w:rsidRPr="00A25D4D">
                    <w:t> </w:t>
                  </w:r>
                </w:p>
              </w:tc>
              <w:tc>
                <w:tcPr>
                  <w:tcW w:w="1500" w:type="dxa"/>
                  <w:hideMark/>
                </w:tcPr>
                <w:p w14:paraId="5DC7C3A8" w14:textId="77777777" w:rsidR="00C0190C" w:rsidRPr="00A25D4D" w:rsidRDefault="00C0190C" w:rsidP="008F13CC">
                  <w:pPr>
                    <w:jc w:val="left"/>
                  </w:pPr>
                  <w:r w:rsidRPr="00A25D4D">
                    <w:t>Natuurlijke taal:</w:t>
                  </w:r>
                </w:p>
              </w:tc>
              <w:tc>
                <w:tcPr>
                  <w:tcW w:w="0" w:type="auto"/>
                  <w:hideMark/>
                </w:tcPr>
                <w:p w14:paraId="53A9F8D8" w14:textId="77777777" w:rsidR="00C0190C" w:rsidRPr="00A25D4D" w:rsidRDefault="00C0190C" w:rsidP="008F13CC">
                  <w:pPr>
                    <w:jc w:val="left"/>
                  </w:pPr>
                  <w:r w:rsidRPr="00A25D4D">
                    <w:t xml:space="preserve">er is een labelwaarde en een labelpositie verplicht bij een label </w:t>
                  </w:r>
                </w:p>
              </w:tc>
            </w:tr>
            <w:tr w:rsidR="00C0190C" w:rsidRPr="00A25D4D" w14:paraId="4CEE36C6" w14:textId="77777777" w:rsidTr="00C0190C">
              <w:trPr>
                <w:tblHeader/>
                <w:tblCellSpacing w:w="0" w:type="dxa"/>
              </w:trPr>
              <w:tc>
                <w:tcPr>
                  <w:tcW w:w="360" w:type="dxa"/>
                  <w:hideMark/>
                </w:tcPr>
                <w:p w14:paraId="66674C9A" w14:textId="77777777" w:rsidR="00C0190C" w:rsidRPr="00A25D4D" w:rsidRDefault="00C0190C" w:rsidP="008F13CC">
                  <w:pPr>
                    <w:jc w:val="left"/>
                  </w:pPr>
                  <w:r w:rsidRPr="00A25D4D">
                    <w:t> </w:t>
                  </w:r>
                </w:p>
              </w:tc>
              <w:tc>
                <w:tcPr>
                  <w:tcW w:w="1500" w:type="dxa"/>
                  <w:hideMark/>
                </w:tcPr>
                <w:p w14:paraId="23F291F4" w14:textId="77777777" w:rsidR="00C0190C" w:rsidRPr="00A25D4D" w:rsidRDefault="00C0190C" w:rsidP="008F13CC">
                  <w:pPr>
                    <w:jc w:val="left"/>
                  </w:pPr>
                  <w:r w:rsidRPr="00A25D4D">
                    <w:t>OCL:</w:t>
                  </w:r>
                </w:p>
              </w:tc>
              <w:tc>
                <w:tcPr>
                  <w:tcW w:w="0" w:type="auto"/>
                  <w:hideMark/>
                </w:tcPr>
                <w:p w14:paraId="2BD60799"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if</w:t>
                  </w:r>
                  <w:proofErr w:type="spellEnd"/>
                  <w:r w:rsidRPr="00A25D4D">
                    <w:t xml:space="preserve"> (</w:t>
                  </w:r>
                  <w:proofErr w:type="spellStart"/>
                  <w:r w:rsidRPr="00A25D4D">
                    <w:t>self.maatvoeringsType</w:t>
                  </w:r>
                  <w:proofErr w:type="spellEnd"/>
                  <w:r w:rsidRPr="00A25D4D">
                    <w:t xml:space="preserve"> = </w:t>
                  </w:r>
                  <w:proofErr w:type="spellStart"/>
                  <w:r w:rsidRPr="00A25D4D">
                    <w:t>MaatvoeringsTypeValue</w:t>
                  </w:r>
                  <w:proofErr w:type="spellEnd"/>
                  <w:r w:rsidRPr="00A25D4D">
                    <w:t>::</w:t>
                  </w:r>
                  <w:proofErr w:type="spellStart"/>
                  <w:r w:rsidRPr="00A25D4D">
                    <w:t>maatvoeringslabel</w:t>
                  </w:r>
                  <w:proofErr w:type="spellEnd"/>
                  <w:r w:rsidRPr="00A25D4D">
                    <w:t xml:space="preserve">) </w:t>
                  </w:r>
                  <w:proofErr w:type="spellStart"/>
                  <w:r w:rsidRPr="00A25D4D">
                    <w:t>then</w:t>
                  </w:r>
                  <w:proofErr w:type="spellEnd"/>
                  <w:r w:rsidRPr="00A25D4D">
                    <w:t xml:space="preserve"> </w:t>
                  </w:r>
                  <w:proofErr w:type="spellStart"/>
                  <w:r w:rsidRPr="00A25D4D">
                    <w:t>self.label</w:t>
                  </w:r>
                  <w:proofErr w:type="spellEnd"/>
                  <w:r w:rsidRPr="00A25D4D">
                    <w:t xml:space="preserve"> -&gt; </w:t>
                  </w:r>
                  <w:proofErr w:type="spellStart"/>
                  <w:r w:rsidRPr="00A25D4D">
                    <w:t>notEmpty</w:t>
                  </w:r>
                  <w:proofErr w:type="spellEnd"/>
                  <w:r w:rsidRPr="00A25D4D">
                    <w:t xml:space="preserve">() </w:t>
                  </w:r>
                  <w:proofErr w:type="spellStart"/>
                  <w:r w:rsidRPr="00A25D4D">
                    <w:t>and</w:t>
                  </w:r>
                  <w:proofErr w:type="spellEnd"/>
                  <w:r w:rsidRPr="00A25D4D">
                    <w:t xml:space="preserve"> </w:t>
                  </w:r>
                  <w:proofErr w:type="spellStart"/>
                  <w:r w:rsidRPr="00A25D4D">
                    <w:t>self.labelpositie</w:t>
                  </w:r>
                  <w:proofErr w:type="spellEnd"/>
                  <w:r w:rsidRPr="00A25D4D">
                    <w:t xml:space="preserve"> -&gt; </w:t>
                  </w:r>
                  <w:proofErr w:type="spellStart"/>
                  <w:r w:rsidRPr="00A25D4D">
                    <w:t>notEmpty</w:t>
                  </w:r>
                  <w:proofErr w:type="spellEnd"/>
                  <w:r w:rsidRPr="00A25D4D">
                    <w:t>()</w:t>
                  </w:r>
                </w:p>
              </w:tc>
            </w:tr>
          </w:tbl>
          <w:p w14:paraId="69B81AA0" w14:textId="77777777" w:rsidR="00C0190C" w:rsidRPr="00A25D4D" w:rsidRDefault="00C0190C" w:rsidP="008F13CC">
            <w:pPr>
              <w:jc w:val="left"/>
            </w:pPr>
          </w:p>
        </w:tc>
      </w:tr>
    </w:tbl>
    <w:p w14:paraId="453D9CE4" w14:textId="77777777" w:rsidR="00C0190C" w:rsidRPr="00A25D4D" w:rsidRDefault="00C0190C" w:rsidP="008F13CC">
      <w:pPr>
        <w:pStyle w:val="Kop5"/>
        <w:jc w:val="left"/>
        <w:rPr>
          <w:sz w:val="16"/>
          <w:szCs w:val="16"/>
        </w:rPr>
      </w:pPr>
      <w:r w:rsidRPr="00A25D4D">
        <w:rPr>
          <w:sz w:val="16"/>
          <w:szCs w:val="16"/>
        </w:rPr>
        <w:t>Mangat</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Change w:id="680" w:author="Paul Janssen" w:date="2020-06-10T18:03:00Z">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PrChange>
      </w:tblPr>
      <w:tblGrid>
        <w:gridCol w:w="9056"/>
        <w:tblGridChange w:id="681">
          <w:tblGrid>
            <w:gridCol w:w="9132"/>
          </w:tblGrid>
        </w:tblGridChange>
      </w:tblGrid>
      <w:tr w:rsidR="00C0190C" w:rsidRPr="00A25D4D" w14:paraId="30872283" w14:textId="77777777" w:rsidTr="00EF6C54">
        <w:trPr>
          <w:trHeight w:val="225"/>
          <w:tblHeader/>
          <w:tblCellSpacing w:w="0" w:type="dxa"/>
          <w:trPrChange w:id="682" w:author="Paul Janssen" w:date="2020-06-10T18:03:00Z">
            <w:trPr>
              <w:trHeight w:val="225"/>
              <w:tblHeader/>
              <w:tblCellSpacing w:w="0" w:type="dxa"/>
            </w:trPr>
          </w:trPrChange>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Change w:id="683" w:author="Paul Janssen" w:date="2020-06-10T18:03:00Z">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tcPrChange>
          </w:tcPr>
          <w:p w14:paraId="67B89DB5" w14:textId="77777777" w:rsidR="00C0190C" w:rsidRPr="00A25D4D" w:rsidRDefault="00C0190C" w:rsidP="008F13CC">
            <w:pPr>
              <w:jc w:val="left"/>
            </w:pPr>
            <w:r w:rsidRPr="00A25D4D">
              <w:rPr>
                <w:b/>
                <w:bCs/>
              </w:rPr>
              <w:t>Mangat</w:t>
            </w:r>
          </w:p>
        </w:tc>
      </w:tr>
      <w:tr w:rsidR="00C0190C" w:rsidRPr="00A25D4D" w14:paraId="461169D7" w14:textId="77777777" w:rsidTr="00EF6C54">
        <w:trPr>
          <w:tblCellSpacing w:w="0" w:type="dxa"/>
          <w:trPrChange w:id="684" w:author="Paul Janssen" w:date="2020-06-10T18:03: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685" w:author="Paul Janssen" w:date="2020-06-10T18:03:00Z">
              <w:tcPr>
                <w:tcW w:w="0" w:type="auto"/>
                <w:tcBorders>
                  <w:top w:val="outset" w:sz="6" w:space="0" w:color="auto"/>
                  <w:left w:val="outset" w:sz="6" w:space="0" w:color="auto"/>
                  <w:bottom w:val="outset" w:sz="6" w:space="0" w:color="auto"/>
                  <w:right w:val="outset" w:sz="6" w:space="0" w:color="auto"/>
                </w:tcBorders>
                <w:hideMark/>
              </w:tcPr>
            </w:tcPrChange>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773EF7FB" w14:textId="77777777" w:rsidTr="00C0190C">
              <w:trPr>
                <w:tblHeader/>
                <w:tblCellSpacing w:w="0" w:type="dxa"/>
              </w:trPr>
              <w:tc>
                <w:tcPr>
                  <w:tcW w:w="360" w:type="dxa"/>
                  <w:hideMark/>
                </w:tcPr>
                <w:p w14:paraId="4B43DBCC" w14:textId="77777777" w:rsidR="00C0190C" w:rsidRPr="00A25D4D" w:rsidRDefault="00C0190C" w:rsidP="008F13CC">
                  <w:pPr>
                    <w:jc w:val="left"/>
                  </w:pPr>
                  <w:r w:rsidRPr="00A25D4D">
                    <w:t> </w:t>
                  </w:r>
                </w:p>
              </w:tc>
              <w:tc>
                <w:tcPr>
                  <w:tcW w:w="1500" w:type="dxa"/>
                  <w:hideMark/>
                </w:tcPr>
                <w:p w14:paraId="055403A5" w14:textId="77777777" w:rsidR="00C0190C" w:rsidRPr="00A25D4D" w:rsidRDefault="00C0190C" w:rsidP="008F13CC">
                  <w:pPr>
                    <w:jc w:val="left"/>
                  </w:pPr>
                  <w:r w:rsidRPr="00A25D4D">
                    <w:t>Naam</w:t>
                  </w:r>
                </w:p>
              </w:tc>
              <w:tc>
                <w:tcPr>
                  <w:tcW w:w="0" w:type="auto"/>
                  <w:hideMark/>
                </w:tcPr>
                <w:p w14:paraId="031C7EF4" w14:textId="77777777" w:rsidR="00C0190C" w:rsidRPr="00A25D4D" w:rsidRDefault="00C0190C" w:rsidP="008F13CC">
                  <w:pPr>
                    <w:jc w:val="left"/>
                  </w:pPr>
                  <w:r w:rsidRPr="00A25D4D">
                    <w:t xml:space="preserve">Mangat </w:t>
                  </w:r>
                </w:p>
              </w:tc>
            </w:tr>
            <w:tr w:rsidR="00C0190C" w:rsidRPr="00A25D4D" w14:paraId="63497237" w14:textId="77777777" w:rsidTr="00C0190C">
              <w:trPr>
                <w:tblHeader/>
                <w:tblCellSpacing w:w="0" w:type="dxa"/>
              </w:trPr>
              <w:tc>
                <w:tcPr>
                  <w:tcW w:w="360" w:type="dxa"/>
                  <w:hideMark/>
                </w:tcPr>
                <w:p w14:paraId="45BC51DF" w14:textId="77777777" w:rsidR="00C0190C" w:rsidRPr="00A25D4D" w:rsidRDefault="00C0190C" w:rsidP="008F13CC">
                  <w:pPr>
                    <w:jc w:val="left"/>
                  </w:pPr>
                  <w:r w:rsidRPr="00A25D4D">
                    <w:t> </w:t>
                  </w:r>
                </w:p>
              </w:tc>
              <w:tc>
                <w:tcPr>
                  <w:tcW w:w="1500" w:type="dxa"/>
                  <w:hideMark/>
                </w:tcPr>
                <w:p w14:paraId="649DA1F7" w14:textId="77777777" w:rsidR="00C0190C" w:rsidRPr="00A25D4D" w:rsidRDefault="00C0190C" w:rsidP="008F13CC">
                  <w:pPr>
                    <w:jc w:val="left"/>
                  </w:pPr>
                  <w:r w:rsidRPr="00A25D4D">
                    <w:t>Definitie:</w:t>
                  </w:r>
                </w:p>
              </w:tc>
              <w:tc>
                <w:tcPr>
                  <w:tcW w:w="0" w:type="auto"/>
                  <w:hideMark/>
                </w:tcPr>
                <w:p w14:paraId="0E5B654A" w14:textId="77777777" w:rsidR="00C0190C" w:rsidRPr="00A25D4D" w:rsidRDefault="00C0190C" w:rsidP="008F13CC">
                  <w:pPr>
                    <w:jc w:val="left"/>
                  </w:pPr>
                  <w:r w:rsidRPr="00A25D4D">
                    <w:t xml:space="preserve">Eenvoudig omhullingsobject dat een of meer nutsvoorzieningennetobjecten kan bevatten. </w:t>
                  </w:r>
                </w:p>
              </w:tc>
            </w:tr>
            <w:tr w:rsidR="00C0190C" w:rsidRPr="00A25D4D" w14:paraId="50CD65CA" w14:textId="77777777" w:rsidTr="00C0190C">
              <w:trPr>
                <w:tblHeader/>
                <w:tblCellSpacing w:w="0" w:type="dxa"/>
              </w:trPr>
              <w:tc>
                <w:tcPr>
                  <w:tcW w:w="360" w:type="dxa"/>
                  <w:hideMark/>
                </w:tcPr>
                <w:p w14:paraId="13AF99E0" w14:textId="77777777" w:rsidR="00C0190C" w:rsidRPr="00A25D4D" w:rsidRDefault="00C0190C" w:rsidP="008F13CC">
                  <w:pPr>
                    <w:jc w:val="left"/>
                  </w:pPr>
                  <w:r w:rsidRPr="00A25D4D">
                    <w:t> </w:t>
                  </w:r>
                </w:p>
              </w:tc>
              <w:tc>
                <w:tcPr>
                  <w:tcW w:w="1500" w:type="dxa"/>
                  <w:hideMark/>
                </w:tcPr>
                <w:p w14:paraId="52AEDD72" w14:textId="77777777" w:rsidR="00C0190C" w:rsidRPr="00A25D4D" w:rsidRDefault="00C0190C" w:rsidP="008F13CC">
                  <w:pPr>
                    <w:jc w:val="left"/>
                  </w:pPr>
                  <w:r w:rsidRPr="00A25D4D">
                    <w:t>Herkomst:</w:t>
                  </w:r>
                </w:p>
              </w:tc>
              <w:tc>
                <w:tcPr>
                  <w:tcW w:w="0" w:type="auto"/>
                  <w:hideMark/>
                </w:tcPr>
                <w:p w14:paraId="19724BAA" w14:textId="77777777" w:rsidR="00C0190C" w:rsidRPr="00A25D4D" w:rsidRDefault="00C0190C" w:rsidP="008F13CC">
                  <w:pPr>
                    <w:jc w:val="left"/>
                  </w:pPr>
                  <w:r w:rsidRPr="00A25D4D">
                    <w:t>Inspire</w:t>
                  </w:r>
                </w:p>
              </w:tc>
            </w:tr>
            <w:tr w:rsidR="00C0190C" w:rsidRPr="00A25D4D" w14:paraId="4A1055D2" w14:textId="77777777" w:rsidTr="00C0190C">
              <w:trPr>
                <w:tblHeader/>
                <w:tblCellSpacing w:w="0" w:type="dxa"/>
              </w:trPr>
              <w:tc>
                <w:tcPr>
                  <w:tcW w:w="360" w:type="dxa"/>
                  <w:hideMark/>
                </w:tcPr>
                <w:p w14:paraId="72C6D697" w14:textId="77777777" w:rsidR="00C0190C" w:rsidRPr="00A25D4D" w:rsidRDefault="00C0190C" w:rsidP="008F13CC">
                  <w:pPr>
                    <w:jc w:val="left"/>
                  </w:pPr>
                  <w:r w:rsidRPr="00A25D4D">
                    <w:t> </w:t>
                  </w:r>
                </w:p>
              </w:tc>
              <w:tc>
                <w:tcPr>
                  <w:tcW w:w="1500" w:type="dxa"/>
                  <w:hideMark/>
                </w:tcPr>
                <w:p w14:paraId="51234163" w14:textId="77777777" w:rsidR="00C0190C" w:rsidRPr="00A25D4D" w:rsidRDefault="00C0190C" w:rsidP="008F13CC">
                  <w:pPr>
                    <w:jc w:val="left"/>
                  </w:pPr>
                  <w:r w:rsidRPr="00A25D4D">
                    <w:t>Subtype van:</w:t>
                  </w:r>
                </w:p>
              </w:tc>
              <w:tc>
                <w:tcPr>
                  <w:tcW w:w="0" w:type="auto"/>
                  <w:hideMark/>
                </w:tcPr>
                <w:p w14:paraId="50904769" w14:textId="77777777" w:rsidR="00C0190C" w:rsidRPr="00A25D4D" w:rsidRDefault="00C0190C" w:rsidP="008F13CC">
                  <w:pPr>
                    <w:jc w:val="left"/>
                  </w:pPr>
                  <w:proofErr w:type="spellStart"/>
                  <w:r w:rsidRPr="00A25D4D">
                    <w:t>Manhole</w:t>
                  </w:r>
                  <w:proofErr w:type="spellEnd"/>
                  <w:r w:rsidRPr="00A25D4D">
                    <w:t xml:space="preserve">, </w:t>
                  </w:r>
                  <w:proofErr w:type="spellStart"/>
                  <w:r w:rsidRPr="00A25D4D">
                    <w:t>ContainerLeidingelement</w:t>
                  </w:r>
                  <w:proofErr w:type="spellEnd"/>
                </w:p>
              </w:tc>
            </w:tr>
            <w:tr w:rsidR="00C0190C" w:rsidRPr="00A25D4D" w14:paraId="109B8674" w14:textId="77777777" w:rsidTr="00C0190C">
              <w:trPr>
                <w:tblHeader/>
                <w:tblCellSpacing w:w="0" w:type="dxa"/>
              </w:trPr>
              <w:tc>
                <w:tcPr>
                  <w:tcW w:w="360" w:type="dxa"/>
                  <w:hideMark/>
                </w:tcPr>
                <w:p w14:paraId="6FB9287C" w14:textId="77777777" w:rsidR="00C0190C" w:rsidRPr="00A25D4D" w:rsidRDefault="00C0190C" w:rsidP="008F13CC">
                  <w:pPr>
                    <w:jc w:val="left"/>
                  </w:pPr>
                  <w:r w:rsidRPr="00A25D4D">
                    <w:t> </w:t>
                  </w:r>
                </w:p>
              </w:tc>
              <w:tc>
                <w:tcPr>
                  <w:tcW w:w="1500" w:type="dxa"/>
                  <w:hideMark/>
                </w:tcPr>
                <w:p w14:paraId="2D531D07" w14:textId="77777777" w:rsidR="00C0190C" w:rsidRPr="00A25D4D" w:rsidRDefault="00C0190C" w:rsidP="008F13CC">
                  <w:pPr>
                    <w:jc w:val="left"/>
                  </w:pPr>
                  <w:r w:rsidRPr="00A25D4D">
                    <w:t>Stereotypes:</w:t>
                  </w:r>
                </w:p>
              </w:tc>
              <w:tc>
                <w:tcPr>
                  <w:tcW w:w="0" w:type="auto"/>
                  <w:hideMark/>
                </w:tcPr>
                <w:p w14:paraId="688D524F"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3981DD3E" w14:textId="77777777" w:rsidR="00C0190C" w:rsidRPr="00A25D4D" w:rsidRDefault="00C0190C" w:rsidP="008F13CC">
            <w:pPr>
              <w:jc w:val="left"/>
            </w:pPr>
          </w:p>
        </w:tc>
      </w:tr>
      <w:tr w:rsidR="00EF6C54" w:rsidRPr="00A25D4D" w14:paraId="5D0C46F9" w14:textId="77777777" w:rsidTr="00EF6C54">
        <w:trPr>
          <w:tblCellSpacing w:w="0" w:type="dxa"/>
          <w:ins w:id="686" w:author="Paul Janssen" w:date="2020-06-10T18:03:00Z"/>
          <w:trPrChange w:id="687" w:author="Paul Janssen" w:date="2020-06-10T18:03: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tcPrChange w:id="688" w:author="Paul Janssen" w:date="2020-06-10T18:03:00Z">
              <w:tcPr>
                <w:tcW w:w="0" w:type="auto"/>
                <w:tcBorders>
                  <w:top w:val="outset" w:sz="6" w:space="0" w:color="auto"/>
                  <w:left w:val="outset" w:sz="6" w:space="0" w:color="auto"/>
                  <w:bottom w:val="outset" w:sz="6" w:space="0" w:color="auto"/>
                  <w:right w:val="outset" w:sz="6" w:space="0" w:color="auto"/>
                </w:tcBorders>
              </w:tcPr>
            </w:tcPrChange>
          </w:tcPr>
          <w:p w14:paraId="26FF9628" w14:textId="77777777" w:rsidR="00EF6C54" w:rsidRPr="00A25D4D" w:rsidRDefault="00EF6C54" w:rsidP="00EF6C54">
            <w:pPr>
              <w:jc w:val="left"/>
              <w:rPr>
                <w:ins w:id="689" w:author="Paul Janssen" w:date="2020-06-10T18:03:00Z"/>
              </w:rPr>
            </w:pPr>
            <w:proofErr w:type="spellStart"/>
            <w:ins w:id="690" w:author="Paul Janssen" w:date="2020-06-10T18:03:00Z">
              <w:r w:rsidRPr="00A25D4D">
                <w:rPr>
                  <w:b/>
                  <w:bCs/>
                </w:rPr>
                <w:t>Constraint</w:t>
              </w:r>
              <w:proofErr w:type="spellEnd"/>
              <w:r w:rsidRPr="00A25D4D">
                <w:rPr>
                  <w:b/>
                  <w:bCs/>
                </w:rPr>
                <w:t xml:space="preserve">: </w:t>
              </w:r>
              <w:r w:rsidRPr="00924D70">
                <w:rPr>
                  <w:b/>
                  <w:bCs/>
                </w:rPr>
                <w:t>Maximaal1Utiliteitsnet</w:t>
              </w:r>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EF6C54" w:rsidRPr="00A25D4D" w14:paraId="2D81E2A6" w14:textId="77777777" w:rsidTr="004C0A21">
              <w:trPr>
                <w:tblHeader/>
                <w:tblCellSpacing w:w="0" w:type="dxa"/>
                <w:ins w:id="691" w:author="Paul Janssen" w:date="2020-06-10T18:03:00Z"/>
              </w:trPr>
              <w:tc>
                <w:tcPr>
                  <w:tcW w:w="360" w:type="dxa"/>
                  <w:hideMark/>
                </w:tcPr>
                <w:p w14:paraId="36303E65" w14:textId="77777777" w:rsidR="00EF6C54" w:rsidRPr="00A25D4D" w:rsidRDefault="00EF6C54" w:rsidP="00EF6C54">
                  <w:pPr>
                    <w:jc w:val="left"/>
                    <w:rPr>
                      <w:ins w:id="692" w:author="Paul Janssen" w:date="2020-06-10T18:03:00Z"/>
                    </w:rPr>
                  </w:pPr>
                  <w:ins w:id="693" w:author="Paul Janssen" w:date="2020-06-10T18:03:00Z">
                    <w:r w:rsidRPr="00A25D4D">
                      <w:t> </w:t>
                    </w:r>
                  </w:ins>
                </w:p>
              </w:tc>
              <w:tc>
                <w:tcPr>
                  <w:tcW w:w="1500" w:type="dxa"/>
                  <w:hideMark/>
                </w:tcPr>
                <w:p w14:paraId="73D67591" w14:textId="77777777" w:rsidR="00EF6C54" w:rsidRPr="00A25D4D" w:rsidRDefault="00EF6C54" w:rsidP="00EF6C54">
                  <w:pPr>
                    <w:jc w:val="left"/>
                    <w:rPr>
                      <w:ins w:id="694" w:author="Paul Janssen" w:date="2020-06-10T18:03:00Z"/>
                    </w:rPr>
                  </w:pPr>
                  <w:ins w:id="695" w:author="Paul Janssen" w:date="2020-06-10T18:03:00Z">
                    <w:r w:rsidRPr="00A25D4D">
                      <w:t>Natuurlijke taal:</w:t>
                    </w:r>
                  </w:ins>
                </w:p>
              </w:tc>
              <w:tc>
                <w:tcPr>
                  <w:tcW w:w="0" w:type="auto"/>
                  <w:hideMark/>
                </w:tcPr>
                <w:p w14:paraId="05692375" w14:textId="77777777" w:rsidR="00EF6C54" w:rsidRPr="00A25D4D" w:rsidRDefault="00EF6C54" w:rsidP="00EF6C54">
                  <w:pPr>
                    <w:jc w:val="left"/>
                    <w:rPr>
                      <w:ins w:id="696" w:author="Paul Janssen" w:date="2020-06-10T18:03:00Z"/>
                    </w:rPr>
                  </w:pPr>
                  <w:ins w:id="697" w:author="Paul Janssen" w:date="2020-06-10T18:03:00Z">
                    <w:r>
                      <w:t>hoort bij maximaal 1 utiliteitsnet</w:t>
                    </w:r>
                  </w:ins>
                </w:p>
              </w:tc>
            </w:tr>
            <w:tr w:rsidR="00EF6C54" w:rsidRPr="00A25D4D" w14:paraId="15E5ABD1" w14:textId="77777777" w:rsidTr="004C0A21">
              <w:trPr>
                <w:tblHeader/>
                <w:tblCellSpacing w:w="0" w:type="dxa"/>
                <w:ins w:id="698" w:author="Paul Janssen" w:date="2020-06-10T18:03:00Z"/>
              </w:trPr>
              <w:tc>
                <w:tcPr>
                  <w:tcW w:w="360" w:type="dxa"/>
                  <w:hideMark/>
                </w:tcPr>
                <w:p w14:paraId="6AE0B50C" w14:textId="77777777" w:rsidR="00EF6C54" w:rsidRPr="00A25D4D" w:rsidRDefault="00EF6C54" w:rsidP="00EF6C54">
                  <w:pPr>
                    <w:jc w:val="left"/>
                    <w:rPr>
                      <w:ins w:id="699" w:author="Paul Janssen" w:date="2020-06-10T18:03:00Z"/>
                    </w:rPr>
                  </w:pPr>
                  <w:ins w:id="700" w:author="Paul Janssen" w:date="2020-06-10T18:03:00Z">
                    <w:r w:rsidRPr="00A25D4D">
                      <w:t> </w:t>
                    </w:r>
                  </w:ins>
                </w:p>
              </w:tc>
              <w:tc>
                <w:tcPr>
                  <w:tcW w:w="1500" w:type="dxa"/>
                  <w:hideMark/>
                </w:tcPr>
                <w:p w14:paraId="498E76C9" w14:textId="77777777" w:rsidR="00EF6C54" w:rsidRPr="00A25D4D" w:rsidRDefault="00EF6C54" w:rsidP="00EF6C54">
                  <w:pPr>
                    <w:jc w:val="left"/>
                    <w:rPr>
                      <w:ins w:id="701" w:author="Paul Janssen" w:date="2020-06-10T18:03:00Z"/>
                    </w:rPr>
                  </w:pPr>
                  <w:ins w:id="702" w:author="Paul Janssen" w:date="2020-06-10T18:03:00Z">
                    <w:r w:rsidRPr="00A25D4D">
                      <w:t>OCL:</w:t>
                    </w:r>
                  </w:ins>
                </w:p>
              </w:tc>
              <w:tc>
                <w:tcPr>
                  <w:tcW w:w="0" w:type="auto"/>
                  <w:hideMark/>
                </w:tcPr>
                <w:p w14:paraId="796FC65F" w14:textId="77777777" w:rsidR="00EF6C54" w:rsidRPr="00924D70" w:rsidRDefault="00EF6C54" w:rsidP="00EF6C54">
                  <w:pPr>
                    <w:autoSpaceDE w:val="0"/>
                    <w:autoSpaceDN w:val="0"/>
                    <w:adjustRightInd w:val="0"/>
                    <w:spacing w:after="80" w:line="240" w:lineRule="auto"/>
                    <w:jc w:val="left"/>
                    <w:rPr>
                      <w:ins w:id="703" w:author="Paul Janssen" w:date="2020-06-10T18:03:00Z"/>
                      <w:rFonts w:ascii="Calibri" w:hAnsi="Calibri" w:cs="Calibri"/>
                      <w:sz w:val="20"/>
                      <w:szCs w:val="20"/>
                    </w:rPr>
                  </w:pPr>
                  <w:proofErr w:type="spellStart"/>
                  <w:ins w:id="704" w:author="Paul Janssen" w:date="2020-06-10T18:03:00Z">
                    <w:r w:rsidRPr="00924D70">
                      <w:rPr>
                        <w:rFonts w:ascii="Calibri" w:hAnsi="Calibri" w:cs="Calibri"/>
                        <w:sz w:val="20"/>
                        <w:szCs w:val="20"/>
                      </w:rPr>
                      <w:t>inv</w:t>
                    </w:r>
                    <w:proofErr w:type="spellEnd"/>
                    <w:r w:rsidRPr="00924D70">
                      <w:rPr>
                        <w:rFonts w:ascii="Calibri" w:hAnsi="Calibri" w:cs="Calibri"/>
                        <w:sz w:val="20"/>
                        <w:szCs w:val="20"/>
                      </w:rPr>
                      <w:t>:</w:t>
                    </w:r>
                  </w:ins>
                </w:p>
                <w:p w14:paraId="501A240B" w14:textId="77777777" w:rsidR="00EF6C54" w:rsidRPr="004C0A21" w:rsidRDefault="00EF6C54" w:rsidP="00EF6C54">
                  <w:pPr>
                    <w:autoSpaceDE w:val="0"/>
                    <w:autoSpaceDN w:val="0"/>
                    <w:adjustRightInd w:val="0"/>
                    <w:spacing w:after="80" w:line="240" w:lineRule="auto"/>
                    <w:jc w:val="left"/>
                    <w:rPr>
                      <w:ins w:id="705" w:author="Paul Janssen" w:date="2020-06-10T18:03:00Z"/>
                      <w:rFonts w:ascii="Calibri" w:hAnsi="Calibri" w:cs="Calibri"/>
                      <w:sz w:val="20"/>
                      <w:szCs w:val="20"/>
                    </w:rPr>
                  </w:pPr>
                  <w:proofErr w:type="spellStart"/>
                  <w:ins w:id="706" w:author="Paul Janssen" w:date="2020-06-10T18:03:00Z">
                    <w:r w:rsidRPr="00924D70">
                      <w:rPr>
                        <w:rFonts w:ascii="Calibri" w:hAnsi="Calibri" w:cs="Calibri"/>
                        <w:sz w:val="20"/>
                        <w:szCs w:val="20"/>
                      </w:rPr>
                      <w:t>self.inNetwork</w:t>
                    </w:r>
                    <w:proofErr w:type="spellEnd"/>
                    <w:r w:rsidRPr="00924D70">
                      <w:rPr>
                        <w:rFonts w:ascii="Calibri" w:hAnsi="Calibri" w:cs="Calibri"/>
                        <w:sz w:val="20"/>
                        <w:szCs w:val="20"/>
                      </w:rPr>
                      <w:t xml:space="preserve"> -&gt;</w:t>
                    </w:r>
                    <w:proofErr w:type="spellStart"/>
                    <w:r w:rsidRPr="00924D70">
                      <w:rPr>
                        <w:rFonts w:ascii="Calibri" w:hAnsi="Calibri" w:cs="Calibri"/>
                        <w:sz w:val="20"/>
                        <w:szCs w:val="20"/>
                      </w:rPr>
                      <w:t>size</w:t>
                    </w:r>
                    <w:proofErr w:type="spellEnd"/>
                    <w:r w:rsidRPr="00924D70">
                      <w:rPr>
                        <w:rFonts w:ascii="Calibri" w:hAnsi="Calibri" w:cs="Calibri"/>
                        <w:sz w:val="20"/>
                        <w:szCs w:val="20"/>
                      </w:rPr>
                      <w:t>() = 1</w:t>
                    </w:r>
                  </w:ins>
                </w:p>
              </w:tc>
            </w:tr>
          </w:tbl>
          <w:p w14:paraId="0BFF527D" w14:textId="77777777" w:rsidR="00EF6C54" w:rsidRPr="00A25D4D" w:rsidRDefault="00EF6C54" w:rsidP="008F13CC">
            <w:pPr>
              <w:jc w:val="left"/>
              <w:rPr>
                <w:ins w:id="707" w:author="Paul Janssen" w:date="2020-06-10T18:03:00Z"/>
              </w:rPr>
            </w:pPr>
          </w:p>
        </w:tc>
      </w:tr>
    </w:tbl>
    <w:p w14:paraId="2516408A" w14:textId="77777777" w:rsidR="00C0190C" w:rsidRPr="00A25D4D" w:rsidRDefault="00C0190C" w:rsidP="008F13CC">
      <w:pPr>
        <w:pStyle w:val="Kop5"/>
        <w:jc w:val="left"/>
        <w:rPr>
          <w:sz w:val="16"/>
          <w:szCs w:val="16"/>
        </w:rPr>
      </w:pPr>
      <w:r w:rsidRPr="00A25D4D">
        <w:rPr>
          <w:sz w:val="16"/>
          <w:szCs w:val="16"/>
        </w:rPr>
        <w:t>Mantelbuis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C0190C" w:rsidRPr="00A25D4D" w14:paraId="36994CE3"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1B6A308" w14:textId="77777777" w:rsidR="00C0190C" w:rsidRPr="00A25D4D" w:rsidRDefault="00C0190C" w:rsidP="008F13CC">
            <w:pPr>
              <w:jc w:val="left"/>
            </w:pPr>
            <w:r w:rsidRPr="00A25D4D">
              <w:rPr>
                <w:b/>
                <w:bCs/>
              </w:rPr>
              <w:t>Mantelbuis</w:t>
            </w:r>
          </w:p>
        </w:tc>
      </w:tr>
      <w:tr w:rsidR="00C0190C" w:rsidRPr="00A25D4D" w14:paraId="7A27A218"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45BD19A6" w14:textId="77777777" w:rsidTr="00C0190C">
              <w:trPr>
                <w:tblHeader/>
                <w:tblCellSpacing w:w="0" w:type="dxa"/>
              </w:trPr>
              <w:tc>
                <w:tcPr>
                  <w:tcW w:w="360" w:type="dxa"/>
                  <w:hideMark/>
                </w:tcPr>
                <w:p w14:paraId="32277848" w14:textId="77777777" w:rsidR="00C0190C" w:rsidRPr="00A25D4D" w:rsidRDefault="00C0190C" w:rsidP="008F13CC">
                  <w:pPr>
                    <w:jc w:val="left"/>
                  </w:pPr>
                  <w:r w:rsidRPr="00A25D4D">
                    <w:t> </w:t>
                  </w:r>
                </w:p>
              </w:tc>
              <w:tc>
                <w:tcPr>
                  <w:tcW w:w="1500" w:type="dxa"/>
                  <w:hideMark/>
                </w:tcPr>
                <w:p w14:paraId="2F3E3780" w14:textId="77777777" w:rsidR="00C0190C" w:rsidRPr="00A25D4D" w:rsidRDefault="00C0190C" w:rsidP="008F13CC">
                  <w:pPr>
                    <w:jc w:val="left"/>
                  </w:pPr>
                  <w:r w:rsidRPr="00A25D4D">
                    <w:t>Naam</w:t>
                  </w:r>
                </w:p>
              </w:tc>
              <w:tc>
                <w:tcPr>
                  <w:tcW w:w="0" w:type="auto"/>
                  <w:hideMark/>
                </w:tcPr>
                <w:p w14:paraId="00E3FF13" w14:textId="77777777" w:rsidR="00C0190C" w:rsidRPr="00A25D4D" w:rsidRDefault="00C0190C" w:rsidP="008F13CC">
                  <w:pPr>
                    <w:jc w:val="left"/>
                  </w:pPr>
                </w:p>
              </w:tc>
            </w:tr>
            <w:tr w:rsidR="00C0190C" w:rsidRPr="00A25D4D" w14:paraId="48596B28" w14:textId="77777777" w:rsidTr="00C0190C">
              <w:trPr>
                <w:tblHeader/>
                <w:tblCellSpacing w:w="0" w:type="dxa"/>
              </w:trPr>
              <w:tc>
                <w:tcPr>
                  <w:tcW w:w="360" w:type="dxa"/>
                  <w:hideMark/>
                </w:tcPr>
                <w:p w14:paraId="028DD36B" w14:textId="77777777" w:rsidR="00C0190C" w:rsidRPr="00A25D4D" w:rsidRDefault="00C0190C" w:rsidP="008F13CC">
                  <w:pPr>
                    <w:jc w:val="left"/>
                  </w:pPr>
                  <w:r w:rsidRPr="00A25D4D">
                    <w:t> </w:t>
                  </w:r>
                </w:p>
              </w:tc>
              <w:tc>
                <w:tcPr>
                  <w:tcW w:w="1500" w:type="dxa"/>
                  <w:hideMark/>
                </w:tcPr>
                <w:p w14:paraId="15F47435" w14:textId="77777777" w:rsidR="00C0190C" w:rsidRPr="00A25D4D" w:rsidRDefault="00C0190C" w:rsidP="008F13CC">
                  <w:pPr>
                    <w:jc w:val="left"/>
                  </w:pPr>
                  <w:r w:rsidRPr="00A25D4D">
                    <w:t>Definitie:</w:t>
                  </w:r>
                </w:p>
              </w:tc>
              <w:tc>
                <w:tcPr>
                  <w:tcW w:w="0" w:type="auto"/>
                  <w:hideMark/>
                </w:tcPr>
                <w:p w14:paraId="5E1AE1E8" w14:textId="77777777" w:rsidR="00C0190C" w:rsidRPr="00A25D4D" w:rsidRDefault="00C0190C" w:rsidP="008F13CC">
                  <w:pPr>
                    <w:jc w:val="left"/>
                  </w:pPr>
                  <w:r w:rsidRPr="00A25D4D">
                    <w:t xml:space="preserve">Beschermingsbuis. </w:t>
                  </w:r>
                </w:p>
              </w:tc>
            </w:tr>
            <w:tr w:rsidR="00C0190C" w:rsidRPr="00A25D4D" w14:paraId="0AC534FA" w14:textId="77777777" w:rsidTr="00C0190C">
              <w:trPr>
                <w:tblHeader/>
                <w:tblCellSpacing w:w="0" w:type="dxa"/>
              </w:trPr>
              <w:tc>
                <w:tcPr>
                  <w:tcW w:w="360" w:type="dxa"/>
                  <w:hideMark/>
                </w:tcPr>
                <w:p w14:paraId="2970AA42" w14:textId="77777777" w:rsidR="00C0190C" w:rsidRPr="00A25D4D" w:rsidRDefault="00C0190C" w:rsidP="008F13CC">
                  <w:pPr>
                    <w:jc w:val="left"/>
                  </w:pPr>
                  <w:r w:rsidRPr="00A25D4D">
                    <w:t> </w:t>
                  </w:r>
                </w:p>
              </w:tc>
              <w:tc>
                <w:tcPr>
                  <w:tcW w:w="1500" w:type="dxa"/>
                  <w:hideMark/>
                </w:tcPr>
                <w:p w14:paraId="62407FD0" w14:textId="77777777" w:rsidR="00C0190C" w:rsidRPr="00A25D4D" w:rsidRDefault="00C0190C" w:rsidP="008F13CC">
                  <w:pPr>
                    <w:jc w:val="left"/>
                  </w:pPr>
                  <w:r w:rsidRPr="00A25D4D">
                    <w:t>Subtype van:</w:t>
                  </w:r>
                </w:p>
              </w:tc>
              <w:tc>
                <w:tcPr>
                  <w:tcW w:w="0" w:type="auto"/>
                  <w:hideMark/>
                </w:tcPr>
                <w:p w14:paraId="5F744699" w14:textId="77777777" w:rsidR="00C0190C" w:rsidRPr="00A25D4D" w:rsidRDefault="00C0190C" w:rsidP="008F13CC">
                  <w:pPr>
                    <w:jc w:val="left"/>
                  </w:pPr>
                  <w:r w:rsidRPr="00A25D4D">
                    <w:t xml:space="preserve">Pipe, </w:t>
                  </w:r>
                  <w:proofErr w:type="spellStart"/>
                  <w:r w:rsidRPr="00A25D4D">
                    <w:t>BuisSpecifiek</w:t>
                  </w:r>
                  <w:proofErr w:type="spellEnd"/>
                  <w:r w:rsidRPr="00A25D4D">
                    <w:t xml:space="preserve">, </w:t>
                  </w:r>
                  <w:proofErr w:type="spellStart"/>
                  <w:r w:rsidRPr="00A25D4D">
                    <w:t>KabelEnLeidingContainer</w:t>
                  </w:r>
                  <w:proofErr w:type="spellEnd"/>
                </w:p>
              </w:tc>
            </w:tr>
            <w:tr w:rsidR="00C0190C" w:rsidRPr="00A25D4D" w14:paraId="1F8E53A8" w14:textId="77777777" w:rsidTr="00C0190C">
              <w:trPr>
                <w:tblHeader/>
                <w:tblCellSpacing w:w="0" w:type="dxa"/>
              </w:trPr>
              <w:tc>
                <w:tcPr>
                  <w:tcW w:w="360" w:type="dxa"/>
                  <w:hideMark/>
                </w:tcPr>
                <w:p w14:paraId="4A8E02AF" w14:textId="77777777" w:rsidR="00C0190C" w:rsidRPr="00A25D4D" w:rsidRDefault="00C0190C" w:rsidP="008F13CC">
                  <w:pPr>
                    <w:jc w:val="left"/>
                  </w:pPr>
                  <w:r w:rsidRPr="00A25D4D">
                    <w:t> </w:t>
                  </w:r>
                </w:p>
              </w:tc>
              <w:tc>
                <w:tcPr>
                  <w:tcW w:w="1500" w:type="dxa"/>
                  <w:hideMark/>
                </w:tcPr>
                <w:p w14:paraId="4509BF54" w14:textId="77777777" w:rsidR="00C0190C" w:rsidRPr="00A25D4D" w:rsidRDefault="00C0190C" w:rsidP="008F13CC">
                  <w:pPr>
                    <w:jc w:val="left"/>
                  </w:pPr>
                  <w:r w:rsidRPr="00A25D4D">
                    <w:t>Omschrijving:</w:t>
                  </w:r>
                </w:p>
              </w:tc>
              <w:tc>
                <w:tcPr>
                  <w:tcW w:w="0" w:type="auto"/>
                  <w:hideMark/>
                </w:tcPr>
                <w:p w14:paraId="21FDC57F" w14:textId="77777777" w:rsidR="00C0190C" w:rsidRPr="00A25D4D" w:rsidRDefault="00C0190C" w:rsidP="008F13CC">
                  <w:pPr>
                    <w:jc w:val="left"/>
                  </w:pPr>
                  <w:r w:rsidRPr="00A25D4D">
                    <w:t xml:space="preserve">Met het object Mantelbuis wordt bedoeld een buis voor bescherming van kabels, buizen en HDPE buizen. Mantelbuizen kunnen bij meerdere thema’s geregistreerd staan. Ze moeten bij minstens één thema weergegeven worden maar het mag bij meerdere. Indien een mantelbuis leeg is kan dit bij de toelichting vermeld worden. Optioneel kan er als extrageometrie een vlak worden toegevoegd maar alleen als er grote diameters zijn. De netbeheerder bepaalt zelf wanneer dat functioneel is. </w:t>
                  </w:r>
                </w:p>
              </w:tc>
            </w:tr>
            <w:tr w:rsidR="00C0190C" w:rsidRPr="00A25D4D" w14:paraId="2D831A90" w14:textId="77777777" w:rsidTr="00C0190C">
              <w:trPr>
                <w:tblHeader/>
                <w:tblCellSpacing w:w="0" w:type="dxa"/>
              </w:trPr>
              <w:tc>
                <w:tcPr>
                  <w:tcW w:w="360" w:type="dxa"/>
                  <w:hideMark/>
                </w:tcPr>
                <w:p w14:paraId="322C288D" w14:textId="77777777" w:rsidR="00C0190C" w:rsidRPr="00A25D4D" w:rsidRDefault="00C0190C" w:rsidP="008F13CC">
                  <w:pPr>
                    <w:jc w:val="left"/>
                  </w:pPr>
                  <w:r w:rsidRPr="00A25D4D">
                    <w:t> </w:t>
                  </w:r>
                </w:p>
              </w:tc>
              <w:tc>
                <w:tcPr>
                  <w:tcW w:w="1500" w:type="dxa"/>
                  <w:hideMark/>
                </w:tcPr>
                <w:p w14:paraId="631C7EDD" w14:textId="77777777" w:rsidR="00C0190C" w:rsidRPr="00A25D4D" w:rsidRDefault="00C0190C" w:rsidP="008F13CC">
                  <w:pPr>
                    <w:jc w:val="left"/>
                  </w:pPr>
                  <w:r w:rsidRPr="00A25D4D">
                    <w:t>Stereotypes:</w:t>
                  </w:r>
                </w:p>
              </w:tc>
              <w:tc>
                <w:tcPr>
                  <w:tcW w:w="0" w:type="auto"/>
                  <w:hideMark/>
                </w:tcPr>
                <w:p w14:paraId="573BD5BA"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199EBF8F" w14:textId="77777777" w:rsidR="00C0190C" w:rsidRPr="00A25D4D" w:rsidRDefault="00C0190C" w:rsidP="008F13CC">
            <w:pPr>
              <w:jc w:val="left"/>
            </w:pPr>
          </w:p>
        </w:tc>
      </w:tr>
      <w:tr w:rsidR="00C0190C" w:rsidRPr="007060DF" w14:paraId="1F30BAB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D82680E"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GeenAttribuutPressure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2D157917" w14:textId="77777777" w:rsidTr="00C0190C">
              <w:trPr>
                <w:tblHeader/>
                <w:tblCellSpacing w:w="0" w:type="dxa"/>
              </w:trPr>
              <w:tc>
                <w:tcPr>
                  <w:tcW w:w="360" w:type="dxa"/>
                  <w:hideMark/>
                </w:tcPr>
                <w:p w14:paraId="6EDECC4E" w14:textId="77777777" w:rsidR="00C0190C" w:rsidRPr="00A25D4D" w:rsidRDefault="00C0190C" w:rsidP="008F13CC">
                  <w:pPr>
                    <w:jc w:val="left"/>
                  </w:pPr>
                  <w:r w:rsidRPr="00A25D4D">
                    <w:t> </w:t>
                  </w:r>
                </w:p>
              </w:tc>
              <w:tc>
                <w:tcPr>
                  <w:tcW w:w="1500" w:type="dxa"/>
                  <w:hideMark/>
                </w:tcPr>
                <w:p w14:paraId="7450C9C3" w14:textId="77777777" w:rsidR="00C0190C" w:rsidRPr="00A25D4D" w:rsidRDefault="00C0190C" w:rsidP="008F13CC">
                  <w:pPr>
                    <w:jc w:val="left"/>
                  </w:pPr>
                  <w:r w:rsidRPr="00A25D4D">
                    <w:t>Natuurlijke taal:</w:t>
                  </w:r>
                </w:p>
              </w:tc>
              <w:tc>
                <w:tcPr>
                  <w:tcW w:w="0" w:type="auto"/>
                  <w:hideMark/>
                </w:tcPr>
                <w:p w14:paraId="5A5940BD" w14:textId="77777777" w:rsidR="00C0190C" w:rsidRPr="00A25D4D" w:rsidRDefault="00C0190C" w:rsidP="008F13CC">
                  <w:pPr>
                    <w:jc w:val="left"/>
                  </w:pPr>
                  <w:r w:rsidRPr="00A25D4D">
                    <w:t xml:space="preserve">geen attribuut </w:t>
                  </w:r>
                  <w:proofErr w:type="spellStart"/>
                  <w:r w:rsidRPr="00A25D4D">
                    <w:t>pressure</w:t>
                  </w:r>
                  <w:proofErr w:type="spellEnd"/>
                  <w:r w:rsidRPr="00A25D4D">
                    <w:t xml:space="preserve"> </w:t>
                  </w:r>
                </w:p>
              </w:tc>
            </w:tr>
            <w:tr w:rsidR="00C0190C" w:rsidRPr="007060DF" w14:paraId="3706B931" w14:textId="77777777" w:rsidTr="00C0190C">
              <w:trPr>
                <w:tblHeader/>
                <w:tblCellSpacing w:w="0" w:type="dxa"/>
              </w:trPr>
              <w:tc>
                <w:tcPr>
                  <w:tcW w:w="360" w:type="dxa"/>
                  <w:hideMark/>
                </w:tcPr>
                <w:p w14:paraId="2BD32672" w14:textId="77777777" w:rsidR="00C0190C" w:rsidRPr="00A25D4D" w:rsidRDefault="00C0190C" w:rsidP="008F13CC">
                  <w:pPr>
                    <w:jc w:val="left"/>
                  </w:pPr>
                  <w:r w:rsidRPr="00A25D4D">
                    <w:t> </w:t>
                  </w:r>
                </w:p>
              </w:tc>
              <w:tc>
                <w:tcPr>
                  <w:tcW w:w="1500" w:type="dxa"/>
                  <w:hideMark/>
                </w:tcPr>
                <w:p w14:paraId="5E76BB01" w14:textId="77777777" w:rsidR="00C0190C" w:rsidRPr="00A25D4D" w:rsidRDefault="00C0190C" w:rsidP="008F13CC">
                  <w:pPr>
                    <w:jc w:val="left"/>
                  </w:pPr>
                  <w:r w:rsidRPr="00A25D4D">
                    <w:t>OCL:</w:t>
                  </w:r>
                </w:p>
              </w:tc>
              <w:tc>
                <w:tcPr>
                  <w:tcW w:w="0" w:type="auto"/>
                  <w:hideMark/>
                </w:tcPr>
                <w:p w14:paraId="0BF0FC2B" w14:textId="77777777" w:rsidR="00C0190C" w:rsidRPr="00A25D4D" w:rsidRDefault="00C0190C" w:rsidP="008F13CC">
                  <w:pPr>
                    <w:jc w:val="left"/>
                    <w:rPr>
                      <w:lang w:val="en-GB"/>
                    </w:rPr>
                  </w:pPr>
                  <w:proofErr w:type="spellStart"/>
                  <w:r w:rsidRPr="00A25D4D">
                    <w:rPr>
                      <w:lang w:val="en-GB"/>
                    </w:rPr>
                    <w:t>Inv</w:t>
                  </w:r>
                  <w:proofErr w:type="spellEnd"/>
                  <w:r w:rsidRPr="00A25D4D">
                    <w:rPr>
                      <w:lang w:val="en-GB"/>
                    </w:rPr>
                    <w:t xml:space="preserve">: </w:t>
                  </w:r>
                  <w:proofErr w:type="spellStart"/>
                  <w:r w:rsidRPr="00A25D4D">
                    <w:rPr>
                      <w:lang w:val="en-GB"/>
                    </w:rPr>
                    <w:t>self.pressure.OclIsKindOf</w:t>
                  </w:r>
                  <w:proofErr w:type="spellEnd"/>
                  <w:r w:rsidRPr="00A25D4D">
                    <w:rPr>
                      <w:lang w:val="en-GB"/>
                    </w:rPr>
                    <w:t>(</w:t>
                  </w:r>
                  <w:proofErr w:type="spellStart"/>
                  <w:r w:rsidRPr="00A25D4D">
                    <w:rPr>
                      <w:lang w:val="en-GB"/>
                    </w:rPr>
                    <w:t>nilReason</w:t>
                  </w:r>
                  <w:proofErr w:type="spellEnd"/>
                  <w:r w:rsidRPr="00A25D4D">
                    <w:rPr>
                      <w:lang w:val="en-GB"/>
                    </w:rPr>
                    <w:t>)</w:t>
                  </w:r>
                </w:p>
              </w:tc>
            </w:tr>
          </w:tbl>
          <w:p w14:paraId="17FB4FCA" w14:textId="77777777" w:rsidR="00C0190C" w:rsidRPr="00A25D4D" w:rsidRDefault="00C0190C" w:rsidP="008F13CC">
            <w:pPr>
              <w:jc w:val="left"/>
              <w:rPr>
                <w:lang w:val="en-GB"/>
              </w:rPr>
            </w:pPr>
          </w:p>
        </w:tc>
      </w:tr>
      <w:tr w:rsidR="00C0190C" w:rsidRPr="007060DF" w14:paraId="08F2632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B770EFD"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InspireAttributenNietVanToepassing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26405F3B" w14:textId="77777777" w:rsidTr="00C0190C">
              <w:trPr>
                <w:tblHeader/>
                <w:tblCellSpacing w:w="0" w:type="dxa"/>
              </w:trPr>
              <w:tc>
                <w:tcPr>
                  <w:tcW w:w="360" w:type="dxa"/>
                  <w:hideMark/>
                </w:tcPr>
                <w:p w14:paraId="1186CEF6" w14:textId="77777777" w:rsidR="00C0190C" w:rsidRPr="00A25D4D" w:rsidRDefault="00C0190C" w:rsidP="008F13CC">
                  <w:pPr>
                    <w:jc w:val="left"/>
                  </w:pPr>
                  <w:r w:rsidRPr="00A25D4D">
                    <w:t> </w:t>
                  </w:r>
                </w:p>
              </w:tc>
              <w:tc>
                <w:tcPr>
                  <w:tcW w:w="1500" w:type="dxa"/>
                  <w:hideMark/>
                </w:tcPr>
                <w:p w14:paraId="7BBE7F0B" w14:textId="77777777" w:rsidR="00C0190C" w:rsidRPr="00A25D4D" w:rsidRDefault="00C0190C" w:rsidP="008F13CC">
                  <w:pPr>
                    <w:jc w:val="left"/>
                  </w:pPr>
                  <w:r w:rsidRPr="00A25D4D">
                    <w:t>Natuurlijke taal:</w:t>
                  </w:r>
                </w:p>
              </w:tc>
              <w:tc>
                <w:tcPr>
                  <w:tcW w:w="0" w:type="auto"/>
                  <w:hideMark/>
                </w:tcPr>
                <w:p w14:paraId="561CB45E" w14:textId="77777777" w:rsidR="00C0190C" w:rsidRPr="00A25D4D" w:rsidRDefault="00C0190C" w:rsidP="008F13CC">
                  <w:pPr>
                    <w:jc w:val="left"/>
                  </w:pPr>
                  <w:r w:rsidRPr="00A25D4D">
                    <w:t xml:space="preserve">Optionele INSPIRE attributen die niet worden gebruikt </w:t>
                  </w:r>
                </w:p>
              </w:tc>
            </w:tr>
            <w:tr w:rsidR="00C0190C" w:rsidRPr="007060DF" w14:paraId="5501DC99" w14:textId="77777777" w:rsidTr="00C0190C">
              <w:trPr>
                <w:tblHeader/>
                <w:tblCellSpacing w:w="0" w:type="dxa"/>
              </w:trPr>
              <w:tc>
                <w:tcPr>
                  <w:tcW w:w="360" w:type="dxa"/>
                  <w:hideMark/>
                </w:tcPr>
                <w:p w14:paraId="0E920F30" w14:textId="77777777" w:rsidR="00C0190C" w:rsidRPr="00A25D4D" w:rsidRDefault="00C0190C" w:rsidP="008F13CC">
                  <w:pPr>
                    <w:jc w:val="left"/>
                  </w:pPr>
                  <w:r w:rsidRPr="00A25D4D">
                    <w:t> </w:t>
                  </w:r>
                </w:p>
              </w:tc>
              <w:tc>
                <w:tcPr>
                  <w:tcW w:w="1500" w:type="dxa"/>
                  <w:hideMark/>
                </w:tcPr>
                <w:p w14:paraId="145D531F" w14:textId="77777777" w:rsidR="00C0190C" w:rsidRPr="00A25D4D" w:rsidRDefault="00C0190C" w:rsidP="008F13CC">
                  <w:pPr>
                    <w:jc w:val="left"/>
                  </w:pPr>
                  <w:r w:rsidRPr="00A25D4D">
                    <w:t>OCL:</w:t>
                  </w:r>
                </w:p>
              </w:tc>
              <w:tc>
                <w:tcPr>
                  <w:tcW w:w="0" w:type="auto"/>
                  <w:hideMark/>
                </w:tcPr>
                <w:p w14:paraId="5B4A85F5" w14:textId="77777777" w:rsidR="00C0190C" w:rsidRPr="00A25D4D" w:rsidRDefault="00C0190C" w:rsidP="008F13CC">
                  <w:pPr>
                    <w:jc w:val="left"/>
                    <w:rPr>
                      <w:lang w:val="en-GB"/>
                    </w:rPr>
                  </w:pPr>
                  <w:proofErr w:type="spellStart"/>
                  <w:r w:rsidRPr="00A25D4D">
                    <w:rPr>
                      <w:lang w:val="en-GB"/>
                    </w:rPr>
                    <w:t>Inv</w:t>
                  </w:r>
                  <w:proofErr w:type="spellEnd"/>
                  <w:r w:rsidRPr="00A25D4D">
                    <w:rPr>
                      <w:lang w:val="en-GB"/>
                    </w:rPr>
                    <w:t>: (</w:t>
                  </w:r>
                  <w:proofErr w:type="spellStart"/>
                  <w:r w:rsidRPr="00A25D4D">
                    <w:rPr>
                      <w:lang w:val="en-GB"/>
                    </w:rPr>
                    <w:t>self.governmentalServiceReference.OclIsKindOf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self.governmentalServiceReference</w:t>
                  </w:r>
                  <w:proofErr w:type="spellEnd"/>
                  <w:r w:rsidRPr="00A25D4D">
                    <w:rPr>
                      <w:lang w:val="en-GB"/>
                    </w:rPr>
                    <w:t xml:space="preserve"> -&gt;</w:t>
                  </w:r>
                  <w:proofErr w:type="spellStart"/>
                  <w:r w:rsidRPr="00A25D4D">
                    <w:rPr>
                      <w:lang w:val="en-GB"/>
                    </w:rPr>
                    <w:t>isEmpty</w:t>
                  </w:r>
                  <w:proofErr w:type="spellEnd"/>
                  <w:r w:rsidRPr="00A25D4D">
                    <w:rPr>
                      <w:lang w:val="en-GB"/>
                    </w:rPr>
                    <w:t>()) and (</w:t>
                  </w:r>
                  <w:proofErr w:type="spellStart"/>
                  <w:r w:rsidRPr="00A25D4D">
                    <w:rPr>
                      <w:lang w:val="en-GB"/>
                    </w:rPr>
                    <w:t>self.utilityFacilityReference.OclIsKindOf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self.utilityFacilityReference</w:t>
                  </w:r>
                  <w:proofErr w:type="spellEnd"/>
                  <w:r w:rsidRPr="00A25D4D">
                    <w:rPr>
                      <w:lang w:val="en-GB"/>
                    </w:rPr>
                    <w:t>-&gt;</w:t>
                  </w:r>
                  <w:proofErr w:type="spellStart"/>
                  <w:r w:rsidRPr="00A25D4D">
                    <w:rPr>
                      <w:lang w:val="en-GB"/>
                    </w:rPr>
                    <w:t>isEmpty</w:t>
                  </w:r>
                  <w:proofErr w:type="spellEnd"/>
                  <w:r w:rsidRPr="00A25D4D">
                    <w:rPr>
                      <w:lang w:val="en-GB"/>
                    </w:rPr>
                    <w:t>())</w:t>
                  </w:r>
                </w:p>
              </w:tc>
            </w:tr>
          </w:tbl>
          <w:p w14:paraId="4378B632" w14:textId="77777777" w:rsidR="00C0190C" w:rsidRPr="00A25D4D" w:rsidRDefault="00C0190C" w:rsidP="008F13CC">
            <w:pPr>
              <w:jc w:val="left"/>
              <w:rPr>
                <w:lang w:val="en-GB"/>
              </w:rPr>
            </w:pPr>
          </w:p>
        </w:tc>
      </w:tr>
    </w:tbl>
    <w:p w14:paraId="55D176A0" w14:textId="77777777" w:rsidR="00C0190C" w:rsidRPr="00A25D4D" w:rsidRDefault="00C0190C" w:rsidP="008F13CC">
      <w:pPr>
        <w:pStyle w:val="Kop5"/>
        <w:jc w:val="left"/>
        <w:rPr>
          <w:sz w:val="16"/>
          <w:szCs w:val="16"/>
        </w:rPr>
      </w:pPr>
      <w:r w:rsidRPr="00A25D4D">
        <w:rPr>
          <w:sz w:val="16"/>
          <w:szCs w:val="16"/>
        </w:rPr>
        <w:t>Mast</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Change w:id="708" w:author="Paul Janssen" w:date="2020-06-10T18:02:00Z">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PrChange>
      </w:tblPr>
      <w:tblGrid>
        <w:gridCol w:w="9056"/>
        <w:tblGridChange w:id="709">
          <w:tblGrid>
            <w:gridCol w:w="9132"/>
          </w:tblGrid>
        </w:tblGridChange>
      </w:tblGrid>
      <w:tr w:rsidR="00C0190C" w:rsidRPr="00A25D4D" w14:paraId="7ECE5E85" w14:textId="77777777" w:rsidTr="00EF6C54">
        <w:trPr>
          <w:trHeight w:val="225"/>
          <w:tblHeader/>
          <w:tblCellSpacing w:w="0" w:type="dxa"/>
          <w:trPrChange w:id="710" w:author="Paul Janssen" w:date="2020-06-10T18:02:00Z">
            <w:trPr>
              <w:trHeight w:val="225"/>
              <w:tblHeader/>
              <w:tblCellSpacing w:w="0" w:type="dxa"/>
            </w:trPr>
          </w:trPrChange>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Change w:id="711" w:author="Paul Janssen" w:date="2020-06-10T18:02:00Z">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tcPrChange>
          </w:tcPr>
          <w:p w14:paraId="5FC0B436" w14:textId="77777777" w:rsidR="00C0190C" w:rsidRPr="00A25D4D" w:rsidRDefault="00C0190C" w:rsidP="008F13CC">
            <w:pPr>
              <w:jc w:val="left"/>
            </w:pPr>
            <w:r w:rsidRPr="00A25D4D">
              <w:rPr>
                <w:b/>
                <w:bCs/>
              </w:rPr>
              <w:lastRenderedPageBreak/>
              <w:t>Mast</w:t>
            </w:r>
          </w:p>
        </w:tc>
      </w:tr>
      <w:tr w:rsidR="00C0190C" w:rsidRPr="00A25D4D" w14:paraId="63E0B382" w14:textId="77777777" w:rsidTr="00EF6C54">
        <w:trPr>
          <w:tblCellSpacing w:w="0" w:type="dxa"/>
          <w:trPrChange w:id="712" w:author="Paul Janssen" w:date="2020-06-10T18:02: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713" w:author="Paul Janssen" w:date="2020-06-10T18:02:00Z">
              <w:tcPr>
                <w:tcW w:w="0" w:type="auto"/>
                <w:tcBorders>
                  <w:top w:val="outset" w:sz="6" w:space="0" w:color="auto"/>
                  <w:left w:val="outset" w:sz="6" w:space="0" w:color="auto"/>
                  <w:bottom w:val="outset" w:sz="6" w:space="0" w:color="auto"/>
                  <w:right w:val="outset" w:sz="6" w:space="0" w:color="auto"/>
                </w:tcBorders>
                <w:hideMark/>
              </w:tcPr>
            </w:tcPrChange>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1C965BC2" w14:textId="77777777" w:rsidTr="00C0190C">
              <w:trPr>
                <w:tblHeader/>
                <w:tblCellSpacing w:w="0" w:type="dxa"/>
              </w:trPr>
              <w:tc>
                <w:tcPr>
                  <w:tcW w:w="360" w:type="dxa"/>
                  <w:hideMark/>
                </w:tcPr>
                <w:p w14:paraId="4E0D0B87" w14:textId="77777777" w:rsidR="00C0190C" w:rsidRPr="00A25D4D" w:rsidRDefault="00C0190C" w:rsidP="008F13CC">
                  <w:pPr>
                    <w:jc w:val="left"/>
                  </w:pPr>
                  <w:r w:rsidRPr="00A25D4D">
                    <w:t> </w:t>
                  </w:r>
                </w:p>
              </w:tc>
              <w:tc>
                <w:tcPr>
                  <w:tcW w:w="1500" w:type="dxa"/>
                  <w:hideMark/>
                </w:tcPr>
                <w:p w14:paraId="65801395" w14:textId="77777777" w:rsidR="00C0190C" w:rsidRPr="00A25D4D" w:rsidRDefault="00C0190C" w:rsidP="008F13CC">
                  <w:pPr>
                    <w:jc w:val="left"/>
                  </w:pPr>
                  <w:r w:rsidRPr="00A25D4D">
                    <w:t>Naam</w:t>
                  </w:r>
                </w:p>
              </w:tc>
              <w:tc>
                <w:tcPr>
                  <w:tcW w:w="0" w:type="auto"/>
                  <w:hideMark/>
                </w:tcPr>
                <w:p w14:paraId="7D7C174A" w14:textId="77777777" w:rsidR="00C0190C" w:rsidRPr="00A25D4D" w:rsidRDefault="00C0190C" w:rsidP="008F13CC">
                  <w:pPr>
                    <w:jc w:val="left"/>
                  </w:pPr>
                  <w:r w:rsidRPr="00A25D4D">
                    <w:t xml:space="preserve">Mast </w:t>
                  </w:r>
                </w:p>
              </w:tc>
            </w:tr>
            <w:tr w:rsidR="00C0190C" w:rsidRPr="00A25D4D" w14:paraId="28DFE8E7" w14:textId="77777777" w:rsidTr="00C0190C">
              <w:trPr>
                <w:tblHeader/>
                <w:tblCellSpacing w:w="0" w:type="dxa"/>
              </w:trPr>
              <w:tc>
                <w:tcPr>
                  <w:tcW w:w="360" w:type="dxa"/>
                  <w:hideMark/>
                </w:tcPr>
                <w:p w14:paraId="4F4AEE47" w14:textId="77777777" w:rsidR="00C0190C" w:rsidRPr="00A25D4D" w:rsidRDefault="00C0190C" w:rsidP="008F13CC">
                  <w:pPr>
                    <w:jc w:val="left"/>
                  </w:pPr>
                  <w:r w:rsidRPr="00A25D4D">
                    <w:t> </w:t>
                  </w:r>
                </w:p>
              </w:tc>
              <w:tc>
                <w:tcPr>
                  <w:tcW w:w="1500" w:type="dxa"/>
                  <w:hideMark/>
                </w:tcPr>
                <w:p w14:paraId="08A3FA9B" w14:textId="77777777" w:rsidR="00C0190C" w:rsidRPr="00A25D4D" w:rsidRDefault="00C0190C" w:rsidP="008F13CC">
                  <w:pPr>
                    <w:jc w:val="left"/>
                  </w:pPr>
                  <w:r w:rsidRPr="00A25D4D">
                    <w:t>Definitie:</w:t>
                  </w:r>
                </w:p>
              </w:tc>
              <w:tc>
                <w:tcPr>
                  <w:tcW w:w="0" w:type="auto"/>
                  <w:hideMark/>
                </w:tcPr>
                <w:p w14:paraId="15D1B380" w14:textId="77777777" w:rsidR="00C0190C" w:rsidRPr="00A25D4D" w:rsidRDefault="00C0190C" w:rsidP="008F13CC">
                  <w:pPr>
                    <w:jc w:val="left"/>
                  </w:pPr>
                  <w:r w:rsidRPr="00A25D4D">
                    <w:t xml:space="preserve">Eenvoudig mast-object dat dienst kan doen als drager van nutsvoorzieningenobjecten van een of meer </w:t>
                  </w:r>
                  <w:proofErr w:type="spellStart"/>
                  <w:r w:rsidRPr="00A25D4D">
                    <w:t>nutsvoorzieningnetten</w:t>
                  </w:r>
                  <w:proofErr w:type="spellEnd"/>
                  <w:r w:rsidRPr="00A25D4D">
                    <w:t xml:space="preserve"> </w:t>
                  </w:r>
                </w:p>
              </w:tc>
            </w:tr>
            <w:tr w:rsidR="00C0190C" w:rsidRPr="00A25D4D" w14:paraId="1B7D416F" w14:textId="77777777" w:rsidTr="00C0190C">
              <w:trPr>
                <w:tblHeader/>
                <w:tblCellSpacing w:w="0" w:type="dxa"/>
              </w:trPr>
              <w:tc>
                <w:tcPr>
                  <w:tcW w:w="360" w:type="dxa"/>
                  <w:hideMark/>
                </w:tcPr>
                <w:p w14:paraId="30F6B09F" w14:textId="77777777" w:rsidR="00C0190C" w:rsidRPr="00A25D4D" w:rsidRDefault="00C0190C" w:rsidP="008F13CC">
                  <w:pPr>
                    <w:jc w:val="left"/>
                  </w:pPr>
                  <w:r w:rsidRPr="00A25D4D">
                    <w:t> </w:t>
                  </w:r>
                </w:p>
              </w:tc>
              <w:tc>
                <w:tcPr>
                  <w:tcW w:w="1500" w:type="dxa"/>
                  <w:hideMark/>
                </w:tcPr>
                <w:p w14:paraId="02E2A147" w14:textId="77777777" w:rsidR="00C0190C" w:rsidRPr="00A25D4D" w:rsidRDefault="00C0190C" w:rsidP="008F13CC">
                  <w:pPr>
                    <w:jc w:val="left"/>
                  </w:pPr>
                  <w:r w:rsidRPr="00A25D4D">
                    <w:t>Herkomst:</w:t>
                  </w:r>
                </w:p>
              </w:tc>
              <w:tc>
                <w:tcPr>
                  <w:tcW w:w="0" w:type="auto"/>
                  <w:hideMark/>
                </w:tcPr>
                <w:p w14:paraId="4B51C848" w14:textId="77777777" w:rsidR="00C0190C" w:rsidRPr="00A25D4D" w:rsidRDefault="00C0190C" w:rsidP="008F13CC">
                  <w:pPr>
                    <w:jc w:val="left"/>
                  </w:pPr>
                  <w:r w:rsidRPr="00A25D4D">
                    <w:t>Inspire</w:t>
                  </w:r>
                </w:p>
              </w:tc>
            </w:tr>
            <w:tr w:rsidR="00C0190C" w:rsidRPr="00A25D4D" w14:paraId="3080821B" w14:textId="77777777" w:rsidTr="00C0190C">
              <w:trPr>
                <w:tblHeader/>
                <w:tblCellSpacing w:w="0" w:type="dxa"/>
              </w:trPr>
              <w:tc>
                <w:tcPr>
                  <w:tcW w:w="360" w:type="dxa"/>
                  <w:hideMark/>
                </w:tcPr>
                <w:p w14:paraId="2F44108C" w14:textId="77777777" w:rsidR="00C0190C" w:rsidRPr="00A25D4D" w:rsidRDefault="00C0190C" w:rsidP="008F13CC">
                  <w:pPr>
                    <w:jc w:val="left"/>
                  </w:pPr>
                  <w:r w:rsidRPr="00A25D4D">
                    <w:t> </w:t>
                  </w:r>
                </w:p>
              </w:tc>
              <w:tc>
                <w:tcPr>
                  <w:tcW w:w="1500" w:type="dxa"/>
                  <w:hideMark/>
                </w:tcPr>
                <w:p w14:paraId="613BA0CD" w14:textId="77777777" w:rsidR="00C0190C" w:rsidRPr="00A25D4D" w:rsidRDefault="00C0190C" w:rsidP="008F13CC">
                  <w:pPr>
                    <w:jc w:val="left"/>
                  </w:pPr>
                  <w:r w:rsidRPr="00A25D4D">
                    <w:t>Subtype van:</w:t>
                  </w:r>
                </w:p>
              </w:tc>
              <w:tc>
                <w:tcPr>
                  <w:tcW w:w="0" w:type="auto"/>
                  <w:hideMark/>
                </w:tcPr>
                <w:p w14:paraId="4794BF6D" w14:textId="77777777" w:rsidR="00C0190C" w:rsidRPr="00A25D4D" w:rsidRDefault="00C0190C" w:rsidP="008F13CC">
                  <w:pPr>
                    <w:jc w:val="left"/>
                  </w:pPr>
                  <w:proofErr w:type="spellStart"/>
                  <w:r w:rsidRPr="00A25D4D">
                    <w:t>ContainerLeidingelement</w:t>
                  </w:r>
                  <w:proofErr w:type="spellEnd"/>
                  <w:r w:rsidRPr="00A25D4D">
                    <w:t xml:space="preserve">, </w:t>
                  </w:r>
                  <w:proofErr w:type="spellStart"/>
                  <w:r w:rsidRPr="00A25D4D">
                    <w:t>Pole</w:t>
                  </w:r>
                  <w:proofErr w:type="spellEnd"/>
                </w:p>
              </w:tc>
            </w:tr>
            <w:tr w:rsidR="00C0190C" w:rsidRPr="00A25D4D" w14:paraId="553F85B1" w14:textId="77777777" w:rsidTr="00C0190C">
              <w:trPr>
                <w:tblHeader/>
                <w:tblCellSpacing w:w="0" w:type="dxa"/>
              </w:trPr>
              <w:tc>
                <w:tcPr>
                  <w:tcW w:w="360" w:type="dxa"/>
                  <w:hideMark/>
                </w:tcPr>
                <w:p w14:paraId="4D0C008D" w14:textId="77777777" w:rsidR="00C0190C" w:rsidRPr="00A25D4D" w:rsidRDefault="00C0190C" w:rsidP="008F13CC">
                  <w:pPr>
                    <w:jc w:val="left"/>
                  </w:pPr>
                  <w:r w:rsidRPr="00A25D4D">
                    <w:t> </w:t>
                  </w:r>
                </w:p>
              </w:tc>
              <w:tc>
                <w:tcPr>
                  <w:tcW w:w="1500" w:type="dxa"/>
                  <w:hideMark/>
                </w:tcPr>
                <w:p w14:paraId="607E0AA5" w14:textId="77777777" w:rsidR="00C0190C" w:rsidRPr="00A25D4D" w:rsidRDefault="00C0190C" w:rsidP="008F13CC">
                  <w:pPr>
                    <w:jc w:val="left"/>
                  </w:pPr>
                  <w:r w:rsidRPr="00A25D4D">
                    <w:t>Stereotypes:</w:t>
                  </w:r>
                </w:p>
              </w:tc>
              <w:tc>
                <w:tcPr>
                  <w:tcW w:w="0" w:type="auto"/>
                  <w:hideMark/>
                </w:tcPr>
                <w:p w14:paraId="5E6B4B95"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00F8CD18" w14:textId="77777777" w:rsidR="00C0190C" w:rsidRPr="00A25D4D" w:rsidRDefault="00C0190C" w:rsidP="008F13CC">
            <w:pPr>
              <w:jc w:val="left"/>
            </w:pPr>
          </w:p>
        </w:tc>
      </w:tr>
      <w:tr w:rsidR="00EF6C54" w:rsidRPr="00A25D4D" w14:paraId="5E6E229A" w14:textId="77777777" w:rsidTr="00EF6C54">
        <w:trPr>
          <w:tblCellSpacing w:w="0" w:type="dxa"/>
          <w:ins w:id="714" w:author="Paul Janssen" w:date="2020-06-10T18:02:00Z"/>
          <w:trPrChange w:id="715" w:author="Paul Janssen" w:date="2020-06-10T18:02: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tcPrChange w:id="716" w:author="Paul Janssen" w:date="2020-06-10T18:02:00Z">
              <w:tcPr>
                <w:tcW w:w="0" w:type="auto"/>
                <w:tcBorders>
                  <w:top w:val="outset" w:sz="6" w:space="0" w:color="auto"/>
                  <w:left w:val="outset" w:sz="6" w:space="0" w:color="auto"/>
                  <w:bottom w:val="outset" w:sz="6" w:space="0" w:color="auto"/>
                  <w:right w:val="outset" w:sz="6" w:space="0" w:color="auto"/>
                </w:tcBorders>
              </w:tcPr>
            </w:tcPrChange>
          </w:tcPr>
          <w:p w14:paraId="0860624B" w14:textId="77777777" w:rsidR="00EF6C54" w:rsidRPr="00A25D4D" w:rsidRDefault="00EF6C54" w:rsidP="00EF6C54">
            <w:pPr>
              <w:jc w:val="left"/>
              <w:rPr>
                <w:ins w:id="717" w:author="Paul Janssen" w:date="2020-06-10T18:02:00Z"/>
              </w:rPr>
            </w:pPr>
            <w:proofErr w:type="spellStart"/>
            <w:ins w:id="718" w:author="Paul Janssen" w:date="2020-06-10T18:02:00Z">
              <w:r w:rsidRPr="00A25D4D">
                <w:rPr>
                  <w:b/>
                  <w:bCs/>
                </w:rPr>
                <w:t>Constraint</w:t>
              </w:r>
              <w:proofErr w:type="spellEnd"/>
              <w:r w:rsidRPr="00A25D4D">
                <w:rPr>
                  <w:b/>
                  <w:bCs/>
                </w:rPr>
                <w:t xml:space="preserve">: </w:t>
              </w:r>
              <w:r w:rsidRPr="00924D70">
                <w:rPr>
                  <w:b/>
                  <w:bCs/>
                </w:rPr>
                <w:t>Maximaal1Utiliteitsnet</w:t>
              </w:r>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EF6C54" w:rsidRPr="00A25D4D" w14:paraId="68AB87C6" w14:textId="77777777" w:rsidTr="004C0A21">
              <w:trPr>
                <w:tblHeader/>
                <w:tblCellSpacing w:w="0" w:type="dxa"/>
                <w:ins w:id="719" w:author="Paul Janssen" w:date="2020-06-10T18:02:00Z"/>
              </w:trPr>
              <w:tc>
                <w:tcPr>
                  <w:tcW w:w="360" w:type="dxa"/>
                  <w:hideMark/>
                </w:tcPr>
                <w:p w14:paraId="74A78446" w14:textId="77777777" w:rsidR="00EF6C54" w:rsidRPr="00A25D4D" w:rsidRDefault="00EF6C54" w:rsidP="00EF6C54">
                  <w:pPr>
                    <w:jc w:val="left"/>
                    <w:rPr>
                      <w:ins w:id="720" w:author="Paul Janssen" w:date="2020-06-10T18:02:00Z"/>
                    </w:rPr>
                  </w:pPr>
                  <w:ins w:id="721" w:author="Paul Janssen" w:date="2020-06-10T18:02:00Z">
                    <w:r w:rsidRPr="00A25D4D">
                      <w:t> </w:t>
                    </w:r>
                  </w:ins>
                </w:p>
              </w:tc>
              <w:tc>
                <w:tcPr>
                  <w:tcW w:w="1500" w:type="dxa"/>
                  <w:hideMark/>
                </w:tcPr>
                <w:p w14:paraId="598A7800" w14:textId="77777777" w:rsidR="00EF6C54" w:rsidRPr="00A25D4D" w:rsidRDefault="00EF6C54" w:rsidP="00EF6C54">
                  <w:pPr>
                    <w:jc w:val="left"/>
                    <w:rPr>
                      <w:ins w:id="722" w:author="Paul Janssen" w:date="2020-06-10T18:02:00Z"/>
                    </w:rPr>
                  </w:pPr>
                  <w:ins w:id="723" w:author="Paul Janssen" w:date="2020-06-10T18:02:00Z">
                    <w:r w:rsidRPr="00A25D4D">
                      <w:t>Natuurlijke taal:</w:t>
                    </w:r>
                  </w:ins>
                </w:p>
              </w:tc>
              <w:tc>
                <w:tcPr>
                  <w:tcW w:w="0" w:type="auto"/>
                  <w:hideMark/>
                </w:tcPr>
                <w:p w14:paraId="302A7A88" w14:textId="77777777" w:rsidR="00EF6C54" w:rsidRPr="00A25D4D" w:rsidRDefault="00EF6C54" w:rsidP="00EF6C54">
                  <w:pPr>
                    <w:jc w:val="left"/>
                    <w:rPr>
                      <w:ins w:id="724" w:author="Paul Janssen" w:date="2020-06-10T18:02:00Z"/>
                    </w:rPr>
                  </w:pPr>
                  <w:ins w:id="725" w:author="Paul Janssen" w:date="2020-06-10T18:02:00Z">
                    <w:r>
                      <w:t>hoort bij maximaal 1 utiliteitsnet</w:t>
                    </w:r>
                  </w:ins>
                </w:p>
              </w:tc>
            </w:tr>
            <w:tr w:rsidR="00EF6C54" w:rsidRPr="00A25D4D" w14:paraId="1A90E829" w14:textId="77777777" w:rsidTr="004C0A21">
              <w:trPr>
                <w:tblHeader/>
                <w:tblCellSpacing w:w="0" w:type="dxa"/>
                <w:ins w:id="726" w:author="Paul Janssen" w:date="2020-06-10T18:02:00Z"/>
              </w:trPr>
              <w:tc>
                <w:tcPr>
                  <w:tcW w:w="360" w:type="dxa"/>
                  <w:hideMark/>
                </w:tcPr>
                <w:p w14:paraId="1784A501" w14:textId="77777777" w:rsidR="00EF6C54" w:rsidRPr="00A25D4D" w:rsidRDefault="00EF6C54" w:rsidP="00EF6C54">
                  <w:pPr>
                    <w:jc w:val="left"/>
                    <w:rPr>
                      <w:ins w:id="727" w:author="Paul Janssen" w:date="2020-06-10T18:02:00Z"/>
                    </w:rPr>
                  </w:pPr>
                  <w:ins w:id="728" w:author="Paul Janssen" w:date="2020-06-10T18:02:00Z">
                    <w:r w:rsidRPr="00A25D4D">
                      <w:t> </w:t>
                    </w:r>
                  </w:ins>
                </w:p>
              </w:tc>
              <w:tc>
                <w:tcPr>
                  <w:tcW w:w="1500" w:type="dxa"/>
                  <w:hideMark/>
                </w:tcPr>
                <w:p w14:paraId="56BAC452" w14:textId="77777777" w:rsidR="00EF6C54" w:rsidRPr="00A25D4D" w:rsidRDefault="00EF6C54" w:rsidP="00EF6C54">
                  <w:pPr>
                    <w:jc w:val="left"/>
                    <w:rPr>
                      <w:ins w:id="729" w:author="Paul Janssen" w:date="2020-06-10T18:02:00Z"/>
                    </w:rPr>
                  </w:pPr>
                  <w:ins w:id="730" w:author="Paul Janssen" w:date="2020-06-10T18:02:00Z">
                    <w:r w:rsidRPr="00A25D4D">
                      <w:t>OCL:</w:t>
                    </w:r>
                  </w:ins>
                </w:p>
              </w:tc>
              <w:tc>
                <w:tcPr>
                  <w:tcW w:w="0" w:type="auto"/>
                  <w:hideMark/>
                </w:tcPr>
                <w:p w14:paraId="560A5707" w14:textId="77777777" w:rsidR="00EF6C54" w:rsidRPr="00924D70" w:rsidRDefault="00EF6C54" w:rsidP="00EF6C54">
                  <w:pPr>
                    <w:autoSpaceDE w:val="0"/>
                    <w:autoSpaceDN w:val="0"/>
                    <w:adjustRightInd w:val="0"/>
                    <w:spacing w:after="80" w:line="240" w:lineRule="auto"/>
                    <w:jc w:val="left"/>
                    <w:rPr>
                      <w:ins w:id="731" w:author="Paul Janssen" w:date="2020-06-10T18:02:00Z"/>
                      <w:rFonts w:ascii="Calibri" w:hAnsi="Calibri" w:cs="Calibri"/>
                      <w:sz w:val="20"/>
                      <w:szCs w:val="20"/>
                    </w:rPr>
                  </w:pPr>
                  <w:proofErr w:type="spellStart"/>
                  <w:ins w:id="732" w:author="Paul Janssen" w:date="2020-06-10T18:02:00Z">
                    <w:r w:rsidRPr="00924D70">
                      <w:rPr>
                        <w:rFonts w:ascii="Calibri" w:hAnsi="Calibri" w:cs="Calibri"/>
                        <w:sz w:val="20"/>
                        <w:szCs w:val="20"/>
                      </w:rPr>
                      <w:t>inv</w:t>
                    </w:r>
                    <w:proofErr w:type="spellEnd"/>
                    <w:r w:rsidRPr="00924D70">
                      <w:rPr>
                        <w:rFonts w:ascii="Calibri" w:hAnsi="Calibri" w:cs="Calibri"/>
                        <w:sz w:val="20"/>
                        <w:szCs w:val="20"/>
                      </w:rPr>
                      <w:t>:</w:t>
                    </w:r>
                  </w:ins>
                </w:p>
                <w:p w14:paraId="65B98E31" w14:textId="77777777" w:rsidR="00EF6C54" w:rsidRPr="004C0A21" w:rsidRDefault="00EF6C54" w:rsidP="00EF6C54">
                  <w:pPr>
                    <w:autoSpaceDE w:val="0"/>
                    <w:autoSpaceDN w:val="0"/>
                    <w:adjustRightInd w:val="0"/>
                    <w:spacing w:after="80" w:line="240" w:lineRule="auto"/>
                    <w:jc w:val="left"/>
                    <w:rPr>
                      <w:ins w:id="733" w:author="Paul Janssen" w:date="2020-06-10T18:02:00Z"/>
                      <w:rFonts w:ascii="Calibri" w:hAnsi="Calibri" w:cs="Calibri"/>
                      <w:sz w:val="20"/>
                      <w:szCs w:val="20"/>
                    </w:rPr>
                  </w:pPr>
                  <w:proofErr w:type="spellStart"/>
                  <w:ins w:id="734" w:author="Paul Janssen" w:date="2020-06-10T18:02:00Z">
                    <w:r w:rsidRPr="00924D70">
                      <w:rPr>
                        <w:rFonts w:ascii="Calibri" w:hAnsi="Calibri" w:cs="Calibri"/>
                        <w:sz w:val="20"/>
                        <w:szCs w:val="20"/>
                      </w:rPr>
                      <w:t>self.inNetwork</w:t>
                    </w:r>
                    <w:proofErr w:type="spellEnd"/>
                    <w:r w:rsidRPr="00924D70">
                      <w:rPr>
                        <w:rFonts w:ascii="Calibri" w:hAnsi="Calibri" w:cs="Calibri"/>
                        <w:sz w:val="20"/>
                        <w:szCs w:val="20"/>
                      </w:rPr>
                      <w:t xml:space="preserve"> -&gt;</w:t>
                    </w:r>
                    <w:proofErr w:type="spellStart"/>
                    <w:r w:rsidRPr="00924D70">
                      <w:rPr>
                        <w:rFonts w:ascii="Calibri" w:hAnsi="Calibri" w:cs="Calibri"/>
                        <w:sz w:val="20"/>
                        <w:szCs w:val="20"/>
                      </w:rPr>
                      <w:t>size</w:t>
                    </w:r>
                    <w:proofErr w:type="spellEnd"/>
                    <w:r w:rsidRPr="00924D70">
                      <w:rPr>
                        <w:rFonts w:ascii="Calibri" w:hAnsi="Calibri" w:cs="Calibri"/>
                        <w:sz w:val="20"/>
                        <w:szCs w:val="20"/>
                      </w:rPr>
                      <w:t>() = 1</w:t>
                    </w:r>
                  </w:ins>
                </w:p>
              </w:tc>
            </w:tr>
          </w:tbl>
          <w:p w14:paraId="6EB2DA50" w14:textId="77777777" w:rsidR="00EF6C54" w:rsidRPr="00A25D4D" w:rsidRDefault="00EF6C54" w:rsidP="008F13CC">
            <w:pPr>
              <w:jc w:val="left"/>
              <w:rPr>
                <w:ins w:id="735" w:author="Paul Janssen" w:date="2020-06-10T18:02:00Z"/>
              </w:rPr>
            </w:pPr>
          </w:p>
        </w:tc>
      </w:tr>
    </w:tbl>
    <w:p w14:paraId="3E537F5C" w14:textId="77777777" w:rsidR="00C0190C" w:rsidRPr="00A25D4D" w:rsidRDefault="00C0190C" w:rsidP="008F13CC">
      <w:pPr>
        <w:pStyle w:val="Kop5"/>
        <w:jc w:val="left"/>
        <w:rPr>
          <w:sz w:val="16"/>
          <w:szCs w:val="16"/>
        </w:rPr>
      </w:pPr>
      <w:proofErr w:type="spellStart"/>
      <w:r w:rsidRPr="00A25D4D">
        <w:rPr>
          <w:sz w:val="16"/>
          <w:szCs w:val="16"/>
        </w:rPr>
        <w:t>OlieGasChemicalienPijpleiding</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C0190C" w:rsidRPr="00A25D4D" w14:paraId="3B3401F0"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449B867" w14:textId="77777777" w:rsidR="00C0190C" w:rsidRPr="00A25D4D" w:rsidRDefault="00C0190C" w:rsidP="008F13CC">
            <w:pPr>
              <w:jc w:val="left"/>
            </w:pPr>
            <w:proofErr w:type="spellStart"/>
            <w:r w:rsidRPr="00A25D4D">
              <w:rPr>
                <w:b/>
                <w:bCs/>
              </w:rPr>
              <w:t>OlieGasChemicalienPijpleiding</w:t>
            </w:r>
            <w:proofErr w:type="spellEnd"/>
          </w:p>
        </w:tc>
      </w:tr>
      <w:tr w:rsidR="00C0190C" w:rsidRPr="00A25D4D" w14:paraId="1C75E1D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15E55B58" w14:textId="77777777" w:rsidTr="00C0190C">
              <w:trPr>
                <w:tblHeader/>
                <w:tblCellSpacing w:w="0" w:type="dxa"/>
              </w:trPr>
              <w:tc>
                <w:tcPr>
                  <w:tcW w:w="360" w:type="dxa"/>
                  <w:hideMark/>
                </w:tcPr>
                <w:p w14:paraId="553B28B5" w14:textId="77777777" w:rsidR="00C0190C" w:rsidRPr="00A25D4D" w:rsidRDefault="00C0190C" w:rsidP="008F13CC">
                  <w:pPr>
                    <w:jc w:val="left"/>
                  </w:pPr>
                  <w:r w:rsidRPr="00A25D4D">
                    <w:t> </w:t>
                  </w:r>
                </w:p>
              </w:tc>
              <w:tc>
                <w:tcPr>
                  <w:tcW w:w="1500" w:type="dxa"/>
                  <w:hideMark/>
                </w:tcPr>
                <w:p w14:paraId="59957D65" w14:textId="77777777" w:rsidR="00C0190C" w:rsidRPr="00A25D4D" w:rsidRDefault="00C0190C" w:rsidP="008F13CC">
                  <w:pPr>
                    <w:jc w:val="left"/>
                  </w:pPr>
                  <w:r w:rsidRPr="00A25D4D">
                    <w:t>Naam</w:t>
                  </w:r>
                </w:p>
              </w:tc>
              <w:tc>
                <w:tcPr>
                  <w:tcW w:w="0" w:type="auto"/>
                  <w:hideMark/>
                </w:tcPr>
                <w:p w14:paraId="56F87D22" w14:textId="77777777" w:rsidR="00C0190C" w:rsidRPr="00A25D4D" w:rsidRDefault="00C0190C" w:rsidP="008F13CC">
                  <w:pPr>
                    <w:jc w:val="left"/>
                  </w:pPr>
                  <w:proofErr w:type="spellStart"/>
                  <w:r w:rsidRPr="00A25D4D">
                    <w:t>OlieGasChemicalienPijpleiding</w:t>
                  </w:r>
                  <w:proofErr w:type="spellEnd"/>
                  <w:r w:rsidRPr="00A25D4D">
                    <w:t xml:space="preserve"> </w:t>
                  </w:r>
                </w:p>
              </w:tc>
            </w:tr>
            <w:tr w:rsidR="00C0190C" w:rsidRPr="00A25D4D" w14:paraId="6C262770" w14:textId="77777777" w:rsidTr="00C0190C">
              <w:trPr>
                <w:tblHeader/>
                <w:tblCellSpacing w:w="0" w:type="dxa"/>
              </w:trPr>
              <w:tc>
                <w:tcPr>
                  <w:tcW w:w="360" w:type="dxa"/>
                  <w:hideMark/>
                </w:tcPr>
                <w:p w14:paraId="1AEDF837" w14:textId="77777777" w:rsidR="00C0190C" w:rsidRPr="00A25D4D" w:rsidRDefault="00C0190C" w:rsidP="008F13CC">
                  <w:pPr>
                    <w:jc w:val="left"/>
                  </w:pPr>
                  <w:r w:rsidRPr="00A25D4D">
                    <w:t> </w:t>
                  </w:r>
                </w:p>
              </w:tc>
              <w:tc>
                <w:tcPr>
                  <w:tcW w:w="1500" w:type="dxa"/>
                  <w:hideMark/>
                </w:tcPr>
                <w:p w14:paraId="36582721" w14:textId="77777777" w:rsidR="00C0190C" w:rsidRPr="00A25D4D" w:rsidRDefault="00C0190C" w:rsidP="008F13CC">
                  <w:pPr>
                    <w:jc w:val="left"/>
                  </w:pPr>
                  <w:r w:rsidRPr="00A25D4D">
                    <w:t>Definitie:</w:t>
                  </w:r>
                </w:p>
              </w:tc>
              <w:tc>
                <w:tcPr>
                  <w:tcW w:w="0" w:type="auto"/>
                  <w:hideMark/>
                </w:tcPr>
                <w:p w14:paraId="6EE1EBF6" w14:textId="77777777" w:rsidR="00C0190C" w:rsidRPr="00A25D4D" w:rsidRDefault="00C0190C" w:rsidP="008F13CC">
                  <w:pPr>
                    <w:jc w:val="left"/>
                  </w:pPr>
                  <w:r w:rsidRPr="00A25D4D">
                    <w:t xml:space="preserve">Een pijpleiding voor het overbrengen van olie, gas of chemicaliën van de ene locatie naar een andere. </w:t>
                  </w:r>
                </w:p>
              </w:tc>
            </w:tr>
            <w:tr w:rsidR="00C0190C" w:rsidRPr="00A25D4D" w14:paraId="7D8FFBED" w14:textId="77777777" w:rsidTr="00C0190C">
              <w:trPr>
                <w:tblHeader/>
                <w:tblCellSpacing w:w="0" w:type="dxa"/>
              </w:trPr>
              <w:tc>
                <w:tcPr>
                  <w:tcW w:w="360" w:type="dxa"/>
                  <w:hideMark/>
                </w:tcPr>
                <w:p w14:paraId="0EC3E342" w14:textId="77777777" w:rsidR="00C0190C" w:rsidRPr="00A25D4D" w:rsidRDefault="00C0190C" w:rsidP="008F13CC">
                  <w:pPr>
                    <w:jc w:val="left"/>
                  </w:pPr>
                  <w:r w:rsidRPr="00A25D4D">
                    <w:t> </w:t>
                  </w:r>
                </w:p>
              </w:tc>
              <w:tc>
                <w:tcPr>
                  <w:tcW w:w="1500" w:type="dxa"/>
                  <w:hideMark/>
                </w:tcPr>
                <w:p w14:paraId="0BF2204A" w14:textId="77777777" w:rsidR="00C0190C" w:rsidRPr="00A25D4D" w:rsidRDefault="00C0190C" w:rsidP="008F13CC">
                  <w:pPr>
                    <w:jc w:val="left"/>
                  </w:pPr>
                  <w:r w:rsidRPr="00A25D4D">
                    <w:t>Herkomst:</w:t>
                  </w:r>
                </w:p>
              </w:tc>
              <w:tc>
                <w:tcPr>
                  <w:tcW w:w="0" w:type="auto"/>
                  <w:hideMark/>
                </w:tcPr>
                <w:p w14:paraId="62CD6B08" w14:textId="77777777" w:rsidR="00C0190C" w:rsidRPr="00A25D4D" w:rsidRDefault="00C0190C" w:rsidP="008F13CC">
                  <w:pPr>
                    <w:jc w:val="left"/>
                  </w:pPr>
                  <w:r w:rsidRPr="00A25D4D">
                    <w:t>Inspire</w:t>
                  </w:r>
                </w:p>
              </w:tc>
            </w:tr>
            <w:tr w:rsidR="00C0190C" w:rsidRPr="00A25D4D" w14:paraId="3E502A1E" w14:textId="77777777" w:rsidTr="00C0190C">
              <w:trPr>
                <w:tblHeader/>
                <w:tblCellSpacing w:w="0" w:type="dxa"/>
              </w:trPr>
              <w:tc>
                <w:tcPr>
                  <w:tcW w:w="360" w:type="dxa"/>
                  <w:hideMark/>
                </w:tcPr>
                <w:p w14:paraId="17C0B421" w14:textId="77777777" w:rsidR="00C0190C" w:rsidRPr="00A25D4D" w:rsidRDefault="00C0190C" w:rsidP="008F13CC">
                  <w:pPr>
                    <w:jc w:val="left"/>
                  </w:pPr>
                  <w:r w:rsidRPr="00A25D4D">
                    <w:t> </w:t>
                  </w:r>
                </w:p>
              </w:tc>
              <w:tc>
                <w:tcPr>
                  <w:tcW w:w="1500" w:type="dxa"/>
                  <w:hideMark/>
                </w:tcPr>
                <w:p w14:paraId="56CB015F" w14:textId="77777777" w:rsidR="00C0190C" w:rsidRPr="00A25D4D" w:rsidRDefault="00C0190C" w:rsidP="008F13CC">
                  <w:pPr>
                    <w:jc w:val="left"/>
                  </w:pPr>
                  <w:r w:rsidRPr="00A25D4D">
                    <w:t>Subtype van:</w:t>
                  </w:r>
                </w:p>
              </w:tc>
              <w:tc>
                <w:tcPr>
                  <w:tcW w:w="0" w:type="auto"/>
                  <w:hideMark/>
                </w:tcPr>
                <w:p w14:paraId="450079DF" w14:textId="77777777" w:rsidR="00C0190C" w:rsidRPr="00A25D4D" w:rsidRDefault="00C0190C" w:rsidP="008F13CC">
                  <w:pPr>
                    <w:jc w:val="left"/>
                  </w:pPr>
                  <w:proofErr w:type="spellStart"/>
                  <w:r w:rsidRPr="00A25D4D">
                    <w:t>OilGasChemicalsPipe</w:t>
                  </w:r>
                  <w:proofErr w:type="spellEnd"/>
                  <w:r w:rsidRPr="00A25D4D">
                    <w:t xml:space="preserve">, </w:t>
                  </w:r>
                  <w:proofErr w:type="spellStart"/>
                  <w:r w:rsidRPr="00A25D4D">
                    <w:t>KabelOfLeiding</w:t>
                  </w:r>
                  <w:proofErr w:type="spellEnd"/>
                  <w:r w:rsidRPr="00A25D4D">
                    <w:t xml:space="preserve">, </w:t>
                  </w:r>
                  <w:proofErr w:type="spellStart"/>
                  <w:r w:rsidRPr="00A25D4D">
                    <w:t>BuisSpecifiek</w:t>
                  </w:r>
                  <w:proofErr w:type="spellEnd"/>
                </w:p>
              </w:tc>
            </w:tr>
            <w:tr w:rsidR="00C0190C" w:rsidRPr="00A25D4D" w14:paraId="6F699455" w14:textId="77777777" w:rsidTr="00C0190C">
              <w:trPr>
                <w:tblHeader/>
                <w:tblCellSpacing w:w="0" w:type="dxa"/>
              </w:trPr>
              <w:tc>
                <w:tcPr>
                  <w:tcW w:w="360" w:type="dxa"/>
                  <w:hideMark/>
                </w:tcPr>
                <w:p w14:paraId="246C8D07" w14:textId="77777777" w:rsidR="00C0190C" w:rsidRPr="00A25D4D" w:rsidRDefault="00C0190C" w:rsidP="008F13CC">
                  <w:pPr>
                    <w:jc w:val="left"/>
                  </w:pPr>
                  <w:r w:rsidRPr="00A25D4D">
                    <w:t> </w:t>
                  </w:r>
                </w:p>
              </w:tc>
              <w:tc>
                <w:tcPr>
                  <w:tcW w:w="1500" w:type="dxa"/>
                  <w:hideMark/>
                </w:tcPr>
                <w:p w14:paraId="736B0DFF" w14:textId="77777777" w:rsidR="00C0190C" w:rsidRPr="00A25D4D" w:rsidRDefault="00C0190C" w:rsidP="008F13CC">
                  <w:pPr>
                    <w:jc w:val="left"/>
                  </w:pPr>
                  <w:r w:rsidRPr="00A25D4D">
                    <w:t>Stereotypes:</w:t>
                  </w:r>
                </w:p>
              </w:tc>
              <w:tc>
                <w:tcPr>
                  <w:tcW w:w="0" w:type="auto"/>
                  <w:hideMark/>
                </w:tcPr>
                <w:p w14:paraId="6D04E246"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406C794A" w14:textId="77777777" w:rsidR="00C0190C" w:rsidRPr="00A25D4D" w:rsidRDefault="00C0190C" w:rsidP="008F13CC">
            <w:pPr>
              <w:jc w:val="left"/>
            </w:pPr>
          </w:p>
        </w:tc>
      </w:tr>
      <w:tr w:rsidR="00C0190C" w:rsidRPr="007060DF" w14:paraId="2A33936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165429A"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InspireAttributenNietVanToepassing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21745008" w14:textId="77777777" w:rsidTr="00C0190C">
              <w:trPr>
                <w:tblHeader/>
                <w:tblCellSpacing w:w="0" w:type="dxa"/>
              </w:trPr>
              <w:tc>
                <w:tcPr>
                  <w:tcW w:w="360" w:type="dxa"/>
                  <w:hideMark/>
                </w:tcPr>
                <w:p w14:paraId="54B8FDD0" w14:textId="77777777" w:rsidR="00C0190C" w:rsidRPr="00A25D4D" w:rsidRDefault="00C0190C" w:rsidP="008F13CC">
                  <w:pPr>
                    <w:jc w:val="left"/>
                  </w:pPr>
                  <w:r w:rsidRPr="00A25D4D">
                    <w:t> </w:t>
                  </w:r>
                </w:p>
              </w:tc>
              <w:tc>
                <w:tcPr>
                  <w:tcW w:w="1500" w:type="dxa"/>
                  <w:hideMark/>
                </w:tcPr>
                <w:p w14:paraId="57EDF5BE" w14:textId="77777777" w:rsidR="00C0190C" w:rsidRPr="00A25D4D" w:rsidRDefault="00C0190C" w:rsidP="008F13CC">
                  <w:pPr>
                    <w:jc w:val="left"/>
                  </w:pPr>
                  <w:r w:rsidRPr="00A25D4D">
                    <w:t>Natuurlijke taal:</w:t>
                  </w:r>
                </w:p>
              </w:tc>
              <w:tc>
                <w:tcPr>
                  <w:tcW w:w="0" w:type="auto"/>
                  <w:hideMark/>
                </w:tcPr>
                <w:p w14:paraId="5EF96A6A" w14:textId="77777777" w:rsidR="00C0190C" w:rsidRPr="00A25D4D" w:rsidRDefault="00C0190C" w:rsidP="008F13CC">
                  <w:pPr>
                    <w:jc w:val="left"/>
                  </w:pPr>
                  <w:r w:rsidRPr="00A25D4D">
                    <w:t xml:space="preserve">Optionele INSPIRE attributen die niet worden gebruikt </w:t>
                  </w:r>
                </w:p>
              </w:tc>
            </w:tr>
            <w:tr w:rsidR="00C0190C" w:rsidRPr="007060DF" w14:paraId="21378F71" w14:textId="77777777" w:rsidTr="00C0190C">
              <w:trPr>
                <w:tblHeader/>
                <w:tblCellSpacing w:w="0" w:type="dxa"/>
              </w:trPr>
              <w:tc>
                <w:tcPr>
                  <w:tcW w:w="360" w:type="dxa"/>
                  <w:hideMark/>
                </w:tcPr>
                <w:p w14:paraId="062F0F7D" w14:textId="77777777" w:rsidR="00C0190C" w:rsidRPr="00A25D4D" w:rsidRDefault="00C0190C" w:rsidP="008F13CC">
                  <w:pPr>
                    <w:jc w:val="left"/>
                  </w:pPr>
                  <w:r w:rsidRPr="00A25D4D">
                    <w:t> </w:t>
                  </w:r>
                </w:p>
              </w:tc>
              <w:tc>
                <w:tcPr>
                  <w:tcW w:w="1500" w:type="dxa"/>
                  <w:hideMark/>
                </w:tcPr>
                <w:p w14:paraId="5671D3F3" w14:textId="77777777" w:rsidR="00C0190C" w:rsidRPr="00A25D4D" w:rsidRDefault="00C0190C" w:rsidP="008F13CC">
                  <w:pPr>
                    <w:jc w:val="left"/>
                  </w:pPr>
                  <w:r w:rsidRPr="00A25D4D">
                    <w:t>OCL:</w:t>
                  </w:r>
                </w:p>
              </w:tc>
              <w:tc>
                <w:tcPr>
                  <w:tcW w:w="0" w:type="auto"/>
                  <w:hideMark/>
                </w:tcPr>
                <w:p w14:paraId="67DCEB30" w14:textId="77777777" w:rsidR="00C0190C" w:rsidRPr="00A25D4D" w:rsidRDefault="00C0190C" w:rsidP="008F13CC">
                  <w:pPr>
                    <w:jc w:val="left"/>
                    <w:rPr>
                      <w:lang w:val="en-GB"/>
                    </w:rPr>
                  </w:pPr>
                  <w:proofErr w:type="spellStart"/>
                  <w:r w:rsidRPr="00A25D4D">
                    <w:rPr>
                      <w:lang w:val="en-GB"/>
                    </w:rPr>
                    <w:t>Inv</w:t>
                  </w:r>
                  <w:proofErr w:type="spellEnd"/>
                  <w:r w:rsidRPr="00A25D4D">
                    <w:rPr>
                      <w:lang w:val="en-GB"/>
                    </w:rPr>
                    <w:t>: (</w:t>
                  </w:r>
                  <w:proofErr w:type="spellStart"/>
                  <w:r w:rsidRPr="00A25D4D">
                    <w:rPr>
                      <w:lang w:val="en-GB"/>
                    </w:rPr>
                    <w:t>self.governmentalServiceReference.OclIsKindOf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self.governmentalServiceReference</w:t>
                  </w:r>
                  <w:proofErr w:type="spellEnd"/>
                  <w:r w:rsidRPr="00A25D4D">
                    <w:rPr>
                      <w:lang w:val="en-GB"/>
                    </w:rPr>
                    <w:t xml:space="preserve"> -&gt;</w:t>
                  </w:r>
                  <w:proofErr w:type="spellStart"/>
                  <w:r w:rsidRPr="00A25D4D">
                    <w:rPr>
                      <w:lang w:val="en-GB"/>
                    </w:rPr>
                    <w:t>isEmpty</w:t>
                  </w:r>
                  <w:proofErr w:type="spellEnd"/>
                  <w:r w:rsidRPr="00A25D4D">
                    <w:rPr>
                      <w:lang w:val="en-GB"/>
                    </w:rPr>
                    <w:t>()) and (</w:t>
                  </w:r>
                  <w:proofErr w:type="spellStart"/>
                  <w:r w:rsidRPr="00A25D4D">
                    <w:rPr>
                      <w:lang w:val="en-GB"/>
                    </w:rPr>
                    <w:t>self.utilityFacilityReference.OclIsKindOf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self.utilityFacilityReference</w:t>
                  </w:r>
                  <w:proofErr w:type="spellEnd"/>
                  <w:r w:rsidRPr="00A25D4D">
                    <w:rPr>
                      <w:lang w:val="en-GB"/>
                    </w:rPr>
                    <w:t>-&gt;</w:t>
                  </w:r>
                  <w:proofErr w:type="spellStart"/>
                  <w:r w:rsidRPr="00A25D4D">
                    <w:rPr>
                      <w:lang w:val="en-GB"/>
                    </w:rPr>
                    <w:t>isEmpty</w:t>
                  </w:r>
                  <w:proofErr w:type="spellEnd"/>
                  <w:r w:rsidRPr="00A25D4D">
                    <w:rPr>
                      <w:lang w:val="en-GB"/>
                    </w:rPr>
                    <w:t>())</w:t>
                  </w:r>
                </w:p>
              </w:tc>
            </w:tr>
          </w:tbl>
          <w:p w14:paraId="6B86B751" w14:textId="77777777" w:rsidR="00C0190C" w:rsidRPr="00A25D4D" w:rsidRDefault="00C0190C" w:rsidP="008F13CC">
            <w:pPr>
              <w:jc w:val="left"/>
              <w:rPr>
                <w:lang w:val="en-GB"/>
              </w:rPr>
            </w:pPr>
          </w:p>
        </w:tc>
      </w:tr>
      <w:tr w:rsidR="00C0190C" w:rsidRPr="00A25D4D" w14:paraId="2E2E840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7AA2BA3" w14:textId="77777777" w:rsidR="00C0190C" w:rsidRPr="00A25D4D" w:rsidRDefault="00C0190C" w:rsidP="008F13CC">
            <w:pPr>
              <w:jc w:val="left"/>
            </w:pPr>
            <w:proofErr w:type="spellStart"/>
            <w:r w:rsidRPr="00A25D4D">
              <w:rPr>
                <w:b/>
                <w:bCs/>
              </w:rPr>
              <w:t>Constraint</w:t>
            </w:r>
            <w:proofErr w:type="spellEnd"/>
            <w:r w:rsidRPr="00A25D4D">
              <w:rPr>
                <w:b/>
                <w:bCs/>
              </w:rPr>
              <w:t>: Maximaal1Utiliteitsnet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24CA8F55" w14:textId="77777777" w:rsidTr="00C0190C">
              <w:trPr>
                <w:tblHeader/>
                <w:tblCellSpacing w:w="0" w:type="dxa"/>
              </w:trPr>
              <w:tc>
                <w:tcPr>
                  <w:tcW w:w="360" w:type="dxa"/>
                  <w:hideMark/>
                </w:tcPr>
                <w:p w14:paraId="7658CA8D" w14:textId="77777777" w:rsidR="00C0190C" w:rsidRPr="00A25D4D" w:rsidRDefault="00C0190C" w:rsidP="008F13CC">
                  <w:pPr>
                    <w:jc w:val="left"/>
                  </w:pPr>
                  <w:r w:rsidRPr="00A25D4D">
                    <w:t> </w:t>
                  </w:r>
                </w:p>
              </w:tc>
              <w:tc>
                <w:tcPr>
                  <w:tcW w:w="1500" w:type="dxa"/>
                  <w:hideMark/>
                </w:tcPr>
                <w:p w14:paraId="475F8838" w14:textId="77777777" w:rsidR="00C0190C" w:rsidRPr="00A25D4D" w:rsidRDefault="00C0190C" w:rsidP="008F13CC">
                  <w:pPr>
                    <w:jc w:val="left"/>
                  </w:pPr>
                  <w:r w:rsidRPr="00A25D4D">
                    <w:t>Natuurlijke taal:</w:t>
                  </w:r>
                </w:p>
              </w:tc>
              <w:tc>
                <w:tcPr>
                  <w:tcW w:w="0" w:type="auto"/>
                  <w:hideMark/>
                </w:tcPr>
                <w:p w14:paraId="36F9B612" w14:textId="77777777" w:rsidR="00C0190C" w:rsidRPr="00A25D4D" w:rsidRDefault="00C0190C" w:rsidP="008F13CC">
                  <w:pPr>
                    <w:jc w:val="left"/>
                  </w:pPr>
                  <w:r w:rsidRPr="00A25D4D">
                    <w:t xml:space="preserve">hoort bij maximaal 1 utiliteitsnet </w:t>
                  </w:r>
                </w:p>
              </w:tc>
            </w:tr>
            <w:tr w:rsidR="00C0190C" w:rsidRPr="00A25D4D" w14:paraId="7026BAAE" w14:textId="77777777" w:rsidTr="00C0190C">
              <w:trPr>
                <w:tblHeader/>
                <w:tblCellSpacing w:w="0" w:type="dxa"/>
              </w:trPr>
              <w:tc>
                <w:tcPr>
                  <w:tcW w:w="360" w:type="dxa"/>
                  <w:hideMark/>
                </w:tcPr>
                <w:p w14:paraId="09E96B9A" w14:textId="77777777" w:rsidR="00C0190C" w:rsidRPr="00A25D4D" w:rsidRDefault="00C0190C" w:rsidP="008F13CC">
                  <w:pPr>
                    <w:jc w:val="left"/>
                  </w:pPr>
                  <w:r w:rsidRPr="00A25D4D">
                    <w:t> </w:t>
                  </w:r>
                </w:p>
              </w:tc>
              <w:tc>
                <w:tcPr>
                  <w:tcW w:w="1500" w:type="dxa"/>
                  <w:hideMark/>
                </w:tcPr>
                <w:p w14:paraId="5AD19D81" w14:textId="77777777" w:rsidR="00C0190C" w:rsidRPr="00A25D4D" w:rsidRDefault="00C0190C" w:rsidP="008F13CC">
                  <w:pPr>
                    <w:jc w:val="left"/>
                  </w:pPr>
                  <w:r w:rsidRPr="00A25D4D">
                    <w:t>OCL:</w:t>
                  </w:r>
                </w:p>
              </w:tc>
              <w:tc>
                <w:tcPr>
                  <w:tcW w:w="0" w:type="auto"/>
                  <w:hideMark/>
                </w:tcPr>
                <w:p w14:paraId="36943E4C"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self.inNetwork</w:t>
                  </w:r>
                  <w:proofErr w:type="spellEnd"/>
                  <w:r w:rsidRPr="00A25D4D">
                    <w:t xml:space="preserve"> -&gt;</w:t>
                  </w:r>
                  <w:proofErr w:type="spellStart"/>
                  <w:r w:rsidRPr="00A25D4D">
                    <w:t>size</w:t>
                  </w:r>
                  <w:proofErr w:type="spellEnd"/>
                  <w:r w:rsidRPr="00A25D4D">
                    <w:t>() = 1</w:t>
                  </w:r>
                </w:p>
              </w:tc>
            </w:tr>
          </w:tbl>
          <w:p w14:paraId="18D49395" w14:textId="77777777" w:rsidR="00C0190C" w:rsidRPr="00A25D4D" w:rsidRDefault="00C0190C" w:rsidP="008F13CC">
            <w:pPr>
              <w:jc w:val="left"/>
            </w:pPr>
          </w:p>
        </w:tc>
      </w:tr>
    </w:tbl>
    <w:p w14:paraId="498C1CFE" w14:textId="77777777" w:rsidR="00C0190C" w:rsidRPr="00A25D4D" w:rsidRDefault="00C0190C" w:rsidP="008F13CC">
      <w:pPr>
        <w:pStyle w:val="Kop5"/>
        <w:jc w:val="left"/>
        <w:rPr>
          <w:sz w:val="16"/>
          <w:szCs w:val="16"/>
        </w:rPr>
      </w:pPr>
      <w:proofErr w:type="spellStart"/>
      <w:r w:rsidRPr="00A25D4D">
        <w:rPr>
          <w:sz w:val="16"/>
          <w:szCs w:val="16"/>
        </w:rPr>
        <w:t>Orientatiepolygoon</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C0190C" w:rsidRPr="00A25D4D" w14:paraId="2081169F"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1F41204E" w14:textId="77777777" w:rsidR="00C0190C" w:rsidRPr="00A25D4D" w:rsidRDefault="00C0190C" w:rsidP="008F13CC">
            <w:pPr>
              <w:jc w:val="left"/>
            </w:pPr>
            <w:proofErr w:type="spellStart"/>
            <w:r w:rsidRPr="00A25D4D">
              <w:rPr>
                <w:b/>
                <w:bCs/>
              </w:rPr>
              <w:t>Orientatiepolygoon</w:t>
            </w:r>
            <w:proofErr w:type="spellEnd"/>
          </w:p>
        </w:tc>
      </w:tr>
      <w:tr w:rsidR="00C0190C" w:rsidRPr="00A25D4D" w14:paraId="6D9D833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73E44520" w14:textId="77777777" w:rsidTr="00C0190C">
              <w:trPr>
                <w:tblHeader/>
                <w:tblCellSpacing w:w="0" w:type="dxa"/>
              </w:trPr>
              <w:tc>
                <w:tcPr>
                  <w:tcW w:w="360" w:type="dxa"/>
                  <w:hideMark/>
                </w:tcPr>
                <w:p w14:paraId="134D93C7" w14:textId="77777777" w:rsidR="00C0190C" w:rsidRPr="00A25D4D" w:rsidRDefault="00C0190C" w:rsidP="008F13CC">
                  <w:pPr>
                    <w:jc w:val="left"/>
                  </w:pPr>
                  <w:r w:rsidRPr="00A25D4D">
                    <w:t> </w:t>
                  </w:r>
                </w:p>
              </w:tc>
              <w:tc>
                <w:tcPr>
                  <w:tcW w:w="1500" w:type="dxa"/>
                  <w:hideMark/>
                </w:tcPr>
                <w:p w14:paraId="222AEDBF" w14:textId="77777777" w:rsidR="00C0190C" w:rsidRPr="00A25D4D" w:rsidRDefault="00C0190C" w:rsidP="008F13CC">
                  <w:pPr>
                    <w:jc w:val="left"/>
                  </w:pPr>
                  <w:r w:rsidRPr="00A25D4D">
                    <w:t>Naam</w:t>
                  </w:r>
                </w:p>
              </w:tc>
              <w:tc>
                <w:tcPr>
                  <w:tcW w:w="0" w:type="auto"/>
                  <w:hideMark/>
                </w:tcPr>
                <w:p w14:paraId="63EF718E" w14:textId="77777777" w:rsidR="00C0190C" w:rsidRPr="00A25D4D" w:rsidRDefault="00C0190C" w:rsidP="008F13CC">
                  <w:pPr>
                    <w:jc w:val="left"/>
                  </w:pPr>
                </w:p>
              </w:tc>
            </w:tr>
            <w:tr w:rsidR="00C0190C" w:rsidRPr="00A25D4D" w14:paraId="0F116363" w14:textId="77777777" w:rsidTr="00C0190C">
              <w:trPr>
                <w:tblHeader/>
                <w:tblCellSpacing w:w="0" w:type="dxa"/>
              </w:trPr>
              <w:tc>
                <w:tcPr>
                  <w:tcW w:w="360" w:type="dxa"/>
                  <w:hideMark/>
                </w:tcPr>
                <w:p w14:paraId="173CD616" w14:textId="77777777" w:rsidR="00C0190C" w:rsidRPr="00A25D4D" w:rsidRDefault="00C0190C" w:rsidP="008F13CC">
                  <w:pPr>
                    <w:jc w:val="left"/>
                  </w:pPr>
                  <w:r w:rsidRPr="00A25D4D">
                    <w:t> </w:t>
                  </w:r>
                </w:p>
              </w:tc>
              <w:tc>
                <w:tcPr>
                  <w:tcW w:w="1500" w:type="dxa"/>
                  <w:hideMark/>
                </w:tcPr>
                <w:p w14:paraId="13EDCE68" w14:textId="77777777" w:rsidR="00C0190C" w:rsidRPr="00A25D4D" w:rsidRDefault="00C0190C" w:rsidP="008F13CC">
                  <w:pPr>
                    <w:jc w:val="left"/>
                  </w:pPr>
                  <w:r w:rsidRPr="00A25D4D">
                    <w:t>Definitie:</w:t>
                  </w:r>
                </w:p>
              </w:tc>
              <w:tc>
                <w:tcPr>
                  <w:tcW w:w="0" w:type="auto"/>
                  <w:hideMark/>
                </w:tcPr>
                <w:p w14:paraId="2514190A" w14:textId="77777777" w:rsidR="00C0190C" w:rsidRPr="00A25D4D" w:rsidRDefault="00C0190C" w:rsidP="008F13CC">
                  <w:pPr>
                    <w:jc w:val="left"/>
                  </w:pPr>
                  <w:r w:rsidRPr="00A25D4D">
                    <w:t xml:space="preserve">Gebied dat een persoon of organisatie tekent om daar informatie over kabels en leidingen van te ontvangen. </w:t>
                  </w:r>
                </w:p>
              </w:tc>
            </w:tr>
            <w:tr w:rsidR="00C0190C" w:rsidRPr="00A25D4D" w14:paraId="7FA5ABDE" w14:textId="77777777" w:rsidTr="00C0190C">
              <w:trPr>
                <w:tblHeader/>
                <w:tblCellSpacing w:w="0" w:type="dxa"/>
              </w:trPr>
              <w:tc>
                <w:tcPr>
                  <w:tcW w:w="360" w:type="dxa"/>
                  <w:hideMark/>
                </w:tcPr>
                <w:p w14:paraId="291E7CC5" w14:textId="77777777" w:rsidR="00C0190C" w:rsidRPr="00A25D4D" w:rsidRDefault="00C0190C" w:rsidP="008F13CC">
                  <w:pPr>
                    <w:jc w:val="left"/>
                  </w:pPr>
                  <w:r w:rsidRPr="00A25D4D">
                    <w:t> </w:t>
                  </w:r>
                </w:p>
              </w:tc>
              <w:tc>
                <w:tcPr>
                  <w:tcW w:w="1500" w:type="dxa"/>
                  <w:hideMark/>
                </w:tcPr>
                <w:p w14:paraId="11A56710" w14:textId="77777777" w:rsidR="00C0190C" w:rsidRPr="00A25D4D" w:rsidRDefault="00C0190C" w:rsidP="008F13CC">
                  <w:pPr>
                    <w:jc w:val="left"/>
                  </w:pPr>
                  <w:r w:rsidRPr="00A25D4D">
                    <w:t>Subtype van:</w:t>
                  </w:r>
                </w:p>
              </w:tc>
              <w:tc>
                <w:tcPr>
                  <w:tcW w:w="0" w:type="auto"/>
                  <w:hideMark/>
                </w:tcPr>
                <w:p w14:paraId="116F8DF5" w14:textId="77777777" w:rsidR="00C0190C" w:rsidRPr="00A25D4D" w:rsidRDefault="00C0190C" w:rsidP="008F13CC">
                  <w:pPr>
                    <w:jc w:val="left"/>
                  </w:pPr>
                  <w:proofErr w:type="spellStart"/>
                  <w:r w:rsidRPr="00A25D4D">
                    <w:t>IMKLBasis</w:t>
                  </w:r>
                  <w:proofErr w:type="spellEnd"/>
                </w:p>
              </w:tc>
            </w:tr>
            <w:tr w:rsidR="00C0190C" w:rsidRPr="00A25D4D" w14:paraId="7320505F" w14:textId="77777777" w:rsidTr="00C0190C">
              <w:trPr>
                <w:tblHeader/>
                <w:tblCellSpacing w:w="0" w:type="dxa"/>
              </w:trPr>
              <w:tc>
                <w:tcPr>
                  <w:tcW w:w="360" w:type="dxa"/>
                  <w:hideMark/>
                </w:tcPr>
                <w:p w14:paraId="11BF68E0" w14:textId="77777777" w:rsidR="00C0190C" w:rsidRPr="00A25D4D" w:rsidRDefault="00C0190C" w:rsidP="008F13CC">
                  <w:pPr>
                    <w:jc w:val="left"/>
                  </w:pPr>
                  <w:r w:rsidRPr="00A25D4D">
                    <w:t> </w:t>
                  </w:r>
                </w:p>
              </w:tc>
              <w:tc>
                <w:tcPr>
                  <w:tcW w:w="1500" w:type="dxa"/>
                  <w:hideMark/>
                </w:tcPr>
                <w:p w14:paraId="77270B59" w14:textId="77777777" w:rsidR="00C0190C" w:rsidRPr="00A25D4D" w:rsidRDefault="00C0190C" w:rsidP="008F13CC">
                  <w:pPr>
                    <w:jc w:val="left"/>
                  </w:pPr>
                  <w:r w:rsidRPr="00A25D4D">
                    <w:t>Stereotypes:</w:t>
                  </w:r>
                </w:p>
              </w:tc>
              <w:tc>
                <w:tcPr>
                  <w:tcW w:w="0" w:type="auto"/>
                  <w:hideMark/>
                </w:tcPr>
                <w:p w14:paraId="2FEB5B74"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39B8478B" w14:textId="77777777" w:rsidR="00C0190C" w:rsidRPr="00A25D4D" w:rsidRDefault="00C0190C" w:rsidP="008F13CC">
            <w:pPr>
              <w:jc w:val="left"/>
            </w:pPr>
          </w:p>
        </w:tc>
      </w:tr>
      <w:tr w:rsidR="00C0190C" w:rsidRPr="00A25D4D" w14:paraId="06F69C8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EC018D8" w14:textId="77777777" w:rsidR="00C0190C" w:rsidRPr="00A25D4D" w:rsidRDefault="00C0190C" w:rsidP="008F13CC">
            <w:pPr>
              <w:jc w:val="left"/>
            </w:pPr>
            <w:r w:rsidRPr="00A25D4D">
              <w:rPr>
                <w:b/>
                <w:bCs/>
              </w:rPr>
              <w:t>Attribuut: geometrie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270791AE" w14:textId="77777777" w:rsidTr="00C0190C">
              <w:trPr>
                <w:tblHeader/>
                <w:tblCellSpacing w:w="0" w:type="dxa"/>
              </w:trPr>
              <w:tc>
                <w:tcPr>
                  <w:tcW w:w="360" w:type="dxa"/>
                  <w:hideMark/>
                </w:tcPr>
                <w:p w14:paraId="3A85E91E" w14:textId="77777777" w:rsidR="00C0190C" w:rsidRPr="00A25D4D" w:rsidRDefault="00C0190C" w:rsidP="008F13CC">
                  <w:pPr>
                    <w:jc w:val="left"/>
                  </w:pPr>
                  <w:r w:rsidRPr="00A25D4D">
                    <w:t> </w:t>
                  </w:r>
                </w:p>
              </w:tc>
              <w:tc>
                <w:tcPr>
                  <w:tcW w:w="1500" w:type="dxa"/>
                  <w:hideMark/>
                </w:tcPr>
                <w:p w14:paraId="3E4CE4C9" w14:textId="77777777" w:rsidR="00C0190C" w:rsidRPr="00A25D4D" w:rsidRDefault="00C0190C" w:rsidP="008F13CC">
                  <w:pPr>
                    <w:jc w:val="left"/>
                  </w:pPr>
                  <w:r w:rsidRPr="00A25D4D">
                    <w:t>Type:</w:t>
                  </w:r>
                </w:p>
              </w:tc>
              <w:tc>
                <w:tcPr>
                  <w:tcW w:w="0" w:type="auto"/>
                  <w:hideMark/>
                </w:tcPr>
                <w:p w14:paraId="26F1D866" w14:textId="77777777" w:rsidR="00C0190C" w:rsidRPr="00A25D4D" w:rsidRDefault="00C0190C" w:rsidP="008F13CC">
                  <w:pPr>
                    <w:jc w:val="left"/>
                  </w:pPr>
                  <w:proofErr w:type="spellStart"/>
                  <w:r w:rsidRPr="00A25D4D">
                    <w:t>GM_Surface</w:t>
                  </w:r>
                  <w:proofErr w:type="spellEnd"/>
                </w:p>
              </w:tc>
            </w:tr>
            <w:tr w:rsidR="00C0190C" w:rsidRPr="00A25D4D" w14:paraId="24B46C45" w14:textId="77777777" w:rsidTr="00C0190C">
              <w:trPr>
                <w:tblHeader/>
                <w:tblCellSpacing w:w="0" w:type="dxa"/>
              </w:trPr>
              <w:tc>
                <w:tcPr>
                  <w:tcW w:w="360" w:type="dxa"/>
                  <w:hideMark/>
                </w:tcPr>
                <w:p w14:paraId="686C84C5" w14:textId="77777777" w:rsidR="00C0190C" w:rsidRPr="00A25D4D" w:rsidRDefault="00C0190C" w:rsidP="008F13CC">
                  <w:pPr>
                    <w:jc w:val="left"/>
                  </w:pPr>
                  <w:r w:rsidRPr="00A25D4D">
                    <w:t> </w:t>
                  </w:r>
                </w:p>
              </w:tc>
              <w:tc>
                <w:tcPr>
                  <w:tcW w:w="1500" w:type="dxa"/>
                  <w:hideMark/>
                </w:tcPr>
                <w:p w14:paraId="262E5B20" w14:textId="77777777" w:rsidR="00C0190C" w:rsidRPr="00A25D4D" w:rsidRDefault="00C0190C" w:rsidP="008F13CC">
                  <w:pPr>
                    <w:jc w:val="left"/>
                  </w:pPr>
                  <w:r w:rsidRPr="00A25D4D">
                    <w:t>Naam</w:t>
                  </w:r>
                </w:p>
              </w:tc>
              <w:tc>
                <w:tcPr>
                  <w:tcW w:w="0" w:type="auto"/>
                  <w:hideMark/>
                </w:tcPr>
                <w:p w14:paraId="5B6AA122" w14:textId="77777777" w:rsidR="00C0190C" w:rsidRPr="00A25D4D" w:rsidRDefault="00C0190C" w:rsidP="008F13CC">
                  <w:pPr>
                    <w:jc w:val="left"/>
                  </w:pPr>
                </w:p>
              </w:tc>
            </w:tr>
            <w:tr w:rsidR="00C0190C" w:rsidRPr="00A25D4D" w14:paraId="447EFD63" w14:textId="77777777" w:rsidTr="00C0190C">
              <w:trPr>
                <w:tblHeader/>
                <w:tblCellSpacing w:w="0" w:type="dxa"/>
              </w:trPr>
              <w:tc>
                <w:tcPr>
                  <w:tcW w:w="360" w:type="dxa"/>
                  <w:hideMark/>
                </w:tcPr>
                <w:p w14:paraId="38AA6184" w14:textId="77777777" w:rsidR="00C0190C" w:rsidRPr="00A25D4D" w:rsidRDefault="00C0190C" w:rsidP="008F13CC">
                  <w:pPr>
                    <w:jc w:val="left"/>
                  </w:pPr>
                  <w:r w:rsidRPr="00A25D4D">
                    <w:t> </w:t>
                  </w:r>
                </w:p>
              </w:tc>
              <w:tc>
                <w:tcPr>
                  <w:tcW w:w="1500" w:type="dxa"/>
                  <w:hideMark/>
                </w:tcPr>
                <w:p w14:paraId="7B6BE59B" w14:textId="77777777" w:rsidR="00C0190C" w:rsidRPr="00A25D4D" w:rsidRDefault="00C0190C" w:rsidP="008F13CC">
                  <w:pPr>
                    <w:jc w:val="left"/>
                  </w:pPr>
                  <w:r w:rsidRPr="00A25D4D">
                    <w:t>Definitie:</w:t>
                  </w:r>
                </w:p>
              </w:tc>
              <w:tc>
                <w:tcPr>
                  <w:tcW w:w="0" w:type="auto"/>
                  <w:hideMark/>
                </w:tcPr>
                <w:p w14:paraId="755477A5" w14:textId="014C22BC" w:rsidR="00C0190C" w:rsidRPr="00A25D4D" w:rsidRDefault="00115446" w:rsidP="008F13CC">
                  <w:pPr>
                    <w:jc w:val="left"/>
                  </w:pPr>
                  <w:ins w:id="736" w:author="Paul Janssen" w:date="2020-06-10T18:27:00Z">
                    <w:r>
                      <w:t>Een oriëntatiepolygoon is de weergave door een opdrachtgever, grondroerder, aanbieder of bestuursorgaan van een aangesloten gebied, ten aanzien waarvan deze om gebiedsinformatie verzoekt met het oog op respectievelijk het voorbereiden van graafwerkzaamheden, het voorbereiden van een verzoek tot medegebruik of coördinatie</w:t>
                    </w:r>
                  </w:ins>
                  <w:ins w:id="737" w:author="Lambo, Wil" w:date="2020-06-27T11:53:00Z">
                    <w:r w:rsidR="00D342EB">
                      <w:t xml:space="preserve"> van civiele werken</w:t>
                    </w:r>
                  </w:ins>
                  <w:bookmarkStart w:id="738" w:name="_GoBack"/>
                  <w:bookmarkEnd w:id="738"/>
                  <w:ins w:id="739" w:author="Paul Janssen" w:date="2020-06-10T18:27:00Z">
                    <w:r>
                      <w:t>, of ten behoeve van de hem opgedragen taak.</w:t>
                    </w:r>
                  </w:ins>
                  <w:del w:id="740" w:author="Paul Janssen" w:date="2020-06-10T18:27:00Z">
                    <w:r w:rsidR="00C0190C" w:rsidRPr="00A25D4D" w:rsidDel="00115446">
                      <w:delText xml:space="preserve">De geometrie van het gebied (een polygoon) dat een persoon of organisatie tekent om daar informatie over kabels en leidingen van te ontvangen. </w:delText>
                    </w:r>
                  </w:del>
                </w:p>
              </w:tc>
            </w:tr>
            <w:tr w:rsidR="00C0190C" w:rsidRPr="00A25D4D" w14:paraId="2C252FB3" w14:textId="77777777" w:rsidTr="00C0190C">
              <w:trPr>
                <w:tblHeader/>
                <w:tblCellSpacing w:w="0" w:type="dxa"/>
              </w:trPr>
              <w:tc>
                <w:tcPr>
                  <w:tcW w:w="360" w:type="dxa"/>
                  <w:hideMark/>
                </w:tcPr>
                <w:p w14:paraId="56CB8FF6" w14:textId="77777777" w:rsidR="00C0190C" w:rsidRPr="00A25D4D" w:rsidRDefault="00C0190C" w:rsidP="008F13CC">
                  <w:pPr>
                    <w:jc w:val="left"/>
                  </w:pPr>
                  <w:r w:rsidRPr="00A25D4D">
                    <w:t> </w:t>
                  </w:r>
                </w:p>
              </w:tc>
              <w:tc>
                <w:tcPr>
                  <w:tcW w:w="1500" w:type="dxa"/>
                  <w:hideMark/>
                </w:tcPr>
                <w:p w14:paraId="5A5EB7C4"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EBCCD84" w14:textId="77777777" w:rsidR="00C0190C" w:rsidRPr="00A25D4D" w:rsidRDefault="00C0190C" w:rsidP="008F13CC">
                  <w:pPr>
                    <w:jc w:val="left"/>
                  </w:pPr>
                  <w:r w:rsidRPr="00A25D4D">
                    <w:t>1</w:t>
                  </w:r>
                </w:p>
              </w:tc>
            </w:tr>
          </w:tbl>
          <w:p w14:paraId="29A3AB7D" w14:textId="77777777" w:rsidR="00C0190C" w:rsidRPr="00A25D4D" w:rsidRDefault="00C0190C" w:rsidP="008F13CC">
            <w:pPr>
              <w:jc w:val="left"/>
            </w:pPr>
          </w:p>
        </w:tc>
      </w:tr>
    </w:tbl>
    <w:p w14:paraId="3DDE95EB" w14:textId="77777777" w:rsidR="00C0190C" w:rsidRPr="00A25D4D" w:rsidRDefault="00C0190C" w:rsidP="008F13CC">
      <w:pPr>
        <w:pStyle w:val="Kop5"/>
        <w:jc w:val="left"/>
        <w:rPr>
          <w:sz w:val="16"/>
          <w:szCs w:val="16"/>
        </w:rPr>
      </w:pPr>
      <w:r w:rsidRPr="00A25D4D">
        <w:rPr>
          <w:sz w:val="16"/>
          <w:szCs w:val="16"/>
        </w:rPr>
        <w:t>Overig</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C0190C" w:rsidRPr="00A25D4D" w14:paraId="31117093"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1F2A33C9" w14:textId="77777777" w:rsidR="00C0190C" w:rsidRPr="00A25D4D" w:rsidRDefault="00C0190C" w:rsidP="008F13CC">
            <w:pPr>
              <w:jc w:val="left"/>
            </w:pPr>
            <w:r w:rsidRPr="00A25D4D">
              <w:rPr>
                <w:b/>
                <w:bCs/>
              </w:rPr>
              <w:lastRenderedPageBreak/>
              <w:t>Overig</w:t>
            </w:r>
          </w:p>
        </w:tc>
      </w:tr>
      <w:tr w:rsidR="00C0190C" w:rsidRPr="00A25D4D" w14:paraId="5551E3B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7B639607" w14:textId="77777777" w:rsidTr="00C0190C">
              <w:trPr>
                <w:tblHeader/>
                <w:tblCellSpacing w:w="0" w:type="dxa"/>
              </w:trPr>
              <w:tc>
                <w:tcPr>
                  <w:tcW w:w="360" w:type="dxa"/>
                  <w:hideMark/>
                </w:tcPr>
                <w:p w14:paraId="051886FB" w14:textId="77777777" w:rsidR="00C0190C" w:rsidRPr="00A25D4D" w:rsidRDefault="00C0190C" w:rsidP="008F13CC">
                  <w:pPr>
                    <w:jc w:val="left"/>
                  </w:pPr>
                  <w:r w:rsidRPr="00A25D4D">
                    <w:t> </w:t>
                  </w:r>
                </w:p>
              </w:tc>
              <w:tc>
                <w:tcPr>
                  <w:tcW w:w="1500" w:type="dxa"/>
                  <w:hideMark/>
                </w:tcPr>
                <w:p w14:paraId="18FEFAEA" w14:textId="77777777" w:rsidR="00C0190C" w:rsidRPr="00A25D4D" w:rsidRDefault="00C0190C" w:rsidP="008F13CC">
                  <w:pPr>
                    <w:jc w:val="left"/>
                  </w:pPr>
                  <w:r w:rsidRPr="00A25D4D">
                    <w:t>Naam</w:t>
                  </w:r>
                </w:p>
              </w:tc>
              <w:tc>
                <w:tcPr>
                  <w:tcW w:w="0" w:type="auto"/>
                  <w:hideMark/>
                </w:tcPr>
                <w:p w14:paraId="08ECB189" w14:textId="77777777" w:rsidR="00C0190C" w:rsidRPr="00A25D4D" w:rsidRDefault="00C0190C" w:rsidP="008F13CC">
                  <w:pPr>
                    <w:jc w:val="left"/>
                  </w:pPr>
                </w:p>
              </w:tc>
            </w:tr>
            <w:tr w:rsidR="00C0190C" w:rsidRPr="00A25D4D" w14:paraId="17EF82D0" w14:textId="77777777" w:rsidTr="00C0190C">
              <w:trPr>
                <w:tblHeader/>
                <w:tblCellSpacing w:w="0" w:type="dxa"/>
              </w:trPr>
              <w:tc>
                <w:tcPr>
                  <w:tcW w:w="360" w:type="dxa"/>
                  <w:hideMark/>
                </w:tcPr>
                <w:p w14:paraId="367F92C3" w14:textId="77777777" w:rsidR="00C0190C" w:rsidRPr="00A25D4D" w:rsidRDefault="00C0190C" w:rsidP="008F13CC">
                  <w:pPr>
                    <w:jc w:val="left"/>
                  </w:pPr>
                  <w:r w:rsidRPr="00A25D4D">
                    <w:t> </w:t>
                  </w:r>
                </w:p>
              </w:tc>
              <w:tc>
                <w:tcPr>
                  <w:tcW w:w="1500" w:type="dxa"/>
                  <w:hideMark/>
                </w:tcPr>
                <w:p w14:paraId="572E255F" w14:textId="77777777" w:rsidR="00C0190C" w:rsidRPr="00A25D4D" w:rsidRDefault="00C0190C" w:rsidP="008F13CC">
                  <w:pPr>
                    <w:jc w:val="left"/>
                  </w:pPr>
                  <w:r w:rsidRPr="00A25D4D">
                    <w:t>Definitie:</w:t>
                  </w:r>
                </w:p>
              </w:tc>
              <w:tc>
                <w:tcPr>
                  <w:tcW w:w="0" w:type="auto"/>
                  <w:hideMark/>
                </w:tcPr>
                <w:p w14:paraId="205C81E2" w14:textId="77777777" w:rsidR="00C0190C" w:rsidRPr="00A25D4D" w:rsidRDefault="00C0190C" w:rsidP="008F13CC">
                  <w:pPr>
                    <w:jc w:val="left"/>
                  </w:pPr>
                  <w:r w:rsidRPr="00A25D4D">
                    <w:t xml:space="preserve">Een type kabel of leiding die niet onder de andere benoemde typen valt. </w:t>
                  </w:r>
                </w:p>
              </w:tc>
            </w:tr>
            <w:tr w:rsidR="00C0190C" w:rsidRPr="00A25D4D" w14:paraId="7A6E4727" w14:textId="77777777" w:rsidTr="00C0190C">
              <w:trPr>
                <w:tblHeader/>
                <w:tblCellSpacing w:w="0" w:type="dxa"/>
              </w:trPr>
              <w:tc>
                <w:tcPr>
                  <w:tcW w:w="360" w:type="dxa"/>
                  <w:hideMark/>
                </w:tcPr>
                <w:p w14:paraId="5A7A1285" w14:textId="77777777" w:rsidR="00C0190C" w:rsidRPr="00A25D4D" w:rsidRDefault="00C0190C" w:rsidP="008F13CC">
                  <w:pPr>
                    <w:jc w:val="left"/>
                  </w:pPr>
                  <w:r w:rsidRPr="00A25D4D">
                    <w:t> </w:t>
                  </w:r>
                </w:p>
              </w:tc>
              <w:tc>
                <w:tcPr>
                  <w:tcW w:w="1500" w:type="dxa"/>
                  <w:hideMark/>
                </w:tcPr>
                <w:p w14:paraId="1825518F" w14:textId="77777777" w:rsidR="00C0190C" w:rsidRPr="00A25D4D" w:rsidRDefault="00C0190C" w:rsidP="008F13CC">
                  <w:pPr>
                    <w:jc w:val="left"/>
                  </w:pPr>
                  <w:r w:rsidRPr="00A25D4D">
                    <w:t>Herkomst:</w:t>
                  </w:r>
                </w:p>
              </w:tc>
              <w:tc>
                <w:tcPr>
                  <w:tcW w:w="0" w:type="auto"/>
                  <w:hideMark/>
                </w:tcPr>
                <w:p w14:paraId="6AB69B3C" w14:textId="77777777" w:rsidR="00C0190C" w:rsidRPr="00A25D4D" w:rsidRDefault="00C0190C" w:rsidP="008F13CC">
                  <w:pPr>
                    <w:jc w:val="left"/>
                  </w:pPr>
                  <w:r w:rsidRPr="00A25D4D">
                    <w:t>IMKL</w:t>
                  </w:r>
                </w:p>
              </w:tc>
            </w:tr>
            <w:tr w:rsidR="00C0190C" w:rsidRPr="00A25D4D" w14:paraId="105D6CCA" w14:textId="77777777" w:rsidTr="00C0190C">
              <w:trPr>
                <w:tblHeader/>
                <w:tblCellSpacing w:w="0" w:type="dxa"/>
              </w:trPr>
              <w:tc>
                <w:tcPr>
                  <w:tcW w:w="360" w:type="dxa"/>
                  <w:hideMark/>
                </w:tcPr>
                <w:p w14:paraId="73AC94C2" w14:textId="77777777" w:rsidR="00C0190C" w:rsidRPr="00A25D4D" w:rsidRDefault="00C0190C" w:rsidP="008F13CC">
                  <w:pPr>
                    <w:jc w:val="left"/>
                  </w:pPr>
                  <w:r w:rsidRPr="00A25D4D">
                    <w:t> </w:t>
                  </w:r>
                </w:p>
              </w:tc>
              <w:tc>
                <w:tcPr>
                  <w:tcW w:w="1500" w:type="dxa"/>
                  <w:hideMark/>
                </w:tcPr>
                <w:p w14:paraId="3ED3BE67" w14:textId="77777777" w:rsidR="00C0190C" w:rsidRPr="00A25D4D" w:rsidRDefault="00C0190C" w:rsidP="008F13CC">
                  <w:pPr>
                    <w:jc w:val="left"/>
                  </w:pPr>
                  <w:r w:rsidRPr="00A25D4D">
                    <w:t>Subtype van:</w:t>
                  </w:r>
                </w:p>
              </w:tc>
              <w:tc>
                <w:tcPr>
                  <w:tcW w:w="0" w:type="auto"/>
                  <w:hideMark/>
                </w:tcPr>
                <w:p w14:paraId="5C3C4CDC" w14:textId="77777777" w:rsidR="00C0190C" w:rsidRPr="00A25D4D" w:rsidRDefault="00C0190C" w:rsidP="008F13CC">
                  <w:pPr>
                    <w:jc w:val="left"/>
                  </w:pPr>
                  <w:proofErr w:type="spellStart"/>
                  <w:r w:rsidRPr="00A25D4D">
                    <w:t>KabelOfLeiding</w:t>
                  </w:r>
                  <w:proofErr w:type="spellEnd"/>
                  <w:r w:rsidRPr="00A25D4D">
                    <w:t xml:space="preserve">, </w:t>
                  </w:r>
                  <w:proofErr w:type="spellStart"/>
                  <w:r w:rsidRPr="00A25D4D">
                    <w:t>OverigSpecifiek</w:t>
                  </w:r>
                  <w:proofErr w:type="spellEnd"/>
                  <w:r w:rsidRPr="00A25D4D">
                    <w:t xml:space="preserve">, </w:t>
                  </w:r>
                  <w:proofErr w:type="spellStart"/>
                  <w:r w:rsidRPr="00A25D4D">
                    <w:t>UtilityLinkSet</w:t>
                  </w:r>
                  <w:proofErr w:type="spellEnd"/>
                  <w:r w:rsidRPr="00A25D4D">
                    <w:t xml:space="preserve">, </w:t>
                  </w:r>
                  <w:proofErr w:type="spellStart"/>
                  <w:r w:rsidRPr="00A25D4D">
                    <w:t>KabelSpecifiek</w:t>
                  </w:r>
                  <w:proofErr w:type="spellEnd"/>
                  <w:r w:rsidRPr="00A25D4D">
                    <w:t xml:space="preserve">, </w:t>
                  </w:r>
                  <w:proofErr w:type="spellStart"/>
                  <w:r w:rsidRPr="00A25D4D">
                    <w:t>BuisSpecifiek</w:t>
                  </w:r>
                  <w:proofErr w:type="spellEnd"/>
                </w:p>
              </w:tc>
            </w:tr>
            <w:tr w:rsidR="00C0190C" w:rsidRPr="00A25D4D" w14:paraId="1F79701A" w14:textId="77777777" w:rsidTr="00C0190C">
              <w:trPr>
                <w:tblHeader/>
                <w:tblCellSpacing w:w="0" w:type="dxa"/>
              </w:trPr>
              <w:tc>
                <w:tcPr>
                  <w:tcW w:w="360" w:type="dxa"/>
                  <w:hideMark/>
                </w:tcPr>
                <w:p w14:paraId="6B234531" w14:textId="77777777" w:rsidR="00C0190C" w:rsidRPr="00A25D4D" w:rsidRDefault="00C0190C" w:rsidP="008F13CC">
                  <w:pPr>
                    <w:jc w:val="left"/>
                  </w:pPr>
                  <w:r w:rsidRPr="00A25D4D">
                    <w:t> </w:t>
                  </w:r>
                </w:p>
              </w:tc>
              <w:tc>
                <w:tcPr>
                  <w:tcW w:w="1500" w:type="dxa"/>
                  <w:hideMark/>
                </w:tcPr>
                <w:p w14:paraId="43225167" w14:textId="77777777" w:rsidR="00C0190C" w:rsidRPr="00A25D4D" w:rsidRDefault="00C0190C" w:rsidP="008F13CC">
                  <w:pPr>
                    <w:jc w:val="left"/>
                  </w:pPr>
                  <w:r w:rsidRPr="00A25D4D">
                    <w:t>Omschrijving:</w:t>
                  </w:r>
                </w:p>
              </w:tc>
              <w:tc>
                <w:tcPr>
                  <w:tcW w:w="0" w:type="auto"/>
                  <w:hideMark/>
                </w:tcPr>
                <w:p w14:paraId="1699A5C7" w14:textId="77777777" w:rsidR="00C0190C" w:rsidRPr="00A25D4D" w:rsidRDefault="00C0190C" w:rsidP="008F13CC">
                  <w:pPr>
                    <w:jc w:val="left"/>
                  </w:pPr>
                  <w:r w:rsidRPr="00A25D4D">
                    <w:t xml:space="preserve">Bijvoorbeeld een weesleiding maar ook leidingen voor voedingsmiddelen, landbouwproducten vallen hieronder. Een weesleiding valt bij INSPIRE onder de waarde </w:t>
                  </w:r>
                  <w:proofErr w:type="spellStart"/>
                  <w:r w:rsidRPr="00A25D4D">
                    <w:t>utilityNetworkType</w:t>
                  </w:r>
                  <w:proofErr w:type="spellEnd"/>
                  <w:r w:rsidRPr="00A25D4D">
                    <w:t xml:space="preserve"> = 'overig'. </w:t>
                  </w:r>
                </w:p>
              </w:tc>
            </w:tr>
            <w:tr w:rsidR="00C0190C" w:rsidRPr="00A25D4D" w14:paraId="167CA8B1" w14:textId="77777777" w:rsidTr="00C0190C">
              <w:trPr>
                <w:tblHeader/>
                <w:tblCellSpacing w:w="0" w:type="dxa"/>
              </w:trPr>
              <w:tc>
                <w:tcPr>
                  <w:tcW w:w="360" w:type="dxa"/>
                  <w:hideMark/>
                </w:tcPr>
                <w:p w14:paraId="10CE60C0" w14:textId="77777777" w:rsidR="00C0190C" w:rsidRPr="00A25D4D" w:rsidRDefault="00C0190C" w:rsidP="008F13CC">
                  <w:pPr>
                    <w:jc w:val="left"/>
                  </w:pPr>
                  <w:r w:rsidRPr="00A25D4D">
                    <w:t> </w:t>
                  </w:r>
                </w:p>
              </w:tc>
              <w:tc>
                <w:tcPr>
                  <w:tcW w:w="1500" w:type="dxa"/>
                  <w:hideMark/>
                </w:tcPr>
                <w:p w14:paraId="58626E48" w14:textId="77777777" w:rsidR="00C0190C" w:rsidRPr="00A25D4D" w:rsidRDefault="00C0190C" w:rsidP="008F13CC">
                  <w:pPr>
                    <w:jc w:val="left"/>
                  </w:pPr>
                  <w:r w:rsidRPr="00A25D4D">
                    <w:t>Stereotypes:</w:t>
                  </w:r>
                </w:p>
              </w:tc>
              <w:tc>
                <w:tcPr>
                  <w:tcW w:w="0" w:type="auto"/>
                  <w:hideMark/>
                </w:tcPr>
                <w:p w14:paraId="532D9367"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476052B6" w14:textId="77777777" w:rsidR="00C0190C" w:rsidRPr="00A25D4D" w:rsidRDefault="00C0190C" w:rsidP="008F13CC">
            <w:pPr>
              <w:jc w:val="left"/>
            </w:pPr>
          </w:p>
        </w:tc>
      </w:tr>
      <w:tr w:rsidR="00C0190C" w:rsidRPr="007060DF" w14:paraId="7F522E1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19A9869"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InspireAttributenNietVanToepassing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425FC796" w14:textId="77777777" w:rsidTr="00C0190C">
              <w:trPr>
                <w:tblHeader/>
                <w:tblCellSpacing w:w="0" w:type="dxa"/>
              </w:trPr>
              <w:tc>
                <w:tcPr>
                  <w:tcW w:w="360" w:type="dxa"/>
                  <w:hideMark/>
                </w:tcPr>
                <w:p w14:paraId="62D5CA4F" w14:textId="77777777" w:rsidR="00C0190C" w:rsidRPr="00A25D4D" w:rsidRDefault="00C0190C" w:rsidP="008F13CC">
                  <w:pPr>
                    <w:jc w:val="left"/>
                  </w:pPr>
                  <w:r w:rsidRPr="00A25D4D">
                    <w:t> </w:t>
                  </w:r>
                </w:p>
              </w:tc>
              <w:tc>
                <w:tcPr>
                  <w:tcW w:w="1500" w:type="dxa"/>
                  <w:hideMark/>
                </w:tcPr>
                <w:p w14:paraId="3EBF348E" w14:textId="77777777" w:rsidR="00C0190C" w:rsidRPr="00A25D4D" w:rsidRDefault="00C0190C" w:rsidP="008F13CC">
                  <w:pPr>
                    <w:jc w:val="left"/>
                  </w:pPr>
                  <w:r w:rsidRPr="00A25D4D">
                    <w:t>Natuurlijke taal:</w:t>
                  </w:r>
                </w:p>
              </w:tc>
              <w:tc>
                <w:tcPr>
                  <w:tcW w:w="0" w:type="auto"/>
                  <w:hideMark/>
                </w:tcPr>
                <w:p w14:paraId="48500F17" w14:textId="77777777" w:rsidR="00C0190C" w:rsidRPr="00A25D4D" w:rsidRDefault="00C0190C" w:rsidP="008F13CC">
                  <w:pPr>
                    <w:jc w:val="left"/>
                  </w:pPr>
                  <w:r w:rsidRPr="00A25D4D">
                    <w:t xml:space="preserve">Optionele INSPIRE attributen die niet worden gebruikt </w:t>
                  </w:r>
                </w:p>
              </w:tc>
            </w:tr>
            <w:tr w:rsidR="00C0190C" w:rsidRPr="007060DF" w14:paraId="6C0D9DB7" w14:textId="77777777" w:rsidTr="00C0190C">
              <w:trPr>
                <w:tblHeader/>
                <w:tblCellSpacing w:w="0" w:type="dxa"/>
              </w:trPr>
              <w:tc>
                <w:tcPr>
                  <w:tcW w:w="360" w:type="dxa"/>
                  <w:hideMark/>
                </w:tcPr>
                <w:p w14:paraId="6F78A459" w14:textId="77777777" w:rsidR="00C0190C" w:rsidRPr="00A25D4D" w:rsidRDefault="00C0190C" w:rsidP="008F13CC">
                  <w:pPr>
                    <w:jc w:val="left"/>
                  </w:pPr>
                  <w:r w:rsidRPr="00A25D4D">
                    <w:t> </w:t>
                  </w:r>
                </w:p>
              </w:tc>
              <w:tc>
                <w:tcPr>
                  <w:tcW w:w="1500" w:type="dxa"/>
                  <w:hideMark/>
                </w:tcPr>
                <w:p w14:paraId="0245E8E4" w14:textId="77777777" w:rsidR="00C0190C" w:rsidRPr="00A25D4D" w:rsidRDefault="00C0190C" w:rsidP="008F13CC">
                  <w:pPr>
                    <w:jc w:val="left"/>
                  </w:pPr>
                  <w:r w:rsidRPr="00A25D4D">
                    <w:t>OCL:</w:t>
                  </w:r>
                </w:p>
              </w:tc>
              <w:tc>
                <w:tcPr>
                  <w:tcW w:w="0" w:type="auto"/>
                  <w:hideMark/>
                </w:tcPr>
                <w:p w14:paraId="4F041E5C" w14:textId="77777777" w:rsidR="00C0190C" w:rsidRPr="00A25D4D" w:rsidRDefault="00C0190C" w:rsidP="008F13CC">
                  <w:pPr>
                    <w:jc w:val="left"/>
                    <w:rPr>
                      <w:lang w:val="en-GB"/>
                    </w:rPr>
                  </w:pPr>
                  <w:proofErr w:type="spellStart"/>
                  <w:r w:rsidRPr="00A25D4D">
                    <w:rPr>
                      <w:lang w:val="en-GB"/>
                    </w:rPr>
                    <w:t>Inv</w:t>
                  </w:r>
                  <w:proofErr w:type="spellEnd"/>
                  <w:r w:rsidRPr="00A25D4D">
                    <w:rPr>
                      <w:lang w:val="en-GB"/>
                    </w:rPr>
                    <w:t>: (</w:t>
                  </w:r>
                  <w:proofErr w:type="spellStart"/>
                  <w:r w:rsidRPr="00A25D4D">
                    <w:rPr>
                      <w:lang w:val="en-GB"/>
                    </w:rPr>
                    <w:t>self.governmentalServiceReference.OclIsKindOf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self.governmentalServiceReference</w:t>
                  </w:r>
                  <w:proofErr w:type="spellEnd"/>
                  <w:r w:rsidRPr="00A25D4D">
                    <w:rPr>
                      <w:lang w:val="en-GB"/>
                    </w:rPr>
                    <w:t xml:space="preserve"> -&gt;</w:t>
                  </w:r>
                  <w:proofErr w:type="spellStart"/>
                  <w:r w:rsidRPr="00A25D4D">
                    <w:rPr>
                      <w:lang w:val="en-GB"/>
                    </w:rPr>
                    <w:t>isEmpty</w:t>
                  </w:r>
                  <w:proofErr w:type="spellEnd"/>
                  <w:r w:rsidRPr="00A25D4D">
                    <w:rPr>
                      <w:lang w:val="en-GB"/>
                    </w:rPr>
                    <w:t>()) and (</w:t>
                  </w:r>
                  <w:proofErr w:type="spellStart"/>
                  <w:r w:rsidRPr="00A25D4D">
                    <w:rPr>
                      <w:lang w:val="en-GB"/>
                    </w:rPr>
                    <w:t>self.utilityFacilityReference.OclIsKindOf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self.utilityFacilityReference</w:t>
                  </w:r>
                  <w:proofErr w:type="spellEnd"/>
                  <w:r w:rsidRPr="00A25D4D">
                    <w:rPr>
                      <w:lang w:val="en-GB"/>
                    </w:rPr>
                    <w:t>-&gt;</w:t>
                  </w:r>
                  <w:proofErr w:type="spellStart"/>
                  <w:r w:rsidRPr="00A25D4D">
                    <w:rPr>
                      <w:lang w:val="en-GB"/>
                    </w:rPr>
                    <w:t>isEmpty</w:t>
                  </w:r>
                  <w:proofErr w:type="spellEnd"/>
                  <w:r w:rsidRPr="00A25D4D">
                    <w:rPr>
                      <w:lang w:val="en-GB"/>
                    </w:rPr>
                    <w:t>())</w:t>
                  </w:r>
                </w:p>
              </w:tc>
            </w:tr>
          </w:tbl>
          <w:p w14:paraId="616874B5" w14:textId="77777777" w:rsidR="00C0190C" w:rsidRPr="00A25D4D" w:rsidRDefault="00C0190C" w:rsidP="008F13CC">
            <w:pPr>
              <w:jc w:val="left"/>
              <w:rPr>
                <w:lang w:val="en-GB"/>
              </w:rPr>
            </w:pPr>
          </w:p>
        </w:tc>
      </w:tr>
      <w:tr w:rsidR="00C0190C" w:rsidRPr="00A25D4D" w14:paraId="1D23347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EBE8571" w14:textId="77777777" w:rsidR="00C0190C" w:rsidRPr="00A25D4D" w:rsidRDefault="00C0190C" w:rsidP="008F13CC">
            <w:pPr>
              <w:jc w:val="left"/>
            </w:pPr>
            <w:proofErr w:type="spellStart"/>
            <w:r w:rsidRPr="00A25D4D">
              <w:rPr>
                <w:b/>
                <w:bCs/>
              </w:rPr>
              <w:t>Constraint</w:t>
            </w:r>
            <w:proofErr w:type="spellEnd"/>
            <w:r w:rsidRPr="00A25D4D">
              <w:rPr>
                <w:b/>
                <w:bCs/>
              </w:rPr>
              <w:t>: Maximaal1Utiliteitsnet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7DE71A8B" w14:textId="77777777" w:rsidTr="00C0190C">
              <w:trPr>
                <w:tblHeader/>
                <w:tblCellSpacing w:w="0" w:type="dxa"/>
              </w:trPr>
              <w:tc>
                <w:tcPr>
                  <w:tcW w:w="360" w:type="dxa"/>
                  <w:hideMark/>
                </w:tcPr>
                <w:p w14:paraId="3E120150" w14:textId="77777777" w:rsidR="00C0190C" w:rsidRPr="00A25D4D" w:rsidRDefault="00C0190C" w:rsidP="008F13CC">
                  <w:pPr>
                    <w:jc w:val="left"/>
                  </w:pPr>
                  <w:r w:rsidRPr="00A25D4D">
                    <w:t> </w:t>
                  </w:r>
                </w:p>
              </w:tc>
              <w:tc>
                <w:tcPr>
                  <w:tcW w:w="1500" w:type="dxa"/>
                  <w:hideMark/>
                </w:tcPr>
                <w:p w14:paraId="53C93BEB" w14:textId="77777777" w:rsidR="00C0190C" w:rsidRPr="00A25D4D" w:rsidRDefault="00C0190C" w:rsidP="008F13CC">
                  <w:pPr>
                    <w:jc w:val="left"/>
                  </w:pPr>
                  <w:r w:rsidRPr="00A25D4D">
                    <w:t>Natuurlijke taal:</w:t>
                  </w:r>
                </w:p>
              </w:tc>
              <w:tc>
                <w:tcPr>
                  <w:tcW w:w="0" w:type="auto"/>
                  <w:hideMark/>
                </w:tcPr>
                <w:p w14:paraId="6A0C88C0" w14:textId="77777777" w:rsidR="00C0190C" w:rsidRPr="00A25D4D" w:rsidRDefault="00C0190C" w:rsidP="008F13CC">
                  <w:pPr>
                    <w:jc w:val="left"/>
                  </w:pPr>
                  <w:r w:rsidRPr="00A25D4D">
                    <w:t xml:space="preserve">hoort bij maximaal 1 utiliteitsnet </w:t>
                  </w:r>
                </w:p>
              </w:tc>
            </w:tr>
            <w:tr w:rsidR="00C0190C" w:rsidRPr="00A25D4D" w14:paraId="3F9A8439" w14:textId="77777777" w:rsidTr="00C0190C">
              <w:trPr>
                <w:tblHeader/>
                <w:tblCellSpacing w:w="0" w:type="dxa"/>
              </w:trPr>
              <w:tc>
                <w:tcPr>
                  <w:tcW w:w="360" w:type="dxa"/>
                  <w:hideMark/>
                </w:tcPr>
                <w:p w14:paraId="25F23CCF" w14:textId="77777777" w:rsidR="00C0190C" w:rsidRPr="00A25D4D" w:rsidRDefault="00C0190C" w:rsidP="008F13CC">
                  <w:pPr>
                    <w:jc w:val="left"/>
                  </w:pPr>
                  <w:r w:rsidRPr="00A25D4D">
                    <w:t> </w:t>
                  </w:r>
                </w:p>
              </w:tc>
              <w:tc>
                <w:tcPr>
                  <w:tcW w:w="1500" w:type="dxa"/>
                  <w:hideMark/>
                </w:tcPr>
                <w:p w14:paraId="5913A3D8" w14:textId="77777777" w:rsidR="00C0190C" w:rsidRPr="00A25D4D" w:rsidRDefault="00C0190C" w:rsidP="008F13CC">
                  <w:pPr>
                    <w:jc w:val="left"/>
                  </w:pPr>
                  <w:r w:rsidRPr="00A25D4D">
                    <w:t>OCL:</w:t>
                  </w:r>
                </w:p>
              </w:tc>
              <w:tc>
                <w:tcPr>
                  <w:tcW w:w="0" w:type="auto"/>
                  <w:hideMark/>
                </w:tcPr>
                <w:p w14:paraId="61817CB8"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self.inNetwork</w:t>
                  </w:r>
                  <w:proofErr w:type="spellEnd"/>
                  <w:r w:rsidRPr="00A25D4D">
                    <w:t xml:space="preserve"> -&gt;</w:t>
                  </w:r>
                  <w:proofErr w:type="spellStart"/>
                  <w:r w:rsidRPr="00A25D4D">
                    <w:t>size</w:t>
                  </w:r>
                  <w:proofErr w:type="spellEnd"/>
                  <w:r w:rsidRPr="00A25D4D">
                    <w:t>() = 1</w:t>
                  </w:r>
                </w:p>
              </w:tc>
            </w:tr>
          </w:tbl>
          <w:p w14:paraId="25CF4F55" w14:textId="77777777" w:rsidR="00C0190C" w:rsidRPr="00A25D4D" w:rsidRDefault="00C0190C" w:rsidP="008F13CC">
            <w:pPr>
              <w:jc w:val="left"/>
            </w:pPr>
          </w:p>
        </w:tc>
      </w:tr>
    </w:tbl>
    <w:p w14:paraId="6A9F8E3E" w14:textId="77777777" w:rsidR="00C0190C" w:rsidRPr="00A25D4D" w:rsidRDefault="00C0190C" w:rsidP="008F13CC">
      <w:pPr>
        <w:pStyle w:val="Kop5"/>
        <w:jc w:val="left"/>
        <w:rPr>
          <w:sz w:val="16"/>
          <w:szCs w:val="16"/>
        </w:rPr>
      </w:pPr>
      <w:proofErr w:type="spellStart"/>
      <w:r w:rsidRPr="00A25D4D">
        <w:rPr>
          <w:sz w:val="16"/>
          <w:szCs w:val="16"/>
        </w:rPr>
        <w:t>OverigSpecifiek</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C0190C" w:rsidRPr="00A25D4D" w14:paraId="3374729C"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0620CD66" w14:textId="77777777" w:rsidR="00C0190C" w:rsidRPr="00A25D4D" w:rsidRDefault="00C0190C" w:rsidP="008F13CC">
            <w:pPr>
              <w:jc w:val="left"/>
            </w:pPr>
            <w:proofErr w:type="spellStart"/>
            <w:r w:rsidRPr="00A25D4D">
              <w:rPr>
                <w:b/>
                <w:bCs/>
              </w:rPr>
              <w:t>OverigSpecifiek</w:t>
            </w:r>
            <w:proofErr w:type="spellEnd"/>
            <w:r w:rsidRPr="00A25D4D">
              <w:rPr>
                <w:b/>
                <w:bCs/>
              </w:rPr>
              <w:t xml:space="preserve"> (abstract) </w:t>
            </w:r>
          </w:p>
        </w:tc>
      </w:tr>
      <w:tr w:rsidR="00C0190C" w:rsidRPr="00A25D4D" w14:paraId="7721A7C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30312B57" w14:textId="77777777" w:rsidTr="00C0190C">
              <w:trPr>
                <w:tblHeader/>
                <w:tblCellSpacing w:w="0" w:type="dxa"/>
              </w:trPr>
              <w:tc>
                <w:tcPr>
                  <w:tcW w:w="360" w:type="dxa"/>
                  <w:hideMark/>
                </w:tcPr>
                <w:p w14:paraId="155D9920" w14:textId="77777777" w:rsidR="00C0190C" w:rsidRPr="00A25D4D" w:rsidRDefault="00C0190C" w:rsidP="008F13CC">
                  <w:pPr>
                    <w:jc w:val="left"/>
                  </w:pPr>
                  <w:r w:rsidRPr="00A25D4D">
                    <w:t> </w:t>
                  </w:r>
                </w:p>
              </w:tc>
              <w:tc>
                <w:tcPr>
                  <w:tcW w:w="1500" w:type="dxa"/>
                  <w:hideMark/>
                </w:tcPr>
                <w:p w14:paraId="42C81AEB" w14:textId="77777777" w:rsidR="00C0190C" w:rsidRPr="00A25D4D" w:rsidRDefault="00C0190C" w:rsidP="008F13CC">
                  <w:pPr>
                    <w:jc w:val="left"/>
                  </w:pPr>
                  <w:r w:rsidRPr="00A25D4D">
                    <w:t>Naam</w:t>
                  </w:r>
                </w:p>
              </w:tc>
              <w:tc>
                <w:tcPr>
                  <w:tcW w:w="0" w:type="auto"/>
                  <w:hideMark/>
                </w:tcPr>
                <w:p w14:paraId="11BD8F5A" w14:textId="77777777" w:rsidR="00C0190C" w:rsidRPr="00A25D4D" w:rsidRDefault="00C0190C" w:rsidP="008F13CC">
                  <w:pPr>
                    <w:jc w:val="left"/>
                  </w:pPr>
                </w:p>
              </w:tc>
            </w:tr>
            <w:tr w:rsidR="00C0190C" w:rsidRPr="00A25D4D" w14:paraId="2B946CD8" w14:textId="77777777" w:rsidTr="00C0190C">
              <w:trPr>
                <w:tblHeader/>
                <w:tblCellSpacing w:w="0" w:type="dxa"/>
              </w:trPr>
              <w:tc>
                <w:tcPr>
                  <w:tcW w:w="360" w:type="dxa"/>
                  <w:hideMark/>
                </w:tcPr>
                <w:p w14:paraId="6958728F" w14:textId="77777777" w:rsidR="00C0190C" w:rsidRPr="00A25D4D" w:rsidRDefault="00C0190C" w:rsidP="008F13CC">
                  <w:pPr>
                    <w:jc w:val="left"/>
                  </w:pPr>
                  <w:r w:rsidRPr="00A25D4D">
                    <w:t> </w:t>
                  </w:r>
                </w:p>
              </w:tc>
              <w:tc>
                <w:tcPr>
                  <w:tcW w:w="1500" w:type="dxa"/>
                  <w:hideMark/>
                </w:tcPr>
                <w:p w14:paraId="012FBC82" w14:textId="77777777" w:rsidR="00C0190C" w:rsidRPr="00A25D4D" w:rsidRDefault="00C0190C" w:rsidP="008F13CC">
                  <w:pPr>
                    <w:jc w:val="left"/>
                  </w:pPr>
                  <w:r w:rsidRPr="00A25D4D">
                    <w:t>Definitie:</w:t>
                  </w:r>
                </w:p>
              </w:tc>
              <w:tc>
                <w:tcPr>
                  <w:tcW w:w="0" w:type="auto"/>
                  <w:hideMark/>
                </w:tcPr>
                <w:p w14:paraId="1F5F7190" w14:textId="77777777" w:rsidR="00C0190C" w:rsidRPr="00A25D4D" w:rsidRDefault="00C0190C" w:rsidP="008F13CC">
                  <w:pPr>
                    <w:jc w:val="left"/>
                  </w:pPr>
                  <w:r w:rsidRPr="00A25D4D">
                    <w:t xml:space="preserve">Abstract data object dat de overig-specifieke attributen bevat van de IMKL extensie. </w:t>
                  </w:r>
                </w:p>
              </w:tc>
            </w:tr>
            <w:tr w:rsidR="00C0190C" w:rsidRPr="00A25D4D" w14:paraId="5ABC621E" w14:textId="77777777" w:rsidTr="00C0190C">
              <w:trPr>
                <w:tblHeader/>
                <w:tblCellSpacing w:w="0" w:type="dxa"/>
              </w:trPr>
              <w:tc>
                <w:tcPr>
                  <w:tcW w:w="360" w:type="dxa"/>
                  <w:hideMark/>
                </w:tcPr>
                <w:p w14:paraId="78205D0A" w14:textId="77777777" w:rsidR="00C0190C" w:rsidRPr="00A25D4D" w:rsidRDefault="00C0190C" w:rsidP="008F13CC">
                  <w:pPr>
                    <w:jc w:val="left"/>
                  </w:pPr>
                  <w:r w:rsidRPr="00A25D4D">
                    <w:t> </w:t>
                  </w:r>
                </w:p>
              </w:tc>
              <w:tc>
                <w:tcPr>
                  <w:tcW w:w="1500" w:type="dxa"/>
                  <w:hideMark/>
                </w:tcPr>
                <w:p w14:paraId="0C9E4488" w14:textId="77777777" w:rsidR="00C0190C" w:rsidRPr="00A25D4D" w:rsidRDefault="00C0190C" w:rsidP="008F13CC">
                  <w:pPr>
                    <w:jc w:val="left"/>
                  </w:pPr>
                  <w:r w:rsidRPr="00A25D4D">
                    <w:t>Stereotypes:</w:t>
                  </w:r>
                </w:p>
              </w:tc>
              <w:tc>
                <w:tcPr>
                  <w:tcW w:w="0" w:type="auto"/>
                  <w:hideMark/>
                </w:tcPr>
                <w:p w14:paraId="2EB7C2E4"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080D0912" w14:textId="77777777" w:rsidR="00C0190C" w:rsidRPr="00A25D4D" w:rsidRDefault="00C0190C" w:rsidP="008F13CC">
            <w:pPr>
              <w:jc w:val="left"/>
            </w:pPr>
          </w:p>
        </w:tc>
      </w:tr>
      <w:tr w:rsidR="00C0190C" w:rsidRPr="00A25D4D" w14:paraId="1A0467A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12EEFAF" w14:textId="77777777" w:rsidR="00C0190C" w:rsidRPr="00A25D4D" w:rsidRDefault="00C0190C" w:rsidP="008F13CC">
            <w:pPr>
              <w:jc w:val="left"/>
            </w:pPr>
            <w:r w:rsidRPr="00A25D4D">
              <w:rPr>
                <w:b/>
                <w:bCs/>
              </w:rPr>
              <w:t xml:space="preserve">Attribuut: </w:t>
            </w:r>
            <w:proofErr w:type="spellStart"/>
            <w:r w:rsidRPr="00A25D4D">
              <w:rPr>
                <w:b/>
                <w:bCs/>
              </w:rPr>
              <w:t>pipeDiameter</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7BF54AEE" w14:textId="77777777" w:rsidTr="00C0190C">
              <w:trPr>
                <w:tblHeader/>
                <w:tblCellSpacing w:w="0" w:type="dxa"/>
              </w:trPr>
              <w:tc>
                <w:tcPr>
                  <w:tcW w:w="360" w:type="dxa"/>
                  <w:hideMark/>
                </w:tcPr>
                <w:p w14:paraId="60ADFDCA" w14:textId="77777777" w:rsidR="00C0190C" w:rsidRPr="00A25D4D" w:rsidRDefault="00C0190C" w:rsidP="008F13CC">
                  <w:pPr>
                    <w:jc w:val="left"/>
                  </w:pPr>
                  <w:r w:rsidRPr="00A25D4D">
                    <w:t> </w:t>
                  </w:r>
                </w:p>
              </w:tc>
              <w:tc>
                <w:tcPr>
                  <w:tcW w:w="1500" w:type="dxa"/>
                  <w:hideMark/>
                </w:tcPr>
                <w:p w14:paraId="0DEE19D5" w14:textId="77777777" w:rsidR="00C0190C" w:rsidRPr="00A25D4D" w:rsidRDefault="00C0190C" w:rsidP="008F13CC">
                  <w:pPr>
                    <w:jc w:val="left"/>
                  </w:pPr>
                  <w:r w:rsidRPr="00A25D4D">
                    <w:t>Type:</w:t>
                  </w:r>
                </w:p>
              </w:tc>
              <w:tc>
                <w:tcPr>
                  <w:tcW w:w="0" w:type="auto"/>
                  <w:hideMark/>
                </w:tcPr>
                <w:p w14:paraId="0261C5FE" w14:textId="77777777" w:rsidR="00C0190C" w:rsidRPr="00A25D4D" w:rsidRDefault="00C0190C" w:rsidP="008F13CC">
                  <w:pPr>
                    <w:jc w:val="left"/>
                  </w:pPr>
                  <w:proofErr w:type="spellStart"/>
                  <w:r w:rsidRPr="00A25D4D">
                    <w:t>Measure</w:t>
                  </w:r>
                  <w:proofErr w:type="spellEnd"/>
                </w:p>
              </w:tc>
            </w:tr>
            <w:tr w:rsidR="00C0190C" w:rsidRPr="00A25D4D" w14:paraId="5ADA868B" w14:textId="77777777" w:rsidTr="00C0190C">
              <w:trPr>
                <w:tblHeader/>
                <w:tblCellSpacing w:w="0" w:type="dxa"/>
              </w:trPr>
              <w:tc>
                <w:tcPr>
                  <w:tcW w:w="360" w:type="dxa"/>
                  <w:hideMark/>
                </w:tcPr>
                <w:p w14:paraId="0C488C5F" w14:textId="77777777" w:rsidR="00C0190C" w:rsidRPr="00A25D4D" w:rsidRDefault="00C0190C" w:rsidP="008F13CC">
                  <w:pPr>
                    <w:jc w:val="left"/>
                  </w:pPr>
                  <w:r w:rsidRPr="00A25D4D">
                    <w:t> </w:t>
                  </w:r>
                </w:p>
              </w:tc>
              <w:tc>
                <w:tcPr>
                  <w:tcW w:w="1500" w:type="dxa"/>
                  <w:hideMark/>
                </w:tcPr>
                <w:p w14:paraId="563DBEF3" w14:textId="77777777" w:rsidR="00C0190C" w:rsidRPr="00A25D4D" w:rsidRDefault="00C0190C" w:rsidP="008F13CC">
                  <w:pPr>
                    <w:jc w:val="left"/>
                  </w:pPr>
                  <w:r w:rsidRPr="00A25D4D">
                    <w:t>Naam</w:t>
                  </w:r>
                </w:p>
              </w:tc>
              <w:tc>
                <w:tcPr>
                  <w:tcW w:w="0" w:type="auto"/>
                  <w:hideMark/>
                </w:tcPr>
                <w:p w14:paraId="19D35116" w14:textId="77777777" w:rsidR="00C0190C" w:rsidRPr="00A25D4D" w:rsidRDefault="00C0190C" w:rsidP="008F13CC">
                  <w:pPr>
                    <w:jc w:val="left"/>
                  </w:pPr>
                  <w:r w:rsidRPr="00A25D4D">
                    <w:t xml:space="preserve">pipe diameter </w:t>
                  </w:r>
                </w:p>
              </w:tc>
            </w:tr>
            <w:tr w:rsidR="00C0190C" w:rsidRPr="00A25D4D" w14:paraId="3BEFE914" w14:textId="77777777" w:rsidTr="00C0190C">
              <w:trPr>
                <w:tblHeader/>
                <w:tblCellSpacing w:w="0" w:type="dxa"/>
              </w:trPr>
              <w:tc>
                <w:tcPr>
                  <w:tcW w:w="360" w:type="dxa"/>
                  <w:hideMark/>
                </w:tcPr>
                <w:p w14:paraId="0C685C43" w14:textId="77777777" w:rsidR="00C0190C" w:rsidRPr="00A25D4D" w:rsidRDefault="00C0190C" w:rsidP="008F13CC">
                  <w:pPr>
                    <w:jc w:val="left"/>
                  </w:pPr>
                  <w:r w:rsidRPr="00A25D4D">
                    <w:t> </w:t>
                  </w:r>
                </w:p>
              </w:tc>
              <w:tc>
                <w:tcPr>
                  <w:tcW w:w="1500" w:type="dxa"/>
                  <w:hideMark/>
                </w:tcPr>
                <w:p w14:paraId="1AA8410C" w14:textId="77777777" w:rsidR="00C0190C" w:rsidRPr="00A25D4D" w:rsidRDefault="00C0190C" w:rsidP="008F13CC">
                  <w:pPr>
                    <w:jc w:val="left"/>
                  </w:pPr>
                  <w:r w:rsidRPr="00A25D4D">
                    <w:t>Definitie:</w:t>
                  </w:r>
                </w:p>
              </w:tc>
              <w:tc>
                <w:tcPr>
                  <w:tcW w:w="0" w:type="auto"/>
                  <w:hideMark/>
                </w:tcPr>
                <w:p w14:paraId="43D42082" w14:textId="77777777" w:rsidR="00C0190C" w:rsidRPr="00A25D4D" w:rsidRDefault="00C0190C" w:rsidP="008F13CC">
                  <w:pPr>
                    <w:jc w:val="left"/>
                  </w:pPr>
                  <w:r w:rsidRPr="00A25D4D">
                    <w:t xml:space="preserve">Pipe </w:t>
                  </w:r>
                  <w:proofErr w:type="spellStart"/>
                  <w:r w:rsidRPr="00A25D4D">
                    <w:t>outer</w:t>
                  </w:r>
                  <w:proofErr w:type="spellEnd"/>
                  <w:r w:rsidRPr="00A25D4D">
                    <w:t xml:space="preserve"> diameter. </w:t>
                  </w:r>
                </w:p>
              </w:tc>
            </w:tr>
            <w:tr w:rsidR="00C0190C" w:rsidRPr="007060DF" w14:paraId="38F17D69" w14:textId="77777777" w:rsidTr="00C0190C">
              <w:trPr>
                <w:tblHeader/>
                <w:tblCellSpacing w:w="0" w:type="dxa"/>
              </w:trPr>
              <w:tc>
                <w:tcPr>
                  <w:tcW w:w="360" w:type="dxa"/>
                  <w:hideMark/>
                </w:tcPr>
                <w:p w14:paraId="7DCD7389" w14:textId="77777777" w:rsidR="00C0190C" w:rsidRPr="00A25D4D" w:rsidRDefault="00C0190C" w:rsidP="008F13CC">
                  <w:pPr>
                    <w:jc w:val="left"/>
                  </w:pPr>
                  <w:r w:rsidRPr="00A25D4D">
                    <w:t> </w:t>
                  </w:r>
                </w:p>
              </w:tc>
              <w:tc>
                <w:tcPr>
                  <w:tcW w:w="1500" w:type="dxa"/>
                  <w:hideMark/>
                </w:tcPr>
                <w:p w14:paraId="4DD655B7" w14:textId="77777777" w:rsidR="00C0190C" w:rsidRPr="00A25D4D" w:rsidRDefault="00C0190C" w:rsidP="008F13CC">
                  <w:pPr>
                    <w:jc w:val="left"/>
                  </w:pPr>
                  <w:r w:rsidRPr="00A25D4D">
                    <w:t>Omschrijving:</w:t>
                  </w:r>
                </w:p>
              </w:tc>
              <w:tc>
                <w:tcPr>
                  <w:tcW w:w="0" w:type="auto"/>
                  <w:hideMark/>
                </w:tcPr>
                <w:p w14:paraId="32A32C91" w14:textId="77777777" w:rsidR="00C0190C" w:rsidRPr="00A25D4D" w:rsidRDefault="00C0190C" w:rsidP="008F13CC">
                  <w:pPr>
                    <w:jc w:val="left"/>
                    <w:rPr>
                      <w:lang w:val="en-GB"/>
                    </w:rPr>
                  </w:pPr>
                  <w:r w:rsidRPr="00A25D4D">
                    <w:rPr>
                      <w:lang w:val="en-GB"/>
                    </w:rPr>
                    <w:t xml:space="preserve">For convex shaped objects (e.g. a circle) the diameter is defined to be the largest distance that can be formed between two opposite parallel lines tangent to its </w:t>
                  </w:r>
                  <w:proofErr w:type="spellStart"/>
                  <w:r w:rsidRPr="00A25D4D">
                    <w:rPr>
                      <w:lang w:val="en-GB"/>
                    </w:rPr>
                    <w:t>boundery</w:t>
                  </w:r>
                  <w:proofErr w:type="spellEnd"/>
                  <w:r w:rsidRPr="00A25D4D">
                    <w:rPr>
                      <w:lang w:val="en-GB"/>
                    </w:rPr>
                    <w:t>.</w:t>
                  </w:r>
                </w:p>
              </w:tc>
            </w:tr>
            <w:tr w:rsidR="00C0190C" w:rsidRPr="00A25D4D" w14:paraId="66F9DF71" w14:textId="77777777" w:rsidTr="00C0190C">
              <w:trPr>
                <w:tblHeader/>
                <w:tblCellSpacing w:w="0" w:type="dxa"/>
              </w:trPr>
              <w:tc>
                <w:tcPr>
                  <w:tcW w:w="360" w:type="dxa"/>
                  <w:hideMark/>
                </w:tcPr>
                <w:p w14:paraId="2364EA9B" w14:textId="77777777" w:rsidR="00C0190C" w:rsidRPr="00A25D4D" w:rsidRDefault="00C0190C" w:rsidP="008F13CC">
                  <w:pPr>
                    <w:jc w:val="left"/>
                    <w:rPr>
                      <w:lang w:val="en-GB"/>
                    </w:rPr>
                  </w:pPr>
                  <w:r w:rsidRPr="00A25D4D">
                    <w:rPr>
                      <w:lang w:val="en-GB"/>
                    </w:rPr>
                    <w:t> </w:t>
                  </w:r>
                </w:p>
              </w:tc>
              <w:tc>
                <w:tcPr>
                  <w:tcW w:w="1500" w:type="dxa"/>
                  <w:hideMark/>
                </w:tcPr>
                <w:p w14:paraId="7188FE6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F944A79" w14:textId="77777777" w:rsidR="00C0190C" w:rsidRPr="00A25D4D" w:rsidRDefault="00C0190C" w:rsidP="008F13CC">
                  <w:pPr>
                    <w:jc w:val="left"/>
                  </w:pPr>
                  <w:r w:rsidRPr="00A25D4D">
                    <w:t>0..1</w:t>
                  </w:r>
                </w:p>
              </w:tc>
            </w:tr>
          </w:tbl>
          <w:p w14:paraId="1AFDE9F0" w14:textId="77777777" w:rsidR="00C0190C" w:rsidRPr="00A25D4D" w:rsidRDefault="00C0190C" w:rsidP="008F13CC">
            <w:pPr>
              <w:jc w:val="left"/>
            </w:pPr>
          </w:p>
        </w:tc>
      </w:tr>
      <w:tr w:rsidR="00C0190C" w:rsidRPr="00A25D4D" w14:paraId="0147982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608D50C" w14:textId="77777777" w:rsidR="00C0190C" w:rsidRPr="00A25D4D" w:rsidRDefault="00C0190C" w:rsidP="008F13CC">
            <w:pPr>
              <w:jc w:val="left"/>
            </w:pPr>
            <w:r w:rsidRPr="00A25D4D">
              <w:rPr>
                <w:b/>
                <w:bCs/>
              </w:rPr>
              <w:t xml:space="preserve">Attribuut: </w:t>
            </w:r>
            <w:proofErr w:type="spellStart"/>
            <w:r w:rsidRPr="00A25D4D">
              <w:rPr>
                <w:b/>
                <w:bCs/>
              </w:rPr>
              <w:t>pressure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6D3A2F85" w14:textId="77777777" w:rsidTr="00C0190C">
              <w:trPr>
                <w:tblHeader/>
                <w:tblCellSpacing w:w="0" w:type="dxa"/>
              </w:trPr>
              <w:tc>
                <w:tcPr>
                  <w:tcW w:w="360" w:type="dxa"/>
                  <w:hideMark/>
                </w:tcPr>
                <w:p w14:paraId="0BE1F85E" w14:textId="77777777" w:rsidR="00C0190C" w:rsidRPr="00A25D4D" w:rsidRDefault="00C0190C" w:rsidP="008F13CC">
                  <w:pPr>
                    <w:jc w:val="left"/>
                  </w:pPr>
                  <w:r w:rsidRPr="00A25D4D">
                    <w:t> </w:t>
                  </w:r>
                </w:p>
              </w:tc>
              <w:tc>
                <w:tcPr>
                  <w:tcW w:w="1500" w:type="dxa"/>
                  <w:hideMark/>
                </w:tcPr>
                <w:p w14:paraId="7701DACD" w14:textId="77777777" w:rsidR="00C0190C" w:rsidRPr="00A25D4D" w:rsidRDefault="00C0190C" w:rsidP="008F13CC">
                  <w:pPr>
                    <w:jc w:val="left"/>
                  </w:pPr>
                  <w:r w:rsidRPr="00A25D4D">
                    <w:t>Type:</w:t>
                  </w:r>
                </w:p>
              </w:tc>
              <w:tc>
                <w:tcPr>
                  <w:tcW w:w="0" w:type="auto"/>
                  <w:hideMark/>
                </w:tcPr>
                <w:p w14:paraId="1D33F491" w14:textId="77777777" w:rsidR="00C0190C" w:rsidRPr="00A25D4D" w:rsidRDefault="00C0190C" w:rsidP="008F13CC">
                  <w:pPr>
                    <w:jc w:val="left"/>
                  </w:pPr>
                  <w:proofErr w:type="spellStart"/>
                  <w:r w:rsidRPr="00A25D4D">
                    <w:t>Measure</w:t>
                  </w:r>
                  <w:proofErr w:type="spellEnd"/>
                </w:p>
              </w:tc>
            </w:tr>
            <w:tr w:rsidR="00C0190C" w:rsidRPr="00A25D4D" w14:paraId="2D444DD6" w14:textId="77777777" w:rsidTr="00C0190C">
              <w:trPr>
                <w:tblHeader/>
                <w:tblCellSpacing w:w="0" w:type="dxa"/>
              </w:trPr>
              <w:tc>
                <w:tcPr>
                  <w:tcW w:w="360" w:type="dxa"/>
                  <w:hideMark/>
                </w:tcPr>
                <w:p w14:paraId="6C3E0124" w14:textId="77777777" w:rsidR="00C0190C" w:rsidRPr="00A25D4D" w:rsidRDefault="00C0190C" w:rsidP="008F13CC">
                  <w:pPr>
                    <w:jc w:val="left"/>
                  </w:pPr>
                  <w:r w:rsidRPr="00A25D4D">
                    <w:t> </w:t>
                  </w:r>
                </w:p>
              </w:tc>
              <w:tc>
                <w:tcPr>
                  <w:tcW w:w="1500" w:type="dxa"/>
                  <w:hideMark/>
                </w:tcPr>
                <w:p w14:paraId="21BEBDC9" w14:textId="77777777" w:rsidR="00C0190C" w:rsidRPr="00A25D4D" w:rsidRDefault="00C0190C" w:rsidP="008F13CC">
                  <w:pPr>
                    <w:jc w:val="left"/>
                  </w:pPr>
                  <w:r w:rsidRPr="00A25D4D">
                    <w:t>Naam</w:t>
                  </w:r>
                </w:p>
              </w:tc>
              <w:tc>
                <w:tcPr>
                  <w:tcW w:w="0" w:type="auto"/>
                  <w:hideMark/>
                </w:tcPr>
                <w:p w14:paraId="2D839DAA" w14:textId="77777777" w:rsidR="00C0190C" w:rsidRPr="00A25D4D" w:rsidRDefault="00C0190C" w:rsidP="008F13CC">
                  <w:pPr>
                    <w:jc w:val="left"/>
                  </w:pPr>
                  <w:proofErr w:type="spellStart"/>
                  <w:r w:rsidRPr="00A25D4D">
                    <w:t>pressure</w:t>
                  </w:r>
                  <w:proofErr w:type="spellEnd"/>
                  <w:r w:rsidRPr="00A25D4D">
                    <w:t xml:space="preserve"> </w:t>
                  </w:r>
                </w:p>
              </w:tc>
            </w:tr>
            <w:tr w:rsidR="00C0190C" w:rsidRPr="007060DF" w14:paraId="343FBAEB" w14:textId="77777777" w:rsidTr="00C0190C">
              <w:trPr>
                <w:tblHeader/>
                <w:tblCellSpacing w:w="0" w:type="dxa"/>
              </w:trPr>
              <w:tc>
                <w:tcPr>
                  <w:tcW w:w="360" w:type="dxa"/>
                  <w:hideMark/>
                </w:tcPr>
                <w:p w14:paraId="306AE4BB" w14:textId="77777777" w:rsidR="00C0190C" w:rsidRPr="00A25D4D" w:rsidRDefault="00C0190C" w:rsidP="008F13CC">
                  <w:pPr>
                    <w:jc w:val="left"/>
                  </w:pPr>
                  <w:r w:rsidRPr="00A25D4D">
                    <w:t> </w:t>
                  </w:r>
                </w:p>
              </w:tc>
              <w:tc>
                <w:tcPr>
                  <w:tcW w:w="1500" w:type="dxa"/>
                  <w:hideMark/>
                </w:tcPr>
                <w:p w14:paraId="0FD5B98C" w14:textId="77777777" w:rsidR="00C0190C" w:rsidRPr="00A25D4D" w:rsidRDefault="00C0190C" w:rsidP="008F13CC">
                  <w:pPr>
                    <w:jc w:val="left"/>
                  </w:pPr>
                  <w:r w:rsidRPr="00A25D4D">
                    <w:t>Definitie:</w:t>
                  </w:r>
                </w:p>
              </w:tc>
              <w:tc>
                <w:tcPr>
                  <w:tcW w:w="0" w:type="auto"/>
                  <w:hideMark/>
                </w:tcPr>
                <w:p w14:paraId="153BDAA5" w14:textId="77777777" w:rsidR="00C0190C" w:rsidRPr="00A25D4D" w:rsidRDefault="00C0190C" w:rsidP="008F13CC">
                  <w:pPr>
                    <w:jc w:val="left"/>
                    <w:rPr>
                      <w:lang w:val="en-GB"/>
                    </w:rPr>
                  </w:pPr>
                  <w:r w:rsidRPr="00A25D4D">
                    <w:rPr>
                      <w:lang w:val="en-GB"/>
                    </w:rPr>
                    <w:t xml:space="preserve">The maximum allowable operating pressure at which a product is conveyed through a pipe. </w:t>
                  </w:r>
                </w:p>
              </w:tc>
            </w:tr>
            <w:tr w:rsidR="00C0190C" w:rsidRPr="007060DF" w14:paraId="0CDE428E" w14:textId="77777777" w:rsidTr="00C0190C">
              <w:trPr>
                <w:tblHeader/>
                <w:tblCellSpacing w:w="0" w:type="dxa"/>
              </w:trPr>
              <w:tc>
                <w:tcPr>
                  <w:tcW w:w="360" w:type="dxa"/>
                  <w:hideMark/>
                </w:tcPr>
                <w:p w14:paraId="0BF28E15" w14:textId="77777777" w:rsidR="00C0190C" w:rsidRPr="00A25D4D" w:rsidRDefault="00C0190C" w:rsidP="008F13CC">
                  <w:pPr>
                    <w:jc w:val="left"/>
                    <w:rPr>
                      <w:lang w:val="en-GB"/>
                    </w:rPr>
                  </w:pPr>
                  <w:r w:rsidRPr="00A25D4D">
                    <w:rPr>
                      <w:lang w:val="en-GB"/>
                    </w:rPr>
                    <w:t> </w:t>
                  </w:r>
                </w:p>
              </w:tc>
              <w:tc>
                <w:tcPr>
                  <w:tcW w:w="1500" w:type="dxa"/>
                  <w:hideMark/>
                </w:tcPr>
                <w:p w14:paraId="734184C2" w14:textId="77777777" w:rsidR="00C0190C" w:rsidRPr="00A25D4D" w:rsidRDefault="00C0190C" w:rsidP="008F13CC">
                  <w:pPr>
                    <w:jc w:val="left"/>
                  </w:pPr>
                  <w:r w:rsidRPr="00A25D4D">
                    <w:t>Omschrijving:</w:t>
                  </w:r>
                </w:p>
              </w:tc>
              <w:tc>
                <w:tcPr>
                  <w:tcW w:w="0" w:type="auto"/>
                  <w:hideMark/>
                </w:tcPr>
                <w:p w14:paraId="338EEB1B" w14:textId="77777777" w:rsidR="00C0190C" w:rsidRPr="00A25D4D" w:rsidRDefault="00C0190C" w:rsidP="008F13CC">
                  <w:pPr>
                    <w:jc w:val="left"/>
                    <w:rPr>
                      <w:lang w:val="en-GB"/>
                    </w:rPr>
                  </w:pPr>
                  <w:r w:rsidRPr="00A25D4D">
                    <w:rPr>
                      <w:lang w:val="en-GB"/>
                    </w:rPr>
                    <w:t>The unit of measure for pressure is commonly expressed in "bar".</w:t>
                  </w:r>
                </w:p>
              </w:tc>
            </w:tr>
            <w:tr w:rsidR="00C0190C" w:rsidRPr="00A25D4D" w14:paraId="4D9195E4" w14:textId="77777777" w:rsidTr="00C0190C">
              <w:trPr>
                <w:tblHeader/>
                <w:tblCellSpacing w:w="0" w:type="dxa"/>
              </w:trPr>
              <w:tc>
                <w:tcPr>
                  <w:tcW w:w="360" w:type="dxa"/>
                  <w:hideMark/>
                </w:tcPr>
                <w:p w14:paraId="45ABE999" w14:textId="77777777" w:rsidR="00C0190C" w:rsidRPr="00A25D4D" w:rsidRDefault="00C0190C" w:rsidP="008F13CC">
                  <w:pPr>
                    <w:jc w:val="left"/>
                    <w:rPr>
                      <w:lang w:val="en-GB"/>
                    </w:rPr>
                  </w:pPr>
                  <w:r w:rsidRPr="00A25D4D">
                    <w:rPr>
                      <w:lang w:val="en-GB"/>
                    </w:rPr>
                    <w:t> </w:t>
                  </w:r>
                </w:p>
              </w:tc>
              <w:tc>
                <w:tcPr>
                  <w:tcW w:w="1500" w:type="dxa"/>
                  <w:hideMark/>
                </w:tcPr>
                <w:p w14:paraId="6F2D6C4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C9F7D2A" w14:textId="77777777" w:rsidR="00C0190C" w:rsidRPr="00A25D4D" w:rsidRDefault="00C0190C" w:rsidP="008F13CC">
                  <w:pPr>
                    <w:jc w:val="left"/>
                  </w:pPr>
                  <w:r w:rsidRPr="00A25D4D">
                    <w:t>0..1</w:t>
                  </w:r>
                </w:p>
              </w:tc>
            </w:tr>
          </w:tbl>
          <w:p w14:paraId="6530194D" w14:textId="77777777" w:rsidR="00C0190C" w:rsidRPr="00A25D4D" w:rsidRDefault="00C0190C" w:rsidP="008F13CC">
            <w:pPr>
              <w:jc w:val="left"/>
            </w:pPr>
          </w:p>
        </w:tc>
      </w:tr>
      <w:tr w:rsidR="00C0190C" w:rsidRPr="00A25D4D" w14:paraId="1A2716D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2A41F2D" w14:textId="77777777" w:rsidR="00C0190C" w:rsidRPr="00A25D4D" w:rsidRDefault="00C0190C" w:rsidP="008F13CC">
            <w:pPr>
              <w:jc w:val="left"/>
            </w:pPr>
            <w:r w:rsidRPr="00A25D4D">
              <w:rPr>
                <w:b/>
                <w:bCs/>
              </w:rPr>
              <w:t>Attribuut: producttype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4CCFDABE" w14:textId="77777777" w:rsidTr="00C0190C">
              <w:trPr>
                <w:tblHeader/>
                <w:tblCellSpacing w:w="0" w:type="dxa"/>
              </w:trPr>
              <w:tc>
                <w:tcPr>
                  <w:tcW w:w="360" w:type="dxa"/>
                  <w:hideMark/>
                </w:tcPr>
                <w:p w14:paraId="5D4CDE7C" w14:textId="77777777" w:rsidR="00C0190C" w:rsidRPr="00A25D4D" w:rsidRDefault="00C0190C" w:rsidP="008F13CC">
                  <w:pPr>
                    <w:jc w:val="left"/>
                  </w:pPr>
                  <w:r w:rsidRPr="00A25D4D">
                    <w:t> </w:t>
                  </w:r>
                </w:p>
              </w:tc>
              <w:tc>
                <w:tcPr>
                  <w:tcW w:w="1500" w:type="dxa"/>
                  <w:hideMark/>
                </w:tcPr>
                <w:p w14:paraId="690017EB" w14:textId="77777777" w:rsidR="00C0190C" w:rsidRPr="00A25D4D" w:rsidRDefault="00C0190C" w:rsidP="008F13CC">
                  <w:pPr>
                    <w:jc w:val="left"/>
                  </w:pPr>
                  <w:r w:rsidRPr="00A25D4D">
                    <w:t>Type:</w:t>
                  </w:r>
                </w:p>
              </w:tc>
              <w:tc>
                <w:tcPr>
                  <w:tcW w:w="0" w:type="auto"/>
                  <w:hideMark/>
                </w:tcPr>
                <w:p w14:paraId="43A284DD" w14:textId="77777777" w:rsidR="00C0190C" w:rsidRPr="00A25D4D" w:rsidRDefault="00C0190C" w:rsidP="008F13CC">
                  <w:pPr>
                    <w:jc w:val="left"/>
                  </w:pPr>
                  <w:proofErr w:type="spellStart"/>
                  <w:r w:rsidRPr="00A25D4D">
                    <w:t>CharacterString</w:t>
                  </w:r>
                  <w:proofErr w:type="spellEnd"/>
                </w:p>
              </w:tc>
            </w:tr>
            <w:tr w:rsidR="00C0190C" w:rsidRPr="00A25D4D" w14:paraId="1051C739" w14:textId="77777777" w:rsidTr="00C0190C">
              <w:trPr>
                <w:tblHeader/>
                <w:tblCellSpacing w:w="0" w:type="dxa"/>
              </w:trPr>
              <w:tc>
                <w:tcPr>
                  <w:tcW w:w="360" w:type="dxa"/>
                  <w:hideMark/>
                </w:tcPr>
                <w:p w14:paraId="5D07774D" w14:textId="77777777" w:rsidR="00C0190C" w:rsidRPr="00A25D4D" w:rsidRDefault="00C0190C" w:rsidP="008F13CC">
                  <w:pPr>
                    <w:jc w:val="left"/>
                  </w:pPr>
                  <w:r w:rsidRPr="00A25D4D">
                    <w:t> </w:t>
                  </w:r>
                </w:p>
              </w:tc>
              <w:tc>
                <w:tcPr>
                  <w:tcW w:w="1500" w:type="dxa"/>
                  <w:hideMark/>
                </w:tcPr>
                <w:p w14:paraId="02789B5E" w14:textId="77777777" w:rsidR="00C0190C" w:rsidRPr="00A25D4D" w:rsidRDefault="00C0190C" w:rsidP="008F13CC">
                  <w:pPr>
                    <w:jc w:val="left"/>
                  </w:pPr>
                  <w:r w:rsidRPr="00A25D4D">
                    <w:t>Naam</w:t>
                  </w:r>
                </w:p>
              </w:tc>
              <w:tc>
                <w:tcPr>
                  <w:tcW w:w="0" w:type="auto"/>
                  <w:hideMark/>
                </w:tcPr>
                <w:p w14:paraId="67ED292E" w14:textId="77777777" w:rsidR="00C0190C" w:rsidRPr="00A25D4D" w:rsidRDefault="00C0190C" w:rsidP="008F13CC">
                  <w:pPr>
                    <w:jc w:val="left"/>
                  </w:pPr>
                  <w:r w:rsidRPr="00A25D4D">
                    <w:t xml:space="preserve">producttype </w:t>
                  </w:r>
                </w:p>
              </w:tc>
            </w:tr>
            <w:tr w:rsidR="00C0190C" w:rsidRPr="00A25D4D" w14:paraId="037D31B5" w14:textId="77777777" w:rsidTr="00C0190C">
              <w:trPr>
                <w:tblHeader/>
                <w:tblCellSpacing w:w="0" w:type="dxa"/>
              </w:trPr>
              <w:tc>
                <w:tcPr>
                  <w:tcW w:w="360" w:type="dxa"/>
                  <w:hideMark/>
                </w:tcPr>
                <w:p w14:paraId="2C548357" w14:textId="77777777" w:rsidR="00C0190C" w:rsidRPr="00A25D4D" w:rsidRDefault="00C0190C" w:rsidP="008F13CC">
                  <w:pPr>
                    <w:jc w:val="left"/>
                  </w:pPr>
                  <w:r w:rsidRPr="00A25D4D">
                    <w:t> </w:t>
                  </w:r>
                </w:p>
              </w:tc>
              <w:tc>
                <w:tcPr>
                  <w:tcW w:w="1500" w:type="dxa"/>
                  <w:hideMark/>
                </w:tcPr>
                <w:p w14:paraId="413F6BD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918B24E" w14:textId="77777777" w:rsidR="00C0190C" w:rsidRPr="00A25D4D" w:rsidRDefault="00C0190C" w:rsidP="008F13CC">
                  <w:pPr>
                    <w:jc w:val="left"/>
                  </w:pPr>
                  <w:r w:rsidRPr="00A25D4D">
                    <w:t>0..1</w:t>
                  </w:r>
                </w:p>
              </w:tc>
            </w:tr>
          </w:tbl>
          <w:p w14:paraId="74E89849" w14:textId="77777777" w:rsidR="00C0190C" w:rsidRPr="00A25D4D" w:rsidRDefault="00C0190C" w:rsidP="008F13CC">
            <w:pPr>
              <w:jc w:val="left"/>
            </w:pPr>
          </w:p>
        </w:tc>
      </w:tr>
    </w:tbl>
    <w:p w14:paraId="68A311C9" w14:textId="77777777" w:rsidR="00C0190C" w:rsidRPr="00A25D4D" w:rsidRDefault="00C0190C" w:rsidP="008F13CC">
      <w:pPr>
        <w:pStyle w:val="Kop5"/>
        <w:jc w:val="left"/>
        <w:rPr>
          <w:sz w:val="16"/>
          <w:szCs w:val="16"/>
        </w:rPr>
      </w:pPr>
      <w:proofErr w:type="spellStart"/>
      <w:r w:rsidRPr="00A25D4D">
        <w:rPr>
          <w:sz w:val="16"/>
          <w:szCs w:val="16"/>
        </w:rPr>
        <w:t>PuntLijnVlak</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921"/>
      </w:tblGrid>
      <w:tr w:rsidR="00C0190C" w:rsidRPr="00A25D4D" w14:paraId="18FDAEC1"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2EE3F42" w14:textId="77777777" w:rsidR="00C0190C" w:rsidRPr="00A25D4D" w:rsidRDefault="00C0190C" w:rsidP="008F13CC">
            <w:pPr>
              <w:jc w:val="left"/>
            </w:pPr>
            <w:proofErr w:type="spellStart"/>
            <w:r w:rsidRPr="00A25D4D">
              <w:rPr>
                <w:b/>
                <w:bCs/>
              </w:rPr>
              <w:t>PuntLijnVlak</w:t>
            </w:r>
            <w:proofErr w:type="spellEnd"/>
          </w:p>
        </w:tc>
      </w:tr>
      <w:tr w:rsidR="00C0190C" w:rsidRPr="00A25D4D" w14:paraId="1756A76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1001"/>
            </w:tblGrid>
            <w:tr w:rsidR="00C0190C" w:rsidRPr="00A25D4D" w14:paraId="7E952AF5" w14:textId="77777777" w:rsidTr="00C0190C">
              <w:trPr>
                <w:tblHeader/>
                <w:tblCellSpacing w:w="0" w:type="dxa"/>
              </w:trPr>
              <w:tc>
                <w:tcPr>
                  <w:tcW w:w="360" w:type="dxa"/>
                  <w:hideMark/>
                </w:tcPr>
                <w:p w14:paraId="5725EB8B" w14:textId="77777777" w:rsidR="00C0190C" w:rsidRPr="00A25D4D" w:rsidRDefault="00C0190C" w:rsidP="008F13CC">
                  <w:pPr>
                    <w:jc w:val="left"/>
                  </w:pPr>
                  <w:r w:rsidRPr="00A25D4D">
                    <w:t> </w:t>
                  </w:r>
                </w:p>
              </w:tc>
              <w:tc>
                <w:tcPr>
                  <w:tcW w:w="1500" w:type="dxa"/>
                  <w:hideMark/>
                </w:tcPr>
                <w:p w14:paraId="64CA0DA2" w14:textId="77777777" w:rsidR="00C0190C" w:rsidRPr="00A25D4D" w:rsidRDefault="00C0190C" w:rsidP="008F13CC">
                  <w:pPr>
                    <w:jc w:val="left"/>
                  </w:pPr>
                  <w:r w:rsidRPr="00A25D4D">
                    <w:t>Naam</w:t>
                  </w:r>
                </w:p>
              </w:tc>
              <w:tc>
                <w:tcPr>
                  <w:tcW w:w="0" w:type="auto"/>
                  <w:hideMark/>
                </w:tcPr>
                <w:p w14:paraId="3679ED66" w14:textId="77777777" w:rsidR="00C0190C" w:rsidRPr="00A25D4D" w:rsidRDefault="00C0190C" w:rsidP="008F13CC">
                  <w:pPr>
                    <w:jc w:val="left"/>
                  </w:pPr>
                </w:p>
              </w:tc>
            </w:tr>
            <w:tr w:rsidR="00C0190C" w:rsidRPr="00A25D4D" w14:paraId="10653644" w14:textId="77777777" w:rsidTr="00C0190C">
              <w:trPr>
                <w:tblHeader/>
                <w:tblCellSpacing w:w="0" w:type="dxa"/>
              </w:trPr>
              <w:tc>
                <w:tcPr>
                  <w:tcW w:w="360" w:type="dxa"/>
                  <w:hideMark/>
                </w:tcPr>
                <w:p w14:paraId="3B9DEF17" w14:textId="77777777" w:rsidR="00C0190C" w:rsidRPr="00A25D4D" w:rsidRDefault="00C0190C" w:rsidP="008F13CC">
                  <w:pPr>
                    <w:jc w:val="left"/>
                  </w:pPr>
                  <w:r w:rsidRPr="00A25D4D">
                    <w:t> </w:t>
                  </w:r>
                </w:p>
              </w:tc>
              <w:tc>
                <w:tcPr>
                  <w:tcW w:w="1500" w:type="dxa"/>
                  <w:hideMark/>
                </w:tcPr>
                <w:p w14:paraId="34EA2963" w14:textId="77777777" w:rsidR="00C0190C" w:rsidRPr="00A25D4D" w:rsidRDefault="00C0190C" w:rsidP="008F13CC">
                  <w:pPr>
                    <w:jc w:val="left"/>
                  </w:pPr>
                  <w:r w:rsidRPr="00A25D4D">
                    <w:t>Definitie:</w:t>
                  </w:r>
                </w:p>
              </w:tc>
              <w:tc>
                <w:tcPr>
                  <w:tcW w:w="0" w:type="auto"/>
                  <w:hideMark/>
                </w:tcPr>
                <w:p w14:paraId="16428140" w14:textId="77777777" w:rsidR="00C0190C" w:rsidRPr="00A25D4D" w:rsidRDefault="00C0190C" w:rsidP="008F13CC">
                  <w:pPr>
                    <w:jc w:val="left"/>
                  </w:pPr>
                </w:p>
              </w:tc>
            </w:tr>
            <w:tr w:rsidR="00C0190C" w:rsidRPr="00A25D4D" w14:paraId="0008C924" w14:textId="77777777" w:rsidTr="00C0190C">
              <w:trPr>
                <w:tblHeader/>
                <w:tblCellSpacing w:w="0" w:type="dxa"/>
              </w:trPr>
              <w:tc>
                <w:tcPr>
                  <w:tcW w:w="360" w:type="dxa"/>
                  <w:hideMark/>
                </w:tcPr>
                <w:p w14:paraId="15DF8328" w14:textId="77777777" w:rsidR="00C0190C" w:rsidRPr="00A25D4D" w:rsidRDefault="00C0190C" w:rsidP="008F13CC">
                  <w:pPr>
                    <w:jc w:val="left"/>
                  </w:pPr>
                  <w:r w:rsidRPr="00A25D4D">
                    <w:t> </w:t>
                  </w:r>
                </w:p>
              </w:tc>
              <w:tc>
                <w:tcPr>
                  <w:tcW w:w="1500" w:type="dxa"/>
                  <w:hideMark/>
                </w:tcPr>
                <w:p w14:paraId="3AB74EB4" w14:textId="77777777" w:rsidR="00C0190C" w:rsidRPr="00A25D4D" w:rsidRDefault="00C0190C" w:rsidP="008F13CC">
                  <w:pPr>
                    <w:jc w:val="left"/>
                  </w:pPr>
                  <w:r w:rsidRPr="00A25D4D">
                    <w:t>Stereotypes:</w:t>
                  </w:r>
                </w:p>
              </w:tc>
              <w:tc>
                <w:tcPr>
                  <w:tcW w:w="0" w:type="auto"/>
                  <w:hideMark/>
                </w:tcPr>
                <w:p w14:paraId="25531992" w14:textId="77777777" w:rsidR="00C0190C" w:rsidRPr="00A25D4D" w:rsidRDefault="00C0190C" w:rsidP="008F13CC">
                  <w:pPr>
                    <w:jc w:val="left"/>
                  </w:pPr>
                  <w:r w:rsidRPr="00A25D4D">
                    <w:t>«</w:t>
                  </w:r>
                  <w:proofErr w:type="spellStart"/>
                  <w:r w:rsidRPr="00A25D4D">
                    <w:t>union</w:t>
                  </w:r>
                  <w:proofErr w:type="spellEnd"/>
                  <w:r w:rsidRPr="00A25D4D">
                    <w:t>»</w:t>
                  </w:r>
                </w:p>
              </w:tc>
            </w:tr>
          </w:tbl>
          <w:p w14:paraId="6C19080C" w14:textId="77777777" w:rsidR="00C0190C" w:rsidRPr="00A25D4D" w:rsidRDefault="00C0190C" w:rsidP="008F13CC">
            <w:pPr>
              <w:jc w:val="left"/>
            </w:pPr>
          </w:p>
        </w:tc>
      </w:tr>
      <w:tr w:rsidR="00C0190C" w:rsidRPr="00A25D4D" w14:paraId="3DBC7A4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25FEE74" w14:textId="77777777" w:rsidR="00C0190C" w:rsidRPr="00A25D4D" w:rsidRDefault="00C0190C" w:rsidP="008F13CC">
            <w:pPr>
              <w:jc w:val="left"/>
            </w:pPr>
            <w:r w:rsidRPr="00A25D4D">
              <w:rPr>
                <w:b/>
                <w:bCs/>
              </w:rPr>
              <w:t>Attribuut: punt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1001"/>
            </w:tblGrid>
            <w:tr w:rsidR="00C0190C" w:rsidRPr="00A25D4D" w14:paraId="65C6D34F" w14:textId="77777777" w:rsidTr="00C0190C">
              <w:trPr>
                <w:tblHeader/>
                <w:tblCellSpacing w:w="0" w:type="dxa"/>
              </w:trPr>
              <w:tc>
                <w:tcPr>
                  <w:tcW w:w="360" w:type="dxa"/>
                  <w:hideMark/>
                </w:tcPr>
                <w:p w14:paraId="654BDD83" w14:textId="77777777" w:rsidR="00C0190C" w:rsidRPr="00A25D4D" w:rsidRDefault="00C0190C" w:rsidP="008F13CC">
                  <w:pPr>
                    <w:jc w:val="left"/>
                  </w:pPr>
                  <w:r w:rsidRPr="00A25D4D">
                    <w:lastRenderedPageBreak/>
                    <w:t> </w:t>
                  </w:r>
                </w:p>
              </w:tc>
              <w:tc>
                <w:tcPr>
                  <w:tcW w:w="1500" w:type="dxa"/>
                  <w:hideMark/>
                </w:tcPr>
                <w:p w14:paraId="2A7DD0B8" w14:textId="77777777" w:rsidR="00C0190C" w:rsidRPr="00A25D4D" w:rsidRDefault="00C0190C" w:rsidP="008F13CC">
                  <w:pPr>
                    <w:jc w:val="left"/>
                  </w:pPr>
                  <w:r w:rsidRPr="00A25D4D">
                    <w:t>Type:</w:t>
                  </w:r>
                </w:p>
              </w:tc>
              <w:tc>
                <w:tcPr>
                  <w:tcW w:w="0" w:type="auto"/>
                  <w:hideMark/>
                </w:tcPr>
                <w:p w14:paraId="37BCEC6D" w14:textId="77777777" w:rsidR="00C0190C" w:rsidRPr="00A25D4D" w:rsidRDefault="00C0190C" w:rsidP="008F13CC">
                  <w:pPr>
                    <w:jc w:val="left"/>
                  </w:pPr>
                  <w:proofErr w:type="spellStart"/>
                  <w:r w:rsidRPr="00A25D4D">
                    <w:t>GM_Point</w:t>
                  </w:r>
                  <w:proofErr w:type="spellEnd"/>
                </w:p>
              </w:tc>
            </w:tr>
            <w:tr w:rsidR="00C0190C" w:rsidRPr="00A25D4D" w14:paraId="1025B052" w14:textId="77777777" w:rsidTr="00C0190C">
              <w:trPr>
                <w:tblHeader/>
                <w:tblCellSpacing w:w="0" w:type="dxa"/>
              </w:trPr>
              <w:tc>
                <w:tcPr>
                  <w:tcW w:w="360" w:type="dxa"/>
                  <w:hideMark/>
                </w:tcPr>
                <w:p w14:paraId="17A56301" w14:textId="77777777" w:rsidR="00C0190C" w:rsidRPr="00A25D4D" w:rsidRDefault="00C0190C" w:rsidP="008F13CC">
                  <w:pPr>
                    <w:jc w:val="left"/>
                  </w:pPr>
                  <w:r w:rsidRPr="00A25D4D">
                    <w:t> </w:t>
                  </w:r>
                </w:p>
              </w:tc>
              <w:tc>
                <w:tcPr>
                  <w:tcW w:w="1500" w:type="dxa"/>
                  <w:hideMark/>
                </w:tcPr>
                <w:p w14:paraId="3ED3E705" w14:textId="77777777" w:rsidR="00C0190C" w:rsidRPr="00A25D4D" w:rsidRDefault="00C0190C" w:rsidP="008F13CC">
                  <w:pPr>
                    <w:jc w:val="left"/>
                  </w:pPr>
                  <w:r w:rsidRPr="00A25D4D">
                    <w:t>Naam</w:t>
                  </w:r>
                </w:p>
              </w:tc>
              <w:tc>
                <w:tcPr>
                  <w:tcW w:w="0" w:type="auto"/>
                  <w:hideMark/>
                </w:tcPr>
                <w:p w14:paraId="6252737F" w14:textId="77777777" w:rsidR="00C0190C" w:rsidRPr="00A25D4D" w:rsidRDefault="00C0190C" w:rsidP="008F13CC">
                  <w:pPr>
                    <w:jc w:val="left"/>
                  </w:pPr>
                </w:p>
              </w:tc>
            </w:tr>
            <w:tr w:rsidR="00C0190C" w:rsidRPr="00A25D4D" w14:paraId="0BE24B1D" w14:textId="77777777" w:rsidTr="00C0190C">
              <w:trPr>
                <w:tblHeader/>
                <w:tblCellSpacing w:w="0" w:type="dxa"/>
              </w:trPr>
              <w:tc>
                <w:tcPr>
                  <w:tcW w:w="360" w:type="dxa"/>
                  <w:hideMark/>
                </w:tcPr>
                <w:p w14:paraId="10EA03D2" w14:textId="77777777" w:rsidR="00C0190C" w:rsidRPr="00A25D4D" w:rsidRDefault="00C0190C" w:rsidP="008F13CC">
                  <w:pPr>
                    <w:jc w:val="left"/>
                  </w:pPr>
                  <w:r w:rsidRPr="00A25D4D">
                    <w:t> </w:t>
                  </w:r>
                </w:p>
              </w:tc>
              <w:tc>
                <w:tcPr>
                  <w:tcW w:w="1500" w:type="dxa"/>
                  <w:hideMark/>
                </w:tcPr>
                <w:p w14:paraId="7CA15472" w14:textId="77777777" w:rsidR="00C0190C" w:rsidRPr="00A25D4D" w:rsidRDefault="00C0190C" w:rsidP="008F13CC">
                  <w:pPr>
                    <w:jc w:val="left"/>
                  </w:pPr>
                  <w:r w:rsidRPr="00A25D4D">
                    <w:t>Definitie:</w:t>
                  </w:r>
                </w:p>
              </w:tc>
              <w:tc>
                <w:tcPr>
                  <w:tcW w:w="0" w:type="auto"/>
                  <w:hideMark/>
                </w:tcPr>
                <w:p w14:paraId="54318C5A" w14:textId="77777777" w:rsidR="00C0190C" w:rsidRPr="00A25D4D" w:rsidRDefault="00C0190C" w:rsidP="008F13CC">
                  <w:pPr>
                    <w:jc w:val="left"/>
                  </w:pPr>
                </w:p>
              </w:tc>
            </w:tr>
            <w:tr w:rsidR="00C0190C" w:rsidRPr="00A25D4D" w14:paraId="4208A094" w14:textId="77777777" w:rsidTr="00C0190C">
              <w:trPr>
                <w:tblHeader/>
                <w:tblCellSpacing w:w="0" w:type="dxa"/>
              </w:trPr>
              <w:tc>
                <w:tcPr>
                  <w:tcW w:w="360" w:type="dxa"/>
                  <w:hideMark/>
                </w:tcPr>
                <w:p w14:paraId="03685907" w14:textId="77777777" w:rsidR="00C0190C" w:rsidRPr="00A25D4D" w:rsidRDefault="00C0190C" w:rsidP="008F13CC">
                  <w:pPr>
                    <w:jc w:val="left"/>
                  </w:pPr>
                  <w:r w:rsidRPr="00A25D4D">
                    <w:t> </w:t>
                  </w:r>
                </w:p>
              </w:tc>
              <w:tc>
                <w:tcPr>
                  <w:tcW w:w="1500" w:type="dxa"/>
                  <w:hideMark/>
                </w:tcPr>
                <w:p w14:paraId="552C0B94"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5C502C9" w14:textId="77777777" w:rsidR="00C0190C" w:rsidRPr="00A25D4D" w:rsidRDefault="00C0190C" w:rsidP="008F13CC">
                  <w:pPr>
                    <w:jc w:val="left"/>
                  </w:pPr>
                  <w:r w:rsidRPr="00A25D4D">
                    <w:t>1</w:t>
                  </w:r>
                </w:p>
              </w:tc>
            </w:tr>
          </w:tbl>
          <w:p w14:paraId="60051326" w14:textId="77777777" w:rsidR="00C0190C" w:rsidRPr="00A25D4D" w:rsidRDefault="00C0190C" w:rsidP="008F13CC">
            <w:pPr>
              <w:jc w:val="left"/>
            </w:pPr>
          </w:p>
        </w:tc>
      </w:tr>
      <w:tr w:rsidR="00C0190C" w:rsidRPr="00A25D4D" w14:paraId="35F66B1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2AC286D" w14:textId="77777777" w:rsidR="00C0190C" w:rsidRPr="00A25D4D" w:rsidRDefault="00C0190C" w:rsidP="008F13CC">
            <w:pPr>
              <w:jc w:val="left"/>
            </w:pPr>
            <w:r w:rsidRPr="00A25D4D">
              <w:rPr>
                <w:b/>
                <w:bCs/>
              </w:rPr>
              <w:lastRenderedPageBreak/>
              <w:t>Attribuut: lijn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1001"/>
            </w:tblGrid>
            <w:tr w:rsidR="00C0190C" w:rsidRPr="00A25D4D" w14:paraId="165A6484" w14:textId="77777777" w:rsidTr="00C0190C">
              <w:trPr>
                <w:tblHeader/>
                <w:tblCellSpacing w:w="0" w:type="dxa"/>
              </w:trPr>
              <w:tc>
                <w:tcPr>
                  <w:tcW w:w="360" w:type="dxa"/>
                  <w:hideMark/>
                </w:tcPr>
                <w:p w14:paraId="21979246" w14:textId="77777777" w:rsidR="00C0190C" w:rsidRPr="00A25D4D" w:rsidRDefault="00C0190C" w:rsidP="008F13CC">
                  <w:pPr>
                    <w:jc w:val="left"/>
                  </w:pPr>
                  <w:r w:rsidRPr="00A25D4D">
                    <w:t> </w:t>
                  </w:r>
                </w:p>
              </w:tc>
              <w:tc>
                <w:tcPr>
                  <w:tcW w:w="1500" w:type="dxa"/>
                  <w:hideMark/>
                </w:tcPr>
                <w:p w14:paraId="4ED35582" w14:textId="77777777" w:rsidR="00C0190C" w:rsidRPr="00A25D4D" w:rsidRDefault="00C0190C" w:rsidP="008F13CC">
                  <w:pPr>
                    <w:jc w:val="left"/>
                  </w:pPr>
                  <w:r w:rsidRPr="00A25D4D">
                    <w:t>Type:</w:t>
                  </w:r>
                </w:p>
              </w:tc>
              <w:tc>
                <w:tcPr>
                  <w:tcW w:w="0" w:type="auto"/>
                  <w:hideMark/>
                </w:tcPr>
                <w:p w14:paraId="1C84310C" w14:textId="77777777" w:rsidR="00C0190C" w:rsidRPr="00A25D4D" w:rsidRDefault="00C0190C" w:rsidP="008F13CC">
                  <w:pPr>
                    <w:jc w:val="left"/>
                  </w:pPr>
                  <w:proofErr w:type="spellStart"/>
                  <w:r w:rsidRPr="00A25D4D">
                    <w:t>GM_Curve</w:t>
                  </w:r>
                  <w:proofErr w:type="spellEnd"/>
                </w:p>
              </w:tc>
            </w:tr>
            <w:tr w:rsidR="00C0190C" w:rsidRPr="00A25D4D" w14:paraId="7940FC02" w14:textId="77777777" w:rsidTr="00C0190C">
              <w:trPr>
                <w:tblHeader/>
                <w:tblCellSpacing w:w="0" w:type="dxa"/>
              </w:trPr>
              <w:tc>
                <w:tcPr>
                  <w:tcW w:w="360" w:type="dxa"/>
                  <w:hideMark/>
                </w:tcPr>
                <w:p w14:paraId="24CED68D" w14:textId="77777777" w:rsidR="00C0190C" w:rsidRPr="00A25D4D" w:rsidRDefault="00C0190C" w:rsidP="008F13CC">
                  <w:pPr>
                    <w:jc w:val="left"/>
                  </w:pPr>
                  <w:r w:rsidRPr="00A25D4D">
                    <w:t> </w:t>
                  </w:r>
                </w:p>
              </w:tc>
              <w:tc>
                <w:tcPr>
                  <w:tcW w:w="1500" w:type="dxa"/>
                  <w:hideMark/>
                </w:tcPr>
                <w:p w14:paraId="2E099459" w14:textId="77777777" w:rsidR="00C0190C" w:rsidRPr="00A25D4D" w:rsidRDefault="00C0190C" w:rsidP="008F13CC">
                  <w:pPr>
                    <w:jc w:val="left"/>
                  </w:pPr>
                  <w:r w:rsidRPr="00A25D4D">
                    <w:t>Naam</w:t>
                  </w:r>
                </w:p>
              </w:tc>
              <w:tc>
                <w:tcPr>
                  <w:tcW w:w="0" w:type="auto"/>
                  <w:hideMark/>
                </w:tcPr>
                <w:p w14:paraId="408CEBDB" w14:textId="77777777" w:rsidR="00C0190C" w:rsidRPr="00A25D4D" w:rsidRDefault="00C0190C" w:rsidP="008F13CC">
                  <w:pPr>
                    <w:jc w:val="left"/>
                  </w:pPr>
                </w:p>
              </w:tc>
            </w:tr>
            <w:tr w:rsidR="00C0190C" w:rsidRPr="00A25D4D" w14:paraId="3D4822E8" w14:textId="77777777" w:rsidTr="00C0190C">
              <w:trPr>
                <w:tblHeader/>
                <w:tblCellSpacing w:w="0" w:type="dxa"/>
              </w:trPr>
              <w:tc>
                <w:tcPr>
                  <w:tcW w:w="360" w:type="dxa"/>
                  <w:hideMark/>
                </w:tcPr>
                <w:p w14:paraId="4D10D58E" w14:textId="77777777" w:rsidR="00C0190C" w:rsidRPr="00A25D4D" w:rsidRDefault="00C0190C" w:rsidP="008F13CC">
                  <w:pPr>
                    <w:jc w:val="left"/>
                  </w:pPr>
                  <w:r w:rsidRPr="00A25D4D">
                    <w:t> </w:t>
                  </w:r>
                </w:p>
              </w:tc>
              <w:tc>
                <w:tcPr>
                  <w:tcW w:w="1500" w:type="dxa"/>
                  <w:hideMark/>
                </w:tcPr>
                <w:p w14:paraId="19DD9A1B" w14:textId="77777777" w:rsidR="00C0190C" w:rsidRPr="00A25D4D" w:rsidRDefault="00C0190C" w:rsidP="008F13CC">
                  <w:pPr>
                    <w:jc w:val="left"/>
                  </w:pPr>
                  <w:r w:rsidRPr="00A25D4D">
                    <w:t>Definitie:</w:t>
                  </w:r>
                </w:p>
              </w:tc>
              <w:tc>
                <w:tcPr>
                  <w:tcW w:w="0" w:type="auto"/>
                  <w:hideMark/>
                </w:tcPr>
                <w:p w14:paraId="656DB867" w14:textId="77777777" w:rsidR="00C0190C" w:rsidRPr="00A25D4D" w:rsidRDefault="00C0190C" w:rsidP="008F13CC">
                  <w:pPr>
                    <w:jc w:val="left"/>
                  </w:pPr>
                </w:p>
              </w:tc>
            </w:tr>
            <w:tr w:rsidR="00C0190C" w:rsidRPr="00A25D4D" w14:paraId="38AB85B3" w14:textId="77777777" w:rsidTr="00C0190C">
              <w:trPr>
                <w:tblHeader/>
                <w:tblCellSpacing w:w="0" w:type="dxa"/>
              </w:trPr>
              <w:tc>
                <w:tcPr>
                  <w:tcW w:w="360" w:type="dxa"/>
                  <w:hideMark/>
                </w:tcPr>
                <w:p w14:paraId="136FEFCE" w14:textId="77777777" w:rsidR="00C0190C" w:rsidRPr="00A25D4D" w:rsidRDefault="00C0190C" w:rsidP="008F13CC">
                  <w:pPr>
                    <w:jc w:val="left"/>
                  </w:pPr>
                  <w:r w:rsidRPr="00A25D4D">
                    <w:t> </w:t>
                  </w:r>
                </w:p>
              </w:tc>
              <w:tc>
                <w:tcPr>
                  <w:tcW w:w="1500" w:type="dxa"/>
                  <w:hideMark/>
                </w:tcPr>
                <w:p w14:paraId="484F7D4A"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C86565A" w14:textId="77777777" w:rsidR="00C0190C" w:rsidRPr="00A25D4D" w:rsidRDefault="00C0190C" w:rsidP="008F13CC">
                  <w:pPr>
                    <w:jc w:val="left"/>
                  </w:pPr>
                  <w:r w:rsidRPr="00A25D4D">
                    <w:t>1</w:t>
                  </w:r>
                </w:p>
              </w:tc>
            </w:tr>
          </w:tbl>
          <w:p w14:paraId="2734F70D" w14:textId="77777777" w:rsidR="00C0190C" w:rsidRPr="00A25D4D" w:rsidRDefault="00C0190C" w:rsidP="008F13CC">
            <w:pPr>
              <w:jc w:val="left"/>
            </w:pPr>
          </w:p>
        </w:tc>
      </w:tr>
      <w:tr w:rsidR="00C0190C" w:rsidRPr="00A25D4D" w14:paraId="2A872FB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9772221" w14:textId="77777777" w:rsidR="00C0190C" w:rsidRPr="00A25D4D" w:rsidRDefault="00C0190C" w:rsidP="008F13CC">
            <w:pPr>
              <w:jc w:val="left"/>
            </w:pPr>
            <w:r w:rsidRPr="00A25D4D">
              <w:rPr>
                <w:b/>
                <w:bCs/>
              </w:rPr>
              <w:t>Attribuut: vlak</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1001"/>
            </w:tblGrid>
            <w:tr w:rsidR="00C0190C" w:rsidRPr="00A25D4D" w14:paraId="1A39E4DF" w14:textId="77777777" w:rsidTr="00C0190C">
              <w:trPr>
                <w:tblHeader/>
                <w:tblCellSpacing w:w="0" w:type="dxa"/>
              </w:trPr>
              <w:tc>
                <w:tcPr>
                  <w:tcW w:w="360" w:type="dxa"/>
                  <w:hideMark/>
                </w:tcPr>
                <w:p w14:paraId="7A651E7B" w14:textId="77777777" w:rsidR="00C0190C" w:rsidRPr="00A25D4D" w:rsidRDefault="00C0190C" w:rsidP="008F13CC">
                  <w:pPr>
                    <w:jc w:val="left"/>
                  </w:pPr>
                  <w:r w:rsidRPr="00A25D4D">
                    <w:t> </w:t>
                  </w:r>
                </w:p>
              </w:tc>
              <w:tc>
                <w:tcPr>
                  <w:tcW w:w="1500" w:type="dxa"/>
                  <w:hideMark/>
                </w:tcPr>
                <w:p w14:paraId="144F545D" w14:textId="77777777" w:rsidR="00C0190C" w:rsidRPr="00A25D4D" w:rsidRDefault="00C0190C" w:rsidP="008F13CC">
                  <w:pPr>
                    <w:jc w:val="left"/>
                  </w:pPr>
                  <w:r w:rsidRPr="00A25D4D">
                    <w:t>Type:</w:t>
                  </w:r>
                </w:p>
              </w:tc>
              <w:tc>
                <w:tcPr>
                  <w:tcW w:w="0" w:type="auto"/>
                  <w:hideMark/>
                </w:tcPr>
                <w:p w14:paraId="42643B0B" w14:textId="77777777" w:rsidR="00C0190C" w:rsidRPr="00A25D4D" w:rsidRDefault="00C0190C" w:rsidP="008F13CC">
                  <w:pPr>
                    <w:jc w:val="left"/>
                  </w:pPr>
                  <w:proofErr w:type="spellStart"/>
                  <w:r w:rsidRPr="00A25D4D">
                    <w:t>GM_Surface</w:t>
                  </w:r>
                  <w:proofErr w:type="spellEnd"/>
                </w:p>
              </w:tc>
            </w:tr>
            <w:tr w:rsidR="00C0190C" w:rsidRPr="00A25D4D" w14:paraId="3CE88155" w14:textId="77777777" w:rsidTr="00C0190C">
              <w:trPr>
                <w:tblHeader/>
                <w:tblCellSpacing w:w="0" w:type="dxa"/>
              </w:trPr>
              <w:tc>
                <w:tcPr>
                  <w:tcW w:w="360" w:type="dxa"/>
                  <w:hideMark/>
                </w:tcPr>
                <w:p w14:paraId="3A0E0A9D" w14:textId="77777777" w:rsidR="00C0190C" w:rsidRPr="00A25D4D" w:rsidRDefault="00C0190C" w:rsidP="008F13CC">
                  <w:pPr>
                    <w:jc w:val="left"/>
                  </w:pPr>
                  <w:r w:rsidRPr="00A25D4D">
                    <w:t> </w:t>
                  </w:r>
                </w:p>
              </w:tc>
              <w:tc>
                <w:tcPr>
                  <w:tcW w:w="1500" w:type="dxa"/>
                  <w:hideMark/>
                </w:tcPr>
                <w:p w14:paraId="47BA0D70" w14:textId="77777777" w:rsidR="00C0190C" w:rsidRPr="00A25D4D" w:rsidRDefault="00C0190C" w:rsidP="008F13CC">
                  <w:pPr>
                    <w:jc w:val="left"/>
                  </w:pPr>
                  <w:r w:rsidRPr="00A25D4D">
                    <w:t>Naam</w:t>
                  </w:r>
                </w:p>
              </w:tc>
              <w:tc>
                <w:tcPr>
                  <w:tcW w:w="0" w:type="auto"/>
                  <w:hideMark/>
                </w:tcPr>
                <w:p w14:paraId="47A26AD0" w14:textId="77777777" w:rsidR="00C0190C" w:rsidRPr="00A25D4D" w:rsidRDefault="00C0190C" w:rsidP="008F13CC">
                  <w:pPr>
                    <w:jc w:val="left"/>
                  </w:pPr>
                </w:p>
              </w:tc>
            </w:tr>
            <w:tr w:rsidR="00C0190C" w:rsidRPr="00A25D4D" w14:paraId="182125FA" w14:textId="77777777" w:rsidTr="00C0190C">
              <w:trPr>
                <w:tblHeader/>
                <w:tblCellSpacing w:w="0" w:type="dxa"/>
              </w:trPr>
              <w:tc>
                <w:tcPr>
                  <w:tcW w:w="360" w:type="dxa"/>
                  <w:hideMark/>
                </w:tcPr>
                <w:p w14:paraId="3EB67691" w14:textId="77777777" w:rsidR="00C0190C" w:rsidRPr="00A25D4D" w:rsidRDefault="00C0190C" w:rsidP="008F13CC">
                  <w:pPr>
                    <w:jc w:val="left"/>
                  </w:pPr>
                  <w:r w:rsidRPr="00A25D4D">
                    <w:t> </w:t>
                  </w:r>
                </w:p>
              </w:tc>
              <w:tc>
                <w:tcPr>
                  <w:tcW w:w="1500" w:type="dxa"/>
                  <w:hideMark/>
                </w:tcPr>
                <w:p w14:paraId="78EF6699" w14:textId="77777777" w:rsidR="00C0190C" w:rsidRPr="00A25D4D" w:rsidRDefault="00C0190C" w:rsidP="008F13CC">
                  <w:pPr>
                    <w:jc w:val="left"/>
                  </w:pPr>
                  <w:r w:rsidRPr="00A25D4D">
                    <w:t>Definitie:</w:t>
                  </w:r>
                </w:p>
              </w:tc>
              <w:tc>
                <w:tcPr>
                  <w:tcW w:w="0" w:type="auto"/>
                  <w:hideMark/>
                </w:tcPr>
                <w:p w14:paraId="133FF831" w14:textId="77777777" w:rsidR="00C0190C" w:rsidRPr="00A25D4D" w:rsidRDefault="00C0190C" w:rsidP="008F13CC">
                  <w:pPr>
                    <w:jc w:val="left"/>
                  </w:pPr>
                </w:p>
              </w:tc>
            </w:tr>
            <w:tr w:rsidR="00C0190C" w:rsidRPr="00A25D4D" w14:paraId="4B91F5F2" w14:textId="77777777" w:rsidTr="00C0190C">
              <w:trPr>
                <w:tblHeader/>
                <w:tblCellSpacing w:w="0" w:type="dxa"/>
              </w:trPr>
              <w:tc>
                <w:tcPr>
                  <w:tcW w:w="360" w:type="dxa"/>
                  <w:hideMark/>
                </w:tcPr>
                <w:p w14:paraId="4ABAA7CF" w14:textId="77777777" w:rsidR="00C0190C" w:rsidRPr="00A25D4D" w:rsidRDefault="00C0190C" w:rsidP="008F13CC">
                  <w:pPr>
                    <w:jc w:val="left"/>
                  </w:pPr>
                  <w:r w:rsidRPr="00A25D4D">
                    <w:t> </w:t>
                  </w:r>
                </w:p>
              </w:tc>
              <w:tc>
                <w:tcPr>
                  <w:tcW w:w="1500" w:type="dxa"/>
                  <w:hideMark/>
                </w:tcPr>
                <w:p w14:paraId="75C48EAE"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0A2AB4A" w14:textId="77777777" w:rsidR="00C0190C" w:rsidRPr="00A25D4D" w:rsidRDefault="00C0190C" w:rsidP="008F13CC">
                  <w:pPr>
                    <w:jc w:val="left"/>
                  </w:pPr>
                  <w:r w:rsidRPr="00A25D4D">
                    <w:t>1</w:t>
                  </w:r>
                </w:p>
              </w:tc>
            </w:tr>
          </w:tbl>
          <w:p w14:paraId="39952A5E" w14:textId="77777777" w:rsidR="00C0190C" w:rsidRPr="00A25D4D" w:rsidRDefault="00C0190C" w:rsidP="008F13CC">
            <w:pPr>
              <w:jc w:val="left"/>
            </w:pPr>
          </w:p>
        </w:tc>
      </w:tr>
    </w:tbl>
    <w:p w14:paraId="1F3F4C77" w14:textId="77777777" w:rsidR="00C0190C" w:rsidRPr="00A25D4D" w:rsidRDefault="00C0190C" w:rsidP="008F13CC">
      <w:pPr>
        <w:pStyle w:val="Kop5"/>
        <w:jc w:val="left"/>
        <w:rPr>
          <w:sz w:val="16"/>
          <w:szCs w:val="16"/>
        </w:rPr>
      </w:pPr>
      <w:r w:rsidRPr="00A25D4D">
        <w:rPr>
          <w:sz w:val="16"/>
          <w:szCs w:val="16"/>
        </w:rPr>
        <w:t>Rioolleiding</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C0190C" w:rsidRPr="00A25D4D" w14:paraId="76747775"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A652CCC" w14:textId="77777777" w:rsidR="00C0190C" w:rsidRPr="00A25D4D" w:rsidRDefault="00C0190C" w:rsidP="008F13CC">
            <w:pPr>
              <w:jc w:val="left"/>
            </w:pPr>
            <w:r w:rsidRPr="00A25D4D">
              <w:rPr>
                <w:b/>
                <w:bCs/>
              </w:rPr>
              <w:t>Rioolleiding</w:t>
            </w:r>
          </w:p>
        </w:tc>
      </w:tr>
      <w:tr w:rsidR="00C0190C" w:rsidRPr="00A25D4D" w14:paraId="558198B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3567603B" w14:textId="77777777" w:rsidTr="00C0190C">
              <w:trPr>
                <w:tblHeader/>
                <w:tblCellSpacing w:w="0" w:type="dxa"/>
              </w:trPr>
              <w:tc>
                <w:tcPr>
                  <w:tcW w:w="360" w:type="dxa"/>
                  <w:hideMark/>
                </w:tcPr>
                <w:p w14:paraId="6D17AC2D" w14:textId="77777777" w:rsidR="00C0190C" w:rsidRPr="00A25D4D" w:rsidRDefault="00C0190C" w:rsidP="008F13CC">
                  <w:pPr>
                    <w:jc w:val="left"/>
                  </w:pPr>
                  <w:r w:rsidRPr="00A25D4D">
                    <w:t> </w:t>
                  </w:r>
                </w:p>
              </w:tc>
              <w:tc>
                <w:tcPr>
                  <w:tcW w:w="1500" w:type="dxa"/>
                  <w:hideMark/>
                </w:tcPr>
                <w:p w14:paraId="4035311C" w14:textId="77777777" w:rsidR="00C0190C" w:rsidRPr="00A25D4D" w:rsidRDefault="00C0190C" w:rsidP="008F13CC">
                  <w:pPr>
                    <w:jc w:val="left"/>
                  </w:pPr>
                  <w:r w:rsidRPr="00A25D4D">
                    <w:t>Naam</w:t>
                  </w:r>
                </w:p>
              </w:tc>
              <w:tc>
                <w:tcPr>
                  <w:tcW w:w="0" w:type="auto"/>
                  <w:hideMark/>
                </w:tcPr>
                <w:p w14:paraId="53A9D543" w14:textId="77777777" w:rsidR="00C0190C" w:rsidRPr="00A25D4D" w:rsidRDefault="00C0190C" w:rsidP="008F13CC">
                  <w:pPr>
                    <w:jc w:val="left"/>
                  </w:pPr>
                  <w:r w:rsidRPr="00A25D4D">
                    <w:t xml:space="preserve">Rioolleiding </w:t>
                  </w:r>
                </w:p>
              </w:tc>
            </w:tr>
            <w:tr w:rsidR="00C0190C" w:rsidRPr="00A25D4D" w14:paraId="2C08FF76" w14:textId="77777777" w:rsidTr="00C0190C">
              <w:trPr>
                <w:tblHeader/>
                <w:tblCellSpacing w:w="0" w:type="dxa"/>
              </w:trPr>
              <w:tc>
                <w:tcPr>
                  <w:tcW w:w="360" w:type="dxa"/>
                  <w:hideMark/>
                </w:tcPr>
                <w:p w14:paraId="59E378B2" w14:textId="77777777" w:rsidR="00C0190C" w:rsidRPr="00A25D4D" w:rsidRDefault="00C0190C" w:rsidP="008F13CC">
                  <w:pPr>
                    <w:jc w:val="left"/>
                  </w:pPr>
                  <w:r w:rsidRPr="00A25D4D">
                    <w:t> </w:t>
                  </w:r>
                </w:p>
              </w:tc>
              <w:tc>
                <w:tcPr>
                  <w:tcW w:w="1500" w:type="dxa"/>
                  <w:hideMark/>
                </w:tcPr>
                <w:p w14:paraId="069A2686" w14:textId="77777777" w:rsidR="00C0190C" w:rsidRPr="00A25D4D" w:rsidRDefault="00C0190C" w:rsidP="008F13CC">
                  <w:pPr>
                    <w:jc w:val="left"/>
                  </w:pPr>
                  <w:r w:rsidRPr="00A25D4D">
                    <w:t>Definitie:</w:t>
                  </w:r>
                </w:p>
              </w:tc>
              <w:tc>
                <w:tcPr>
                  <w:tcW w:w="0" w:type="auto"/>
                  <w:hideMark/>
                </w:tcPr>
                <w:p w14:paraId="62C49EB2" w14:textId="77777777" w:rsidR="00C0190C" w:rsidRPr="00A25D4D" w:rsidRDefault="00C0190C" w:rsidP="008F13CC">
                  <w:pPr>
                    <w:jc w:val="left"/>
                  </w:pPr>
                  <w:r w:rsidRPr="00A25D4D">
                    <w:t xml:space="preserve">Een rioleringsleiding voor het overbrengen van afvalwater (rioolwater en hemelwater) van de ene locatie naar een andere. </w:t>
                  </w:r>
                </w:p>
              </w:tc>
            </w:tr>
            <w:tr w:rsidR="00C0190C" w:rsidRPr="00A25D4D" w14:paraId="205FE330" w14:textId="77777777" w:rsidTr="00C0190C">
              <w:trPr>
                <w:tblHeader/>
                <w:tblCellSpacing w:w="0" w:type="dxa"/>
              </w:trPr>
              <w:tc>
                <w:tcPr>
                  <w:tcW w:w="360" w:type="dxa"/>
                  <w:hideMark/>
                </w:tcPr>
                <w:p w14:paraId="703D21D0" w14:textId="77777777" w:rsidR="00C0190C" w:rsidRPr="00A25D4D" w:rsidRDefault="00C0190C" w:rsidP="008F13CC">
                  <w:pPr>
                    <w:jc w:val="left"/>
                  </w:pPr>
                  <w:r w:rsidRPr="00A25D4D">
                    <w:t> </w:t>
                  </w:r>
                </w:p>
              </w:tc>
              <w:tc>
                <w:tcPr>
                  <w:tcW w:w="1500" w:type="dxa"/>
                  <w:hideMark/>
                </w:tcPr>
                <w:p w14:paraId="7447217E" w14:textId="77777777" w:rsidR="00C0190C" w:rsidRPr="00A25D4D" w:rsidRDefault="00C0190C" w:rsidP="008F13CC">
                  <w:pPr>
                    <w:jc w:val="left"/>
                  </w:pPr>
                  <w:r w:rsidRPr="00A25D4D">
                    <w:t>Herkomst:</w:t>
                  </w:r>
                </w:p>
              </w:tc>
              <w:tc>
                <w:tcPr>
                  <w:tcW w:w="0" w:type="auto"/>
                  <w:hideMark/>
                </w:tcPr>
                <w:p w14:paraId="67DCE591" w14:textId="77777777" w:rsidR="00C0190C" w:rsidRPr="00A25D4D" w:rsidRDefault="00C0190C" w:rsidP="008F13CC">
                  <w:pPr>
                    <w:jc w:val="left"/>
                  </w:pPr>
                  <w:r w:rsidRPr="00A25D4D">
                    <w:t>Inspire (aangepast)</w:t>
                  </w:r>
                </w:p>
              </w:tc>
            </w:tr>
            <w:tr w:rsidR="00C0190C" w:rsidRPr="00A25D4D" w14:paraId="2A49D196" w14:textId="77777777" w:rsidTr="00C0190C">
              <w:trPr>
                <w:tblHeader/>
                <w:tblCellSpacing w:w="0" w:type="dxa"/>
              </w:trPr>
              <w:tc>
                <w:tcPr>
                  <w:tcW w:w="360" w:type="dxa"/>
                  <w:hideMark/>
                </w:tcPr>
                <w:p w14:paraId="199B776A" w14:textId="77777777" w:rsidR="00C0190C" w:rsidRPr="00A25D4D" w:rsidRDefault="00C0190C" w:rsidP="008F13CC">
                  <w:pPr>
                    <w:jc w:val="left"/>
                  </w:pPr>
                  <w:r w:rsidRPr="00A25D4D">
                    <w:t> </w:t>
                  </w:r>
                </w:p>
              </w:tc>
              <w:tc>
                <w:tcPr>
                  <w:tcW w:w="1500" w:type="dxa"/>
                  <w:hideMark/>
                </w:tcPr>
                <w:p w14:paraId="7C40E237" w14:textId="77777777" w:rsidR="00C0190C" w:rsidRPr="00A25D4D" w:rsidRDefault="00C0190C" w:rsidP="008F13CC">
                  <w:pPr>
                    <w:jc w:val="left"/>
                  </w:pPr>
                  <w:r w:rsidRPr="00A25D4D">
                    <w:t>Subtype van:</w:t>
                  </w:r>
                </w:p>
              </w:tc>
              <w:tc>
                <w:tcPr>
                  <w:tcW w:w="0" w:type="auto"/>
                  <w:hideMark/>
                </w:tcPr>
                <w:p w14:paraId="60334779" w14:textId="77777777" w:rsidR="00C0190C" w:rsidRPr="00A25D4D" w:rsidRDefault="00C0190C" w:rsidP="008F13CC">
                  <w:pPr>
                    <w:jc w:val="left"/>
                  </w:pPr>
                  <w:proofErr w:type="spellStart"/>
                  <w:r w:rsidRPr="00A25D4D">
                    <w:t>StedelijkWaterSpecifiek</w:t>
                  </w:r>
                  <w:proofErr w:type="spellEnd"/>
                  <w:r w:rsidRPr="00A25D4D">
                    <w:t xml:space="preserve">, </w:t>
                  </w:r>
                  <w:proofErr w:type="spellStart"/>
                  <w:r w:rsidRPr="00A25D4D">
                    <w:t>KabelOfLeiding</w:t>
                  </w:r>
                  <w:proofErr w:type="spellEnd"/>
                  <w:r w:rsidRPr="00A25D4D">
                    <w:t xml:space="preserve">, </w:t>
                  </w:r>
                  <w:proofErr w:type="spellStart"/>
                  <w:r w:rsidRPr="00A25D4D">
                    <w:t>SewerPipe</w:t>
                  </w:r>
                  <w:proofErr w:type="spellEnd"/>
                  <w:r w:rsidRPr="00A25D4D">
                    <w:t xml:space="preserve">, </w:t>
                  </w:r>
                  <w:proofErr w:type="spellStart"/>
                  <w:r w:rsidRPr="00A25D4D">
                    <w:t>BuisSpecifiek</w:t>
                  </w:r>
                  <w:proofErr w:type="spellEnd"/>
                </w:p>
              </w:tc>
            </w:tr>
            <w:tr w:rsidR="00C0190C" w:rsidRPr="00A25D4D" w14:paraId="6F87B440" w14:textId="77777777" w:rsidTr="00C0190C">
              <w:trPr>
                <w:tblHeader/>
                <w:tblCellSpacing w:w="0" w:type="dxa"/>
              </w:trPr>
              <w:tc>
                <w:tcPr>
                  <w:tcW w:w="360" w:type="dxa"/>
                  <w:hideMark/>
                </w:tcPr>
                <w:p w14:paraId="6CFA3F28" w14:textId="77777777" w:rsidR="00C0190C" w:rsidRPr="00A25D4D" w:rsidRDefault="00C0190C" w:rsidP="008F13CC">
                  <w:pPr>
                    <w:jc w:val="left"/>
                  </w:pPr>
                  <w:r w:rsidRPr="00A25D4D">
                    <w:t> </w:t>
                  </w:r>
                </w:p>
              </w:tc>
              <w:tc>
                <w:tcPr>
                  <w:tcW w:w="1500" w:type="dxa"/>
                  <w:hideMark/>
                </w:tcPr>
                <w:p w14:paraId="5755CF4D" w14:textId="77777777" w:rsidR="00C0190C" w:rsidRPr="00A25D4D" w:rsidRDefault="00C0190C" w:rsidP="008F13CC">
                  <w:pPr>
                    <w:jc w:val="left"/>
                  </w:pPr>
                  <w:r w:rsidRPr="00A25D4D">
                    <w:t>Stereotypes:</w:t>
                  </w:r>
                </w:p>
              </w:tc>
              <w:tc>
                <w:tcPr>
                  <w:tcW w:w="0" w:type="auto"/>
                  <w:hideMark/>
                </w:tcPr>
                <w:p w14:paraId="11FE9ADC"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441ADC48" w14:textId="77777777" w:rsidR="00C0190C" w:rsidRPr="00A25D4D" w:rsidRDefault="00C0190C" w:rsidP="008F13CC">
            <w:pPr>
              <w:jc w:val="left"/>
            </w:pPr>
          </w:p>
        </w:tc>
      </w:tr>
      <w:tr w:rsidR="00C0190C" w:rsidRPr="007060DF" w14:paraId="7E27953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7CB6C4E"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InspireAttributenNietVanToepassing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18B5F03B" w14:textId="77777777" w:rsidTr="00C0190C">
              <w:trPr>
                <w:tblHeader/>
                <w:tblCellSpacing w:w="0" w:type="dxa"/>
              </w:trPr>
              <w:tc>
                <w:tcPr>
                  <w:tcW w:w="360" w:type="dxa"/>
                  <w:hideMark/>
                </w:tcPr>
                <w:p w14:paraId="0206DA69" w14:textId="77777777" w:rsidR="00C0190C" w:rsidRPr="00A25D4D" w:rsidRDefault="00C0190C" w:rsidP="008F13CC">
                  <w:pPr>
                    <w:jc w:val="left"/>
                  </w:pPr>
                  <w:r w:rsidRPr="00A25D4D">
                    <w:t> </w:t>
                  </w:r>
                </w:p>
              </w:tc>
              <w:tc>
                <w:tcPr>
                  <w:tcW w:w="1500" w:type="dxa"/>
                  <w:hideMark/>
                </w:tcPr>
                <w:p w14:paraId="5BF59B1A" w14:textId="77777777" w:rsidR="00C0190C" w:rsidRPr="00A25D4D" w:rsidRDefault="00C0190C" w:rsidP="008F13CC">
                  <w:pPr>
                    <w:jc w:val="left"/>
                  </w:pPr>
                  <w:r w:rsidRPr="00A25D4D">
                    <w:t>Natuurlijke taal:</w:t>
                  </w:r>
                </w:p>
              </w:tc>
              <w:tc>
                <w:tcPr>
                  <w:tcW w:w="0" w:type="auto"/>
                  <w:hideMark/>
                </w:tcPr>
                <w:p w14:paraId="784C0DAF" w14:textId="77777777" w:rsidR="00C0190C" w:rsidRPr="00A25D4D" w:rsidRDefault="00C0190C" w:rsidP="008F13CC">
                  <w:pPr>
                    <w:jc w:val="left"/>
                  </w:pPr>
                  <w:r w:rsidRPr="00A25D4D">
                    <w:t xml:space="preserve">Optionele INSPIRE attributen die niet worden gebruikt </w:t>
                  </w:r>
                </w:p>
              </w:tc>
            </w:tr>
            <w:tr w:rsidR="00C0190C" w:rsidRPr="007060DF" w14:paraId="07DD49E6" w14:textId="77777777" w:rsidTr="00C0190C">
              <w:trPr>
                <w:tblHeader/>
                <w:tblCellSpacing w:w="0" w:type="dxa"/>
              </w:trPr>
              <w:tc>
                <w:tcPr>
                  <w:tcW w:w="360" w:type="dxa"/>
                  <w:hideMark/>
                </w:tcPr>
                <w:p w14:paraId="16CDD271" w14:textId="77777777" w:rsidR="00C0190C" w:rsidRPr="00A25D4D" w:rsidRDefault="00C0190C" w:rsidP="008F13CC">
                  <w:pPr>
                    <w:jc w:val="left"/>
                  </w:pPr>
                  <w:r w:rsidRPr="00A25D4D">
                    <w:t> </w:t>
                  </w:r>
                </w:p>
              </w:tc>
              <w:tc>
                <w:tcPr>
                  <w:tcW w:w="1500" w:type="dxa"/>
                  <w:hideMark/>
                </w:tcPr>
                <w:p w14:paraId="710EE5B5" w14:textId="77777777" w:rsidR="00C0190C" w:rsidRPr="00A25D4D" w:rsidRDefault="00C0190C" w:rsidP="008F13CC">
                  <w:pPr>
                    <w:jc w:val="left"/>
                  </w:pPr>
                  <w:r w:rsidRPr="00A25D4D">
                    <w:t>OCL:</w:t>
                  </w:r>
                </w:p>
              </w:tc>
              <w:tc>
                <w:tcPr>
                  <w:tcW w:w="0" w:type="auto"/>
                  <w:hideMark/>
                </w:tcPr>
                <w:p w14:paraId="638F347B" w14:textId="77777777" w:rsidR="00C0190C" w:rsidRPr="00A25D4D" w:rsidRDefault="00C0190C" w:rsidP="008F13CC">
                  <w:pPr>
                    <w:jc w:val="left"/>
                    <w:rPr>
                      <w:lang w:val="en-GB"/>
                    </w:rPr>
                  </w:pPr>
                  <w:proofErr w:type="spellStart"/>
                  <w:r w:rsidRPr="00A25D4D">
                    <w:rPr>
                      <w:lang w:val="en-GB"/>
                    </w:rPr>
                    <w:t>Inv</w:t>
                  </w:r>
                  <w:proofErr w:type="spellEnd"/>
                  <w:r w:rsidRPr="00A25D4D">
                    <w:rPr>
                      <w:lang w:val="en-GB"/>
                    </w:rPr>
                    <w:t>: (</w:t>
                  </w:r>
                  <w:proofErr w:type="spellStart"/>
                  <w:r w:rsidRPr="00A25D4D">
                    <w:rPr>
                      <w:lang w:val="en-GB"/>
                    </w:rPr>
                    <w:t>self.governmentalServiceReference.OclIsKindOf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self.governmentalServiceReference</w:t>
                  </w:r>
                  <w:proofErr w:type="spellEnd"/>
                  <w:r w:rsidRPr="00A25D4D">
                    <w:rPr>
                      <w:lang w:val="en-GB"/>
                    </w:rPr>
                    <w:t xml:space="preserve"> -&gt;</w:t>
                  </w:r>
                  <w:proofErr w:type="spellStart"/>
                  <w:r w:rsidRPr="00A25D4D">
                    <w:rPr>
                      <w:lang w:val="en-GB"/>
                    </w:rPr>
                    <w:t>isEmpty</w:t>
                  </w:r>
                  <w:proofErr w:type="spellEnd"/>
                  <w:r w:rsidRPr="00A25D4D">
                    <w:rPr>
                      <w:lang w:val="en-GB"/>
                    </w:rPr>
                    <w:t>()) and (</w:t>
                  </w:r>
                  <w:proofErr w:type="spellStart"/>
                  <w:r w:rsidRPr="00A25D4D">
                    <w:rPr>
                      <w:lang w:val="en-GB"/>
                    </w:rPr>
                    <w:t>self.utilityFacilityReference.OclIsKindOf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self.utilityFacilityReference</w:t>
                  </w:r>
                  <w:proofErr w:type="spellEnd"/>
                  <w:r w:rsidRPr="00A25D4D">
                    <w:rPr>
                      <w:lang w:val="en-GB"/>
                    </w:rPr>
                    <w:t>-&gt;</w:t>
                  </w:r>
                  <w:proofErr w:type="spellStart"/>
                  <w:r w:rsidRPr="00A25D4D">
                    <w:rPr>
                      <w:lang w:val="en-GB"/>
                    </w:rPr>
                    <w:t>isEmpty</w:t>
                  </w:r>
                  <w:proofErr w:type="spellEnd"/>
                  <w:r w:rsidRPr="00A25D4D">
                    <w:rPr>
                      <w:lang w:val="en-GB"/>
                    </w:rPr>
                    <w:t>())</w:t>
                  </w:r>
                </w:p>
              </w:tc>
            </w:tr>
          </w:tbl>
          <w:p w14:paraId="4F68AFA8" w14:textId="77777777" w:rsidR="00C0190C" w:rsidRPr="00A25D4D" w:rsidRDefault="00C0190C" w:rsidP="008F13CC">
            <w:pPr>
              <w:jc w:val="left"/>
              <w:rPr>
                <w:lang w:val="en-GB"/>
              </w:rPr>
            </w:pPr>
          </w:p>
        </w:tc>
      </w:tr>
      <w:tr w:rsidR="00C0190C" w:rsidRPr="00A25D4D" w14:paraId="737BC52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F9499B3" w14:textId="77777777" w:rsidR="00C0190C" w:rsidRPr="00A25D4D" w:rsidRDefault="00C0190C" w:rsidP="008F13CC">
            <w:pPr>
              <w:jc w:val="left"/>
            </w:pPr>
            <w:proofErr w:type="spellStart"/>
            <w:r w:rsidRPr="00A25D4D">
              <w:rPr>
                <w:b/>
                <w:bCs/>
              </w:rPr>
              <w:t>Constraint</w:t>
            </w:r>
            <w:proofErr w:type="spellEnd"/>
            <w:r w:rsidRPr="00A25D4D">
              <w:rPr>
                <w:b/>
                <w:bCs/>
              </w:rPr>
              <w:t>: Maximaal1Utiliteitsnet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68D2F841" w14:textId="77777777" w:rsidTr="00C0190C">
              <w:trPr>
                <w:tblHeader/>
                <w:tblCellSpacing w:w="0" w:type="dxa"/>
              </w:trPr>
              <w:tc>
                <w:tcPr>
                  <w:tcW w:w="360" w:type="dxa"/>
                  <w:hideMark/>
                </w:tcPr>
                <w:p w14:paraId="12D95ABF" w14:textId="77777777" w:rsidR="00C0190C" w:rsidRPr="00A25D4D" w:rsidRDefault="00C0190C" w:rsidP="008F13CC">
                  <w:pPr>
                    <w:jc w:val="left"/>
                  </w:pPr>
                  <w:r w:rsidRPr="00A25D4D">
                    <w:t> </w:t>
                  </w:r>
                </w:p>
              </w:tc>
              <w:tc>
                <w:tcPr>
                  <w:tcW w:w="1500" w:type="dxa"/>
                  <w:hideMark/>
                </w:tcPr>
                <w:p w14:paraId="377B0863" w14:textId="77777777" w:rsidR="00C0190C" w:rsidRPr="00A25D4D" w:rsidRDefault="00C0190C" w:rsidP="008F13CC">
                  <w:pPr>
                    <w:jc w:val="left"/>
                  </w:pPr>
                  <w:r w:rsidRPr="00A25D4D">
                    <w:t>Natuurlijke taal:</w:t>
                  </w:r>
                </w:p>
              </w:tc>
              <w:tc>
                <w:tcPr>
                  <w:tcW w:w="0" w:type="auto"/>
                  <w:hideMark/>
                </w:tcPr>
                <w:p w14:paraId="05FD7DE2" w14:textId="77777777" w:rsidR="00C0190C" w:rsidRPr="00A25D4D" w:rsidRDefault="00C0190C" w:rsidP="008F13CC">
                  <w:pPr>
                    <w:jc w:val="left"/>
                  </w:pPr>
                  <w:r w:rsidRPr="00A25D4D">
                    <w:t xml:space="preserve">hoort bij maximaal 1 utiliteitsnet </w:t>
                  </w:r>
                </w:p>
              </w:tc>
            </w:tr>
            <w:tr w:rsidR="00C0190C" w:rsidRPr="00A25D4D" w14:paraId="466A648D" w14:textId="77777777" w:rsidTr="00C0190C">
              <w:trPr>
                <w:tblHeader/>
                <w:tblCellSpacing w:w="0" w:type="dxa"/>
              </w:trPr>
              <w:tc>
                <w:tcPr>
                  <w:tcW w:w="360" w:type="dxa"/>
                  <w:hideMark/>
                </w:tcPr>
                <w:p w14:paraId="008AB573" w14:textId="77777777" w:rsidR="00C0190C" w:rsidRPr="00A25D4D" w:rsidRDefault="00C0190C" w:rsidP="008F13CC">
                  <w:pPr>
                    <w:jc w:val="left"/>
                  </w:pPr>
                  <w:r w:rsidRPr="00A25D4D">
                    <w:t> </w:t>
                  </w:r>
                </w:p>
              </w:tc>
              <w:tc>
                <w:tcPr>
                  <w:tcW w:w="1500" w:type="dxa"/>
                  <w:hideMark/>
                </w:tcPr>
                <w:p w14:paraId="645FBC77" w14:textId="77777777" w:rsidR="00C0190C" w:rsidRPr="00A25D4D" w:rsidRDefault="00C0190C" w:rsidP="008F13CC">
                  <w:pPr>
                    <w:jc w:val="left"/>
                  </w:pPr>
                  <w:r w:rsidRPr="00A25D4D">
                    <w:t>OCL:</w:t>
                  </w:r>
                </w:p>
              </w:tc>
              <w:tc>
                <w:tcPr>
                  <w:tcW w:w="0" w:type="auto"/>
                  <w:hideMark/>
                </w:tcPr>
                <w:p w14:paraId="47CE0A35"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self.inNetwork</w:t>
                  </w:r>
                  <w:proofErr w:type="spellEnd"/>
                  <w:r w:rsidRPr="00A25D4D">
                    <w:t xml:space="preserve"> -&gt;</w:t>
                  </w:r>
                  <w:proofErr w:type="spellStart"/>
                  <w:r w:rsidRPr="00A25D4D">
                    <w:t>size</w:t>
                  </w:r>
                  <w:proofErr w:type="spellEnd"/>
                  <w:r w:rsidRPr="00A25D4D">
                    <w:t>() = 1</w:t>
                  </w:r>
                </w:p>
              </w:tc>
            </w:tr>
          </w:tbl>
          <w:p w14:paraId="7AA05221" w14:textId="77777777" w:rsidR="00C0190C" w:rsidRPr="00A25D4D" w:rsidRDefault="00C0190C" w:rsidP="008F13CC">
            <w:pPr>
              <w:jc w:val="left"/>
            </w:pPr>
          </w:p>
        </w:tc>
      </w:tr>
    </w:tbl>
    <w:p w14:paraId="6E486607" w14:textId="77777777" w:rsidR="00C0190C" w:rsidRPr="00A25D4D" w:rsidRDefault="00C0190C" w:rsidP="008F13CC">
      <w:pPr>
        <w:pStyle w:val="Kop5"/>
        <w:jc w:val="left"/>
        <w:rPr>
          <w:sz w:val="16"/>
          <w:szCs w:val="16"/>
        </w:rPr>
      </w:pPr>
      <w:proofErr w:type="spellStart"/>
      <w:r w:rsidRPr="00A25D4D">
        <w:rPr>
          <w:sz w:val="16"/>
          <w:szCs w:val="16"/>
        </w:rPr>
        <w:t>StedelijkWaterSpecifiek</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C0190C" w:rsidRPr="00A25D4D" w14:paraId="251012BA"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A7EFF2B" w14:textId="77777777" w:rsidR="00C0190C" w:rsidRPr="00A25D4D" w:rsidRDefault="00C0190C" w:rsidP="008F13CC">
            <w:pPr>
              <w:jc w:val="left"/>
            </w:pPr>
            <w:proofErr w:type="spellStart"/>
            <w:r w:rsidRPr="00A25D4D">
              <w:rPr>
                <w:b/>
                <w:bCs/>
              </w:rPr>
              <w:t>StedelijkWaterSpecifiek</w:t>
            </w:r>
            <w:proofErr w:type="spellEnd"/>
            <w:r w:rsidRPr="00A25D4D">
              <w:rPr>
                <w:b/>
                <w:bCs/>
              </w:rPr>
              <w:t xml:space="preserve"> (abstract) </w:t>
            </w:r>
          </w:p>
        </w:tc>
      </w:tr>
      <w:tr w:rsidR="00C0190C" w:rsidRPr="00A25D4D" w14:paraId="412AC95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6D21857F" w14:textId="77777777" w:rsidTr="00C0190C">
              <w:trPr>
                <w:tblHeader/>
                <w:tblCellSpacing w:w="0" w:type="dxa"/>
              </w:trPr>
              <w:tc>
                <w:tcPr>
                  <w:tcW w:w="360" w:type="dxa"/>
                  <w:hideMark/>
                </w:tcPr>
                <w:p w14:paraId="74AB37F1" w14:textId="77777777" w:rsidR="00C0190C" w:rsidRPr="00A25D4D" w:rsidRDefault="00C0190C" w:rsidP="008F13CC">
                  <w:pPr>
                    <w:jc w:val="left"/>
                  </w:pPr>
                  <w:r w:rsidRPr="00A25D4D">
                    <w:t> </w:t>
                  </w:r>
                </w:p>
              </w:tc>
              <w:tc>
                <w:tcPr>
                  <w:tcW w:w="1500" w:type="dxa"/>
                  <w:hideMark/>
                </w:tcPr>
                <w:p w14:paraId="678E189A" w14:textId="77777777" w:rsidR="00C0190C" w:rsidRPr="00A25D4D" w:rsidRDefault="00C0190C" w:rsidP="008F13CC">
                  <w:pPr>
                    <w:jc w:val="left"/>
                  </w:pPr>
                  <w:r w:rsidRPr="00A25D4D">
                    <w:t>Naam</w:t>
                  </w:r>
                </w:p>
              </w:tc>
              <w:tc>
                <w:tcPr>
                  <w:tcW w:w="0" w:type="auto"/>
                  <w:hideMark/>
                </w:tcPr>
                <w:p w14:paraId="5152B61E" w14:textId="77777777" w:rsidR="00C0190C" w:rsidRPr="00A25D4D" w:rsidRDefault="00C0190C" w:rsidP="008F13CC">
                  <w:pPr>
                    <w:jc w:val="left"/>
                  </w:pPr>
                </w:p>
              </w:tc>
            </w:tr>
            <w:tr w:rsidR="00C0190C" w:rsidRPr="00A25D4D" w14:paraId="25986F95" w14:textId="77777777" w:rsidTr="00C0190C">
              <w:trPr>
                <w:tblHeader/>
                <w:tblCellSpacing w:w="0" w:type="dxa"/>
              </w:trPr>
              <w:tc>
                <w:tcPr>
                  <w:tcW w:w="360" w:type="dxa"/>
                  <w:hideMark/>
                </w:tcPr>
                <w:p w14:paraId="3A0B48DB" w14:textId="77777777" w:rsidR="00C0190C" w:rsidRPr="00A25D4D" w:rsidRDefault="00C0190C" w:rsidP="008F13CC">
                  <w:pPr>
                    <w:jc w:val="left"/>
                  </w:pPr>
                  <w:r w:rsidRPr="00A25D4D">
                    <w:t> </w:t>
                  </w:r>
                </w:p>
              </w:tc>
              <w:tc>
                <w:tcPr>
                  <w:tcW w:w="1500" w:type="dxa"/>
                  <w:hideMark/>
                </w:tcPr>
                <w:p w14:paraId="5DF6CCCD" w14:textId="77777777" w:rsidR="00C0190C" w:rsidRPr="00A25D4D" w:rsidRDefault="00C0190C" w:rsidP="008F13CC">
                  <w:pPr>
                    <w:jc w:val="left"/>
                  </w:pPr>
                  <w:r w:rsidRPr="00A25D4D">
                    <w:t>Definitie:</w:t>
                  </w:r>
                </w:p>
              </w:tc>
              <w:tc>
                <w:tcPr>
                  <w:tcW w:w="0" w:type="auto"/>
                  <w:hideMark/>
                </w:tcPr>
                <w:p w14:paraId="601BCD1B" w14:textId="77777777" w:rsidR="00C0190C" w:rsidRPr="00A25D4D" w:rsidRDefault="00C0190C" w:rsidP="008F13CC">
                  <w:pPr>
                    <w:jc w:val="left"/>
                  </w:pPr>
                  <w:r w:rsidRPr="00A25D4D">
                    <w:t xml:space="preserve">Abstract data object dat de rioolleiding attributen bevat specifiek van de </w:t>
                  </w:r>
                  <w:proofErr w:type="spellStart"/>
                  <w:r w:rsidRPr="00A25D4D">
                    <w:t>stedelijkwater</w:t>
                  </w:r>
                  <w:proofErr w:type="spellEnd"/>
                  <w:r w:rsidRPr="00A25D4D">
                    <w:t xml:space="preserve"> extensie. </w:t>
                  </w:r>
                </w:p>
              </w:tc>
            </w:tr>
            <w:tr w:rsidR="00C0190C" w:rsidRPr="00A25D4D" w14:paraId="318C7F9E" w14:textId="77777777" w:rsidTr="00C0190C">
              <w:trPr>
                <w:tblHeader/>
                <w:tblCellSpacing w:w="0" w:type="dxa"/>
              </w:trPr>
              <w:tc>
                <w:tcPr>
                  <w:tcW w:w="360" w:type="dxa"/>
                  <w:hideMark/>
                </w:tcPr>
                <w:p w14:paraId="63FD7ABF" w14:textId="77777777" w:rsidR="00C0190C" w:rsidRPr="00A25D4D" w:rsidRDefault="00C0190C" w:rsidP="008F13CC">
                  <w:pPr>
                    <w:jc w:val="left"/>
                  </w:pPr>
                  <w:r w:rsidRPr="00A25D4D">
                    <w:t> </w:t>
                  </w:r>
                </w:p>
              </w:tc>
              <w:tc>
                <w:tcPr>
                  <w:tcW w:w="1500" w:type="dxa"/>
                  <w:hideMark/>
                </w:tcPr>
                <w:p w14:paraId="0E5AE681" w14:textId="77777777" w:rsidR="00C0190C" w:rsidRPr="00A25D4D" w:rsidRDefault="00C0190C" w:rsidP="008F13CC">
                  <w:pPr>
                    <w:jc w:val="left"/>
                  </w:pPr>
                  <w:r w:rsidRPr="00A25D4D">
                    <w:t>Stereotypes:</w:t>
                  </w:r>
                </w:p>
              </w:tc>
              <w:tc>
                <w:tcPr>
                  <w:tcW w:w="0" w:type="auto"/>
                  <w:hideMark/>
                </w:tcPr>
                <w:p w14:paraId="504992AB"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76088D89" w14:textId="77777777" w:rsidR="00C0190C" w:rsidRPr="00A25D4D" w:rsidRDefault="00C0190C" w:rsidP="008F13CC">
            <w:pPr>
              <w:jc w:val="left"/>
            </w:pPr>
          </w:p>
        </w:tc>
      </w:tr>
      <w:tr w:rsidR="00C0190C" w:rsidRPr="00A25D4D" w14:paraId="6B382A1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17BD3B9" w14:textId="77777777" w:rsidR="00C0190C" w:rsidRPr="00A25D4D" w:rsidRDefault="00C0190C" w:rsidP="008F13CC">
            <w:pPr>
              <w:jc w:val="left"/>
            </w:pPr>
            <w:r w:rsidRPr="00A25D4D">
              <w:rPr>
                <w:b/>
                <w:bCs/>
              </w:rPr>
              <w:t xml:space="preserve">Attribuut: </w:t>
            </w:r>
            <w:proofErr w:type="spellStart"/>
            <w:r w:rsidRPr="00A25D4D">
              <w:rPr>
                <w:b/>
                <w:bCs/>
              </w:rPr>
              <w:t>typeRioolleiding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2D43946A" w14:textId="77777777" w:rsidTr="00C0190C">
              <w:trPr>
                <w:tblHeader/>
                <w:tblCellSpacing w:w="0" w:type="dxa"/>
              </w:trPr>
              <w:tc>
                <w:tcPr>
                  <w:tcW w:w="360" w:type="dxa"/>
                  <w:hideMark/>
                </w:tcPr>
                <w:p w14:paraId="26761901" w14:textId="77777777" w:rsidR="00C0190C" w:rsidRPr="00A25D4D" w:rsidRDefault="00C0190C" w:rsidP="008F13CC">
                  <w:pPr>
                    <w:jc w:val="left"/>
                  </w:pPr>
                  <w:r w:rsidRPr="00A25D4D">
                    <w:t> </w:t>
                  </w:r>
                </w:p>
              </w:tc>
              <w:tc>
                <w:tcPr>
                  <w:tcW w:w="1500" w:type="dxa"/>
                  <w:hideMark/>
                </w:tcPr>
                <w:p w14:paraId="1BAA0911" w14:textId="77777777" w:rsidR="00C0190C" w:rsidRPr="00A25D4D" w:rsidRDefault="00C0190C" w:rsidP="008F13CC">
                  <w:pPr>
                    <w:jc w:val="left"/>
                  </w:pPr>
                  <w:r w:rsidRPr="00A25D4D">
                    <w:t>Type:</w:t>
                  </w:r>
                </w:p>
              </w:tc>
              <w:tc>
                <w:tcPr>
                  <w:tcW w:w="0" w:type="auto"/>
                  <w:hideMark/>
                </w:tcPr>
                <w:p w14:paraId="652A9283" w14:textId="77777777" w:rsidR="00C0190C" w:rsidRPr="00A25D4D" w:rsidRDefault="00C0190C" w:rsidP="008F13CC">
                  <w:pPr>
                    <w:jc w:val="left"/>
                  </w:pPr>
                  <w:proofErr w:type="spellStart"/>
                  <w:r w:rsidRPr="00A25D4D">
                    <w:t>RioolleidingTypeValue</w:t>
                  </w:r>
                  <w:proofErr w:type="spellEnd"/>
                </w:p>
              </w:tc>
            </w:tr>
            <w:tr w:rsidR="00C0190C" w:rsidRPr="00A25D4D" w14:paraId="218BC14E" w14:textId="77777777" w:rsidTr="00C0190C">
              <w:trPr>
                <w:tblHeader/>
                <w:tblCellSpacing w:w="0" w:type="dxa"/>
              </w:trPr>
              <w:tc>
                <w:tcPr>
                  <w:tcW w:w="360" w:type="dxa"/>
                  <w:hideMark/>
                </w:tcPr>
                <w:p w14:paraId="14A184C5" w14:textId="77777777" w:rsidR="00C0190C" w:rsidRPr="00A25D4D" w:rsidRDefault="00C0190C" w:rsidP="008F13CC">
                  <w:pPr>
                    <w:jc w:val="left"/>
                  </w:pPr>
                  <w:r w:rsidRPr="00A25D4D">
                    <w:t> </w:t>
                  </w:r>
                </w:p>
              </w:tc>
              <w:tc>
                <w:tcPr>
                  <w:tcW w:w="1500" w:type="dxa"/>
                  <w:hideMark/>
                </w:tcPr>
                <w:p w14:paraId="136F4060" w14:textId="77777777" w:rsidR="00C0190C" w:rsidRPr="00A25D4D" w:rsidRDefault="00C0190C" w:rsidP="008F13CC">
                  <w:pPr>
                    <w:jc w:val="left"/>
                  </w:pPr>
                  <w:r w:rsidRPr="00A25D4D">
                    <w:t>Naam</w:t>
                  </w:r>
                </w:p>
              </w:tc>
              <w:tc>
                <w:tcPr>
                  <w:tcW w:w="0" w:type="auto"/>
                  <w:hideMark/>
                </w:tcPr>
                <w:p w14:paraId="2E056F4E" w14:textId="77777777" w:rsidR="00C0190C" w:rsidRPr="00A25D4D" w:rsidRDefault="00C0190C" w:rsidP="008F13CC">
                  <w:pPr>
                    <w:jc w:val="left"/>
                  </w:pPr>
                </w:p>
              </w:tc>
            </w:tr>
            <w:tr w:rsidR="00C0190C" w:rsidRPr="00A25D4D" w14:paraId="1BE8062C" w14:textId="77777777" w:rsidTr="00C0190C">
              <w:trPr>
                <w:tblHeader/>
                <w:tblCellSpacing w:w="0" w:type="dxa"/>
              </w:trPr>
              <w:tc>
                <w:tcPr>
                  <w:tcW w:w="360" w:type="dxa"/>
                  <w:hideMark/>
                </w:tcPr>
                <w:p w14:paraId="09838922" w14:textId="77777777" w:rsidR="00C0190C" w:rsidRPr="00A25D4D" w:rsidRDefault="00C0190C" w:rsidP="008F13CC">
                  <w:pPr>
                    <w:jc w:val="left"/>
                  </w:pPr>
                  <w:r w:rsidRPr="00A25D4D">
                    <w:t> </w:t>
                  </w:r>
                </w:p>
              </w:tc>
              <w:tc>
                <w:tcPr>
                  <w:tcW w:w="1500" w:type="dxa"/>
                  <w:hideMark/>
                </w:tcPr>
                <w:p w14:paraId="16308EE2" w14:textId="77777777" w:rsidR="00C0190C" w:rsidRPr="00A25D4D" w:rsidRDefault="00C0190C" w:rsidP="008F13CC">
                  <w:pPr>
                    <w:jc w:val="left"/>
                  </w:pPr>
                  <w:r w:rsidRPr="00A25D4D">
                    <w:t>Definitie:</w:t>
                  </w:r>
                </w:p>
              </w:tc>
              <w:tc>
                <w:tcPr>
                  <w:tcW w:w="0" w:type="auto"/>
                  <w:hideMark/>
                </w:tcPr>
                <w:p w14:paraId="5FE62A0C" w14:textId="77777777" w:rsidR="00C0190C" w:rsidRPr="00A25D4D" w:rsidRDefault="00C0190C" w:rsidP="008F13CC">
                  <w:pPr>
                    <w:jc w:val="left"/>
                  </w:pPr>
                  <w:r w:rsidRPr="00A25D4D">
                    <w:t xml:space="preserve">Typering van soort rioolleiding. </w:t>
                  </w:r>
                </w:p>
              </w:tc>
            </w:tr>
            <w:tr w:rsidR="00C0190C" w:rsidRPr="00A25D4D" w14:paraId="7A45E8EE" w14:textId="77777777" w:rsidTr="00C0190C">
              <w:trPr>
                <w:tblHeader/>
                <w:tblCellSpacing w:w="0" w:type="dxa"/>
              </w:trPr>
              <w:tc>
                <w:tcPr>
                  <w:tcW w:w="360" w:type="dxa"/>
                  <w:hideMark/>
                </w:tcPr>
                <w:p w14:paraId="2F418A78" w14:textId="77777777" w:rsidR="00C0190C" w:rsidRPr="00A25D4D" w:rsidRDefault="00C0190C" w:rsidP="008F13CC">
                  <w:pPr>
                    <w:jc w:val="left"/>
                  </w:pPr>
                  <w:r w:rsidRPr="00A25D4D">
                    <w:t> </w:t>
                  </w:r>
                </w:p>
              </w:tc>
              <w:tc>
                <w:tcPr>
                  <w:tcW w:w="1500" w:type="dxa"/>
                  <w:hideMark/>
                </w:tcPr>
                <w:p w14:paraId="0069F830"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C62EDB3" w14:textId="77777777" w:rsidR="00C0190C" w:rsidRPr="00A25D4D" w:rsidRDefault="00C0190C" w:rsidP="008F13CC">
                  <w:pPr>
                    <w:jc w:val="left"/>
                  </w:pPr>
                  <w:r w:rsidRPr="00A25D4D">
                    <w:t>1</w:t>
                  </w:r>
                </w:p>
              </w:tc>
            </w:tr>
          </w:tbl>
          <w:p w14:paraId="6705F941" w14:textId="77777777" w:rsidR="00C0190C" w:rsidRPr="00A25D4D" w:rsidRDefault="00C0190C" w:rsidP="008F13CC">
            <w:pPr>
              <w:jc w:val="left"/>
            </w:pPr>
          </w:p>
        </w:tc>
      </w:tr>
    </w:tbl>
    <w:p w14:paraId="64B4DC99" w14:textId="77777777" w:rsidR="00C0190C" w:rsidRPr="00A25D4D" w:rsidRDefault="00C0190C" w:rsidP="008F13CC">
      <w:pPr>
        <w:pStyle w:val="Kop5"/>
        <w:jc w:val="left"/>
        <w:rPr>
          <w:sz w:val="16"/>
          <w:szCs w:val="16"/>
        </w:rPr>
      </w:pPr>
      <w:proofErr w:type="spellStart"/>
      <w:r w:rsidRPr="00A25D4D">
        <w:rPr>
          <w:sz w:val="16"/>
          <w:szCs w:val="16"/>
        </w:rPr>
        <w:t>TechnischGebouw</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Change w:id="741" w:author="Paul Janssen" w:date="2020-06-10T18:05:00Z">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PrChange>
      </w:tblPr>
      <w:tblGrid>
        <w:gridCol w:w="9056"/>
        <w:tblGridChange w:id="742">
          <w:tblGrid>
            <w:gridCol w:w="9132"/>
          </w:tblGrid>
        </w:tblGridChange>
      </w:tblGrid>
      <w:tr w:rsidR="00C0190C" w:rsidRPr="00A25D4D" w14:paraId="05ADE9E8" w14:textId="77777777" w:rsidTr="00EF6C54">
        <w:trPr>
          <w:trHeight w:val="225"/>
          <w:tblHeader/>
          <w:tblCellSpacing w:w="0" w:type="dxa"/>
          <w:trPrChange w:id="743" w:author="Paul Janssen" w:date="2020-06-10T18:05:00Z">
            <w:trPr>
              <w:trHeight w:val="225"/>
              <w:tblHeader/>
              <w:tblCellSpacing w:w="0" w:type="dxa"/>
            </w:trPr>
          </w:trPrChange>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Change w:id="744" w:author="Paul Janssen" w:date="2020-06-10T18:05:00Z">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tcPrChange>
          </w:tcPr>
          <w:p w14:paraId="097FC4CF" w14:textId="77777777" w:rsidR="00C0190C" w:rsidRPr="00A25D4D" w:rsidRDefault="00C0190C" w:rsidP="008F13CC">
            <w:pPr>
              <w:jc w:val="left"/>
            </w:pPr>
            <w:proofErr w:type="spellStart"/>
            <w:r w:rsidRPr="00A25D4D">
              <w:rPr>
                <w:b/>
                <w:bCs/>
              </w:rPr>
              <w:lastRenderedPageBreak/>
              <w:t>TechnischGebouw</w:t>
            </w:r>
            <w:proofErr w:type="spellEnd"/>
          </w:p>
        </w:tc>
      </w:tr>
      <w:tr w:rsidR="00C0190C" w:rsidRPr="00A25D4D" w14:paraId="36D6ED0D" w14:textId="77777777" w:rsidTr="00EF6C54">
        <w:trPr>
          <w:tblCellSpacing w:w="0" w:type="dxa"/>
          <w:trPrChange w:id="745" w:author="Paul Janssen" w:date="2020-06-10T18:05: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746" w:author="Paul Janssen" w:date="2020-06-10T18:05:00Z">
              <w:tcPr>
                <w:tcW w:w="0" w:type="auto"/>
                <w:tcBorders>
                  <w:top w:val="outset" w:sz="6" w:space="0" w:color="auto"/>
                  <w:left w:val="outset" w:sz="6" w:space="0" w:color="auto"/>
                  <w:bottom w:val="outset" w:sz="6" w:space="0" w:color="auto"/>
                  <w:right w:val="outset" w:sz="6" w:space="0" w:color="auto"/>
                </w:tcBorders>
                <w:hideMark/>
              </w:tcPr>
            </w:tcPrChange>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6C6D0248" w14:textId="77777777" w:rsidTr="00C0190C">
              <w:trPr>
                <w:tblHeader/>
                <w:tblCellSpacing w:w="0" w:type="dxa"/>
              </w:trPr>
              <w:tc>
                <w:tcPr>
                  <w:tcW w:w="360" w:type="dxa"/>
                  <w:hideMark/>
                </w:tcPr>
                <w:p w14:paraId="7BF31F4D" w14:textId="77777777" w:rsidR="00C0190C" w:rsidRPr="00A25D4D" w:rsidRDefault="00C0190C" w:rsidP="008F13CC">
                  <w:pPr>
                    <w:jc w:val="left"/>
                  </w:pPr>
                  <w:r w:rsidRPr="00A25D4D">
                    <w:t> </w:t>
                  </w:r>
                </w:p>
              </w:tc>
              <w:tc>
                <w:tcPr>
                  <w:tcW w:w="1500" w:type="dxa"/>
                  <w:hideMark/>
                </w:tcPr>
                <w:p w14:paraId="3904CBC1" w14:textId="77777777" w:rsidR="00C0190C" w:rsidRPr="00A25D4D" w:rsidRDefault="00C0190C" w:rsidP="008F13CC">
                  <w:pPr>
                    <w:jc w:val="left"/>
                  </w:pPr>
                  <w:r w:rsidRPr="00A25D4D">
                    <w:t>Naam</w:t>
                  </w:r>
                </w:p>
              </w:tc>
              <w:tc>
                <w:tcPr>
                  <w:tcW w:w="0" w:type="auto"/>
                  <w:hideMark/>
                </w:tcPr>
                <w:p w14:paraId="08096B7B" w14:textId="77777777" w:rsidR="00C0190C" w:rsidRPr="00A25D4D" w:rsidRDefault="00C0190C" w:rsidP="008F13CC">
                  <w:pPr>
                    <w:jc w:val="left"/>
                  </w:pPr>
                </w:p>
              </w:tc>
            </w:tr>
            <w:tr w:rsidR="00C0190C" w:rsidRPr="00A25D4D" w14:paraId="641CC898" w14:textId="77777777" w:rsidTr="00C0190C">
              <w:trPr>
                <w:tblHeader/>
                <w:tblCellSpacing w:w="0" w:type="dxa"/>
              </w:trPr>
              <w:tc>
                <w:tcPr>
                  <w:tcW w:w="360" w:type="dxa"/>
                  <w:hideMark/>
                </w:tcPr>
                <w:p w14:paraId="2CFD71A1" w14:textId="77777777" w:rsidR="00C0190C" w:rsidRPr="00A25D4D" w:rsidRDefault="00C0190C" w:rsidP="008F13CC">
                  <w:pPr>
                    <w:jc w:val="left"/>
                  </w:pPr>
                  <w:r w:rsidRPr="00A25D4D">
                    <w:t> </w:t>
                  </w:r>
                </w:p>
              </w:tc>
              <w:tc>
                <w:tcPr>
                  <w:tcW w:w="1500" w:type="dxa"/>
                  <w:hideMark/>
                </w:tcPr>
                <w:p w14:paraId="11FCEF81" w14:textId="77777777" w:rsidR="00C0190C" w:rsidRPr="00A25D4D" w:rsidRDefault="00C0190C" w:rsidP="008F13CC">
                  <w:pPr>
                    <w:jc w:val="left"/>
                  </w:pPr>
                  <w:r w:rsidRPr="00A25D4D">
                    <w:t>Definitie:</w:t>
                  </w:r>
                </w:p>
              </w:tc>
              <w:tc>
                <w:tcPr>
                  <w:tcW w:w="0" w:type="auto"/>
                  <w:hideMark/>
                </w:tcPr>
                <w:p w14:paraId="2F7CDC50" w14:textId="77777777" w:rsidR="00C0190C" w:rsidRPr="00A25D4D" w:rsidRDefault="00C0190C" w:rsidP="008F13CC">
                  <w:pPr>
                    <w:jc w:val="left"/>
                  </w:pPr>
                  <w:r w:rsidRPr="00A25D4D">
                    <w:t xml:space="preserve">Besloten onderkomen voor het huisvesten van nutsvoorzieningenobjecten die tot een of meer nutsvoorzieningennetwerken behoren. </w:t>
                  </w:r>
                </w:p>
              </w:tc>
            </w:tr>
            <w:tr w:rsidR="00C0190C" w:rsidRPr="00A25D4D" w14:paraId="5E5A4E54" w14:textId="77777777" w:rsidTr="00C0190C">
              <w:trPr>
                <w:tblHeader/>
                <w:tblCellSpacing w:w="0" w:type="dxa"/>
              </w:trPr>
              <w:tc>
                <w:tcPr>
                  <w:tcW w:w="360" w:type="dxa"/>
                  <w:hideMark/>
                </w:tcPr>
                <w:p w14:paraId="3F485FC3" w14:textId="77777777" w:rsidR="00C0190C" w:rsidRPr="00A25D4D" w:rsidRDefault="00C0190C" w:rsidP="008F13CC">
                  <w:pPr>
                    <w:jc w:val="left"/>
                  </w:pPr>
                  <w:r w:rsidRPr="00A25D4D">
                    <w:t> </w:t>
                  </w:r>
                </w:p>
              </w:tc>
              <w:tc>
                <w:tcPr>
                  <w:tcW w:w="1500" w:type="dxa"/>
                  <w:hideMark/>
                </w:tcPr>
                <w:p w14:paraId="568E8EEF" w14:textId="77777777" w:rsidR="00C0190C" w:rsidRPr="00A25D4D" w:rsidRDefault="00C0190C" w:rsidP="008F13CC">
                  <w:pPr>
                    <w:jc w:val="left"/>
                  </w:pPr>
                  <w:r w:rsidRPr="00A25D4D">
                    <w:t>Subtype van:</w:t>
                  </w:r>
                </w:p>
              </w:tc>
              <w:tc>
                <w:tcPr>
                  <w:tcW w:w="0" w:type="auto"/>
                  <w:hideMark/>
                </w:tcPr>
                <w:p w14:paraId="360E5186" w14:textId="77777777" w:rsidR="00C0190C" w:rsidRPr="00A25D4D" w:rsidRDefault="00C0190C" w:rsidP="008F13CC">
                  <w:pPr>
                    <w:jc w:val="left"/>
                  </w:pPr>
                  <w:proofErr w:type="spellStart"/>
                  <w:r w:rsidRPr="00A25D4D">
                    <w:t>ContainerLeidingelement</w:t>
                  </w:r>
                  <w:proofErr w:type="spellEnd"/>
                  <w:r w:rsidRPr="00A25D4D">
                    <w:t>, Cabinet</w:t>
                  </w:r>
                </w:p>
              </w:tc>
            </w:tr>
            <w:tr w:rsidR="00C0190C" w:rsidRPr="00A25D4D" w14:paraId="1F777857" w14:textId="77777777" w:rsidTr="00C0190C">
              <w:trPr>
                <w:tblHeader/>
                <w:tblCellSpacing w:w="0" w:type="dxa"/>
              </w:trPr>
              <w:tc>
                <w:tcPr>
                  <w:tcW w:w="360" w:type="dxa"/>
                  <w:hideMark/>
                </w:tcPr>
                <w:p w14:paraId="497BE5C0" w14:textId="77777777" w:rsidR="00C0190C" w:rsidRPr="00A25D4D" w:rsidRDefault="00C0190C" w:rsidP="008F13CC">
                  <w:pPr>
                    <w:jc w:val="left"/>
                  </w:pPr>
                  <w:r w:rsidRPr="00A25D4D">
                    <w:t> </w:t>
                  </w:r>
                </w:p>
              </w:tc>
              <w:tc>
                <w:tcPr>
                  <w:tcW w:w="1500" w:type="dxa"/>
                  <w:hideMark/>
                </w:tcPr>
                <w:p w14:paraId="3129CC8B" w14:textId="77777777" w:rsidR="00C0190C" w:rsidRPr="00A25D4D" w:rsidRDefault="00C0190C" w:rsidP="008F13CC">
                  <w:pPr>
                    <w:jc w:val="left"/>
                  </w:pPr>
                  <w:r w:rsidRPr="00A25D4D">
                    <w:t>Stereotypes:</w:t>
                  </w:r>
                </w:p>
              </w:tc>
              <w:tc>
                <w:tcPr>
                  <w:tcW w:w="0" w:type="auto"/>
                  <w:hideMark/>
                </w:tcPr>
                <w:p w14:paraId="2B98C983"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45505B9A" w14:textId="77777777" w:rsidR="00C0190C" w:rsidRPr="00A25D4D" w:rsidRDefault="00C0190C" w:rsidP="008F13CC">
            <w:pPr>
              <w:jc w:val="left"/>
            </w:pPr>
          </w:p>
        </w:tc>
      </w:tr>
      <w:tr w:rsidR="00EF6C54" w:rsidRPr="00A25D4D" w14:paraId="2B7823DB" w14:textId="77777777" w:rsidTr="00EF6C54">
        <w:trPr>
          <w:tblCellSpacing w:w="0" w:type="dxa"/>
          <w:ins w:id="747" w:author="Paul Janssen" w:date="2020-06-10T18:05:00Z"/>
          <w:trPrChange w:id="748" w:author="Paul Janssen" w:date="2020-06-10T18:05: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tcPrChange w:id="749" w:author="Paul Janssen" w:date="2020-06-10T18:05:00Z">
              <w:tcPr>
                <w:tcW w:w="0" w:type="auto"/>
                <w:tcBorders>
                  <w:top w:val="outset" w:sz="6" w:space="0" w:color="auto"/>
                  <w:left w:val="outset" w:sz="6" w:space="0" w:color="auto"/>
                  <w:bottom w:val="outset" w:sz="6" w:space="0" w:color="auto"/>
                  <w:right w:val="outset" w:sz="6" w:space="0" w:color="auto"/>
                </w:tcBorders>
              </w:tcPr>
            </w:tcPrChange>
          </w:tcPr>
          <w:p w14:paraId="5D484117" w14:textId="77777777" w:rsidR="00EF6C54" w:rsidRPr="00A25D4D" w:rsidRDefault="00EF6C54" w:rsidP="00EF6C54">
            <w:pPr>
              <w:jc w:val="left"/>
              <w:rPr>
                <w:ins w:id="750" w:author="Paul Janssen" w:date="2020-06-10T18:05:00Z"/>
              </w:rPr>
            </w:pPr>
            <w:proofErr w:type="spellStart"/>
            <w:ins w:id="751" w:author="Paul Janssen" w:date="2020-06-10T18:05:00Z">
              <w:r w:rsidRPr="00A25D4D">
                <w:rPr>
                  <w:b/>
                  <w:bCs/>
                </w:rPr>
                <w:t>Constraint</w:t>
              </w:r>
              <w:proofErr w:type="spellEnd"/>
              <w:r w:rsidRPr="00A25D4D">
                <w:rPr>
                  <w:b/>
                  <w:bCs/>
                </w:rPr>
                <w:t xml:space="preserve">: </w:t>
              </w:r>
              <w:r w:rsidRPr="00924D70">
                <w:rPr>
                  <w:b/>
                  <w:bCs/>
                </w:rPr>
                <w:t>Maximaal1Utiliteitsnet</w:t>
              </w:r>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EF6C54" w:rsidRPr="00A25D4D" w14:paraId="7DD21F5D" w14:textId="77777777" w:rsidTr="004C0A21">
              <w:trPr>
                <w:tblHeader/>
                <w:tblCellSpacing w:w="0" w:type="dxa"/>
                <w:ins w:id="752" w:author="Paul Janssen" w:date="2020-06-10T18:05:00Z"/>
              </w:trPr>
              <w:tc>
                <w:tcPr>
                  <w:tcW w:w="360" w:type="dxa"/>
                  <w:hideMark/>
                </w:tcPr>
                <w:p w14:paraId="37F5F722" w14:textId="77777777" w:rsidR="00EF6C54" w:rsidRPr="00A25D4D" w:rsidRDefault="00EF6C54" w:rsidP="00EF6C54">
                  <w:pPr>
                    <w:jc w:val="left"/>
                    <w:rPr>
                      <w:ins w:id="753" w:author="Paul Janssen" w:date="2020-06-10T18:05:00Z"/>
                    </w:rPr>
                  </w:pPr>
                  <w:ins w:id="754" w:author="Paul Janssen" w:date="2020-06-10T18:05:00Z">
                    <w:r w:rsidRPr="00A25D4D">
                      <w:t> </w:t>
                    </w:r>
                  </w:ins>
                </w:p>
              </w:tc>
              <w:tc>
                <w:tcPr>
                  <w:tcW w:w="1500" w:type="dxa"/>
                  <w:hideMark/>
                </w:tcPr>
                <w:p w14:paraId="72169CC7" w14:textId="77777777" w:rsidR="00EF6C54" w:rsidRPr="00A25D4D" w:rsidRDefault="00EF6C54" w:rsidP="00EF6C54">
                  <w:pPr>
                    <w:jc w:val="left"/>
                    <w:rPr>
                      <w:ins w:id="755" w:author="Paul Janssen" w:date="2020-06-10T18:05:00Z"/>
                    </w:rPr>
                  </w:pPr>
                  <w:ins w:id="756" w:author="Paul Janssen" w:date="2020-06-10T18:05:00Z">
                    <w:r w:rsidRPr="00A25D4D">
                      <w:t>Natuurlijke taal:</w:t>
                    </w:r>
                  </w:ins>
                </w:p>
              </w:tc>
              <w:tc>
                <w:tcPr>
                  <w:tcW w:w="0" w:type="auto"/>
                  <w:hideMark/>
                </w:tcPr>
                <w:p w14:paraId="68897ECB" w14:textId="77777777" w:rsidR="00EF6C54" w:rsidRPr="00A25D4D" w:rsidRDefault="00EF6C54" w:rsidP="00EF6C54">
                  <w:pPr>
                    <w:jc w:val="left"/>
                    <w:rPr>
                      <w:ins w:id="757" w:author="Paul Janssen" w:date="2020-06-10T18:05:00Z"/>
                    </w:rPr>
                  </w:pPr>
                  <w:ins w:id="758" w:author="Paul Janssen" w:date="2020-06-10T18:05:00Z">
                    <w:r>
                      <w:t>hoort bij maximaal 1 utiliteitsnet</w:t>
                    </w:r>
                  </w:ins>
                </w:p>
              </w:tc>
            </w:tr>
            <w:tr w:rsidR="00EF6C54" w:rsidRPr="00A25D4D" w14:paraId="410F22A9" w14:textId="77777777" w:rsidTr="004C0A21">
              <w:trPr>
                <w:tblHeader/>
                <w:tblCellSpacing w:w="0" w:type="dxa"/>
                <w:ins w:id="759" w:author="Paul Janssen" w:date="2020-06-10T18:05:00Z"/>
              </w:trPr>
              <w:tc>
                <w:tcPr>
                  <w:tcW w:w="360" w:type="dxa"/>
                  <w:hideMark/>
                </w:tcPr>
                <w:p w14:paraId="010A2907" w14:textId="77777777" w:rsidR="00EF6C54" w:rsidRPr="00A25D4D" w:rsidRDefault="00EF6C54" w:rsidP="00EF6C54">
                  <w:pPr>
                    <w:jc w:val="left"/>
                    <w:rPr>
                      <w:ins w:id="760" w:author="Paul Janssen" w:date="2020-06-10T18:05:00Z"/>
                    </w:rPr>
                  </w:pPr>
                  <w:ins w:id="761" w:author="Paul Janssen" w:date="2020-06-10T18:05:00Z">
                    <w:r w:rsidRPr="00A25D4D">
                      <w:t> </w:t>
                    </w:r>
                  </w:ins>
                </w:p>
              </w:tc>
              <w:tc>
                <w:tcPr>
                  <w:tcW w:w="1500" w:type="dxa"/>
                  <w:hideMark/>
                </w:tcPr>
                <w:p w14:paraId="7DD496EE" w14:textId="77777777" w:rsidR="00EF6C54" w:rsidRPr="00A25D4D" w:rsidRDefault="00EF6C54" w:rsidP="00EF6C54">
                  <w:pPr>
                    <w:jc w:val="left"/>
                    <w:rPr>
                      <w:ins w:id="762" w:author="Paul Janssen" w:date="2020-06-10T18:05:00Z"/>
                    </w:rPr>
                  </w:pPr>
                  <w:ins w:id="763" w:author="Paul Janssen" w:date="2020-06-10T18:05:00Z">
                    <w:r w:rsidRPr="00A25D4D">
                      <w:t>OCL:</w:t>
                    </w:r>
                  </w:ins>
                </w:p>
              </w:tc>
              <w:tc>
                <w:tcPr>
                  <w:tcW w:w="0" w:type="auto"/>
                  <w:hideMark/>
                </w:tcPr>
                <w:p w14:paraId="5FAF1ACD" w14:textId="77777777" w:rsidR="00EF6C54" w:rsidRPr="00924D70" w:rsidRDefault="00EF6C54" w:rsidP="00EF6C54">
                  <w:pPr>
                    <w:autoSpaceDE w:val="0"/>
                    <w:autoSpaceDN w:val="0"/>
                    <w:adjustRightInd w:val="0"/>
                    <w:spacing w:after="80" w:line="240" w:lineRule="auto"/>
                    <w:jc w:val="left"/>
                    <w:rPr>
                      <w:ins w:id="764" w:author="Paul Janssen" w:date="2020-06-10T18:05:00Z"/>
                      <w:rFonts w:ascii="Calibri" w:hAnsi="Calibri" w:cs="Calibri"/>
                      <w:sz w:val="20"/>
                      <w:szCs w:val="20"/>
                    </w:rPr>
                  </w:pPr>
                  <w:proofErr w:type="spellStart"/>
                  <w:ins w:id="765" w:author="Paul Janssen" w:date="2020-06-10T18:05:00Z">
                    <w:r w:rsidRPr="00924D70">
                      <w:rPr>
                        <w:rFonts w:ascii="Calibri" w:hAnsi="Calibri" w:cs="Calibri"/>
                        <w:sz w:val="20"/>
                        <w:szCs w:val="20"/>
                      </w:rPr>
                      <w:t>inv</w:t>
                    </w:r>
                    <w:proofErr w:type="spellEnd"/>
                    <w:r w:rsidRPr="00924D70">
                      <w:rPr>
                        <w:rFonts w:ascii="Calibri" w:hAnsi="Calibri" w:cs="Calibri"/>
                        <w:sz w:val="20"/>
                        <w:szCs w:val="20"/>
                      </w:rPr>
                      <w:t>:</w:t>
                    </w:r>
                  </w:ins>
                </w:p>
                <w:p w14:paraId="5BA416E4" w14:textId="77777777" w:rsidR="00EF6C54" w:rsidRPr="004C0A21" w:rsidRDefault="00EF6C54" w:rsidP="00EF6C54">
                  <w:pPr>
                    <w:autoSpaceDE w:val="0"/>
                    <w:autoSpaceDN w:val="0"/>
                    <w:adjustRightInd w:val="0"/>
                    <w:spacing w:after="80" w:line="240" w:lineRule="auto"/>
                    <w:jc w:val="left"/>
                    <w:rPr>
                      <w:ins w:id="766" w:author="Paul Janssen" w:date="2020-06-10T18:05:00Z"/>
                      <w:rFonts w:ascii="Calibri" w:hAnsi="Calibri" w:cs="Calibri"/>
                      <w:sz w:val="20"/>
                      <w:szCs w:val="20"/>
                    </w:rPr>
                  </w:pPr>
                  <w:proofErr w:type="spellStart"/>
                  <w:ins w:id="767" w:author="Paul Janssen" w:date="2020-06-10T18:05:00Z">
                    <w:r w:rsidRPr="00924D70">
                      <w:rPr>
                        <w:rFonts w:ascii="Calibri" w:hAnsi="Calibri" w:cs="Calibri"/>
                        <w:sz w:val="20"/>
                        <w:szCs w:val="20"/>
                      </w:rPr>
                      <w:t>self.inNetwork</w:t>
                    </w:r>
                    <w:proofErr w:type="spellEnd"/>
                    <w:r w:rsidRPr="00924D70">
                      <w:rPr>
                        <w:rFonts w:ascii="Calibri" w:hAnsi="Calibri" w:cs="Calibri"/>
                        <w:sz w:val="20"/>
                        <w:szCs w:val="20"/>
                      </w:rPr>
                      <w:t xml:space="preserve"> -&gt;</w:t>
                    </w:r>
                    <w:proofErr w:type="spellStart"/>
                    <w:r w:rsidRPr="00924D70">
                      <w:rPr>
                        <w:rFonts w:ascii="Calibri" w:hAnsi="Calibri" w:cs="Calibri"/>
                        <w:sz w:val="20"/>
                        <w:szCs w:val="20"/>
                      </w:rPr>
                      <w:t>size</w:t>
                    </w:r>
                    <w:proofErr w:type="spellEnd"/>
                    <w:r w:rsidRPr="00924D70">
                      <w:rPr>
                        <w:rFonts w:ascii="Calibri" w:hAnsi="Calibri" w:cs="Calibri"/>
                        <w:sz w:val="20"/>
                        <w:szCs w:val="20"/>
                      </w:rPr>
                      <w:t>() = 1</w:t>
                    </w:r>
                  </w:ins>
                </w:p>
              </w:tc>
            </w:tr>
          </w:tbl>
          <w:p w14:paraId="53CAF079" w14:textId="77777777" w:rsidR="00EF6C54" w:rsidRPr="00A25D4D" w:rsidRDefault="00EF6C54" w:rsidP="008F13CC">
            <w:pPr>
              <w:jc w:val="left"/>
              <w:rPr>
                <w:ins w:id="768" w:author="Paul Janssen" w:date="2020-06-10T18:05:00Z"/>
              </w:rPr>
            </w:pPr>
          </w:p>
        </w:tc>
      </w:tr>
    </w:tbl>
    <w:p w14:paraId="6E50D7D9" w14:textId="77777777" w:rsidR="00C0190C" w:rsidRPr="00A25D4D" w:rsidRDefault="00C0190C" w:rsidP="008F13CC">
      <w:pPr>
        <w:pStyle w:val="Kop5"/>
        <w:jc w:val="left"/>
        <w:rPr>
          <w:sz w:val="16"/>
          <w:szCs w:val="16"/>
        </w:rPr>
      </w:pPr>
      <w:r w:rsidRPr="00A25D4D">
        <w:rPr>
          <w:sz w:val="16"/>
          <w:szCs w:val="16"/>
        </w:rPr>
        <w:t>Telecommunicatiekabel</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C0190C" w:rsidRPr="00A25D4D" w14:paraId="6EEE6904"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E758EA7" w14:textId="77777777" w:rsidR="00C0190C" w:rsidRPr="00A25D4D" w:rsidRDefault="00C0190C" w:rsidP="008F13CC">
            <w:pPr>
              <w:jc w:val="left"/>
            </w:pPr>
            <w:r w:rsidRPr="00A25D4D">
              <w:rPr>
                <w:b/>
                <w:bCs/>
              </w:rPr>
              <w:t>Telecommunicatiekabel</w:t>
            </w:r>
          </w:p>
        </w:tc>
      </w:tr>
      <w:tr w:rsidR="00C0190C" w:rsidRPr="00A25D4D" w14:paraId="3E13A81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1766C232" w14:textId="77777777" w:rsidTr="00C0190C">
              <w:trPr>
                <w:tblHeader/>
                <w:tblCellSpacing w:w="0" w:type="dxa"/>
              </w:trPr>
              <w:tc>
                <w:tcPr>
                  <w:tcW w:w="360" w:type="dxa"/>
                  <w:hideMark/>
                </w:tcPr>
                <w:p w14:paraId="4B3FC22D" w14:textId="77777777" w:rsidR="00C0190C" w:rsidRPr="00A25D4D" w:rsidRDefault="00C0190C" w:rsidP="008F13CC">
                  <w:pPr>
                    <w:jc w:val="left"/>
                  </w:pPr>
                  <w:r w:rsidRPr="00A25D4D">
                    <w:t> </w:t>
                  </w:r>
                </w:p>
              </w:tc>
              <w:tc>
                <w:tcPr>
                  <w:tcW w:w="1500" w:type="dxa"/>
                  <w:hideMark/>
                </w:tcPr>
                <w:p w14:paraId="68091EC6" w14:textId="77777777" w:rsidR="00C0190C" w:rsidRPr="00A25D4D" w:rsidRDefault="00C0190C" w:rsidP="008F13CC">
                  <w:pPr>
                    <w:jc w:val="left"/>
                  </w:pPr>
                  <w:r w:rsidRPr="00A25D4D">
                    <w:t>Naam</w:t>
                  </w:r>
                </w:p>
              </w:tc>
              <w:tc>
                <w:tcPr>
                  <w:tcW w:w="0" w:type="auto"/>
                  <w:hideMark/>
                </w:tcPr>
                <w:p w14:paraId="40EE7762" w14:textId="77777777" w:rsidR="00C0190C" w:rsidRPr="00A25D4D" w:rsidRDefault="00C0190C" w:rsidP="008F13CC">
                  <w:pPr>
                    <w:jc w:val="left"/>
                  </w:pPr>
                  <w:r w:rsidRPr="00A25D4D">
                    <w:t xml:space="preserve">Telecommunicatiekabel </w:t>
                  </w:r>
                </w:p>
              </w:tc>
            </w:tr>
            <w:tr w:rsidR="00C0190C" w:rsidRPr="00A25D4D" w14:paraId="2C0AE909" w14:textId="77777777" w:rsidTr="00C0190C">
              <w:trPr>
                <w:tblHeader/>
                <w:tblCellSpacing w:w="0" w:type="dxa"/>
              </w:trPr>
              <w:tc>
                <w:tcPr>
                  <w:tcW w:w="360" w:type="dxa"/>
                  <w:hideMark/>
                </w:tcPr>
                <w:p w14:paraId="5C34B89A" w14:textId="77777777" w:rsidR="00C0190C" w:rsidRPr="00A25D4D" w:rsidRDefault="00C0190C" w:rsidP="008F13CC">
                  <w:pPr>
                    <w:jc w:val="left"/>
                  </w:pPr>
                  <w:r w:rsidRPr="00A25D4D">
                    <w:t> </w:t>
                  </w:r>
                </w:p>
              </w:tc>
              <w:tc>
                <w:tcPr>
                  <w:tcW w:w="1500" w:type="dxa"/>
                  <w:hideMark/>
                </w:tcPr>
                <w:p w14:paraId="6D9ACDE0" w14:textId="77777777" w:rsidR="00C0190C" w:rsidRPr="00A25D4D" w:rsidRDefault="00C0190C" w:rsidP="008F13CC">
                  <w:pPr>
                    <w:jc w:val="left"/>
                  </w:pPr>
                  <w:r w:rsidRPr="00A25D4D">
                    <w:t>Definitie:</w:t>
                  </w:r>
                </w:p>
              </w:tc>
              <w:tc>
                <w:tcPr>
                  <w:tcW w:w="0" w:type="auto"/>
                  <w:hideMark/>
                </w:tcPr>
                <w:p w14:paraId="66D8F3B9" w14:textId="77777777" w:rsidR="00C0190C" w:rsidRPr="00A25D4D" w:rsidRDefault="00C0190C" w:rsidP="008F13CC">
                  <w:pPr>
                    <w:jc w:val="left"/>
                  </w:pPr>
                  <w:r w:rsidRPr="00A25D4D">
                    <w:t xml:space="preserve">Een geheel van geleiders welke voorzien zijn van één </w:t>
                  </w:r>
                  <w:proofErr w:type="spellStart"/>
                  <w:r w:rsidRPr="00A25D4D">
                    <w:t>ommanteling</w:t>
                  </w:r>
                  <w:proofErr w:type="spellEnd"/>
                  <w:r w:rsidRPr="00A25D4D">
                    <w:t xml:space="preserve"> en bestemd is voor transport van data. </w:t>
                  </w:r>
                </w:p>
              </w:tc>
            </w:tr>
            <w:tr w:rsidR="00C0190C" w:rsidRPr="00A25D4D" w14:paraId="0813684C" w14:textId="77777777" w:rsidTr="00C0190C">
              <w:trPr>
                <w:tblHeader/>
                <w:tblCellSpacing w:w="0" w:type="dxa"/>
              </w:trPr>
              <w:tc>
                <w:tcPr>
                  <w:tcW w:w="360" w:type="dxa"/>
                  <w:hideMark/>
                </w:tcPr>
                <w:p w14:paraId="399AB62B" w14:textId="77777777" w:rsidR="00C0190C" w:rsidRPr="00A25D4D" w:rsidRDefault="00C0190C" w:rsidP="008F13CC">
                  <w:pPr>
                    <w:jc w:val="left"/>
                  </w:pPr>
                  <w:r w:rsidRPr="00A25D4D">
                    <w:t> </w:t>
                  </w:r>
                </w:p>
              </w:tc>
              <w:tc>
                <w:tcPr>
                  <w:tcW w:w="1500" w:type="dxa"/>
                  <w:hideMark/>
                </w:tcPr>
                <w:p w14:paraId="7F4B566D" w14:textId="77777777" w:rsidR="00C0190C" w:rsidRPr="00A25D4D" w:rsidRDefault="00C0190C" w:rsidP="008F13CC">
                  <w:pPr>
                    <w:jc w:val="left"/>
                  </w:pPr>
                  <w:r w:rsidRPr="00A25D4D">
                    <w:t>Herkomst:</w:t>
                  </w:r>
                </w:p>
              </w:tc>
              <w:tc>
                <w:tcPr>
                  <w:tcW w:w="0" w:type="auto"/>
                  <w:hideMark/>
                </w:tcPr>
                <w:p w14:paraId="083F8664" w14:textId="74BF96D1" w:rsidR="00C0190C" w:rsidRPr="00A25D4D" w:rsidRDefault="00135FA7" w:rsidP="008F13CC">
                  <w:pPr>
                    <w:jc w:val="left"/>
                  </w:pPr>
                  <w:r>
                    <w:t>IMKL</w:t>
                  </w:r>
                </w:p>
              </w:tc>
            </w:tr>
            <w:tr w:rsidR="00C0190C" w:rsidRPr="00A25D4D" w14:paraId="139A6D69" w14:textId="77777777" w:rsidTr="00C0190C">
              <w:trPr>
                <w:tblHeader/>
                <w:tblCellSpacing w:w="0" w:type="dxa"/>
              </w:trPr>
              <w:tc>
                <w:tcPr>
                  <w:tcW w:w="360" w:type="dxa"/>
                  <w:hideMark/>
                </w:tcPr>
                <w:p w14:paraId="6B94E766" w14:textId="77777777" w:rsidR="00C0190C" w:rsidRPr="00A25D4D" w:rsidRDefault="00C0190C" w:rsidP="008F13CC">
                  <w:pPr>
                    <w:jc w:val="left"/>
                  </w:pPr>
                  <w:r w:rsidRPr="00A25D4D">
                    <w:t> </w:t>
                  </w:r>
                </w:p>
              </w:tc>
              <w:tc>
                <w:tcPr>
                  <w:tcW w:w="1500" w:type="dxa"/>
                  <w:hideMark/>
                </w:tcPr>
                <w:p w14:paraId="4A7E324F" w14:textId="77777777" w:rsidR="00C0190C" w:rsidRPr="00A25D4D" w:rsidRDefault="00C0190C" w:rsidP="008F13CC">
                  <w:pPr>
                    <w:jc w:val="left"/>
                  </w:pPr>
                  <w:r w:rsidRPr="00A25D4D">
                    <w:t>Subtype van:</w:t>
                  </w:r>
                </w:p>
              </w:tc>
              <w:tc>
                <w:tcPr>
                  <w:tcW w:w="0" w:type="auto"/>
                  <w:hideMark/>
                </w:tcPr>
                <w:p w14:paraId="665CDD15" w14:textId="77777777" w:rsidR="00C0190C" w:rsidRPr="00A25D4D" w:rsidRDefault="00C0190C" w:rsidP="008F13CC">
                  <w:pPr>
                    <w:jc w:val="left"/>
                  </w:pPr>
                  <w:proofErr w:type="spellStart"/>
                  <w:r w:rsidRPr="00A25D4D">
                    <w:t>TelecommunicationsCable</w:t>
                  </w:r>
                  <w:proofErr w:type="spellEnd"/>
                  <w:r w:rsidRPr="00A25D4D">
                    <w:t xml:space="preserve">, </w:t>
                  </w:r>
                  <w:proofErr w:type="spellStart"/>
                  <w:r w:rsidRPr="00A25D4D">
                    <w:t>KabelSpecifiek</w:t>
                  </w:r>
                  <w:proofErr w:type="spellEnd"/>
                  <w:r w:rsidRPr="00A25D4D">
                    <w:t xml:space="preserve">, </w:t>
                  </w:r>
                  <w:proofErr w:type="spellStart"/>
                  <w:r w:rsidRPr="00A25D4D">
                    <w:t>KabelOfLeiding</w:t>
                  </w:r>
                  <w:proofErr w:type="spellEnd"/>
                </w:p>
              </w:tc>
            </w:tr>
            <w:tr w:rsidR="00C0190C" w:rsidRPr="00A25D4D" w14:paraId="03308196" w14:textId="77777777" w:rsidTr="00C0190C">
              <w:trPr>
                <w:tblHeader/>
                <w:tblCellSpacing w:w="0" w:type="dxa"/>
              </w:trPr>
              <w:tc>
                <w:tcPr>
                  <w:tcW w:w="360" w:type="dxa"/>
                  <w:hideMark/>
                </w:tcPr>
                <w:p w14:paraId="26641583" w14:textId="77777777" w:rsidR="00C0190C" w:rsidRPr="00A25D4D" w:rsidRDefault="00C0190C" w:rsidP="008F13CC">
                  <w:pPr>
                    <w:jc w:val="left"/>
                  </w:pPr>
                  <w:r w:rsidRPr="00A25D4D">
                    <w:t> </w:t>
                  </w:r>
                </w:p>
              </w:tc>
              <w:tc>
                <w:tcPr>
                  <w:tcW w:w="1500" w:type="dxa"/>
                  <w:hideMark/>
                </w:tcPr>
                <w:p w14:paraId="6899F730" w14:textId="77777777" w:rsidR="00C0190C" w:rsidRPr="00A25D4D" w:rsidRDefault="00C0190C" w:rsidP="008F13CC">
                  <w:pPr>
                    <w:jc w:val="left"/>
                  </w:pPr>
                  <w:r w:rsidRPr="00A25D4D">
                    <w:t>Stereotypes:</w:t>
                  </w:r>
                </w:p>
              </w:tc>
              <w:tc>
                <w:tcPr>
                  <w:tcW w:w="0" w:type="auto"/>
                  <w:hideMark/>
                </w:tcPr>
                <w:p w14:paraId="75ACD9E8"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76E804F8" w14:textId="77777777" w:rsidR="00C0190C" w:rsidRPr="00A25D4D" w:rsidRDefault="00C0190C" w:rsidP="008F13CC">
            <w:pPr>
              <w:jc w:val="left"/>
            </w:pPr>
          </w:p>
        </w:tc>
      </w:tr>
      <w:tr w:rsidR="00C0190C" w:rsidRPr="007060DF" w14:paraId="3B2C0AC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325416C"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InspireAttributenNietVanToepassing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2744ABC3" w14:textId="77777777" w:rsidTr="00C0190C">
              <w:trPr>
                <w:tblHeader/>
                <w:tblCellSpacing w:w="0" w:type="dxa"/>
              </w:trPr>
              <w:tc>
                <w:tcPr>
                  <w:tcW w:w="360" w:type="dxa"/>
                  <w:hideMark/>
                </w:tcPr>
                <w:p w14:paraId="174B7A65" w14:textId="77777777" w:rsidR="00C0190C" w:rsidRPr="00A25D4D" w:rsidRDefault="00C0190C" w:rsidP="008F13CC">
                  <w:pPr>
                    <w:jc w:val="left"/>
                  </w:pPr>
                  <w:r w:rsidRPr="00A25D4D">
                    <w:t> </w:t>
                  </w:r>
                </w:p>
              </w:tc>
              <w:tc>
                <w:tcPr>
                  <w:tcW w:w="1500" w:type="dxa"/>
                  <w:hideMark/>
                </w:tcPr>
                <w:p w14:paraId="45A323F9" w14:textId="77777777" w:rsidR="00C0190C" w:rsidRPr="00A25D4D" w:rsidRDefault="00C0190C" w:rsidP="008F13CC">
                  <w:pPr>
                    <w:jc w:val="left"/>
                  </w:pPr>
                  <w:r w:rsidRPr="00A25D4D">
                    <w:t>Natuurlijke taal:</w:t>
                  </w:r>
                </w:p>
              </w:tc>
              <w:tc>
                <w:tcPr>
                  <w:tcW w:w="0" w:type="auto"/>
                  <w:hideMark/>
                </w:tcPr>
                <w:p w14:paraId="1EA7D28A" w14:textId="77777777" w:rsidR="00C0190C" w:rsidRPr="00A25D4D" w:rsidRDefault="00C0190C" w:rsidP="008F13CC">
                  <w:pPr>
                    <w:jc w:val="left"/>
                  </w:pPr>
                  <w:r w:rsidRPr="00A25D4D">
                    <w:t xml:space="preserve">Optionele INSPIRE attributen die niet worden gebruikt </w:t>
                  </w:r>
                </w:p>
              </w:tc>
            </w:tr>
            <w:tr w:rsidR="00C0190C" w:rsidRPr="007060DF" w14:paraId="3F31DBCC" w14:textId="77777777" w:rsidTr="00C0190C">
              <w:trPr>
                <w:tblHeader/>
                <w:tblCellSpacing w:w="0" w:type="dxa"/>
              </w:trPr>
              <w:tc>
                <w:tcPr>
                  <w:tcW w:w="360" w:type="dxa"/>
                  <w:hideMark/>
                </w:tcPr>
                <w:p w14:paraId="107E1117" w14:textId="77777777" w:rsidR="00C0190C" w:rsidRPr="00A25D4D" w:rsidRDefault="00C0190C" w:rsidP="008F13CC">
                  <w:pPr>
                    <w:jc w:val="left"/>
                  </w:pPr>
                  <w:r w:rsidRPr="00A25D4D">
                    <w:t> </w:t>
                  </w:r>
                </w:p>
              </w:tc>
              <w:tc>
                <w:tcPr>
                  <w:tcW w:w="1500" w:type="dxa"/>
                  <w:hideMark/>
                </w:tcPr>
                <w:p w14:paraId="4F624A24" w14:textId="77777777" w:rsidR="00C0190C" w:rsidRPr="00A25D4D" w:rsidRDefault="00C0190C" w:rsidP="008F13CC">
                  <w:pPr>
                    <w:jc w:val="left"/>
                  </w:pPr>
                  <w:r w:rsidRPr="00A25D4D">
                    <w:t>OCL:</w:t>
                  </w:r>
                </w:p>
              </w:tc>
              <w:tc>
                <w:tcPr>
                  <w:tcW w:w="0" w:type="auto"/>
                  <w:hideMark/>
                </w:tcPr>
                <w:p w14:paraId="08C3160E" w14:textId="77777777" w:rsidR="00C0190C" w:rsidRPr="00A25D4D" w:rsidRDefault="00C0190C" w:rsidP="008F13CC">
                  <w:pPr>
                    <w:jc w:val="left"/>
                    <w:rPr>
                      <w:lang w:val="en-GB"/>
                    </w:rPr>
                  </w:pPr>
                  <w:proofErr w:type="spellStart"/>
                  <w:r w:rsidRPr="00A25D4D">
                    <w:rPr>
                      <w:lang w:val="en-GB"/>
                    </w:rPr>
                    <w:t>Inv</w:t>
                  </w:r>
                  <w:proofErr w:type="spellEnd"/>
                  <w:r w:rsidRPr="00A25D4D">
                    <w:rPr>
                      <w:lang w:val="en-GB"/>
                    </w:rPr>
                    <w:t>: (</w:t>
                  </w:r>
                  <w:proofErr w:type="spellStart"/>
                  <w:r w:rsidRPr="00A25D4D">
                    <w:rPr>
                      <w:lang w:val="en-GB"/>
                    </w:rPr>
                    <w:t>self.governmentalServiceReference.OclIsKindOf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self.governmentalServiceReference</w:t>
                  </w:r>
                  <w:proofErr w:type="spellEnd"/>
                  <w:r w:rsidRPr="00A25D4D">
                    <w:rPr>
                      <w:lang w:val="en-GB"/>
                    </w:rPr>
                    <w:t xml:space="preserve"> -&gt;</w:t>
                  </w:r>
                  <w:proofErr w:type="spellStart"/>
                  <w:r w:rsidRPr="00A25D4D">
                    <w:rPr>
                      <w:lang w:val="en-GB"/>
                    </w:rPr>
                    <w:t>isEmpty</w:t>
                  </w:r>
                  <w:proofErr w:type="spellEnd"/>
                  <w:r w:rsidRPr="00A25D4D">
                    <w:rPr>
                      <w:lang w:val="en-GB"/>
                    </w:rPr>
                    <w:t>()) and (</w:t>
                  </w:r>
                  <w:proofErr w:type="spellStart"/>
                  <w:r w:rsidRPr="00A25D4D">
                    <w:rPr>
                      <w:lang w:val="en-GB"/>
                    </w:rPr>
                    <w:t>self.utilityFacilityReference.OclIsKindOf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self.utilityFacilityReference</w:t>
                  </w:r>
                  <w:proofErr w:type="spellEnd"/>
                  <w:r w:rsidRPr="00A25D4D">
                    <w:rPr>
                      <w:lang w:val="en-GB"/>
                    </w:rPr>
                    <w:t>-&gt;</w:t>
                  </w:r>
                  <w:proofErr w:type="spellStart"/>
                  <w:r w:rsidRPr="00A25D4D">
                    <w:rPr>
                      <w:lang w:val="en-GB"/>
                    </w:rPr>
                    <w:t>isEmpty</w:t>
                  </w:r>
                  <w:proofErr w:type="spellEnd"/>
                  <w:r w:rsidRPr="00A25D4D">
                    <w:rPr>
                      <w:lang w:val="en-GB"/>
                    </w:rPr>
                    <w:t>())</w:t>
                  </w:r>
                </w:p>
              </w:tc>
            </w:tr>
          </w:tbl>
          <w:p w14:paraId="76C9EA3D" w14:textId="77777777" w:rsidR="00C0190C" w:rsidRPr="00A25D4D" w:rsidRDefault="00C0190C" w:rsidP="008F13CC">
            <w:pPr>
              <w:jc w:val="left"/>
              <w:rPr>
                <w:lang w:val="en-GB"/>
              </w:rPr>
            </w:pPr>
          </w:p>
        </w:tc>
      </w:tr>
      <w:tr w:rsidR="00C0190C" w:rsidRPr="00A25D4D" w14:paraId="74ABEA3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3A6BF20" w14:textId="77777777" w:rsidR="00C0190C" w:rsidRPr="00A25D4D" w:rsidRDefault="00C0190C" w:rsidP="008F13CC">
            <w:pPr>
              <w:jc w:val="left"/>
            </w:pPr>
            <w:proofErr w:type="spellStart"/>
            <w:r w:rsidRPr="00A25D4D">
              <w:rPr>
                <w:b/>
                <w:bCs/>
              </w:rPr>
              <w:t>Constraint</w:t>
            </w:r>
            <w:proofErr w:type="spellEnd"/>
            <w:r w:rsidRPr="00A25D4D">
              <w:rPr>
                <w:b/>
                <w:bCs/>
              </w:rPr>
              <w:t>: Maximaal1Utiliteitsnet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353E6EE7" w14:textId="77777777" w:rsidTr="00C0190C">
              <w:trPr>
                <w:tblHeader/>
                <w:tblCellSpacing w:w="0" w:type="dxa"/>
              </w:trPr>
              <w:tc>
                <w:tcPr>
                  <w:tcW w:w="360" w:type="dxa"/>
                  <w:hideMark/>
                </w:tcPr>
                <w:p w14:paraId="4EFEFD00" w14:textId="77777777" w:rsidR="00C0190C" w:rsidRPr="00A25D4D" w:rsidRDefault="00C0190C" w:rsidP="008F13CC">
                  <w:pPr>
                    <w:jc w:val="left"/>
                  </w:pPr>
                  <w:r w:rsidRPr="00A25D4D">
                    <w:t> </w:t>
                  </w:r>
                </w:p>
              </w:tc>
              <w:tc>
                <w:tcPr>
                  <w:tcW w:w="1500" w:type="dxa"/>
                  <w:hideMark/>
                </w:tcPr>
                <w:p w14:paraId="273CC2B1" w14:textId="77777777" w:rsidR="00C0190C" w:rsidRPr="00A25D4D" w:rsidRDefault="00C0190C" w:rsidP="008F13CC">
                  <w:pPr>
                    <w:jc w:val="left"/>
                  </w:pPr>
                  <w:r w:rsidRPr="00A25D4D">
                    <w:t>Natuurlijke taal:</w:t>
                  </w:r>
                </w:p>
              </w:tc>
              <w:tc>
                <w:tcPr>
                  <w:tcW w:w="0" w:type="auto"/>
                  <w:hideMark/>
                </w:tcPr>
                <w:p w14:paraId="6105C409" w14:textId="77777777" w:rsidR="00C0190C" w:rsidRPr="00A25D4D" w:rsidRDefault="00C0190C" w:rsidP="008F13CC">
                  <w:pPr>
                    <w:jc w:val="left"/>
                  </w:pPr>
                  <w:r w:rsidRPr="00A25D4D">
                    <w:t xml:space="preserve">hoort bij maximaal 1 utiliteitsnet </w:t>
                  </w:r>
                </w:p>
              </w:tc>
            </w:tr>
            <w:tr w:rsidR="00C0190C" w:rsidRPr="00A25D4D" w14:paraId="769A3EEE" w14:textId="77777777" w:rsidTr="00C0190C">
              <w:trPr>
                <w:tblHeader/>
                <w:tblCellSpacing w:w="0" w:type="dxa"/>
              </w:trPr>
              <w:tc>
                <w:tcPr>
                  <w:tcW w:w="360" w:type="dxa"/>
                  <w:hideMark/>
                </w:tcPr>
                <w:p w14:paraId="37316165" w14:textId="77777777" w:rsidR="00C0190C" w:rsidRPr="00A25D4D" w:rsidRDefault="00C0190C" w:rsidP="008F13CC">
                  <w:pPr>
                    <w:jc w:val="left"/>
                  </w:pPr>
                  <w:r w:rsidRPr="00A25D4D">
                    <w:t> </w:t>
                  </w:r>
                </w:p>
              </w:tc>
              <w:tc>
                <w:tcPr>
                  <w:tcW w:w="1500" w:type="dxa"/>
                  <w:hideMark/>
                </w:tcPr>
                <w:p w14:paraId="7C72327C" w14:textId="77777777" w:rsidR="00C0190C" w:rsidRPr="00A25D4D" w:rsidRDefault="00C0190C" w:rsidP="008F13CC">
                  <w:pPr>
                    <w:jc w:val="left"/>
                  </w:pPr>
                  <w:r w:rsidRPr="00A25D4D">
                    <w:t>OCL:</w:t>
                  </w:r>
                </w:p>
              </w:tc>
              <w:tc>
                <w:tcPr>
                  <w:tcW w:w="0" w:type="auto"/>
                  <w:hideMark/>
                </w:tcPr>
                <w:p w14:paraId="4407B43C"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self.inNetwork</w:t>
                  </w:r>
                  <w:proofErr w:type="spellEnd"/>
                  <w:r w:rsidRPr="00A25D4D">
                    <w:t xml:space="preserve"> -&gt;</w:t>
                  </w:r>
                  <w:proofErr w:type="spellStart"/>
                  <w:r w:rsidRPr="00A25D4D">
                    <w:t>size</w:t>
                  </w:r>
                  <w:proofErr w:type="spellEnd"/>
                  <w:r w:rsidRPr="00A25D4D">
                    <w:t>() = 1</w:t>
                  </w:r>
                </w:p>
              </w:tc>
            </w:tr>
          </w:tbl>
          <w:p w14:paraId="166D2833" w14:textId="77777777" w:rsidR="00C0190C" w:rsidRPr="00A25D4D" w:rsidRDefault="00C0190C" w:rsidP="008F13CC">
            <w:pPr>
              <w:jc w:val="left"/>
            </w:pPr>
          </w:p>
        </w:tc>
      </w:tr>
    </w:tbl>
    <w:p w14:paraId="02444673" w14:textId="77777777" w:rsidR="00C0190C" w:rsidRPr="00A25D4D" w:rsidRDefault="00C0190C" w:rsidP="008F13CC">
      <w:pPr>
        <w:pStyle w:val="Kop5"/>
        <w:jc w:val="left"/>
        <w:rPr>
          <w:sz w:val="16"/>
          <w:szCs w:val="16"/>
        </w:rPr>
      </w:pPr>
      <w:proofErr w:type="spellStart"/>
      <w:r w:rsidRPr="00A25D4D">
        <w:rPr>
          <w:sz w:val="16"/>
          <w:szCs w:val="16"/>
        </w:rPr>
        <w:t>ThermischePijpleiding</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C0190C" w:rsidRPr="00A25D4D" w14:paraId="51ECBEF0"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104F6BF1" w14:textId="77777777" w:rsidR="00C0190C" w:rsidRPr="00A25D4D" w:rsidRDefault="00C0190C" w:rsidP="008F13CC">
            <w:pPr>
              <w:jc w:val="left"/>
            </w:pPr>
            <w:proofErr w:type="spellStart"/>
            <w:r w:rsidRPr="00A25D4D">
              <w:rPr>
                <w:b/>
                <w:bCs/>
              </w:rPr>
              <w:t>ThermischePijpleiding</w:t>
            </w:r>
            <w:proofErr w:type="spellEnd"/>
          </w:p>
        </w:tc>
      </w:tr>
      <w:tr w:rsidR="00C0190C" w:rsidRPr="00A25D4D" w14:paraId="0FEA0EA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054E8519" w14:textId="77777777" w:rsidTr="00C0190C">
              <w:trPr>
                <w:tblHeader/>
                <w:tblCellSpacing w:w="0" w:type="dxa"/>
              </w:trPr>
              <w:tc>
                <w:tcPr>
                  <w:tcW w:w="360" w:type="dxa"/>
                  <w:hideMark/>
                </w:tcPr>
                <w:p w14:paraId="0265EB7C" w14:textId="77777777" w:rsidR="00C0190C" w:rsidRPr="00A25D4D" w:rsidRDefault="00C0190C" w:rsidP="008F13CC">
                  <w:pPr>
                    <w:jc w:val="left"/>
                  </w:pPr>
                  <w:r w:rsidRPr="00A25D4D">
                    <w:t> </w:t>
                  </w:r>
                </w:p>
              </w:tc>
              <w:tc>
                <w:tcPr>
                  <w:tcW w:w="1500" w:type="dxa"/>
                  <w:hideMark/>
                </w:tcPr>
                <w:p w14:paraId="1B07B5E9" w14:textId="77777777" w:rsidR="00C0190C" w:rsidRPr="00A25D4D" w:rsidRDefault="00C0190C" w:rsidP="008F13CC">
                  <w:pPr>
                    <w:jc w:val="left"/>
                  </w:pPr>
                  <w:r w:rsidRPr="00A25D4D">
                    <w:t>Naam</w:t>
                  </w:r>
                </w:p>
              </w:tc>
              <w:tc>
                <w:tcPr>
                  <w:tcW w:w="0" w:type="auto"/>
                  <w:hideMark/>
                </w:tcPr>
                <w:p w14:paraId="11DA7887" w14:textId="77777777" w:rsidR="00C0190C" w:rsidRPr="00A25D4D" w:rsidRDefault="00C0190C" w:rsidP="008F13CC">
                  <w:pPr>
                    <w:jc w:val="left"/>
                  </w:pPr>
                  <w:proofErr w:type="spellStart"/>
                  <w:r w:rsidRPr="00A25D4D">
                    <w:t>ThermischePijpleiding</w:t>
                  </w:r>
                  <w:proofErr w:type="spellEnd"/>
                  <w:r w:rsidRPr="00A25D4D">
                    <w:t xml:space="preserve"> </w:t>
                  </w:r>
                </w:p>
              </w:tc>
            </w:tr>
            <w:tr w:rsidR="00C0190C" w:rsidRPr="00A25D4D" w14:paraId="1ABFA846" w14:textId="77777777" w:rsidTr="00C0190C">
              <w:trPr>
                <w:tblHeader/>
                <w:tblCellSpacing w:w="0" w:type="dxa"/>
              </w:trPr>
              <w:tc>
                <w:tcPr>
                  <w:tcW w:w="360" w:type="dxa"/>
                  <w:hideMark/>
                </w:tcPr>
                <w:p w14:paraId="3054D072" w14:textId="77777777" w:rsidR="00C0190C" w:rsidRPr="00A25D4D" w:rsidRDefault="00C0190C" w:rsidP="008F13CC">
                  <w:pPr>
                    <w:jc w:val="left"/>
                  </w:pPr>
                  <w:r w:rsidRPr="00A25D4D">
                    <w:t> </w:t>
                  </w:r>
                </w:p>
              </w:tc>
              <w:tc>
                <w:tcPr>
                  <w:tcW w:w="1500" w:type="dxa"/>
                  <w:hideMark/>
                </w:tcPr>
                <w:p w14:paraId="40CD8061" w14:textId="77777777" w:rsidR="00C0190C" w:rsidRPr="00A25D4D" w:rsidRDefault="00C0190C" w:rsidP="008F13CC">
                  <w:pPr>
                    <w:jc w:val="left"/>
                  </w:pPr>
                  <w:r w:rsidRPr="00A25D4D">
                    <w:t>Definitie:</w:t>
                  </w:r>
                </w:p>
              </w:tc>
              <w:tc>
                <w:tcPr>
                  <w:tcW w:w="0" w:type="auto"/>
                  <w:hideMark/>
                </w:tcPr>
                <w:p w14:paraId="26C2D059" w14:textId="77777777" w:rsidR="00C0190C" w:rsidRPr="00A25D4D" w:rsidRDefault="00C0190C" w:rsidP="008F13CC">
                  <w:pPr>
                    <w:jc w:val="left"/>
                  </w:pPr>
                  <w:r w:rsidRPr="00A25D4D">
                    <w:t xml:space="preserve">Een leiding voor het transporteren van warmte of koelte van de ene locatie naar een andere. </w:t>
                  </w:r>
                </w:p>
              </w:tc>
            </w:tr>
            <w:tr w:rsidR="00C0190C" w:rsidRPr="00A25D4D" w14:paraId="164587EA" w14:textId="77777777" w:rsidTr="00C0190C">
              <w:trPr>
                <w:tblHeader/>
                <w:tblCellSpacing w:w="0" w:type="dxa"/>
              </w:trPr>
              <w:tc>
                <w:tcPr>
                  <w:tcW w:w="360" w:type="dxa"/>
                  <w:hideMark/>
                </w:tcPr>
                <w:p w14:paraId="45A732E9" w14:textId="77777777" w:rsidR="00C0190C" w:rsidRPr="00A25D4D" w:rsidRDefault="00C0190C" w:rsidP="008F13CC">
                  <w:pPr>
                    <w:jc w:val="left"/>
                  </w:pPr>
                  <w:r w:rsidRPr="00A25D4D">
                    <w:t> </w:t>
                  </w:r>
                </w:p>
              </w:tc>
              <w:tc>
                <w:tcPr>
                  <w:tcW w:w="1500" w:type="dxa"/>
                  <w:hideMark/>
                </w:tcPr>
                <w:p w14:paraId="3A58F84D" w14:textId="77777777" w:rsidR="00C0190C" w:rsidRPr="00A25D4D" w:rsidRDefault="00C0190C" w:rsidP="008F13CC">
                  <w:pPr>
                    <w:jc w:val="left"/>
                  </w:pPr>
                  <w:r w:rsidRPr="00A25D4D">
                    <w:t>Herkomst:</w:t>
                  </w:r>
                </w:p>
              </w:tc>
              <w:tc>
                <w:tcPr>
                  <w:tcW w:w="0" w:type="auto"/>
                  <w:hideMark/>
                </w:tcPr>
                <w:p w14:paraId="023A6BC8" w14:textId="77777777" w:rsidR="00C0190C" w:rsidRPr="00A25D4D" w:rsidRDefault="00C0190C" w:rsidP="008F13CC">
                  <w:pPr>
                    <w:jc w:val="left"/>
                  </w:pPr>
                  <w:r w:rsidRPr="00A25D4D">
                    <w:t>Inspire</w:t>
                  </w:r>
                </w:p>
              </w:tc>
            </w:tr>
            <w:tr w:rsidR="00C0190C" w:rsidRPr="00A25D4D" w14:paraId="10C26307" w14:textId="77777777" w:rsidTr="00C0190C">
              <w:trPr>
                <w:tblHeader/>
                <w:tblCellSpacing w:w="0" w:type="dxa"/>
              </w:trPr>
              <w:tc>
                <w:tcPr>
                  <w:tcW w:w="360" w:type="dxa"/>
                  <w:hideMark/>
                </w:tcPr>
                <w:p w14:paraId="047BCE97" w14:textId="77777777" w:rsidR="00C0190C" w:rsidRPr="00A25D4D" w:rsidRDefault="00C0190C" w:rsidP="008F13CC">
                  <w:pPr>
                    <w:jc w:val="left"/>
                  </w:pPr>
                  <w:r w:rsidRPr="00A25D4D">
                    <w:t> </w:t>
                  </w:r>
                </w:p>
              </w:tc>
              <w:tc>
                <w:tcPr>
                  <w:tcW w:w="1500" w:type="dxa"/>
                  <w:hideMark/>
                </w:tcPr>
                <w:p w14:paraId="1CB13247" w14:textId="77777777" w:rsidR="00C0190C" w:rsidRPr="00A25D4D" w:rsidRDefault="00C0190C" w:rsidP="008F13CC">
                  <w:pPr>
                    <w:jc w:val="left"/>
                  </w:pPr>
                  <w:r w:rsidRPr="00A25D4D">
                    <w:t>Subtype van:</w:t>
                  </w:r>
                </w:p>
              </w:tc>
              <w:tc>
                <w:tcPr>
                  <w:tcW w:w="0" w:type="auto"/>
                  <w:hideMark/>
                </w:tcPr>
                <w:p w14:paraId="54E282D7" w14:textId="77777777" w:rsidR="00C0190C" w:rsidRPr="00A25D4D" w:rsidRDefault="00C0190C" w:rsidP="008F13CC">
                  <w:pPr>
                    <w:jc w:val="left"/>
                  </w:pPr>
                  <w:proofErr w:type="spellStart"/>
                  <w:r w:rsidRPr="00A25D4D">
                    <w:t>ThermalPipe</w:t>
                  </w:r>
                  <w:proofErr w:type="spellEnd"/>
                  <w:r w:rsidRPr="00A25D4D">
                    <w:t xml:space="preserve">, </w:t>
                  </w:r>
                  <w:proofErr w:type="spellStart"/>
                  <w:r w:rsidRPr="00A25D4D">
                    <w:t>KabelOfLeiding</w:t>
                  </w:r>
                  <w:proofErr w:type="spellEnd"/>
                  <w:r w:rsidRPr="00A25D4D">
                    <w:t xml:space="preserve">, </w:t>
                  </w:r>
                  <w:proofErr w:type="spellStart"/>
                  <w:r w:rsidRPr="00A25D4D">
                    <w:t>BuisSpecifiek</w:t>
                  </w:r>
                  <w:proofErr w:type="spellEnd"/>
                </w:p>
              </w:tc>
            </w:tr>
            <w:tr w:rsidR="00C0190C" w:rsidRPr="00A25D4D" w14:paraId="1C45CAEC" w14:textId="77777777" w:rsidTr="00C0190C">
              <w:trPr>
                <w:tblHeader/>
                <w:tblCellSpacing w:w="0" w:type="dxa"/>
              </w:trPr>
              <w:tc>
                <w:tcPr>
                  <w:tcW w:w="360" w:type="dxa"/>
                  <w:hideMark/>
                </w:tcPr>
                <w:p w14:paraId="0C5DACC2" w14:textId="77777777" w:rsidR="00C0190C" w:rsidRPr="00A25D4D" w:rsidRDefault="00C0190C" w:rsidP="008F13CC">
                  <w:pPr>
                    <w:jc w:val="left"/>
                  </w:pPr>
                  <w:r w:rsidRPr="00A25D4D">
                    <w:t> </w:t>
                  </w:r>
                </w:p>
              </w:tc>
              <w:tc>
                <w:tcPr>
                  <w:tcW w:w="1500" w:type="dxa"/>
                  <w:hideMark/>
                </w:tcPr>
                <w:p w14:paraId="00B93E36" w14:textId="77777777" w:rsidR="00C0190C" w:rsidRPr="00A25D4D" w:rsidRDefault="00C0190C" w:rsidP="008F13CC">
                  <w:pPr>
                    <w:jc w:val="left"/>
                  </w:pPr>
                  <w:r w:rsidRPr="00A25D4D">
                    <w:t>Stereotypes:</w:t>
                  </w:r>
                </w:p>
              </w:tc>
              <w:tc>
                <w:tcPr>
                  <w:tcW w:w="0" w:type="auto"/>
                  <w:hideMark/>
                </w:tcPr>
                <w:p w14:paraId="5D9445C7"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3C8686B1" w14:textId="77777777" w:rsidR="00C0190C" w:rsidRPr="00A25D4D" w:rsidRDefault="00C0190C" w:rsidP="008F13CC">
            <w:pPr>
              <w:jc w:val="left"/>
            </w:pPr>
          </w:p>
        </w:tc>
      </w:tr>
      <w:tr w:rsidR="00C0190C" w:rsidRPr="007060DF" w14:paraId="37B9C41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1416BD9"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InspireAttributenNietVanToepassing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36B150D4" w14:textId="77777777" w:rsidTr="00C0190C">
              <w:trPr>
                <w:tblHeader/>
                <w:tblCellSpacing w:w="0" w:type="dxa"/>
              </w:trPr>
              <w:tc>
                <w:tcPr>
                  <w:tcW w:w="360" w:type="dxa"/>
                  <w:hideMark/>
                </w:tcPr>
                <w:p w14:paraId="65D3205F" w14:textId="77777777" w:rsidR="00C0190C" w:rsidRPr="00A25D4D" w:rsidRDefault="00C0190C" w:rsidP="008F13CC">
                  <w:pPr>
                    <w:jc w:val="left"/>
                  </w:pPr>
                  <w:r w:rsidRPr="00A25D4D">
                    <w:t> </w:t>
                  </w:r>
                </w:p>
              </w:tc>
              <w:tc>
                <w:tcPr>
                  <w:tcW w:w="1500" w:type="dxa"/>
                  <w:hideMark/>
                </w:tcPr>
                <w:p w14:paraId="6F8DD3B8" w14:textId="77777777" w:rsidR="00C0190C" w:rsidRPr="00A25D4D" w:rsidRDefault="00C0190C" w:rsidP="008F13CC">
                  <w:pPr>
                    <w:jc w:val="left"/>
                  </w:pPr>
                  <w:r w:rsidRPr="00A25D4D">
                    <w:t>Natuurlijke taal:</w:t>
                  </w:r>
                </w:p>
              </w:tc>
              <w:tc>
                <w:tcPr>
                  <w:tcW w:w="0" w:type="auto"/>
                  <w:hideMark/>
                </w:tcPr>
                <w:p w14:paraId="2F0039AC" w14:textId="77777777" w:rsidR="00C0190C" w:rsidRPr="00A25D4D" w:rsidRDefault="00C0190C" w:rsidP="008F13CC">
                  <w:pPr>
                    <w:jc w:val="left"/>
                  </w:pPr>
                  <w:r w:rsidRPr="00A25D4D">
                    <w:t xml:space="preserve">Optionele INSPIRE attributen die niet worden gebruikt </w:t>
                  </w:r>
                </w:p>
              </w:tc>
            </w:tr>
            <w:tr w:rsidR="00C0190C" w:rsidRPr="007060DF" w14:paraId="2E9CE252" w14:textId="77777777" w:rsidTr="00C0190C">
              <w:trPr>
                <w:tblHeader/>
                <w:tblCellSpacing w:w="0" w:type="dxa"/>
              </w:trPr>
              <w:tc>
                <w:tcPr>
                  <w:tcW w:w="360" w:type="dxa"/>
                  <w:hideMark/>
                </w:tcPr>
                <w:p w14:paraId="4B76AA95" w14:textId="77777777" w:rsidR="00C0190C" w:rsidRPr="00A25D4D" w:rsidRDefault="00C0190C" w:rsidP="008F13CC">
                  <w:pPr>
                    <w:jc w:val="left"/>
                  </w:pPr>
                  <w:r w:rsidRPr="00A25D4D">
                    <w:t> </w:t>
                  </w:r>
                </w:p>
              </w:tc>
              <w:tc>
                <w:tcPr>
                  <w:tcW w:w="1500" w:type="dxa"/>
                  <w:hideMark/>
                </w:tcPr>
                <w:p w14:paraId="227B009B" w14:textId="77777777" w:rsidR="00C0190C" w:rsidRPr="00A25D4D" w:rsidRDefault="00C0190C" w:rsidP="008F13CC">
                  <w:pPr>
                    <w:jc w:val="left"/>
                  </w:pPr>
                  <w:r w:rsidRPr="00A25D4D">
                    <w:t>OCL:</w:t>
                  </w:r>
                </w:p>
              </w:tc>
              <w:tc>
                <w:tcPr>
                  <w:tcW w:w="0" w:type="auto"/>
                  <w:hideMark/>
                </w:tcPr>
                <w:p w14:paraId="63D2F20E" w14:textId="77777777" w:rsidR="00C0190C" w:rsidRPr="00A25D4D" w:rsidRDefault="00C0190C" w:rsidP="008F13CC">
                  <w:pPr>
                    <w:jc w:val="left"/>
                    <w:rPr>
                      <w:lang w:val="en-GB"/>
                    </w:rPr>
                  </w:pPr>
                  <w:proofErr w:type="spellStart"/>
                  <w:r w:rsidRPr="00A25D4D">
                    <w:rPr>
                      <w:lang w:val="en-GB"/>
                    </w:rPr>
                    <w:t>Inv</w:t>
                  </w:r>
                  <w:proofErr w:type="spellEnd"/>
                  <w:r w:rsidRPr="00A25D4D">
                    <w:rPr>
                      <w:lang w:val="en-GB"/>
                    </w:rPr>
                    <w:t>: (</w:t>
                  </w:r>
                  <w:proofErr w:type="spellStart"/>
                  <w:r w:rsidRPr="00A25D4D">
                    <w:rPr>
                      <w:lang w:val="en-GB"/>
                    </w:rPr>
                    <w:t>self.governmentalServiceReference.OclIsKindOf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self.governmentalServiceReference</w:t>
                  </w:r>
                  <w:proofErr w:type="spellEnd"/>
                  <w:r w:rsidRPr="00A25D4D">
                    <w:rPr>
                      <w:lang w:val="en-GB"/>
                    </w:rPr>
                    <w:t xml:space="preserve"> -&gt;</w:t>
                  </w:r>
                  <w:proofErr w:type="spellStart"/>
                  <w:r w:rsidRPr="00A25D4D">
                    <w:rPr>
                      <w:lang w:val="en-GB"/>
                    </w:rPr>
                    <w:t>isEmpty</w:t>
                  </w:r>
                  <w:proofErr w:type="spellEnd"/>
                  <w:r w:rsidRPr="00A25D4D">
                    <w:rPr>
                      <w:lang w:val="en-GB"/>
                    </w:rPr>
                    <w:t>()) and (</w:t>
                  </w:r>
                  <w:proofErr w:type="spellStart"/>
                  <w:r w:rsidRPr="00A25D4D">
                    <w:rPr>
                      <w:lang w:val="en-GB"/>
                    </w:rPr>
                    <w:t>self.utilityFacilityReference.OclIsKindOf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self.utilityFacilityReference</w:t>
                  </w:r>
                  <w:proofErr w:type="spellEnd"/>
                  <w:r w:rsidRPr="00A25D4D">
                    <w:rPr>
                      <w:lang w:val="en-GB"/>
                    </w:rPr>
                    <w:t>-&gt;</w:t>
                  </w:r>
                  <w:proofErr w:type="spellStart"/>
                  <w:r w:rsidRPr="00A25D4D">
                    <w:rPr>
                      <w:lang w:val="en-GB"/>
                    </w:rPr>
                    <w:t>isEmpty</w:t>
                  </w:r>
                  <w:proofErr w:type="spellEnd"/>
                  <w:r w:rsidRPr="00A25D4D">
                    <w:rPr>
                      <w:lang w:val="en-GB"/>
                    </w:rPr>
                    <w:t>())</w:t>
                  </w:r>
                </w:p>
              </w:tc>
            </w:tr>
          </w:tbl>
          <w:p w14:paraId="53A33875" w14:textId="77777777" w:rsidR="00C0190C" w:rsidRPr="00A25D4D" w:rsidRDefault="00C0190C" w:rsidP="008F13CC">
            <w:pPr>
              <w:jc w:val="left"/>
              <w:rPr>
                <w:lang w:val="en-GB"/>
              </w:rPr>
            </w:pPr>
          </w:p>
        </w:tc>
      </w:tr>
      <w:tr w:rsidR="00C0190C" w:rsidRPr="00A25D4D" w14:paraId="786EADD8"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CA442D3" w14:textId="77777777" w:rsidR="00C0190C" w:rsidRPr="00A25D4D" w:rsidRDefault="00C0190C" w:rsidP="008F13CC">
            <w:pPr>
              <w:jc w:val="left"/>
            </w:pPr>
            <w:proofErr w:type="spellStart"/>
            <w:r w:rsidRPr="00A25D4D">
              <w:rPr>
                <w:b/>
                <w:bCs/>
              </w:rPr>
              <w:t>Constraint</w:t>
            </w:r>
            <w:proofErr w:type="spellEnd"/>
            <w:r w:rsidRPr="00A25D4D">
              <w:rPr>
                <w:b/>
                <w:bCs/>
              </w:rPr>
              <w:t>: Maximaal1Utiliteitsnet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0B2D5C13" w14:textId="77777777" w:rsidTr="00C0190C">
              <w:trPr>
                <w:tblHeader/>
                <w:tblCellSpacing w:w="0" w:type="dxa"/>
              </w:trPr>
              <w:tc>
                <w:tcPr>
                  <w:tcW w:w="360" w:type="dxa"/>
                  <w:hideMark/>
                </w:tcPr>
                <w:p w14:paraId="74A499C0" w14:textId="77777777" w:rsidR="00C0190C" w:rsidRPr="00A25D4D" w:rsidRDefault="00C0190C" w:rsidP="008F13CC">
                  <w:pPr>
                    <w:jc w:val="left"/>
                  </w:pPr>
                  <w:r w:rsidRPr="00A25D4D">
                    <w:t> </w:t>
                  </w:r>
                </w:p>
              </w:tc>
              <w:tc>
                <w:tcPr>
                  <w:tcW w:w="1500" w:type="dxa"/>
                  <w:hideMark/>
                </w:tcPr>
                <w:p w14:paraId="69AB59C0" w14:textId="77777777" w:rsidR="00C0190C" w:rsidRPr="00A25D4D" w:rsidRDefault="00C0190C" w:rsidP="008F13CC">
                  <w:pPr>
                    <w:jc w:val="left"/>
                  </w:pPr>
                  <w:r w:rsidRPr="00A25D4D">
                    <w:t>Natuurlijke taal:</w:t>
                  </w:r>
                </w:p>
              </w:tc>
              <w:tc>
                <w:tcPr>
                  <w:tcW w:w="0" w:type="auto"/>
                  <w:hideMark/>
                </w:tcPr>
                <w:p w14:paraId="6D9F1674" w14:textId="77777777" w:rsidR="00C0190C" w:rsidRPr="00A25D4D" w:rsidRDefault="00C0190C" w:rsidP="008F13CC">
                  <w:pPr>
                    <w:jc w:val="left"/>
                  </w:pPr>
                  <w:r w:rsidRPr="00A25D4D">
                    <w:t xml:space="preserve">hoort bij maximaal 1 utiliteitsnet </w:t>
                  </w:r>
                </w:p>
              </w:tc>
            </w:tr>
            <w:tr w:rsidR="00C0190C" w:rsidRPr="00A25D4D" w14:paraId="05EC0AEB" w14:textId="77777777" w:rsidTr="00C0190C">
              <w:trPr>
                <w:tblHeader/>
                <w:tblCellSpacing w:w="0" w:type="dxa"/>
              </w:trPr>
              <w:tc>
                <w:tcPr>
                  <w:tcW w:w="360" w:type="dxa"/>
                  <w:hideMark/>
                </w:tcPr>
                <w:p w14:paraId="66320929" w14:textId="77777777" w:rsidR="00C0190C" w:rsidRPr="00A25D4D" w:rsidRDefault="00C0190C" w:rsidP="008F13CC">
                  <w:pPr>
                    <w:jc w:val="left"/>
                  </w:pPr>
                  <w:r w:rsidRPr="00A25D4D">
                    <w:t> </w:t>
                  </w:r>
                </w:p>
              </w:tc>
              <w:tc>
                <w:tcPr>
                  <w:tcW w:w="1500" w:type="dxa"/>
                  <w:hideMark/>
                </w:tcPr>
                <w:p w14:paraId="289655F1" w14:textId="77777777" w:rsidR="00C0190C" w:rsidRPr="00A25D4D" w:rsidRDefault="00C0190C" w:rsidP="008F13CC">
                  <w:pPr>
                    <w:jc w:val="left"/>
                  </w:pPr>
                  <w:r w:rsidRPr="00A25D4D">
                    <w:t>OCL:</w:t>
                  </w:r>
                </w:p>
              </w:tc>
              <w:tc>
                <w:tcPr>
                  <w:tcW w:w="0" w:type="auto"/>
                  <w:hideMark/>
                </w:tcPr>
                <w:p w14:paraId="2A6BD58B"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self.inNetwork</w:t>
                  </w:r>
                  <w:proofErr w:type="spellEnd"/>
                  <w:r w:rsidRPr="00A25D4D">
                    <w:t xml:space="preserve"> -&gt;</w:t>
                  </w:r>
                  <w:proofErr w:type="spellStart"/>
                  <w:r w:rsidRPr="00A25D4D">
                    <w:t>size</w:t>
                  </w:r>
                  <w:proofErr w:type="spellEnd"/>
                  <w:r w:rsidRPr="00A25D4D">
                    <w:t>() = 1</w:t>
                  </w:r>
                </w:p>
              </w:tc>
            </w:tr>
          </w:tbl>
          <w:p w14:paraId="4B6B8F8B" w14:textId="77777777" w:rsidR="00C0190C" w:rsidRPr="00A25D4D" w:rsidRDefault="00C0190C" w:rsidP="008F13CC">
            <w:pPr>
              <w:jc w:val="left"/>
            </w:pPr>
          </w:p>
        </w:tc>
      </w:tr>
    </w:tbl>
    <w:p w14:paraId="49103C51" w14:textId="77777777" w:rsidR="00C0190C" w:rsidRPr="00A25D4D" w:rsidRDefault="00C0190C" w:rsidP="008F13CC">
      <w:pPr>
        <w:pStyle w:val="Kop5"/>
        <w:jc w:val="left"/>
        <w:rPr>
          <w:sz w:val="16"/>
          <w:szCs w:val="16"/>
        </w:rPr>
      </w:pPr>
      <w:r w:rsidRPr="00A25D4D">
        <w:rPr>
          <w:sz w:val="16"/>
          <w:szCs w:val="16"/>
        </w:rPr>
        <w:t>Toren</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Change w:id="769" w:author="Paul Janssen" w:date="2020-06-10T18:01:00Z">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PrChange>
      </w:tblPr>
      <w:tblGrid>
        <w:gridCol w:w="9056"/>
        <w:tblGridChange w:id="770">
          <w:tblGrid>
            <w:gridCol w:w="9132"/>
          </w:tblGrid>
        </w:tblGridChange>
      </w:tblGrid>
      <w:tr w:rsidR="00C0190C" w:rsidRPr="00A25D4D" w14:paraId="470EC403" w14:textId="77777777" w:rsidTr="00A92388">
        <w:trPr>
          <w:trHeight w:val="225"/>
          <w:tblHeader/>
          <w:tblCellSpacing w:w="0" w:type="dxa"/>
          <w:trPrChange w:id="771" w:author="Paul Janssen" w:date="2020-06-10T18:01:00Z">
            <w:trPr>
              <w:trHeight w:val="225"/>
              <w:tblHeader/>
              <w:tblCellSpacing w:w="0" w:type="dxa"/>
            </w:trPr>
          </w:trPrChange>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Change w:id="772" w:author="Paul Janssen" w:date="2020-06-10T18:01:00Z">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tcPrChange>
          </w:tcPr>
          <w:p w14:paraId="0EE6CB37" w14:textId="77777777" w:rsidR="00C0190C" w:rsidRPr="00A25D4D" w:rsidRDefault="00C0190C" w:rsidP="008F13CC">
            <w:pPr>
              <w:jc w:val="left"/>
            </w:pPr>
            <w:r w:rsidRPr="00A25D4D">
              <w:rPr>
                <w:b/>
                <w:bCs/>
              </w:rPr>
              <w:lastRenderedPageBreak/>
              <w:t>Toren</w:t>
            </w:r>
          </w:p>
        </w:tc>
      </w:tr>
      <w:tr w:rsidR="00C0190C" w:rsidRPr="00A25D4D" w14:paraId="26B48125" w14:textId="77777777" w:rsidTr="00A92388">
        <w:trPr>
          <w:tblCellSpacing w:w="0" w:type="dxa"/>
          <w:trPrChange w:id="773" w:author="Paul Janssen" w:date="2020-06-10T18:01: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774" w:author="Paul Janssen" w:date="2020-06-10T18:01:00Z">
              <w:tcPr>
                <w:tcW w:w="0" w:type="auto"/>
                <w:tcBorders>
                  <w:top w:val="outset" w:sz="6" w:space="0" w:color="auto"/>
                  <w:left w:val="outset" w:sz="6" w:space="0" w:color="auto"/>
                  <w:bottom w:val="outset" w:sz="6" w:space="0" w:color="auto"/>
                  <w:right w:val="outset" w:sz="6" w:space="0" w:color="auto"/>
                </w:tcBorders>
                <w:hideMark/>
              </w:tcPr>
            </w:tcPrChange>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0F6D0487" w14:textId="77777777" w:rsidTr="00C0190C">
              <w:trPr>
                <w:tblHeader/>
                <w:tblCellSpacing w:w="0" w:type="dxa"/>
              </w:trPr>
              <w:tc>
                <w:tcPr>
                  <w:tcW w:w="360" w:type="dxa"/>
                  <w:hideMark/>
                </w:tcPr>
                <w:p w14:paraId="1C82886D" w14:textId="77777777" w:rsidR="00C0190C" w:rsidRPr="00A25D4D" w:rsidRDefault="00C0190C" w:rsidP="008F13CC">
                  <w:pPr>
                    <w:jc w:val="left"/>
                  </w:pPr>
                  <w:r w:rsidRPr="00A25D4D">
                    <w:t> </w:t>
                  </w:r>
                </w:p>
              </w:tc>
              <w:tc>
                <w:tcPr>
                  <w:tcW w:w="1500" w:type="dxa"/>
                  <w:hideMark/>
                </w:tcPr>
                <w:p w14:paraId="56B86F33" w14:textId="77777777" w:rsidR="00C0190C" w:rsidRPr="00A25D4D" w:rsidRDefault="00C0190C" w:rsidP="008F13CC">
                  <w:pPr>
                    <w:jc w:val="left"/>
                  </w:pPr>
                  <w:r w:rsidRPr="00A25D4D">
                    <w:t>Naam</w:t>
                  </w:r>
                </w:p>
              </w:tc>
              <w:tc>
                <w:tcPr>
                  <w:tcW w:w="0" w:type="auto"/>
                  <w:hideMark/>
                </w:tcPr>
                <w:p w14:paraId="7C8EDACE" w14:textId="77777777" w:rsidR="00C0190C" w:rsidRPr="00A25D4D" w:rsidRDefault="00C0190C" w:rsidP="008F13CC">
                  <w:pPr>
                    <w:jc w:val="left"/>
                  </w:pPr>
                  <w:r w:rsidRPr="00A25D4D">
                    <w:t xml:space="preserve">Toren </w:t>
                  </w:r>
                </w:p>
              </w:tc>
            </w:tr>
            <w:tr w:rsidR="00C0190C" w:rsidRPr="00A25D4D" w14:paraId="5D8DBF50" w14:textId="77777777" w:rsidTr="00C0190C">
              <w:trPr>
                <w:tblHeader/>
                <w:tblCellSpacing w:w="0" w:type="dxa"/>
              </w:trPr>
              <w:tc>
                <w:tcPr>
                  <w:tcW w:w="360" w:type="dxa"/>
                  <w:hideMark/>
                </w:tcPr>
                <w:p w14:paraId="645373E6" w14:textId="77777777" w:rsidR="00C0190C" w:rsidRPr="00A25D4D" w:rsidRDefault="00C0190C" w:rsidP="008F13CC">
                  <w:pPr>
                    <w:jc w:val="left"/>
                  </w:pPr>
                  <w:r w:rsidRPr="00A25D4D">
                    <w:t> </w:t>
                  </w:r>
                </w:p>
              </w:tc>
              <w:tc>
                <w:tcPr>
                  <w:tcW w:w="1500" w:type="dxa"/>
                  <w:hideMark/>
                </w:tcPr>
                <w:p w14:paraId="70923BFB" w14:textId="77777777" w:rsidR="00C0190C" w:rsidRPr="00A25D4D" w:rsidRDefault="00C0190C" w:rsidP="008F13CC">
                  <w:pPr>
                    <w:jc w:val="left"/>
                  </w:pPr>
                  <w:r w:rsidRPr="00A25D4D">
                    <w:t>Definitie:</w:t>
                  </w:r>
                </w:p>
              </w:tc>
              <w:tc>
                <w:tcPr>
                  <w:tcW w:w="0" w:type="auto"/>
                  <w:hideMark/>
                </w:tcPr>
                <w:p w14:paraId="35140EEF" w14:textId="77777777" w:rsidR="00C0190C" w:rsidRPr="00A25D4D" w:rsidRDefault="00C0190C" w:rsidP="008F13CC">
                  <w:pPr>
                    <w:jc w:val="left"/>
                  </w:pPr>
                  <w:r w:rsidRPr="00A25D4D">
                    <w:t xml:space="preserve">Eenvoudig toren-object dat dienst kan doen als drager van nutsvoorzieningenobjecten van een of meer </w:t>
                  </w:r>
                  <w:proofErr w:type="spellStart"/>
                  <w:r w:rsidRPr="00A25D4D">
                    <w:t>nutsvoorzieningnetten</w:t>
                  </w:r>
                  <w:proofErr w:type="spellEnd"/>
                  <w:r w:rsidRPr="00A25D4D">
                    <w:t xml:space="preserve">. </w:t>
                  </w:r>
                </w:p>
              </w:tc>
            </w:tr>
            <w:tr w:rsidR="00C0190C" w:rsidRPr="00A25D4D" w14:paraId="6C83DAD8" w14:textId="77777777" w:rsidTr="00C0190C">
              <w:trPr>
                <w:tblHeader/>
                <w:tblCellSpacing w:w="0" w:type="dxa"/>
              </w:trPr>
              <w:tc>
                <w:tcPr>
                  <w:tcW w:w="360" w:type="dxa"/>
                  <w:hideMark/>
                </w:tcPr>
                <w:p w14:paraId="21F14DC2" w14:textId="77777777" w:rsidR="00C0190C" w:rsidRPr="00A25D4D" w:rsidRDefault="00C0190C" w:rsidP="008F13CC">
                  <w:pPr>
                    <w:jc w:val="left"/>
                  </w:pPr>
                  <w:r w:rsidRPr="00A25D4D">
                    <w:t> </w:t>
                  </w:r>
                </w:p>
              </w:tc>
              <w:tc>
                <w:tcPr>
                  <w:tcW w:w="1500" w:type="dxa"/>
                  <w:hideMark/>
                </w:tcPr>
                <w:p w14:paraId="4140E252" w14:textId="77777777" w:rsidR="00C0190C" w:rsidRPr="00A25D4D" w:rsidRDefault="00C0190C" w:rsidP="008F13CC">
                  <w:pPr>
                    <w:jc w:val="left"/>
                  </w:pPr>
                  <w:r w:rsidRPr="00A25D4D">
                    <w:t>Herkomst:</w:t>
                  </w:r>
                </w:p>
              </w:tc>
              <w:tc>
                <w:tcPr>
                  <w:tcW w:w="0" w:type="auto"/>
                  <w:hideMark/>
                </w:tcPr>
                <w:p w14:paraId="71372B45" w14:textId="77777777" w:rsidR="00C0190C" w:rsidRPr="00A25D4D" w:rsidRDefault="00C0190C" w:rsidP="008F13CC">
                  <w:pPr>
                    <w:jc w:val="left"/>
                  </w:pPr>
                  <w:r w:rsidRPr="00A25D4D">
                    <w:t>Inspire</w:t>
                  </w:r>
                </w:p>
              </w:tc>
            </w:tr>
            <w:tr w:rsidR="00C0190C" w:rsidRPr="00A25D4D" w14:paraId="2AE4F113" w14:textId="77777777" w:rsidTr="00C0190C">
              <w:trPr>
                <w:tblHeader/>
                <w:tblCellSpacing w:w="0" w:type="dxa"/>
              </w:trPr>
              <w:tc>
                <w:tcPr>
                  <w:tcW w:w="360" w:type="dxa"/>
                  <w:hideMark/>
                </w:tcPr>
                <w:p w14:paraId="196F7626" w14:textId="77777777" w:rsidR="00C0190C" w:rsidRPr="00A25D4D" w:rsidRDefault="00C0190C" w:rsidP="008F13CC">
                  <w:pPr>
                    <w:jc w:val="left"/>
                  </w:pPr>
                  <w:r w:rsidRPr="00A25D4D">
                    <w:t> </w:t>
                  </w:r>
                </w:p>
              </w:tc>
              <w:tc>
                <w:tcPr>
                  <w:tcW w:w="1500" w:type="dxa"/>
                  <w:hideMark/>
                </w:tcPr>
                <w:p w14:paraId="64145603" w14:textId="77777777" w:rsidR="00C0190C" w:rsidRPr="00A25D4D" w:rsidRDefault="00C0190C" w:rsidP="008F13CC">
                  <w:pPr>
                    <w:jc w:val="left"/>
                  </w:pPr>
                  <w:r w:rsidRPr="00A25D4D">
                    <w:t>Subtype van:</w:t>
                  </w:r>
                </w:p>
              </w:tc>
              <w:tc>
                <w:tcPr>
                  <w:tcW w:w="0" w:type="auto"/>
                  <w:hideMark/>
                </w:tcPr>
                <w:p w14:paraId="7B34927E" w14:textId="77777777" w:rsidR="00C0190C" w:rsidRPr="00A25D4D" w:rsidRDefault="00C0190C" w:rsidP="008F13CC">
                  <w:pPr>
                    <w:jc w:val="left"/>
                  </w:pPr>
                  <w:proofErr w:type="spellStart"/>
                  <w:r w:rsidRPr="00A25D4D">
                    <w:t>ContainerLeidingelement</w:t>
                  </w:r>
                  <w:proofErr w:type="spellEnd"/>
                  <w:r w:rsidRPr="00A25D4D">
                    <w:t xml:space="preserve">, </w:t>
                  </w:r>
                  <w:proofErr w:type="spellStart"/>
                  <w:r w:rsidRPr="00A25D4D">
                    <w:t>Tower</w:t>
                  </w:r>
                  <w:proofErr w:type="spellEnd"/>
                </w:p>
              </w:tc>
            </w:tr>
            <w:tr w:rsidR="00C0190C" w:rsidRPr="00A25D4D" w14:paraId="72701117" w14:textId="77777777" w:rsidTr="00C0190C">
              <w:trPr>
                <w:tblHeader/>
                <w:tblCellSpacing w:w="0" w:type="dxa"/>
              </w:trPr>
              <w:tc>
                <w:tcPr>
                  <w:tcW w:w="360" w:type="dxa"/>
                  <w:hideMark/>
                </w:tcPr>
                <w:p w14:paraId="2C011EC6" w14:textId="77777777" w:rsidR="00C0190C" w:rsidRPr="00A25D4D" w:rsidRDefault="00C0190C" w:rsidP="008F13CC">
                  <w:pPr>
                    <w:jc w:val="left"/>
                  </w:pPr>
                  <w:r w:rsidRPr="00A25D4D">
                    <w:t> </w:t>
                  </w:r>
                </w:p>
              </w:tc>
              <w:tc>
                <w:tcPr>
                  <w:tcW w:w="1500" w:type="dxa"/>
                  <w:hideMark/>
                </w:tcPr>
                <w:p w14:paraId="42066699" w14:textId="77777777" w:rsidR="00C0190C" w:rsidRPr="00A25D4D" w:rsidRDefault="00C0190C" w:rsidP="008F13CC">
                  <w:pPr>
                    <w:jc w:val="left"/>
                  </w:pPr>
                  <w:r w:rsidRPr="00A25D4D">
                    <w:t>Stereotypes:</w:t>
                  </w:r>
                </w:p>
              </w:tc>
              <w:tc>
                <w:tcPr>
                  <w:tcW w:w="0" w:type="auto"/>
                  <w:hideMark/>
                </w:tcPr>
                <w:p w14:paraId="0A9ADF2A"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504CA075" w14:textId="77777777" w:rsidR="00C0190C" w:rsidRPr="00A25D4D" w:rsidRDefault="00C0190C" w:rsidP="008F13CC">
            <w:pPr>
              <w:jc w:val="left"/>
            </w:pPr>
          </w:p>
        </w:tc>
      </w:tr>
      <w:tr w:rsidR="00A92388" w:rsidRPr="00A25D4D" w14:paraId="74221D3F" w14:textId="77777777" w:rsidTr="00A92388">
        <w:trPr>
          <w:tblCellSpacing w:w="0" w:type="dxa"/>
          <w:ins w:id="775" w:author="Paul Janssen" w:date="2020-06-10T18:01:00Z"/>
          <w:trPrChange w:id="776" w:author="Paul Janssen" w:date="2020-06-10T18:01: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tcPrChange w:id="777" w:author="Paul Janssen" w:date="2020-06-10T18:01:00Z">
              <w:tcPr>
                <w:tcW w:w="0" w:type="auto"/>
                <w:tcBorders>
                  <w:top w:val="outset" w:sz="6" w:space="0" w:color="auto"/>
                  <w:left w:val="outset" w:sz="6" w:space="0" w:color="auto"/>
                  <w:bottom w:val="outset" w:sz="6" w:space="0" w:color="auto"/>
                  <w:right w:val="outset" w:sz="6" w:space="0" w:color="auto"/>
                </w:tcBorders>
              </w:tcPr>
            </w:tcPrChange>
          </w:tcPr>
          <w:p w14:paraId="5356A7DE" w14:textId="77777777" w:rsidR="00A92388" w:rsidRPr="00A25D4D" w:rsidRDefault="00A92388" w:rsidP="00A92388">
            <w:pPr>
              <w:jc w:val="left"/>
              <w:rPr>
                <w:ins w:id="778" w:author="Paul Janssen" w:date="2020-06-10T18:01:00Z"/>
              </w:rPr>
            </w:pPr>
            <w:proofErr w:type="spellStart"/>
            <w:ins w:id="779" w:author="Paul Janssen" w:date="2020-06-10T18:01:00Z">
              <w:r w:rsidRPr="00A25D4D">
                <w:rPr>
                  <w:b/>
                  <w:bCs/>
                </w:rPr>
                <w:t>Constraint</w:t>
              </w:r>
              <w:proofErr w:type="spellEnd"/>
              <w:r w:rsidRPr="00A25D4D">
                <w:rPr>
                  <w:b/>
                  <w:bCs/>
                </w:rPr>
                <w:t xml:space="preserve">: </w:t>
              </w:r>
              <w:r w:rsidRPr="00924D70">
                <w:rPr>
                  <w:b/>
                  <w:bCs/>
                </w:rPr>
                <w:t>Maximaal1Utiliteitsnet</w:t>
              </w:r>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A92388" w:rsidRPr="00A25D4D" w14:paraId="46EA6CF5" w14:textId="77777777" w:rsidTr="004C0A21">
              <w:trPr>
                <w:tblHeader/>
                <w:tblCellSpacing w:w="0" w:type="dxa"/>
                <w:ins w:id="780" w:author="Paul Janssen" w:date="2020-06-10T18:01:00Z"/>
              </w:trPr>
              <w:tc>
                <w:tcPr>
                  <w:tcW w:w="360" w:type="dxa"/>
                  <w:hideMark/>
                </w:tcPr>
                <w:p w14:paraId="3E72C73D" w14:textId="77777777" w:rsidR="00A92388" w:rsidRPr="00A25D4D" w:rsidRDefault="00A92388" w:rsidP="00A92388">
                  <w:pPr>
                    <w:jc w:val="left"/>
                    <w:rPr>
                      <w:ins w:id="781" w:author="Paul Janssen" w:date="2020-06-10T18:01:00Z"/>
                    </w:rPr>
                  </w:pPr>
                  <w:ins w:id="782" w:author="Paul Janssen" w:date="2020-06-10T18:01:00Z">
                    <w:r w:rsidRPr="00A25D4D">
                      <w:t> </w:t>
                    </w:r>
                  </w:ins>
                </w:p>
              </w:tc>
              <w:tc>
                <w:tcPr>
                  <w:tcW w:w="1500" w:type="dxa"/>
                  <w:hideMark/>
                </w:tcPr>
                <w:p w14:paraId="545255F6" w14:textId="77777777" w:rsidR="00A92388" w:rsidRPr="00A25D4D" w:rsidRDefault="00A92388" w:rsidP="00A92388">
                  <w:pPr>
                    <w:jc w:val="left"/>
                    <w:rPr>
                      <w:ins w:id="783" w:author="Paul Janssen" w:date="2020-06-10T18:01:00Z"/>
                    </w:rPr>
                  </w:pPr>
                  <w:ins w:id="784" w:author="Paul Janssen" w:date="2020-06-10T18:01:00Z">
                    <w:r w:rsidRPr="00A25D4D">
                      <w:t>Natuurlijke taal:</w:t>
                    </w:r>
                  </w:ins>
                </w:p>
              </w:tc>
              <w:tc>
                <w:tcPr>
                  <w:tcW w:w="0" w:type="auto"/>
                  <w:hideMark/>
                </w:tcPr>
                <w:p w14:paraId="75B8A04C" w14:textId="77777777" w:rsidR="00A92388" w:rsidRPr="00A25D4D" w:rsidRDefault="00A92388" w:rsidP="00A92388">
                  <w:pPr>
                    <w:jc w:val="left"/>
                    <w:rPr>
                      <w:ins w:id="785" w:author="Paul Janssen" w:date="2020-06-10T18:01:00Z"/>
                    </w:rPr>
                  </w:pPr>
                  <w:ins w:id="786" w:author="Paul Janssen" w:date="2020-06-10T18:01:00Z">
                    <w:r>
                      <w:t>hoort bij maximaal 1 utiliteitsnet</w:t>
                    </w:r>
                  </w:ins>
                </w:p>
              </w:tc>
            </w:tr>
            <w:tr w:rsidR="00A92388" w:rsidRPr="00A25D4D" w14:paraId="7010B4D7" w14:textId="77777777" w:rsidTr="004C0A21">
              <w:trPr>
                <w:tblHeader/>
                <w:tblCellSpacing w:w="0" w:type="dxa"/>
                <w:ins w:id="787" w:author="Paul Janssen" w:date="2020-06-10T18:01:00Z"/>
              </w:trPr>
              <w:tc>
                <w:tcPr>
                  <w:tcW w:w="360" w:type="dxa"/>
                  <w:hideMark/>
                </w:tcPr>
                <w:p w14:paraId="2A62DBD5" w14:textId="77777777" w:rsidR="00A92388" w:rsidRPr="00A25D4D" w:rsidRDefault="00A92388" w:rsidP="00A92388">
                  <w:pPr>
                    <w:jc w:val="left"/>
                    <w:rPr>
                      <w:ins w:id="788" w:author="Paul Janssen" w:date="2020-06-10T18:01:00Z"/>
                    </w:rPr>
                  </w:pPr>
                  <w:ins w:id="789" w:author="Paul Janssen" w:date="2020-06-10T18:01:00Z">
                    <w:r w:rsidRPr="00A25D4D">
                      <w:t> </w:t>
                    </w:r>
                  </w:ins>
                </w:p>
              </w:tc>
              <w:tc>
                <w:tcPr>
                  <w:tcW w:w="1500" w:type="dxa"/>
                  <w:hideMark/>
                </w:tcPr>
                <w:p w14:paraId="2D983247" w14:textId="77777777" w:rsidR="00A92388" w:rsidRPr="00A25D4D" w:rsidRDefault="00A92388" w:rsidP="00A92388">
                  <w:pPr>
                    <w:jc w:val="left"/>
                    <w:rPr>
                      <w:ins w:id="790" w:author="Paul Janssen" w:date="2020-06-10T18:01:00Z"/>
                    </w:rPr>
                  </w:pPr>
                  <w:ins w:id="791" w:author="Paul Janssen" w:date="2020-06-10T18:01:00Z">
                    <w:r w:rsidRPr="00A25D4D">
                      <w:t>OCL:</w:t>
                    </w:r>
                  </w:ins>
                </w:p>
              </w:tc>
              <w:tc>
                <w:tcPr>
                  <w:tcW w:w="0" w:type="auto"/>
                  <w:hideMark/>
                </w:tcPr>
                <w:p w14:paraId="42CD949A" w14:textId="77777777" w:rsidR="00A92388" w:rsidRPr="00924D70" w:rsidRDefault="00A92388" w:rsidP="00A92388">
                  <w:pPr>
                    <w:autoSpaceDE w:val="0"/>
                    <w:autoSpaceDN w:val="0"/>
                    <w:adjustRightInd w:val="0"/>
                    <w:spacing w:after="80" w:line="240" w:lineRule="auto"/>
                    <w:jc w:val="left"/>
                    <w:rPr>
                      <w:ins w:id="792" w:author="Paul Janssen" w:date="2020-06-10T18:01:00Z"/>
                      <w:rFonts w:ascii="Calibri" w:hAnsi="Calibri" w:cs="Calibri"/>
                      <w:sz w:val="20"/>
                      <w:szCs w:val="20"/>
                    </w:rPr>
                  </w:pPr>
                  <w:proofErr w:type="spellStart"/>
                  <w:ins w:id="793" w:author="Paul Janssen" w:date="2020-06-10T18:01:00Z">
                    <w:r w:rsidRPr="00924D70">
                      <w:rPr>
                        <w:rFonts w:ascii="Calibri" w:hAnsi="Calibri" w:cs="Calibri"/>
                        <w:sz w:val="20"/>
                        <w:szCs w:val="20"/>
                      </w:rPr>
                      <w:t>inv</w:t>
                    </w:r>
                    <w:proofErr w:type="spellEnd"/>
                    <w:r w:rsidRPr="00924D70">
                      <w:rPr>
                        <w:rFonts w:ascii="Calibri" w:hAnsi="Calibri" w:cs="Calibri"/>
                        <w:sz w:val="20"/>
                        <w:szCs w:val="20"/>
                      </w:rPr>
                      <w:t>:</w:t>
                    </w:r>
                  </w:ins>
                </w:p>
                <w:p w14:paraId="63CAA45F" w14:textId="77777777" w:rsidR="00A92388" w:rsidRPr="004C0A21" w:rsidRDefault="00A92388" w:rsidP="00A92388">
                  <w:pPr>
                    <w:autoSpaceDE w:val="0"/>
                    <w:autoSpaceDN w:val="0"/>
                    <w:adjustRightInd w:val="0"/>
                    <w:spacing w:after="80" w:line="240" w:lineRule="auto"/>
                    <w:jc w:val="left"/>
                    <w:rPr>
                      <w:ins w:id="794" w:author="Paul Janssen" w:date="2020-06-10T18:01:00Z"/>
                      <w:rFonts w:ascii="Calibri" w:hAnsi="Calibri" w:cs="Calibri"/>
                      <w:sz w:val="20"/>
                      <w:szCs w:val="20"/>
                    </w:rPr>
                  </w:pPr>
                  <w:proofErr w:type="spellStart"/>
                  <w:ins w:id="795" w:author="Paul Janssen" w:date="2020-06-10T18:01:00Z">
                    <w:r w:rsidRPr="00924D70">
                      <w:rPr>
                        <w:rFonts w:ascii="Calibri" w:hAnsi="Calibri" w:cs="Calibri"/>
                        <w:sz w:val="20"/>
                        <w:szCs w:val="20"/>
                      </w:rPr>
                      <w:t>self.inNetwork</w:t>
                    </w:r>
                    <w:proofErr w:type="spellEnd"/>
                    <w:r w:rsidRPr="00924D70">
                      <w:rPr>
                        <w:rFonts w:ascii="Calibri" w:hAnsi="Calibri" w:cs="Calibri"/>
                        <w:sz w:val="20"/>
                        <w:szCs w:val="20"/>
                      </w:rPr>
                      <w:t xml:space="preserve"> -&gt;</w:t>
                    </w:r>
                    <w:proofErr w:type="spellStart"/>
                    <w:r w:rsidRPr="00924D70">
                      <w:rPr>
                        <w:rFonts w:ascii="Calibri" w:hAnsi="Calibri" w:cs="Calibri"/>
                        <w:sz w:val="20"/>
                        <w:szCs w:val="20"/>
                      </w:rPr>
                      <w:t>size</w:t>
                    </w:r>
                    <w:proofErr w:type="spellEnd"/>
                    <w:r w:rsidRPr="00924D70">
                      <w:rPr>
                        <w:rFonts w:ascii="Calibri" w:hAnsi="Calibri" w:cs="Calibri"/>
                        <w:sz w:val="20"/>
                        <w:szCs w:val="20"/>
                      </w:rPr>
                      <w:t>() = 1</w:t>
                    </w:r>
                  </w:ins>
                </w:p>
              </w:tc>
            </w:tr>
          </w:tbl>
          <w:p w14:paraId="51959FD9" w14:textId="77777777" w:rsidR="00A92388" w:rsidRPr="00A25D4D" w:rsidRDefault="00A92388" w:rsidP="008F13CC">
            <w:pPr>
              <w:jc w:val="left"/>
              <w:rPr>
                <w:ins w:id="796" w:author="Paul Janssen" w:date="2020-06-10T18:01:00Z"/>
              </w:rPr>
            </w:pPr>
          </w:p>
        </w:tc>
      </w:tr>
    </w:tbl>
    <w:p w14:paraId="75CB3DB5" w14:textId="77777777" w:rsidR="00C0190C" w:rsidRPr="00A25D4D" w:rsidRDefault="00C0190C" w:rsidP="008F13CC">
      <w:pPr>
        <w:pStyle w:val="Kop5"/>
        <w:jc w:val="left"/>
        <w:rPr>
          <w:sz w:val="16"/>
          <w:szCs w:val="16"/>
        </w:rPr>
      </w:pPr>
      <w:r w:rsidRPr="00A25D4D">
        <w:rPr>
          <w:sz w:val="16"/>
          <w:szCs w:val="16"/>
        </w:rPr>
        <w:t>Transportroute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164"/>
      </w:tblGrid>
      <w:tr w:rsidR="00C0190C" w:rsidRPr="00A25D4D" w14:paraId="774B8426"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110B3DB8" w14:textId="77777777" w:rsidR="00C0190C" w:rsidRPr="00A25D4D" w:rsidRDefault="00C0190C" w:rsidP="008F13CC">
            <w:pPr>
              <w:jc w:val="left"/>
            </w:pPr>
            <w:r w:rsidRPr="00A25D4D">
              <w:rPr>
                <w:b/>
                <w:bCs/>
              </w:rPr>
              <w:t>Transportroute</w:t>
            </w:r>
          </w:p>
        </w:tc>
      </w:tr>
      <w:tr w:rsidR="00C0190C" w:rsidRPr="00A25D4D" w14:paraId="4E99296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244"/>
            </w:tblGrid>
            <w:tr w:rsidR="00C0190C" w:rsidRPr="00A25D4D" w14:paraId="549E0F39" w14:textId="77777777" w:rsidTr="00C0190C">
              <w:trPr>
                <w:tblHeader/>
                <w:tblCellSpacing w:w="0" w:type="dxa"/>
              </w:trPr>
              <w:tc>
                <w:tcPr>
                  <w:tcW w:w="360" w:type="dxa"/>
                  <w:hideMark/>
                </w:tcPr>
                <w:p w14:paraId="27198A83" w14:textId="77777777" w:rsidR="00C0190C" w:rsidRPr="00A25D4D" w:rsidRDefault="00C0190C" w:rsidP="008F13CC">
                  <w:pPr>
                    <w:jc w:val="left"/>
                  </w:pPr>
                  <w:r w:rsidRPr="00A25D4D">
                    <w:t> </w:t>
                  </w:r>
                </w:p>
              </w:tc>
              <w:tc>
                <w:tcPr>
                  <w:tcW w:w="1500" w:type="dxa"/>
                  <w:hideMark/>
                </w:tcPr>
                <w:p w14:paraId="19E37BDD" w14:textId="77777777" w:rsidR="00C0190C" w:rsidRPr="00A25D4D" w:rsidRDefault="00C0190C" w:rsidP="008F13CC">
                  <w:pPr>
                    <w:jc w:val="left"/>
                  </w:pPr>
                  <w:r w:rsidRPr="00A25D4D">
                    <w:t>Naam</w:t>
                  </w:r>
                </w:p>
              </w:tc>
              <w:tc>
                <w:tcPr>
                  <w:tcW w:w="0" w:type="auto"/>
                  <w:hideMark/>
                </w:tcPr>
                <w:p w14:paraId="47139092" w14:textId="77777777" w:rsidR="00C0190C" w:rsidRPr="00A25D4D" w:rsidRDefault="00C0190C" w:rsidP="008F13CC">
                  <w:pPr>
                    <w:jc w:val="left"/>
                  </w:pPr>
                </w:p>
              </w:tc>
            </w:tr>
            <w:tr w:rsidR="00C0190C" w:rsidRPr="00A25D4D" w14:paraId="30CC82F1" w14:textId="77777777" w:rsidTr="00C0190C">
              <w:trPr>
                <w:tblHeader/>
                <w:tblCellSpacing w:w="0" w:type="dxa"/>
              </w:trPr>
              <w:tc>
                <w:tcPr>
                  <w:tcW w:w="360" w:type="dxa"/>
                  <w:hideMark/>
                </w:tcPr>
                <w:p w14:paraId="4EBAE3E9" w14:textId="77777777" w:rsidR="00C0190C" w:rsidRPr="00A25D4D" w:rsidRDefault="00C0190C" w:rsidP="008F13CC">
                  <w:pPr>
                    <w:jc w:val="left"/>
                  </w:pPr>
                  <w:r w:rsidRPr="00A25D4D">
                    <w:t> </w:t>
                  </w:r>
                </w:p>
              </w:tc>
              <w:tc>
                <w:tcPr>
                  <w:tcW w:w="1500" w:type="dxa"/>
                  <w:hideMark/>
                </w:tcPr>
                <w:p w14:paraId="72C63231" w14:textId="77777777" w:rsidR="00C0190C" w:rsidRPr="00A25D4D" w:rsidRDefault="00C0190C" w:rsidP="008F13CC">
                  <w:pPr>
                    <w:jc w:val="left"/>
                  </w:pPr>
                  <w:r w:rsidRPr="00A25D4D">
                    <w:t>Definitie:</w:t>
                  </w:r>
                </w:p>
              </w:tc>
              <w:tc>
                <w:tcPr>
                  <w:tcW w:w="0" w:type="auto"/>
                  <w:hideMark/>
                </w:tcPr>
                <w:p w14:paraId="388065C2" w14:textId="77777777" w:rsidR="00C0190C" w:rsidRPr="00A25D4D" w:rsidRDefault="00C0190C" w:rsidP="008F13CC">
                  <w:pPr>
                    <w:jc w:val="left"/>
                  </w:pPr>
                  <w:r w:rsidRPr="00A25D4D">
                    <w:t xml:space="preserve">Route samengesteld uit aaneengesloten buisleidingen. </w:t>
                  </w:r>
                </w:p>
              </w:tc>
            </w:tr>
            <w:tr w:rsidR="00C0190C" w:rsidRPr="00A25D4D" w14:paraId="182432F1" w14:textId="77777777" w:rsidTr="00C0190C">
              <w:trPr>
                <w:tblHeader/>
                <w:tblCellSpacing w:w="0" w:type="dxa"/>
              </w:trPr>
              <w:tc>
                <w:tcPr>
                  <w:tcW w:w="360" w:type="dxa"/>
                  <w:hideMark/>
                </w:tcPr>
                <w:p w14:paraId="30C82B9F" w14:textId="77777777" w:rsidR="00C0190C" w:rsidRPr="00A25D4D" w:rsidRDefault="00C0190C" w:rsidP="008F13CC">
                  <w:pPr>
                    <w:jc w:val="left"/>
                  </w:pPr>
                  <w:r w:rsidRPr="00A25D4D">
                    <w:t> </w:t>
                  </w:r>
                </w:p>
              </w:tc>
              <w:tc>
                <w:tcPr>
                  <w:tcW w:w="1500" w:type="dxa"/>
                  <w:hideMark/>
                </w:tcPr>
                <w:p w14:paraId="0A3E44F6" w14:textId="77777777" w:rsidR="00C0190C" w:rsidRPr="00A25D4D" w:rsidRDefault="00C0190C" w:rsidP="008F13CC">
                  <w:pPr>
                    <w:jc w:val="left"/>
                  </w:pPr>
                  <w:r w:rsidRPr="00A25D4D">
                    <w:t>Herkomst:</w:t>
                  </w:r>
                </w:p>
              </w:tc>
              <w:tc>
                <w:tcPr>
                  <w:tcW w:w="0" w:type="auto"/>
                  <w:hideMark/>
                </w:tcPr>
                <w:p w14:paraId="11E84ED0" w14:textId="77777777" w:rsidR="00C0190C" w:rsidRPr="00A25D4D" w:rsidRDefault="00C0190C" w:rsidP="008F13CC">
                  <w:pPr>
                    <w:jc w:val="left"/>
                  </w:pPr>
                  <w:r w:rsidRPr="00A25D4D">
                    <w:t>RRGS</w:t>
                  </w:r>
                </w:p>
              </w:tc>
            </w:tr>
            <w:tr w:rsidR="00C0190C" w:rsidRPr="00A25D4D" w14:paraId="43E31388" w14:textId="77777777" w:rsidTr="00C0190C">
              <w:trPr>
                <w:tblHeader/>
                <w:tblCellSpacing w:w="0" w:type="dxa"/>
              </w:trPr>
              <w:tc>
                <w:tcPr>
                  <w:tcW w:w="360" w:type="dxa"/>
                  <w:hideMark/>
                </w:tcPr>
                <w:p w14:paraId="3FC315ED" w14:textId="77777777" w:rsidR="00C0190C" w:rsidRPr="00A25D4D" w:rsidRDefault="00C0190C" w:rsidP="008F13CC">
                  <w:pPr>
                    <w:jc w:val="left"/>
                  </w:pPr>
                  <w:r w:rsidRPr="00A25D4D">
                    <w:t> </w:t>
                  </w:r>
                </w:p>
              </w:tc>
              <w:tc>
                <w:tcPr>
                  <w:tcW w:w="1500" w:type="dxa"/>
                  <w:hideMark/>
                </w:tcPr>
                <w:p w14:paraId="3A2CFECA" w14:textId="77777777" w:rsidR="00C0190C" w:rsidRPr="00A25D4D" w:rsidRDefault="00C0190C" w:rsidP="008F13CC">
                  <w:pPr>
                    <w:jc w:val="left"/>
                  </w:pPr>
                  <w:r w:rsidRPr="00A25D4D">
                    <w:t>Subtype van:</w:t>
                  </w:r>
                </w:p>
              </w:tc>
              <w:tc>
                <w:tcPr>
                  <w:tcW w:w="0" w:type="auto"/>
                  <w:hideMark/>
                </w:tcPr>
                <w:p w14:paraId="6B374F1E" w14:textId="77777777" w:rsidR="00C0190C" w:rsidRPr="00A25D4D" w:rsidRDefault="00C0190C" w:rsidP="008F13CC">
                  <w:pPr>
                    <w:jc w:val="left"/>
                  </w:pPr>
                  <w:proofErr w:type="spellStart"/>
                  <w:r w:rsidRPr="00A25D4D">
                    <w:t>IMKLBasis</w:t>
                  </w:r>
                  <w:proofErr w:type="spellEnd"/>
                </w:p>
              </w:tc>
            </w:tr>
            <w:tr w:rsidR="00C0190C" w:rsidRPr="00A25D4D" w14:paraId="29337D53" w14:textId="77777777" w:rsidTr="00C0190C">
              <w:trPr>
                <w:tblHeader/>
                <w:tblCellSpacing w:w="0" w:type="dxa"/>
              </w:trPr>
              <w:tc>
                <w:tcPr>
                  <w:tcW w:w="360" w:type="dxa"/>
                  <w:hideMark/>
                </w:tcPr>
                <w:p w14:paraId="797115F4" w14:textId="77777777" w:rsidR="00C0190C" w:rsidRPr="00A25D4D" w:rsidRDefault="00C0190C" w:rsidP="008F13CC">
                  <w:pPr>
                    <w:jc w:val="left"/>
                  </w:pPr>
                  <w:r w:rsidRPr="00A25D4D">
                    <w:t> </w:t>
                  </w:r>
                </w:p>
              </w:tc>
              <w:tc>
                <w:tcPr>
                  <w:tcW w:w="1500" w:type="dxa"/>
                  <w:hideMark/>
                </w:tcPr>
                <w:p w14:paraId="026431C6" w14:textId="77777777" w:rsidR="00C0190C" w:rsidRPr="00A25D4D" w:rsidRDefault="00C0190C" w:rsidP="008F13CC">
                  <w:pPr>
                    <w:jc w:val="left"/>
                  </w:pPr>
                  <w:r w:rsidRPr="00A25D4D">
                    <w:t>Stereotypes:</w:t>
                  </w:r>
                </w:p>
              </w:tc>
              <w:tc>
                <w:tcPr>
                  <w:tcW w:w="0" w:type="auto"/>
                  <w:hideMark/>
                </w:tcPr>
                <w:p w14:paraId="58D61D6B"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375B8F67" w14:textId="77777777" w:rsidR="00C0190C" w:rsidRPr="00A25D4D" w:rsidRDefault="00C0190C" w:rsidP="008F13CC">
            <w:pPr>
              <w:jc w:val="left"/>
            </w:pPr>
          </w:p>
        </w:tc>
      </w:tr>
      <w:tr w:rsidR="00C0190C" w:rsidRPr="00A25D4D" w14:paraId="1BBB876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4D5223D" w14:textId="77777777" w:rsidR="00C0190C" w:rsidRPr="00A25D4D" w:rsidRDefault="00C0190C" w:rsidP="008F13CC">
            <w:pPr>
              <w:jc w:val="left"/>
            </w:pPr>
            <w:r w:rsidRPr="00A25D4D">
              <w:rPr>
                <w:b/>
                <w:bCs/>
              </w:rPr>
              <w:t>Attribuut: buisleidingtype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244"/>
            </w:tblGrid>
            <w:tr w:rsidR="00C0190C" w:rsidRPr="00A25D4D" w14:paraId="1BAB59B0" w14:textId="77777777" w:rsidTr="00C0190C">
              <w:trPr>
                <w:tblHeader/>
                <w:tblCellSpacing w:w="0" w:type="dxa"/>
              </w:trPr>
              <w:tc>
                <w:tcPr>
                  <w:tcW w:w="360" w:type="dxa"/>
                  <w:hideMark/>
                </w:tcPr>
                <w:p w14:paraId="5F8F5A3F" w14:textId="77777777" w:rsidR="00C0190C" w:rsidRPr="00A25D4D" w:rsidRDefault="00C0190C" w:rsidP="008F13CC">
                  <w:pPr>
                    <w:jc w:val="left"/>
                  </w:pPr>
                  <w:r w:rsidRPr="00A25D4D">
                    <w:t> </w:t>
                  </w:r>
                </w:p>
              </w:tc>
              <w:tc>
                <w:tcPr>
                  <w:tcW w:w="1500" w:type="dxa"/>
                  <w:hideMark/>
                </w:tcPr>
                <w:p w14:paraId="198605CB" w14:textId="77777777" w:rsidR="00C0190C" w:rsidRPr="00A25D4D" w:rsidRDefault="00C0190C" w:rsidP="008F13CC">
                  <w:pPr>
                    <w:jc w:val="left"/>
                  </w:pPr>
                  <w:r w:rsidRPr="00A25D4D">
                    <w:t>Type:</w:t>
                  </w:r>
                </w:p>
              </w:tc>
              <w:tc>
                <w:tcPr>
                  <w:tcW w:w="0" w:type="auto"/>
                  <w:hideMark/>
                </w:tcPr>
                <w:p w14:paraId="45990D98" w14:textId="77777777" w:rsidR="00C0190C" w:rsidRPr="00A25D4D" w:rsidRDefault="00C0190C" w:rsidP="008F13CC">
                  <w:pPr>
                    <w:jc w:val="left"/>
                  </w:pPr>
                  <w:proofErr w:type="spellStart"/>
                  <w:r w:rsidRPr="00A25D4D">
                    <w:t>BuisleidingTypeValue</w:t>
                  </w:r>
                  <w:proofErr w:type="spellEnd"/>
                </w:p>
              </w:tc>
            </w:tr>
            <w:tr w:rsidR="00C0190C" w:rsidRPr="00A25D4D" w14:paraId="38B0A91A" w14:textId="77777777" w:rsidTr="00C0190C">
              <w:trPr>
                <w:tblHeader/>
                <w:tblCellSpacing w:w="0" w:type="dxa"/>
              </w:trPr>
              <w:tc>
                <w:tcPr>
                  <w:tcW w:w="360" w:type="dxa"/>
                  <w:hideMark/>
                </w:tcPr>
                <w:p w14:paraId="179C63C5" w14:textId="77777777" w:rsidR="00C0190C" w:rsidRPr="00A25D4D" w:rsidRDefault="00C0190C" w:rsidP="008F13CC">
                  <w:pPr>
                    <w:jc w:val="left"/>
                  </w:pPr>
                  <w:r w:rsidRPr="00A25D4D">
                    <w:t> </w:t>
                  </w:r>
                </w:p>
              </w:tc>
              <w:tc>
                <w:tcPr>
                  <w:tcW w:w="1500" w:type="dxa"/>
                  <w:hideMark/>
                </w:tcPr>
                <w:p w14:paraId="65AC4432" w14:textId="77777777" w:rsidR="00C0190C" w:rsidRPr="00A25D4D" w:rsidRDefault="00C0190C" w:rsidP="008F13CC">
                  <w:pPr>
                    <w:jc w:val="left"/>
                  </w:pPr>
                  <w:r w:rsidRPr="00A25D4D">
                    <w:t>Naam</w:t>
                  </w:r>
                </w:p>
              </w:tc>
              <w:tc>
                <w:tcPr>
                  <w:tcW w:w="0" w:type="auto"/>
                  <w:hideMark/>
                </w:tcPr>
                <w:p w14:paraId="1CC124E2" w14:textId="77777777" w:rsidR="00C0190C" w:rsidRPr="00A25D4D" w:rsidRDefault="00C0190C" w:rsidP="008F13CC">
                  <w:pPr>
                    <w:jc w:val="left"/>
                  </w:pPr>
                </w:p>
              </w:tc>
            </w:tr>
            <w:tr w:rsidR="00C0190C" w:rsidRPr="00A25D4D" w14:paraId="0F3192F2" w14:textId="77777777" w:rsidTr="00C0190C">
              <w:trPr>
                <w:tblHeader/>
                <w:tblCellSpacing w:w="0" w:type="dxa"/>
              </w:trPr>
              <w:tc>
                <w:tcPr>
                  <w:tcW w:w="360" w:type="dxa"/>
                  <w:hideMark/>
                </w:tcPr>
                <w:p w14:paraId="6C540A5B" w14:textId="77777777" w:rsidR="00C0190C" w:rsidRPr="00A25D4D" w:rsidRDefault="00C0190C" w:rsidP="008F13CC">
                  <w:pPr>
                    <w:jc w:val="left"/>
                  </w:pPr>
                  <w:r w:rsidRPr="00A25D4D">
                    <w:t> </w:t>
                  </w:r>
                </w:p>
              </w:tc>
              <w:tc>
                <w:tcPr>
                  <w:tcW w:w="1500" w:type="dxa"/>
                  <w:hideMark/>
                </w:tcPr>
                <w:p w14:paraId="6F1E42F0" w14:textId="77777777" w:rsidR="00C0190C" w:rsidRPr="00A25D4D" w:rsidRDefault="00C0190C" w:rsidP="008F13CC">
                  <w:pPr>
                    <w:jc w:val="left"/>
                  </w:pPr>
                  <w:r w:rsidRPr="00A25D4D">
                    <w:t>Definitie:</w:t>
                  </w:r>
                </w:p>
              </w:tc>
              <w:tc>
                <w:tcPr>
                  <w:tcW w:w="0" w:type="auto"/>
                  <w:hideMark/>
                </w:tcPr>
                <w:p w14:paraId="76FAD105" w14:textId="77777777" w:rsidR="00C0190C" w:rsidRPr="00A25D4D" w:rsidRDefault="00C0190C" w:rsidP="008F13CC">
                  <w:pPr>
                    <w:jc w:val="left"/>
                  </w:pPr>
                </w:p>
              </w:tc>
            </w:tr>
            <w:tr w:rsidR="00C0190C" w:rsidRPr="00A25D4D" w14:paraId="204CDE51" w14:textId="77777777" w:rsidTr="00C0190C">
              <w:trPr>
                <w:tblHeader/>
                <w:tblCellSpacing w:w="0" w:type="dxa"/>
              </w:trPr>
              <w:tc>
                <w:tcPr>
                  <w:tcW w:w="360" w:type="dxa"/>
                  <w:hideMark/>
                </w:tcPr>
                <w:p w14:paraId="7BDF1791" w14:textId="77777777" w:rsidR="00C0190C" w:rsidRPr="00A25D4D" w:rsidRDefault="00C0190C" w:rsidP="008F13CC">
                  <w:pPr>
                    <w:jc w:val="left"/>
                  </w:pPr>
                  <w:r w:rsidRPr="00A25D4D">
                    <w:t> </w:t>
                  </w:r>
                </w:p>
              </w:tc>
              <w:tc>
                <w:tcPr>
                  <w:tcW w:w="1500" w:type="dxa"/>
                  <w:hideMark/>
                </w:tcPr>
                <w:p w14:paraId="389804B8" w14:textId="77777777" w:rsidR="00C0190C" w:rsidRPr="00A25D4D" w:rsidRDefault="00C0190C" w:rsidP="008F13CC">
                  <w:pPr>
                    <w:jc w:val="left"/>
                  </w:pPr>
                  <w:r w:rsidRPr="00A25D4D">
                    <w:t>Omschrijving:</w:t>
                  </w:r>
                </w:p>
              </w:tc>
              <w:tc>
                <w:tcPr>
                  <w:tcW w:w="0" w:type="auto"/>
                  <w:hideMark/>
                </w:tcPr>
                <w:p w14:paraId="3AF9E82D" w14:textId="77777777" w:rsidR="00C0190C" w:rsidRPr="00A25D4D" w:rsidRDefault="00C0190C" w:rsidP="008F13CC">
                  <w:pPr>
                    <w:jc w:val="left"/>
                  </w:pPr>
                  <w:r w:rsidRPr="00A25D4D">
                    <w:t xml:space="preserve">7 mogelijkheden aangegeven </w:t>
                  </w:r>
                  <w:proofErr w:type="spellStart"/>
                  <w:r w:rsidRPr="00A25D4D">
                    <w:t>dmv</w:t>
                  </w:r>
                  <w:proofErr w:type="spellEnd"/>
                  <w:r w:rsidRPr="00A25D4D">
                    <w:t xml:space="preserve"> codelijstwaarden. </w:t>
                  </w:r>
                </w:p>
              </w:tc>
            </w:tr>
            <w:tr w:rsidR="00C0190C" w:rsidRPr="00A25D4D" w14:paraId="65959DA9" w14:textId="77777777" w:rsidTr="00C0190C">
              <w:trPr>
                <w:tblHeader/>
                <w:tblCellSpacing w:w="0" w:type="dxa"/>
              </w:trPr>
              <w:tc>
                <w:tcPr>
                  <w:tcW w:w="360" w:type="dxa"/>
                  <w:hideMark/>
                </w:tcPr>
                <w:p w14:paraId="3FF98658" w14:textId="77777777" w:rsidR="00C0190C" w:rsidRPr="00A25D4D" w:rsidRDefault="00C0190C" w:rsidP="008F13CC">
                  <w:pPr>
                    <w:jc w:val="left"/>
                  </w:pPr>
                  <w:r w:rsidRPr="00A25D4D">
                    <w:t> </w:t>
                  </w:r>
                </w:p>
              </w:tc>
              <w:tc>
                <w:tcPr>
                  <w:tcW w:w="1500" w:type="dxa"/>
                  <w:hideMark/>
                </w:tcPr>
                <w:p w14:paraId="62A3AB4B"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BEF4778" w14:textId="77777777" w:rsidR="00C0190C" w:rsidRPr="00A25D4D" w:rsidRDefault="00C0190C" w:rsidP="008F13CC">
                  <w:pPr>
                    <w:jc w:val="left"/>
                  </w:pPr>
                  <w:r w:rsidRPr="00A25D4D">
                    <w:t>1</w:t>
                  </w:r>
                </w:p>
              </w:tc>
            </w:tr>
            <w:tr w:rsidR="00C0190C" w:rsidRPr="00A25D4D" w14:paraId="7B29D1BD" w14:textId="77777777" w:rsidTr="00C0190C">
              <w:trPr>
                <w:tblHeader/>
                <w:tblCellSpacing w:w="0" w:type="dxa"/>
              </w:trPr>
              <w:tc>
                <w:tcPr>
                  <w:tcW w:w="360" w:type="dxa"/>
                  <w:hideMark/>
                </w:tcPr>
                <w:p w14:paraId="37CE38C8" w14:textId="77777777" w:rsidR="00C0190C" w:rsidRPr="00A25D4D" w:rsidRDefault="00C0190C" w:rsidP="008F13CC">
                  <w:pPr>
                    <w:jc w:val="left"/>
                  </w:pPr>
                  <w:r w:rsidRPr="00A25D4D">
                    <w:t> </w:t>
                  </w:r>
                </w:p>
              </w:tc>
              <w:tc>
                <w:tcPr>
                  <w:tcW w:w="1500" w:type="dxa"/>
                  <w:hideMark/>
                </w:tcPr>
                <w:p w14:paraId="7D652911" w14:textId="77777777" w:rsidR="00C0190C" w:rsidRPr="00A25D4D" w:rsidRDefault="00C0190C" w:rsidP="008F13CC">
                  <w:pPr>
                    <w:jc w:val="left"/>
                  </w:pPr>
                  <w:r w:rsidRPr="00A25D4D">
                    <w:t>Herkomst:</w:t>
                  </w:r>
                </w:p>
              </w:tc>
              <w:tc>
                <w:tcPr>
                  <w:tcW w:w="0" w:type="auto"/>
                  <w:hideMark/>
                </w:tcPr>
                <w:p w14:paraId="2CE57E44" w14:textId="77777777" w:rsidR="00C0190C" w:rsidRPr="00A25D4D" w:rsidRDefault="00C0190C" w:rsidP="008F13CC">
                  <w:pPr>
                    <w:jc w:val="left"/>
                  </w:pPr>
                  <w:r w:rsidRPr="00A25D4D">
                    <w:t>RRGS</w:t>
                  </w:r>
                </w:p>
              </w:tc>
            </w:tr>
          </w:tbl>
          <w:p w14:paraId="0E60341A" w14:textId="77777777" w:rsidR="00C0190C" w:rsidRPr="00A25D4D" w:rsidRDefault="00C0190C" w:rsidP="008F13CC">
            <w:pPr>
              <w:jc w:val="left"/>
            </w:pPr>
          </w:p>
        </w:tc>
      </w:tr>
      <w:tr w:rsidR="00C0190C" w:rsidRPr="00A25D4D" w14:paraId="395E062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446A94E" w14:textId="77777777" w:rsidR="00C0190C" w:rsidRPr="00A25D4D" w:rsidRDefault="00C0190C" w:rsidP="008F13CC">
            <w:pPr>
              <w:jc w:val="left"/>
            </w:pPr>
            <w:r w:rsidRPr="00A25D4D">
              <w:rPr>
                <w:b/>
                <w:bCs/>
              </w:rPr>
              <w:t xml:space="preserve">Attribuut: </w:t>
            </w:r>
            <w:proofErr w:type="spellStart"/>
            <w:r w:rsidRPr="00A25D4D">
              <w:rPr>
                <w:b/>
                <w:bCs/>
              </w:rPr>
              <w:t>casNrMaatgevendeStof</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244"/>
            </w:tblGrid>
            <w:tr w:rsidR="00C0190C" w:rsidRPr="00A25D4D" w14:paraId="26008265" w14:textId="77777777" w:rsidTr="00C0190C">
              <w:trPr>
                <w:tblHeader/>
                <w:tblCellSpacing w:w="0" w:type="dxa"/>
              </w:trPr>
              <w:tc>
                <w:tcPr>
                  <w:tcW w:w="360" w:type="dxa"/>
                  <w:hideMark/>
                </w:tcPr>
                <w:p w14:paraId="25D9C6DE" w14:textId="77777777" w:rsidR="00C0190C" w:rsidRPr="00A25D4D" w:rsidRDefault="00C0190C" w:rsidP="008F13CC">
                  <w:pPr>
                    <w:jc w:val="left"/>
                  </w:pPr>
                  <w:r w:rsidRPr="00A25D4D">
                    <w:t> </w:t>
                  </w:r>
                </w:p>
              </w:tc>
              <w:tc>
                <w:tcPr>
                  <w:tcW w:w="1500" w:type="dxa"/>
                  <w:hideMark/>
                </w:tcPr>
                <w:p w14:paraId="2EAEE899" w14:textId="77777777" w:rsidR="00C0190C" w:rsidRPr="00A25D4D" w:rsidRDefault="00C0190C" w:rsidP="008F13CC">
                  <w:pPr>
                    <w:jc w:val="left"/>
                  </w:pPr>
                  <w:r w:rsidRPr="00A25D4D">
                    <w:t>Type:</w:t>
                  </w:r>
                </w:p>
              </w:tc>
              <w:tc>
                <w:tcPr>
                  <w:tcW w:w="0" w:type="auto"/>
                  <w:hideMark/>
                </w:tcPr>
                <w:p w14:paraId="071E0708" w14:textId="77777777" w:rsidR="00C0190C" w:rsidRPr="00A25D4D" w:rsidRDefault="00C0190C" w:rsidP="008F13CC">
                  <w:pPr>
                    <w:jc w:val="left"/>
                  </w:pPr>
                  <w:proofErr w:type="spellStart"/>
                  <w:r w:rsidRPr="00A25D4D">
                    <w:t>CharacterString</w:t>
                  </w:r>
                  <w:proofErr w:type="spellEnd"/>
                </w:p>
              </w:tc>
            </w:tr>
            <w:tr w:rsidR="00C0190C" w:rsidRPr="00A25D4D" w14:paraId="422E4678" w14:textId="77777777" w:rsidTr="00C0190C">
              <w:trPr>
                <w:tblHeader/>
                <w:tblCellSpacing w:w="0" w:type="dxa"/>
              </w:trPr>
              <w:tc>
                <w:tcPr>
                  <w:tcW w:w="360" w:type="dxa"/>
                  <w:hideMark/>
                </w:tcPr>
                <w:p w14:paraId="7C9710EA" w14:textId="77777777" w:rsidR="00C0190C" w:rsidRPr="00A25D4D" w:rsidRDefault="00C0190C" w:rsidP="008F13CC">
                  <w:pPr>
                    <w:jc w:val="left"/>
                  </w:pPr>
                  <w:r w:rsidRPr="00A25D4D">
                    <w:t> </w:t>
                  </w:r>
                </w:p>
              </w:tc>
              <w:tc>
                <w:tcPr>
                  <w:tcW w:w="1500" w:type="dxa"/>
                  <w:hideMark/>
                </w:tcPr>
                <w:p w14:paraId="4A70D200" w14:textId="77777777" w:rsidR="00C0190C" w:rsidRPr="00A25D4D" w:rsidRDefault="00C0190C" w:rsidP="008F13CC">
                  <w:pPr>
                    <w:jc w:val="left"/>
                  </w:pPr>
                  <w:r w:rsidRPr="00A25D4D">
                    <w:t>Naam</w:t>
                  </w:r>
                </w:p>
              </w:tc>
              <w:tc>
                <w:tcPr>
                  <w:tcW w:w="0" w:type="auto"/>
                  <w:hideMark/>
                </w:tcPr>
                <w:p w14:paraId="6535208A" w14:textId="77777777" w:rsidR="00C0190C" w:rsidRPr="00A25D4D" w:rsidRDefault="00C0190C" w:rsidP="008F13CC">
                  <w:pPr>
                    <w:jc w:val="left"/>
                  </w:pPr>
                </w:p>
              </w:tc>
            </w:tr>
            <w:tr w:rsidR="00C0190C" w:rsidRPr="00A25D4D" w14:paraId="176E872B" w14:textId="77777777" w:rsidTr="00C0190C">
              <w:trPr>
                <w:tblHeader/>
                <w:tblCellSpacing w:w="0" w:type="dxa"/>
              </w:trPr>
              <w:tc>
                <w:tcPr>
                  <w:tcW w:w="360" w:type="dxa"/>
                  <w:hideMark/>
                </w:tcPr>
                <w:p w14:paraId="0452387F" w14:textId="77777777" w:rsidR="00C0190C" w:rsidRPr="00A25D4D" w:rsidRDefault="00C0190C" w:rsidP="008F13CC">
                  <w:pPr>
                    <w:jc w:val="left"/>
                  </w:pPr>
                  <w:r w:rsidRPr="00A25D4D">
                    <w:t> </w:t>
                  </w:r>
                </w:p>
              </w:tc>
              <w:tc>
                <w:tcPr>
                  <w:tcW w:w="1500" w:type="dxa"/>
                  <w:hideMark/>
                </w:tcPr>
                <w:p w14:paraId="614E1DE0" w14:textId="77777777" w:rsidR="00C0190C" w:rsidRPr="00A25D4D" w:rsidRDefault="00C0190C" w:rsidP="008F13CC">
                  <w:pPr>
                    <w:jc w:val="left"/>
                  </w:pPr>
                  <w:r w:rsidRPr="00A25D4D">
                    <w:t>Definitie:</w:t>
                  </w:r>
                </w:p>
              </w:tc>
              <w:tc>
                <w:tcPr>
                  <w:tcW w:w="0" w:type="auto"/>
                  <w:hideMark/>
                </w:tcPr>
                <w:p w14:paraId="0CDD0DFE" w14:textId="77777777" w:rsidR="00C0190C" w:rsidRPr="00A25D4D" w:rsidRDefault="00C0190C" w:rsidP="008F13CC">
                  <w:pPr>
                    <w:jc w:val="left"/>
                  </w:pPr>
                  <w:r w:rsidRPr="00A25D4D">
                    <w:t xml:space="preserve">Het CAS-nummer van de voor het risico maatgevende stof. </w:t>
                  </w:r>
                </w:p>
              </w:tc>
            </w:tr>
            <w:tr w:rsidR="00C0190C" w:rsidRPr="00A25D4D" w14:paraId="470E57BD" w14:textId="77777777" w:rsidTr="00C0190C">
              <w:trPr>
                <w:tblHeader/>
                <w:tblCellSpacing w:w="0" w:type="dxa"/>
              </w:trPr>
              <w:tc>
                <w:tcPr>
                  <w:tcW w:w="360" w:type="dxa"/>
                  <w:hideMark/>
                </w:tcPr>
                <w:p w14:paraId="06443173" w14:textId="77777777" w:rsidR="00C0190C" w:rsidRPr="00A25D4D" w:rsidRDefault="00C0190C" w:rsidP="008F13CC">
                  <w:pPr>
                    <w:jc w:val="left"/>
                  </w:pPr>
                  <w:r w:rsidRPr="00A25D4D">
                    <w:t> </w:t>
                  </w:r>
                </w:p>
              </w:tc>
              <w:tc>
                <w:tcPr>
                  <w:tcW w:w="1500" w:type="dxa"/>
                  <w:hideMark/>
                </w:tcPr>
                <w:p w14:paraId="0129BE6E"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97B3789" w14:textId="77777777" w:rsidR="00C0190C" w:rsidRPr="00A25D4D" w:rsidRDefault="00C0190C" w:rsidP="008F13CC">
                  <w:pPr>
                    <w:jc w:val="left"/>
                  </w:pPr>
                  <w:r w:rsidRPr="00A25D4D">
                    <w:t>1</w:t>
                  </w:r>
                </w:p>
              </w:tc>
            </w:tr>
            <w:tr w:rsidR="00C0190C" w:rsidRPr="00A25D4D" w14:paraId="3595EE19" w14:textId="77777777" w:rsidTr="00C0190C">
              <w:trPr>
                <w:tblHeader/>
                <w:tblCellSpacing w:w="0" w:type="dxa"/>
              </w:trPr>
              <w:tc>
                <w:tcPr>
                  <w:tcW w:w="360" w:type="dxa"/>
                  <w:hideMark/>
                </w:tcPr>
                <w:p w14:paraId="0C48D238" w14:textId="77777777" w:rsidR="00C0190C" w:rsidRPr="00A25D4D" w:rsidRDefault="00C0190C" w:rsidP="008F13CC">
                  <w:pPr>
                    <w:jc w:val="left"/>
                  </w:pPr>
                  <w:r w:rsidRPr="00A25D4D">
                    <w:t> </w:t>
                  </w:r>
                </w:p>
              </w:tc>
              <w:tc>
                <w:tcPr>
                  <w:tcW w:w="1500" w:type="dxa"/>
                  <w:hideMark/>
                </w:tcPr>
                <w:p w14:paraId="60B558AD" w14:textId="77777777" w:rsidR="00C0190C" w:rsidRPr="00A25D4D" w:rsidRDefault="00C0190C" w:rsidP="008F13CC">
                  <w:pPr>
                    <w:jc w:val="left"/>
                  </w:pPr>
                  <w:r w:rsidRPr="00A25D4D">
                    <w:t>Herkomst:</w:t>
                  </w:r>
                </w:p>
              </w:tc>
              <w:tc>
                <w:tcPr>
                  <w:tcW w:w="0" w:type="auto"/>
                  <w:hideMark/>
                </w:tcPr>
                <w:p w14:paraId="2817D6BE" w14:textId="77777777" w:rsidR="00C0190C" w:rsidRPr="00A25D4D" w:rsidRDefault="00C0190C" w:rsidP="008F13CC">
                  <w:pPr>
                    <w:jc w:val="left"/>
                  </w:pPr>
                  <w:r w:rsidRPr="00A25D4D">
                    <w:t>RRGS</w:t>
                  </w:r>
                </w:p>
              </w:tc>
            </w:tr>
          </w:tbl>
          <w:p w14:paraId="53DBFBF7" w14:textId="77777777" w:rsidR="00C0190C" w:rsidRPr="00A25D4D" w:rsidRDefault="00C0190C" w:rsidP="008F13CC">
            <w:pPr>
              <w:jc w:val="left"/>
            </w:pPr>
          </w:p>
        </w:tc>
      </w:tr>
      <w:tr w:rsidR="00C0190C" w:rsidRPr="00A25D4D" w14:paraId="33CF713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71DD9D5" w14:textId="77777777" w:rsidR="00C0190C" w:rsidRPr="00A25D4D" w:rsidRDefault="00C0190C" w:rsidP="008F13CC">
            <w:pPr>
              <w:jc w:val="left"/>
            </w:pPr>
            <w:r w:rsidRPr="00A25D4D">
              <w:rPr>
                <w:b/>
                <w:bCs/>
              </w:rPr>
              <w:t xml:space="preserve">Attribuut: </w:t>
            </w:r>
            <w:proofErr w:type="spellStart"/>
            <w:r w:rsidRPr="00A25D4D">
              <w:rPr>
                <w:b/>
                <w:bCs/>
              </w:rPr>
              <w:t>maatgevendScenarioDodelijk</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244"/>
            </w:tblGrid>
            <w:tr w:rsidR="00C0190C" w:rsidRPr="00A25D4D" w14:paraId="559015F5" w14:textId="77777777" w:rsidTr="00C0190C">
              <w:trPr>
                <w:tblHeader/>
                <w:tblCellSpacing w:w="0" w:type="dxa"/>
              </w:trPr>
              <w:tc>
                <w:tcPr>
                  <w:tcW w:w="360" w:type="dxa"/>
                  <w:hideMark/>
                </w:tcPr>
                <w:p w14:paraId="7F3AA2E8" w14:textId="77777777" w:rsidR="00C0190C" w:rsidRPr="00A25D4D" w:rsidRDefault="00C0190C" w:rsidP="008F13CC">
                  <w:pPr>
                    <w:jc w:val="left"/>
                  </w:pPr>
                  <w:r w:rsidRPr="00A25D4D">
                    <w:t> </w:t>
                  </w:r>
                </w:p>
              </w:tc>
              <w:tc>
                <w:tcPr>
                  <w:tcW w:w="1500" w:type="dxa"/>
                  <w:hideMark/>
                </w:tcPr>
                <w:p w14:paraId="07889904" w14:textId="77777777" w:rsidR="00C0190C" w:rsidRPr="00A25D4D" w:rsidRDefault="00C0190C" w:rsidP="008F13CC">
                  <w:pPr>
                    <w:jc w:val="left"/>
                  </w:pPr>
                  <w:r w:rsidRPr="00A25D4D">
                    <w:t>Type:</w:t>
                  </w:r>
                </w:p>
              </w:tc>
              <w:tc>
                <w:tcPr>
                  <w:tcW w:w="0" w:type="auto"/>
                  <w:hideMark/>
                </w:tcPr>
                <w:p w14:paraId="1E62F650" w14:textId="77777777" w:rsidR="00C0190C" w:rsidRPr="00A25D4D" w:rsidRDefault="00C0190C" w:rsidP="008F13CC">
                  <w:pPr>
                    <w:jc w:val="left"/>
                  </w:pPr>
                  <w:proofErr w:type="spellStart"/>
                  <w:r w:rsidRPr="00A25D4D">
                    <w:t>EffectScenarioType</w:t>
                  </w:r>
                  <w:proofErr w:type="spellEnd"/>
                </w:p>
              </w:tc>
            </w:tr>
            <w:tr w:rsidR="00C0190C" w:rsidRPr="00A25D4D" w14:paraId="073CFCE5" w14:textId="77777777" w:rsidTr="00C0190C">
              <w:trPr>
                <w:tblHeader/>
                <w:tblCellSpacing w:w="0" w:type="dxa"/>
              </w:trPr>
              <w:tc>
                <w:tcPr>
                  <w:tcW w:w="360" w:type="dxa"/>
                  <w:hideMark/>
                </w:tcPr>
                <w:p w14:paraId="13A72901" w14:textId="77777777" w:rsidR="00C0190C" w:rsidRPr="00A25D4D" w:rsidRDefault="00C0190C" w:rsidP="008F13CC">
                  <w:pPr>
                    <w:jc w:val="left"/>
                  </w:pPr>
                  <w:r w:rsidRPr="00A25D4D">
                    <w:t> </w:t>
                  </w:r>
                </w:p>
              </w:tc>
              <w:tc>
                <w:tcPr>
                  <w:tcW w:w="1500" w:type="dxa"/>
                  <w:hideMark/>
                </w:tcPr>
                <w:p w14:paraId="0EDCCC68" w14:textId="77777777" w:rsidR="00C0190C" w:rsidRPr="00A25D4D" w:rsidRDefault="00C0190C" w:rsidP="008F13CC">
                  <w:pPr>
                    <w:jc w:val="left"/>
                  </w:pPr>
                  <w:r w:rsidRPr="00A25D4D">
                    <w:t>Naam</w:t>
                  </w:r>
                </w:p>
              </w:tc>
              <w:tc>
                <w:tcPr>
                  <w:tcW w:w="0" w:type="auto"/>
                  <w:hideMark/>
                </w:tcPr>
                <w:p w14:paraId="479A585F" w14:textId="77777777" w:rsidR="00C0190C" w:rsidRPr="00A25D4D" w:rsidRDefault="00C0190C" w:rsidP="008F13CC">
                  <w:pPr>
                    <w:jc w:val="left"/>
                  </w:pPr>
                </w:p>
              </w:tc>
            </w:tr>
            <w:tr w:rsidR="00C0190C" w:rsidRPr="00A25D4D" w14:paraId="79CF3732" w14:textId="77777777" w:rsidTr="00C0190C">
              <w:trPr>
                <w:tblHeader/>
                <w:tblCellSpacing w:w="0" w:type="dxa"/>
              </w:trPr>
              <w:tc>
                <w:tcPr>
                  <w:tcW w:w="360" w:type="dxa"/>
                  <w:hideMark/>
                </w:tcPr>
                <w:p w14:paraId="49BEA280" w14:textId="77777777" w:rsidR="00C0190C" w:rsidRPr="00A25D4D" w:rsidRDefault="00C0190C" w:rsidP="008F13CC">
                  <w:pPr>
                    <w:jc w:val="left"/>
                  </w:pPr>
                  <w:r w:rsidRPr="00A25D4D">
                    <w:t> </w:t>
                  </w:r>
                </w:p>
              </w:tc>
              <w:tc>
                <w:tcPr>
                  <w:tcW w:w="1500" w:type="dxa"/>
                  <w:hideMark/>
                </w:tcPr>
                <w:p w14:paraId="316CE304" w14:textId="77777777" w:rsidR="00C0190C" w:rsidRPr="00A25D4D" w:rsidRDefault="00C0190C" w:rsidP="008F13CC">
                  <w:pPr>
                    <w:jc w:val="left"/>
                  </w:pPr>
                  <w:r w:rsidRPr="00A25D4D">
                    <w:t>Definitie:</w:t>
                  </w:r>
                </w:p>
              </w:tc>
              <w:tc>
                <w:tcPr>
                  <w:tcW w:w="0" w:type="auto"/>
                  <w:hideMark/>
                </w:tcPr>
                <w:p w14:paraId="394DD41D" w14:textId="77777777" w:rsidR="00C0190C" w:rsidRPr="00A25D4D" w:rsidRDefault="00C0190C" w:rsidP="008F13CC">
                  <w:pPr>
                    <w:jc w:val="left"/>
                  </w:pPr>
                  <w:r w:rsidRPr="00A25D4D">
                    <w:t xml:space="preserve">Scenario dat maatgevend is geweest voor de gegeven effectafstand dodelijk. </w:t>
                  </w:r>
                </w:p>
              </w:tc>
            </w:tr>
            <w:tr w:rsidR="00C0190C" w:rsidRPr="00A25D4D" w14:paraId="248FFE06" w14:textId="77777777" w:rsidTr="00C0190C">
              <w:trPr>
                <w:tblHeader/>
                <w:tblCellSpacing w:w="0" w:type="dxa"/>
              </w:trPr>
              <w:tc>
                <w:tcPr>
                  <w:tcW w:w="360" w:type="dxa"/>
                  <w:hideMark/>
                </w:tcPr>
                <w:p w14:paraId="1D857120" w14:textId="77777777" w:rsidR="00C0190C" w:rsidRPr="00A25D4D" w:rsidRDefault="00C0190C" w:rsidP="008F13CC">
                  <w:pPr>
                    <w:jc w:val="left"/>
                  </w:pPr>
                  <w:r w:rsidRPr="00A25D4D">
                    <w:t> </w:t>
                  </w:r>
                </w:p>
              </w:tc>
              <w:tc>
                <w:tcPr>
                  <w:tcW w:w="1500" w:type="dxa"/>
                  <w:hideMark/>
                </w:tcPr>
                <w:p w14:paraId="2351AB20"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F1E9D94" w14:textId="77777777" w:rsidR="00C0190C" w:rsidRPr="00A25D4D" w:rsidRDefault="00C0190C" w:rsidP="008F13CC">
                  <w:pPr>
                    <w:jc w:val="left"/>
                  </w:pPr>
                  <w:r w:rsidRPr="00A25D4D">
                    <w:t>0..1</w:t>
                  </w:r>
                </w:p>
              </w:tc>
            </w:tr>
            <w:tr w:rsidR="00C0190C" w:rsidRPr="00A25D4D" w14:paraId="6DAF96BA" w14:textId="77777777" w:rsidTr="00C0190C">
              <w:trPr>
                <w:tblHeader/>
                <w:tblCellSpacing w:w="0" w:type="dxa"/>
              </w:trPr>
              <w:tc>
                <w:tcPr>
                  <w:tcW w:w="360" w:type="dxa"/>
                  <w:hideMark/>
                </w:tcPr>
                <w:p w14:paraId="4310FC0E" w14:textId="77777777" w:rsidR="00C0190C" w:rsidRPr="00A25D4D" w:rsidRDefault="00C0190C" w:rsidP="008F13CC">
                  <w:pPr>
                    <w:jc w:val="left"/>
                  </w:pPr>
                  <w:r w:rsidRPr="00A25D4D">
                    <w:t> </w:t>
                  </w:r>
                </w:p>
              </w:tc>
              <w:tc>
                <w:tcPr>
                  <w:tcW w:w="1500" w:type="dxa"/>
                  <w:hideMark/>
                </w:tcPr>
                <w:p w14:paraId="7DA270AF" w14:textId="77777777" w:rsidR="00C0190C" w:rsidRPr="00A25D4D" w:rsidRDefault="00C0190C" w:rsidP="008F13CC">
                  <w:pPr>
                    <w:jc w:val="left"/>
                  </w:pPr>
                  <w:r w:rsidRPr="00A25D4D">
                    <w:t>Herkomst:</w:t>
                  </w:r>
                </w:p>
              </w:tc>
              <w:tc>
                <w:tcPr>
                  <w:tcW w:w="0" w:type="auto"/>
                  <w:hideMark/>
                </w:tcPr>
                <w:p w14:paraId="5BC9F457" w14:textId="77777777" w:rsidR="00C0190C" w:rsidRPr="00A25D4D" w:rsidRDefault="00C0190C" w:rsidP="008F13CC">
                  <w:pPr>
                    <w:jc w:val="left"/>
                  </w:pPr>
                  <w:r w:rsidRPr="00A25D4D">
                    <w:t>RRGS</w:t>
                  </w:r>
                </w:p>
              </w:tc>
            </w:tr>
          </w:tbl>
          <w:p w14:paraId="043657B5" w14:textId="77777777" w:rsidR="00C0190C" w:rsidRPr="00A25D4D" w:rsidRDefault="00C0190C" w:rsidP="008F13CC">
            <w:pPr>
              <w:jc w:val="left"/>
            </w:pPr>
          </w:p>
        </w:tc>
      </w:tr>
      <w:tr w:rsidR="00C0190C" w:rsidRPr="00A25D4D" w14:paraId="2BC397A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83799EF" w14:textId="77777777" w:rsidR="00C0190C" w:rsidRPr="00A25D4D" w:rsidRDefault="00C0190C" w:rsidP="008F13CC">
            <w:pPr>
              <w:jc w:val="left"/>
            </w:pPr>
            <w:r w:rsidRPr="00A25D4D">
              <w:rPr>
                <w:b/>
                <w:bCs/>
              </w:rPr>
              <w:t>Attribuut: omschrijving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244"/>
            </w:tblGrid>
            <w:tr w:rsidR="00C0190C" w:rsidRPr="00A25D4D" w14:paraId="606CC9E2" w14:textId="77777777" w:rsidTr="00C0190C">
              <w:trPr>
                <w:tblHeader/>
                <w:tblCellSpacing w:w="0" w:type="dxa"/>
              </w:trPr>
              <w:tc>
                <w:tcPr>
                  <w:tcW w:w="360" w:type="dxa"/>
                  <w:hideMark/>
                </w:tcPr>
                <w:p w14:paraId="481933D3" w14:textId="77777777" w:rsidR="00C0190C" w:rsidRPr="00A25D4D" w:rsidRDefault="00C0190C" w:rsidP="008F13CC">
                  <w:pPr>
                    <w:jc w:val="left"/>
                  </w:pPr>
                  <w:r w:rsidRPr="00A25D4D">
                    <w:t> </w:t>
                  </w:r>
                </w:p>
              </w:tc>
              <w:tc>
                <w:tcPr>
                  <w:tcW w:w="1500" w:type="dxa"/>
                  <w:hideMark/>
                </w:tcPr>
                <w:p w14:paraId="09E602DE" w14:textId="77777777" w:rsidR="00C0190C" w:rsidRPr="00A25D4D" w:rsidRDefault="00C0190C" w:rsidP="008F13CC">
                  <w:pPr>
                    <w:jc w:val="left"/>
                  </w:pPr>
                  <w:r w:rsidRPr="00A25D4D">
                    <w:t>Type:</w:t>
                  </w:r>
                </w:p>
              </w:tc>
              <w:tc>
                <w:tcPr>
                  <w:tcW w:w="0" w:type="auto"/>
                  <w:hideMark/>
                </w:tcPr>
                <w:p w14:paraId="5808B0A0" w14:textId="77777777" w:rsidR="00C0190C" w:rsidRPr="00A25D4D" w:rsidRDefault="00C0190C" w:rsidP="008F13CC">
                  <w:pPr>
                    <w:jc w:val="left"/>
                  </w:pPr>
                  <w:proofErr w:type="spellStart"/>
                  <w:r w:rsidRPr="00A25D4D">
                    <w:t>CharacterString</w:t>
                  </w:r>
                  <w:proofErr w:type="spellEnd"/>
                </w:p>
              </w:tc>
            </w:tr>
            <w:tr w:rsidR="00C0190C" w:rsidRPr="00A25D4D" w14:paraId="49FB2280" w14:textId="77777777" w:rsidTr="00C0190C">
              <w:trPr>
                <w:tblHeader/>
                <w:tblCellSpacing w:w="0" w:type="dxa"/>
              </w:trPr>
              <w:tc>
                <w:tcPr>
                  <w:tcW w:w="360" w:type="dxa"/>
                  <w:hideMark/>
                </w:tcPr>
                <w:p w14:paraId="4889C22F" w14:textId="77777777" w:rsidR="00C0190C" w:rsidRPr="00A25D4D" w:rsidRDefault="00C0190C" w:rsidP="008F13CC">
                  <w:pPr>
                    <w:jc w:val="left"/>
                  </w:pPr>
                  <w:r w:rsidRPr="00A25D4D">
                    <w:t> </w:t>
                  </w:r>
                </w:p>
              </w:tc>
              <w:tc>
                <w:tcPr>
                  <w:tcW w:w="1500" w:type="dxa"/>
                  <w:hideMark/>
                </w:tcPr>
                <w:p w14:paraId="67EB722B" w14:textId="77777777" w:rsidR="00C0190C" w:rsidRPr="00A25D4D" w:rsidRDefault="00C0190C" w:rsidP="008F13CC">
                  <w:pPr>
                    <w:jc w:val="left"/>
                  </w:pPr>
                  <w:r w:rsidRPr="00A25D4D">
                    <w:t>Naam</w:t>
                  </w:r>
                </w:p>
              </w:tc>
              <w:tc>
                <w:tcPr>
                  <w:tcW w:w="0" w:type="auto"/>
                  <w:hideMark/>
                </w:tcPr>
                <w:p w14:paraId="4E87C771" w14:textId="77777777" w:rsidR="00C0190C" w:rsidRPr="00A25D4D" w:rsidRDefault="00C0190C" w:rsidP="008F13CC">
                  <w:pPr>
                    <w:jc w:val="left"/>
                  </w:pPr>
                </w:p>
              </w:tc>
            </w:tr>
            <w:tr w:rsidR="00C0190C" w:rsidRPr="00A25D4D" w14:paraId="665454CA" w14:textId="77777777" w:rsidTr="00C0190C">
              <w:trPr>
                <w:tblHeader/>
                <w:tblCellSpacing w:w="0" w:type="dxa"/>
              </w:trPr>
              <w:tc>
                <w:tcPr>
                  <w:tcW w:w="360" w:type="dxa"/>
                  <w:hideMark/>
                </w:tcPr>
                <w:p w14:paraId="42676A48" w14:textId="77777777" w:rsidR="00C0190C" w:rsidRPr="00A25D4D" w:rsidRDefault="00C0190C" w:rsidP="008F13CC">
                  <w:pPr>
                    <w:jc w:val="left"/>
                  </w:pPr>
                  <w:r w:rsidRPr="00A25D4D">
                    <w:t> </w:t>
                  </w:r>
                </w:p>
              </w:tc>
              <w:tc>
                <w:tcPr>
                  <w:tcW w:w="1500" w:type="dxa"/>
                  <w:hideMark/>
                </w:tcPr>
                <w:p w14:paraId="1465279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7ABD699" w14:textId="77777777" w:rsidR="00C0190C" w:rsidRPr="00A25D4D" w:rsidRDefault="00C0190C" w:rsidP="008F13CC">
                  <w:pPr>
                    <w:jc w:val="left"/>
                  </w:pPr>
                  <w:r w:rsidRPr="00A25D4D">
                    <w:t>1</w:t>
                  </w:r>
                </w:p>
              </w:tc>
            </w:tr>
          </w:tbl>
          <w:p w14:paraId="4C45C5D7" w14:textId="77777777" w:rsidR="00C0190C" w:rsidRPr="00A25D4D" w:rsidRDefault="00C0190C" w:rsidP="008F13CC">
            <w:pPr>
              <w:jc w:val="left"/>
            </w:pPr>
          </w:p>
        </w:tc>
      </w:tr>
      <w:tr w:rsidR="00C0190C" w:rsidRPr="00A25D4D" w14:paraId="7C3AED2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99CE31E" w14:textId="77777777" w:rsidR="00C0190C" w:rsidRPr="00A25D4D" w:rsidRDefault="00C0190C" w:rsidP="008F13CC">
            <w:pPr>
              <w:jc w:val="left"/>
            </w:pPr>
            <w:r w:rsidRPr="00A25D4D">
              <w:rPr>
                <w:b/>
                <w:bCs/>
              </w:rPr>
              <w:t xml:space="preserve">Attribuut: </w:t>
            </w:r>
            <w:proofErr w:type="spellStart"/>
            <w:r w:rsidRPr="00A25D4D">
              <w:rPr>
                <w:b/>
                <w:bCs/>
              </w:rPr>
              <w:t>transportrouteNaam</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244"/>
            </w:tblGrid>
            <w:tr w:rsidR="00C0190C" w:rsidRPr="00A25D4D" w14:paraId="0B4E102D" w14:textId="77777777" w:rsidTr="00C0190C">
              <w:trPr>
                <w:tblHeader/>
                <w:tblCellSpacing w:w="0" w:type="dxa"/>
              </w:trPr>
              <w:tc>
                <w:tcPr>
                  <w:tcW w:w="360" w:type="dxa"/>
                  <w:hideMark/>
                </w:tcPr>
                <w:p w14:paraId="62C1B164" w14:textId="77777777" w:rsidR="00C0190C" w:rsidRPr="00A25D4D" w:rsidRDefault="00C0190C" w:rsidP="008F13CC">
                  <w:pPr>
                    <w:jc w:val="left"/>
                  </w:pPr>
                  <w:r w:rsidRPr="00A25D4D">
                    <w:t> </w:t>
                  </w:r>
                </w:p>
              </w:tc>
              <w:tc>
                <w:tcPr>
                  <w:tcW w:w="1500" w:type="dxa"/>
                  <w:hideMark/>
                </w:tcPr>
                <w:p w14:paraId="3BBF2BB6" w14:textId="77777777" w:rsidR="00C0190C" w:rsidRPr="00A25D4D" w:rsidRDefault="00C0190C" w:rsidP="008F13CC">
                  <w:pPr>
                    <w:jc w:val="left"/>
                  </w:pPr>
                  <w:r w:rsidRPr="00A25D4D">
                    <w:t>Type:</w:t>
                  </w:r>
                </w:p>
              </w:tc>
              <w:tc>
                <w:tcPr>
                  <w:tcW w:w="0" w:type="auto"/>
                  <w:hideMark/>
                </w:tcPr>
                <w:p w14:paraId="2FFCAB8D" w14:textId="77777777" w:rsidR="00C0190C" w:rsidRPr="00A25D4D" w:rsidRDefault="00C0190C" w:rsidP="008F13CC">
                  <w:pPr>
                    <w:jc w:val="left"/>
                  </w:pPr>
                  <w:proofErr w:type="spellStart"/>
                  <w:r w:rsidRPr="00A25D4D">
                    <w:t>CharacterString</w:t>
                  </w:r>
                  <w:proofErr w:type="spellEnd"/>
                </w:p>
              </w:tc>
            </w:tr>
            <w:tr w:rsidR="00C0190C" w:rsidRPr="00A25D4D" w14:paraId="26A4F90E" w14:textId="77777777" w:rsidTr="00C0190C">
              <w:trPr>
                <w:tblHeader/>
                <w:tblCellSpacing w:w="0" w:type="dxa"/>
              </w:trPr>
              <w:tc>
                <w:tcPr>
                  <w:tcW w:w="360" w:type="dxa"/>
                  <w:hideMark/>
                </w:tcPr>
                <w:p w14:paraId="4CCF3A8E" w14:textId="77777777" w:rsidR="00C0190C" w:rsidRPr="00A25D4D" w:rsidRDefault="00C0190C" w:rsidP="008F13CC">
                  <w:pPr>
                    <w:jc w:val="left"/>
                  </w:pPr>
                  <w:r w:rsidRPr="00A25D4D">
                    <w:t> </w:t>
                  </w:r>
                </w:p>
              </w:tc>
              <w:tc>
                <w:tcPr>
                  <w:tcW w:w="1500" w:type="dxa"/>
                  <w:hideMark/>
                </w:tcPr>
                <w:p w14:paraId="450639DE" w14:textId="77777777" w:rsidR="00C0190C" w:rsidRPr="00A25D4D" w:rsidRDefault="00C0190C" w:rsidP="008F13CC">
                  <w:pPr>
                    <w:jc w:val="left"/>
                  </w:pPr>
                  <w:r w:rsidRPr="00A25D4D">
                    <w:t>Naam</w:t>
                  </w:r>
                </w:p>
              </w:tc>
              <w:tc>
                <w:tcPr>
                  <w:tcW w:w="0" w:type="auto"/>
                  <w:hideMark/>
                </w:tcPr>
                <w:p w14:paraId="1AE6E326" w14:textId="77777777" w:rsidR="00C0190C" w:rsidRPr="00A25D4D" w:rsidRDefault="00C0190C" w:rsidP="008F13CC">
                  <w:pPr>
                    <w:jc w:val="left"/>
                  </w:pPr>
                </w:p>
              </w:tc>
            </w:tr>
            <w:tr w:rsidR="00C0190C" w:rsidRPr="00A25D4D" w14:paraId="5FD02B2C" w14:textId="77777777" w:rsidTr="00C0190C">
              <w:trPr>
                <w:tblHeader/>
                <w:tblCellSpacing w:w="0" w:type="dxa"/>
              </w:trPr>
              <w:tc>
                <w:tcPr>
                  <w:tcW w:w="360" w:type="dxa"/>
                  <w:hideMark/>
                </w:tcPr>
                <w:p w14:paraId="21F3562B" w14:textId="77777777" w:rsidR="00C0190C" w:rsidRPr="00A25D4D" w:rsidRDefault="00C0190C" w:rsidP="008F13CC">
                  <w:pPr>
                    <w:jc w:val="left"/>
                  </w:pPr>
                  <w:r w:rsidRPr="00A25D4D">
                    <w:t> </w:t>
                  </w:r>
                </w:p>
              </w:tc>
              <w:tc>
                <w:tcPr>
                  <w:tcW w:w="1500" w:type="dxa"/>
                  <w:hideMark/>
                </w:tcPr>
                <w:p w14:paraId="0F3D7F6C" w14:textId="77777777" w:rsidR="00C0190C" w:rsidRPr="00A25D4D" w:rsidRDefault="00C0190C" w:rsidP="008F13CC">
                  <w:pPr>
                    <w:jc w:val="left"/>
                  </w:pPr>
                  <w:r w:rsidRPr="00A25D4D">
                    <w:t>Definitie:</w:t>
                  </w:r>
                </w:p>
              </w:tc>
              <w:tc>
                <w:tcPr>
                  <w:tcW w:w="0" w:type="auto"/>
                  <w:hideMark/>
                </w:tcPr>
                <w:p w14:paraId="454E16DE" w14:textId="77777777" w:rsidR="00C0190C" w:rsidRPr="00A25D4D" w:rsidRDefault="00C0190C" w:rsidP="008F13CC">
                  <w:pPr>
                    <w:jc w:val="left"/>
                  </w:pPr>
                  <w:r w:rsidRPr="00A25D4D">
                    <w:t xml:space="preserve">Naam van de (hoofd)transportroute. </w:t>
                  </w:r>
                </w:p>
              </w:tc>
            </w:tr>
            <w:tr w:rsidR="00C0190C" w:rsidRPr="00A25D4D" w14:paraId="2DF6C013" w14:textId="77777777" w:rsidTr="00C0190C">
              <w:trPr>
                <w:tblHeader/>
                <w:tblCellSpacing w:w="0" w:type="dxa"/>
              </w:trPr>
              <w:tc>
                <w:tcPr>
                  <w:tcW w:w="360" w:type="dxa"/>
                  <w:hideMark/>
                </w:tcPr>
                <w:p w14:paraId="50151FBC" w14:textId="77777777" w:rsidR="00C0190C" w:rsidRPr="00A25D4D" w:rsidRDefault="00C0190C" w:rsidP="008F13CC">
                  <w:pPr>
                    <w:jc w:val="left"/>
                  </w:pPr>
                  <w:r w:rsidRPr="00A25D4D">
                    <w:t> </w:t>
                  </w:r>
                </w:p>
              </w:tc>
              <w:tc>
                <w:tcPr>
                  <w:tcW w:w="1500" w:type="dxa"/>
                  <w:hideMark/>
                </w:tcPr>
                <w:p w14:paraId="556F4696" w14:textId="77777777" w:rsidR="00C0190C" w:rsidRPr="00A25D4D" w:rsidRDefault="00C0190C" w:rsidP="008F13CC">
                  <w:pPr>
                    <w:jc w:val="left"/>
                  </w:pPr>
                  <w:r w:rsidRPr="00A25D4D">
                    <w:t>Omschrijving:</w:t>
                  </w:r>
                </w:p>
              </w:tc>
              <w:tc>
                <w:tcPr>
                  <w:tcW w:w="0" w:type="auto"/>
                  <w:hideMark/>
                </w:tcPr>
                <w:p w14:paraId="28F3D9C9" w14:textId="77777777" w:rsidR="00C0190C" w:rsidRPr="00A25D4D" w:rsidRDefault="00C0190C" w:rsidP="008F13CC">
                  <w:pPr>
                    <w:jc w:val="left"/>
                  </w:pPr>
                  <w:r w:rsidRPr="00A25D4D">
                    <w:t xml:space="preserve">max 240 tekens </w:t>
                  </w:r>
                </w:p>
              </w:tc>
            </w:tr>
            <w:tr w:rsidR="00C0190C" w:rsidRPr="00A25D4D" w14:paraId="798DF748" w14:textId="77777777" w:rsidTr="00C0190C">
              <w:trPr>
                <w:tblHeader/>
                <w:tblCellSpacing w:w="0" w:type="dxa"/>
              </w:trPr>
              <w:tc>
                <w:tcPr>
                  <w:tcW w:w="360" w:type="dxa"/>
                  <w:hideMark/>
                </w:tcPr>
                <w:p w14:paraId="6E335A63" w14:textId="77777777" w:rsidR="00C0190C" w:rsidRPr="00A25D4D" w:rsidRDefault="00C0190C" w:rsidP="008F13CC">
                  <w:pPr>
                    <w:jc w:val="left"/>
                  </w:pPr>
                  <w:r w:rsidRPr="00A25D4D">
                    <w:t> </w:t>
                  </w:r>
                </w:p>
              </w:tc>
              <w:tc>
                <w:tcPr>
                  <w:tcW w:w="1500" w:type="dxa"/>
                  <w:hideMark/>
                </w:tcPr>
                <w:p w14:paraId="431F7EBA"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A4D7BAA" w14:textId="77777777" w:rsidR="00C0190C" w:rsidRPr="00A25D4D" w:rsidRDefault="00C0190C" w:rsidP="008F13CC">
                  <w:pPr>
                    <w:jc w:val="left"/>
                  </w:pPr>
                  <w:r w:rsidRPr="00A25D4D">
                    <w:t>1</w:t>
                  </w:r>
                </w:p>
              </w:tc>
            </w:tr>
            <w:tr w:rsidR="00C0190C" w:rsidRPr="00A25D4D" w14:paraId="7D575DED" w14:textId="77777777" w:rsidTr="00C0190C">
              <w:trPr>
                <w:tblHeader/>
                <w:tblCellSpacing w:w="0" w:type="dxa"/>
              </w:trPr>
              <w:tc>
                <w:tcPr>
                  <w:tcW w:w="360" w:type="dxa"/>
                  <w:hideMark/>
                </w:tcPr>
                <w:p w14:paraId="56546CC8" w14:textId="77777777" w:rsidR="00C0190C" w:rsidRPr="00A25D4D" w:rsidRDefault="00C0190C" w:rsidP="008F13CC">
                  <w:pPr>
                    <w:jc w:val="left"/>
                  </w:pPr>
                  <w:r w:rsidRPr="00A25D4D">
                    <w:t> </w:t>
                  </w:r>
                </w:p>
              </w:tc>
              <w:tc>
                <w:tcPr>
                  <w:tcW w:w="1500" w:type="dxa"/>
                  <w:hideMark/>
                </w:tcPr>
                <w:p w14:paraId="7FDE1695" w14:textId="77777777" w:rsidR="00C0190C" w:rsidRPr="00A25D4D" w:rsidRDefault="00C0190C" w:rsidP="008F13CC">
                  <w:pPr>
                    <w:jc w:val="left"/>
                  </w:pPr>
                  <w:r w:rsidRPr="00A25D4D">
                    <w:t>Herkomst:</w:t>
                  </w:r>
                </w:p>
              </w:tc>
              <w:tc>
                <w:tcPr>
                  <w:tcW w:w="0" w:type="auto"/>
                  <w:hideMark/>
                </w:tcPr>
                <w:p w14:paraId="061561D8" w14:textId="77777777" w:rsidR="00C0190C" w:rsidRPr="00A25D4D" w:rsidRDefault="00C0190C" w:rsidP="008F13CC">
                  <w:pPr>
                    <w:jc w:val="left"/>
                  </w:pPr>
                  <w:r w:rsidRPr="00A25D4D">
                    <w:t>RRGS</w:t>
                  </w:r>
                </w:p>
              </w:tc>
            </w:tr>
          </w:tbl>
          <w:p w14:paraId="1BBB51B9" w14:textId="77777777" w:rsidR="00C0190C" w:rsidRPr="00A25D4D" w:rsidRDefault="00C0190C" w:rsidP="008F13CC">
            <w:pPr>
              <w:jc w:val="left"/>
            </w:pPr>
          </w:p>
        </w:tc>
      </w:tr>
    </w:tbl>
    <w:p w14:paraId="7BA93E9E" w14:textId="77777777" w:rsidR="00C0190C" w:rsidRPr="00A25D4D" w:rsidRDefault="00C0190C" w:rsidP="008F13CC">
      <w:pPr>
        <w:pStyle w:val="Kop5"/>
        <w:jc w:val="left"/>
        <w:rPr>
          <w:sz w:val="16"/>
          <w:szCs w:val="16"/>
        </w:rPr>
      </w:pPr>
      <w:r w:rsidRPr="00A25D4D">
        <w:rPr>
          <w:sz w:val="16"/>
          <w:szCs w:val="16"/>
        </w:rPr>
        <w:lastRenderedPageBreak/>
        <w:t>Transportroutedeel</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C0190C" w:rsidRPr="00A25D4D" w14:paraId="3628688E"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6D43600" w14:textId="77777777" w:rsidR="00C0190C" w:rsidRPr="00A25D4D" w:rsidRDefault="00C0190C" w:rsidP="008F13CC">
            <w:pPr>
              <w:jc w:val="left"/>
            </w:pPr>
            <w:r w:rsidRPr="00A25D4D">
              <w:rPr>
                <w:b/>
                <w:bCs/>
              </w:rPr>
              <w:t>Transportroutedeel</w:t>
            </w:r>
          </w:p>
        </w:tc>
      </w:tr>
      <w:tr w:rsidR="00C0190C" w:rsidRPr="00A25D4D" w14:paraId="58E8326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65CA06F3" w14:textId="77777777" w:rsidTr="00C0190C">
              <w:trPr>
                <w:tblHeader/>
                <w:tblCellSpacing w:w="0" w:type="dxa"/>
              </w:trPr>
              <w:tc>
                <w:tcPr>
                  <w:tcW w:w="360" w:type="dxa"/>
                  <w:hideMark/>
                </w:tcPr>
                <w:p w14:paraId="473FDF29" w14:textId="77777777" w:rsidR="00C0190C" w:rsidRPr="00A25D4D" w:rsidRDefault="00C0190C" w:rsidP="008F13CC">
                  <w:pPr>
                    <w:jc w:val="left"/>
                  </w:pPr>
                  <w:r w:rsidRPr="00A25D4D">
                    <w:t> </w:t>
                  </w:r>
                </w:p>
              </w:tc>
              <w:tc>
                <w:tcPr>
                  <w:tcW w:w="1500" w:type="dxa"/>
                  <w:hideMark/>
                </w:tcPr>
                <w:p w14:paraId="7860FDFC" w14:textId="77777777" w:rsidR="00C0190C" w:rsidRPr="00A25D4D" w:rsidRDefault="00C0190C" w:rsidP="008F13CC">
                  <w:pPr>
                    <w:jc w:val="left"/>
                  </w:pPr>
                  <w:r w:rsidRPr="00A25D4D">
                    <w:t>Naam</w:t>
                  </w:r>
                </w:p>
              </w:tc>
              <w:tc>
                <w:tcPr>
                  <w:tcW w:w="0" w:type="auto"/>
                  <w:hideMark/>
                </w:tcPr>
                <w:p w14:paraId="3BFCA170" w14:textId="77777777" w:rsidR="00C0190C" w:rsidRPr="00A25D4D" w:rsidRDefault="00C0190C" w:rsidP="008F13CC">
                  <w:pPr>
                    <w:jc w:val="left"/>
                  </w:pPr>
                </w:p>
              </w:tc>
            </w:tr>
            <w:tr w:rsidR="00C0190C" w:rsidRPr="00A25D4D" w14:paraId="6B536BE1" w14:textId="77777777" w:rsidTr="00C0190C">
              <w:trPr>
                <w:tblHeader/>
                <w:tblCellSpacing w:w="0" w:type="dxa"/>
              </w:trPr>
              <w:tc>
                <w:tcPr>
                  <w:tcW w:w="360" w:type="dxa"/>
                  <w:hideMark/>
                </w:tcPr>
                <w:p w14:paraId="12797A23" w14:textId="77777777" w:rsidR="00C0190C" w:rsidRPr="00A25D4D" w:rsidRDefault="00C0190C" w:rsidP="008F13CC">
                  <w:pPr>
                    <w:jc w:val="left"/>
                  </w:pPr>
                  <w:r w:rsidRPr="00A25D4D">
                    <w:t> </w:t>
                  </w:r>
                </w:p>
              </w:tc>
              <w:tc>
                <w:tcPr>
                  <w:tcW w:w="1500" w:type="dxa"/>
                  <w:hideMark/>
                </w:tcPr>
                <w:p w14:paraId="594F4CBB" w14:textId="77777777" w:rsidR="00C0190C" w:rsidRPr="00A25D4D" w:rsidRDefault="00C0190C" w:rsidP="008F13CC">
                  <w:pPr>
                    <w:jc w:val="left"/>
                  </w:pPr>
                  <w:r w:rsidRPr="00A25D4D">
                    <w:t>Definitie:</w:t>
                  </w:r>
                </w:p>
              </w:tc>
              <w:tc>
                <w:tcPr>
                  <w:tcW w:w="0" w:type="auto"/>
                  <w:hideMark/>
                </w:tcPr>
                <w:p w14:paraId="523F8EBB" w14:textId="77777777" w:rsidR="00C0190C" w:rsidRPr="00A25D4D" w:rsidRDefault="00C0190C" w:rsidP="008F13CC">
                  <w:pPr>
                    <w:jc w:val="left"/>
                  </w:pPr>
                  <w:r w:rsidRPr="00A25D4D">
                    <w:t xml:space="preserve">Deel van een buisleiding met gelijke waarden voor bepaalde buiskenmerken. </w:t>
                  </w:r>
                </w:p>
              </w:tc>
            </w:tr>
            <w:tr w:rsidR="00C0190C" w:rsidRPr="00A25D4D" w14:paraId="713AC64A" w14:textId="77777777" w:rsidTr="00C0190C">
              <w:trPr>
                <w:tblHeader/>
                <w:tblCellSpacing w:w="0" w:type="dxa"/>
              </w:trPr>
              <w:tc>
                <w:tcPr>
                  <w:tcW w:w="360" w:type="dxa"/>
                  <w:hideMark/>
                </w:tcPr>
                <w:p w14:paraId="7A5E8FAB" w14:textId="77777777" w:rsidR="00C0190C" w:rsidRPr="00A25D4D" w:rsidRDefault="00C0190C" w:rsidP="008F13CC">
                  <w:pPr>
                    <w:jc w:val="left"/>
                  </w:pPr>
                  <w:r w:rsidRPr="00A25D4D">
                    <w:t> </w:t>
                  </w:r>
                </w:p>
              </w:tc>
              <w:tc>
                <w:tcPr>
                  <w:tcW w:w="1500" w:type="dxa"/>
                  <w:hideMark/>
                </w:tcPr>
                <w:p w14:paraId="18BA99EB" w14:textId="77777777" w:rsidR="00C0190C" w:rsidRPr="00A25D4D" w:rsidRDefault="00C0190C" w:rsidP="008F13CC">
                  <w:pPr>
                    <w:jc w:val="left"/>
                  </w:pPr>
                  <w:r w:rsidRPr="00A25D4D">
                    <w:t>Herkomst:</w:t>
                  </w:r>
                </w:p>
              </w:tc>
              <w:tc>
                <w:tcPr>
                  <w:tcW w:w="0" w:type="auto"/>
                  <w:hideMark/>
                </w:tcPr>
                <w:p w14:paraId="49AF9D85" w14:textId="77777777" w:rsidR="00C0190C" w:rsidRPr="00A25D4D" w:rsidRDefault="00C0190C" w:rsidP="008F13CC">
                  <w:pPr>
                    <w:jc w:val="left"/>
                  </w:pPr>
                  <w:r w:rsidRPr="00A25D4D">
                    <w:t>RRGS</w:t>
                  </w:r>
                </w:p>
              </w:tc>
            </w:tr>
            <w:tr w:rsidR="00C0190C" w:rsidRPr="00A25D4D" w14:paraId="61AF759C" w14:textId="77777777" w:rsidTr="00C0190C">
              <w:trPr>
                <w:tblHeader/>
                <w:tblCellSpacing w:w="0" w:type="dxa"/>
              </w:trPr>
              <w:tc>
                <w:tcPr>
                  <w:tcW w:w="360" w:type="dxa"/>
                  <w:hideMark/>
                </w:tcPr>
                <w:p w14:paraId="76D5EFF4" w14:textId="77777777" w:rsidR="00C0190C" w:rsidRPr="00A25D4D" w:rsidRDefault="00C0190C" w:rsidP="008F13CC">
                  <w:pPr>
                    <w:jc w:val="left"/>
                  </w:pPr>
                  <w:r w:rsidRPr="00A25D4D">
                    <w:t> </w:t>
                  </w:r>
                </w:p>
              </w:tc>
              <w:tc>
                <w:tcPr>
                  <w:tcW w:w="1500" w:type="dxa"/>
                  <w:hideMark/>
                </w:tcPr>
                <w:p w14:paraId="08635336" w14:textId="77777777" w:rsidR="00C0190C" w:rsidRPr="00A25D4D" w:rsidRDefault="00C0190C" w:rsidP="008F13CC">
                  <w:pPr>
                    <w:jc w:val="left"/>
                  </w:pPr>
                  <w:r w:rsidRPr="00A25D4D">
                    <w:t>Subtype van:</w:t>
                  </w:r>
                </w:p>
              </w:tc>
              <w:tc>
                <w:tcPr>
                  <w:tcW w:w="0" w:type="auto"/>
                  <w:hideMark/>
                </w:tcPr>
                <w:p w14:paraId="657C03ED" w14:textId="77777777" w:rsidR="00C0190C" w:rsidRPr="00A25D4D" w:rsidRDefault="00C0190C" w:rsidP="008F13CC">
                  <w:pPr>
                    <w:jc w:val="left"/>
                  </w:pPr>
                  <w:proofErr w:type="spellStart"/>
                  <w:r w:rsidRPr="00A25D4D">
                    <w:t>OlieGasChemicalienPijpleiding</w:t>
                  </w:r>
                  <w:proofErr w:type="spellEnd"/>
                </w:p>
              </w:tc>
            </w:tr>
            <w:tr w:rsidR="00C0190C" w:rsidRPr="00A25D4D" w14:paraId="4A46E8F5" w14:textId="77777777" w:rsidTr="00C0190C">
              <w:trPr>
                <w:tblHeader/>
                <w:tblCellSpacing w:w="0" w:type="dxa"/>
              </w:trPr>
              <w:tc>
                <w:tcPr>
                  <w:tcW w:w="360" w:type="dxa"/>
                  <w:hideMark/>
                </w:tcPr>
                <w:p w14:paraId="233FCBB3" w14:textId="77777777" w:rsidR="00C0190C" w:rsidRPr="00A25D4D" w:rsidRDefault="00C0190C" w:rsidP="008F13CC">
                  <w:pPr>
                    <w:jc w:val="left"/>
                  </w:pPr>
                  <w:r w:rsidRPr="00A25D4D">
                    <w:t> </w:t>
                  </w:r>
                </w:p>
              </w:tc>
              <w:tc>
                <w:tcPr>
                  <w:tcW w:w="1500" w:type="dxa"/>
                  <w:hideMark/>
                </w:tcPr>
                <w:p w14:paraId="61764653" w14:textId="77777777" w:rsidR="00C0190C" w:rsidRPr="00A25D4D" w:rsidRDefault="00C0190C" w:rsidP="008F13CC">
                  <w:pPr>
                    <w:jc w:val="left"/>
                  </w:pPr>
                  <w:r w:rsidRPr="00A25D4D">
                    <w:t>Omschrijving:</w:t>
                  </w:r>
                </w:p>
              </w:tc>
              <w:tc>
                <w:tcPr>
                  <w:tcW w:w="0" w:type="auto"/>
                  <w:hideMark/>
                </w:tcPr>
                <w:p w14:paraId="1174D61E" w14:textId="77777777" w:rsidR="00C0190C" w:rsidRPr="00A25D4D" w:rsidRDefault="00C0190C" w:rsidP="008F13CC">
                  <w:pPr>
                    <w:jc w:val="left"/>
                  </w:pPr>
                  <w:r w:rsidRPr="00A25D4D">
                    <w:t xml:space="preserve">Een transportroutedeel is onderdeel van een (hoofd)transportroute. </w:t>
                  </w:r>
                </w:p>
              </w:tc>
            </w:tr>
            <w:tr w:rsidR="00C0190C" w:rsidRPr="00A25D4D" w14:paraId="7AC1E38A" w14:textId="77777777" w:rsidTr="00C0190C">
              <w:trPr>
                <w:tblHeader/>
                <w:tblCellSpacing w:w="0" w:type="dxa"/>
              </w:trPr>
              <w:tc>
                <w:tcPr>
                  <w:tcW w:w="360" w:type="dxa"/>
                  <w:hideMark/>
                </w:tcPr>
                <w:p w14:paraId="1D63D15A" w14:textId="77777777" w:rsidR="00C0190C" w:rsidRPr="00A25D4D" w:rsidRDefault="00C0190C" w:rsidP="008F13CC">
                  <w:pPr>
                    <w:jc w:val="left"/>
                  </w:pPr>
                  <w:r w:rsidRPr="00A25D4D">
                    <w:t> </w:t>
                  </w:r>
                </w:p>
              </w:tc>
              <w:tc>
                <w:tcPr>
                  <w:tcW w:w="1500" w:type="dxa"/>
                  <w:hideMark/>
                </w:tcPr>
                <w:p w14:paraId="19633513" w14:textId="77777777" w:rsidR="00C0190C" w:rsidRPr="00A25D4D" w:rsidRDefault="00C0190C" w:rsidP="008F13CC">
                  <w:pPr>
                    <w:jc w:val="left"/>
                  </w:pPr>
                  <w:r w:rsidRPr="00A25D4D">
                    <w:t>Stereotypes:</w:t>
                  </w:r>
                </w:p>
              </w:tc>
              <w:tc>
                <w:tcPr>
                  <w:tcW w:w="0" w:type="auto"/>
                  <w:hideMark/>
                </w:tcPr>
                <w:p w14:paraId="0DF7E968"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7B431E24" w14:textId="77777777" w:rsidR="00C0190C" w:rsidRPr="00A25D4D" w:rsidRDefault="00C0190C" w:rsidP="008F13CC">
            <w:pPr>
              <w:jc w:val="left"/>
            </w:pPr>
          </w:p>
        </w:tc>
      </w:tr>
      <w:tr w:rsidR="00C0190C" w:rsidRPr="00A25D4D" w14:paraId="59E5AE8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EE285D6" w14:textId="77777777" w:rsidR="00C0190C" w:rsidRPr="00A25D4D" w:rsidRDefault="00C0190C" w:rsidP="008F13CC">
            <w:pPr>
              <w:jc w:val="left"/>
            </w:pPr>
            <w:r w:rsidRPr="00A25D4D">
              <w:rPr>
                <w:b/>
                <w:bCs/>
              </w:rPr>
              <w:t>Attribuut: wanddikte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58A49917" w14:textId="77777777" w:rsidTr="00C0190C">
              <w:trPr>
                <w:tblHeader/>
                <w:tblCellSpacing w:w="0" w:type="dxa"/>
              </w:trPr>
              <w:tc>
                <w:tcPr>
                  <w:tcW w:w="360" w:type="dxa"/>
                  <w:hideMark/>
                </w:tcPr>
                <w:p w14:paraId="33355C94" w14:textId="77777777" w:rsidR="00C0190C" w:rsidRPr="00A25D4D" w:rsidRDefault="00C0190C" w:rsidP="008F13CC">
                  <w:pPr>
                    <w:jc w:val="left"/>
                  </w:pPr>
                  <w:r w:rsidRPr="00A25D4D">
                    <w:t> </w:t>
                  </w:r>
                </w:p>
              </w:tc>
              <w:tc>
                <w:tcPr>
                  <w:tcW w:w="1500" w:type="dxa"/>
                  <w:hideMark/>
                </w:tcPr>
                <w:p w14:paraId="212D5A95" w14:textId="77777777" w:rsidR="00C0190C" w:rsidRPr="00A25D4D" w:rsidRDefault="00C0190C" w:rsidP="008F13CC">
                  <w:pPr>
                    <w:jc w:val="left"/>
                  </w:pPr>
                  <w:r w:rsidRPr="00A25D4D">
                    <w:t>Type:</w:t>
                  </w:r>
                </w:p>
              </w:tc>
              <w:tc>
                <w:tcPr>
                  <w:tcW w:w="0" w:type="auto"/>
                  <w:hideMark/>
                </w:tcPr>
                <w:p w14:paraId="63F8BE2C" w14:textId="77777777" w:rsidR="00C0190C" w:rsidRPr="00A25D4D" w:rsidRDefault="00C0190C" w:rsidP="008F13CC">
                  <w:pPr>
                    <w:jc w:val="left"/>
                  </w:pPr>
                  <w:proofErr w:type="spellStart"/>
                  <w:r w:rsidRPr="00A25D4D">
                    <w:t>Measure</w:t>
                  </w:r>
                  <w:proofErr w:type="spellEnd"/>
                </w:p>
              </w:tc>
            </w:tr>
            <w:tr w:rsidR="00C0190C" w:rsidRPr="00A25D4D" w14:paraId="55A58ECB" w14:textId="77777777" w:rsidTr="00C0190C">
              <w:trPr>
                <w:tblHeader/>
                <w:tblCellSpacing w:w="0" w:type="dxa"/>
              </w:trPr>
              <w:tc>
                <w:tcPr>
                  <w:tcW w:w="360" w:type="dxa"/>
                  <w:hideMark/>
                </w:tcPr>
                <w:p w14:paraId="3D91F1E7" w14:textId="77777777" w:rsidR="00C0190C" w:rsidRPr="00A25D4D" w:rsidRDefault="00C0190C" w:rsidP="008F13CC">
                  <w:pPr>
                    <w:jc w:val="left"/>
                  </w:pPr>
                  <w:r w:rsidRPr="00A25D4D">
                    <w:t> </w:t>
                  </w:r>
                </w:p>
              </w:tc>
              <w:tc>
                <w:tcPr>
                  <w:tcW w:w="1500" w:type="dxa"/>
                  <w:hideMark/>
                </w:tcPr>
                <w:p w14:paraId="22FA1000" w14:textId="77777777" w:rsidR="00C0190C" w:rsidRPr="00A25D4D" w:rsidRDefault="00C0190C" w:rsidP="008F13CC">
                  <w:pPr>
                    <w:jc w:val="left"/>
                  </w:pPr>
                  <w:r w:rsidRPr="00A25D4D">
                    <w:t>Naam</w:t>
                  </w:r>
                </w:p>
              </w:tc>
              <w:tc>
                <w:tcPr>
                  <w:tcW w:w="0" w:type="auto"/>
                  <w:hideMark/>
                </w:tcPr>
                <w:p w14:paraId="6E4484BF" w14:textId="77777777" w:rsidR="00C0190C" w:rsidRPr="00A25D4D" w:rsidRDefault="00C0190C" w:rsidP="008F13CC">
                  <w:pPr>
                    <w:jc w:val="left"/>
                  </w:pPr>
                </w:p>
              </w:tc>
            </w:tr>
            <w:tr w:rsidR="00C0190C" w:rsidRPr="00A25D4D" w14:paraId="6C5A068F" w14:textId="77777777" w:rsidTr="00C0190C">
              <w:trPr>
                <w:tblHeader/>
                <w:tblCellSpacing w:w="0" w:type="dxa"/>
              </w:trPr>
              <w:tc>
                <w:tcPr>
                  <w:tcW w:w="360" w:type="dxa"/>
                  <w:hideMark/>
                </w:tcPr>
                <w:p w14:paraId="4B63E1E1" w14:textId="77777777" w:rsidR="00C0190C" w:rsidRPr="00A25D4D" w:rsidRDefault="00C0190C" w:rsidP="008F13CC">
                  <w:pPr>
                    <w:jc w:val="left"/>
                  </w:pPr>
                  <w:r w:rsidRPr="00A25D4D">
                    <w:t> </w:t>
                  </w:r>
                </w:p>
              </w:tc>
              <w:tc>
                <w:tcPr>
                  <w:tcW w:w="1500" w:type="dxa"/>
                  <w:hideMark/>
                </w:tcPr>
                <w:p w14:paraId="51DD504D" w14:textId="77777777" w:rsidR="00C0190C" w:rsidRPr="00A25D4D" w:rsidRDefault="00C0190C" w:rsidP="008F13CC">
                  <w:pPr>
                    <w:jc w:val="left"/>
                  </w:pPr>
                  <w:r w:rsidRPr="00A25D4D">
                    <w:t>Definitie:</w:t>
                  </w:r>
                </w:p>
              </w:tc>
              <w:tc>
                <w:tcPr>
                  <w:tcW w:w="0" w:type="auto"/>
                  <w:hideMark/>
                </w:tcPr>
                <w:p w14:paraId="325E7277" w14:textId="77777777" w:rsidR="00C0190C" w:rsidRPr="00A25D4D" w:rsidRDefault="00C0190C" w:rsidP="008F13CC">
                  <w:pPr>
                    <w:jc w:val="left"/>
                  </w:pPr>
                  <w:r w:rsidRPr="00A25D4D">
                    <w:t xml:space="preserve">De wanddikte van de buis in millimeters. </w:t>
                  </w:r>
                </w:p>
              </w:tc>
            </w:tr>
            <w:tr w:rsidR="00C0190C" w:rsidRPr="00A25D4D" w14:paraId="3A4FA224" w14:textId="77777777" w:rsidTr="00C0190C">
              <w:trPr>
                <w:tblHeader/>
                <w:tblCellSpacing w:w="0" w:type="dxa"/>
              </w:trPr>
              <w:tc>
                <w:tcPr>
                  <w:tcW w:w="360" w:type="dxa"/>
                  <w:hideMark/>
                </w:tcPr>
                <w:p w14:paraId="54BA9927" w14:textId="77777777" w:rsidR="00C0190C" w:rsidRPr="00A25D4D" w:rsidRDefault="00C0190C" w:rsidP="008F13CC">
                  <w:pPr>
                    <w:jc w:val="left"/>
                  </w:pPr>
                  <w:r w:rsidRPr="00A25D4D">
                    <w:t> </w:t>
                  </w:r>
                </w:p>
              </w:tc>
              <w:tc>
                <w:tcPr>
                  <w:tcW w:w="1500" w:type="dxa"/>
                  <w:hideMark/>
                </w:tcPr>
                <w:p w14:paraId="15925B1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ABD46BE" w14:textId="77777777" w:rsidR="00C0190C" w:rsidRPr="00A25D4D" w:rsidRDefault="00C0190C" w:rsidP="008F13CC">
                  <w:pPr>
                    <w:jc w:val="left"/>
                  </w:pPr>
                  <w:r w:rsidRPr="00A25D4D">
                    <w:t>1</w:t>
                  </w:r>
                </w:p>
              </w:tc>
            </w:tr>
            <w:tr w:rsidR="00C0190C" w:rsidRPr="00A25D4D" w14:paraId="7690C0D5" w14:textId="77777777" w:rsidTr="00C0190C">
              <w:trPr>
                <w:tblHeader/>
                <w:tblCellSpacing w:w="0" w:type="dxa"/>
              </w:trPr>
              <w:tc>
                <w:tcPr>
                  <w:tcW w:w="360" w:type="dxa"/>
                  <w:hideMark/>
                </w:tcPr>
                <w:p w14:paraId="1C0C24FC" w14:textId="77777777" w:rsidR="00C0190C" w:rsidRPr="00A25D4D" w:rsidRDefault="00C0190C" w:rsidP="008F13CC">
                  <w:pPr>
                    <w:jc w:val="left"/>
                  </w:pPr>
                  <w:r w:rsidRPr="00A25D4D">
                    <w:t> </w:t>
                  </w:r>
                </w:p>
              </w:tc>
              <w:tc>
                <w:tcPr>
                  <w:tcW w:w="1500" w:type="dxa"/>
                  <w:hideMark/>
                </w:tcPr>
                <w:p w14:paraId="18F38C39" w14:textId="77777777" w:rsidR="00C0190C" w:rsidRPr="00A25D4D" w:rsidRDefault="00C0190C" w:rsidP="008F13CC">
                  <w:pPr>
                    <w:jc w:val="left"/>
                  </w:pPr>
                  <w:r w:rsidRPr="00A25D4D">
                    <w:t>Herkomst:</w:t>
                  </w:r>
                </w:p>
              </w:tc>
              <w:tc>
                <w:tcPr>
                  <w:tcW w:w="0" w:type="auto"/>
                  <w:hideMark/>
                </w:tcPr>
                <w:p w14:paraId="525734C8" w14:textId="77777777" w:rsidR="00C0190C" w:rsidRPr="00A25D4D" w:rsidRDefault="00C0190C" w:rsidP="008F13CC">
                  <w:pPr>
                    <w:jc w:val="left"/>
                  </w:pPr>
                  <w:r w:rsidRPr="00A25D4D">
                    <w:t>RRGS</w:t>
                  </w:r>
                </w:p>
              </w:tc>
            </w:tr>
          </w:tbl>
          <w:p w14:paraId="2A42A5F7" w14:textId="77777777" w:rsidR="00C0190C" w:rsidRPr="00A25D4D" w:rsidRDefault="00C0190C" w:rsidP="008F13CC">
            <w:pPr>
              <w:jc w:val="left"/>
            </w:pPr>
          </w:p>
        </w:tc>
      </w:tr>
      <w:tr w:rsidR="00C0190C" w:rsidRPr="00A25D4D" w14:paraId="05985B3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B644010" w14:textId="77777777" w:rsidR="00C0190C" w:rsidRPr="00A25D4D" w:rsidRDefault="00C0190C" w:rsidP="008F13CC">
            <w:pPr>
              <w:jc w:val="left"/>
            </w:pPr>
            <w:r w:rsidRPr="00A25D4D">
              <w:rPr>
                <w:b/>
                <w:bCs/>
              </w:rPr>
              <w:t xml:space="preserve">Attribuut: </w:t>
            </w:r>
            <w:proofErr w:type="spellStart"/>
            <w:r w:rsidRPr="00A25D4D">
              <w:rPr>
                <w:b/>
                <w:bCs/>
              </w:rPr>
              <w:t>effectafstandDodelijk</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49138E36" w14:textId="77777777" w:rsidTr="00C0190C">
              <w:trPr>
                <w:tblHeader/>
                <w:tblCellSpacing w:w="0" w:type="dxa"/>
              </w:trPr>
              <w:tc>
                <w:tcPr>
                  <w:tcW w:w="360" w:type="dxa"/>
                  <w:hideMark/>
                </w:tcPr>
                <w:p w14:paraId="2FFA7E4E" w14:textId="77777777" w:rsidR="00C0190C" w:rsidRPr="00A25D4D" w:rsidRDefault="00C0190C" w:rsidP="008F13CC">
                  <w:pPr>
                    <w:jc w:val="left"/>
                  </w:pPr>
                  <w:r w:rsidRPr="00A25D4D">
                    <w:t> </w:t>
                  </w:r>
                </w:p>
              </w:tc>
              <w:tc>
                <w:tcPr>
                  <w:tcW w:w="1500" w:type="dxa"/>
                  <w:hideMark/>
                </w:tcPr>
                <w:p w14:paraId="37CC3DAB" w14:textId="77777777" w:rsidR="00C0190C" w:rsidRPr="00A25D4D" w:rsidRDefault="00C0190C" w:rsidP="008F13CC">
                  <w:pPr>
                    <w:jc w:val="left"/>
                  </w:pPr>
                  <w:r w:rsidRPr="00A25D4D">
                    <w:t>Type:</w:t>
                  </w:r>
                </w:p>
              </w:tc>
              <w:tc>
                <w:tcPr>
                  <w:tcW w:w="0" w:type="auto"/>
                  <w:hideMark/>
                </w:tcPr>
                <w:p w14:paraId="31669FF7" w14:textId="77777777" w:rsidR="00C0190C" w:rsidRPr="00A25D4D" w:rsidRDefault="00C0190C" w:rsidP="008F13CC">
                  <w:pPr>
                    <w:jc w:val="left"/>
                  </w:pPr>
                  <w:proofErr w:type="spellStart"/>
                  <w:r w:rsidRPr="00A25D4D">
                    <w:t>Measure</w:t>
                  </w:r>
                  <w:proofErr w:type="spellEnd"/>
                </w:p>
              </w:tc>
            </w:tr>
            <w:tr w:rsidR="00C0190C" w:rsidRPr="00A25D4D" w14:paraId="6247067D" w14:textId="77777777" w:rsidTr="00C0190C">
              <w:trPr>
                <w:tblHeader/>
                <w:tblCellSpacing w:w="0" w:type="dxa"/>
              </w:trPr>
              <w:tc>
                <w:tcPr>
                  <w:tcW w:w="360" w:type="dxa"/>
                  <w:hideMark/>
                </w:tcPr>
                <w:p w14:paraId="0E439266" w14:textId="77777777" w:rsidR="00C0190C" w:rsidRPr="00A25D4D" w:rsidRDefault="00C0190C" w:rsidP="008F13CC">
                  <w:pPr>
                    <w:jc w:val="left"/>
                  </w:pPr>
                  <w:r w:rsidRPr="00A25D4D">
                    <w:t> </w:t>
                  </w:r>
                </w:p>
              </w:tc>
              <w:tc>
                <w:tcPr>
                  <w:tcW w:w="1500" w:type="dxa"/>
                  <w:hideMark/>
                </w:tcPr>
                <w:p w14:paraId="5154124B" w14:textId="77777777" w:rsidR="00C0190C" w:rsidRPr="00A25D4D" w:rsidRDefault="00C0190C" w:rsidP="008F13CC">
                  <w:pPr>
                    <w:jc w:val="left"/>
                  </w:pPr>
                  <w:r w:rsidRPr="00A25D4D">
                    <w:t>Naam</w:t>
                  </w:r>
                </w:p>
              </w:tc>
              <w:tc>
                <w:tcPr>
                  <w:tcW w:w="0" w:type="auto"/>
                  <w:hideMark/>
                </w:tcPr>
                <w:p w14:paraId="214EACC7" w14:textId="77777777" w:rsidR="00C0190C" w:rsidRPr="00A25D4D" w:rsidRDefault="00C0190C" w:rsidP="008F13CC">
                  <w:pPr>
                    <w:jc w:val="left"/>
                  </w:pPr>
                </w:p>
              </w:tc>
            </w:tr>
            <w:tr w:rsidR="00C0190C" w:rsidRPr="00A25D4D" w14:paraId="22B803C7" w14:textId="77777777" w:rsidTr="00C0190C">
              <w:trPr>
                <w:tblHeader/>
                <w:tblCellSpacing w:w="0" w:type="dxa"/>
              </w:trPr>
              <w:tc>
                <w:tcPr>
                  <w:tcW w:w="360" w:type="dxa"/>
                  <w:hideMark/>
                </w:tcPr>
                <w:p w14:paraId="59D0CC17" w14:textId="77777777" w:rsidR="00C0190C" w:rsidRPr="00A25D4D" w:rsidRDefault="00C0190C" w:rsidP="008F13CC">
                  <w:pPr>
                    <w:jc w:val="left"/>
                  </w:pPr>
                  <w:r w:rsidRPr="00A25D4D">
                    <w:t> </w:t>
                  </w:r>
                </w:p>
              </w:tc>
              <w:tc>
                <w:tcPr>
                  <w:tcW w:w="1500" w:type="dxa"/>
                  <w:hideMark/>
                </w:tcPr>
                <w:p w14:paraId="3A3270A9" w14:textId="77777777" w:rsidR="00C0190C" w:rsidRPr="00A25D4D" w:rsidRDefault="00C0190C" w:rsidP="008F13CC">
                  <w:pPr>
                    <w:jc w:val="left"/>
                  </w:pPr>
                  <w:r w:rsidRPr="00A25D4D">
                    <w:t>Definitie:</w:t>
                  </w:r>
                </w:p>
              </w:tc>
              <w:tc>
                <w:tcPr>
                  <w:tcW w:w="0" w:type="auto"/>
                  <w:hideMark/>
                </w:tcPr>
                <w:p w14:paraId="3C18E939" w14:textId="77777777" w:rsidR="00C0190C" w:rsidRPr="00A25D4D" w:rsidRDefault="00C0190C" w:rsidP="008F13CC">
                  <w:pPr>
                    <w:jc w:val="left"/>
                  </w:pPr>
                  <w:r w:rsidRPr="00A25D4D">
                    <w:t xml:space="preserve">Effectafstand dodelijk letsel (1% letaliteit) </w:t>
                  </w:r>
                </w:p>
              </w:tc>
            </w:tr>
            <w:tr w:rsidR="00C0190C" w:rsidRPr="00A25D4D" w14:paraId="1D8AA696" w14:textId="77777777" w:rsidTr="00C0190C">
              <w:trPr>
                <w:tblHeader/>
                <w:tblCellSpacing w:w="0" w:type="dxa"/>
              </w:trPr>
              <w:tc>
                <w:tcPr>
                  <w:tcW w:w="360" w:type="dxa"/>
                  <w:hideMark/>
                </w:tcPr>
                <w:p w14:paraId="0875BB7E" w14:textId="77777777" w:rsidR="00C0190C" w:rsidRPr="00A25D4D" w:rsidRDefault="00C0190C" w:rsidP="008F13CC">
                  <w:pPr>
                    <w:jc w:val="left"/>
                  </w:pPr>
                  <w:r w:rsidRPr="00A25D4D">
                    <w:t> </w:t>
                  </w:r>
                </w:p>
              </w:tc>
              <w:tc>
                <w:tcPr>
                  <w:tcW w:w="1500" w:type="dxa"/>
                  <w:hideMark/>
                </w:tcPr>
                <w:p w14:paraId="27A68E37" w14:textId="77777777" w:rsidR="00C0190C" w:rsidRPr="00A25D4D" w:rsidRDefault="00C0190C" w:rsidP="008F13CC">
                  <w:pPr>
                    <w:jc w:val="left"/>
                  </w:pPr>
                  <w:r w:rsidRPr="00A25D4D">
                    <w:t>Omschrijving:</w:t>
                  </w:r>
                </w:p>
              </w:tc>
              <w:tc>
                <w:tcPr>
                  <w:tcW w:w="0" w:type="auto"/>
                  <w:hideMark/>
                </w:tcPr>
                <w:p w14:paraId="3BAAABB9" w14:textId="77777777" w:rsidR="00C0190C" w:rsidRPr="00A25D4D" w:rsidRDefault="00C0190C" w:rsidP="008F13CC">
                  <w:pPr>
                    <w:jc w:val="left"/>
                  </w:pPr>
                  <w:r w:rsidRPr="00A25D4D">
                    <w:t xml:space="preserve">Zijnde de toetsingsafstand voor o.a. de inventarisatie van bebouwing voor de berekening van het groepsrisico alsook het omgaan met het restrisico. </w:t>
                  </w:r>
                </w:p>
              </w:tc>
            </w:tr>
            <w:tr w:rsidR="00C0190C" w:rsidRPr="00A25D4D" w14:paraId="7D91C709" w14:textId="77777777" w:rsidTr="00C0190C">
              <w:trPr>
                <w:tblHeader/>
                <w:tblCellSpacing w:w="0" w:type="dxa"/>
              </w:trPr>
              <w:tc>
                <w:tcPr>
                  <w:tcW w:w="360" w:type="dxa"/>
                  <w:hideMark/>
                </w:tcPr>
                <w:p w14:paraId="6B257BD1" w14:textId="77777777" w:rsidR="00C0190C" w:rsidRPr="00A25D4D" w:rsidRDefault="00C0190C" w:rsidP="008F13CC">
                  <w:pPr>
                    <w:jc w:val="left"/>
                  </w:pPr>
                  <w:r w:rsidRPr="00A25D4D">
                    <w:t> </w:t>
                  </w:r>
                </w:p>
              </w:tc>
              <w:tc>
                <w:tcPr>
                  <w:tcW w:w="1500" w:type="dxa"/>
                  <w:hideMark/>
                </w:tcPr>
                <w:p w14:paraId="180BEB0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C4426D0" w14:textId="77777777" w:rsidR="00C0190C" w:rsidRPr="00A25D4D" w:rsidRDefault="00C0190C" w:rsidP="008F13CC">
                  <w:pPr>
                    <w:jc w:val="left"/>
                  </w:pPr>
                  <w:r w:rsidRPr="00A25D4D">
                    <w:t>1</w:t>
                  </w:r>
                </w:p>
              </w:tc>
            </w:tr>
            <w:tr w:rsidR="00C0190C" w:rsidRPr="00A25D4D" w14:paraId="416BF0CB" w14:textId="77777777" w:rsidTr="00C0190C">
              <w:trPr>
                <w:tblHeader/>
                <w:tblCellSpacing w:w="0" w:type="dxa"/>
              </w:trPr>
              <w:tc>
                <w:tcPr>
                  <w:tcW w:w="360" w:type="dxa"/>
                  <w:hideMark/>
                </w:tcPr>
                <w:p w14:paraId="5C8D9D6D" w14:textId="77777777" w:rsidR="00C0190C" w:rsidRPr="00A25D4D" w:rsidRDefault="00C0190C" w:rsidP="008F13CC">
                  <w:pPr>
                    <w:jc w:val="left"/>
                  </w:pPr>
                  <w:r w:rsidRPr="00A25D4D">
                    <w:t> </w:t>
                  </w:r>
                </w:p>
              </w:tc>
              <w:tc>
                <w:tcPr>
                  <w:tcW w:w="1500" w:type="dxa"/>
                  <w:hideMark/>
                </w:tcPr>
                <w:p w14:paraId="3FDD53DC" w14:textId="77777777" w:rsidR="00C0190C" w:rsidRPr="00A25D4D" w:rsidRDefault="00C0190C" w:rsidP="008F13CC">
                  <w:pPr>
                    <w:jc w:val="left"/>
                  </w:pPr>
                  <w:r w:rsidRPr="00A25D4D">
                    <w:t>Herkomst:</w:t>
                  </w:r>
                </w:p>
              </w:tc>
              <w:tc>
                <w:tcPr>
                  <w:tcW w:w="0" w:type="auto"/>
                  <w:hideMark/>
                </w:tcPr>
                <w:p w14:paraId="28E70307" w14:textId="77777777" w:rsidR="00C0190C" w:rsidRPr="00A25D4D" w:rsidRDefault="00C0190C" w:rsidP="008F13CC">
                  <w:pPr>
                    <w:jc w:val="left"/>
                  </w:pPr>
                  <w:r w:rsidRPr="00A25D4D">
                    <w:t>RRGS</w:t>
                  </w:r>
                </w:p>
              </w:tc>
            </w:tr>
          </w:tbl>
          <w:p w14:paraId="65018000" w14:textId="77777777" w:rsidR="00C0190C" w:rsidRPr="00A25D4D" w:rsidRDefault="00C0190C" w:rsidP="008F13CC">
            <w:pPr>
              <w:jc w:val="left"/>
            </w:pPr>
          </w:p>
        </w:tc>
      </w:tr>
      <w:tr w:rsidR="00C0190C" w:rsidRPr="00A25D4D" w14:paraId="4A23094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0EF1C73" w14:textId="77777777" w:rsidR="00C0190C" w:rsidRPr="00A25D4D" w:rsidRDefault="00C0190C" w:rsidP="008F13CC">
            <w:pPr>
              <w:jc w:val="left"/>
            </w:pPr>
            <w:r w:rsidRPr="00A25D4D">
              <w:rPr>
                <w:b/>
                <w:bCs/>
              </w:rPr>
              <w:t xml:space="preserve">Attribuut: </w:t>
            </w:r>
            <w:proofErr w:type="spellStart"/>
            <w:r w:rsidRPr="00A25D4D">
              <w:rPr>
                <w:b/>
                <w:bCs/>
              </w:rPr>
              <w:t>gewogenDekking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2BB3B95D" w14:textId="77777777" w:rsidTr="00C0190C">
              <w:trPr>
                <w:tblHeader/>
                <w:tblCellSpacing w:w="0" w:type="dxa"/>
              </w:trPr>
              <w:tc>
                <w:tcPr>
                  <w:tcW w:w="360" w:type="dxa"/>
                  <w:hideMark/>
                </w:tcPr>
                <w:p w14:paraId="302343B7" w14:textId="77777777" w:rsidR="00C0190C" w:rsidRPr="00A25D4D" w:rsidRDefault="00C0190C" w:rsidP="008F13CC">
                  <w:pPr>
                    <w:jc w:val="left"/>
                  </w:pPr>
                  <w:r w:rsidRPr="00A25D4D">
                    <w:t> </w:t>
                  </w:r>
                </w:p>
              </w:tc>
              <w:tc>
                <w:tcPr>
                  <w:tcW w:w="1500" w:type="dxa"/>
                  <w:hideMark/>
                </w:tcPr>
                <w:p w14:paraId="53E99873" w14:textId="77777777" w:rsidR="00C0190C" w:rsidRPr="00A25D4D" w:rsidRDefault="00C0190C" w:rsidP="008F13CC">
                  <w:pPr>
                    <w:jc w:val="left"/>
                  </w:pPr>
                  <w:r w:rsidRPr="00A25D4D">
                    <w:t>Type:</w:t>
                  </w:r>
                </w:p>
              </w:tc>
              <w:tc>
                <w:tcPr>
                  <w:tcW w:w="0" w:type="auto"/>
                  <w:hideMark/>
                </w:tcPr>
                <w:p w14:paraId="438A4CDE" w14:textId="77777777" w:rsidR="00C0190C" w:rsidRPr="00A25D4D" w:rsidRDefault="00C0190C" w:rsidP="008F13CC">
                  <w:pPr>
                    <w:jc w:val="left"/>
                  </w:pPr>
                  <w:proofErr w:type="spellStart"/>
                  <w:r w:rsidRPr="00A25D4D">
                    <w:t>Measure</w:t>
                  </w:r>
                  <w:proofErr w:type="spellEnd"/>
                </w:p>
              </w:tc>
            </w:tr>
            <w:tr w:rsidR="00C0190C" w:rsidRPr="00A25D4D" w14:paraId="00CB3B4B" w14:textId="77777777" w:rsidTr="00C0190C">
              <w:trPr>
                <w:tblHeader/>
                <w:tblCellSpacing w:w="0" w:type="dxa"/>
              </w:trPr>
              <w:tc>
                <w:tcPr>
                  <w:tcW w:w="360" w:type="dxa"/>
                  <w:hideMark/>
                </w:tcPr>
                <w:p w14:paraId="28DB0106" w14:textId="77777777" w:rsidR="00C0190C" w:rsidRPr="00A25D4D" w:rsidRDefault="00C0190C" w:rsidP="008F13CC">
                  <w:pPr>
                    <w:jc w:val="left"/>
                  </w:pPr>
                  <w:r w:rsidRPr="00A25D4D">
                    <w:t> </w:t>
                  </w:r>
                </w:p>
              </w:tc>
              <w:tc>
                <w:tcPr>
                  <w:tcW w:w="1500" w:type="dxa"/>
                  <w:hideMark/>
                </w:tcPr>
                <w:p w14:paraId="74C30DA8" w14:textId="77777777" w:rsidR="00C0190C" w:rsidRPr="00A25D4D" w:rsidRDefault="00C0190C" w:rsidP="008F13CC">
                  <w:pPr>
                    <w:jc w:val="left"/>
                  </w:pPr>
                  <w:r w:rsidRPr="00A25D4D">
                    <w:t>Naam</w:t>
                  </w:r>
                </w:p>
              </w:tc>
              <w:tc>
                <w:tcPr>
                  <w:tcW w:w="0" w:type="auto"/>
                  <w:hideMark/>
                </w:tcPr>
                <w:p w14:paraId="79EFD4FF" w14:textId="77777777" w:rsidR="00C0190C" w:rsidRPr="00A25D4D" w:rsidRDefault="00C0190C" w:rsidP="008F13CC">
                  <w:pPr>
                    <w:jc w:val="left"/>
                  </w:pPr>
                </w:p>
              </w:tc>
            </w:tr>
            <w:tr w:rsidR="00C0190C" w:rsidRPr="00A25D4D" w14:paraId="261671CB" w14:textId="77777777" w:rsidTr="00C0190C">
              <w:trPr>
                <w:tblHeader/>
                <w:tblCellSpacing w:w="0" w:type="dxa"/>
              </w:trPr>
              <w:tc>
                <w:tcPr>
                  <w:tcW w:w="360" w:type="dxa"/>
                  <w:hideMark/>
                </w:tcPr>
                <w:p w14:paraId="0FAE5B14" w14:textId="77777777" w:rsidR="00C0190C" w:rsidRPr="00A25D4D" w:rsidRDefault="00C0190C" w:rsidP="008F13CC">
                  <w:pPr>
                    <w:jc w:val="left"/>
                  </w:pPr>
                  <w:r w:rsidRPr="00A25D4D">
                    <w:t> </w:t>
                  </w:r>
                </w:p>
              </w:tc>
              <w:tc>
                <w:tcPr>
                  <w:tcW w:w="1500" w:type="dxa"/>
                  <w:hideMark/>
                </w:tcPr>
                <w:p w14:paraId="2EE8D5E6" w14:textId="77777777" w:rsidR="00C0190C" w:rsidRPr="00A25D4D" w:rsidRDefault="00C0190C" w:rsidP="008F13CC">
                  <w:pPr>
                    <w:jc w:val="left"/>
                  </w:pPr>
                  <w:r w:rsidRPr="00A25D4D">
                    <w:t>Definitie:</w:t>
                  </w:r>
                </w:p>
              </w:tc>
              <w:tc>
                <w:tcPr>
                  <w:tcW w:w="0" w:type="auto"/>
                  <w:hideMark/>
                </w:tcPr>
                <w:p w14:paraId="3562B069" w14:textId="77777777" w:rsidR="00C0190C" w:rsidRPr="00A25D4D" w:rsidRDefault="00C0190C" w:rsidP="008F13CC">
                  <w:pPr>
                    <w:jc w:val="left"/>
                  </w:pPr>
                  <w:r w:rsidRPr="00A25D4D">
                    <w:t xml:space="preserve">Gemiddelde diepteligging bovenkant buis in cm </w:t>
                  </w:r>
                  <w:proofErr w:type="spellStart"/>
                  <w:r w:rsidRPr="00A25D4D">
                    <w:t>tov</w:t>
                  </w:r>
                  <w:proofErr w:type="spellEnd"/>
                  <w:r w:rsidRPr="00A25D4D">
                    <w:t xml:space="preserve"> het maaiveld </w:t>
                  </w:r>
                </w:p>
              </w:tc>
            </w:tr>
            <w:tr w:rsidR="00C0190C" w:rsidRPr="00A25D4D" w14:paraId="6A273362" w14:textId="77777777" w:rsidTr="00C0190C">
              <w:trPr>
                <w:tblHeader/>
                <w:tblCellSpacing w:w="0" w:type="dxa"/>
              </w:trPr>
              <w:tc>
                <w:tcPr>
                  <w:tcW w:w="360" w:type="dxa"/>
                  <w:hideMark/>
                </w:tcPr>
                <w:p w14:paraId="46183909" w14:textId="77777777" w:rsidR="00C0190C" w:rsidRPr="00A25D4D" w:rsidRDefault="00C0190C" w:rsidP="008F13CC">
                  <w:pPr>
                    <w:jc w:val="left"/>
                  </w:pPr>
                  <w:r w:rsidRPr="00A25D4D">
                    <w:t> </w:t>
                  </w:r>
                </w:p>
              </w:tc>
              <w:tc>
                <w:tcPr>
                  <w:tcW w:w="1500" w:type="dxa"/>
                  <w:hideMark/>
                </w:tcPr>
                <w:p w14:paraId="2A50E244" w14:textId="77777777" w:rsidR="00C0190C" w:rsidRPr="00A25D4D" w:rsidRDefault="00C0190C" w:rsidP="008F13CC">
                  <w:pPr>
                    <w:jc w:val="left"/>
                  </w:pPr>
                  <w:r w:rsidRPr="00A25D4D">
                    <w:t>Omschrijving:</w:t>
                  </w:r>
                </w:p>
              </w:tc>
              <w:tc>
                <w:tcPr>
                  <w:tcW w:w="0" w:type="auto"/>
                  <w:hideMark/>
                </w:tcPr>
                <w:p w14:paraId="7C0515EE" w14:textId="77777777" w:rsidR="00C0190C" w:rsidRPr="00A25D4D" w:rsidRDefault="00C0190C" w:rsidP="008F13CC">
                  <w:pPr>
                    <w:jc w:val="left"/>
                  </w:pPr>
                  <w:r w:rsidRPr="00A25D4D">
                    <w:t xml:space="preserve">Advieswaarde: minimale dekking per elke 100 meter en/of elke 10-20 cm overgang. Bij bochten en grote dekking veranderingen praktisch aanpassen </w:t>
                  </w:r>
                </w:p>
              </w:tc>
            </w:tr>
            <w:tr w:rsidR="00C0190C" w:rsidRPr="00A25D4D" w14:paraId="73DBF6E0" w14:textId="77777777" w:rsidTr="00C0190C">
              <w:trPr>
                <w:tblHeader/>
                <w:tblCellSpacing w:w="0" w:type="dxa"/>
              </w:trPr>
              <w:tc>
                <w:tcPr>
                  <w:tcW w:w="360" w:type="dxa"/>
                  <w:hideMark/>
                </w:tcPr>
                <w:p w14:paraId="7CEB3467" w14:textId="77777777" w:rsidR="00C0190C" w:rsidRPr="00A25D4D" w:rsidRDefault="00C0190C" w:rsidP="008F13CC">
                  <w:pPr>
                    <w:jc w:val="left"/>
                  </w:pPr>
                  <w:r w:rsidRPr="00A25D4D">
                    <w:t> </w:t>
                  </w:r>
                </w:p>
              </w:tc>
              <w:tc>
                <w:tcPr>
                  <w:tcW w:w="1500" w:type="dxa"/>
                  <w:hideMark/>
                </w:tcPr>
                <w:p w14:paraId="664652A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2DD6E44" w14:textId="77777777" w:rsidR="00C0190C" w:rsidRPr="00A25D4D" w:rsidRDefault="00C0190C" w:rsidP="008F13CC">
                  <w:pPr>
                    <w:jc w:val="left"/>
                  </w:pPr>
                  <w:r w:rsidRPr="00A25D4D">
                    <w:t>1</w:t>
                  </w:r>
                </w:p>
              </w:tc>
            </w:tr>
            <w:tr w:rsidR="00C0190C" w:rsidRPr="00A25D4D" w14:paraId="31429078" w14:textId="77777777" w:rsidTr="00C0190C">
              <w:trPr>
                <w:tblHeader/>
                <w:tblCellSpacing w:w="0" w:type="dxa"/>
              </w:trPr>
              <w:tc>
                <w:tcPr>
                  <w:tcW w:w="360" w:type="dxa"/>
                  <w:hideMark/>
                </w:tcPr>
                <w:p w14:paraId="589AD6DA" w14:textId="77777777" w:rsidR="00C0190C" w:rsidRPr="00A25D4D" w:rsidRDefault="00C0190C" w:rsidP="008F13CC">
                  <w:pPr>
                    <w:jc w:val="left"/>
                  </w:pPr>
                  <w:r w:rsidRPr="00A25D4D">
                    <w:t> </w:t>
                  </w:r>
                </w:p>
              </w:tc>
              <w:tc>
                <w:tcPr>
                  <w:tcW w:w="1500" w:type="dxa"/>
                  <w:hideMark/>
                </w:tcPr>
                <w:p w14:paraId="47313D31" w14:textId="77777777" w:rsidR="00C0190C" w:rsidRPr="00A25D4D" w:rsidRDefault="00C0190C" w:rsidP="008F13CC">
                  <w:pPr>
                    <w:jc w:val="left"/>
                  </w:pPr>
                  <w:r w:rsidRPr="00A25D4D">
                    <w:t>Herkomst:</w:t>
                  </w:r>
                </w:p>
              </w:tc>
              <w:tc>
                <w:tcPr>
                  <w:tcW w:w="0" w:type="auto"/>
                  <w:hideMark/>
                </w:tcPr>
                <w:p w14:paraId="47054C07" w14:textId="77777777" w:rsidR="00C0190C" w:rsidRPr="00A25D4D" w:rsidRDefault="00C0190C" w:rsidP="008F13CC">
                  <w:pPr>
                    <w:jc w:val="left"/>
                  </w:pPr>
                  <w:r w:rsidRPr="00A25D4D">
                    <w:t>RRGS</w:t>
                  </w:r>
                </w:p>
              </w:tc>
            </w:tr>
          </w:tbl>
          <w:p w14:paraId="61AD22F5" w14:textId="77777777" w:rsidR="00C0190C" w:rsidRPr="00A25D4D" w:rsidRDefault="00C0190C" w:rsidP="008F13CC">
            <w:pPr>
              <w:jc w:val="left"/>
            </w:pPr>
          </w:p>
        </w:tc>
      </w:tr>
      <w:tr w:rsidR="00C0190C" w:rsidRPr="00A25D4D" w14:paraId="04459D7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D273DA3" w14:textId="77777777" w:rsidR="00C0190C" w:rsidRPr="00A25D4D" w:rsidRDefault="00C0190C" w:rsidP="008F13CC">
            <w:pPr>
              <w:jc w:val="left"/>
            </w:pPr>
            <w:r w:rsidRPr="00A25D4D">
              <w:rPr>
                <w:b/>
                <w:bCs/>
              </w:rPr>
              <w:t>Relatie: transportroute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6D241B10" w14:textId="77777777" w:rsidTr="00C0190C">
              <w:trPr>
                <w:tblHeader/>
                <w:tblCellSpacing w:w="0" w:type="dxa"/>
              </w:trPr>
              <w:tc>
                <w:tcPr>
                  <w:tcW w:w="360" w:type="dxa"/>
                  <w:hideMark/>
                </w:tcPr>
                <w:p w14:paraId="25745814" w14:textId="77777777" w:rsidR="00C0190C" w:rsidRPr="00A25D4D" w:rsidRDefault="00C0190C" w:rsidP="008F13CC">
                  <w:pPr>
                    <w:jc w:val="left"/>
                  </w:pPr>
                  <w:r w:rsidRPr="00A25D4D">
                    <w:t> </w:t>
                  </w:r>
                </w:p>
              </w:tc>
              <w:tc>
                <w:tcPr>
                  <w:tcW w:w="1500" w:type="dxa"/>
                  <w:hideMark/>
                </w:tcPr>
                <w:p w14:paraId="7B63C424" w14:textId="77777777" w:rsidR="00C0190C" w:rsidRPr="00A25D4D" w:rsidRDefault="00C0190C" w:rsidP="008F13CC">
                  <w:pPr>
                    <w:jc w:val="left"/>
                  </w:pPr>
                  <w:r w:rsidRPr="00A25D4D">
                    <w:t>Type:</w:t>
                  </w:r>
                </w:p>
              </w:tc>
              <w:tc>
                <w:tcPr>
                  <w:tcW w:w="0" w:type="auto"/>
                  <w:hideMark/>
                </w:tcPr>
                <w:p w14:paraId="3D6880DB" w14:textId="77777777" w:rsidR="00C0190C" w:rsidRPr="00A25D4D" w:rsidRDefault="00C0190C" w:rsidP="008F13CC">
                  <w:pPr>
                    <w:jc w:val="left"/>
                  </w:pPr>
                  <w:r w:rsidRPr="00A25D4D">
                    <w:t>Transportroute</w:t>
                  </w:r>
                </w:p>
              </w:tc>
            </w:tr>
            <w:tr w:rsidR="00C0190C" w:rsidRPr="00A25D4D" w14:paraId="531A6088" w14:textId="77777777" w:rsidTr="00C0190C">
              <w:trPr>
                <w:tblHeader/>
                <w:tblCellSpacing w:w="0" w:type="dxa"/>
              </w:trPr>
              <w:tc>
                <w:tcPr>
                  <w:tcW w:w="360" w:type="dxa"/>
                  <w:hideMark/>
                </w:tcPr>
                <w:p w14:paraId="1D2F15EC" w14:textId="77777777" w:rsidR="00C0190C" w:rsidRPr="00A25D4D" w:rsidRDefault="00C0190C" w:rsidP="008F13CC">
                  <w:pPr>
                    <w:jc w:val="left"/>
                  </w:pPr>
                  <w:r w:rsidRPr="00A25D4D">
                    <w:t> </w:t>
                  </w:r>
                </w:p>
              </w:tc>
              <w:tc>
                <w:tcPr>
                  <w:tcW w:w="1500" w:type="dxa"/>
                  <w:hideMark/>
                </w:tcPr>
                <w:p w14:paraId="3268C1CC" w14:textId="77777777" w:rsidR="00C0190C" w:rsidRPr="00A25D4D" w:rsidRDefault="00C0190C" w:rsidP="008F13CC">
                  <w:pPr>
                    <w:jc w:val="left"/>
                  </w:pPr>
                  <w:r w:rsidRPr="00A25D4D">
                    <w:t>Naam</w:t>
                  </w:r>
                </w:p>
              </w:tc>
              <w:tc>
                <w:tcPr>
                  <w:tcW w:w="0" w:type="auto"/>
                  <w:hideMark/>
                </w:tcPr>
                <w:p w14:paraId="77DF7863" w14:textId="77777777" w:rsidR="00C0190C" w:rsidRPr="00A25D4D" w:rsidRDefault="00C0190C" w:rsidP="008F13CC">
                  <w:pPr>
                    <w:jc w:val="left"/>
                  </w:pPr>
                </w:p>
              </w:tc>
            </w:tr>
            <w:tr w:rsidR="00C0190C" w:rsidRPr="00A25D4D" w14:paraId="4B0EBFD9" w14:textId="77777777" w:rsidTr="00C0190C">
              <w:trPr>
                <w:tblHeader/>
                <w:tblCellSpacing w:w="0" w:type="dxa"/>
              </w:trPr>
              <w:tc>
                <w:tcPr>
                  <w:tcW w:w="360" w:type="dxa"/>
                  <w:hideMark/>
                </w:tcPr>
                <w:p w14:paraId="35F610E8" w14:textId="77777777" w:rsidR="00C0190C" w:rsidRPr="00A25D4D" w:rsidRDefault="00C0190C" w:rsidP="008F13CC">
                  <w:pPr>
                    <w:jc w:val="left"/>
                  </w:pPr>
                  <w:r w:rsidRPr="00A25D4D">
                    <w:t> </w:t>
                  </w:r>
                </w:p>
              </w:tc>
              <w:tc>
                <w:tcPr>
                  <w:tcW w:w="1500" w:type="dxa"/>
                  <w:hideMark/>
                </w:tcPr>
                <w:p w14:paraId="3BF36368" w14:textId="77777777" w:rsidR="00C0190C" w:rsidRPr="00A25D4D" w:rsidRDefault="00C0190C" w:rsidP="008F13CC">
                  <w:pPr>
                    <w:jc w:val="left"/>
                  </w:pPr>
                  <w:r w:rsidRPr="00A25D4D">
                    <w:t>Definitie:</w:t>
                  </w:r>
                </w:p>
              </w:tc>
              <w:tc>
                <w:tcPr>
                  <w:tcW w:w="0" w:type="auto"/>
                  <w:hideMark/>
                </w:tcPr>
                <w:p w14:paraId="03395F6E" w14:textId="77777777" w:rsidR="00C0190C" w:rsidRPr="00A25D4D" w:rsidRDefault="00C0190C" w:rsidP="008F13CC">
                  <w:pPr>
                    <w:jc w:val="left"/>
                  </w:pPr>
                  <w:r w:rsidRPr="00A25D4D">
                    <w:t xml:space="preserve">(Hoofd)transportroute waar dit een van onderdeel is. </w:t>
                  </w:r>
                </w:p>
              </w:tc>
            </w:tr>
            <w:tr w:rsidR="00C0190C" w:rsidRPr="00A25D4D" w14:paraId="38069F9F" w14:textId="77777777" w:rsidTr="00C0190C">
              <w:trPr>
                <w:tblHeader/>
                <w:tblCellSpacing w:w="0" w:type="dxa"/>
              </w:trPr>
              <w:tc>
                <w:tcPr>
                  <w:tcW w:w="360" w:type="dxa"/>
                  <w:hideMark/>
                </w:tcPr>
                <w:p w14:paraId="0FE2CD37" w14:textId="77777777" w:rsidR="00C0190C" w:rsidRPr="00A25D4D" w:rsidRDefault="00C0190C" w:rsidP="008F13CC">
                  <w:pPr>
                    <w:jc w:val="left"/>
                  </w:pPr>
                  <w:r w:rsidRPr="00A25D4D">
                    <w:t> </w:t>
                  </w:r>
                </w:p>
              </w:tc>
              <w:tc>
                <w:tcPr>
                  <w:tcW w:w="1500" w:type="dxa"/>
                  <w:hideMark/>
                </w:tcPr>
                <w:p w14:paraId="0AE7783F"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CFCC461" w14:textId="77777777" w:rsidR="00C0190C" w:rsidRPr="00A25D4D" w:rsidRDefault="00C0190C" w:rsidP="008F13CC">
                  <w:pPr>
                    <w:jc w:val="left"/>
                  </w:pPr>
                  <w:r w:rsidRPr="00A25D4D">
                    <w:t>1</w:t>
                  </w:r>
                </w:p>
              </w:tc>
            </w:tr>
            <w:tr w:rsidR="00C0190C" w:rsidRPr="00A25D4D" w14:paraId="47EAEA4B" w14:textId="77777777" w:rsidTr="00C0190C">
              <w:trPr>
                <w:tblHeader/>
                <w:tblCellSpacing w:w="0" w:type="dxa"/>
              </w:trPr>
              <w:tc>
                <w:tcPr>
                  <w:tcW w:w="360" w:type="dxa"/>
                  <w:hideMark/>
                </w:tcPr>
                <w:p w14:paraId="71265D44" w14:textId="77777777" w:rsidR="00C0190C" w:rsidRPr="00A25D4D" w:rsidRDefault="00C0190C" w:rsidP="008F13CC">
                  <w:pPr>
                    <w:jc w:val="left"/>
                  </w:pPr>
                  <w:r w:rsidRPr="00A25D4D">
                    <w:t> </w:t>
                  </w:r>
                </w:p>
              </w:tc>
              <w:tc>
                <w:tcPr>
                  <w:tcW w:w="1500" w:type="dxa"/>
                  <w:hideMark/>
                </w:tcPr>
                <w:p w14:paraId="67D4F6FB" w14:textId="77777777" w:rsidR="00C0190C" w:rsidRPr="00A25D4D" w:rsidRDefault="00C0190C" w:rsidP="008F13CC">
                  <w:pPr>
                    <w:jc w:val="left"/>
                  </w:pPr>
                  <w:r w:rsidRPr="00A25D4D">
                    <w:t>Herkomst:</w:t>
                  </w:r>
                </w:p>
              </w:tc>
              <w:tc>
                <w:tcPr>
                  <w:tcW w:w="0" w:type="auto"/>
                  <w:hideMark/>
                </w:tcPr>
                <w:p w14:paraId="7013EFFF" w14:textId="77777777" w:rsidR="00C0190C" w:rsidRPr="00A25D4D" w:rsidRDefault="00C0190C" w:rsidP="008F13CC">
                  <w:pPr>
                    <w:jc w:val="left"/>
                  </w:pPr>
                  <w:r w:rsidRPr="00A25D4D">
                    <w:t>RRGS</w:t>
                  </w:r>
                </w:p>
              </w:tc>
            </w:tr>
          </w:tbl>
          <w:p w14:paraId="1A2B2560" w14:textId="77777777" w:rsidR="00C0190C" w:rsidRPr="00A25D4D" w:rsidRDefault="00C0190C" w:rsidP="008F13CC">
            <w:pPr>
              <w:jc w:val="left"/>
            </w:pPr>
          </w:p>
        </w:tc>
      </w:tr>
    </w:tbl>
    <w:p w14:paraId="7DB65336" w14:textId="77777777" w:rsidR="00C0190C" w:rsidRPr="00A25D4D" w:rsidRDefault="00C0190C" w:rsidP="008F13CC">
      <w:pPr>
        <w:pStyle w:val="Kop5"/>
        <w:jc w:val="left"/>
        <w:rPr>
          <w:sz w:val="16"/>
          <w:szCs w:val="16"/>
        </w:rPr>
      </w:pPr>
      <w:proofErr w:type="spellStart"/>
      <w:r w:rsidRPr="00A25D4D">
        <w:rPr>
          <w:sz w:val="16"/>
          <w:szCs w:val="16"/>
        </w:rPr>
        <w:t>TransportrouteRisico</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170"/>
      </w:tblGrid>
      <w:tr w:rsidR="00C0190C" w:rsidRPr="00A25D4D" w14:paraId="51659C2C"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6A34A48" w14:textId="77777777" w:rsidR="00C0190C" w:rsidRPr="00A25D4D" w:rsidRDefault="00C0190C" w:rsidP="008F13CC">
            <w:pPr>
              <w:jc w:val="left"/>
            </w:pPr>
            <w:proofErr w:type="spellStart"/>
            <w:r w:rsidRPr="00A25D4D">
              <w:rPr>
                <w:b/>
                <w:bCs/>
              </w:rPr>
              <w:t>TransportrouteRisico</w:t>
            </w:r>
            <w:proofErr w:type="spellEnd"/>
          </w:p>
        </w:tc>
      </w:tr>
      <w:tr w:rsidR="00C0190C" w:rsidRPr="00A25D4D" w14:paraId="6A9AE73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250"/>
            </w:tblGrid>
            <w:tr w:rsidR="00C0190C" w:rsidRPr="00A25D4D" w14:paraId="3E79521B" w14:textId="77777777" w:rsidTr="00C0190C">
              <w:trPr>
                <w:tblHeader/>
                <w:tblCellSpacing w:w="0" w:type="dxa"/>
              </w:trPr>
              <w:tc>
                <w:tcPr>
                  <w:tcW w:w="360" w:type="dxa"/>
                  <w:hideMark/>
                </w:tcPr>
                <w:p w14:paraId="42253307" w14:textId="77777777" w:rsidR="00C0190C" w:rsidRPr="00A25D4D" w:rsidRDefault="00C0190C" w:rsidP="008F13CC">
                  <w:pPr>
                    <w:jc w:val="left"/>
                  </w:pPr>
                  <w:r w:rsidRPr="00A25D4D">
                    <w:t> </w:t>
                  </w:r>
                </w:p>
              </w:tc>
              <w:tc>
                <w:tcPr>
                  <w:tcW w:w="1500" w:type="dxa"/>
                  <w:hideMark/>
                </w:tcPr>
                <w:p w14:paraId="282374BA" w14:textId="77777777" w:rsidR="00C0190C" w:rsidRPr="00A25D4D" w:rsidRDefault="00C0190C" w:rsidP="008F13CC">
                  <w:pPr>
                    <w:jc w:val="left"/>
                  </w:pPr>
                  <w:r w:rsidRPr="00A25D4D">
                    <w:t>Naam</w:t>
                  </w:r>
                </w:p>
              </w:tc>
              <w:tc>
                <w:tcPr>
                  <w:tcW w:w="0" w:type="auto"/>
                  <w:hideMark/>
                </w:tcPr>
                <w:p w14:paraId="7341CD99" w14:textId="77777777" w:rsidR="00C0190C" w:rsidRPr="00A25D4D" w:rsidRDefault="00C0190C" w:rsidP="008F13CC">
                  <w:pPr>
                    <w:jc w:val="left"/>
                  </w:pPr>
                </w:p>
              </w:tc>
            </w:tr>
            <w:tr w:rsidR="00C0190C" w:rsidRPr="00A25D4D" w14:paraId="6D503627" w14:textId="77777777" w:rsidTr="00C0190C">
              <w:trPr>
                <w:tblHeader/>
                <w:tblCellSpacing w:w="0" w:type="dxa"/>
              </w:trPr>
              <w:tc>
                <w:tcPr>
                  <w:tcW w:w="360" w:type="dxa"/>
                  <w:hideMark/>
                </w:tcPr>
                <w:p w14:paraId="4F4FA276" w14:textId="77777777" w:rsidR="00C0190C" w:rsidRPr="00A25D4D" w:rsidRDefault="00C0190C" w:rsidP="008F13CC">
                  <w:pPr>
                    <w:jc w:val="left"/>
                  </w:pPr>
                  <w:r w:rsidRPr="00A25D4D">
                    <w:t> </w:t>
                  </w:r>
                </w:p>
              </w:tc>
              <w:tc>
                <w:tcPr>
                  <w:tcW w:w="1500" w:type="dxa"/>
                  <w:hideMark/>
                </w:tcPr>
                <w:p w14:paraId="3D185BBD" w14:textId="77777777" w:rsidR="00C0190C" w:rsidRPr="00A25D4D" w:rsidRDefault="00C0190C" w:rsidP="008F13CC">
                  <w:pPr>
                    <w:jc w:val="left"/>
                  </w:pPr>
                  <w:r w:rsidRPr="00A25D4D">
                    <w:t>Definitie:</w:t>
                  </w:r>
                </w:p>
              </w:tc>
              <w:tc>
                <w:tcPr>
                  <w:tcW w:w="0" w:type="auto"/>
                  <w:hideMark/>
                </w:tcPr>
                <w:p w14:paraId="6A843773" w14:textId="77777777" w:rsidR="00C0190C" w:rsidRPr="00A25D4D" w:rsidRDefault="00C0190C" w:rsidP="008F13CC">
                  <w:pPr>
                    <w:jc w:val="left"/>
                  </w:pPr>
                  <w:r w:rsidRPr="00A25D4D">
                    <w:t xml:space="preserve">Risicocontour behorend bij de hoofdtransportroute. </w:t>
                  </w:r>
                </w:p>
              </w:tc>
            </w:tr>
            <w:tr w:rsidR="00C0190C" w:rsidRPr="00A25D4D" w14:paraId="2F2D5773" w14:textId="77777777" w:rsidTr="00C0190C">
              <w:trPr>
                <w:tblHeader/>
                <w:tblCellSpacing w:w="0" w:type="dxa"/>
              </w:trPr>
              <w:tc>
                <w:tcPr>
                  <w:tcW w:w="360" w:type="dxa"/>
                  <w:hideMark/>
                </w:tcPr>
                <w:p w14:paraId="393A6E47" w14:textId="77777777" w:rsidR="00C0190C" w:rsidRPr="00A25D4D" w:rsidRDefault="00C0190C" w:rsidP="008F13CC">
                  <w:pPr>
                    <w:jc w:val="left"/>
                  </w:pPr>
                  <w:r w:rsidRPr="00A25D4D">
                    <w:t> </w:t>
                  </w:r>
                </w:p>
              </w:tc>
              <w:tc>
                <w:tcPr>
                  <w:tcW w:w="1500" w:type="dxa"/>
                  <w:hideMark/>
                </w:tcPr>
                <w:p w14:paraId="11A57A3B" w14:textId="77777777" w:rsidR="00C0190C" w:rsidRPr="00A25D4D" w:rsidRDefault="00C0190C" w:rsidP="008F13CC">
                  <w:pPr>
                    <w:jc w:val="left"/>
                  </w:pPr>
                  <w:r w:rsidRPr="00A25D4D">
                    <w:t>Herkomst:</w:t>
                  </w:r>
                </w:p>
              </w:tc>
              <w:tc>
                <w:tcPr>
                  <w:tcW w:w="0" w:type="auto"/>
                  <w:hideMark/>
                </w:tcPr>
                <w:p w14:paraId="144ED425" w14:textId="77777777" w:rsidR="00C0190C" w:rsidRPr="00A25D4D" w:rsidRDefault="00C0190C" w:rsidP="008F13CC">
                  <w:pPr>
                    <w:jc w:val="left"/>
                  </w:pPr>
                  <w:r w:rsidRPr="00A25D4D">
                    <w:t>RRGS</w:t>
                  </w:r>
                </w:p>
              </w:tc>
            </w:tr>
            <w:tr w:rsidR="00C0190C" w:rsidRPr="00A25D4D" w14:paraId="4D3DE087" w14:textId="77777777" w:rsidTr="00C0190C">
              <w:trPr>
                <w:tblHeader/>
                <w:tblCellSpacing w:w="0" w:type="dxa"/>
              </w:trPr>
              <w:tc>
                <w:tcPr>
                  <w:tcW w:w="360" w:type="dxa"/>
                  <w:hideMark/>
                </w:tcPr>
                <w:p w14:paraId="79809F9B" w14:textId="77777777" w:rsidR="00C0190C" w:rsidRPr="00A25D4D" w:rsidRDefault="00C0190C" w:rsidP="008F13CC">
                  <w:pPr>
                    <w:jc w:val="left"/>
                  </w:pPr>
                  <w:r w:rsidRPr="00A25D4D">
                    <w:t> </w:t>
                  </w:r>
                </w:p>
              </w:tc>
              <w:tc>
                <w:tcPr>
                  <w:tcW w:w="1500" w:type="dxa"/>
                  <w:hideMark/>
                </w:tcPr>
                <w:p w14:paraId="5677EC6D" w14:textId="77777777" w:rsidR="00C0190C" w:rsidRPr="00A25D4D" w:rsidRDefault="00C0190C" w:rsidP="008F13CC">
                  <w:pPr>
                    <w:jc w:val="left"/>
                  </w:pPr>
                  <w:r w:rsidRPr="00A25D4D">
                    <w:t>Subtype van:</w:t>
                  </w:r>
                </w:p>
              </w:tc>
              <w:tc>
                <w:tcPr>
                  <w:tcW w:w="0" w:type="auto"/>
                  <w:hideMark/>
                </w:tcPr>
                <w:p w14:paraId="51B5F9D2" w14:textId="77777777" w:rsidR="00C0190C" w:rsidRPr="00A25D4D" w:rsidRDefault="00C0190C" w:rsidP="008F13CC">
                  <w:pPr>
                    <w:jc w:val="left"/>
                  </w:pPr>
                  <w:proofErr w:type="spellStart"/>
                  <w:r w:rsidRPr="00A25D4D">
                    <w:t>IMKLBasis</w:t>
                  </w:r>
                  <w:proofErr w:type="spellEnd"/>
                </w:p>
              </w:tc>
            </w:tr>
            <w:tr w:rsidR="00C0190C" w:rsidRPr="00A25D4D" w14:paraId="5E7F59BA" w14:textId="77777777" w:rsidTr="00C0190C">
              <w:trPr>
                <w:tblHeader/>
                <w:tblCellSpacing w:w="0" w:type="dxa"/>
              </w:trPr>
              <w:tc>
                <w:tcPr>
                  <w:tcW w:w="360" w:type="dxa"/>
                  <w:hideMark/>
                </w:tcPr>
                <w:p w14:paraId="59DB82D1" w14:textId="77777777" w:rsidR="00C0190C" w:rsidRPr="00A25D4D" w:rsidRDefault="00C0190C" w:rsidP="008F13CC">
                  <w:pPr>
                    <w:jc w:val="left"/>
                  </w:pPr>
                  <w:r w:rsidRPr="00A25D4D">
                    <w:t> </w:t>
                  </w:r>
                </w:p>
              </w:tc>
              <w:tc>
                <w:tcPr>
                  <w:tcW w:w="1500" w:type="dxa"/>
                  <w:hideMark/>
                </w:tcPr>
                <w:p w14:paraId="55367BB8" w14:textId="77777777" w:rsidR="00C0190C" w:rsidRPr="00A25D4D" w:rsidRDefault="00C0190C" w:rsidP="008F13CC">
                  <w:pPr>
                    <w:jc w:val="left"/>
                  </w:pPr>
                  <w:r w:rsidRPr="00A25D4D">
                    <w:t>Omschrijving:</w:t>
                  </w:r>
                </w:p>
              </w:tc>
              <w:tc>
                <w:tcPr>
                  <w:tcW w:w="0" w:type="auto"/>
                  <w:hideMark/>
                </w:tcPr>
                <w:p w14:paraId="26351BFC" w14:textId="77777777" w:rsidR="00C0190C" w:rsidRPr="00A25D4D" w:rsidRDefault="00C0190C" w:rsidP="008F13CC">
                  <w:pPr>
                    <w:jc w:val="left"/>
                  </w:pPr>
                  <w:r w:rsidRPr="00A25D4D">
                    <w:t xml:space="preserve">De risicocontour is een optioneel element bij een transportroute. </w:t>
                  </w:r>
                </w:p>
              </w:tc>
            </w:tr>
            <w:tr w:rsidR="00C0190C" w:rsidRPr="00A25D4D" w14:paraId="1E6625A5" w14:textId="77777777" w:rsidTr="00C0190C">
              <w:trPr>
                <w:tblHeader/>
                <w:tblCellSpacing w:w="0" w:type="dxa"/>
              </w:trPr>
              <w:tc>
                <w:tcPr>
                  <w:tcW w:w="360" w:type="dxa"/>
                  <w:hideMark/>
                </w:tcPr>
                <w:p w14:paraId="56A223D6" w14:textId="77777777" w:rsidR="00C0190C" w:rsidRPr="00A25D4D" w:rsidRDefault="00C0190C" w:rsidP="008F13CC">
                  <w:pPr>
                    <w:jc w:val="left"/>
                  </w:pPr>
                  <w:r w:rsidRPr="00A25D4D">
                    <w:t> </w:t>
                  </w:r>
                </w:p>
              </w:tc>
              <w:tc>
                <w:tcPr>
                  <w:tcW w:w="1500" w:type="dxa"/>
                  <w:hideMark/>
                </w:tcPr>
                <w:p w14:paraId="2545BED5" w14:textId="77777777" w:rsidR="00C0190C" w:rsidRPr="00A25D4D" w:rsidRDefault="00C0190C" w:rsidP="008F13CC">
                  <w:pPr>
                    <w:jc w:val="left"/>
                  </w:pPr>
                  <w:r w:rsidRPr="00A25D4D">
                    <w:t>Stereotypes:</w:t>
                  </w:r>
                </w:p>
              </w:tc>
              <w:tc>
                <w:tcPr>
                  <w:tcW w:w="0" w:type="auto"/>
                  <w:hideMark/>
                </w:tcPr>
                <w:p w14:paraId="7FB6AF0B"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4FBEED1A" w14:textId="77777777" w:rsidR="00C0190C" w:rsidRPr="00A25D4D" w:rsidRDefault="00C0190C" w:rsidP="008F13CC">
            <w:pPr>
              <w:jc w:val="left"/>
            </w:pPr>
          </w:p>
        </w:tc>
      </w:tr>
      <w:tr w:rsidR="00C0190C" w:rsidRPr="00A25D4D" w14:paraId="1BB71F4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3A44074" w14:textId="77777777" w:rsidR="00C0190C" w:rsidRPr="00A25D4D" w:rsidRDefault="00C0190C" w:rsidP="008F13CC">
            <w:pPr>
              <w:jc w:val="left"/>
            </w:pPr>
            <w:r w:rsidRPr="00A25D4D">
              <w:rPr>
                <w:b/>
                <w:bCs/>
              </w:rPr>
              <w:t>Attribuut: risicocontour10_6</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250"/>
            </w:tblGrid>
            <w:tr w:rsidR="00C0190C" w:rsidRPr="00A25D4D" w14:paraId="17A7CEF9" w14:textId="77777777" w:rsidTr="00C0190C">
              <w:trPr>
                <w:tblHeader/>
                <w:tblCellSpacing w:w="0" w:type="dxa"/>
              </w:trPr>
              <w:tc>
                <w:tcPr>
                  <w:tcW w:w="360" w:type="dxa"/>
                  <w:hideMark/>
                </w:tcPr>
                <w:p w14:paraId="5F49936E" w14:textId="77777777" w:rsidR="00C0190C" w:rsidRPr="00A25D4D" w:rsidRDefault="00C0190C" w:rsidP="008F13CC">
                  <w:pPr>
                    <w:jc w:val="left"/>
                  </w:pPr>
                  <w:r w:rsidRPr="00A25D4D">
                    <w:lastRenderedPageBreak/>
                    <w:t> </w:t>
                  </w:r>
                </w:p>
              </w:tc>
              <w:tc>
                <w:tcPr>
                  <w:tcW w:w="1500" w:type="dxa"/>
                  <w:hideMark/>
                </w:tcPr>
                <w:p w14:paraId="24A9D561" w14:textId="77777777" w:rsidR="00C0190C" w:rsidRPr="00A25D4D" w:rsidRDefault="00C0190C" w:rsidP="008F13CC">
                  <w:pPr>
                    <w:jc w:val="left"/>
                  </w:pPr>
                  <w:r w:rsidRPr="00A25D4D">
                    <w:t>Type:</w:t>
                  </w:r>
                </w:p>
              </w:tc>
              <w:tc>
                <w:tcPr>
                  <w:tcW w:w="0" w:type="auto"/>
                  <w:hideMark/>
                </w:tcPr>
                <w:p w14:paraId="226BABBA" w14:textId="77777777" w:rsidR="00C0190C" w:rsidRPr="00A25D4D" w:rsidRDefault="00C0190C" w:rsidP="008F13CC">
                  <w:pPr>
                    <w:jc w:val="left"/>
                  </w:pPr>
                  <w:proofErr w:type="spellStart"/>
                  <w:r w:rsidRPr="00A25D4D">
                    <w:t>GM_MultiSurface</w:t>
                  </w:r>
                  <w:proofErr w:type="spellEnd"/>
                </w:p>
              </w:tc>
            </w:tr>
            <w:tr w:rsidR="00C0190C" w:rsidRPr="00A25D4D" w14:paraId="4EE43AED" w14:textId="77777777" w:rsidTr="00C0190C">
              <w:trPr>
                <w:tblHeader/>
                <w:tblCellSpacing w:w="0" w:type="dxa"/>
              </w:trPr>
              <w:tc>
                <w:tcPr>
                  <w:tcW w:w="360" w:type="dxa"/>
                  <w:hideMark/>
                </w:tcPr>
                <w:p w14:paraId="1BBBD61D" w14:textId="77777777" w:rsidR="00C0190C" w:rsidRPr="00A25D4D" w:rsidRDefault="00C0190C" w:rsidP="008F13CC">
                  <w:pPr>
                    <w:jc w:val="left"/>
                  </w:pPr>
                  <w:r w:rsidRPr="00A25D4D">
                    <w:t> </w:t>
                  </w:r>
                </w:p>
              </w:tc>
              <w:tc>
                <w:tcPr>
                  <w:tcW w:w="1500" w:type="dxa"/>
                  <w:hideMark/>
                </w:tcPr>
                <w:p w14:paraId="1011DE18" w14:textId="77777777" w:rsidR="00C0190C" w:rsidRPr="00A25D4D" w:rsidRDefault="00C0190C" w:rsidP="008F13CC">
                  <w:pPr>
                    <w:jc w:val="left"/>
                  </w:pPr>
                  <w:r w:rsidRPr="00A25D4D">
                    <w:t>Naam</w:t>
                  </w:r>
                </w:p>
              </w:tc>
              <w:tc>
                <w:tcPr>
                  <w:tcW w:w="0" w:type="auto"/>
                  <w:hideMark/>
                </w:tcPr>
                <w:p w14:paraId="1882041B" w14:textId="77777777" w:rsidR="00C0190C" w:rsidRPr="00A25D4D" w:rsidRDefault="00C0190C" w:rsidP="008F13CC">
                  <w:pPr>
                    <w:jc w:val="left"/>
                  </w:pPr>
                </w:p>
              </w:tc>
            </w:tr>
            <w:tr w:rsidR="00C0190C" w:rsidRPr="00A25D4D" w14:paraId="62FA5BEE" w14:textId="77777777" w:rsidTr="00C0190C">
              <w:trPr>
                <w:tblHeader/>
                <w:tblCellSpacing w:w="0" w:type="dxa"/>
              </w:trPr>
              <w:tc>
                <w:tcPr>
                  <w:tcW w:w="360" w:type="dxa"/>
                  <w:hideMark/>
                </w:tcPr>
                <w:p w14:paraId="24B57C01" w14:textId="77777777" w:rsidR="00C0190C" w:rsidRPr="00A25D4D" w:rsidRDefault="00C0190C" w:rsidP="008F13CC">
                  <w:pPr>
                    <w:jc w:val="left"/>
                  </w:pPr>
                  <w:r w:rsidRPr="00A25D4D">
                    <w:t> </w:t>
                  </w:r>
                </w:p>
              </w:tc>
              <w:tc>
                <w:tcPr>
                  <w:tcW w:w="1500" w:type="dxa"/>
                  <w:hideMark/>
                </w:tcPr>
                <w:p w14:paraId="6162E709" w14:textId="77777777" w:rsidR="00C0190C" w:rsidRPr="00A25D4D" w:rsidRDefault="00C0190C" w:rsidP="008F13CC">
                  <w:pPr>
                    <w:jc w:val="left"/>
                  </w:pPr>
                  <w:r w:rsidRPr="00A25D4D">
                    <w:t>Definitie:</w:t>
                  </w:r>
                </w:p>
              </w:tc>
              <w:tc>
                <w:tcPr>
                  <w:tcW w:w="0" w:type="auto"/>
                  <w:hideMark/>
                </w:tcPr>
                <w:p w14:paraId="2A4638B6" w14:textId="77777777" w:rsidR="00C0190C" w:rsidRPr="00A25D4D" w:rsidRDefault="00C0190C" w:rsidP="008F13CC">
                  <w:pPr>
                    <w:jc w:val="left"/>
                  </w:pPr>
                  <w:r w:rsidRPr="00A25D4D">
                    <w:t xml:space="preserve">Geometrie v.d. </w:t>
                  </w:r>
                  <w:proofErr w:type="spellStart"/>
                  <w:r w:rsidRPr="00A25D4D">
                    <w:t>risicontour</w:t>
                  </w:r>
                  <w:proofErr w:type="spellEnd"/>
                  <w:r w:rsidRPr="00A25D4D">
                    <w:t xml:space="preserve"> 10-6 </w:t>
                  </w:r>
                </w:p>
              </w:tc>
            </w:tr>
            <w:tr w:rsidR="00C0190C" w:rsidRPr="00A25D4D" w14:paraId="77392CB6" w14:textId="77777777" w:rsidTr="00C0190C">
              <w:trPr>
                <w:tblHeader/>
                <w:tblCellSpacing w:w="0" w:type="dxa"/>
              </w:trPr>
              <w:tc>
                <w:tcPr>
                  <w:tcW w:w="360" w:type="dxa"/>
                  <w:hideMark/>
                </w:tcPr>
                <w:p w14:paraId="39A5B40B" w14:textId="77777777" w:rsidR="00C0190C" w:rsidRPr="00A25D4D" w:rsidRDefault="00C0190C" w:rsidP="008F13CC">
                  <w:pPr>
                    <w:jc w:val="left"/>
                  </w:pPr>
                  <w:r w:rsidRPr="00A25D4D">
                    <w:t> </w:t>
                  </w:r>
                </w:p>
              </w:tc>
              <w:tc>
                <w:tcPr>
                  <w:tcW w:w="1500" w:type="dxa"/>
                  <w:hideMark/>
                </w:tcPr>
                <w:p w14:paraId="24F8EA2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C3ACF8C" w14:textId="77777777" w:rsidR="00C0190C" w:rsidRPr="00A25D4D" w:rsidRDefault="00C0190C" w:rsidP="008F13CC">
                  <w:pPr>
                    <w:jc w:val="left"/>
                  </w:pPr>
                  <w:r w:rsidRPr="00A25D4D">
                    <w:t>1</w:t>
                  </w:r>
                </w:p>
              </w:tc>
            </w:tr>
            <w:tr w:rsidR="00C0190C" w:rsidRPr="00A25D4D" w14:paraId="3BCEEF36" w14:textId="77777777" w:rsidTr="00C0190C">
              <w:trPr>
                <w:tblHeader/>
                <w:tblCellSpacing w:w="0" w:type="dxa"/>
              </w:trPr>
              <w:tc>
                <w:tcPr>
                  <w:tcW w:w="360" w:type="dxa"/>
                  <w:hideMark/>
                </w:tcPr>
                <w:p w14:paraId="67752FE3" w14:textId="77777777" w:rsidR="00C0190C" w:rsidRPr="00A25D4D" w:rsidRDefault="00C0190C" w:rsidP="008F13CC">
                  <w:pPr>
                    <w:jc w:val="left"/>
                  </w:pPr>
                  <w:r w:rsidRPr="00A25D4D">
                    <w:t> </w:t>
                  </w:r>
                </w:p>
              </w:tc>
              <w:tc>
                <w:tcPr>
                  <w:tcW w:w="1500" w:type="dxa"/>
                  <w:hideMark/>
                </w:tcPr>
                <w:p w14:paraId="15BAF55A" w14:textId="77777777" w:rsidR="00C0190C" w:rsidRPr="00A25D4D" w:rsidRDefault="00C0190C" w:rsidP="008F13CC">
                  <w:pPr>
                    <w:jc w:val="left"/>
                  </w:pPr>
                  <w:r w:rsidRPr="00A25D4D">
                    <w:t>Herkomst:</w:t>
                  </w:r>
                </w:p>
              </w:tc>
              <w:tc>
                <w:tcPr>
                  <w:tcW w:w="0" w:type="auto"/>
                  <w:hideMark/>
                </w:tcPr>
                <w:p w14:paraId="40634806" w14:textId="77777777" w:rsidR="00C0190C" w:rsidRPr="00A25D4D" w:rsidRDefault="00C0190C" w:rsidP="008F13CC">
                  <w:pPr>
                    <w:jc w:val="left"/>
                  </w:pPr>
                  <w:r w:rsidRPr="00A25D4D">
                    <w:t>RRGS</w:t>
                  </w:r>
                </w:p>
              </w:tc>
            </w:tr>
          </w:tbl>
          <w:p w14:paraId="0CBBCD14" w14:textId="77777777" w:rsidR="00C0190C" w:rsidRPr="00A25D4D" w:rsidRDefault="00C0190C" w:rsidP="008F13CC">
            <w:pPr>
              <w:jc w:val="left"/>
            </w:pPr>
          </w:p>
        </w:tc>
      </w:tr>
      <w:tr w:rsidR="00C0190C" w:rsidRPr="00A25D4D" w14:paraId="3C2582A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B38BF29" w14:textId="77777777" w:rsidR="00C0190C" w:rsidRPr="00A25D4D" w:rsidRDefault="00C0190C" w:rsidP="008F13CC">
            <w:pPr>
              <w:jc w:val="left"/>
            </w:pPr>
            <w:r w:rsidRPr="00A25D4D">
              <w:rPr>
                <w:b/>
                <w:bCs/>
              </w:rPr>
              <w:lastRenderedPageBreak/>
              <w:t xml:space="preserve">Relatie: </w:t>
            </w:r>
            <w:proofErr w:type="spellStart"/>
            <w:r w:rsidRPr="00A25D4D">
              <w:rPr>
                <w:b/>
                <w:bCs/>
              </w:rPr>
              <w:t>bijTransportroute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250"/>
            </w:tblGrid>
            <w:tr w:rsidR="00C0190C" w:rsidRPr="00A25D4D" w14:paraId="10E39970" w14:textId="77777777" w:rsidTr="00C0190C">
              <w:trPr>
                <w:tblHeader/>
                <w:tblCellSpacing w:w="0" w:type="dxa"/>
              </w:trPr>
              <w:tc>
                <w:tcPr>
                  <w:tcW w:w="360" w:type="dxa"/>
                  <w:hideMark/>
                </w:tcPr>
                <w:p w14:paraId="2B0A8134" w14:textId="77777777" w:rsidR="00C0190C" w:rsidRPr="00A25D4D" w:rsidRDefault="00C0190C" w:rsidP="008F13CC">
                  <w:pPr>
                    <w:jc w:val="left"/>
                  </w:pPr>
                  <w:r w:rsidRPr="00A25D4D">
                    <w:t> </w:t>
                  </w:r>
                </w:p>
              </w:tc>
              <w:tc>
                <w:tcPr>
                  <w:tcW w:w="1500" w:type="dxa"/>
                  <w:hideMark/>
                </w:tcPr>
                <w:p w14:paraId="4D0B84A7" w14:textId="77777777" w:rsidR="00C0190C" w:rsidRPr="00A25D4D" w:rsidRDefault="00C0190C" w:rsidP="008F13CC">
                  <w:pPr>
                    <w:jc w:val="left"/>
                  </w:pPr>
                  <w:r w:rsidRPr="00A25D4D">
                    <w:t>Type:</w:t>
                  </w:r>
                </w:p>
              </w:tc>
              <w:tc>
                <w:tcPr>
                  <w:tcW w:w="0" w:type="auto"/>
                  <w:hideMark/>
                </w:tcPr>
                <w:p w14:paraId="4DECCF90" w14:textId="77777777" w:rsidR="00C0190C" w:rsidRPr="00A25D4D" w:rsidRDefault="00C0190C" w:rsidP="008F13CC">
                  <w:pPr>
                    <w:jc w:val="left"/>
                  </w:pPr>
                  <w:r w:rsidRPr="00A25D4D">
                    <w:t>Transportroute</w:t>
                  </w:r>
                </w:p>
              </w:tc>
            </w:tr>
            <w:tr w:rsidR="00C0190C" w:rsidRPr="00A25D4D" w14:paraId="35AAE988" w14:textId="77777777" w:rsidTr="00C0190C">
              <w:trPr>
                <w:tblHeader/>
                <w:tblCellSpacing w:w="0" w:type="dxa"/>
              </w:trPr>
              <w:tc>
                <w:tcPr>
                  <w:tcW w:w="360" w:type="dxa"/>
                  <w:hideMark/>
                </w:tcPr>
                <w:p w14:paraId="0682142A" w14:textId="77777777" w:rsidR="00C0190C" w:rsidRPr="00A25D4D" w:rsidRDefault="00C0190C" w:rsidP="008F13CC">
                  <w:pPr>
                    <w:jc w:val="left"/>
                  </w:pPr>
                  <w:r w:rsidRPr="00A25D4D">
                    <w:t> </w:t>
                  </w:r>
                </w:p>
              </w:tc>
              <w:tc>
                <w:tcPr>
                  <w:tcW w:w="1500" w:type="dxa"/>
                  <w:hideMark/>
                </w:tcPr>
                <w:p w14:paraId="474C44C2" w14:textId="77777777" w:rsidR="00C0190C" w:rsidRPr="00A25D4D" w:rsidRDefault="00C0190C" w:rsidP="008F13CC">
                  <w:pPr>
                    <w:jc w:val="left"/>
                  </w:pPr>
                  <w:r w:rsidRPr="00A25D4D">
                    <w:t>Naam</w:t>
                  </w:r>
                </w:p>
              </w:tc>
              <w:tc>
                <w:tcPr>
                  <w:tcW w:w="0" w:type="auto"/>
                  <w:hideMark/>
                </w:tcPr>
                <w:p w14:paraId="53F6947A" w14:textId="77777777" w:rsidR="00C0190C" w:rsidRPr="00A25D4D" w:rsidRDefault="00C0190C" w:rsidP="008F13CC">
                  <w:pPr>
                    <w:jc w:val="left"/>
                  </w:pPr>
                </w:p>
              </w:tc>
            </w:tr>
            <w:tr w:rsidR="00C0190C" w:rsidRPr="00A25D4D" w14:paraId="0F605085" w14:textId="77777777" w:rsidTr="00C0190C">
              <w:trPr>
                <w:tblHeader/>
                <w:tblCellSpacing w:w="0" w:type="dxa"/>
              </w:trPr>
              <w:tc>
                <w:tcPr>
                  <w:tcW w:w="360" w:type="dxa"/>
                  <w:hideMark/>
                </w:tcPr>
                <w:p w14:paraId="78CDDEBE" w14:textId="77777777" w:rsidR="00C0190C" w:rsidRPr="00A25D4D" w:rsidRDefault="00C0190C" w:rsidP="008F13CC">
                  <w:pPr>
                    <w:jc w:val="left"/>
                  </w:pPr>
                  <w:r w:rsidRPr="00A25D4D">
                    <w:t> </w:t>
                  </w:r>
                </w:p>
              </w:tc>
              <w:tc>
                <w:tcPr>
                  <w:tcW w:w="1500" w:type="dxa"/>
                  <w:hideMark/>
                </w:tcPr>
                <w:p w14:paraId="0CE72526" w14:textId="77777777" w:rsidR="00C0190C" w:rsidRPr="00A25D4D" w:rsidRDefault="00C0190C" w:rsidP="008F13CC">
                  <w:pPr>
                    <w:jc w:val="left"/>
                  </w:pPr>
                  <w:r w:rsidRPr="00A25D4D">
                    <w:t>Definitie:</w:t>
                  </w:r>
                </w:p>
              </w:tc>
              <w:tc>
                <w:tcPr>
                  <w:tcW w:w="0" w:type="auto"/>
                  <w:hideMark/>
                </w:tcPr>
                <w:p w14:paraId="1A88DBAE" w14:textId="77777777" w:rsidR="00C0190C" w:rsidRPr="00A25D4D" w:rsidRDefault="00C0190C" w:rsidP="008F13CC">
                  <w:pPr>
                    <w:jc w:val="left"/>
                  </w:pPr>
                  <w:r w:rsidRPr="00A25D4D">
                    <w:t xml:space="preserve">Transportroute waar de risicocontour betrekking op heeft. </w:t>
                  </w:r>
                </w:p>
              </w:tc>
            </w:tr>
            <w:tr w:rsidR="00C0190C" w:rsidRPr="00A25D4D" w14:paraId="351A06ED" w14:textId="77777777" w:rsidTr="00C0190C">
              <w:trPr>
                <w:tblHeader/>
                <w:tblCellSpacing w:w="0" w:type="dxa"/>
              </w:trPr>
              <w:tc>
                <w:tcPr>
                  <w:tcW w:w="360" w:type="dxa"/>
                  <w:hideMark/>
                </w:tcPr>
                <w:p w14:paraId="7CFDBB88" w14:textId="77777777" w:rsidR="00C0190C" w:rsidRPr="00A25D4D" w:rsidRDefault="00C0190C" w:rsidP="008F13CC">
                  <w:pPr>
                    <w:jc w:val="left"/>
                  </w:pPr>
                  <w:r w:rsidRPr="00A25D4D">
                    <w:t> </w:t>
                  </w:r>
                </w:p>
              </w:tc>
              <w:tc>
                <w:tcPr>
                  <w:tcW w:w="1500" w:type="dxa"/>
                  <w:hideMark/>
                </w:tcPr>
                <w:p w14:paraId="2D10399B"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27ECA0C" w14:textId="77777777" w:rsidR="00C0190C" w:rsidRPr="00A25D4D" w:rsidRDefault="00C0190C" w:rsidP="008F13CC">
                  <w:pPr>
                    <w:jc w:val="left"/>
                  </w:pPr>
                  <w:r w:rsidRPr="00A25D4D">
                    <w:t>1</w:t>
                  </w:r>
                </w:p>
              </w:tc>
            </w:tr>
            <w:tr w:rsidR="00C0190C" w:rsidRPr="00A25D4D" w14:paraId="6B13380F" w14:textId="77777777" w:rsidTr="00C0190C">
              <w:trPr>
                <w:tblHeader/>
                <w:tblCellSpacing w:w="0" w:type="dxa"/>
              </w:trPr>
              <w:tc>
                <w:tcPr>
                  <w:tcW w:w="360" w:type="dxa"/>
                  <w:hideMark/>
                </w:tcPr>
                <w:p w14:paraId="42888066" w14:textId="77777777" w:rsidR="00C0190C" w:rsidRPr="00A25D4D" w:rsidRDefault="00C0190C" w:rsidP="008F13CC">
                  <w:pPr>
                    <w:jc w:val="left"/>
                  </w:pPr>
                  <w:r w:rsidRPr="00A25D4D">
                    <w:t> </w:t>
                  </w:r>
                </w:p>
              </w:tc>
              <w:tc>
                <w:tcPr>
                  <w:tcW w:w="1500" w:type="dxa"/>
                  <w:hideMark/>
                </w:tcPr>
                <w:p w14:paraId="09B29BC7" w14:textId="77777777" w:rsidR="00C0190C" w:rsidRPr="00A25D4D" w:rsidRDefault="00C0190C" w:rsidP="008F13CC">
                  <w:pPr>
                    <w:jc w:val="left"/>
                  </w:pPr>
                  <w:r w:rsidRPr="00A25D4D">
                    <w:t>Herkomst:</w:t>
                  </w:r>
                </w:p>
              </w:tc>
              <w:tc>
                <w:tcPr>
                  <w:tcW w:w="0" w:type="auto"/>
                  <w:hideMark/>
                </w:tcPr>
                <w:p w14:paraId="240EE927" w14:textId="77777777" w:rsidR="00C0190C" w:rsidRPr="00A25D4D" w:rsidRDefault="00C0190C" w:rsidP="008F13CC">
                  <w:pPr>
                    <w:jc w:val="left"/>
                  </w:pPr>
                  <w:r w:rsidRPr="00A25D4D">
                    <w:t>RRGS</w:t>
                  </w:r>
                </w:p>
              </w:tc>
            </w:tr>
          </w:tbl>
          <w:p w14:paraId="5B5A8ECF" w14:textId="77777777" w:rsidR="00C0190C" w:rsidRPr="00A25D4D" w:rsidRDefault="00C0190C" w:rsidP="008F13CC">
            <w:pPr>
              <w:jc w:val="left"/>
            </w:pPr>
          </w:p>
        </w:tc>
      </w:tr>
    </w:tbl>
    <w:p w14:paraId="0612FAC5" w14:textId="77777777" w:rsidR="00C0190C" w:rsidRPr="00A25D4D" w:rsidRDefault="00C0190C" w:rsidP="008F13CC">
      <w:pPr>
        <w:pStyle w:val="Kop5"/>
        <w:jc w:val="left"/>
        <w:rPr>
          <w:sz w:val="16"/>
          <w:szCs w:val="16"/>
        </w:rPr>
      </w:pPr>
      <w:r w:rsidRPr="00A25D4D">
        <w:rPr>
          <w:sz w:val="16"/>
          <w:szCs w:val="16"/>
        </w:rPr>
        <w:t>Utiliteitsnet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C0190C" w:rsidRPr="00A25D4D" w14:paraId="0DD759B4"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12B1BD4" w14:textId="77777777" w:rsidR="00C0190C" w:rsidRPr="00A25D4D" w:rsidRDefault="00C0190C" w:rsidP="008F13CC">
            <w:pPr>
              <w:jc w:val="left"/>
            </w:pPr>
            <w:r w:rsidRPr="00A25D4D">
              <w:rPr>
                <w:b/>
                <w:bCs/>
              </w:rPr>
              <w:t>Utiliteitsnet</w:t>
            </w:r>
          </w:p>
        </w:tc>
      </w:tr>
      <w:tr w:rsidR="00C0190C" w:rsidRPr="00A25D4D" w14:paraId="64AC9E7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5445CD3B" w14:textId="77777777" w:rsidTr="00C0190C">
              <w:trPr>
                <w:tblHeader/>
                <w:tblCellSpacing w:w="0" w:type="dxa"/>
              </w:trPr>
              <w:tc>
                <w:tcPr>
                  <w:tcW w:w="360" w:type="dxa"/>
                  <w:hideMark/>
                </w:tcPr>
                <w:p w14:paraId="1998FF06" w14:textId="77777777" w:rsidR="00C0190C" w:rsidRPr="00A25D4D" w:rsidRDefault="00C0190C" w:rsidP="008F13CC">
                  <w:pPr>
                    <w:jc w:val="left"/>
                  </w:pPr>
                  <w:r w:rsidRPr="00A25D4D">
                    <w:t> </w:t>
                  </w:r>
                </w:p>
              </w:tc>
              <w:tc>
                <w:tcPr>
                  <w:tcW w:w="1500" w:type="dxa"/>
                  <w:hideMark/>
                </w:tcPr>
                <w:p w14:paraId="1D7C383D" w14:textId="77777777" w:rsidR="00C0190C" w:rsidRPr="00A25D4D" w:rsidRDefault="00C0190C" w:rsidP="008F13CC">
                  <w:pPr>
                    <w:jc w:val="left"/>
                  </w:pPr>
                  <w:r w:rsidRPr="00A25D4D">
                    <w:t>Naam</w:t>
                  </w:r>
                </w:p>
              </w:tc>
              <w:tc>
                <w:tcPr>
                  <w:tcW w:w="0" w:type="auto"/>
                  <w:hideMark/>
                </w:tcPr>
                <w:p w14:paraId="41863255" w14:textId="77777777" w:rsidR="00C0190C" w:rsidRPr="00A25D4D" w:rsidRDefault="00C0190C" w:rsidP="008F13CC">
                  <w:pPr>
                    <w:jc w:val="left"/>
                  </w:pPr>
                </w:p>
              </w:tc>
            </w:tr>
            <w:tr w:rsidR="00C0190C" w:rsidRPr="00A25D4D" w14:paraId="03BD2B8B" w14:textId="77777777" w:rsidTr="00C0190C">
              <w:trPr>
                <w:tblHeader/>
                <w:tblCellSpacing w:w="0" w:type="dxa"/>
              </w:trPr>
              <w:tc>
                <w:tcPr>
                  <w:tcW w:w="360" w:type="dxa"/>
                  <w:hideMark/>
                </w:tcPr>
                <w:p w14:paraId="14DF2EEC" w14:textId="77777777" w:rsidR="00C0190C" w:rsidRPr="00A25D4D" w:rsidRDefault="00C0190C" w:rsidP="008F13CC">
                  <w:pPr>
                    <w:jc w:val="left"/>
                  </w:pPr>
                  <w:r w:rsidRPr="00A25D4D">
                    <w:t> </w:t>
                  </w:r>
                </w:p>
              </w:tc>
              <w:tc>
                <w:tcPr>
                  <w:tcW w:w="1500" w:type="dxa"/>
                  <w:hideMark/>
                </w:tcPr>
                <w:p w14:paraId="5117C915" w14:textId="77777777" w:rsidR="00C0190C" w:rsidRPr="00A25D4D" w:rsidRDefault="00C0190C" w:rsidP="008F13CC">
                  <w:pPr>
                    <w:jc w:val="left"/>
                  </w:pPr>
                  <w:r w:rsidRPr="00A25D4D">
                    <w:t>Definitie:</w:t>
                  </w:r>
                </w:p>
              </w:tc>
              <w:tc>
                <w:tcPr>
                  <w:tcW w:w="0" w:type="auto"/>
                  <w:hideMark/>
                </w:tcPr>
                <w:p w14:paraId="188A110F" w14:textId="77777777" w:rsidR="00C0190C" w:rsidRPr="00A25D4D" w:rsidRDefault="00C0190C" w:rsidP="008F13CC">
                  <w:pPr>
                    <w:jc w:val="left"/>
                  </w:pPr>
                  <w:r w:rsidRPr="00A25D4D">
                    <w:t xml:space="preserve">Een verzameling netwerkelementen die tot één type nutsvoorzieningennet behoren. </w:t>
                  </w:r>
                </w:p>
              </w:tc>
            </w:tr>
            <w:tr w:rsidR="00C0190C" w:rsidRPr="00A25D4D" w14:paraId="75162061" w14:textId="77777777" w:rsidTr="00C0190C">
              <w:trPr>
                <w:tblHeader/>
                <w:tblCellSpacing w:w="0" w:type="dxa"/>
              </w:trPr>
              <w:tc>
                <w:tcPr>
                  <w:tcW w:w="360" w:type="dxa"/>
                  <w:hideMark/>
                </w:tcPr>
                <w:p w14:paraId="0B3C24BA" w14:textId="77777777" w:rsidR="00C0190C" w:rsidRPr="00A25D4D" w:rsidRDefault="00C0190C" w:rsidP="008F13CC">
                  <w:pPr>
                    <w:jc w:val="left"/>
                  </w:pPr>
                  <w:r w:rsidRPr="00A25D4D">
                    <w:t> </w:t>
                  </w:r>
                </w:p>
              </w:tc>
              <w:tc>
                <w:tcPr>
                  <w:tcW w:w="1500" w:type="dxa"/>
                  <w:hideMark/>
                </w:tcPr>
                <w:p w14:paraId="1D59B403" w14:textId="77777777" w:rsidR="00C0190C" w:rsidRPr="00A25D4D" w:rsidRDefault="00C0190C" w:rsidP="008F13CC">
                  <w:pPr>
                    <w:jc w:val="left"/>
                  </w:pPr>
                  <w:r w:rsidRPr="00A25D4D">
                    <w:t>Herkomst:</w:t>
                  </w:r>
                </w:p>
              </w:tc>
              <w:tc>
                <w:tcPr>
                  <w:tcW w:w="0" w:type="auto"/>
                  <w:hideMark/>
                </w:tcPr>
                <w:p w14:paraId="155B92A9" w14:textId="77777777" w:rsidR="00C0190C" w:rsidRPr="00A25D4D" w:rsidRDefault="00C0190C" w:rsidP="008F13CC">
                  <w:pPr>
                    <w:jc w:val="left"/>
                  </w:pPr>
                  <w:r w:rsidRPr="00A25D4D">
                    <w:t>Inspire</w:t>
                  </w:r>
                </w:p>
              </w:tc>
            </w:tr>
            <w:tr w:rsidR="00C0190C" w:rsidRPr="00A25D4D" w14:paraId="55D93CE6" w14:textId="77777777" w:rsidTr="00C0190C">
              <w:trPr>
                <w:tblHeader/>
                <w:tblCellSpacing w:w="0" w:type="dxa"/>
              </w:trPr>
              <w:tc>
                <w:tcPr>
                  <w:tcW w:w="360" w:type="dxa"/>
                  <w:hideMark/>
                </w:tcPr>
                <w:p w14:paraId="6CE511E9" w14:textId="77777777" w:rsidR="00C0190C" w:rsidRPr="00A25D4D" w:rsidRDefault="00C0190C" w:rsidP="008F13CC">
                  <w:pPr>
                    <w:jc w:val="left"/>
                  </w:pPr>
                  <w:r w:rsidRPr="00A25D4D">
                    <w:t> </w:t>
                  </w:r>
                </w:p>
              </w:tc>
              <w:tc>
                <w:tcPr>
                  <w:tcW w:w="1500" w:type="dxa"/>
                  <w:hideMark/>
                </w:tcPr>
                <w:p w14:paraId="2AED0E68" w14:textId="77777777" w:rsidR="00C0190C" w:rsidRPr="00A25D4D" w:rsidRDefault="00C0190C" w:rsidP="008F13CC">
                  <w:pPr>
                    <w:jc w:val="left"/>
                  </w:pPr>
                  <w:r w:rsidRPr="00A25D4D">
                    <w:t>Subtype van:</w:t>
                  </w:r>
                </w:p>
              </w:tc>
              <w:tc>
                <w:tcPr>
                  <w:tcW w:w="0" w:type="auto"/>
                  <w:hideMark/>
                </w:tcPr>
                <w:p w14:paraId="634E81DF" w14:textId="77777777" w:rsidR="00C0190C" w:rsidRPr="00A25D4D" w:rsidRDefault="00C0190C" w:rsidP="008F13CC">
                  <w:pPr>
                    <w:jc w:val="left"/>
                  </w:pPr>
                  <w:r w:rsidRPr="00A25D4D">
                    <w:t xml:space="preserve">Label, </w:t>
                  </w:r>
                  <w:proofErr w:type="spellStart"/>
                  <w:r w:rsidRPr="00A25D4D">
                    <w:t>UtilityNetwork</w:t>
                  </w:r>
                  <w:proofErr w:type="spellEnd"/>
                  <w:r w:rsidRPr="00A25D4D">
                    <w:t xml:space="preserve">, </w:t>
                  </w:r>
                  <w:proofErr w:type="spellStart"/>
                  <w:r w:rsidRPr="00A25D4D">
                    <w:t>IMKLBasis</w:t>
                  </w:r>
                  <w:proofErr w:type="spellEnd"/>
                </w:p>
              </w:tc>
            </w:tr>
            <w:tr w:rsidR="00C0190C" w:rsidRPr="00A25D4D" w14:paraId="04475BE3" w14:textId="77777777" w:rsidTr="00C0190C">
              <w:trPr>
                <w:tblHeader/>
                <w:tblCellSpacing w:w="0" w:type="dxa"/>
              </w:trPr>
              <w:tc>
                <w:tcPr>
                  <w:tcW w:w="360" w:type="dxa"/>
                  <w:hideMark/>
                </w:tcPr>
                <w:p w14:paraId="0A022B2F" w14:textId="77777777" w:rsidR="00C0190C" w:rsidRPr="00A25D4D" w:rsidRDefault="00C0190C" w:rsidP="008F13CC">
                  <w:pPr>
                    <w:jc w:val="left"/>
                  </w:pPr>
                  <w:r w:rsidRPr="00A25D4D">
                    <w:t> </w:t>
                  </w:r>
                </w:p>
              </w:tc>
              <w:tc>
                <w:tcPr>
                  <w:tcW w:w="1500" w:type="dxa"/>
                  <w:hideMark/>
                </w:tcPr>
                <w:p w14:paraId="103F6592" w14:textId="77777777" w:rsidR="00C0190C" w:rsidRPr="00A25D4D" w:rsidRDefault="00C0190C" w:rsidP="008F13CC">
                  <w:pPr>
                    <w:jc w:val="left"/>
                  </w:pPr>
                  <w:r w:rsidRPr="00A25D4D">
                    <w:t>Omschrijving:</w:t>
                  </w:r>
                </w:p>
              </w:tc>
              <w:tc>
                <w:tcPr>
                  <w:tcW w:w="0" w:type="auto"/>
                  <w:hideMark/>
                </w:tcPr>
                <w:p w14:paraId="6B284E0E" w14:textId="77777777" w:rsidR="00C0190C" w:rsidRPr="00A25D4D" w:rsidRDefault="00C0190C" w:rsidP="008F13CC">
                  <w:pPr>
                    <w:jc w:val="left"/>
                  </w:pPr>
                  <w:r w:rsidRPr="00A25D4D">
                    <w:t xml:space="preserve">Alle netwerkelementen van een utiliteitsnet vallen onder het thema dat bij het utiliteitsnet hoort en worden daar ook door getypeerd. Dat wil zeggen dat bijvoorbeeld een </w:t>
                  </w:r>
                  <w:proofErr w:type="spellStart"/>
                  <w:r w:rsidRPr="00A25D4D">
                    <w:t>kathodische</w:t>
                  </w:r>
                  <w:proofErr w:type="spellEnd"/>
                  <w:r w:rsidRPr="00A25D4D">
                    <w:t xml:space="preserve"> bescherming voor een waterleiding valt onder een utiliteitsnet met het thema laagspanning. </w:t>
                  </w:r>
                </w:p>
              </w:tc>
            </w:tr>
            <w:tr w:rsidR="00C0190C" w:rsidRPr="00A25D4D" w14:paraId="25F30B8B" w14:textId="77777777" w:rsidTr="00C0190C">
              <w:trPr>
                <w:tblHeader/>
                <w:tblCellSpacing w:w="0" w:type="dxa"/>
              </w:trPr>
              <w:tc>
                <w:tcPr>
                  <w:tcW w:w="360" w:type="dxa"/>
                  <w:hideMark/>
                </w:tcPr>
                <w:p w14:paraId="409CBD0D" w14:textId="77777777" w:rsidR="00C0190C" w:rsidRPr="00A25D4D" w:rsidRDefault="00C0190C" w:rsidP="008F13CC">
                  <w:pPr>
                    <w:jc w:val="left"/>
                  </w:pPr>
                  <w:r w:rsidRPr="00A25D4D">
                    <w:t> </w:t>
                  </w:r>
                </w:p>
              </w:tc>
              <w:tc>
                <w:tcPr>
                  <w:tcW w:w="1500" w:type="dxa"/>
                  <w:hideMark/>
                </w:tcPr>
                <w:p w14:paraId="580D6E4B" w14:textId="77777777" w:rsidR="00C0190C" w:rsidRPr="00A25D4D" w:rsidRDefault="00C0190C" w:rsidP="008F13CC">
                  <w:pPr>
                    <w:jc w:val="left"/>
                  </w:pPr>
                  <w:r w:rsidRPr="00A25D4D">
                    <w:t>Stereotypes:</w:t>
                  </w:r>
                </w:p>
              </w:tc>
              <w:tc>
                <w:tcPr>
                  <w:tcW w:w="0" w:type="auto"/>
                  <w:hideMark/>
                </w:tcPr>
                <w:p w14:paraId="164D1388"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780EA3BE" w14:textId="77777777" w:rsidR="00C0190C" w:rsidRPr="00A25D4D" w:rsidRDefault="00C0190C" w:rsidP="008F13CC">
            <w:pPr>
              <w:jc w:val="left"/>
            </w:pPr>
          </w:p>
        </w:tc>
      </w:tr>
      <w:tr w:rsidR="00C0190C" w:rsidRPr="00A25D4D" w14:paraId="19ED6BF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D48318B" w14:textId="77777777" w:rsidR="00C0190C" w:rsidRPr="00A25D4D" w:rsidRDefault="00C0190C" w:rsidP="008F13CC">
            <w:pPr>
              <w:jc w:val="left"/>
            </w:pPr>
            <w:r w:rsidRPr="00A25D4D">
              <w:rPr>
                <w:b/>
                <w:bCs/>
              </w:rPr>
              <w:t>Attribuut: thema</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6AA7709C" w14:textId="77777777" w:rsidTr="00C0190C">
              <w:trPr>
                <w:tblHeader/>
                <w:tblCellSpacing w:w="0" w:type="dxa"/>
              </w:trPr>
              <w:tc>
                <w:tcPr>
                  <w:tcW w:w="360" w:type="dxa"/>
                  <w:hideMark/>
                </w:tcPr>
                <w:p w14:paraId="65A17411" w14:textId="77777777" w:rsidR="00C0190C" w:rsidRPr="00A25D4D" w:rsidRDefault="00C0190C" w:rsidP="008F13CC">
                  <w:pPr>
                    <w:jc w:val="left"/>
                  </w:pPr>
                  <w:r w:rsidRPr="00A25D4D">
                    <w:t> </w:t>
                  </w:r>
                </w:p>
              </w:tc>
              <w:tc>
                <w:tcPr>
                  <w:tcW w:w="1500" w:type="dxa"/>
                  <w:hideMark/>
                </w:tcPr>
                <w:p w14:paraId="7DEE9075" w14:textId="77777777" w:rsidR="00C0190C" w:rsidRPr="00A25D4D" w:rsidRDefault="00C0190C" w:rsidP="008F13CC">
                  <w:pPr>
                    <w:jc w:val="left"/>
                  </w:pPr>
                  <w:r w:rsidRPr="00A25D4D">
                    <w:t>Type:</w:t>
                  </w:r>
                </w:p>
              </w:tc>
              <w:tc>
                <w:tcPr>
                  <w:tcW w:w="0" w:type="auto"/>
                  <w:hideMark/>
                </w:tcPr>
                <w:p w14:paraId="4428C201" w14:textId="77777777" w:rsidR="00C0190C" w:rsidRPr="00A25D4D" w:rsidRDefault="00C0190C" w:rsidP="008F13CC">
                  <w:pPr>
                    <w:jc w:val="left"/>
                  </w:pPr>
                  <w:r w:rsidRPr="00A25D4D">
                    <w:t>Thema</w:t>
                  </w:r>
                </w:p>
              </w:tc>
            </w:tr>
            <w:tr w:rsidR="00C0190C" w:rsidRPr="00A25D4D" w14:paraId="054E4FEC" w14:textId="77777777" w:rsidTr="00C0190C">
              <w:trPr>
                <w:tblHeader/>
                <w:tblCellSpacing w:w="0" w:type="dxa"/>
              </w:trPr>
              <w:tc>
                <w:tcPr>
                  <w:tcW w:w="360" w:type="dxa"/>
                  <w:hideMark/>
                </w:tcPr>
                <w:p w14:paraId="3497FF1E" w14:textId="77777777" w:rsidR="00C0190C" w:rsidRPr="00A25D4D" w:rsidRDefault="00C0190C" w:rsidP="008F13CC">
                  <w:pPr>
                    <w:jc w:val="left"/>
                  </w:pPr>
                  <w:r w:rsidRPr="00A25D4D">
                    <w:t> </w:t>
                  </w:r>
                </w:p>
              </w:tc>
              <w:tc>
                <w:tcPr>
                  <w:tcW w:w="1500" w:type="dxa"/>
                  <w:hideMark/>
                </w:tcPr>
                <w:p w14:paraId="4622F1B2" w14:textId="77777777" w:rsidR="00C0190C" w:rsidRPr="00A25D4D" w:rsidRDefault="00C0190C" w:rsidP="008F13CC">
                  <w:pPr>
                    <w:jc w:val="left"/>
                  </w:pPr>
                  <w:r w:rsidRPr="00A25D4D">
                    <w:t>Naam</w:t>
                  </w:r>
                </w:p>
              </w:tc>
              <w:tc>
                <w:tcPr>
                  <w:tcW w:w="0" w:type="auto"/>
                  <w:hideMark/>
                </w:tcPr>
                <w:p w14:paraId="459F24A9" w14:textId="77777777" w:rsidR="00C0190C" w:rsidRPr="00A25D4D" w:rsidRDefault="00C0190C" w:rsidP="008F13CC">
                  <w:pPr>
                    <w:jc w:val="left"/>
                  </w:pPr>
                </w:p>
              </w:tc>
            </w:tr>
            <w:tr w:rsidR="00C0190C" w:rsidRPr="00A25D4D" w14:paraId="6A1B9901" w14:textId="77777777" w:rsidTr="00C0190C">
              <w:trPr>
                <w:tblHeader/>
                <w:tblCellSpacing w:w="0" w:type="dxa"/>
              </w:trPr>
              <w:tc>
                <w:tcPr>
                  <w:tcW w:w="360" w:type="dxa"/>
                  <w:hideMark/>
                </w:tcPr>
                <w:p w14:paraId="285CD31F" w14:textId="77777777" w:rsidR="00C0190C" w:rsidRPr="00A25D4D" w:rsidRDefault="00C0190C" w:rsidP="008F13CC">
                  <w:pPr>
                    <w:jc w:val="left"/>
                  </w:pPr>
                  <w:r w:rsidRPr="00A25D4D">
                    <w:t> </w:t>
                  </w:r>
                </w:p>
              </w:tc>
              <w:tc>
                <w:tcPr>
                  <w:tcW w:w="1500" w:type="dxa"/>
                  <w:hideMark/>
                </w:tcPr>
                <w:p w14:paraId="0C1C238F" w14:textId="77777777" w:rsidR="00C0190C" w:rsidRPr="00A25D4D" w:rsidRDefault="00C0190C" w:rsidP="008F13CC">
                  <w:pPr>
                    <w:jc w:val="left"/>
                  </w:pPr>
                  <w:r w:rsidRPr="00A25D4D">
                    <w:t>Definitie:</w:t>
                  </w:r>
                </w:p>
              </w:tc>
              <w:tc>
                <w:tcPr>
                  <w:tcW w:w="0" w:type="auto"/>
                  <w:hideMark/>
                </w:tcPr>
                <w:p w14:paraId="2E8CC984" w14:textId="77777777" w:rsidR="00C0190C" w:rsidRPr="00A25D4D" w:rsidRDefault="00C0190C" w:rsidP="008F13CC">
                  <w:pPr>
                    <w:jc w:val="left"/>
                  </w:pPr>
                  <w:r w:rsidRPr="00A25D4D">
                    <w:t xml:space="preserve">Het thema geeft aan welk type leiding het betreft en welke functie de leidingen hebben. Bijvoorbeeld datatransport, gas lage druk, laagspanning, riool etc. Gekozen kan worden uit een lijst van thema’s </w:t>
                  </w:r>
                </w:p>
              </w:tc>
            </w:tr>
            <w:tr w:rsidR="00C0190C" w:rsidRPr="00A25D4D" w14:paraId="64485B88" w14:textId="77777777" w:rsidTr="00C0190C">
              <w:trPr>
                <w:tblHeader/>
                <w:tblCellSpacing w:w="0" w:type="dxa"/>
              </w:trPr>
              <w:tc>
                <w:tcPr>
                  <w:tcW w:w="360" w:type="dxa"/>
                  <w:hideMark/>
                </w:tcPr>
                <w:p w14:paraId="3FC9A337" w14:textId="77777777" w:rsidR="00C0190C" w:rsidRPr="00A25D4D" w:rsidRDefault="00C0190C" w:rsidP="008F13CC">
                  <w:pPr>
                    <w:jc w:val="left"/>
                  </w:pPr>
                  <w:r w:rsidRPr="00A25D4D">
                    <w:t> </w:t>
                  </w:r>
                </w:p>
              </w:tc>
              <w:tc>
                <w:tcPr>
                  <w:tcW w:w="1500" w:type="dxa"/>
                  <w:hideMark/>
                </w:tcPr>
                <w:p w14:paraId="35874561" w14:textId="77777777" w:rsidR="00C0190C" w:rsidRPr="00A25D4D" w:rsidRDefault="00C0190C" w:rsidP="008F13CC">
                  <w:pPr>
                    <w:jc w:val="left"/>
                  </w:pPr>
                  <w:r w:rsidRPr="00A25D4D">
                    <w:t>Omschrijving:</w:t>
                  </w:r>
                </w:p>
              </w:tc>
              <w:tc>
                <w:tcPr>
                  <w:tcW w:w="0" w:type="auto"/>
                  <w:hideMark/>
                </w:tcPr>
                <w:p w14:paraId="217D7042" w14:textId="77777777" w:rsidR="00C0190C" w:rsidRPr="00A25D4D" w:rsidRDefault="00C0190C" w:rsidP="008F13CC">
                  <w:pPr>
                    <w:jc w:val="left"/>
                  </w:pPr>
                  <w:r w:rsidRPr="00A25D4D">
                    <w:t xml:space="preserve">Opmerking: Signaleringskabels die data vervoeren vallen onder datatransport. </w:t>
                  </w:r>
                </w:p>
              </w:tc>
            </w:tr>
            <w:tr w:rsidR="00C0190C" w:rsidRPr="00A25D4D" w14:paraId="0CF7C74C" w14:textId="77777777" w:rsidTr="00C0190C">
              <w:trPr>
                <w:tblHeader/>
                <w:tblCellSpacing w:w="0" w:type="dxa"/>
              </w:trPr>
              <w:tc>
                <w:tcPr>
                  <w:tcW w:w="360" w:type="dxa"/>
                  <w:hideMark/>
                </w:tcPr>
                <w:p w14:paraId="46EC5C27" w14:textId="77777777" w:rsidR="00C0190C" w:rsidRPr="00A25D4D" w:rsidRDefault="00C0190C" w:rsidP="008F13CC">
                  <w:pPr>
                    <w:jc w:val="left"/>
                  </w:pPr>
                  <w:r w:rsidRPr="00A25D4D">
                    <w:t> </w:t>
                  </w:r>
                </w:p>
              </w:tc>
              <w:tc>
                <w:tcPr>
                  <w:tcW w:w="1500" w:type="dxa"/>
                  <w:hideMark/>
                </w:tcPr>
                <w:p w14:paraId="749825A6"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BE93736" w14:textId="77777777" w:rsidR="00C0190C" w:rsidRPr="00A25D4D" w:rsidRDefault="00C0190C" w:rsidP="008F13CC">
                  <w:pPr>
                    <w:jc w:val="left"/>
                  </w:pPr>
                  <w:r w:rsidRPr="00A25D4D">
                    <w:t>1</w:t>
                  </w:r>
                </w:p>
              </w:tc>
            </w:tr>
          </w:tbl>
          <w:p w14:paraId="18A55653" w14:textId="77777777" w:rsidR="00C0190C" w:rsidRPr="00A25D4D" w:rsidRDefault="00C0190C" w:rsidP="008F13CC">
            <w:pPr>
              <w:jc w:val="left"/>
            </w:pPr>
          </w:p>
        </w:tc>
      </w:tr>
      <w:tr w:rsidR="00C0190C" w:rsidRPr="00A25D4D" w14:paraId="213C322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453DD50" w14:textId="77777777" w:rsidR="00C0190C" w:rsidRPr="00A25D4D" w:rsidRDefault="00C0190C" w:rsidP="008F13CC">
            <w:pPr>
              <w:jc w:val="left"/>
            </w:pPr>
            <w:r w:rsidRPr="00A25D4D">
              <w:rPr>
                <w:b/>
                <w:bCs/>
              </w:rPr>
              <w:t xml:space="preserve">Attribuut: </w:t>
            </w:r>
            <w:proofErr w:type="spellStart"/>
            <w:r w:rsidRPr="00A25D4D">
              <w:rPr>
                <w:b/>
                <w:bCs/>
              </w:rPr>
              <w:t>standaardDieptelegging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755FA424" w14:textId="77777777" w:rsidTr="00C0190C">
              <w:trPr>
                <w:tblHeader/>
                <w:tblCellSpacing w:w="0" w:type="dxa"/>
              </w:trPr>
              <w:tc>
                <w:tcPr>
                  <w:tcW w:w="360" w:type="dxa"/>
                  <w:hideMark/>
                </w:tcPr>
                <w:p w14:paraId="605E2632" w14:textId="77777777" w:rsidR="00C0190C" w:rsidRPr="00A25D4D" w:rsidRDefault="00C0190C" w:rsidP="008F13CC">
                  <w:pPr>
                    <w:jc w:val="left"/>
                  </w:pPr>
                  <w:r w:rsidRPr="00A25D4D">
                    <w:t> </w:t>
                  </w:r>
                </w:p>
              </w:tc>
              <w:tc>
                <w:tcPr>
                  <w:tcW w:w="1500" w:type="dxa"/>
                  <w:hideMark/>
                </w:tcPr>
                <w:p w14:paraId="16EC27BB" w14:textId="77777777" w:rsidR="00C0190C" w:rsidRPr="00A25D4D" w:rsidRDefault="00C0190C" w:rsidP="008F13CC">
                  <w:pPr>
                    <w:jc w:val="left"/>
                  </w:pPr>
                  <w:r w:rsidRPr="00A25D4D">
                    <w:t>Type:</w:t>
                  </w:r>
                </w:p>
              </w:tc>
              <w:tc>
                <w:tcPr>
                  <w:tcW w:w="0" w:type="auto"/>
                  <w:hideMark/>
                </w:tcPr>
                <w:p w14:paraId="7CBCE30F" w14:textId="77777777" w:rsidR="00C0190C" w:rsidRPr="00A25D4D" w:rsidRDefault="00C0190C" w:rsidP="008F13CC">
                  <w:pPr>
                    <w:jc w:val="left"/>
                  </w:pPr>
                  <w:proofErr w:type="spellStart"/>
                  <w:r w:rsidRPr="00A25D4D">
                    <w:t>Measure</w:t>
                  </w:r>
                  <w:proofErr w:type="spellEnd"/>
                </w:p>
              </w:tc>
            </w:tr>
            <w:tr w:rsidR="00C0190C" w:rsidRPr="00A25D4D" w14:paraId="4F6F1BA8" w14:textId="77777777" w:rsidTr="00C0190C">
              <w:trPr>
                <w:tblHeader/>
                <w:tblCellSpacing w:w="0" w:type="dxa"/>
              </w:trPr>
              <w:tc>
                <w:tcPr>
                  <w:tcW w:w="360" w:type="dxa"/>
                  <w:hideMark/>
                </w:tcPr>
                <w:p w14:paraId="7128F648" w14:textId="77777777" w:rsidR="00C0190C" w:rsidRPr="00A25D4D" w:rsidRDefault="00C0190C" w:rsidP="008F13CC">
                  <w:pPr>
                    <w:jc w:val="left"/>
                  </w:pPr>
                  <w:r w:rsidRPr="00A25D4D">
                    <w:t> </w:t>
                  </w:r>
                </w:p>
              </w:tc>
              <w:tc>
                <w:tcPr>
                  <w:tcW w:w="1500" w:type="dxa"/>
                  <w:hideMark/>
                </w:tcPr>
                <w:p w14:paraId="4B7D1613" w14:textId="77777777" w:rsidR="00C0190C" w:rsidRPr="00A25D4D" w:rsidRDefault="00C0190C" w:rsidP="008F13CC">
                  <w:pPr>
                    <w:jc w:val="left"/>
                  </w:pPr>
                  <w:r w:rsidRPr="00A25D4D">
                    <w:t>Naam</w:t>
                  </w:r>
                </w:p>
              </w:tc>
              <w:tc>
                <w:tcPr>
                  <w:tcW w:w="0" w:type="auto"/>
                  <w:hideMark/>
                </w:tcPr>
                <w:p w14:paraId="18C4C2BA" w14:textId="77777777" w:rsidR="00C0190C" w:rsidRPr="00A25D4D" w:rsidRDefault="00C0190C" w:rsidP="008F13CC">
                  <w:pPr>
                    <w:jc w:val="left"/>
                  </w:pPr>
                </w:p>
              </w:tc>
            </w:tr>
            <w:tr w:rsidR="00C0190C" w:rsidRPr="00A25D4D" w14:paraId="7C41D672" w14:textId="77777777" w:rsidTr="00C0190C">
              <w:trPr>
                <w:tblHeader/>
                <w:tblCellSpacing w:w="0" w:type="dxa"/>
              </w:trPr>
              <w:tc>
                <w:tcPr>
                  <w:tcW w:w="360" w:type="dxa"/>
                  <w:hideMark/>
                </w:tcPr>
                <w:p w14:paraId="7484DDCF" w14:textId="77777777" w:rsidR="00C0190C" w:rsidRPr="00A25D4D" w:rsidRDefault="00C0190C" w:rsidP="008F13CC">
                  <w:pPr>
                    <w:jc w:val="left"/>
                  </w:pPr>
                  <w:r w:rsidRPr="00A25D4D">
                    <w:t> </w:t>
                  </w:r>
                </w:p>
              </w:tc>
              <w:tc>
                <w:tcPr>
                  <w:tcW w:w="1500" w:type="dxa"/>
                  <w:hideMark/>
                </w:tcPr>
                <w:p w14:paraId="283E4FFA" w14:textId="77777777" w:rsidR="00C0190C" w:rsidRPr="00A25D4D" w:rsidRDefault="00C0190C" w:rsidP="008F13CC">
                  <w:pPr>
                    <w:jc w:val="left"/>
                  </w:pPr>
                  <w:r w:rsidRPr="00A25D4D">
                    <w:t>Definitie:</w:t>
                  </w:r>
                </w:p>
              </w:tc>
              <w:tc>
                <w:tcPr>
                  <w:tcW w:w="0" w:type="auto"/>
                  <w:hideMark/>
                </w:tcPr>
                <w:p w14:paraId="798EF45F" w14:textId="1238D8DD" w:rsidR="00C0190C" w:rsidRPr="00A25D4D" w:rsidRDefault="00C0190C" w:rsidP="008F13CC">
                  <w:pPr>
                    <w:jc w:val="left"/>
                  </w:pPr>
                  <w:r w:rsidRPr="00A25D4D">
                    <w:t xml:space="preserve">Gangbare dieptelegging behorend bij dit utiliteitsnet. Diepte is ten opzichte van maaiveld. Dit attribuut heeft een </w:t>
                  </w:r>
                  <w:proofErr w:type="spellStart"/>
                  <w:r w:rsidRPr="00A25D4D">
                    <w:t>Measure</w:t>
                  </w:r>
                  <w:proofErr w:type="spellEnd"/>
                  <w:r w:rsidRPr="00A25D4D">
                    <w:t xml:space="preserve"> als data type. De UOM wordt uitgedrukt via 1 van de volgende OGC URN codes: • </w:t>
                  </w:r>
                  <w:proofErr w:type="spellStart"/>
                  <w:r w:rsidRPr="00A25D4D">
                    <w:t>urn:ogc:def:uom:OGC</w:t>
                  </w:r>
                  <w:proofErr w:type="spellEnd"/>
                  <w:r w:rsidRPr="00A25D4D">
                    <w:t xml:space="preserve">::m • </w:t>
                  </w:r>
                  <w:proofErr w:type="spellStart"/>
                  <w:r w:rsidRPr="00A25D4D">
                    <w:t>urn:ogc:def:uom:OGC</w:t>
                  </w:r>
                  <w:proofErr w:type="spellEnd"/>
                  <w:r w:rsidRPr="00A25D4D">
                    <w:t xml:space="preserve">::cm • </w:t>
                  </w:r>
                  <w:proofErr w:type="spellStart"/>
                  <w:r w:rsidRPr="00A25D4D">
                    <w:t>urn:ogc:def:uom:OGC</w:t>
                  </w:r>
                  <w:proofErr w:type="spellEnd"/>
                  <w:r w:rsidRPr="00A25D4D">
                    <w:t xml:space="preserve">::mm. Voor </w:t>
                  </w:r>
                  <w:del w:id="797" w:author="Paul Janssen" w:date="2020-06-10T16:08:00Z">
                    <w:r w:rsidRPr="00A25D4D" w:rsidDel="00135FA7">
                      <w:delText>WION</w:delText>
                    </w:r>
                  </w:del>
                  <w:ins w:id="798" w:author="Paul Janssen" w:date="2020-06-10T16:08:00Z">
                    <w:r w:rsidR="00135FA7">
                      <w:t>WIBON</w:t>
                    </w:r>
                  </w:ins>
                  <w:r w:rsidRPr="00A25D4D">
                    <w:t xml:space="preserve"> is de eenheid altijd meter en een getal met ten hoogste 2 decimalen. </w:t>
                  </w:r>
                </w:p>
              </w:tc>
            </w:tr>
            <w:tr w:rsidR="00C0190C" w:rsidRPr="00A25D4D" w14:paraId="16B22DD9" w14:textId="77777777" w:rsidTr="00C0190C">
              <w:trPr>
                <w:tblHeader/>
                <w:tblCellSpacing w:w="0" w:type="dxa"/>
              </w:trPr>
              <w:tc>
                <w:tcPr>
                  <w:tcW w:w="360" w:type="dxa"/>
                  <w:hideMark/>
                </w:tcPr>
                <w:p w14:paraId="04CCD006" w14:textId="77777777" w:rsidR="00C0190C" w:rsidRPr="00A25D4D" w:rsidRDefault="00C0190C" w:rsidP="008F13CC">
                  <w:pPr>
                    <w:jc w:val="left"/>
                  </w:pPr>
                  <w:r w:rsidRPr="00A25D4D">
                    <w:t> </w:t>
                  </w:r>
                </w:p>
              </w:tc>
              <w:tc>
                <w:tcPr>
                  <w:tcW w:w="1500" w:type="dxa"/>
                  <w:hideMark/>
                </w:tcPr>
                <w:p w14:paraId="40552C5A"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E935F0D" w14:textId="77777777" w:rsidR="00C0190C" w:rsidRPr="00A25D4D" w:rsidRDefault="00C0190C" w:rsidP="008F13CC">
                  <w:pPr>
                    <w:jc w:val="left"/>
                  </w:pPr>
                  <w:r w:rsidRPr="00A25D4D">
                    <w:t>0..1</w:t>
                  </w:r>
                </w:p>
              </w:tc>
            </w:tr>
          </w:tbl>
          <w:p w14:paraId="4C95932E" w14:textId="77777777" w:rsidR="00C0190C" w:rsidRPr="00A25D4D" w:rsidRDefault="00C0190C" w:rsidP="008F13CC">
            <w:pPr>
              <w:jc w:val="left"/>
            </w:pPr>
          </w:p>
        </w:tc>
      </w:tr>
      <w:tr w:rsidR="00C0190C" w:rsidRPr="00A25D4D" w14:paraId="3F8E268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D5C4E2C" w14:textId="77777777" w:rsidR="00C0190C" w:rsidRPr="00A25D4D" w:rsidRDefault="00C0190C" w:rsidP="008F13CC">
            <w:pPr>
              <w:jc w:val="left"/>
            </w:pPr>
            <w:r w:rsidRPr="00A25D4D">
              <w:rPr>
                <w:b/>
                <w:bCs/>
              </w:rPr>
              <w:t xml:space="preserve">Relatie: </w:t>
            </w:r>
            <w:proofErr w:type="spellStart"/>
            <w:r w:rsidRPr="00A25D4D">
              <w:rPr>
                <w:b/>
                <w:bCs/>
              </w:rPr>
              <w:t>heeftExtraInformatie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23902CD3" w14:textId="77777777" w:rsidTr="00C0190C">
              <w:trPr>
                <w:tblHeader/>
                <w:tblCellSpacing w:w="0" w:type="dxa"/>
              </w:trPr>
              <w:tc>
                <w:tcPr>
                  <w:tcW w:w="360" w:type="dxa"/>
                  <w:hideMark/>
                </w:tcPr>
                <w:p w14:paraId="792F9F36" w14:textId="77777777" w:rsidR="00C0190C" w:rsidRPr="00A25D4D" w:rsidRDefault="00C0190C" w:rsidP="008F13CC">
                  <w:pPr>
                    <w:jc w:val="left"/>
                  </w:pPr>
                  <w:r w:rsidRPr="00A25D4D">
                    <w:t> </w:t>
                  </w:r>
                </w:p>
              </w:tc>
              <w:tc>
                <w:tcPr>
                  <w:tcW w:w="1500" w:type="dxa"/>
                  <w:hideMark/>
                </w:tcPr>
                <w:p w14:paraId="32FBC16C" w14:textId="77777777" w:rsidR="00C0190C" w:rsidRPr="00A25D4D" w:rsidRDefault="00C0190C" w:rsidP="008F13CC">
                  <w:pPr>
                    <w:jc w:val="left"/>
                  </w:pPr>
                  <w:r w:rsidRPr="00A25D4D">
                    <w:t>Type:</w:t>
                  </w:r>
                </w:p>
              </w:tc>
              <w:tc>
                <w:tcPr>
                  <w:tcW w:w="0" w:type="auto"/>
                  <w:hideMark/>
                </w:tcPr>
                <w:p w14:paraId="7F3807CD" w14:textId="77777777" w:rsidR="00C0190C" w:rsidRPr="00A25D4D" w:rsidRDefault="00C0190C" w:rsidP="008F13CC">
                  <w:pPr>
                    <w:jc w:val="left"/>
                  </w:pPr>
                  <w:proofErr w:type="spellStart"/>
                  <w:r w:rsidRPr="00A25D4D">
                    <w:t>ExtraInformatie</w:t>
                  </w:r>
                  <w:proofErr w:type="spellEnd"/>
                </w:p>
              </w:tc>
            </w:tr>
            <w:tr w:rsidR="00C0190C" w:rsidRPr="00A25D4D" w14:paraId="5973F28A" w14:textId="77777777" w:rsidTr="00C0190C">
              <w:trPr>
                <w:tblHeader/>
                <w:tblCellSpacing w:w="0" w:type="dxa"/>
              </w:trPr>
              <w:tc>
                <w:tcPr>
                  <w:tcW w:w="360" w:type="dxa"/>
                  <w:hideMark/>
                </w:tcPr>
                <w:p w14:paraId="6D145D1C" w14:textId="77777777" w:rsidR="00C0190C" w:rsidRPr="00A25D4D" w:rsidRDefault="00C0190C" w:rsidP="008F13CC">
                  <w:pPr>
                    <w:jc w:val="left"/>
                  </w:pPr>
                  <w:r w:rsidRPr="00A25D4D">
                    <w:t> </w:t>
                  </w:r>
                </w:p>
              </w:tc>
              <w:tc>
                <w:tcPr>
                  <w:tcW w:w="1500" w:type="dxa"/>
                  <w:hideMark/>
                </w:tcPr>
                <w:p w14:paraId="4144FFCC" w14:textId="77777777" w:rsidR="00C0190C" w:rsidRPr="00A25D4D" w:rsidRDefault="00C0190C" w:rsidP="008F13CC">
                  <w:pPr>
                    <w:jc w:val="left"/>
                  </w:pPr>
                  <w:r w:rsidRPr="00A25D4D">
                    <w:t>Naam</w:t>
                  </w:r>
                </w:p>
              </w:tc>
              <w:tc>
                <w:tcPr>
                  <w:tcW w:w="0" w:type="auto"/>
                  <w:hideMark/>
                </w:tcPr>
                <w:p w14:paraId="0F15FC12" w14:textId="77777777" w:rsidR="00C0190C" w:rsidRPr="00A25D4D" w:rsidRDefault="00C0190C" w:rsidP="008F13CC">
                  <w:pPr>
                    <w:jc w:val="left"/>
                  </w:pPr>
                </w:p>
              </w:tc>
            </w:tr>
            <w:tr w:rsidR="00C0190C" w:rsidRPr="00A25D4D" w14:paraId="1F42638C" w14:textId="77777777" w:rsidTr="00C0190C">
              <w:trPr>
                <w:tblHeader/>
                <w:tblCellSpacing w:w="0" w:type="dxa"/>
              </w:trPr>
              <w:tc>
                <w:tcPr>
                  <w:tcW w:w="360" w:type="dxa"/>
                  <w:hideMark/>
                </w:tcPr>
                <w:p w14:paraId="502C7438" w14:textId="77777777" w:rsidR="00C0190C" w:rsidRPr="00A25D4D" w:rsidRDefault="00C0190C" w:rsidP="008F13CC">
                  <w:pPr>
                    <w:jc w:val="left"/>
                  </w:pPr>
                  <w:r w:rsidRPr="00A25D4D">
                    <w:t> </w:t>
                  </w:r>
                </w:p>
              </w:tc>
              <w:tc>
                <w:tcPr>
                  <w:tcW w:w="1500" w:type="dxa"/>
                  <w:hideMark/>
                </w:tcPr>
                <w:p w14:paraId="54736B40" w14:textId="77777777" w:rsidR="00C0190C" w:rsidRPr="00A25D4D" w:rsidRDefault="00C0190C" w:rsidP="008F13CC">
                  <w:pPr>
                    <w:jc w:val="left"/>
                  </w:pPr>
                  <w:r w:rsidRPr="00A25D4D">
                    <w:t>Definitie:</w:t>
                  </w:r>
                </w:p>
              </w:tc>
              <w:tc>
                <w:tcPr>
                  <w:tcW w:w="0" w:type="auto"/>
                  <w:hideMark/>
                </w:tcPr>
                <w:p w14:paraId="6AE64718" w14:textId="77777777" w:rsidR="00C0190C" w:rsidRPr="00A25D4D" w:rsidRDefault="00C0190C" w:rsidP="008F13CC">
                  <w:pPr>
                    <w:jc w:val="left"/>
                  </w:pPr>
                  <w:r w:rsidRPr="00A25D4D">
                    <w:t xml:space="preserve">Extra informatie over dit object. </w:t>
                  </w:r>
                </w:p>
              </w:tc>
            </w:tr>
            <w:tr w:rsidR="00C0190C" w:rsidRPr="00A25D4D" w14:paraId="54B041EE" w14:textId="77777777" w:rsidTr="00C0190C">
              <w:trPr>
                <w:tblHeader/>
                <w:tblCellSpacing w:w="0" w:type="dxa"/>
              </w:trPr>
              <w:tc>
                <w:tcPr>
                  <w:tcW w:w="360" w:type="dxa"/>
                  <w:hideMark/>
                </w:tcPr>
                <w:p w14:paraId="50F1C734" w14:textId="77777777" w:rsidR="00C0190C" w:rsidRPr="00A25D4D" w:rsidRDefault="00C0190C" w:rsidP="008F13CC">
                  <w:pPr>
                    <w:jc w:val="left"/>
                  </w:pPr>
                  <w:r w:rsidRPr="00A25D4D">
                    <w:t> </w:t>
                  </w:r>
                </w:p>
              </w:tc>
              <w:tc>
                <w:tcPr>
                  <w:tcW w:w="1500" w:type="dxa"/>
                  <w:hideMark/>
                </w:tcPr>
                <w:p w14:paraId="6673EB75" w14:textId="77777777" w:rsidR="00C0190C" w:rsidRPr="00A25D4D" w:rsidRDefault="00C0190C" w:rsidP="008F13CC">
                  <w:pPr>
                    <w:jc w:val="left"/>
                  </w:pPr>
                  <w:r w:rsidRPr="00A25D4D">
                    <w:t>Omschrijving:</w:t>
                  </w:r>
                </w:p>
              </w:tc>
              <w:tc>
                <w:tcPr>
                  <w:tcW w:w="0" w:type="auto"/>
                  <w:hideMark/>
                </w:tcPr>
                <w:p w14:paraId="081CD1FB" w14:textId="77777777" w:rsidR="00C0190C" w:rsidRPr="00A25D4D" w:rsidRDefault="00C0190C" w:rsidP="008F13CC">
                  <w:pPr>
                    <w:jc w:val="left"/>
                  </w:pPr>
                  <w:r w:rsidRPr="00A25D4D">
                    <w:t xml:space="preserve">Bij het utiliteitsnet betreft dit de algemene informatie die bij het utiliteitsnet hoort en niet bij specifieke netelementen. </w:t>
                  </w:r>
                </w:p>
              </w:tc>
            </w:tr>
            <w:tr w:rsidR="00C0190C" w:rsidRPr="00A25D4D" w14:paraId="087598B5" w14:textId="77777777" w:rsidTr="00C0190C">
              <w:trPr>
                <w:tblHeader/>
                <w:tblCellSpacing w:w="0" w:type="dxa"/>
              </w:trPr>
              <w:tc>
                <w:tcPr>
                  <w:tcW w:w="360" w:type="dxa"/>
                  <w:hideMark/>
                </w:tcPr>
                <w:p w14:paraId="08DE26B3" w14:textId="77777777" w:rsidR="00C0190C" w:rsidRPr="00A25D4D" w:rsidRDefault="00C0190C" w:rsidP="008F13CC">
                  <w:pPr>
                    <w:jc w:val="left"/>
                  </w:pPr>
                  <w:r w:rsidRPr="00A25D4D">
                    <w:t> </w:t>
                  </w:r>
                </w:p>
              </w:tc>
              <w:tc>
                <w:tcPr>
                  <w:tcW w:w="1500" w:type="dxa"/>
                  <w:hideMark/>
                </w:tcPr>
                <w:p w14:paraId="4D7F4F5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8135376" w14:textId="77777777" w:rsidR="00C0190C" w:rsidRPr="00A25D4D" w:rsidRDefault="00C0190C" w:rsidP="008F13CC">
                  <w:pPr>
                    <w:jc w:val="left"/>
                  </w:pPr>
                  <w:r w:rsidRPr="00A25D4D">
                    <w:t>0..*</w:t>
                  </w:r>
                </w:p>
              </w:tc>
            </w:tr>
          </w:tbl>
          <w:p w14:paraId="22700C22" w14:textId="77777777" w:rsidR="00C0190C" w:rsidRPr="00A25D4D" w:rsidRDefault="00C0190C" w:rsidP="008F13CC">
            <w:pPr>
              <w:jc w:val="left"/>
            </w:pPr>
          </w:p>
        </w:tc>
      </w:tr>
      <w:tr w:rsidR="00C0190C" w:rsidRPr="00A25D4D" w14:paraId="582F6A9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B69E3E3" w14:textId="38053775" w:rsidR="00C0190C" w:rsidRPr="00A25D4D" w:rsidRDefault="00C0190C" w:rsidP="008F13CC">
            <w:pPr>
              <w:jc w:val="left"/>
            </w:pPr>
            <w:proofErr w:type="spellStart"/>
            <w:r w:rsidRPr="00A25D4D">
              <w:rPr>
                <w:b/>
                <w:bCs/>
              </w:rPr>
              <w:t>Constraint</w:t>
            </w:r>
            <w:proofErr w:type="spellEnd"/>
            <w:r w:rsidRPr="00A25D4D">
              <w:rPr>
                <w:b/>
                <w:bCs/>
              </w:rPr>
              <w:t xml:space="preserve">: </w:t>
            </w:r>
            <w:del w:id="799" w:author="Paul Janssen" w:date="2020-06-10T16:08:00Z">
              <w:r w:rsidRPr="00A25D4D" w:rsidDel="00135FA7">
                <w:rPr>
                  <w:b/>
                  <w:bCs/>
                </w:rPr>
                <w:delText>Wion</w:delText>
              </w:r>
            </w:del>
            <w:proofErr w:type="spellStart"/>
            <w:ins w:id="800" w:author="Paul Janssen" w:date="2020-06-10T16:08:00Z">
              <w:r w:rsidR="00135FA7">
                <w:rPr>
                  <w:b/>
                  <w:bCs/>
                </w:rPr>
                <w:t>WIBON</w:t>
              </w:r>
            </w:ins>
            <w:r w:rsidRPr="00A25D4D">
              <w:rPr>
                <w:b/>
                <w:bCs/>
              </w:rPr>
              <w:t>DiepteInMeterMetMaxTweeDecimalen</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308412DD" w14:textId="77777777" w:rsidTr="00C0190C">
              <w:trPr>
                <w:tblHeader/>
                <w:tblCellSpacing w:w="0" w:type="dxa"/>
              </w:trPr>
              <w:tc>
                <w:tcPr>
                  <w:tcW w:w="360" w:type="dxa"/>
                  <w:hideMark/>
                </w:tcPr>
                <w:p w14:paraId="38584E30" w14:textId="77777777" w:rsidR="00C0190C" w:rsidRPr="00A25D4D" w:rsidRDefault="00C0190C" w:rsidP="008F13CC">
                  <w:pPr>
                    <w:jc w:val="left"/>
                  </w:pPr>
                  <w:r w:rsidRPr="00A25D4D">
                    <w:t> </w:t>
                  </w:r>
                </w:p>
              </w:tc>
              <w:tc>
                <w:tcPr>
                  <w:tcW w:w="1500" w:type="dxa"/>
                  <w:hideMark/>
                </w:tcPr>
                <w:p w14:paraId="2EBC4F4C" w14:textId="77777777" w:rsidR="00C0190C" w:rsidRPr="00A25D4D" w:rsidRDefault="00C0190C" w:rsidP="008F13CC">
                  <w:pPr>
                    <w:jc w:val="left"/>
                  </w:pPr>
                  <w:r w:rsidRPr="00A25D4D">
                    <w:t>Natuurlijke taal:</w:t>
                  </w:r>
                </w:p>
              </w:tc>
              <w:tc>
                <w:tcPr>
                  <w:tcW w:w="0" w:type="auto"/>
                  <w:hideMark/>
                </w:tcPr>
                <w:p w14:paraId="093AD182" w14:textId="566E4A1F" w:rsidR="00C0190C" w:rsidRPr="00A25D4D" w:rsidRDefault="00C0190C" w:rsidP="008F13CC">
                  <w:pPr>
                    <w:jc w:val="left"/>
                  </w:pPr>
                  <w:r w:rsidRPr="00A25D4D">
                    <w:t xml:space="preserve">Voor </w:t>
                  </w:r>
                  <w:del w:id="801" w:author="Paul Janssen" w:date="2020-06-10T16:08:00Z">
                    <w:r w:rsidRPr="00A25D4D" w:rsidDel="00135FA7">
                      <w:delText>WION</w:delText>
                    </w:r>
                  </w:del>
                  <w:ins w:id="802" w:author="Paul Janssen" w:date="2020-06-10T16:08:00Z">
                    <w:r w:rsidR="00135FA7">
                      <w:t>WIBON</w:t>
                    </w:r>
                  </w:ins>
                  <w:r w:rsidRPr="00A25D4D">
                    <w:t xml:space="preserve"> diepte is in meters met maximaal 2 decimalen </w:t>
                  </w:r>
                </w:p>
              </w:tc>
            </w:tr>
            <w:tr w:rsidR="00C0190C" w:rsidRPr="00A25D4D" w14:paraId="05B1131D" w14:textId="77777777" w:rsidTr="00C0190C">
              <w:trPr>
                <w:tblHeader/>
                <w:tblCellSpacing w:w="0" w:type="dxa"/>
              </w:trPr>
              <w:tc>
                <w:tcPr>
                  <w:tcW w:w="360" w:type="dxa"/>
                  <w:hideMark/>
                </w:tcPr>
                <w:p w14:paraId="55D46952" w14:textId="77777777" w:rsidR="00C0190C" w:rsidRPr="00A25D4D" w:rsidRDefault="00C0190C" w:rsidP="008F13CC">
                  <w:pPr>
                    <w:jc w:val="left"/>
                  </w:pPr>
                  <w:r w:rsidRPr="00A25D4D">
                    <w:t> </w:t>
                  </w:r>
                </w:p>
              </w:tc>
              <w:tc>
                <w:tcPr>
                  <w:tcW w:w="1500" w:type="dxa"/>
                  <w:hideMark/>
                </w:tcPr>
                <w:p w14:paraId="50D9621A" w14:textId="77777777" w:rsidR="00C0190C" w:rsidRPr="00A25D4D" w:rsidRDefault="00C0190C" w:rsidP="008F13CC">
                  <w:pPr>
                    <w:jc w:val="left"/>
                  </w:pPr>
                  <w:r w:rsidRPr="00A25D4D">
                    <w:t>OCL:</w:t>
                  </w:r>
                </w:p>
              </w:tc>
              <w:tc>
                <w:tcPr>
                  <w:tcW w:w="0" w:type="auto"/>
                  <w:hideMark/>
                </w:tcPr>
                <w:p w14:paraId="3E956E31"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self.standaardDieptelegging.Measure.uom</w:t>
                  </w:r>
                  <w:proofErr w:type="spellEnd"/>
                  <w:r w:rsidRPr="00A25D4D">
                    <w:t xml:space="preserve"> = '</w:t>
                  </w:r>
                  <w:proofErr w:type="spellStart"/>
                  <w:r w:rsidRPr="00A25D4D">
                    <w:t>urn:ogc:def:uom:OGC</w:t>
                  </w:r>
                  <w:proofErr w:type="spellEnd"/>
                  <w:r w:rsidRPr="00A25D4D">
                    <w:t>::m'</w:t>
                  </w:r>
                </w:p>
              </w:tc>
            </w:tr>
          </w:tbl>
          <w:p w14:paraId="7536F3AF" w14:textId="77777777" w:rsidR="00C0190C" w:rsidRPr="00A25D4D" w:rsidRDefault="00C0190C" w:rsidP="008F13CC">
            <w:pPr>
              <w:jc w:val="left"/>
            </w:pPr>
          </w:p>
        </w:tc>
      </w:tr>
      <w:tr w:rsidR="00C0190C" w:rsidRPr="007060DF" w14:paraId="683EF81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E194A52" w14:textId="77777777" w:rsidR="00C0190C" w:rsidRPr="00A25D4D" w:rsidRDefault="00C0190C" w:rsidP="008F13CC">
            <w:pPr>
              <w:jc w:val="left"/>
            </w:pPr>
            <w:proofErr w:type="spellStart"/>
            <w:r w:rsidRPr="00A25D4D">
              <w:rPr>
                <w:b/>
                <w:bCs/>
              </w:rPr>
              <w:lastRenderedPageBreak/>
              <w:t>Constraint</w:t>
            </w:r>
            <w:proofErr w:type="spellEnd"/>
            <w:r w:rsidRPr="00A25D4D">
              <w:rPr>
                <w:b/>
                <w:bCs/>
              </w:rPr>
              <w:t xml:space="preserve">: </w:t>
            </w:r>
            <w:proofErr w:type="spellStart"/>
            <w:r w:rsidRPr="00A25D4D">
              <w:rPr>
                <w:b/>
                <w:bCs/>
              </w:rPr>
              <w:t>NetworkBinnenNetworkNietVanToepassing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428DCC4C" w14:textId="77777777" w:rsidTr="00C0190C">
              <w:trPr>
                <w:tblHeader/>
                <w:tblCellSpacing w:w="0" w:type="dxa"/>
              </w:trPr>
              <w:tc>
                <w:tcPr>
                  <w:tcW w:w="360" w:type="dxa"/>
                  <w:hideMark/>
                </w:tcPr>
                <w:p w14:paraId="1B45045B" w14:textId="77777777" w:rsidR="00C0190C" w:rsidRPr="00A25D4D" w:rsidRDefault="00C0190C" w:rsidP="008F13CC">
                  <w:pPr>
                    <w:jc w:val="left"/>
                  </w:pPr>
                  <w:r w:rsidRPr="00A25D4D">
                    <w:t> </w:t>
                  </w:r>
                </w:p>
              </w:tc>
              <w:tc>
                <w:tcPr>
                  <w:tcW w:w="1500" w:type="dxa"/>
                  <w:hideMark/>
                </w:tcPr>
                <w:p w14:paraId="41C4E55C" w14:textId="77777777" w:rsidR="00C0190C" w:rsidRPr="00A25D4D" w:rsidRDefault="00C0190C" w:rsidP="008F13CC">
                  <w:pPr>
                    <w:jc w:val="left"/>
                  </w:pPr>
                  <w:r w:rsidRPr="00A25D4D">
                    <w:t>Natuurlijke taal:</w:t>
                  </w:r>
                </w:p>
              </w:tc>
              <w:tc>
                <w:tcPr>
                  <w:tcW w:w="0" w:type="auto"/>
                  <w:hideMark/>
                </w:tcPr>
                <w:p w14:paraId="399FCD25" w14:textId="77777777" w:rsidR="00C0190C" w:rsidRPr="00A25D4D" w:rsidRDefault="00C0190C" w:rsidP="008F13CC">
                  <w:pPr>
                    <w:jc w:val="left"/>
                  </w:pPr>
                  <w:r w:rsidRPr="00A25D4D">
                    <w:t xml:space="preserve">een netwerk kan niet naar een andere netwerk verwijzen </w:t>
                  </w:r>
                </w:p>
              </w:tc>
            </w:tr>
            <w:tr w:rsidR="00C0190C" w:rsidRPr="007060DF" w14:paraId="00CBD6ED" w14:textId="77777777" w:rsidTr="00C0190C">
              <w:trPr>
                <w:tblHeader/>
                <w:tblCellSpacing w:w="0" w:type="dxa"/>
              </w:trPr>
              <w:tc>
                <w:tcPr>
                  <w:tcW w:w="360" w:type="dxa"/>
                  <w:hideMark/>
                </w:tcPr>
                <w:p w14:paraId="54E360DE" w14:textId="77777777" w:rsidR="00C0190C" w:rsidRPr="00A25D4D" w:rsidRDefault="00C0190C" w:rsidP="008F13CC">
                  <w:pPr>
                    <w:jc w:val="left"/>
                  </w:pPr>
                  <w:r w:rsidRPr="00A25D4D">
                    <w:t> </w:t>
                  </w:r>
                </w:p>
              </w:tc>
              <w:tc>
                <w:tcPr>
                  <w:tcW w:w="1500" w:type="dxa"/>
                  <w:hideMark/>
                </w:tcPr>
                <w:p w14:paraId="3207F5A6" w14:textId="77777777" w:rsidR="00C0190C" w:rsidRPr="00A25D4D" w:rsidRDefault="00C0190C" w:rsidP="008F13CC">
                  <w:pPr>
                    <w:jc w:val="left"/>
                  </w:pPr>
                  <w:r w:rsidRPr="00A25D4D">
                    <w:t>OCL:</w:t>
                  </w:r>
                </w:p>
              </w:tc>
              <w:tc>
                <w:tcPr>
                  <w:tcW w:w="0" w:type="auto"/>
                  <w:hideMark/>
                </w:tcPr>
                <w:p w14:paraId="7667A257" w14:textId="77777777" w:rsidR="00C0190C" w:rsidRPr="00A25D4D" w:rsidRDefault="00C0190C" w:rsidP="008F13CC">
                  <w:pPr>
                    <w:jc w:val="left"/>
                    <w:rPr>
                      <w:lang w:val="en-GB"/>
                    </w:rPr>
                  </w:pPr>
                  <w:proofErr w:type="spellStart"/>
                  <w:r w:rsidRPr="00A25D4D">
                    <w:rPr>
                      <w:lang w:val="en-GB"/>
                    </w:rPr>
                    <w:t>Inv</w:t>
                  </w:r>
                  <w:proofErr w:type="spellEnd"/>
                  <w:r w:rsidRPr="00A25D4D">
                    <w:rPr>
                      <w:lang w:val="en-GB"/>
                    </w:rPr>
                    <w:t xml:space="preserve">: </w:t>
                  </w:r>
                  <w:proofErr w:type="spellStart"/>
                  <w:r w:rsidRPr="00A25D4D">
                    <w:rPr>
                      <w:lang w:val="en-GB"/>
                    </w:rPr>
                    <w:t>self.networks.OclIsKindOf</w:t>
                  </w:r>
                  <w:proofErr w:type="spellEnd"/>
                  <w:r w:rsidRPr="00A25D4D">
                    <w:rPr>
                      <w:lang w:val="en-GB"/>
                    </w:rPr>
                    <w:t>(</w:t>
                  </w:r>
                  <w:proofErr w:type="spellStart"/>
                  <w:r w:rsidRPr="00A25D4D">
                    <w:rPr>
                      <w:lang w:val="en-GB"/>
                    </w:rPr>
                    <w:t>nilReason</w:t>
                  </w:r>
                  <w:proofErr w:type="spellEnd"/>
                  <w:r w:rsidRPr="00A25D4D">
                    <w:rPr>
                      <w:lang w:val="en-GB"/>
                    </w:rPr>
                    <w:t>)</w:t>
                  </w:r>
                </w:p>
              </w:tc>
            </w:tr>
          </w:tbl>
          <w:p w14:paraId="2700E431" w14:textId="77777777" w:rsidR="00C0190C" w:rsidRPr="00A25D4D" w:rsidRDefault="00C0190C" w:rsidP="008F13CC">
            <w:pPr>
              <w:jc w:val="left"/>
              <w:rPr>
                <w:lang w:val="en-GB"/>
              </w:rPr>
            </w:pPr>
          </w:p>
        </w:tc>
      </w:tr>
      <w:tr w:rsidR="00C0190C" w:rsidRPr="007060DF" w14:paraId="3C3F964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2BFF929"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AssociatieElementsNietVanToepassing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2C1A9B03" w14:textId="77777777" w:rsidTr="00C0190C">
              <w:trPr>
                <w:tblHeader/>
                <w:tblCellSpacing w:w="0" w:type="dxa"/>
              </w:trPr>
              <w:tc>
                <w:tcPr>
                  <w:tcW w:w="360" w:type="dxa"/>
                  <w:hideMark/>
                </w:tcPr>
                <w:p w14:paraId="29C66C9E" w14:textId="77777777" w:rsidR="00C0190C" w:rsidRPr="00A25D4D" w:rsidRDefault="00C0190C" w:rsidP="008F13CC">
                  <w:pPr>
                    <w:jc w:val="left"/>
                  </w:pPr>
                  <w:r w:rsidRPr="00A25D4D">
                    <w:t> </w:t>
                  </w:r>
                </w:p>
              </w:tc>
              <w:tc>
                <w:tcPr>
                  <w:tcW w:w="1500" w:type="dxa"/>
                  <w:hideMark/>
                </w:tcPr>
                <w:p w14:paraId="3C41B141" w14:textId="77777777" w:rsidR="00C0190C" w:rsidRPr="00A25D4D" w:rsidRDefault="00C0190C" w:rsidP="008F13CC">
                  <w:pPr>
                    <w:jc w:val="left"/>
                  </w:pPr>
                  <w:r w:rsidRPr="00A25D4D">
                    <w:t>Natuurlijke taal:</w:t>
                  </w:r>
                </w:p>
              </w:tc>
              <w:tc>
                <w:tcPr>
                  <w:tcW w:w="0" w:type="auto"/>
                  <w:hideMark/>
                </w:tcPr>
                <w:p w14:paraId="3F39EBDF" w14:textId="77777777" w:rsidR="00C0190C" w:rsidRPr="00A25D4D" w:rsidRDefault="00C0190C" w:rsidP="008F13CC">
                  <w:pPr>
                    <w:jc w:val="left"/>
                  </w:pPr>
                  <w:r w:rsidRPr="00A25D4D">
                    <w:t xml:space="preserve">er is geen verwijzing van een netwerk naar de netelementen daarvan </w:t>
                  </w:r>
                </w:p>
              </w:tc>
            </w:tr>
            <w:tr w:rsidR="00C0190C" w:rsidRPr="007060DF" w14:paraId="241D8423" w14:textId="77777777" w:rsidTr="00C0190C">
              <w:trPr>
                <w:tblHeader/>
                <w:tblCellSpacing w:w="0" w:type="dxa"/>
              </w:trPr>
              <w:tc>
                <w:tcPr>
                  <w:tcW w:w="360" w:type="dxa"/>
                  <w:hideMark/>
                </w:tcPr>
                <w:p w14:paraId="13B98321" w14:textId="77777777" w:rsidR="00C0190C" w:rsidRPr="00A25D4D" w:rsidRDefault="00C0190C" w:rsidP="008F13CC">
                  <w:pPr>
                    <w:jc w:val="left"/>
                  </w:pPr>
                  <w:r w:rsidRPr="00A25D4D">
                    <w:t> </w:t>
                  </w:r>
                </w:p>
              </w:tc>
              <w:tc>
                <w:tcPr>
                  <w:tcW w:w="1500" w:type="dxa"/>
                  <w:hideMark/>
                </w:tcPr>
                <w:p w14:paraId="4EE855F0" w14:textId="77777777" w:rsidR="00C0190C" w:rsidRPr="00A25D4D" w:rsidRDefault="00C0190C" w:rsidP="008F13CC">
                  <w:pPr>
                    <w:jc w:val="left"/>
                  </w:pPr>
                  <w:r w:rsidRPr="00A25D4D">
                    <w:t>OCL:</w:t>
                  </w:r>
                </w:p>
              </w:tc>
              <w:tc>
                <w:tcPr>
                  <w:tcW w:w="0" w:type="auto"/>
                  <w:hideMark/>
                </w:tcPr>
                <w:p w14:paraId="4235C6EF" w14:textId="77777777" w:rsidR="00C0190C" w:rsidRPr="00A25D4D" w:rsidRDefault="00C0190C" w:rsidP="008F13CC">
                  <w:pPr>
                    <w:jc w:val="left"/>
                    <w:rPr>
                      <w:lang w:val="en-GB"/>
                    </w:rPr>
                  </w:pPr>
                  <w:proofErr w:type="spellStart"/>
                  <w:r w:rsidRPr="00A25D4D">
                    <w:rPr>
                      <w:lang w:val="en-GB"/>
                    </w:rPr>
                    <w:t>Inv</w:t>
                  </w:r>
                  <w:proofErr w:type="spellEnd"/>
                  <w:r w:rsidRPr="00A25D4D">
                    <w:rPr>
                      <w:lang w:val="en-GB"/>
                    </w:rPr>
                    <w:t xml:space="preserve">: </w:t>
                  </w:r>
                  <w:proofErr w:type="spellStart"/>
                  <w:r w:rsidRPr="00A25D4D">
                    <w:rPr>
                      <w:lang w:val="en-GB"/>
                    </w:rPr>
                    <w:t>self.elements.OclIsKindOf</w:t>
                  </w:r>
                  <w:proofErr w:type="spellEnd"/>
                  <w:r w:rsidRPr="00A25D4D">
                    <w:rPr>
                      <w:lang w:val="en-GB"/>
                    </w:rPr>
                    <w:t>(</w:t>
                  </w:r>
                  <w:proofErr w:type="spellStart"/>
                  <w:r w:rsidRPr="00A25D4D">
                    <w:rPr>
                      <w:lang w:val="en-GB"/>
                    </w:rPr>
                    <w:t>nilReason</w:t>
                  </w:r>
                  <w:proofErr w:type="spellEnd"/>
                  <w:r w:rsidRPr="00A25D4D">
                    <w:rPr>
                      <w:lang w:val="en-GB"/>
                    </w:rPr>
                    <w:t>)</w:t>
                  </w:r>
                </w:p>
              </w:tc>
            </w:tr>
          </w:tbl>
          <w:p w14:paraId="1B62E6DE" w14:textId="77777777" w:rsidR="00C0190C" w:rsidRPr="00A25D4D" w:rsidRDefault="00C0190C" w:rsidP="008F13CC">
            <w:pPr>
              <w:jc w:val="left"/>
              <w:rPr>
                <w:lang w:val="en-GB"/>
              </w:rPr>
            </w:pPr>
          </w:p>
        </w:tc>
      </w:tr>
    </w:tbl>
    <w:p w14:paraId="6E762F5C" w14:textId="77777777" w:rsidR="00C0190C" w:rsidRPr="00A25D4D" w:rsidRDefault="00C0190C" w:rsidP="008F13CC">
      <w:pPr>
        <w:pStyle w:val="Kop5"/>
        <w:jc w:val="left"/>
        <w:rPr>
          <w:sz w:val="16"/>
          <w:szCs w:val="16"/>
        </w:rPr>
      </w:pPr>
      <w:r w:rsidRPr="00A25D4D">
        <w:rPr>
          <w:sz w:val="16"/>
          <w:szCs w:val="16"/>
        </w:rPr>
        <w:t>Veiligheidsgebied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C0190C" w:rsidRPr="00A25D4D" w14:paraId="78F78618"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703D462" w14:textId="77777777" w:rsidR="00C0190C" w:rsidRPr="00A25D4D" w:rsidRDefault="00C0190C" w:rsidP="008F13CC">
            <w:pPr>
              <w:jc w:val="left"/>
            </w:pPr>
            <w:r w:rsidRPr="00A25D4D">
              <w:rPr>
                <w:b/>
                <w:bCs/>
              </w:rPr>
              <w:t>Veiligheidsgebied</w:t>
            </w:r>
          </w:p>
        </w:tc>
      </w:tr>
      <w:tr w:rsidR="00C0190C" w:rsidRPr="00A25D4D" w14:paraId="4F645D0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7164CCCA" w14:textId="77777777" w:rsidTr="00C0190C">
              <w:trPr>
                <w:tblHeader/>
                <w:tblCellSpacing w:w="0" w:type="dxa"/>
              </w:trPr>
              <w:tc>
                <w:tcPr>
                  <w:tcW w:w="360" w:type="dxa"/>
                  <w:hideMark/>
                </w:tcPr>
                <w:p w14:paraId="4AE04665" w14:textId="77777777" w:rsidR="00C0190C" w:rsidRPr="00A25D4D" w:rsidRDefault="00C0190C" w:rsidP="008F13CC">
                  <w:pPr>
                    <w:jc w:val="left"/>
                  </w:pPr>
                  <w:r w:rsidRPr="00A25D4D">
                    <w:t> </w:t>
                  </w:r>
                </w:p>
              </w:tc>
              <w:tc>
                <w:tcPr>
                  <w:tcW w:w="1500" w:type="dxa"/>
                  <w:hideMark/>
                </w:tcPr>
                <w:p w14:paraId="18F97E50" w14:textId="77777777" w:rsidR="00C0190C" w:rsidRPr="00A25D4D" w:rsidRDefault="00C0190C" w:rsidP="008F13CC">
                  <w:pPr>
                    <w:jc w:val="left"/>
                  </w:pPr>
                  <w:r w:rsidRPr="00A25D4D">
                    <w:t>Naam</w:t>
                  </w:r>
                </w:p>
              </w:tc>
              <w:tc>
                <w:tcPr>
                  <w:tcW w:w="0" w:type="auto"/>
                  <w:hideMark/>
                </w:tcPr>
                <w:p w14:paraId="366F92F0" w14:textId="77777777" w:rsidR="00C0190C" w:rsidRPr="00A25D4D" w:rsidRDefault="00C0190C" w:rsidP="008F13CC">
                  <w:pPr>
                    <w:jc w:val="left"/>
                  </w:pPr>
                </w:p>
              </w:tc>
            </w:tr>
            <w:tr w:rsidR="00C0190C" w:rsidRPr="00A25D4D" w14:paraId="68CB184D" w14:textId="77777777" w:rsidTr="00C0190C">
              <w:trPr>
                <w:tblHeader/>
                <w:tblCellSpacing w:w="0" w:type="dxa"/>
              </w:trPr>
              <w:tc>
                <w:tcPr>
                  <w:tcW w:w="360" w:type="dxa"/>
                  <w:hideMark/>
                </w:tcPr>
                <w:p w14:paraId="431145C9" w14:textId="77777777" w:rsidR="00C0190C" w:rsidRPr="00A25D4D" w:rsidRDefault="00C0190C" w:rsidP="008F13CC">
                  <w:pPr>
                    <w:jc w:val="left"/>
                  </w:pPr>
                  <w:r w:rsidRPr="00A25D4D">
                    <w:t> </w:t>
                  </w:r>
                </w:p>
              </w:tc>
              <w:tc>
                <w:tcPr>
                  <w:tcW w:w="1500" w:type="dxa"/>
                  <w:hideMark/>
                </w:tcPr>
                <w:p w14:paraId="08AF1926" w14:textId="77777777" w:rsidR="00C0190C" w:rsidRPr="00A25D4D" w:rsidRDefault="00C0190C" w:rsidP="008F13CC">
                  <w:pPr>
                    <w:jc w:val="left"/>
                  </w:pPr>
                  <w:r w:rsidRPr="00A25D4D">
                    <w:t>Definitie:</w:t>
                  </w:r>
                </w:p>
              </w:tc>
              <w:tc>
                <w:tcPr>
                  <w:tcW w:w="0" w:type="auto"/>
                  <w:hideMark/>
                </w:tcPr>
                <w:p w14:paraId="40647436" w14:textId="0BB60F22" w:rsidR="00C0190C" w:rsidRPr="00A25D4D" w:rsidRDefault="00C0190C" w:rsidP="008F13CC">
                  <w:pPr>
                    <w:jc w:val="left"/>
                  </w:pPr>
                  <w:r w:rsidRPr="00A25D4D">
                    <w:t xml:space="preserve">Een veiligheidsgebied is een door de Minister aangewezen gebied waarvan om veiligheidsredenen kan worden afgeweken van de voorschriften zoals gesteld bij of krachtens </w:t>
                  </w:r>
                  <w:proofErr w:type="spellStart"/>
                  <w:r w:rsidRPr="00A25D4D">
                    <w:t>hoofstuk</w:t>
                  </w:r>
                  <w:proofErr w:type="spellEnd"/>
                  <w:r w:rsidRPr="00A25D4D">
                    <w:t xml:space="preserve"> 4 </w:t>
                  </w:r>
                  <w:del w:id="803" w:author="Paul Janssen" w:date="2020-06-10T16:08:00Z">
                    <w:r w:rsidRPr="00A25D4D" w:rsidDel="00135FA7">
                      <w:delText>WION</w:delText>
                    </w:r>
                  </w:del>
                  <w:ins w:id="804" w:author="Paul Janssen" w:date="2020-06-10T16:08:00Z">
                    <w:r w:rsidR="00135FA7">
                      <w:t>WIBON</w:t>
                    </w:r>
                  </w:ins>
                  <w:r w:rsidRPr="00A25D4D">
                    <w:t xml:space="preserve">: Informatie-uitwisseling ten behoeve van graafwerkzaamheden. </w:t>
                  </w:r>
                </w:p>
              </w:tc>
            </w:tr>
            <w:tr w:rsidR="00C0190C" w:rsidRPr="00A25D4D" w14:paraId="40C2DE3D" w14:textId="77777777" w:rsidTr="00C0190C">
              <w:trPr>
                <w:tblHeader/>
                <w:tblCellSpacing w:w="0" w:type="dxa"/>
              </w:trPr>
              <w:tc>
                <w:tcPr>
                  <w:tcW w:w="360" w:type="dxa"/>
                  <w:hideMark/>
                </w:tcPr>
                <w:p w14:paraId="52703643" w14:textId="77777777" w:rsidR="00C0190C" w:rsidRPr="00A25D4D" w:rsidRDefault="00C0190C" w:rsidP="008F13CC">
                  <w:pPr>
                    <w:jc w:val="left"/>
                  </w:pPr>
                  <w:r w:rsidRPr="00A25D4D">
                    <w:t> </w:t>
                  </w:r>
                </w:p>
              </w:tc>
              <w:tc>
                <w:tcPr>
                  <w:tcW w:w="1500" w:type="dxa"/>
                  <w:hideMark/>
                </w:tcPr>
                <w:p w14:paraId="35DE7E95" w14:textId="77777777" w:rsidR="00C0190C" w:rsidRPr="00A25D4D" w:rsidRDefault="00C0190C" w:rsidP="008F13CC">
                  <w:pPr>
                    <w:jc w:val="left"/>
                  </w:pPr>
                  <w:r w:rsidRPr="00A25D4D">
                    <w:t>Subtype van:</w:t>
                  </w:r>
                </w:p>
              </w:tc>
              <w:tc>
                <w:tcPr>
                  <w:tcW w:w="0" w:type="auto"/>
                  <w:hideMark/>
                </w:tcPr>
                <w:p w14:paraId="33AAF697" w14:textId="77777777" w:rsidR="00C0190C" w:rsidRPr="00A25D4D" w:rsidRDefault="00C0190C" w:rsidP="008F13CC">
                  <w:pPr>
                    <w:jc w:val="left"/>
                  </w:pPr>
                  <w:r w:rsidRPr="00A25D4D">
                    <w:t>BelangGeneriek</w:t>
                  </w:r>
                </w:p>
              </w:tc>
            </w:tr>
            <w:tr w:rsidR="00C0190C" w:rsidRPr="00A25D4D" w14:paraId="6E551752" w14:textId="77777777" w:rsidTr="00C0190C">
              <w:trPr>
                <w:tblHeader/>
                <w:tblCellSpacing w:w="0" w:type="dxa"/>
              </w:trPr>
              <w:tc>
                <w:tcPr>
                  <w:tcW w:w="360" w:type="dxa"/>
                  <w:hideMark/>
                </w:tcPr>
                <w:p w14:paraId="0ED4ACC5" w14:textId="77777777" w:rsidR="00C0190C" w:rsidRPr="00A25D4D" w:rsidRDefault="00C0190C" w:rsidP="008F13CC">
                  <w:pPr>
                    <w:jc w:val="left"/>
                  </w:pPr>
                  <w:r w:rsidRPr="00A25D4D">
                    <w:t> </w:t>
                  </w:r>
                </w:p>
              </w:tc>
              <w:tc>
                <w:tcPr>
                  <w:tcW w:w="1500" w:type="dxa"/>
                  <w:hideMark/>
                </w:tcPr>
                <w:p w14:paraId="0FF4B68B" w14:textId="77777777" w:rsidR="00C0190C" w:rsidRPr="00A25D4D" w:rsidRDefault="00C0190C" w:rsidP="008F13CC">
                  <w:pPr>
                    <w:jc w:val="left"/>
                  </w:pPr>
                  <w:r w:rsidRPr="00A25D4D">
                    <w:t>Stereotypes:</w:t>
                  </w:r>
                </w:p>
              </w:tc>
              <w:tc>
                <w:tcPr>
                  <w:tcW w:w="0" w:type="auto"/>
                  <w:hideMark/>
                </w:tcPr>
                <w:p w14:paraId="3A0BB615"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516CA0DF" w14:textId="77777777" w:rsidR="00C0190C" w:rsidRPr="00A25D4D" w:rsidRDefault="00C0190C" w:rsidP="008F13CC">
            <w:pPr>
              <w:jc w:val="left"/>
            </w:pPr>
          </w:p>
        </w:tc>
      </w:tr>
      <w:tr w:rsidR="00C0190C" w:rsidRPr="00A25D4D" w14:paraId="73B9F07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852DE51" w14:textId="77777777" w:rsidR="00C0190C" w:rsidRPr="00A25D4D" w:rsidRDefault="00C0190C" w:rsidP="008F13CC">
            <w:pPr>
              <w:jc w:val="left"/>
            </w:pPr>
            <w:r w:rsidRPr="00A25D4D">
              <w:rPr>
                <w:b/>
                <w:bCs/>
              </w:rPr>
              <w:t xml:space="preserve">Relatie: </w:t>
            </w:r>
            <w:proofErr w:type="spellStart"/>
            <w:r w:rsidRPr="00A25D4D">
              <w:rPr>
                <w:b/>
                <w:bCs/>
              </w:rPr>
              <w:t>beheerderVeiligheidsgebied</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13FE3C8F" w14:textId="77777777" w:rsidTr="00C0190C">
              <w:trPr>
                <w:tblHeader/>
                <w:tblCellSpacing w:w="0" w:type="dxa"/>
              </w:trPr>
              <w:tc>
                <w:tcPr>
                  <w:tcW w:w="360" w:type="dxa"/>
                  <w:hideMark/>
                </w:tcPr>
                <w:p w14:paraId="7E27A968" w14:textId="77777777" w:rsidR="00C0190C" w:rsidRPr="00A25D4D" w:rsidRDefault="00C0190C" w:rsidP="008F13CC">
                  <w:pPr>
                    <w:jc w:val="left"/>
                  </w:pPr>
                  <w:r w:rsidRPr="00A25D4D">
                    <w:t> </w:t>
                  </w:r>
                </w:p>
              </w:tc>
              <w:tc>
                <w:tcPr>
                  <w:tcW w:w="1500" w:type="dxa"/>
                  <w:hideMark/>
                </w:tcPr>
                <w:p w14:paraId="529AEEC5" w14:textId="77777777" w:rsidR="00C0190C" w:rsidRPr="00A25D4D" w:rsidRDefault="00C0190C" w:rsidP="008F13CC">
                  <w:pPr>
                    <w:jc w:val="left"/>
                  </w:pPr>
                  <w:r w:rsidRPr="00A25D4D">
                    <w:t>Type:</w:t>
                  </w:r>
                </w:p>
              </w:tc>
              <w:tc>
                <w:tcPr>
                  <w:tcW w:w="0" w:type="auto"/>
                  <w:hideMark/>
                </w:tcPr>
                <w:p w14:paraId="1CC6DC4D" w14:textId="77777777" w:rsidR="00C0190C" w:rsidRPr="00A25D4D" w:rsidRDefault="00C0190C" w:rsidP="008F13CC">
                  <w:pPr>
                    <w:jc w:val="left"/>
                  </w:pPr>
                  <w:r w:rsidRPr="00A25D4D">
                    <w:t>Beheerder</w:t>
                  </w:r>
                </w:p>
              </w:tc>
            </w:tr>
            <w:tr w:rsidR="00C0190C" w:rsidRPr="00A25D4D" w14:paraId="7F97F1AD" w14:textId="77777777" w:rsidTr="00C0190C">
              <w:trPr>
                <w:tblHeader/>
                <w:tblCellSpacing w:w="0" w:type="dxa"/>
              </w:trPr>
              <w:tc>
                <w:tcPr>
                  <w:tcW w:w="360" w:type="dxa"/>
                  <w:hideMark/>
                </w:tcPr>
                <w:p w14:paraId="1B65F179" w14:textId="77777777" w:rsidR="00C0190C" w:rsidRPr="00A25D4D" w:rsidRDefault="00C0190C" w:rsidP="008F13CC">
                  <w:pPr>
                    <w:jc w:val="left"/>
                  </w:pPr>
                  <w:r w:rsidRPr="00A25D4D">
                    <w:t> </w:t>
                  </w:r>
                </w:p>
              </w:tc>
              <w:tc>
                <w:tcPr>
                  <w:tcW w:w="1500" w:type="dxa"/>
                  <w:hideMark/>
                </w:tcPr>
                <w:p w14:paraId="30ED794A" w14:textId="77777777" w:rsidR="00C0190C" w:rsidRPr="00A25D4D" w:rsidRDefault="00C0190C" w:rsidP="008F13CC">
                  <w:pPr>
                    <w:jc w:val="left"/>
                  </w:pPr>
                  <w:r w:rsidRPr="00A25D4D">
                    <w:t>Naam</w:t>
                  </w:r>
                </w:p>
              </w:tc>
              <w:tc>
                <w:tcPr>
                  <w:tcW w:w="0" w:type="auto"/>
                  <w:hideMark/>
                </w:tcPr>
                <w:p w14:paraId="2152C68E" w14:textId="77777777" w:rsidR="00C0190C" w:rsidRPr="00A25D4D" w:rsidRDefault="00C0190C" w:rsidP="008F13CC">
                  <w:pPr>
                    <w:jc w:val="left"/>
                  </w:pPr>
                </w:p>
              </w:tc>
            </w:tr>
            <w:tr w:rsidR="00C0190C" w:rsidRPr="00A25D4D" w14:paraId="7CA64516" w14:textId="77777777" w:rsidTr="00C0190C">
              <w:trPr>
                <w:tblHeader/>
                <w:tblCellSpacing w:w="0" w:type="dxa"/>
              </w:trPr>
              <w:tc>
                <w:tcPr>
                  <w:tcW w:w="360" w:type="dxa"/>
                  <w:hideMark/>
                </w:tcPr>
                <w:p w14:paraId="031F6D9E" w14:textId="77777777" w:rsidR="00C0190C" w:rsidRPr="00A25D4D" w:rsidRDefault="00C0190C" w:rsidP="008F13CC">
                  <w:pPr>
                    <w:jc w:val="left"/>
                  </w:pPr>
                  <w:r w:rsidRPr="00A25D4D">
                    <w:t> </w:t>
                  </w:r>
                </w:p>
              </w:tc>
              <w:tc>
                <w:tcPr>
                  <w:tcW w:w="1500" w:type="dxa"/>
                  <w:hideMark/>
                </w:tcPr>
                <w:p w14:paraId="67BCEBEF" w14:textId="77777777" w:rsidR="00C0190C" w:rsidRPr="00A25D4D" w:rsidRDefault="00C0190C" w:rsidP="008F13CC">
                  <w:pPr>
                    <w:jc w:val="left"/>
                  </w:pPr>
                  <w:r w:rsidRPr="00A25D4D">
                    <w:t>Definitie:</w:t>
                  </w:r>
                </w:p>
              </w:tc>
              <w:tc>
                <w:tcPr>
                  <w:tcW w:w="0" w:type="auto"/>
                  <w:hideMark/>
                </w:tcPr>
                <w:p w14:paraId="55B4301A" w14:textId="77777777" w:rsidR="00C0190C" w:rsidRPr="00A25D4D" w:rsidRDefault="00C0190C" w:rsidP="008F13CC">
                  <w:pPr>
                    <w:jc w:val="left"/>
                  </w:pPr>
                  <w:r w:rsidRPr="00A25D4D">
                    <w:t xml:space="preserve">Gegevens van de beheerder van het veiligheidsgebied. </w:t>
                  </w:r>
                </w:p>
              </w:tc>
            </w:tr>
          </w:tbl>
          <w:p w14:paraId="11B54F90" w14:textId="77777777" w:rsidR="00C0190C" w:rsidRPr="00A25D4D" w:rsidRDefault="00C0190C" w:rsidP="008F13CC">
            <w:pPr>
              <w:jc w:val="left"/>
            </w:pPr>
          </w:p>
        </w:tc>
      </w:tr>
    </w:tbl>
    <w:p w14:paraId="3F4A3AE7" w14:textId="77777777" w:rsidR="00C0190C" w:rsidRPr="00A25D4D" w:rsidRDefault="00C0190C" w:rsidP="008F13CC">
      <w:pPr>
        <w:pStyle w:val="Kop5"/>
        <w:jc w:val="left"/>
        <w:rPr>
          <w:sz w:val="16"/>
          <w:szCs w:val="16"/>
        </w:rPr>
      </w:pPr>
      <w:r w:rsidRPr="00A25D4D">
        <w:rPr>
          <w:sz w:val="16"/>
          <w:szCs w:val="16"/>
        </w:rPr>
        <w:t>Waterleiding</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C0190C" w:rsidRPr="00A25D4D" w14:paraId="4A17B590"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1DC28291" w14:textId="77777777" w:rsidR="00C0190C" w:rsidRPr="00A25D4D" w:rsidRDefault="00C0190C" w:rsidP="008F13CC">
            <w:pPr>
              <w:jc w:val="left"/>
            </w:pPr>
            <w:r w:rsidRPr="00A25D4D">
              <w:rPr>
                <w:b/>
                <w:bCs/>
              </w:rPr>
              <w:t>Waterleiding</w:t>
            </w:r>
          </w:p>
        </w:tc>
      </w:tr>
      <w:tr w:rsidR="00C0190C" w:rsidRPr="00A25D4D" w14:paraId="4B21AAB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0522DE98" w14:textId="77777777" w:rsidTr="00C0190C">
              <w:trPr>
                <w:tblHeader/>
                <w:tblCellSpacing w:w="0" w:type="dxa"/>
              </w:trPr>
              <w:tc>
                <w:tcPr>
                  <w:tcW w:w="360" w:type="dxa"/>
                  <w:hideMark/>
                </w:tcPr>
                <w:p w14:paraId="0A9D3AB2" w14:textId="77777777" w:rsidR="00C0190C" w:rsidRPr="00A25D4D" w:rsidRDefault="00C0190C" w:rsidP="008F13CC">
                  <w:pPr>
                    <w:jc w:val="left"/>
                  </w:pPr>
                  <w:r w:rsidRPr="00A25D4D">
                    <w:t> </w:t>
                  </w:r>
                </w:p>
              </w:tc>
              <w:tc>
                <w:tcPr>
                  <w:tcW w:w="1500" w:type="dxa"/>
                  <w:hideMark/>
                </w:tcPr>
                <w:p w14:paraId="4CE168EC" w14:textId="77777777" w:rsidR="00C0190C" w:rsidRPr="00A25D4D" w:rsidRDefault="00C0190C" w:rsidP="008F13CC">
                  <w:pPr>
                    <w:jc w:val="left"/>
                  </w:pPr>
                  <w:r w:rsidRPr="00A25D4D">
                    <w:t>Naam</w:t>
                  </w:r>
                </w:p>
              </w:tc>
              <w:tc>
                <w:tcPr>
                  <w:tcW w:w="0" w:type="auto"/>
                  <w:hideMark/>
                </w:tcPr>
                <w:p w14:paraId="7E8310A7" w14:textId="77777777" w:rsidR="00C0190C" w:rsidRPr="00A25D4D" w:rsidRDefault="00C0190C" w:rsidP="008F13CC">
                  <w:pPr>
                    <w:jc w:val="left"/>
                  </w:pPr>
                  <w:r w:rsidRPr="00A25D4D">
                    <w:t xml:space="preserve">Waterleiding </w:t>
                  </w:r>
                </w:p>
              </w:tc>
            </w:tr>
            <w:tr w:rsidR="00C0190C" w:rsidRPr="00A25D4D" w14:paraId="3AE8BB2B" w14:textId="77777777" w:rsidTr="00C0190C">
              <w:trPr>
                <w:tblHeader/>
                <w:tblCellSpacing w:w="0" w:type="dxa"/>
              </w:trPr>
              <w:tc>
                <w:tcPr>
                  <w:tcW w:w="360" w:type="dxa"/>
                  <w:hideMark/>
                </w:tcPr>
                <w:p w14:paraId="25C20D84" w14:textId="77777777" w:rsidR="00C0190C" w:rsidRPr="00A25D4D" w:rsidRDefault="00C0190C" w:rsidP="008F13CC">
                  <w:pPr>
                    <w:jc w:val="left"/>
                  </w:pPr>
                  <w:r w:rsidRPr="00A25D4D">
                    <w:t> </w:t>
                  </w:r>
                </w:p>
              </w:tc>
              <w:tc>
                <w:tcPr>
                  <w:tcW w:w="1500" w:type="dxa"/>
                  <w:hideMark/>
                </w:tcPr>
                <w:p w14:paraId="208D3F72" w14:textId="77777777" w:rsidR="00C0190C" w:rsidRPr="00A25D4D" w:rsidRDefault="00C0190C" w:rsidP="008F13CC">
                  <w:pPr>
                    <w:jc w:val="left"/>
                  </w:pPr>
                  <w:r w:rsidRPr="00A25D4D">
                    <w:t>Definitie:</w:t>
                  </w:r>
                </w:p>
              </w:tc>
              <w:tc>
                <w:tcPr>
                  <w:tcW w:w="0" w:type="auto"/>
                  <w:hideMark/>
                </w:tcPr>
                <w:p w14:paraId="65C7BE9F" w14:textId="77777777" w:rsidR="00C0190C" w:rsidRPr="00A25D4D" w:rsidRDefault="00C0190C" w:rsidP="008F13CC">
                  <w:pPr>
                    <w:jc w:val="left"/>
                  </w:pPr>
                  <w:r w:rsidRPr="00A25D4D">
                    <w:t xml:space="preserve">Een waterleiding voor het overbrengen van water van de ene locatie naar een andere. </w:t>
                  </w:r>
                </w:p>
              </w:tc>
            </w:tr>
            <w:tr w:rsidR="00C0190C" w:rsidRPr="00A25D4D" w14:paraId="2646DDB2" w14:textId="77777777" w:rsidTr="00C0190C">
              <w:trPr>
                <w:tblHeader/>
                <w:tblCellSpacing w:w="0" w:type="dxa"/>
              </w:trPr>
              <w:tc>
                <w:tcPr>
                  <w:tcW w:w="360" w:type="dxa"/>
                  <w:hideMark/>
                </w:tcPr>
                <w:p w14:paraId="0D613F8F" w14:textId="77777777" w:rsidR="00C0190C" w:rsidRPr="00A25D4D" w:rsidRDefault="00C0190C" w:rsidP="008F13CC">
                  <w:pPr>
                    <w:jc w:val="left"/>
                  </w:pPr>
                  <w:r w:rsidRPr="00A25D4D">
                    <w:t> </w:t>
                  </w:r>
                </w:p>
              </w:tc>
              <w:tc>
                <w:tcPr>
                  <w:tcW w:w="1500" w:type="dxa"/>
                  <w:hideMark/>
                </w:tcPr>
                <w:p w14:paraId="66D009BE" w14:textId="77777777" w:rsidR="00C0190C" w:rsidRPr="00A25D4D" w:rsidRDefault="00C0190C" w:rsidP="008F13CC">
                  <w:pPr>
                    <w:jc w:val="left"/>
                  </w:pPr>
                  <w:r w:rsidRPr="00A25D4D">
                    <w:t>Herkomst:</w:t>
                  </w:r>
                </w:p>
              </w:tc>
              <w:tc>
                <w:tcPr>
                  <w:tcW w:w="0" w:type="auto"/>
                  <w:hideMark/>
                </w:tcPr>
                <w:p w14:paraId="5612B216" w14:textId="77777777" w:rsidR="00C0190C" w:rsidRPr="00A25D4D" w:rsidRDefault="00C0190C" w:rsidP="008F13CC">
                  <w:pPr>
                    <w:jc w:val="left"/>
                  </w:pPr>
                  <w:r w:rsidRPr="00A25D4D">
                    <w:t>Inspire</w:t>
                  </w:r>
                </w:p>
              </w:tc>
            </w:tr>
            <w:tr w:rsidR="00C0190C" w:rsidRPr="00A25D4D" w14:paraId="051E51DC" w14:textId="77777777" w:rsidTr="00C0190C">
              <w:trPr>
                <w:tblHeader/>
                <w:tblCellSpacing w:w="0" w:type="dxa"/>
              </w:trPr>
              <w:tc>
                <w:tcPr>
                  <w:tcW w:w="360" w:type="dxa"/>
                  <w:hideMark/>
                </w:tcPr>
                <w:p w14:paraId="07B3B821" w14:textId="77777777" w:rsidR="00C0190C" w:rsidRPr="00A25D4D" w:rsidRDefault="00C0190C" w:rsidP="008F13CC">
                  <w:pPr>
                    <w:jc w:val="left"/>
                  </w:pPr>
                  <w:r w:rsidRPr="00A25D4D">
                    <w:t> </w:t>
                  </w:r>
                </w:p>
              </w:tc>
              <w:tc>
                <w:tcPr>
                  <w:tcW w:w="1500" w:type="dxa"/>
                  <w:hideMark/>
                </w:tcPr>
                <w:p w14:paraId="14AB81E3" w14:textId="77777777" w:rsidR="00C0190C" w:rsidRPr="00A25D4D" w:rsidRDefault="00C0190C" w:rsidP="008F13CC">
                  <w:pPr>
                    <w:jc w:val="left"/>
                  </w:pPr>
                  <w:r w:rsidRPr="00A25D4D">
                    <w:t>Subtype van:</w:t>
                  </w:r>
                </w:p>
              </w:tc>
              <w:tc>
                <w:tcPr>
                  <w:tcW w:w="0" w:type="auto"/>
                  <w:hideMark/>
                </w:tcPr>
                <w:p w14:paraId="12A2A846" w14:textId="77777777" w:rsidR="00C0190C" w:rsidRPr="00A25D4D" w:rsidRDefault="00C0190C" w:rsidP="008F13CC">
                  <w:pPr>
                    <w:jc w:val="left"/>
                  </w:pPr>
                  <w:proofErr w:type="spellStart"/>
                  <w:r w:rsidRPr="00A25D4D">
                    <w:t>KabelOfLeiding</w:t>
                  </w:r>
                  <w:proofErr w:type="spellEnd"/>
                  <w:r w:rsidRPr="00A25D4D">
                    <w:t xml:space="preserve">, </w:t>
                  </w:r>
                  <w:proofErr w:type="spellStart"/>
                  <w:r w:rsidRPr="00A25D4D">
                    <w:t>WaterPipe</w:t>
                  </w:r>
                  <w:proofErr w:type="spellEnd"/>
                  <w:r w:rsidRPr="00A25D4D">
                    <w:t xml:space="preserve">, </w:t>
                  </w:r>
                  <w:proofErr w:type="spellStart"/>
                  <w:r w:rsidRPr="00A25D4D">
                    <w:t>BuisSpecifiek</w:t>
                  </w:r>
                  <w:proofErr w:type="spellEnd"/>
                </w:p>
              </w:tc>
            </w:tr>
            <w:tr w:rsidR="00C0190C" w:rsidRPr="00A25D4D" w14:paraId="672401B8" w14:textId="77777777" w:rsidTr="00C0190C">
              <w:trPr>
                <w:tblHeader/>
                <w:tblCellSpacing w:w="0" w:type="dxa"/>
              </w:trPr>
              <w:tc>
                <w:tcPr>
                  <w:tcW w:w="360" w:type="dxa"/>
                  <w:hideMark/>
                </w:tcPr>
                <w:p w14:paraId="773722E2" w14:textId="77777777" w:rsidR="00C0190C" w:rsidRPr="00A25D4D" w:rsidRDefault="00C0190C" w:rsidP="008F13CC">
                  <w:pPr>
                    <w:jc w:val="left"/>
                  </w:pPr>
                  <w:r w:rsidRPr="00A25D4D">
                    <w:t> </w:t>
                  </w:r>
                </w:p>
              </w:tc>
              <w:tc>
                <w:tcPr>
                  <w:tcW w:w="1500" w:type="dxa"/>
                  <w:hideMark/>
                </w:tcPr>
                <w:p w14:paraId="194240A0" w14:textId="77777777" w:rsidR="00C0190C" w:rsidRPr="00A25D4D" w:rsidRDefault="00C0190C" w:rsidP="008F13CC">
                  <w:pPr>
                    <w:jc w:val="left"/>
                  </w:pPr>
                  <w:r w:rsidRPr="00A25D4D">
                    <w:t>Stereotypes:</w:t>
                  </w:r>
                </w:p>
              </w:tc>
              <w:tc>
                <w:tcPr>
                  <w:tcW w:w="0" w:type="auto"/>
                  <w:hideMark/>
                </w:tcPr>
                <w:p w14:paraId="1DB5EBCE"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6B62DF69" w14:textId="77777777" w:rsidR="00C0190C" w:rsidRPr="00A25D4D" w:rsidRDefault="00C0190C" w:rsidP="008F13CC">
            <w:pPr>
              <w:jc w:val="left"/>
            </w:pPr>
          </w:p>
        </w:tc>
      </w:tr>
      <w:tr w:rsidR="00C0190C" w:rsidRPr="007060DF" w14:paraId="531AA83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5A00E91"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InspireAttributenNietVanToepassing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15C39722" w14:textId="77777777" w:rsidTr="00C0190C">
              <w:trPr>
                <w:tblHeader/>
                <w:tblCellSpacing w:w="0" w:type="dxa"/>
              </w:trPr>
              <w:tc>
                <w:tcPr>
                  <w:tcW w:w="360" w:type="dxa"/>
                  <w:hideMark/>
                </w:tcPr>
                <w:p w14:paraId="485BBED2" w14:textId="77777777" w:rsidR="00C0190C" w:rsidRPr="00A25D4D" w:rsidRDefault="00C0190C" w:rsidP="008F13CC">
                  <w:pPr>
                    <w:jc w:val="left"/>
                  </w:pPr>
                  <w:r w:rsidRPr="00A25D4D">
                    <w:t> </w:t>
                  </w:r>
                </w:p>
              </w:tc>
              <w:tc>
                <w:tcPr>
                  <w:tcW w:w="1500" w:type="dxa"/>
                  <w:hideMark/>
                </w:tcPr>
                <w:p w14:paraId="02B45895" w14:textId="77777777" w:rsidR="00C0190C" w:rsidRPr="00A25D4D" w:rsidRDefault="00C0190C" w:rsidP="008F13CC">
                  <w:pPr>
                    <w:jc w:val="left"/>
                  </w:pPr>
                  <w:r w:rsidRPr="00A25D4D">
                    <w:t>Natuurlijke taal:</w:t>
                  </w:r>
                </w:p>
              </w:tc>
              <w:tc>
                <w:tcPr>
                  <w:tcW w:w="0" w:type="auto"/>
                  <w:hideMark/>
                </w:tcPr>
                <w:p w14:paraId="5BB6FAE2" w14:textId="77777777" w:rsidR="00C0190C" w:rsidRPr="00A25D4D" w:rsidRDefault="00C0190C" w:rsidP="008F13CC">
                  <w:pPr>
                    <w:jc w:val="left"/>
                  </w:pPr>
                  <w:r w:rsidRPr="00A25D4D">
                    <w:t xml:space="preserve">Optionele INSPIRE attributen die niet worden gebruikt </w:t>
                  </w:r>
                </w:p>
              </w:tc>
            </w:tr>
            <w:tr w:rsidR="00C0190C" w:rsidRPr="007060DF" w14:paraId="633022A4" w14:textId="77777777" w:rsidTr="00C0190C">
              <w:trPr>
                <w:tblHeader/>
                <w:tblCellSpacing w:w="0" w:type="dxa"/>
              </w:trPr>
              <w:tc>
                <w:tcPr>
                  <w:tcW w:w="360" w:type="dxa"/>
                  <w:hideMark/>
                </w:tcPr>
                <w:p w14:paraId="0B89B478" w14:textId="77777777" w:rsidR="00C0190C" w:rsidRPr="00A25D4D" w:rsidRDefault="00C0190C" w:rsidP="008F13CC">
                  <w:pPr>
                    <w:jc w:val="left"/>
                  </w:pPr>
                  <w:r w:rsidRPr="00A25D4D">
                    <w:t> </w:t>
                  </w:r>
                </w:p>
              </w:tc>
              <w:tc>
                <w:tcPr>
                  <w:tcW w:w="1500" w:type="dxa"/>
                  <w:hideMark/>
                </w:tcPr>
                <w:p w14:paraId="3CDD0D27" w14:textId="77777777" w:rsidR="00C0190C" w:rsidRPr="00A25D4D" w:rsidRDefault="00C0190C" w:rsidP="008F13CC">
                  <w:pPr>
                    <w:jc w:val="left"/>
                  </w:pPr>
                  <w:r w:rsidRPr="00A25D4D">
                    <w:t>OCL:</w:t>
                  </w:r>
                </w:p>
              </w:tc>
              <w:tc>
                <w:tcPr>
                  <w:tcW w:w="0" w:type="auto"/>
                  <w:hideMark/>
                </w:tcPr>
                <w:p w14:paraId="074E556E" w14:textId="77777777" w:rsidR="00C0190C" w:rsidRPr="00A25D4D" w:rsidRDefault="00C0190C" w:rsidP="008F13CC">
                  <w:pPr>
                    <w:jc w:val="left"/>
                    <w:rPr>
                      <w:lang w:val="en-GB"/>
                    </w:rPr>
                  </w:pPr>
                  <w:proofErr w:type="spellStart"/>
                  <w:r w:rsidRPr="00A25D4D">
                    <w:rPr>
                      <w:lang w:val="en-GB"/>
                    </w:rPr>
                    <w:t>Inv</w:t>
                  </w:r>
                  <w:proofErr w:type="spellEnd"/>
                  <w:r w:rsidRPr="00A25D4D">
                    <w:rPr>
                      <w:lang w:val="en-GB"/>
                    </w:rPr>
                    <w:t>: (</w:t>
                  </w:r>
                  <w:proofErr w:type="spellStart"/>
                  <w:r w:rsidRPr="00A25D4D">
                    <w:rPr>
                      <w:lang w:val="en-GB"/>
                    </w:rPr>
                    <w:t>self.governmentalServiceReference.OclIsKindOf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self.governmentalServiceReference</w:t>
                  </w:r>
                  <w:proofErr w:type="spellEnd"/>
                  <w:r w:rsidRPr="00A25D4D">
                    <w:rPr>
                      <w:lang w:val="en-GB"/>
                    </w:rPr>
                    <w:t xml:space="preserve"> -&gt;</w:t>
                  </w:r>
                  <w:proofErr w:type="spellStart"/>
                  <w:r w:rsidRPr="00A25D4D">
                    <w:rPr>
                      <w:lang w:val="en-GB"/>
                    </w:rPr>
                    <w:t>isEmpty</w:t>
                  </w:r>
                  <w:proofErr w:type="spellEnd"/>
                  <w:r w:rsidRPr="00A25D4D">
                    <w:rPr>
                      <w:lang w:val="en-GB"/>
                    </w:rPr>
                    <w:t>()) and (</w:t>
                  </w:r>
                  <w:proofErr w:type="spellStart"/>
                  <w:r w:rsidRPr="00A25D4D">
                    <w:rPr>
                      <w:lang w:val="en-GB"/>
                    </w:rPr>
                    <w:t>self.utilityFacilityReference.OclIsKindOf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self.utilityFacilityReference</w:t>
                  </w:r>
                  <w:proofErr w:type="spellEnd"/>
                  <w:r w:rsidRPr="00A25D4D">
                    <w:rPr>
                      <w:lang w:val="en-GB"/>
                    </w:rPr>
                    <w:t>-&gt;</w:t>
                  </w:r>
                  <w:proofErr w:type="spellStart"/>
                  <w:r w:rsidRPr="00A25D4D">
                    <w:rPr>
                      <w:lang w:val="en-GB"/>
                    </w:rPr>
                    <w:t>isEmpty</w:t>
                  </w:r>
                  <w:proofErr w:type="spellEnd"/>
                  <w:r w:rsidRPr="00A25D4D">
                    <w:rPr>
                      <w:lang w:val="en-GB"/>
                    </w:rPr>
                    <w:t>())</w:t>
                  </w:r>
                </w:p>
              </w:tc>
            </w:tr>
          </w:tbl>
          <w:p w14:paraId="48ADEAEF" w14:textId="77777777" w:rsidR="00C0190C" w:rsidRPr="00A25D4D" w:rsidRDefault="00C0190C" w:rsidP="008F13CC">
            <w:pPr>
              <w:jc w:val="left"/>
              <w:rPr>
                <w:lang w:val="en-GB"/>
              </w:rPr>
            </w:pPr>
          </w:p>
        </w:tc>
      </w:tr>
      <w:tr w:rsidR="00C0190C" w:rsidRPr="00A25D4D" w14:paraId="4F61B79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0B52F0F" w14:textId="77777777" w:rsidR="00C0190C" w:rsidRPr="00A25D4D" w:rsidRDefault="00C0190C" w:rsidP="008F13CC">
            <w:pPr>
              <w:jc w:val="left"/>
            </w:pPr>
            <w:proofErr w:type="spellStart"/>
            <w:r w:rsidRPr="00A25D4D">
              <w:rPr>
                <w:b/>
                <w:bCs/>
              </w:rPr>
              <w:t>Constraint</w:t>
            </w:r>
            <w:proofErr w:type="spellEnd"/>
            <w:r w:rsidRPr="00A25D4D">
              <w:rPr>
                <w:b/>
                <w:bCs/>
              </w:rPr>
              <w:t>: Maximaal1Utiliteitsnet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39D551E9" w14:textId="77777777" w:rsidTr="00C0190C">
              <w:trPr>
                <w:tblHeader/>
                <w:tblCellSpacing w:w="0" w:type="dxa"/>
              </w:trPr>
              <w:tc>
                <w:tcPr>
                  <w:tcW w:w="360" w:type="dxa"/>
                  <w:hideMark/>
                </w:tcPr>
                <w:p w14:paraId="01DB38CE" w14:textId="77777777" w:rsidR="00C0190C" w:rsidRPr="00A25D4D" w:rsidRDefault="00C0190C" w:rsidP="008F13CC">
                  <w:pPr>
                    <w:jc w:val="left"/>
                  </w:pPr>
                  <w:r w:rsidRPr="00A25D4D">
                    <w:t> </w:t>
                  </w:r>
                </w:p>
              </w:tc>
              <w:tc>
                <w:tcPr>
                  <w:tcW w:w="1500" w:type="dxa"/>
                  <w:hideMark/>
                </w:tcPr>
                <w:p w14:paraId="521EEEF5" w14:textId="77777777" w:rsidR="00C0190C" w:rsidRPr="00A25D4D" w:rsidRDefault="00C0190C" w:rsidP="008F13CC">
                  <w:pPr>
                    <w:jc w:val="left"/>
                  </w:pPr>
                  <w:r w:rsidRPr="00A25D4D">
                    <w:t>Natuurlijke taal:</w:t>
                  </w:r>
                </w:p>
              </w:tc>
              <w:tc>
                <w:tcPr>
                  <w:tcW w:w="0" w:type="auto"/>
                  <w:hideMark/>
                </w:tcPr>
                <w:p w14:paraId="07C208B9" w14:textId="77777777" w:rsidR="00C0190C" w:rsidRPr="00A25D4D" w:rsidRDefault="00C0190C" w:rsidP="008F13CC">
                  <w:pPr>
                    <w:jc w:val="left"/>
                  </w:pPr>
                  <w:r w:rsidRPr="00A25D4D">
                    <w:t xml:space="preserve">hoort bij maximaal 1 utiliteitsnet </w:t>
                  </w:r>
                </w:p>
              </w:tc>
            </w:tr>
            <w:tr w:rsidR="00C0190C" w:rsidRPr="00A25D4D" w14:paraId="0CB1B9EB" w14:textId="77777777" w:rsidTr="00C0190C">
              <w:trPr>
                <w:tblHeader/>
                <w:tblCellSpacing w:w="0" w:type="dxa"/>
              </w:trPr>
              <w:tc>
                <w:tcPr>
                  <w:tcW w:w="360" w:type="dxa"/>
                  <w:hideMark/>
                </w:tcPr>
                <w:p w14:paraId="47B43408" w14:textId="77777777" w:rsidR="00C0190C" w:rsidRPr="00A25D4D" w:rsidRDefault="00C0190C" w:rsidP="008F13CC">
                  <w:pPr>
                    <w:jc w:val="left"/>
                  </w:pPr>
                  <w:r w:rsidRPr="00A25D4D">
                    <w:t> </w:t>
                  </w:r>
                </w:p>
              </w:tc>
              <w:tc>
                <w:tcPr>
                  <w:tcW w:w="1500" w:type="dxa"/>
                  <w:hideMark/>
                </w:tcPr>
                <w:p w14:paraId="673CEF52" w14:textId="77777777" w:rsidR="00C0190C" w:rsidRPr="00A25D4D" w:rsidRDefault="00C0190C" w:rsidP="008F13CC">
                  <w:pPr>
                    <w:jc w:val="left"/>
                  </w:pPr>
                  <w:r w:rsidRPr="00A25D4D">
                    <w:t>OCL:</w:t>
                  </w:r>
                </w:p>
              </w:tc>
              <w:tc>
                <w:tcPr>
                  <w:tcW w:w="0" w:type="auto"/>
                  <w:hideMark/>
                </w:tcPr>
                <w:p w14:paraId="27B60384"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self.inNetwork</w:t>
                  </w:r>
                  <w:proofErr w:type="spellEnd"/>
                  <w:r w:rsidRPr="00A25D4D">
                    <w:t xml:space="preserve"> -&gt;</w:t>
                  </w:r>
                  <w:proofErr w:type="spellStart"/>
                  <w:r w:rsidRPr="00A25D4D">
                    <w:t>size</w:t>
                  </w:r>
                  <w:proofErr w:type="spellEnd"/>
                  <w:r w:rsidRPr="00A25D4D">
                    <w:t>() = 1</w:t>
                  </w:r>
                </w:p>
              </w:tc>
            </w:tr>
          </w:tbl>
          <w:p w14:paraId="1936337B" w14:textId="77777777" w:rsidR="00C0190C" w:rsidRPr="00A25D4D" w:rsidRDefault="00C0190C" w:rsidP="008F13CC">
            <w:pPr>
              <w:jc w:val="left"/>
            </w:pPr>
          </w:p>
        </w:tc>
      </w:tr>
    </w:tbl>
    <w:p w14:paraId="72CE229B" w14:textId="77777777" w:rsidR="00C0190C" w:rsidRPr="00A25D4D" w:rsidRDefault="00C0190C" w:rsidP="008F13CC">
      <w:pPr>
        <w:pStyle w:val="Kop3"/>
        <w:jc w:val="left"/>
      </w:pPr>
      <w:bookmarkStart w:id="805" w:name="_Toc487109309"/>
      <w:r w:rsidRPr="00A25D4D">
        <w:t>Data types</w:t>
      </w:r>
      <w:bookmarkEnd w:id="805"/>
    </w:p>
    <w:p w14:paraId="691277F6" w14:textId="77777777" w:rsidR="00C0190C" w:rsidRPr="00A25D4D" w:rsidRDefault="00C0190C" w:rsidP="008F13CC">
      <w:pPr>
        <w:pStyle w:val="Kop5"/>
        <w:jc w:val="left"/>
        <w:rPr>
          <w:sz w:val="16"/>
          <w:szCs w:val="16"/>
        </w:rPr>
      </w:pPr>
      <w:proofErr w:type="spellStart"/>
      <w:r w:rsidRPr="00A25D4D">
        <w:rPr>
          <w:sz w:val="16"/>
          <w:szCs w:val="16"/>
        </w:rPr>
        <w:t>AanvraagSoortContact</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C0190C" w:rsidRPr="00A25D4D" w14:paraId="4B070621"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049108B0" w14:textId="77777777" w:rsidR="00C0190C" w:rsidRPr="00A25D4D" w:rsidRDefault="00C0190C" w:rsidP="008F13CC">
            <w:pPr>
              <w:jc w:val="left"/>
            </w:pPr>
            <w:proofErr w:type="spellStart"/>
            <w:r w:rsidRPr="00A25D4D">
              <w:rPr>
                <w:b/>
                <w:bCs/>
              </w:rPr>
              <w:t>AanvraagSoortContact</w:t>
            </w:r>
            <w:proofErr w:type="spellEnd"/>
          </w:p>
        </w:tc>
      </w:tr>
      <w:tr w:rsidR="00C0190C" w:rsidRPr="00A25D4D" w14:paraId="7D9BE34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76478400" w14:textId="77777777" w:rsidTr="00C0190C">
              <w:trPr>
                <w:tblHeader/>
                <w:tblCellSpacing w:w="0" w:type="dxa"/>
              </w:trPr>
              <w:tc>
                <w:tcPr>
                  <w:tcW w:w="360" w:type="dxa"/>
                  <w:hideMark/>
                </w:tcPr>
                <w:p w14:paraId="6782F0AF" w14:textId="77777777" w:rsidR="00C0190C" w:rsidRPr="00A25D4D" w:rsidRDefault="00C0190C" w:rsidP="008F13CC">
                  <w:pPr>
                    <w:jc w:val="left"/>
                  </w:pPr>
                  <w:r w:rsidRPr="00A25D4D">
                    <w:t> </w:t>
                  </w:r>
                </w:p>
              </w:tc>
              <w:tc>
                <w:tcPr>
                  <w:tcW w:w="1500" w:type="dxa"/>
                  <w:hideMark/>
                </w:tcPr>
                <w:p w14:paraId="25585B78" w14:textId="77777777" w:rsidR="00C0190C" w:rsidRPr="00A25D4D" w:rsidRDefault="00C0190C" w:rsidP="008F13CC">
                  <w:pPr>
                    <w:jc w:val="left"/>
                  </w:pPr>
                  <w:r w:rsidRPr="00A25D4D">
                    <w:t>Naam</w:t>
                  </w:r>
                </w:p>
              </w:tc>
              <w:tc>
                <w:tcPr>
                  <w:tcW w:w="0" w:type="auto"/>
                  <w:hideMark/>
                </w:tcPr>
                <w:p w14:paraId="49B9C1AA" w14:textId="77777777" w:rsidR="00C0190C" w:rsidRPr="00A25D4D" w:rsidRDefault="00C0190C" w:rsidP="008F13CC">
                  <w:pPr>
                    <w:jc w:val="left"/>
                  </w:pPr>
                </w:p>
              </w:tc>
            </w:tr>
            <w:tr w:rsidR="00C0190C" w:rsidRPr="00A25D4D" w14:paraId="49951912" w14:textId="77777777" w:rsidTr="00C0190C">
              <w:trPr>
                <w:tblHeader/>
                <w:tblCellSpacing w:w="0" w:type="dxa"/>
              </w:trPr>
              <w:tc>
                <w:tcPr>
                  <w:tcW w:w="360" w:type="dxa"/>
                  <w:hideMark/>
                </w:tcPr>
                <w:p w14:paraId="309FEDC2" w14:textId="77777777" w:rsidR="00C0190C" w:rsidRPr="00A25D4D" w:rsidRDefault="00C0190C" w:rsidP="008F13CC">
                  <w:pPr>
                    <w:jc w:val="left"/>
                  </w:pPr>
                  <w:r w:rsidRPr="00A25D4D">
                    <w:t> </w:t>
                  </w:r>
                </w:p>
              </w:tc>
              <w:tc>
                <w:tcPr>
                  <w:tcW w:w="1500" w:type="dxa"/>
                  <w:hideMark/>
                </w:tcPr>
                <w:p w14:paraId="02710BC3" w14:textId="77777777" w:rsidR="00C0190C" w:rsidRPr="00A25D4D" w:rsidRDefault="00C0190C" w:rsidP="008F13CC">
                  <w:pPr>
                    <w:jc w:val="left"/>
                  </w:pPr>
                  <w:r w:rsidRPr="00A25D4D">
                    <w:t>Definitie:</w:t>
                  </w:r>
                </w:p>
              </w:tc>
              <w:tc>
                <w:tcPr>
                  <w:tcW w:w="0" w:type="auto"/>
                  <w:hideMark/>
                </w:tcPr>
                <w:p w14:paraId="45DCFAFA" w14:textId="77777777" w:rsidR="00C0190C" w:rsidRPr="00A25D4D" w:rsidRDefault="00C0190C" w:rsidP="008F13CC">
                  <w:pPr>
                    <w:jc w:val="left"/>
                  </w:pPr>
                  <w:r w:rsidRPr="00A25D4D">
                    <w:t xml:space="preserve">Het contactadres (meldadres) bij de netbeheerder waar de grondroerder contact mee kan opnemen voor informatie over (het) geraakte belang(en). </w:t>
                  </w:r>
                </w:p>
              </w:tc>
            </w:tr>
            <w:tr w:rsidR="00C0190C" w:rsidRPr="00A25D4D" w14:paraId="59C018B0" w14:textId="77777777" w:rsidTr="00C0190C">
              <w:trPr>
                <w:tblHeader/>
                <w:tblCellSpacing w:w="0" w:type="dxa"/>
              </w:trPr>
              <w:tc>
                <w:tcPr>
                  <w:tcW w:w="360" w:type="dxa"/>
                  <w:hideMark/>
                </w:tcPr>
                <w:p w14:paraId="77EFA69F" w14:textId="77777777" w:rsidR="00C0190C" w:rsidRPr="00A25D4D" w:rsidRDefault="00C0190C" w:rsidP="008F13CC">
                  <w:pPr>
                    <w:jc w:val="left"/>
                  </w:pPr>
                  <w:r w:rsidRPr="00A25D4D">
                    <w:t> </w:t>
                  </w:r>
                </w:p>
              </w:tc>
              <w:tc>
                <w:tcPr>
                  <w:tcW w:w="1500" w:type="dxa"/>
                  <w:hideMark/>
                </w:tcPr>
                <w:p w14:paraId="3FD80EDC" w14:textId="77777777" w:rsidR="00C0190C" w:rsidRPr="00A25D4D" w:rsidRDefault="00C0190C" w:rsidP="008F13CC">
                  <w:pPr>
                    <w:jc w:val="left"/>
                  </w:pPr>
                  <w:r w:rsidRPr="00A25D4D">
                    <w:t>Stereotypes:</w:t>
                  </w:r>
                </w:p>
              </w:tc>
              <w:tc>
                <w:tcPr>
                  <w:tcW w:w="0" w:type="auto"/>
                  <w:hideMark/>
                </w:tcPr>
                <w:p w14:paraId="5EBED361" w14:textId="77777777" w:rsidR="00C0190C" w:rsidRPr="00A25D4D" w:rsidRDefault="00C0190C" w:rsidP="008F13CC">
                  <w:pPr>
                    <w:jc w:val="left"/>
                  </w:pPr>
                  <w:r w:rsidRPr="00A25D4D">
                    <w:t>«</w:t>
                  </w:r>
                  <w:proofErr w:type="spellStart"/>
                  <w:r w:rsidRPr="00A25D4D">
                    <w:t>dataType</w:t>
                  </w:r>
                  <w:proofErr w:type="spellEnd"/>
                  <w:r w:rsidRPr="00A25D4D">
                    <w:t>»</w:t>
                  </w:r>
                </w:p>
              </w:tc>
            </w:tr>
          </w:tbl>
          <w:p w14:paraId="397FF9B8" w14:textId="77777777" w:rsidR="00C0190C" w:rsidRPr="00A25D4D" w:rsidRDefault="00C0190C" w:rsidP="008F13CC">
            <w:pPr>
              <w:jc w:val="left"/>
            </w:pPr>
          </w:p>
        </w:tc>
      </w:tr>
      <w:tr w:rsidR="00C0190C" w:rsidRPr="00A25D4D" w14:paraId="728F101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06A2587" w14:textId="77777777" w:rsidR="00C0190C" w:rsidRPr="00A25D4D" w:rsidRDefault="00C0190C" w:rsidP="008F13CC">
            <w:pPr>
              <w:jc w:val="left"/>
            </w:pPr>
            <w:r w:rsidRPr="00A25D4D">
              <w:rPr>
                <w:b/>
                <w:bCs/>
              </w:rPr>
              <w:t xml:space="preserve">Attribuut: </w:t>
            </w:r>
            <w:proofErr w:type="spellStart"/>
            <w:r w:rsidRPr="00A25D4D">
              <w:rPr>
                <w:b/>
                <w:bCs/>
              </w:rPr>
              <w:t>aanvraagSoort</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680A3541" w14:textId="77777777" w:rsidTr="00C0190C">
              <w:trPr>
                <w:tblHeader/>
                <w:tblCellSpacing w:w="0" w:type="dxa"/>
              </w:trPr>
              <w:tc>
                <w:tcPr>
                  <w:tcW w:w="360" w:type="dxa"/>
                  <w:hideMark/>
                </w:tcPr>
                <w:p w14:paraId="632EA20E" w14:textId="77777777" w:rsidR="00C0190C" w:rsidRPr="00A25D4D" w:rsidRDefault="00C0190C" w:rsidP="008F13CC">
                  <w:pPr>
                    <w:jc w:val="left"/>
                  </w:pPr>
                  <w:r w:rsidRPr="00A25D4D">
                    <w:lastRenderedPageBreak/>
                    <w:t> </w:t>
                  </w:r>
                </w:p>
              </w:tc>
              <w:tc>
                <w:tcPr>
                  <w:tcW w:w="1500" w:type="dxa"/>
                  <w:hideMark/>
                </w:tcPr>
                <w:p w14:paraId="0F0BD026" w14:textId="77777777" w:rsidR="00C0190C" w:rsidRPr="00A25D4D" w:rsidRDefault="00C0190C" w:rsidP="008F13CC">
                  <w:pPr>
                    <w:jc w:val="left"/>
                  </w:pPr>
                  <w:r w:rsidRPr="00A25D4D">
                    <w:t>Type:</w:t>
                  </w:r>
                </w:p>
              </w:tc>
              <w:tc>
                <w:tcPr>
                  <w:tcW w:w="0" w:type="auto"/>
                  <w:hideMark/>
                </w:tcPr>
                <w:p w14:paraId="533D0C35" w14:textId="77777777" w:rsidR="00C0190C" w:rsidRPr="00A25D4D" w:rsidRDefault="00C0190C" w:rsidP="008F13CC">
                  <w:pPr>
                    <w:jc w:val="left"/>
                  </w:pPr>
                  <w:proofErr w:type="spellStart"/>
                  <w:r w:rsidRPr="00A25D4D">
                    <w:t>AanvraagSoortValue</w:t>
                  </w:r>
                  <w:proofErr w:type="spellEnd"/>
                </w:p>
              </w:tc>
            </w:tr>
            <w:tr w:rsidR="00C0190C" w:rsidRPr="00A25D4D" w14:paraId="3A17E208" w14:textId="77777777" w:rsidTr="00C0190C">
              <w:trPr>
                <w:tblHeader/>
                <w:tblCellSpacing w:w="0" w:type="dxa"/>
              </w:trPr>
              <w:tc>
                <w:tcPr>
                  <w:tcW w:w="360" w:type="dxa"/>
                  <w:hideMark/>
                </w:tcPr>
                <w:p w14:paraId="6AA9DCF2" w14:textId="77777777" w:rsidR="00C0190C" w:rsidRPr="00A25D4D" w:rsidRDefault="00C0190C" w:rsidP="008F13CC">
                  <w:pPr>
                    <w:jc w:val="left"/>
                  </w:pPr>
                  <w:r w:rsidRPr="00A25D4D">
                    <w:t> </w:t>
                  </w:r>
                </w:p>
              </w:tc>
              <w:tc>
                <w:tcPr>
                  <w:tcW w:w="1500" w:type="dxa"/>
                  <w:hideMark/>
                </w:tcPr>
                <w:p w14:paraId="118E240E" w14:textId="77777777" w:rsidR="00C0190C" w:rsidRPr="00A25D4D" w:rsidRDefault="00C0190C" w:rsidP="008F13CC">
                  <w:pPr>
                    <w:jc w:val="left"/>
                  </w:pPr>
                  <w:r w:rsidRPr="00A25D4D">
                    <w:t>Naam</w:t>
                  </w:r>
                </w:p>
              </w:tc>
              <w:tc>
                <w:tcPr>
                  <w:tcW w:w="0" w:type="auto"/>
                  <w:hideMark/>
                </w:tcPr>
                <w:p w14:paraId="1509F565" w14:textId="77777777" w:rsidR="00C0190C" w:rsidRPr="00A25D4D" w:rsidRDefault="00C0190C" w:rsidP="008F13CC">
                  <w:pPr>
                    <w:jc w:val="left"/>
                  </w:pPr>
                </w:p>
              </w:tc>
            </w:tr>
            <w:tr w:rsidR="00C0190C" w:rsidRPr="00A25D4D" w14:paraId="6957424E" w14:textId="77777777" w:rsidTr="00C0190C">
              <w:trPr>
                <w:tblHeader/>
                <w:tblCellSpacing w:w="0" w:type="dxa"/>
              </w:trPr>
              <w:tc>
                <w:tcPr>
                  <w:tcW w:w="360" w:type="dxa"/>
                  <w:hideMark/>
                </w:tcPr>
                <w:p w14:paraId="41472B8A" w14:textId="77777777" w:rsidR="00C0190C" w:rsidRPr="00A25D4D" w:rsidRDefault="00C0190C" w:rsidP="008F13CC">
                  <w:pPr>
                    <w:jc w:val="left"/>
                  </w:pPr>
                  <w:r w:rsidRPr="00A25D4D">
                    <w:t> </w:t>
                  </w:r>
                </w:p>
              </w:tc>
              <w:tc>
                <w:tcPr>
                  <w:tcW w:w="1500" w:type="dxa"/>
                  <w:hideMark/>
                </w:tcPr>
                <w:p w14:paraId="625E36C8" w14:textId="77777777" w:rsidR="00C0190C" w:rsidRPr="00A25D4D" w:rsidRDefault="00C0190C" w:rsidP="008F13CC">
                  <w:pPr>
                    <w:jc w:val="left"/>
                  </w:pPr>
                  <w:r w:rsidRPr="00A25D4D">
                    <w:t>Definitie:</w:t>
                  </w:r>
                </w:p>
              </w:tc>
              <w:tc>
                <w:tcPr>
                  <w:tcW w:w="0" w:type="auto"/>
                  <w:hideMark/>
                </w:tcPr>
                <w:p w14:paraId="536874D7" w14:textId="77777777" w:rsidR="00C0190C" w:rsidRPr="00A25D4D" w:rsidRDefault="00C0190C" w:rsidP="008F13CC">
                  <w:pPr>
                    <w:jc w:val="left"/>
                  </w:pPr>
                  <w:r w:rsidRPr="00A25D4D">
                    <w:t xml:space="preserve">Typering van contact in relatie tot het type melding of verzoek. </w:t>
                  </w:r>
                </w:p>
              </w:tc>
            </w:tr>
            <w:tr w:rsidR="00C0190C" w:rsidRPr="00A25D4D" w14:paraId="6426873A" w14:textId="77777777" w:rsidTr="00C0190C">
              <w:trPr>
                <w:tblHeader/>
                <w:tblCellSpacing w:w="0" w:type="dxa"/>
              </w:trPr>
              <w:tc>
                <w:tcPr>
                  <w:tcW w:w="360" w:type="dxa"/>
                  <w:hideMark/>
                </w:tcPr>
                <w:p w14:paraId="5397A13F" w14:textId="77777777" w:rsidR="00C0190C" w:rsidRPr="00A25D4D" w:rsidRDefault="00C0190C" w:rsidP="008F13CC">
                  <w:pPr>
                    <w:jc w:val="left"/>
                  </w:pPr>
                  <w:r w:rsidRPr="00A25D4D">
                    <w:t> </w:t>
                  </w:r>
                </w:p>
              </w:tc>
              <w:tc>
                <w:tcPr>
                  <w:tcW w:w="1500" w:type="dxa"/>
                  <w:hideMark/>
                </w:tcPr>
                <w:p w14:paraId="7B11D1D6"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5AC0AC8" w14:textId="77777777" w:rsidR="00C0190C" w:rsidRPr="00A25D4D" w:rsidRDefault="00C0190C" w:rsidP="008F13CC">
                  <w:pPr>
                    <w:jc w:val="left"/>
                  </w:pPr>
                  <w:r w:rsidRPr="00A25D4D">
                    <w:t>1</w:t>
                  </w:r>
                </w:p>
              </w:tc>
            </w:tr>
          </w:tbl>
          <w:p w14:paraId="351E9D8E" w14:textId="77777777" w:rsidR="00C0190C" w:rsidRPr="00A25D4D" w:rsidRDefault="00C0190C" w:rsidP="008F13CC">
            <w:pPr>
              <w:jc w:val="left"/>
            </w:pPr>
          </w:p>
        </w:tc>
      </w:tr>
      <w:tr w:rsidR="00C0190C" w:rsidRPr="00A25D4D" w14:paraId="773A903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56A76A9" w14:textId="77777777" w:rsidR="00C0190C" w:rsidRPr="00A25D4D" w:rsidRDefault="00C0190C" w:rsidP="008F13CC">
            <w:pPr>
              <w:jc w:val="left"/>
            </w:pPr>
            <w:r w:rsidRPr="00A25D4D">
              <w:rPr>
                <w:b/>
                <w:bCs/>
              </w:rPr>
              <w:lastRenderedPageBreak/>
              <w:t>Attribuut: naam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3F8145FF" w14:textId="77777777" w:rsidTr="00C0190C">
              <w:trPr>
                <w:tblHeader/>
                <w:tblCellSpacing w:w="0" w:type="dxa"/>
              </w:trPr>
              <w:tc>
                <w:tcPr>
                  <w:tcW w:w="360" w:type="dxa"/>
                  <w:hideMark/>
                </w:tcPr>
                <w:p w14:paraId="105725E9" w14:textId="77777777" w:rsidR="00C0190C" w:rsidRPr="00A25D4D" w:rsidRDefault="00C0190C" w:rsidP="008F13CC">
                  <w:pPr>
                    <w:jc w:val="left"/>
                  </w:pPr>
                  <w:r w:rsidRPr="00A25D4D">
                    <w:t> </w:t>
                  </w:r>
                </w:p>
              </w:tc>
              <w:tc>
                <w:tcPr>
                  <w:tcW w:w="1500" w:type="dxa"/>
                  <w:hideMark/>
                </w:tcPr>
                <w:p w14:paraId="7A562080" w14:textId="77777777" w:rsidR="00C0190C" w:rsidRPr="00A25D4D" w:rsidRDefault="00C0190C" w:rsidP="008F13CC">
                  <w:pPr>
                    <w:jc w:val="left"/>
                  </w:pPr>
                  <w:r w:rsidRPr="00A25D4D">
                    <w:t>Type:</w:t>
                  </w:r>
                </w:p>
              </w:tc>
              <w:tc>
                <w:tcPr>
                  <w:tcW w:w="0" w:type="auto"/>
                  <w:hideMark/>
                </w:tcPr>
                <w:p w14:paraId="5529CBEE" w14:textId="77777777" w:rsidR="00C0190C" w:rsidRPr="00A25D4D" w:rsidRDefault="00C0190C" w:rsidP="008F13CC">
                  <w:pPr>
                    <w:jc w:val="left"/>
                  </w:pPr>
                  <w:proofErr w:type="spellStart"/>
                  <w:r w:rsidRPr="00A25D4D">
                    <w:t>CharacterString</w:t>
                  </w:r>
                  <w:proofErr w:type="spellEnd"/>
                </w:p>
              </w:tc>
            </w:tr>
            <w:tr w:rsidR="00C0190C" w:rsidRPr="00A25D4D" w14:paraId="31AE84D9" w14:textId="77777777" w:rsidTr="00C0190C">
              <w:trPr>
                <w:tblHeader/>
                <w:tblCellSpacing w:w="0" w:type="dxa"/>
              </w:trPr>
              <w:tc>
                <w:tcPr>
                  <w:tcW w:w="360" w:type="dxa"/>
                  <w:hideMark/>
                </w:tcPr>
                <w:p w14:paraId="5D672DFD" w14:textId="77777777" w:rsidR="00C0190C" w:rsidRPr="00A25D4D" w:rsidRDefault="00C0190C" w:rsidP="008F13CC">
                  <w:pPr>
                    <w:jc w:val="left"/>
                  </w:pPr>
                  <w:r w:rsidRPr="00A25D4D">
                    <w:t> </w:t>
                  </w:r>
                </w:p>
              </w:tc>
              <w:tc>
                <w:tcPr>
                  <w:tcW w:w="1500" w:type="dxa"/>
                  <w:hideMark/>
                </w:tcPr>
                <w:p w14:paraId="5A5C2165" w14:textId="77777777" w:rsidR="00C0190C" w:rsidRPr="00A25D4D" w:rsidRDefault="00C0190C" w:rsidP="008F13CC">
                  <w:pPr>
                    <w:jc w:val="left"/>
                  </w:pPr>
                  <w:r w:rsidRPr="00A25D4D">
                    <w:t>Naam</w:t>
                  </w:r>
                </w:p>
              </w:tc>
              <w:tc>
                <w:tcPr>
                  <w:tcW w:w="0" w:type="auto"/>
                  <w:hideMark/>
                </w:tcPr>
                <w:p w14:paraId="1B79FB68" w14:textId="77777777" w:rsidR="00C0190C" w:rsidRPr="00A25D4D" w:rsidRDefault="00C0190C" w:rsidP="008F13CC">
                  <w:pPr>
                    <w:jc w:val="left"/>
                  </w:pPr>
                </w:p>
              </w:tc>
            </w:tr>
            <w:tr w:rsidR="00C0190C" w:rsidRPr="00A25D4D" w14:paraId="14F46093" w14:textId="77777777" w:rsidTr="00C0190C">
              <w:trPr>
                <w:tblHeader/>
                <w:tblCellSpacing w:w="0" w:type="dxa"/>
              </w:trPr>
              <w:tc>
                <w:tcPr>
                  <w:tcW w:w="360" w:type="dxa"/>
                  <w:hideMark/>
                </w:tcPr>
                <w:p w14:paraId="0F2B37ED" w14:textId="77777777" w:rsidR="00C0190C" w:rsidRPr="00A25D4D" w:rsidRDefault="00C0190C" w:rsidP="008F13CC">
                  <w:pPr>
                    <w:jc w:val="left"/>
                  </w:pPr>
                  <w:r w:rsidRPr="00A25D4D">
                    <w:t> </w:t>
                  </w:r>
                </w:p>
              </w:tc>
              <w:tc>
                <w:tcPr>
                  <w:tcW w:w="1500" w:type="dxa"/>
                  <w:hideMark/>
                </w:tcPr>
                <w:p w14:paraId="080D3054" w14:textId="77777777" w:rsidR="00C0190C" w:rsidRPr="00A25D4D" w:rsidRDefault="00C0190C" w:rsidP="008F13CC">
                  <w:pPr>
                    <w:jc w:val="left"/>
                  </w:pPr>
                  <w:r w:rsidRPr="00A25D4D">
                    <w:t>Definitie:</w:t>
                  </w:r>
                </w:p>
              </w:tc>
              <w:tc>
                <w:tcPr>
                  <w:tcW w:w="0" w:type="auto"/>
                  <w:hideMark/>
                </w:tcPr>
                <w:p w14:paraId="7D03C6F3" w14:textId="77777777" w:rsidR="00C0190C" w:rsidRPr="00A25D4D" w:rsidRDefault="00C0190C" w:rsidP="008F13CC">
                  <w:pPr>
                    <w:jc w:val="left"/>
                  </w:pPr>
                  <w:r w:rsidRPr="00A25D4D">
                    <w:t xml:space="preserve">Naam van het contact. </w:t>
                  </w:r>
                </w:p>
              </w:tc>
            </w:tr>
            <w:tr w:rsidR="00C0190C" w:rsidRPr="00A25D4D" w14:paraId="2F76F3EA" w14:textId="77777777" w:rsidTr="00C0190C">
              <w:trPr>
                <w:tblHeader/>
                <w:tblCellSpacing w:w="0" w:type="dxa"/>
              </w:trPr>
              <w:tc>
                <w:tcPr>
                  <w:tcW w:w="360" w:type="dxa"/>
                  <w:hideMark/>
                </w:tcPr>
                <w:p w14:paraId="7E29AA76" w14:textId="77777777" w:rsidR="00C0190C" w:rsidRPr="00A25D4D" w:rsidRDefault="00C0190C" w:rsidP="008F13CC">
                  <w:pPr>
                    <w:jc w:val="left"/>
                  </w:pPr>
                  <w:r w:rsidRPr="00A25D4D">
                    <w:t> </w:t>
                  </w:r>
                </w:p>
              </w:tc>
              <w:tc>
                <w:tcPr>
                  <w:tcW w:w="1500" w:type="dxa"/>
                  <w:hideMark/>
                </w:tcPr>
                <w:p w14:paraId="1F7D6083"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7EC4DF2" w14:textId="77777777" w:rsidR="00C0190C" w:rsidRPr="00A25D4D" w:rsidRDefault="00C0190C" w:rsidP="008F13CC">
                  <w:pPr>
                    <w:jc w:val="left"/>
                  </w:pPr>
                  <w:r w:rsidRPr="00A25D4D">
                    <w:t>0..1</w:t>
                  </w:r>
                </w:p>
              </w:tc>
            </w:tr>
          </w:tbl>
          <w:p w14:paraId="017817ED" w14:textId="77777777" w:rsidR="00C0190C" w:rsidRPr="00A25D4D" w:rsidRDefault="00C0190C" w:rsidP="008F13CC">
            <w:pPr>
              <w:jc w:val="left"/>
            </w:pPr>
          </w:p>
        </w:tc>
      </w:tr>
      <w:tr w:rsidR="00C0190C" w:rsidRPr="00A25D4D" w14:paraId="564889C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CBCC716" w14:textId="77777777" w:rsidR="00C0190C" w:rsidRPr="00A25D4D" w:rsidRDefault="00C0190C" w:rsidP="008F13CC">
            <w:pPr>
              <w:jc w:val="left"/>
            </w:pPr>
            <w:r w:rsidRPr="00A25D4D">
              <w:rPr>
                <w:b/>
                <w:bCs/>
              </w:rPr>
              <w:t>Attribuut: telefoon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6FF6106C" w14:textId="77777777" w:rsidTr="00C0190C">
              <w:trPr>
                <w:tblHeader/>
                <w:tblCellSpacing w:w="0" w:type="dxa"/>
              </w:trPr>
              <w:tc>
                <w:tcPr>
                  <w:tcW w:w="360" w:type="dxa"/>
                  <w:hideMark/>
                </w:tcPr>
                <w:p w14:paraId="112E624C" w14:textId="77777777" w:rsidR="00C0190C" w:rsidRPr="00A25D4D" w:rsidRDefault="00C0190C" w:rsidP="008F13CC">
                  <w:pPr>
                    <w:jc w:val="left"/>
                  </w:pPr>
                  <w:r w:rsidRPr="00A25D4D">
                    <w:t> </w:t>
                  </w:r>
                </w:p>
              </w:tc>
              <w:tc>
                <w:tcPr>
                  <w:tcW w:w="1500" w:type="dxa"/>
                  <w:hideMark/>
                </w:tcPr>
                <w:p w14:paraId="3B7DC624" w14:textId="77777777" w:rsidR="00C0190C" w:rsidRPr="00A25D4D" w:rsidRDefault="00C0190C" w:rsidP="008F13CC">
                  <w:pPr>
                    <w:jc w:val="left"/>
                  </w:pPr>
                  <w:r w:rsidRPr="00A25D4D">
                    <w:t>Type:</w:t>
                  </w:r>
                </w:p>
              </w:tc>
              <w:tc>
                <w:tcPr>
                  <w:tcW w:w="0" w:type="auto"/>
                  <w:hideMark/>
                </w:tcPr>
                <w:p w14:paraId="63272652" w14:textId="77777777" w:rsidR="00C0190C" w:rsidRPr="00A25D4D" w:rsidRDefault="00C0190C" w:rsidP="008F13CC">
                  <w:pPr>
                    <w:jc w:val="left"/>
                  </w:pPr>
                  <w:proofErr w:type="spellStart"/>
                  <w:r w:rsidRPr="00A25D4D">
                    <w:t>CharacterString</w:t>
                  </w:r>
                  <w:proofErr w:type="spellEnd"/>
                </w:p>
              </w:tc>
            </w:tr>
            <w:tr w:rsidR="00C0190C" w:rsidRPr="00A25D4D" w14:paraId="2B7688B0" w14:textId="77777777" w:rsidTr="00C0190C">
              <w:trPr>
                <w:tblHeader/>
                <w:tblCellSpacing w:w="0" w:type="dxa"/>
              </w:trPr>
              <w:tc>
                <w:tcPr>
                  <w:tcW w:w="360" w:type="dxa"/>
                  <w:hideMark/>
                </w:tcPr>
                <w:p w14:paraId="4DE0EA02" w14:textId="77777777" w:rsidR="00C0190C" w:rsidRPr="00A25D4D" w:rsidRDefault="00C0190C" w:rsidP="008F13CC">
                  <w:pPr>
                    <w:jc w:val="left"/>
                  </w:pPr>
                  <w:r w:rsidRPr="00A25D4D">
                    <w:t> </w:t>
                  </w:r>
                </w:p>
              </w:tc>
              <w:tc>
                <w:tcPr>
                  <w:tcW w:w="1500" w:type="dxa"/>
                  <w:hideMark/>
                </w:tcPr>
                <w:p w14:paraId="487E226C" w14:textId="77777777" w:rsidR="00C0190C" w:rsidRPr="00A25D4D" w:rsidRDefault="00C0190C" w:rsidP="008F13CC">
                  <w:pPr>
                    <w:jc w:val="left"/>
                  </w:pPr>
                  <w:r w:rsidRPr="00A25D4D">
                    <w:t>Naam</w:t>
                  </w:r>
                </w:p>
              </w:tc>
              <w:tc>
                <w:tcPr>
                  <w:tcW w:w="0" w:type="auto"/>
                  <w:hideMark/>
                </w:tcPr>
                <w:p w14:paraId="29FB5EF4" w14:textId="77777777" w:rsidR="00C0190C" w:rsidRPr="00A25D4D" w:rsidRDefault="00C0190C" w:rsidP="008F13CC">
                  <w:pPr>
                    <w:jc w:val="left"/>
                  </w:pPr>
                </w:p>
              </w:tc>
            </w:tr>
            <w:tr w:rsidR="00C0190C" w:rsidRPr="00A25D4D" w14:paraId="73CD219C" w14:textId="77777777" w:rsidTr="00C0190C">
              <w:trPr>
                <w:tblHeader/>
                <w:tblCellSpacing w:w="0" w:type="dxa"/>
              </w:trPr>
              <w:tc>
                <w:tcPr>
                  <w:tcW w:w="360" w:type="dxa"/>
                  <w:hideMark/>
                </w:tcPr>
                <w:p w14:paraId="7D669DCD" w14:textId="77777777" w:rsidR="00C0190C" w:rsidRPr="00A25D4D" w:rsidRDefault="00C0190C" w:rsidP="008F13CC">
                  <w:pPr>
                    <w:jc w:val="left"/>
                  </w:pPr>
                  <w:r w:rsidRPr="00A25D4D">
                    <w:t> </w:t>
                  </w:r>
                </w:p>
              </w:tc>
              <w:tc>
                <w:tcPr>
                  <w:tcW w:w="1500" w:type="dxa"/>
                  <w:hideMark/>
                </w:tcPr>
                <w:p w14:paraId="64C0C7D1" w14:textId="77777777" w:rsidR="00C0190C" w:rsidRPr="00A25D4D" w:rsidRDefault="00C0190C" w:rsidP="008F13CC">
                  <w:pPr>
                    <w:jc w:val="left"/>
                  </w:pPr>
                  <w:r w:rsidRPr="00A25D4D">
                    <w:t>Definitie:</w:t>
                  </w:r>
                </w:p>
              </w:tc>
              <w:tc>
                <w:tcPr>
                  <w:tcW w:w="0" w:type="auto"/>
                  <w:hideMark/>
                </w:tcPr>
                <w:p w14:paraId="52BE90FD" w14:textId="77777777" w:rsidR="00C0190C" w:rsidRPr="00A25D4D" w:rsidRDefault="00C0190C" w:rsidP="008F13CC">
                  <w:pPr>
                    <w:jc w:val="left"/>
                  </w:pPr>
                  <w:r w:rsidRPr="00A25D4D">
                    <w:t xml:space="preserve">Telefoon van het contact. </w:t>
                  </w:r>
                </w:p>
              </w:tc>
            </w:tr>
            <w:tr w:rsidR="00C0190C" w:rsidRPr="00A25D4D" w14:paraId="3E35BB9A" w14:textId="77777777" w:rsidTr="00C0190C">
              <w:trPr>
                <w:tblHeader/>
                <w:tblCellSpacing w:w="0" w:type="dxa"/>
              </w:trPr>
              <w:tc>
                <w:tcPr>
                  <w:tcW w:w="360" w:type="dxa"/>
                  <w:hideMark/>
                </w:tcPr>
                <w:p w14:paraId="1F8F4680" w14:textId="77777777" w:rsidR="00C0190C" w:rsidRPr="00A25D4D" w:rsidRDefault="00C0190C" w:rsidP="008F13CC">
                  <w:pPr>
                    <w:jc w:val="left"/>
                  </w:pPr>
                  <w:r w:rsidRPr="00A25D4D">
                    <w:t> </w:t>
                  </w:r>
                </w:p>
              </w:tc>
              <w:tc>
                <w:tcPr>
                  <w:tcW w:w="1500" w:type="dxa"/>
                  <w:hideMark/>
                </w:tcPr>
                <w:p w14:paraId="56905478"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A0573BB" w14:textId="77777777" w:rsidR="00C0190C" w:rsidRPr="00A25D4D" w:rsidRDefault="00C0190C" w:rsidP="008F13CC">
                  <w:pPr>
                    <w:jc w:val="left"/>
                  </w:pPr>
                  <w:r w:rsidRPr="00A25D4D">
                    <w:t>0..1</w:t>
                  </w:r>
                </w:p>
              </w:tc>
            </w:tr>
          </w:tbl>
          <w:p w14:paraId="2E6AE7BA" w14:textId="77777777" w:rsidR="00C0190C" w:rsidRPr="00A25D4D" w:rsidRDefault="00C0190C" w:rsidP="008F13CC">
            <w:pPr>
              <w:jc w:val="left"/>
            </w:pPr>
          </w:p>
        </w:tc>
      </w:tr>
      <w:tr w:rsidR="00C0190C" w:rsidRPr="00A25D4D" w14:paraId="374F480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7DBAFBA" w14:textId="77777777" w:rsidR="00C0190C" w:rsidRPr="00A25D4D" w:rsidRDefault="00C0190C" w:rsidP="008F13CC">
            <w:pPr>
              <w:jc w:val="left"/>
            </w:pPr>
            <w:r w:rsidRPr="00A25D4D">
              <w:rPr>
                <w:b/>
                <w:bCs/>
              </w:rPr>
              <w:t>Attribuut: email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19E8956E" w14:textId="77777777" w:rsidTr="00C0190C">
              <w:trPr>
                <w:tblHeader/>
                <w:tblCellSpacing w:w="0" w:type="dxa"/>
              </w:trPr>
              <w:tc>
                <w:tcPr>
                  <w:tcW w:w="360" w:type="dxa"/>
                  <w:hideMark/>
                </w:tcPr>
                <w:p w14:paraId="01F15122" w14:textId="77777777" w:rsidR="00C0190C" w:rsidRPr="00A25D4D" w:rsidRDefault="00C0190C" w:rsidP="008F13CC">
                  <w:pPr>
                    <w:jc w:val="left"/>
                  </w:pPr>
                  <w:r w:rsidRPr="00A25D4D">
                    <w:t> </w:t>
                  </w:r>
                </w:p>
              </w:tc>
              <w:tc>
                <w:tcPr>
                  <w:tcW w:w="1500" w:type="dxa"/>
                  <w:hideMark/>
                </w:tcPr>
                <w:p w14:paraId="21C241AC" w14:textId="77777777" w:rsidR="00C0190C" w:rsidRPr="00A25D4D" w:rsidRDefault="00C0190C" w:rsidP="008F13CC">
                  <w:pPr>
                    <w:jc w:val="left"/>
                  </w:pPr>
                  <w:r w:rsidRPr="00A25D4D">
                    <w:t>Type:</w:t>
                  </w:r>
                </w:p>
              </w:tc>
              <w:tc>
                <w:tcPr>
                  <w:tcW w:w="0" w:type="auto"/>
                  <w:hideMark/>
                </w:tcPr>
                <w:p w14:paraId="345E1F6E" w14:textId="77777777" w:rsidR="00C0190C" w:rsidRPr="00A25D4D" w:rsidRDefault="00C0190C" w:rsidP="008F13CC">
                  <w:pPr>
                    <w:jc w:val="left"/>
                  </w:pPr>
                  <w:proofErr w:type="spellStart"/>
                  <w:r w:rsidRPr="00A25D4D">
                    <w:t>CharacterString</w:t>
                  </w:r>
                  <w:proofErr w:type="spellEnd"/>
                </w:p>
              </w:tc>
            </w:tr>
            <w:tr w:rsidR="00C0190C" w:rsidRPr="00A25D4D" w14:paraId="6A8DAD74" w14:textId="77777777" w:rsidTr="00C0190C">
              <w:trPr>
                <w:tblHeader/>
                <w:tblCellSpacing w:w="0" w:type="dxa"/>
              </w:trPr>
              <w:tc>
                <w:tcPr>
                  <w:tcW w:w="360" w:type="dxa"/>
                  <w:hideMark/>
                </w:tcPr>
                <w:p w14:paraId="0AB967F8" w14:textId="77777777" w:rsidR="00C0190C" w:rsidRPr="00A25D4D" w:rsidRDefault="00C0190C" w:rsidP="008F13CC">
                  <w:pPr>
                    <w:jc w:val="left"/>
                  </w:pPr>
                  <w:r w:rsidRPr="00A25D4D">
                    <w:t> </w:t>
                  </w:r>
                </w:p>
              </w:tc>
              <w:tc>
                <w:tcPr>
                  <w:tcW w:w="1500" w:type="dxa"/>
                  <w:hideMark/>
                </w:tcPr>
                <w:p w14:paraId="05D641C1" w14:textId="77777777" w:rsidR="00C0190C" w:rsidRPr="00A25D4D" w:rsidRDefault="00C0190C" w:rsidP="008F13CC">
                  <w:pPr>
                    <w:jc w:val="left"/>
                  </w:pPr>
                  <w:r w:rsidRPr="00A25D4D">
                    <w:t>Naam</w:t>
                  </w:r>
                </w:p>
              </w:tc>
              <w:tc>
                <w:tcPr>
                  <w:tcW w:w="0" w:type="auto"/>
                  <w:hideMark/>
                </w:tcPr>
                <w:p w14:paraId="07A5467C" w14:textId="77777777" w:rsidR="00C0190C" w:rsidRPr="00A25D4D" w:rsidRDefault="00C0190C" w:rsidP="008F13CC">
                  <w:pPr>
                    <w:jc w:val="left"/>
                  </w:pPr>
                </w:p>
              </w:tc>
            </w:tr>
            <w:tr w:rsidR="00C0190C" w:rsidRPr="00A25D4D" w14:paraId="24307073" w14:textId="77777777" w:rsidTr="00C0190C">
              <w:trPr>
                <w:tblHeader/>
                <w:tblCellSpacing w:w="0" w:type="dxa"/>
              </w:trPr>
              <w:tc>
                <w:tcPr>
                  <w:tcW w:w="360" w:type="dxa"/>
                  <w:hideMark/>
                </w:tcPr>
                <w:p w14:paraId="58443400" w14:textId="77777777" w:rsidR="00C0190C" w:rsidRPr="00A25D4D" w:rsidRDefault="00C0190C" w:rsidP="008F13CC">
                  <w:pPr>
                    <w:jc w:val="left"/>
                  </w:pPr>
                  <w:r w:rsidRPr="00A25D4D">
                    <w:t> </w:t>
                  </w:r>
                </w:p>
              </w:tc>
              <w:tc>
                <w:tcPr>
                  <w:tcW w:w="1500" w:type="dxa"/>
                  <w:hideMark/>
                </w:tcPr>
                <w:p w14:paraId="4B8BBD50" w14:textId="77777777" w:rsidR="00C0190C" w:rsidRPr="00A25D4D" w:rsidRDefault="00C0190C" w:rsidP="008F13CC">
                  <w:pPr>
                    <w:jc w:val="left"/>
                  </w:pPr>
                  <w:r w:rsidRPr="00A25D4D">
                    <w:t>Definitie:</w:t>
                  </w:r>
                </w:p>
              </w:tc>
              <w:tc>
                <w:tcPr>
                  <w:tcW w:w="0" w:type="auto"/>
                  <w:hideMark/>
                </w:tcPr>
                <w:p w14:paraId="4AEA93AF" w14:textId="77777777" w:rsidR="00C0190C" w:rsidRPr="00A25D4D" w:rsidRDefault="00C0190C" w:rsidP="008F13CC">
                  <w:pPr>
                    <w:jc w:val="left"/>
                  </w:pPr>
                  <w:r w:rsidRPr="00A25D4D">
                    <w:t xml:space="preserve">E-mail adres van het contact. </w:t>
                  </w:r>
                </w:p>
              </w:tc>
            </w:tr>
            <w:tr w:rsidR="00C0190C" w:rsidRPr="00A25D4D" w14:paraId="2DD90129" w14:textId="77777777" w:rsidTr="00C0190C">
              <w:trPr>
                <w:tblHeader/>
                <w:tblCellSpacing w:w="0" w:type="dxa"/>
              </w:trPr>
              <w:tc>
                <w:tcPr>
                  <w:tcW w:w="360" w:type="dxa"/>
                  <w:hideMark/>
                </w:tcPr>
                <w:p w14:paraId="7156B761" w14:textId="77777777" w:rsidR="00C0190C" w:rsidRPr="00A25D4D" w:rsidRDefault="00C0190C" w:rsidP="008F13CC">
                  <w:pPr>
                    <w:jc w:val="left"/>
                  </w:pPr>
                  <w:r w:rsidRPr="00A25D4D">
                    <w:t> </w:t>
                  </w:r>
                </w:p>
              </w:tc>
              <w:tc>
                <w:tcPr>
                  <w:tcW w:w="1500" w:type="dxa"/>
                  <w:hideMark/>
                </w:tcPr>
                <w:p w14:paraId="26C5E8A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17AC4B5" w14:textId="77777777" w:rsidR="00C0190C" w:rsidRPr="00A25D4D" w:rsidRDefault="00C0190C" w:rsidP="008F13CC">
                  <w:pPr>
                    <w:jc w:val="left"/>
                  </w:pPr>
                  <w:r w:rsidRPr="00A25D4D">
                    <w:t>0..1</w:t>
                  </w:r>
                </w:p>
              </w:tc>
            </w:tr>
          </w:tbl>
          <w:p w14:paraId="790E5E94" w14:textId="77777777" w:rsidR="00C0190C" w:rsidRPr="00A25D4D" w:rsidRDefault="00C0190C" w:rsidP="008F13CC">
            <w:pPr>
              <w:jc w:val="left"/>
            </w:pPr>
          </w:p>
        </w:tc>
      </w:tr>
    </w:tbl>
    <w:p w14:paraId="778C1753" w14:textId="77777777" w:rsidR="00C0190C" w:rsidRPr="00A25D4D" w:rsidRDefault="00C0190C" w:rsidP="008F13CC">
      <w:pPr>
        <w:pStyle w:val="Kop5"/>
        <w:jc w:val="left"/>
        <w:rPr>
          <w:sz w:val="16"/>
          <w:szCs w:val="16"/>
        </w:rPr>
      </w:pPr>
      <w:r w:rsidRPr="00A25D4D">
        <w:rPr>
          <w:sz w:val="16"/>
          <w:szCs w:val="16"/>
        </w:rPr>
        <w:t>Aanvrager</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C0190C" w:rsidRPr="00A25D4D" w14:paraId="2D55CF5B"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467CDFA" w14:textId="77777777" w:rsidR="00C0190C" w:rsidRPr="00A25D4D" w:rsidRDefault="00C0190C" w:rsidP="008F13CC">
            <w:pPr>
              <w:jc w:val="left"/>
            </w:pPr>
            <w:r w:rsidRPr="00A25D4D">
              <w:rPr>
                <w:b/>
                <w:bCs/>
              </w:rPr>
              <w:t>Aanvrager</w:t>
            </w:r>
          </w:p>
        </w:tc>
      </w:tr>
      <w:tr w:rsidR="00C0190C" w:rsidRPr="00A25D4D" w14:paraId="05F04BD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00E0E0B8" w14:textId="77777777" w:rsidTr="00C0190C">
              <w:trPr>
                <w:tblHeader/>
                <w:tblCellSpacing w:w="0" w:type="dxa"/>
              </w:trPr>
              <w:tc>
                <w:tcPr>
                  <w:tcW w:w="360" w:type="dxa"/>
                  <w:hideMark/>
                </w:tcPr>
                <w:p w14:paraId="5000A03D" w14:textId="77777777" w:rsidR="00C0190C" w:rsidRPr="00A25D4D" w:rsidRDefault="00C0190C" w:rsidP="008F13CC">
                  <w:pPr>
                    <w:jc w:val="left"/>
                  </w:pPr>
                  <w:r w:rsidRPr="00A25D4D">
                    <w:t> </w:t>
                  </w:r>
                </w:p>
              </w:tc>
              <w:tc>
                <w:tcPr>
                  <w:tcW w:w="1500" w:type="dxa"/>
                  <w:hideMark/>
                </w:tcPr>
                <w:p w14:paraId="43101741" w14:textId="77777777" w:rsidR="00C0190C" w:rsidRPr="00A25D4D" w:rsidRDefault="00C0190C" w:rsidP="008F13CC">
                  <w:pPr>
                    <w:jc w:val="left"/>
                  </w:pPr>
                  <w:r w:rsidRPr="00A25D4D">
                    <w:t>Naam</w:t>
                  </w:r>
                </w:p>
              </w:tc>
              <w:tc>
                <w:tcPr>
                  <w:tcW w:w="0" w:type="auto"/>
                  <w:hideMark/>
                </w:tcPr>
                <w:p w14:paraId="5B59034F" w14:textId="77777777" w:rsidR="00C0190C" w:rsidRPr="00A25D4D" w:rsidRDefault="00C0190C" w:rsidP="008F13CC">
                  <w:pPr>
                    <w:jc w:val="left"/>
                  </w:pPr>
                </w:p>
              </w:tc>
            </w:tr>
            <w:tr w:rsidR="00C0190C" w:rsidRPr="00A25D4D" w14:paraId="2332348F" w14:textId="77777777" w:rsidTr="00C0190C">
              <w:trPr>
                <w:tblHeader/>
                <w:tblCellSpacing w:w="0" w:type="dxa"/>
              </w:trPr>
              <w:tc>
                <w:tcPr>
                  <w:tcW w:w="360" w:type="dxa"/>
                  <w:hideMark/>
                </w:tcPr>
                <w:p w14:paraId="4E199F5A" w14:textId="77777777" w:rsidR="00C0190C" w:rsidRPr="00A25D4D" w:rsidRDefault="00C0190C" w:rsidP="008F13CC">
                  <w:pPr>
                    <w:jc w:val="left"/>
                  </w:pPr>
                  <w:r w:rsidRPr="00A25D4D">
                    <w:t> </w:t>
                  </w:r>
                </w:p>
              </w:tc>
              <w:tc>
                <w:tcPr>
                  <w:tcW w:w="1500" w:type="dxa"/>
                  <w:hideMark/>
                </w:tcPr>
                <w:p w14:paraId="4803157D" w14:textId="77777777" w:rsidR="00C0190C" w:rsidRPr="00A25D4D" w:rsidRDefault="00C0190C" w:rsidP="008F13CC">
                  <w:pPr>
                    <w:jc w:val="left"/>
                  </w:pPr>
                  <w:r w:rsidRPr="00A25D4D">
                    <w:t>Definitie:</w:t>
                  </w:r>
                </w:p>
              </w:tc>
              <w:tc>
                <w:tcPr>
                  <w:tcW w:w="0" w:type="auto"/>
                  <w:hideMark/>
                </w:tcPr>
                <w:p w14:paraId="395C40E4" w14:textId="77777777" w:rsidR="00C0190C" w:rsidRPr="00A25D4D" w:rsidRDefault="00C0190C" w:rsidP="008F13CC">
                  <w:pPr>
                    <w:jc w:val="left"/>
                  </w:pPr>
                  <w:r w:rsidRPr="00A25D4D">
                    <w:t xml:space="preserve">Een aanvrager van gebiedsinformatie is een persoon die of bedrijf dat wil weten welke kabels en leidingen er in een bepaald gebied onder de grond liggen. </w:t>
                  </w:r>
                </w:p>
              </w:tc>
            </w:tr>
            <w:tr w:rsidR="00C0190C" w:rsidRPr="00A25D4D" w14:paraId="77CA4AF7" w14:textId="77777777" w:rsidTr="00C0190C">
              <w:trPr>
                <w:tblHeader/>
                <w:tblCellSpacing w:w="0" w:type="dxa"/>
              </w:trPr>
              <w:tc>
                <w:tcPr>
                  <w:tcW w:w="360" w:type="dxa"/>
                  <w:hideMark/>
                </w:tcPr>
                <w:p w14:paraId="58172199" w14:textId="77777777" w:rsidR="00C0190C" w:rsidRPr="00A25D4D" w:rsidRDefault="00C0190C" w:rsidP="008F13CC">
                  <w:pPr>
                    <w:jc w:val="left"/>
                  </w:pPr>
                  <w:r w:rsidRPr="00A25D4D">
                    <w:t> </w:t>
                  </w:r>
                </w:p>
              </w:tc>
              <w:tc>
                <w:tcPr>
                  <w:tcW w:w="1500" w:type="dxa"/>
                  <w:hideMark/>
                </w:tcPr>
                <w:p w14:paraId="0A70C7A6" w14:textId="77777777" w:rsidR="00C0190C" w:rsidRPr="00A25D4D" w:rsidRDefault="00C0190C" w:rsidP="008F13CC">
                  <w:pPr>
                    <w:jc w:val="left"/>
                  </w:pPr>
                  <w:r w:rsidRPr="00A25D4D">
                    <w:t>Stereotypes:</w:t>
                  </w:r>
                </w:p>
              </w:tc>
              <w:tc>
                <w:tcPr>
                  <w:tcW w:w="0" w:type="auto"/>
                  <w:hideMark/>
                </w:tcPr>
                <w:p w14:paraId="23A7CF59" w14:textId="77777777" w:rsidR="00C0190C" w:rsidRPr="00A25D4D" w:rsidRDefault="00C0190C" w:rsidP="008F13CC">
                  <w:pPr>
                    <w:jc w:val="left"/>
                  </w:pPr>
                  <w:r w:rsidRPr="00A25D4D">
                    <w:t>«</w:t>
                  </w:r>
                  <w:proofErr w:type="spellStart"/>
                  <w:r w:rsidRPr="00A25D4D">
                    <w:t>dataType</w:t>
                  </w:r>
                  <w:proofErr w:type="spellEnd"/>
                  <w:r w:rsidRPr="00A25D4D">
                    <w:t>»</w:t>
                  </w:r>
                </w:p>
              </w:tc>
            </w:tr>
          </w:tbl>
          <w:p w14:paraId="26AAEA6E" w14:textId="77777777" w:rsidR="00C0190C" w:rsidRPr="00A25D4D" w:rsidRDefault="00C0190C" w:rsidP="008F13CC">
            <w:pPr>
              <w:jc w:val="left"/>
            </w:pPr>
          </w:p>
        </w:tc>
      </w:tr>
      <w:tr w:rsidR="00C0190C" w:rsidRPr="00A25D4D" w14:paraId="0EB9862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E9939D6" w14:textId="77777777" w:rsidR="00C0190C" w:rsidRPr="00A25D4D" w:rsidRDefault="00C0190C" w:rsidP="008F13CC">
            <w:pPr>
              <w:jc w:val="left"/>
            </w:pPr>
            <w:r w:rsidRPr="00A25D4D">
              <w:rPr>
                <w:b/>
                <w:bCs/>
              </w:rPr>
              <w:t>Attribuut: contactpersoon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460A62A6" w14:textId="77777777" w:rsidTr="00C0190C">
              <w:trPr>
                <w:tblHeader/>
                <w:tblCellSpacing w:w="0" w:type="dxa"/>
              </w:trPr>
              <w:tc>
                <w:tcPr>
                  <w:tcW w:w="360" w:type="dxa"/>
                  <w:hideMark/>
                </w:tcPr>
                <w:p w14:paraId="074CA754" w14:textId="77777777" w:rsidR="00C0190C" w:rsidRPr="00A25D4D" w:rsidRDefault="00C0190C" w:rsidP="008F13CC">
                  <w:pPr>
                    <w:jc w:val="left"/>
                  </w:pPr>
                  <w:r w:rsidRPr="00A25D4D">
                    <w:t> </w:t>
                  </w:r>
                </w:p>
              </w:tc>
              <w:tc>
                <w:tcPr>
                  <w:tcW w:w="1500" w:type="dxa"/>
                  <w:hideMark/>
                </w:tcPr>
                <w:p w14:paraId="22BBFA3D" w14:textId="77777777" w:rsidR="00C0190C" w:rsidRPr="00A25D4D" w:rsidRDefault="00C0190C" w:rsidP="008F13CC">
                  <w:pPr>
                    <w:jc w:val="left"/>
                  </w:pPr>
                  <w:r w:rsidRPr="00A25D4D">
                    <w:t>Type:</w:t>
                  </w:r>
                </w:p>
              </w:tc>
              <w:tc>
                <w:tcPr>
                  <w:tcW w:w="0" w:type="auto"/>
                  <w:hideMark/>
                </w:tcPr>
                <w:p w14:paraId="207BBCE5" w14:textId="77777777" w:rsidR="00C0190C" w:rsidRPr="00A25D4D" w:rsidRDefault="00C0190C" w:rsidP="008F13CC">
                  <w:pPr>
                    <w:jc w:val="left"/>
                  </w:pPr>
                  <w:r w:rsidRPr="00A25D4D">
                    <w:t>Contact</w:t>
                  </w:r>
                </w:p>
              </w:tc>
            </w:tr>
            <w:tr w:rsidR="00C0190C" w:rsidRPr="00A25D4D" w14:paraId="1EDEDFDD" w14:textId="77777777" w:rsidTr="00C0190C">
              <w:trPr>
                <w:tblHeader/>
                <w:tblCellSpacing w:w="0" w:type="dxa"/>
              </w:trPr>
              <w:tc>
                <w:tcPr>
                  <w:tcW w:w="360" w:type="dxa"/>
                  <w:hideMark/>
                </w:tcPr>
                <w:p w14:paraId="177762C2" w14:textId="77777777" w:rsidR="00C0190C" w:rsidRPr="00A25D4D" w:rsidRDefault="00C0190C" w:rsidP="008F13CC">
                  <w:pPr>
                    <w:jc w:val="left"/>
                  </w:pPr>
                  <w:r w:rsidRPr="00A25D4D">
                    <w:t> </w:t>
                  </w:r>
                </w:p>
              </w:tc>
              <w:tc>
                <w:tcPr>
                  <w:tcW w:w="1500" w:type="dxa"/>
                  <w:hideMark/>
                </w:tcPr>
                <w:p w14:paraId="5A1467E5" w14:textId="77777777" w:rsidR="00C0190C" w:rsidRPr="00A25D4D" w:rsidRDefault="00C0190C" w:rsidP="008F13CC">
                  <w:pPr>
                    <w:jc w:val="left"/>
                  </w:pPr>
                  <w:r w:rsidRPr="00A25D4D">
                    <w:t>Naam</w:t>
                  </w:r>
                </w:p>
              </w:tc>
              <w:tc>
                <w:tcPr>
                  <w:tcW w:w="0" w:type="auto"/>
                  <w:hideMark/>
                </w:tcPr>
                <w:p w14:paraId="5BE2979A" w14:textId="77777777" w:rsidR="00C0190C" w:rsidRPr="00A25D4D" w:rsidRDefault="00C0190C" w:rsidP="008F13CC">
                  <w:pPr>
                    <w:jc w:val="left"/>
                  </w:pPr>
                </w:p>
              </w:tc>
            </w:tr>
            <w:tr w:rsidR="00C0190C" w:rsidRPr="00A25D4D" w14:paraId="46223772" w14:textId="77777777" w:rsidTr="00C0190C">
              <w:trPr>
                <w:tblHeader/>
                <w:tblCellSpacing w:w="0" w:type="dxa"/>
              </w:trPr>
              <w:tc>
                <w:tcPr>
                  <w:tcW w:w="360" w:type="dxa"/>
                  <w:hideMark/>
                </w:tcPr>
                <w:p w14:paraId="673EF0DB" w14:textId="77777777" w:rsidR="00C0190C" w:rsidRPr="00A25D4D" w:rsidRDefault="00C0190C" w:rsidP="008F13CC">
                  <w:pPr>
                    <w:jc w:val="left"/>
                  </w:pPr>
                  <w:r w:rsidRPr="00A25D4D">
                    <w:t> </w:t>
                  </w:r>
                </w:p>
              </w:tc>
              <w:tc>
                <w:tcPr>
                  <w:tcW w:w="1500" w:type="dxa"/>
                  <w:hideMark/>
                </w:tcPr>
                <w:p w14:paraId="74AAFE03" w14:textId="77777777" w:rsidR="00C0190C" w:rsidRPr="00A25D4D" w:rsidRDefault="00C0190C" w:rsidP="008F13CC">
                  <w:pPr>
                    <w:jc w:val="left"/>
                  </w:pPr>
                  <w:r w:rsidRPr="00A25D4D">
                    <w:t>Definitie:</w:t>
                  </w:r>
                </w:p>
              </w:tc>
              <w:tc>
                <w:tcPr>
                  <w:tcW w:w="0" w:type="auto"/>
                  <w:hideMark/>
                </w:tcPr>
                <w:p w14:paraId="5EDFADFA" w14:textId="77777777" w:rsidR="00C0190C" w:rsidRPr="00A25D4D" w:rsidRDefault="00C0190C" w:rsidP="008F13CC">
                  <w:pPr>
                    <w:jc w:val="left"/>
                  </w:pPr>
                  <w:r w:rsidRPr="00A25D4D">
                    <w:t xml:space="preserve">Persoon als aanspreekpunt namens aanvrager. </w:t>
                  </w:r>
                </w:p>
              </w:tc>
            </w:tr>
            <w:tr w:rsidR="00C0190C" w:rsidRPr="00A25D4D" w14:paraId="46361C91" w14:textId="77777777" w:rsidTr="00C0190C">
              <w:trPr>
                <w:tblHeader/>
                <w:tblCellSpacing w:w="0" w:type="dxa"/>
              </w:trPr>
              <w:tc>
                <w:tcPr>
                  <w:tcW w:w="360" w:type="dxa"/>
                  <w:hideMark/>
                </w:tcPr>
                <w:p w14:paraId="29B5F246" w14:textId="77777777" w:rsidR="00C0190C" w:rsidRPr="00A25D4D" w:rsidRDefault="00C0190C" w:rsidP="008F13CC">
                  <w:pPr>
                    <w:jc w:val="left"/>
                  </w:pPr>
                  <w:r w:rsidRPr="00A25D4D">
                    <w:t> </w:t>
                  </w:r>
                </w:p>
              </w:tc>
              <w:tc>
                <w:tcPr>
                  <w:tcW w:w="1500" w:type="dxa"/>
                  <w:hideMark/>
                </w:tcPr>
                <w:p w14:paraId="441C2373"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688B937" w14:textId="77777777" w:rsidR="00C0190C" w:rsidRPr="00A25D4D" w:rsidRDefault="00C0190C" w:rsidP="008F13CC">
                  <w:pPr>
                    <w:jc w:val="left"/>
                  </w:pPr>
                  <w:r w:rsidRPr="00A25D4D">
                    <w:t>0..1</w:t>
                  </w:r>
                </w:p>
              </w:tc>
            </w:tr>
          </w:tbl>
          <w:p w14:paraId="24F2B940" w14:textId="77777777" w:rsidR="00C0190C" w:rsidRPr="00A25D4D" w:rsidRDefault="00C0190C" w:rsidP="008F13CC">
            <w:pPr>
              <w:jc w:val="left"/>
            </w:pPr>
          </w:p>
        </w:tc>
      </w:tr>
      <w:tr w:rsidR="00C0190C" w:rsidRPr="00A25D4D" w14:paraId="682D6D5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E5D091E" w14:textId="77777777" w:rsidR="00C0190C" w:rsidRPr="00A25D4D" w:rsidRDefault="00C0190C" w:rsidP="008F13CC">
            <w:pPr>
              <w:jc w:val="left"/>
            </w:pPr>
            <w:r w:rsidRPr="00A25D4D">
              <w:rPr>
                <w:b/>
                <w:bCs/>
              </w:rPr>
              <w:t>Attribuut: organisatie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03F0B00C" w14:textId="77777777" w:rsidTr="00C0190C">
              <w:trPr>
                <w:tblHeader/>
                <w:tblCellSpacing w:w="0" w:type="dxa"/>
              </w:trPr>
              <w:tc>
                <w:tcPr>
                  <w:tcW w:w="360" w:type="dxa"/>
                  <w:hideMark/>
                </w:tcPr>
                <w:p w14:paraId="5233BA82" w14:textId="77777777" w:rsidR="00C0190C" w:rsidRPr="00A25D4D" w:rsidRDefault="00C0190C" w:rsidP="008F13CC">
                  <w:pPr>
                    <w:jc w:val="left"/>
                  </w:pPr>
                  <w:r w:rsidRPr="00A25D4D">
                    <w:t> </w:t>
                  </w:r>
                </w:p>
              </w:tc>
              <w:tc>
                <w:tcPr>
                  <w:tcW w:w="1500" w:type="dxa"/>
                  <w:hideMark/>
                </w:tcPr>
                <w:p w14:paraId="2586FBBF" w14:textId="77777777" w:rsidR="00C0190C" w:rsidRPr="00A25D4D" w:rsidRDefault="00C0190C" w:rsidP="008F13CC">
                  <w:pPr>
                    <w:jc w:val="left"/>
                  </w:pPr>
                  <w:r w:rsidRPr="00A25D4D">
                    <w:t>Type:</w:t>
                  </w:r>
                </w:p>
              </w:tc>
              <w:tc>
                <w:tcPr>
                  <w:tcW w:w="0" w:type="auto"/>
                  <w:hideMark/>
                </w:tcPr>
                <w:p w14:paraId="4674A527" w14:textId="77777777" w:rsidR="00C0190C" w:rsidRPr="00A25D4D" w:rsidRDefault="00C0190C" w:rsidP="008F13CC">
                  <w:pPr>
                    <w:jc w:val="left"/>
                  </w:pPr>
                  <w:r w:rsidRPr="00A25D4D">
                    <w:t>Organisatie</w:t>
                  </w:r>
                </w:p>
              </w:tc>
            </w:tr>
            <w:tr w:rsidR="00C0190C" w:rsidRPr="00A25D4D" w14:paraId="3BF19389" w14:textId="77777777" w:rsidTr="00C0190C">
              <w:trPr>
                <w:tblHeader/>
                <w:tblCellSpacing w:w="0" w:type="dxa"/>
              </w:trPr>
              <w:tc>
                <w:tcPr>
                  <w:tcW w:w="360" w:type="dxa"/>
                  <w:hideMark/>
                </w:tcPr>
                <w:p w14:paraId="439E7EE5" w14:textId="77777777" w:rsidR="00C0190C" w:rsidRPr="00A25D4D" w:rsidRDefault="00C0190C" w:rsidP="008F13CC">
                  <w:pPr>
                    <w:jc w:val="left"/>
                  </w:pPr>
                  <w:r w:rsidRPr="00A25D4D">
                    <w:t> </w:t>
                  </w:r>
                </w:p>
              </w:tc>
              <w:tc>
                <w:tcPr>
                  <w:tcW w:w="1500" w:type="dxa"/>
                  <w:hideMark/>
                </w:tcPr>
                <w:p w14:paraId="3276FC6C" w14:textId="77777777" w:rsidR="00C0190C" w:rsidRPr="00A25D4D" w:rsidRDefault="00C0190C" w:rsidP="008F13CC">
                  <w:pPr>
                    <w:jc w:val="left"/>
                  </w:pPr>
                  <w:r w:rsidRPr="00A25D4D">
                    <w:t>Naam</w:t>
                  </w:r>
                </w:p>
              </w:tc>
              <w:tc>
                <w:tcPr>
                  <w:tcW w:w="0" w:type="auto"/>
                  <w:hideMark/>
                </w:tcPr>
                <w:p w14:paraId="19BE7DEC" w14:textId="77777777" w:rsidR="00C0190C" w:rsidRPr="00A25D4D" w:rsidRDefault="00C0190C" w:rsidP="008F13CC">
                  <w:pPr>
                    <w:jc w:val="left"/>
                  </w:pPr>
                </w:p>
              </w:tc>
            </w:tr>
            <w:tr w:rsidR="00C0190C" w:rsidRPr="00A25D4D" w14:paraId="6AC12981" w14:textId="77777777" w:rsidTr="00C0190C">
              <w:trPr>
                <w:tblHeader/>
                <w:tblCellSpacing w:w="0" w:type="dxa"/>
              </w:trPr>
              <w:tc>
                <w:tcPr>
                  <w:tcW w:w="360" w:type="dxa"/>
                  <w:hideMark/>
                </w:tcPr>
                <w:p w14:paraId="3DB5CF94" w14:textId="77777777" w:rsidR="00C0190C" w:rsidRPr="00A25D4D" w:rsidRDefault="00C0190C" w:rsidP="008F13CC">
                  <w:pPr>
                    <w:jc w:val="left"/>
                  </w:pPr>
                  <w:r w:rsidRPr="00A25D4D">
                    <w:t> </w:t>
                  </w:r>
                </w:p>
              </w:tc>
              <w:tc>
                <w:tcPr>
                  <w:tcW w:w="1500" w:type="dxa"/>
                  <w:hideMark/>
                </w:tcPr>
                <w:p w14:paraId="02E92E52" w14:textId="77777777" w:rsidR="00C0190C" w:rsidRPr="00A25D4D" w:rsidRDefault="00C0190C" w:rsidP="008F13CC">
                  <w:pPr>
                    <w:jc w:val="left"/>
                  </w:pPr>
                  <w:r w:rsidRPr="00A25D4D">
                    <w:t>Definitie:</w:t>
                  </w:r>
                </w:p>
              </w:tc>
              <w:tc>
                <w:tcPr>
                  <w:tcW w:w="0" w:type="auto"/>
                  <w:hideMark/>
                </w:tcPr>
                <w:p w14:paraId="46A2B331" w14:textId="77777777" w:rsidR="00C0190C" w:rsidRPr="00A25D4D" w:rsidRDefault="00C0190C" w:rsidP="008F13CC">
                  <w:pPr>
                    <w:jc w:val="left"/>
                  </w:pPr>
                  <w:r w:rsidRPr="00A25D4D">
                    <w:t xml:space="preserve">Organisatie die aanvraag doet. </w:t>
                  </w:r>
                </w:p>
              </w:tc>
            </w:tr>
            <w:tr w:rsidR="00C0190C" w:rsidRPr="00A25D4D" w14:paraId="05F7C64E" w14:textId="77777777" w:rsidTr="00C0190C">
              <w:trPr>
                <w:tblHeader/>
                <w:tblCellSpacing w:w="0" w:type="dxa"/>
              </w:trPr>
              <w:tc>
                <w:tcPr>
                  <w:tcW w:w="360" w:type="dxa"/>
                  <w:hideMark/>
                </w:tcPr>
                <w:p w14:paraId="0F622E61" w14:textId="77777777" w:rsidR="00C0190C" w:rsidRPr="00A25D4D" w:rsidRDefault="00C0190C" w:rsidP="008F13CC">
                  <w:pPr>
                    <w:jc w:val="left"/>
                  </w:pPr>
                  <w:r w:rsidRPr="00A25D4D">
                    <w:t> </w:t>
                  </w:r>
                </w:p>
              </w:tc>
              <w:tc>
                <w:tcPr>
                  <w:tcW w:w="1500" w:type="dxa"/>
                  <w:hideMark/>
                </w:tcPr>
                <w:p w14:paraId="449A0406"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3992A47" w14:textId="77777777" w:rsidR="00C0190C" w:rsidRPr="00A25D4D" w:rsidRDefault="00C0190C" w:rsidP="008F13CC">
                  <w:pPr>
                    <w:jc w:val="left"/>
                  </w:pPr>
                  <w:r w:rsidRPr="00A25D4D">
                    <w:t>0..1</w:t>
                  </w:r>
                </w:p>
              </w:tc>
            </w:tr>
          </w:tbl>
          <w:p w14:paraId="0D7F5004" w14:textId="77777777" w:rsidR="00C0190C" w:rsidRPr="00A25D4D" w:rsidRDefault="00C0190C" w:rsidP="008F13CC">
            <w:pPr>
              <w:jc w:val="left"/>
            </w:pPr>
          </w:p>
        </w:tc>
      </w:tr>
      <w:tr w:rsidR="00C0190C" w:rsidRPr="00A25D4D" w14:paraId="76BD63E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1C86BD0" w14:textId="77777777" w:rsidR="00C0190C" w:rsidRPr="00A25D4D" w:rsidRDefault="00C0190C" w:rsidP="008F13CC">
            <w:pPr>
              <w:jc w:val="left"/>
            </w:pPr>
            <w:r w:rsidRPr="00A25D4D">
              <w:rPr>
                <w:b/>
                <w:bCs/>
              </w:rPr>
              <w:t xml:space="preserve">Attribuut: </w:t>
            </w:r>
            <w:proofErr w:type="spellStart"/>
            <w:r w:rsidRPr="00A25D4D">
              <w:rPr>
                <w:b/>
                <w:bCs/>
              </w:rPr>
              <w:t>extraEmail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26DBE1B9" w14:textId="77777777" w:rsidTr="00C0190C">
              <w:trPr>
                <w:tblHeader/>
                <w:tblCellSpacing w:w="0" w:type="dxa"/>
              </w:trPr>
              <w:tc>
                <w:tcPr>
                  <w:tcW w:w="360" w:type="dxa"/>
                  <w:hideMark/>
                </w:tcPr>
                <w:p w14:paraId="70DCCFCB" w14:textId="77777777" w:rsidR="00C0190C" w:rsidRPr="00A25D4D" w:rsidRDefault="00C0190C" w:rsidP="008F13CC">
                  <w:pPr>
                    <w:jc w:val="left"/>
                  </w:pPr>
                  <w:r w:rsidRPr="00A25D4D">
                    <w:t> </w:t>
                  </w:r>
                </w:p>
              </w:tc>
              <w:tc>
                <w:tcPr>
                  <w:tcW w:w="1500" w:type="dxa"/>
                  <w:hideMark/>
                </w:tcPr>
                <w:p w14:paraId="621C98A7" w14:textId="77777777" w:rsidR="00C0190C" w:rsidRPr="00A25D4D" w:rsidRDefault="00C0190C" w:rsidP="008F13CC">
                  <w:pPr>
                    <w:jc w:val="left"/>
                  </w:pPr>
                  <w:r w:rsidRPr="00A25D4D">
                    <w:t>Type:</w:t>
                  </w:r>
                </w:p>
              </w:tc>
              <w:tc>
                <w:tcPr>
                  <w:tcW w:w="0" w:type="auto"/>
                  <w:hideMark/>
                </w:tcPr>
                <w:p w14:paraId="7E192CE2" w14:textId="77777777" w:rsidR="00C0190C" w:rsidRPr="00A25D4D" w:rsidRDefault="00C0190C" w:rsidP="008F13CC">
                  <w:pPr>
                    <w:jc w:val="left"/>
                  </w:pPr>
                  <w:proofErr w:type="spellStart"/>
                  <w:r w:rsidRPr="00A25D4D">
                    <w:t>CharacterString</w:t>
                  </w:r>
                  <w:proofErr w:type="spellEnd"/>
                </w:p>
              </w:tc>
            </w:tr>
            <w:tr w:rsidR="00C0190C" w:rsidRPr="00A25D4D" w14:paraId="2632D451" w14:textId="77777777" w:rsidTr="00C0190C">
              <w:trPr>
                <w:tblHeader/>
                <w:tblCellSpacing w:w="0" w:type="dxa"/>
              </w:trPr>
              <w:tc>
                <w:tcPr>
                  <w:tcW w:w="360" w:type="dxa"/>
                  <w:hideMark/>
                </w:tcPr>
                <w:p w14:paraId="5C6F475A" w14:textId="77777777" w:rsidR="00C0190C" w:rsidRPr="00A25D4D" w:rsidRDefault="00C0190C" w:rsidP="008F13CC">
                  <w:pPr>
                    <w:jc w:val="left"/>
                  </w:pPr>
                  <w:r w:rsidRPr="00A25D4D">
                    <w:t> </w:t>
                  </w:r>
                </w:p>
              </w:tc>
              <w:tc>
                <w:tcPr>
                  <w:tcW w:w="1500" w:type="dxa"/>
                  <w:hideMark/>
                </w:tcPr>
                <w:p w14:paraId="34113D09" w14:textId="77777777" w:rsidR="00C0190C" w:rsidRPr="00A25D4D" w:rsidRDefault="00C0190C" w:rsidP="008F13CC">
                  <w:pPr>
                    <w:jc w:val="left"/>
                  </w:pPr>
                  <w:r w:rsidRPr="00A25D4D">
                    <w:t>Naam</w:t>
                  </w:r>
                </w:p>
              </w:tc>
              <w:tc>
                <w:tcPr>
                  <w:tcW w:w="0" w:type="auto"/>
                  <w:hideMark/>
                </w:tcPr>
                <w:p w14:paraId="145F46FB" w14:textId="77777777" w:rsidR="00C0190C" w:rsidRPr="00A25D4D" w:rsidRDefault="00C0190C" w:rsidP="008F13CC">
                  <w:pPr>
                    <w:jc w:val="left"/>
                  </w:pPr>
                </w:p>
              </w:tc>
            </w:tr>
            <w:tr w:rsidR="00C0190C" w:rsidRPr="00A25D4D" w14:paraId="37AB1750" w14:textId="77777777" w:rsidTr="00C0190C">
              <w:trPr>
                <w:tblHeader/>
                <w:tblCellSpacing w:w="0" w:type="dxa"/>
              </w:trPr>
              <w:tc>
                <w:tcPr>
                  <w:tcW w:w="360" w:type="dxa"/>
                  <w:hideMark/>
                </w:tcPr>
                <w:p w14:paraId="0707E5B2" w14:textId="77777777" w:rsidR="00C0190C" w:rsidRPr="00A25D4D" w:rsidRDefault="00C0190C" w:rsidP="008F13CC">
                  <w:pPr>
                    <w:jc w:val="left"/>
                  </w:pPr>
                  <w:r w:rsidRPr="00A25D4D">
                    <w:t> </w:t>
                  </w:r>
                </w:p>
              </w:tc>
              <w:tc>
                <w:tcPr>
                  <w:tcW w:w="1500" w:type="dxa"/>
                  <w:hideMark/>
                </w:tcPr>
                <w:p w14:paraId="55038EF7" w14:textId="77777777" w:rsidR="00C0190C" w:rsidRPr="00A25D4D" w:rsidRDefault="00C0190C" w:rsidP="008F13CC">
                  <w:pPr>
                    <w:jc w:val="left"/>
                  </w:pPr>
                  <w:r w:rsidRPr="00A25D4D">
                    <w:t>Definitie:</w:t>
                  </w:r>
                </w:p>
              </w:tc>
              <w:tc>
                <w:tcPr>
                  <w:tcW w:w="0" w:type="auto"/>
                  <w:hideMark/>
                </w:tcPr>
                <w:p w14:paraId="04908781" w14:textId="77777777" w:rsidR="00C0190C" w:rsidRPr="00A25D4D" w:rsidRDefault="00C0190C" w:rsidP="008F13CC">
                  <w:pPr>
                    <w:jc w:val="left"/>
                  </w:pPr>
                  <w:r w:rsidRPr="00A25D4D">
                    <w:t xml:space="preserve">Extra email naast het emailadres van de contactpersoon. </w:t>
                  </w:r>
                </w:p>
              </w:tc>
            </w:tr>
            <w:tr w:rsidR="00C0190C" w:rsidRPr="00A25D4D" w14:paraId="0573B049" w14:textId="77777777" w:rsidTr="00C0190C">
              <w:trPr>
                <w:tblHeader/>
                <w:tblCellSpacing w:w="0" w:type="dxa"/>
              </w:trPr>
              <w:tc>
                <w:tcPr>
                  <w:tcW w:w="360" w:type="dxa"/>
                  <w:hideMark/>
                </w:tcPr>
                <w:p w14:paraId="39AA1B6C" w14:textId="77777777" w:rsidR="00C0190C" w:rsidRPr="00A25D4D" w:rsidRDefault="00C0190C" w:rsidP="008F13CC">
                  <w:pPr>
                    <w:jc w:val="left"/>
                  </w:pPr>
                  <w:r w:rsidRPr="00A25D4D">
                    <w:t> </w:t>
                  </w:r>
                </w:p>
              </w:tc>
              <w:tc>
                <w:tcPr>
                  <w:tcW w:w="1500" w:type="dxa"/>
                  <w:hideMark/>
                </w:tcPr>
                <w:p w14:paraId="4DEAE363"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47222F0C" w14:textId="77777777" w:rsidR="00C0190C" w:rsidRPr="00A25D4D" w:rsidRDefault="00C0190C" w:rsidP="008F13CC">
                  <w:pPr>
                    <w:jc w:val="left"/>
                  </w:pPr>
                  <w:r w:rsidRPr="00A25D4D">
                    <w:t>0..1</w:t>
                  </w:r>
                </w:p>
              </w:tc>
            </w:tr>
          </w:tbl>
          <w:p w14:paraId="423E9A97" w14:textId="77777777" w:rsidR="00C0190C" w:rsidRPr="00A25D4D" w:rsidRDefault="00C0190C" w:rsidP="008F13CC">
            <w:pPr>
              <w:jc w:val="left"/>
            </w:pPr>
          </w:p>
        </w:tc>
      </w:tr>
    </w:tbl>
    <w:p w14:paraId="5AAF6977" w14:textId="77777777" w:rsidR="00C0190C" w:rsidRPr="00A25D4D" w:rsidRDefault="00C0190C" w:rsidP="008F13CC">
      <w:pPr>
        <w:pStyle w:val="Kop5"/>
        <w:jc w:val="left"/>
        <w:rPr>
          <w:sz w:val="16"/>
          <w:szCs w:val="16"/>
        </w:rPr>
      </w:pPr>
      <w:r w:rsidRPr="00A25D4D">
        <w:rPr>
          <w:sz w:val="16"/>
          <w:szCs w:val="16"/>
        </w:rPr>
        <w:t>Achtergrondkaart</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C0190C" w:rsidRPr="00A25D4D" w14:paraId="11A3A33A"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166DE980" w14:textId="77777777" w:rsidR="00C0190C" w:rsidRPr="00A25D4D" w:rsidRDefault="00C0190C" w:rsidP="008F13CC">
            <w:pPr>
              <w:jc w:val="left"/>
            </w:pPr>
            <w:r w:rsidRPr="00A25D4D">
              <w:rPr>
                <w:b/>
                <w:bCs/>
              </w:rPr>
              <w:t>Achtergrondkaart</w:t>
            </w:r>
          </w:p>
        </w:tc>
      </w:tr>
      <w:tr w:rsidR="00C0190C" w:rsidRPr="00A25D4D" w14:paraId="3432D95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614140E9" w14:textId="77777777" w:rsidTr="00C0190C">
              <w:trPr>
                <w:tblHeader/>
                <w:tblCellSpacing w:w="0" w:type="dxa"/>
              </w:trPr>
              <w:tc>
                <w:tcPr>
                  <w:tcW w:w="360" w:type="dxa"/>
                  <w:hideMark/>
                </w:tcPr>
                <w:p w14:paraId="4DB9A5BC" w14:textId="77777777" w:rsidR="00C0190C" w:rsidRPr="00A25D4D" w:rsidRDefault="00C0190C" w:rsidP="008F13CC">
                  <w:pPr>
                    <w:jc w:val="left"/>
                  </w:pPr>
                  <w:r w:rsidRPr="00A25D4D">
                    <w:t> </w:t>
                  </w:r>
                </w:p>
              </w:tc>
              <w:tc>
                <w:tcPr>
                  <w:tcW w:w="1500" w:type="dxa"/>
                  <w:hideMark/>
                </w:tcPr>
                <w:p w14:paraId="661809F1" w14:textId="77777777" w:rsidR="00C0190C" w:rsidRPr="00A25D4D" w:rsidRDefault="00C0190C" w:rsidP="008F13CC">
                  <w:pPr>
                    <w:jc w:val="left"/>
                  </w:pPr>
                  <w:r w:rsidRPr="00A25D4D">
                    <w:t>Naam</w:t>
                  </w:r>
                </w:p>
              </w:tc>
              <w:tc>
                <w:tcPr>
                  <w:tcW w:w="0" w:type="auto"/>
                  <w:hideMark/>
                </w:tcPr>
                <w:p w14:paraId="43424AED" w14:textId="77777777" w:rsidR="00C0190C" w:rsidRPr="00A25D4D" w:rsidRDefault="00C0190C" w:rsidP="008F13CC">
                  <w:pPr>
                    <w:jc w:val="left"/>
                  </w:pPr>
                </w:p>
              </w:tc>
            </w:tr>
            <w:tr w:rsidR="00C0190C" w:rsidRPr="00A25D4D" w14:paraId="137E016F" w14:textId="77777777" w:rsidTr="00C0190C">
              <w:trPr>
                <w:tblHeader/>
                <w:tblCellSpacing w:w="0" w:type="dxa"/>
              </w:trPr>
              <w:tc>
                <w:tcPr>
                  <w:tcW w:w="360" w:type="dxa"/>
                  <w:hideMark/>
                </w:tcPr>
                <w:p w14:paraId="1F640A2E" w14:textId="77777777" w:rsidR="00C0190C" w:rsidRPr="00A25D4D" w:rsidRDefault="00C0190C" w:rsidP="008F13CC">
                  <w:pPr>
                    <w:jc w:val="left"/>
                  </w:pPr>
                  <w:r w:rsidRPr="00A25D4D">
                    <w:t> </w:t>
                  </w:r>
                </w:p>
              </w:tc>
              <w:tc>
                <w:tcPr>
                  <w:tcW w:w="1500" w:type="dxa"/>
                  <w:hideMark/>
                </w:tcPr>
                <w:p w14:paraId="5BE750E3" w14:textId="77777777" w:rsidR="00C0190C" w:rsidRPr="00A25D4D" w:rsidRDefault="00C0190C" w:rsidP="008F13CC">
                  <w:pPr>
                    <w:jc w:val="left"/>
                  </w:pPr>
                  <w:r w:rsidRPr="00A25D4D">
                    <w:t>Definitie:</w:t>
                  </w:r>
                </w:p>
              </w:tc>
              <w:tc>
                <w:tcPr>
                  <w:tcW w:w="0" w:type="auto"/>
                  <w:hideMark/>
                </w:tcPr>
                <w:p w14:paraId="54170DEC" w14:textId="77777777" w:rsidR="00C0190C" w:rsidRPr="00A25D4D" w:rsidRDefault="00C0190C" w:rsidP="008F13CC">
                  <w:pPr>
                    <w:jc w:val="left"/>
                  </w:pPr>
                  <w:r w:rsidRPr="00A25D4D">
                    <w:t xml:space="preserve">Referentie naar achtergrondkaart met grootschalige topografie (bestaand of gepland) behorend bij het aangevraagde gebied. </w:t>
                  </w:r>
                </w:p>
              </w:tc>
            </w:tr>
            <w:tr w:rsidR="00C0190C" w:rsidRPr="00A25D4D" w14:paraId="2D2E25BC" w14:textId="77777777" w:rsidTr="00C0190C">
              <w:trPr>
                <w:tblHeader/>
                <w:tblCellSpacing w:w="0" w:type="dxa"/>
              </w:trPr>
              <w:tc>
                <w:tcPr>
                  <w:tcW w:w="360" w:type="dxa"/>
                  <w:hideMark/>
                </w:tcPr>
                <w:p w14:paraId="6409CBF9" w14:textId="77777777" w:rsidR="00C0190C" w:rsidRPr="00A25D4D" w:rsidRDefault="00C0190C" w:rsidP="008F13CC">
                  <w:pPr>
                    <w:jc w:val="left"/>
                  </w:pPr>
                  <w:r w:rsidRPr="00A25D4D">
                    <w:t> </w:t>
                  </w:r>
                </w:p>
              </w:tc>
              <w:tc>
                <w:tcPr>
                  <w:tcW w:w="1500" w:type="dxa"/>
                  <w:hideMark/>
                </w:tcPr>
                <w:p w14:paraId="66E308B0" w14:textId="77777777" w:rsidR="00C0190C" w:rsidRPr="00A25D4D" w:rsidRDefault="00C0190C" w:rsidP="008F13CC">
                  <w:pPr>
                    <w:jc w:val="left"/>
                  </w:pPr>
                  <w:r w:rsidRPr="00A25D4D">
                    <w:t>Stereotypes:</w:t>
                  </w:r>
                </w:p>
              </w:tc>
              <w:tc>
                <w:tcPr>
                  <w:tcW w:w="0" w:type="auto"/>
                  <w:hideMark/>
                </w:tcPr>
                <w:p w14:paraId="2ED14418" w14:textId="77777777" w:rsidR="00C0190C" w:rsidRPr="00A25D4D" w:rsidRDefault="00C0190C" w:rsidP="008F13CC">
                  <w:pPr>
                    <w:jc w:val="left"/>
                  </w:pPr>
                  <w:r w:rsidRPr="00A25D4D">
                    <w:t>«</w:t>
                  </w:r>
                  <w:proofErr w:type="spellStart"/>
                  <w:r w:rsidRPr="00A25D4D">
                    <w:t>dataType</w:t>
                  </w:r>
                  <w:proofErr w:type="spellEnd"/>
                  <w:r w:rsidRPr="00A25D4D">
                    <w:t>»</w:t>
                  </w:r>
                </w:p>
              </w:tc>
            </w:tr>
          </w:tbl>
          <w:p w14:paraId="5E6A6F0B" w14:textId="77777777" w:rsidR="00C0190C" w:rsidRPr="00A25D4D" w:rsidRDefault="00C0190C" w:rsidP="008F13CC">
            <w:pPr>
              <w:jc w:val="left"/>
            </w:pPr>
          </w:p>
        </w:tc>
      </w:tr>
      <w:tr w:rsidR="00C0190C" w:rsidRPr="00A25D4D" w14:paraId="396EE7A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DC9422A" w14:textId="77777777" w:rsidR="00C0190C" w:rsidRPr="00A25D4D" w:rsidRDefault="00C0190C" w:rsidP="008F13CC">
            <w:pPr>
              <w:jc w:val="left"/>
            </w:pPr>
            <w:r w:rsidRPr="00A25D4D">
              <w:rPr>
                <w:b/>
                <w:bCs/>
              </w:rPr>
              <w:lastRenderedPageBreak/>
              <w:t xml:space="preserve">Attribuut: </w:t>
            </w:r>
            <w:proofErr w:type="spellStart"/>
            <w:r w:rsidRPr="00A25D4D">
              <w:rPr>
                <w:b/>
                <w:bCs/>
              </w:rPr>
              <w:t>achtergrondkaartSoort</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41730A22" w14:textId="77777777" w:rsidTr="00C0190C">
              <w:trPr>
                <w:tblHeader/>
                <w:tblCellSpacing w:w="0" w:type="dxa"/>
              </w:trPr>
              <w:tc>
                <w:tcPr>
                  <w:tcW w:w="360" w:type="dxa"/>
                  <w:hideMark/>
                </w:tcPr>
                <w:p w14:paraId="4CFC1162" w14:textId="77777777" w:rsidR="00C0190C" w:rsidRPr="00A25D4D" w:rsidRDefault="00C0190C" w:rsidP="008F13CC">
                  <w:pPr>
                    <w:jc w:val="left"/>
                  </w:pPr>
                  <w:r w:rsidRPr="00A25D4D">
                    <w:t> </w:t>
                  </w:r>
                </w:p>
              </w:tc>
              <w:tc>
                <w:tcPr>
                  <w:tcW w:w="1500" w:type="dxa"/>
                  <w:hideMark/>
                </w:tcPr>
                <w:p w14:paraId="7D33CB6B" w14:textId="77777777" w:rsidR="00C0190C" w:rsidRPr="00A25D4D" w:rsidRDefault="00C0190C" w:rsidP="008F13CC">
                  <w:pPr>
                    <w:jc w:val="left"/>
                  </w:pPr>
                  <w:r w:rsidRPr="00A25D4D">
                    <w:t>Type:</w:t>
                  </w:r>
                </w:p>
              </w:tc>
              <w:tc>
                <w:tcPr>
                  <w:tcW w:w="0" w:type="auto"/>
                  <w:hideMark/>
                </w:tcPr>
                <w:p w14:paraId="470FBA83" w14:textId="77777777" w:rsidR="00C0190C" w:rsidRPr="00A25D4D" w:rsidRDefault="00C0190C" w:rsidP="008F13CC">
                  <w:pPr>
                    <w:jc w:val="left"/>
                  </w:pPr>
                  <w:proofErr w:type="spellStart"/>
                  <w:r w:rsidRPr="00A25D4D">
                    <w:t>AchtergrondkaartSoortValue</w:t>
                  </w:r>
                  <w:proofErr w:type="spellEnd"/>
                </w:p>
              </w:tc>
            </w:tr>
            <w:tr w:rsidR="00C0190C" w:rsidRPr="00A25D4D" w14:paraId="6AC76323" w14:textId="77777777" w:rsidTr="00C0190C">
              <w:trPr>
                <w:tblHeader/>
                <w:tblCellSpacing w:w="0" w:type="dxa"/>
              </w:trPr>
              <w:tc>
                <w:tcPr>
                  <w:tcW w:w="360" w:type="dxa"/>
                  <w:hideMark/>
                </w:tcPr>
                <w:p w14:paraId="75588C52" w14:textId="77777777" w:rsidR="00C0190C" w:rsidRPr="00A25D4D" w:rsidRDefault="00C0190C" w:rsidP="008F13CC">
                  <w:pPr>
                    <w:jc w:val="left"/>
                  </w:pPr>
                  <w:r w:rsidRPr="00A25D4D">
                    <w:t> </w:t>
                  </w:r>
                </w:p>
              </w:tc>
              <w:tc>
                <w:tcPr>
                  <w:tcW w:w="1500" w:type="dxa"/>
                  <w:hideMark/>
                </w:tcPr>
                <w:p w14:paraId="610C1B0D" w14:textId="77777777" w:rsidR="00C0190C" w:rsidRPr="00A25D4D" w:rsidRDefault="00C0190C" w:rsidP="008F13CC">
                  <w:pPr>
                    <w:jc w:val="left"/>
                  </w:pPr>
                  <w:r w:rsidRPr="00A25D4D">
                    <w:t>Naam</w:t>
                  </w:r>
                </w:p>
              </w:tc>
              <w:tc>
                <w:tcPr>
                  <w:tcW w:w="0" w:type="auto"/>
                  <w:hideMark/>
                </w:tcPr>
                <w:p w14:paraId="2876A5E7" w14:textId="77777777" w:rsidR="00C0190C" w:rsidRPr="00A25D4D" w:rsidRDefault="00C0190C" w:rsidP="008F13CC">
                  <w:pPr>
                    <w:jc w:val="left"/>
                  </w:pPr>
                </w:p>
              </w:tc>
            </w:tr>
            <w:tr w:rsidR="00C0190C" w:rsidRPr="00A25D4D" w14:paraId="2EB1142B" w14:textId="77777777" w:rsidTr="00C0190C">
              <w:trPr>
                <w:tblHeader/>
                <w:tblCellSpacing w:w="0" w:type="dxa"/>
              </w:trPr>
              <w:tc>
                <w:tcPr>
                  <w:tcW w:w="360" w:type="dxa"/>
                  <w:hideMark/>
                </w:tcPr>
                <w:p w14:paraId="7E3315D8" w14:textId="77777777" w:rsidR="00C0190C" w:rsidRPr="00A25D4D" w:rsidRDefault="00C0190C" w:rsidP="008F13CC">
                  <w:pPr>
                    <w:jc w:val="left"/>
                  </w:pPr>
                  <w:r w:rsidRPr="00A25D4D">
                    <w:t> </w:t>
                  </w:r>
                </w:p>
              </w:tc>
              <w:tc>
                <w:tcPr>
                  <w:tcW w:w="1500" w:type="dxa"/>
                  <w:hideMark/>
                </w:tcPr>
                <w:p w14:paraId="08DA0179" w14:textId="77777777" w:rsidR="00C0190C" w:rsidRPr="00A25D4D" w:rsidRDefault="00C0190C" w:rsidP="008F13CC">
                  <w:pPr>
                    <w:jc w:val="left"/>
                  </w:pPr>
                  <w:r w:rsidRPr="00A25D4D">
                    <w:t>Definitie:</w:t>
                  </w:r>
                </w:p>
              </w:tc>
              <w:tc>
                <w:tcPr>
                  <w:tcW w:w="0" w:type="auto"/>
                  <w:hideMark/>
                </w:tcPr>
                <w:p w14:paraId="2E773821" w14:textId="77777777" w:rsidR="00C0190C" w:rsidRPr="00A25D4D" w:rsidRDefault="00C0190C" w:rsidP="008F13CC">
                  <w:pPr>
                    <w:jc w:val="left"/>
                  </w:pPr>
                  <w:r w:rsidRPr="00A25D4D">
                    <w:t xml:space="preserve">Soort achtergrondkaart (Kadaster: </w:t>
                  </w:r>
                  <w:proofErr w:type="spellStart"/>
                  <w:r w:rsidRPr="00A25D4D">
                    <w:t>bgtBestaand</w:t>
                  </w:r>
                  <w:proofErr w:type="spellEnd"/>
                  <w:r w:rsidRPr="00A25D4D">
                    <w:t>/</w:t>
                  </w:r>
                  <w:proofErr w:type="spellStart"/>
                  <w:r w:rsidRPr="00A25D4D">
                    <w:t>bgtPlan</w:t>
                  </w:r>
                  <w:proofErr w:type="spellEnd"/>
                  <w:r w:rsidRPr="00A25D4D">
                    <w:t xml:space="preserve">; netbeheerder: </w:t>
                  </w:r>
                  <w:proofErr w:type="spellStart"/>
                  <w:r w:rsidRPr="00A25D4D">
                    <w:t>eigenTopoBestaand</w:t>
                  </w:r>
                  <w:proofErr w:type="spellEnd"/>
                  <w:r w:rsidRPr="00A25D4D">
                    <w:t>/</w:t>
                  </w:r>
                  <w:proofErr w:type="spellStart"/>
                  <w:r w:rsidRPr="00A25D4D">
                    <w:t>eigenTopoPlan</w:t>
                  </w:r>
                  <w:proofErr w:type="spellEnd"/>
                  <w:r w:rsidRPr="00A25D4D">
                    <w:t xml:space="preserve">). </w:t>
                  </w:r>
                </w:p>
              </w:tc>
            </w:tr>
            <w:tr w:rsidR="00C0190C" w:rsidRPr="00A25D4D" w14:paraId="5F8D06A7" w14:textId="77777777" w:rsidTr="00C0190C">
              <w:trPr>
                <w:tblHeader/>
                <w:tblCellSpacing w:w="0" w:type="dxa"/>
              </w:trPr>
              <w:tc>
                <w:tcPr>
                  <w:tcW w:w="360" w:type="dxa"/>
                  <w:hideMark/>
                </w:tcPr>
                <w:p w14:paraId="5A5F88B7" w14:textId="77777777" w:rsidR="00C0190C" w:rsidRPr="00A25D4D" w:rsidRDefault="00C0190C" w:rsidP="008F13CC">
                  <w:pPr>
                    <w:jc w:val="left"/>
                  </w:pPr>
                  <w:r w:rsidRPr="00A25D4D">
                    <w:t> </w:t>
                  </w:r>
                </w:p>
              </w:tc>
              <w:tc>
                <w:tcPr>
                  <w:tcW w:w="1500" w:type="dxa"/>
                  <w:hideMark/>
                </w:tcPr>
                <w:p w14:paraId="1E0CBF2E"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A0F145C" w14:textId="77777777" w:rsidR="00C0190C" w:rsidRPr="00A25D4D" w:rsidRDefault="00C0190C" w:rsidP="008F13CC">
                  <w:pPr>
                    <w:jc w:val="left"/>
                  </w:pPr>
                  <w:r w:rsidRPr="00A25D4D">
                    <w:t>1</w:t>
                  </w:r>
                </w:p>
              </w:tc>
            </w:tr>
          </w:tbl>
          <w:p w14:paraId="404530D3" w14:textId="77777777" w:rsidR="00C0190C" w:rsidRPr="00A25D4D" w:rsidRDefault="00C0190C" w:rsidP="008F13CC">
            <w:pPr>
              <w:jc w:val="left"/>
            </w:pPr>
          </w:p>
        </w:tc>
      </w:tr>
      <w:tr w:rsidR="00C0190C" w:rsidRPr="00A25D4D" w14:paraId="5ECFDC4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EBA5CDE" w14:textId="77777777" w:rsidR="00C0190C" w:rsidRPr="00A25D4D" w:rsidRDefault="00C0190C" w:rsidP="008F13CC">
            <w:pPr>
              <w:jc w:val="left"/>
            </w:pPr>
            <w:r w:rsidRPr="00A25D4D">
              <w:rPr>
                <w:b/>
                <w:bCs/>
              </w:rPr>
              <w:t>Attribuut: kaartreferentie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3F948D69" w14:textId="77777777" w:rsidTr="00C0190C">
              <w:trPr>
                <w:tblHeader/>
                <w:tblCellSpacing w:w="0" w:type="dxa"/>
              </w:trPr>
              <w:tc>
                <w:tcPr>
                  <w:tcW w:w="360" w:type="dxa"/>
                  <w:hideMark/>
                </w:tcPr>
                <w:p w14:paraId="7E899101" w14:textId="77777777" w:rsidR="00C0190C" w:rsidRPr="00A25D4D" w:rsidRDefault="00C0190C" w:rsidP="008F13CC">
                  <w:pPr>
                    <w:jc w:val="left"/>
                  </w:pPr>
                  <w:r w:rsidRPr="00A25D4D">
                    <w:t> </w:t>
                  </w:r>
                </w:p>
              </w:tc>
              <w:tc>
                <w:tcPr>
                  <w:tcW w:w="1500" w:type="dxa"/>
                  <w:hideMark/>
                </w:tcPr>
                <w:p w14:paraId="7E8CC3FA" w14:textId="77777777" w:rsidR="00C0190C" w:rsidRPr="00A25D4D" w:rsidRDefault="00C0190C" w:rsidP="008F13CC">
                  <w:pPr>
                    <w:jc w:val="left"/>
                  </w:pPr>
                  <w:r w:rsidRPr="00A25D4D">
                    <w:t>Type:</w:t>
                  </w:r>
                </w:p>
              </w:tc>
              <w:tc>
                <w:tcPr>
                  <w:tcW w:w="0" w:type="auto"/>
                  <w:hideMark/>
                </w:tcPr>
                <w:p w14:paraId="79474E52" w14:textId="77777777" w:rsidR="00C0190C" w:rsidRPr="00A25D4D" w:rsidRDefault="00C0190C" w:rsidP="008F13CC">
                  <w:pPr>
                    <w:jc w:val="left"/>
                  </w:pPr>
                  <w:r w:rsidRPr="00A25D4D">
                    <w:t>URI</w:t>
                  </w:r>
                </w:p>
              </w:tc>
            </w:tr>
            <w:tr w:rsidR="00C0190C" w:rsidRPr="00A25D4D" w14:paraId="3B45CBD5" w14:textId="77777777" w:rsidTr="00C0190C">
              <w:trPr>
                <w:tblHeader/>
                <w:tblCellSpacing w:w="0" w:type="dxa"/>
              </w:trPr>
              <w:tc>
                <w:tcPr>
                  <w:tcW w:w="360" w:type="dxa"/>
                  <w:hideMark/>
                </w:tcPr>
                <w:p w14:paraId="4101C518" w14:textId="77777777" w:rsidR="00C0190C" w:rsidRPr="00A25D4D" w:rsidRDefault="00C0190C" w:rsidP="008F13CC">
                  <w:pPr>
                    <w:jc w:val="left"/>
                  </w:pPr>
                  <w:r w:rsidRPr="00A25D4D">
                    <w:t> </w:t>
                  </w:r>
                </w:p>
              </w:tc>
              <w:tc>
                <w:tcPr>
                  <w:tcW w:w="1500" w:type="dxa"/>
                  <w:hideMark/>
                </w:tcPr>
                <w:p w14:paraId="7BF2FC49" w14:textId="77777777" w:rsidR="00C0190C" w:rsidRPr="00A25D4D" w:rsidRDefault="00C0190C" w:rsidP="008F13CC">
                  <w:pPr>
                    <w:jc w:val="left"/>
                  </w:pPr>
                  <w:r w:rsidRPr="00A25D4D">
                    <w:t>Naam</w:t>
                  </w:r>
                </w:p>
              </w:tc>
              <w:tc>
                <w:tcPr>
                  <w:tcW w:w="0" w:type="auto"/>
                  <w:hideMark/>
                </w:tcPr>
                <w:p w14:paraId="33C5832B" w14:textId="77777777" w:rsidR="00C0190C" w:rsidRPr="00A25D4D" w:rsidRDefault="00C0190C" w:rsidP="008F13CC">
                  <w:pPr>
                    <w:jc w:val="left"/>
                  </w:pPr>
                </w:p>
              </w:tc>
            </w:tr>
            <w:tr w:rsidR="00C0190C" w:rsidRPr="00A25D4D" w14:paraId="6A847977" w14:textId="77777777" w:rsidTr="00C0190C">
              <w:trPr>
                <w:tblHeader/>
                <w:tblCellSpacing w:w="0" w:type="dxa"/>
              </w:trPr>
              <w:tc>
                <w:tcPr>
                  <w:tcW w:w="360" w:type="dxa"/>
                  <w:hideMark/>
                </w:tcPr>
                <w:p w14:paraId="7FA98198" w14:textId="77777777" w:rsidR="00C0190C" w:rsidRPr="00A25D4D" w:rsidRDefault="00C0190C" w:rsidP="008F13CC">
                  <w:pPr>
                    <w:jc w:val="left"/>
                  </w:pPr>
                  <w:r w:rsidRPr="00A25D4D">
                    <w:t> </w:t>
                  </w:r>
                </w:p>
              </w:tc>
              <w:tc>
                <w:tcPr>
                  <w:tcW w:w="1500" w:type="dxa"/>
                  <w:hideMark/>
                </w:tcPr>
                <w:p w14:paraId="24DD8E8B" w14:textId="77777777" w:rsidR="00C0190C" w:rsidRPr="00A25D4D" w:rsidRDefault="00C0190C" w:rsidP="008F13CC">
                  <w:pPr>
                    <w:jc w:val="left"/>
                  </w:pPr>
                  <w:r w:rsidRPr="00A25D4D">
                    <w:t>Definitie:</w:t>
                  </w:r>
                </w:p>
              </w:tc>
              <w:tc>
                <w:tcPr>
                  <w:tcW w:w="0" w:type="auto"/>
                  <w:hideMark/>
                </w:tcPr>
                <w:p w14:paraId="62B23ABE" w14:textId="77777777" w:rsidR="00C0190C" w:rsidRPr="00A25D4D" w:rsidRDefault="00C0190C" w:rsidP="008F13CC">
                  <w:pPr>
                    <w:jc w:val="left"/>
                  </w:pPr>
                  <w:r w:rsidRPr="00A25D4D">
                    <w:t xml:space="preserve">Referentie naar een achtergrondkaart. </w:t>
                  </w:r>
                </w:p>
              </w:tc>
            </w:tr>
            <w:tr w:rsidR="00C0190C" w:rsidRPr="00A25D4D" w14:paraId="3BE6EC99" w14:textId="77777777" w:rsidTr="00C0190C">
              <w:trPr>
                <w:tblHeader/>
                <w:tblCellSpacing w:w="0" w:type="dxa"/>
              </w:trPr>
              <w:tc>
                <w:tcPr>
                  <w:tcW w:w="360" w:type="dxa"/>
                  <w:hideMark/>
                </w:tcPr>
                <w:p w14:paraId="7734C064" w14:textId="77777777" w:rsidR="00C0190C" w:rsidRPr="00A25D4D" w:rsidRDefault="00C0190C" w:rsidP="008F13CC">
                  <w:pPr>
                    <w:jc w:val="left"/>
                  </w:pPr>
                  <w:r w:rsidRPr="00A25D4D">
                    <w:t> </w:t>
                  </w:r>
                </w:p>
              </w:tc>
              <w:tc>
                <w:tcPr>
                  <w:tcW w:w="1500" w:type="dxa"/>
                  <w:hideMark/>
                </w:tcPr>
                <w:p w14:paraId="3DC5A754"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2B103AD" w14:textId="77777777" w:rsidR="00C0190C" w:rsidRPr="00A25D4D" w:rsidRDefault="00C0190C" w:rsidP="008F13CC">
                  <w:pPr>
                    <w:jc w:val="left"/>
                  </w:pPr>
                  <w:r w:rsidRPr="00A25D4D">
                    <w:t>1</w:t>
                  </w:r>
                </w:p>
              </w:tc>
            </w:tr>
          </w:tbl>
          <w:p w14:paraId="250F80E0" w14:textId="77777777" w:rsidR="00C0190C" w:rsidRPr="00A25D4D" w:rsidRDefault="00C0190C" w:rsidP="008F13CC">
            <w:pPr>
              <w:jc w:val="left"/>
            </w:pPr>
          </w:p>
        </w:tc>
      </w:tr>
    </w:tbl>
    <w:p w14:paraId="67436863" w14:textId="77777777" w:rsidR="00C0190C" w:rsidRPr="00A25D4D" w:rsidRDefault="00C0190C" w:rsidP="008F13CC">
      <w:pPr>
        <w:pStyle w:val="Kop5"/>
        <w:jc w:val="left"/>
        <w:rPr>
          <w:sz w:val="16"/>
          <w:szCs w:val="16"/>
        </w:rPr>
      </w:pPr>
      <w:r w:rsidRPr="00A25D4D">
        <w:rPr>
          <w:sz w:val="16"/>
          <w:szCs w:val="16"/>
        </w:rPr>
        <w:t>Adres</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Change w:id="806" w:author="Paul Janssen" w:date="2020-06-10T17:47:00Z">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PrChange>
      </w:tblPr>
      <w:tblGrid>
        <w:gridCol w:w="9056"/>
        <w:tblGridChange w:id="807">
          <w:tblGrid>
            <w:gridCol w:w="9132"/>
          </w:tblGrid>
        </w:tblGridChange>
      </w:tblGrid>
      <w:tr w:rsidR="00C0190C" w:rsidRPr="00A25D4D" w14:paraId="02027354" w14:textId="77777777" w:rsidTr="00924D70">
        <w:trPr>
          <w:trHeight w:val="225"/>
          <w:tblHeader/>
          <w:tblCellSpacing w:w="0" w:type="dxa"/>
          <w:trPrChange w:id="808" w:author="Paul Janssen" w:date="2020-06-10T17:47:00Z">
            <w:trPr>
              <w:trHeight w:val="225"/>
              <w:tblHeader/>
              <w:tblCellSpacing w:w="0" w:type="dxa"/>
            </w:trPr>
          </w:trPrChange>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Change w:id="809" w:author="Paul Janssen" w:date="2020-06-10T17:47:00Z">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tcPrChange>
          </w:tcPr>
          <w:p w14:paraId="200885D1" w14:textId="77777777" w:rsidR="00C0190C" w:rsidRPr="00A25D4D" w:rsidRDefault="00C0190C" w:rsidP="008F13CC">
            <w:pPr>
              <w:jc w:val="left"/>
            </w:pPr>
            <w:r w:rsidRPr="00A25D4D">
              <w:rPr>
                <w:b/>
                <w:bCs/>
              </w:rPr>
              <w:t>Adres</w:t>
            </w:r>
          </w:p>
        </w:tc>
      </w:tr>
      <w:tr w:rsidR="00C0190C" w:rsidRPr="00A25D4D" w14:paraId="690B2B20" w14:textId="77777777" w:rsidTr="00924D70">
        <w:trPr>
          <w:tblCellSpacing w:w="0" w:type="dxa"/>
          <w:trPrChange w:id="810" w:author="Paul Janssen" w:date="2020-06-10T17:47: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811" w:author="Paul Janssen" w:date="2020-06-10T17:47:00Z">
              <w:tcPr>
                <w:tcW w:w="0" w:type="auto"/>
                <w:tcBorders>
                  <w:top w:val="outset" w:sz="6" w:space="0" w:color="auto"/>
                  <w:left w:val="outset" w:sz="6" w:space="0" w:color="auto"/>
                  <w:bottom w:val="outset" w:sz="6" w:space="0" w:color="auto"/>
                  <w:right w:val="outset" w:sz="6" w:space="0" w:color="auto"/>
                </w:tcBorders>
                <w:hideMark/>
              </w:tcPr>
            </w:tcPrChange>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5F577E84" w14:textId="77777777" w:rsidTr="00C0190C">
              <w:trPr>
                <w:tblHeader/>
                <w:tblCellSpacing w:w="0" w:type="dxa"/>
              </w:trPr>
              <w:tc>
                <w:tcPr>
                  <w:tcW w:w="360" w:type="dxa"/>
                  <w:hideMark/>
                </w:tcPr>
                <w:p w14:paraId="330F0D2C" w14:textId="77777777" w:rsidR="00C0190C" w:rsidRPr="00A25D4D" w:rsidRDefault="00C0190C" w:rsidP="008F13CC">
                  <w:pPr>
                    <w:jc w:val="left"/>
                  </w:pPr>
                  <w:r w:rsidRPr="00A25D4D">
                    <w:t> </w:t>
                  </w:r>
                </w:p>
              </w:tc>
              <w:tc>
                <w:tcPr>
                  <w:tcW w:w="1500" w:type="dxa"/>
                  <w:hideMark/>
                </w:tcPr>
                <w:p w14:paraId="6379188B" w14:textId="77777777" w:rsidR="00C0190C" w:rsidRPr="00A25D4D" w:rsidRDefault="00C0190C" w:rsidP="008F13CC">
                  <w:pPr>
                    <w:jc w:val="left"/>
                  </w:pPr>
                  <w:r w:rsidRPr="00A25D4D">
                    <w:t>Naam</w:t>
                  </w:r>
                </w:p>
              </w:tc>
              <w:tc>
                <w:tcPr>
                  <w:tcW w:w="0" w:type="auto"/>
                  <w:hideMark/>
                </w:tcPr>
                <w:p w14:paraId="37AF68E2" w14:textId="77777777" w:rsidR="00C0190C" w:rsidRPr="00A25D4D" w:rsidRDefault="00C0190C" w:rsidP="008F13CC">
                  <w:pPr>
                    <w:jc w:val="left"/>
                  </w:pPr>
                  <w:r w:rsidRPr="00A25D4D">
                    <w:t xml:space="preserve">BAG-Adres </w:t>
                  </w:r>
                </w:p>
              </w:tc>
            </w:tr>
            <w:tr w:rsidR="00C0190C" w:rsidRPr="00A25D4D" w14:paraId="3BEDBD71" w14:textId="77777777" w:rsidTr="00C0190C">
              <w:trPr>
                <w:tblHeader/>
                <w:tblCellSpacing w:w="0" w:type="dxa"/>
              </w:trPr>
              <w:tc>
                <w:tcPr>
                  <w:tcW w:w="360" w:type="dxa"/>
                  <w:hideMark/>
                </w:tcPr>
                <w:p w14:paraId="3A9D74AE" w14:textId="77777777" w:rsidR="00C0190C" w:rsidRPr="00A25D4D" w:rsidRDefault="00C0190C" w:rsidP="008F13CC">
                  <w:pPr>
                    <w:jc w:val="left"/>
                  </w:pPr>
                  <w:r w:rsidRPr="00A25D4D">
                    <w:t> </w:t>
                  </w:r>
                </w:p>
              </w:tc>
              <w:tc>
                <w:tcPr>
                  <w:tcW w:w="1500" w:type="dxa"/>
                  <w:hideMark/>
                </w:tcPr>
                <w:p w14:paraId="4592122D" w14:textId="77777777" w:rsidR="00C0190C" w:rsidRPr="00A25D4D" w:rsidRDefault="00C0190C" w:rsidP="008F13CC">
                  <w:pPr>
                    <w:jc w:val="left"/>
                  </w:pPr>
                  <w:r w:rsidRPr="00A25D4D">
                    <w:t>Definitie:</w:t>
                  </w:r>
                </w:p>
              </w:tc>
              <w:tc>
                <w:tcPr>
                  <w:tcW w:w="0" w:type="auto"/>
                  <w:hideMark/>
                </w:tcPr>
                <w:p w14:paraId="0FD00F75" w14:textId="77777777" w:rsidR="00C0190C" w:rsidRPr="00A25D4D" w:rsidRDefault="00C0190C" w:rsidP="008F13CC">
                  <w:pPr>
                    <w:jc w:val="left"/>
                  </w:pPr>
                  <w:r w:rsidRPr="00A25D4D">
                    <w:t xml:space="preserve">Beschrijving van een locatie van door middel van een adres. </w:t>
                  </w:r>
                </w:p>
              </w:tc>
            </w:tr>
            <w:tr w:rsidR="00C0190C" w:rsidRPr="00A25D4D" w14:paraId="12E984E9" w14:textId="77777777" w:rsidTr="00C0190C">
              <w:trPr>
                <w:tblHeader/>
                <w:tblCellSpacing w:w="0" w:type="dxa"/>
              </w:trPr>
              <w:tc>
                <w:tcPr>
                  <w:tcW w:w="360" w:type="dxa"/>
                  <w:hideMark/>
                </w:tcPr>
                <w:p w14:paraId="2A896BE6" w14:textId="77777777" w:rsidR="00C0190C" w:rsidRPr="00A25D4D" w:rsidRDefault="00C0190C" w:rsidP="008F13CC">
                  <w:pPr>
                    <w:jc w:val="left"/>
                  </w:pPr>
                  <w:r w:rsidRPr="00A25D4D">
                    <w:t> </w:t>
                  </w:r>
                </w:p>
              </w:tc>
              <w:tc>
                <w:tcPr>
                  <w:tcW w:w="1500" w:type="dxa"/>
                  <w:hideMark/>
                </w:tcPr>
                <w:p w14:paraId="74FD13D8" w14:textId="77777777" w:rsidR="00C0190C" w:rsidRPr="00A25D4D" w:rsidRDefault="00C0190C" w:rsidP="008F13CC">
                  <w:pPr>
                    <w:jc w:val="left"/>
                  </w:pPr>
                  <w:r w:rsidRPr="00A25D4D">
                    <w:t>Omschrijving:</w:t>
                  </w:r>
                </w:p>
              </w:tc>
              <w:tc>
                <w:tcPr>
                  <w:tcW w:w="0" w:type="auto"/>
                  <w:hideMark/>
                </w:tcPr>
                <w:p w14:paraId="2BEF35A3" w14:textId="77777777" w:rsidR="00C0190C" w:rsidRPr="00A25D4D" w:rsidRDefault="00C0190C" w:rsidP="008F13CC">
                  <w:pPr>
                    <w:jc w:val="left"/>
                  </w:pPr>
                  <w:r w:rsidRPr="00A25D4D">
                    <w:t xml:space="preserve">Adresgegevens van Panden, Ligplaatsen en Staanplaatsen zijn beschreven in de BAG. Voor de attributen van net adres zijn de BAG definities gebruikt. </w:t>
                  </w:r>
                </w:p>
              </w:tc>
            </w:tr>
            <w:tr w:rsidR="00C0190C" w:rsidRPr="00A25D4D" w14:paraId="4916AEA1" w14:textId="77777777" w:rsidTr="00C0190C">
              <w:trPr>
                <w:tblHeader/>
                <w:tblCellSpacing w:w="0" w:type="dxa"/>
              </w:trPr>
              <w:tc>
                <w:tcPr>
                  <w:tcW w:w="360" w:type="dxa"/>
                  <w:hideMark/>
                </w:tcPr>
                <w:p w14:paraId="239C9831" w14:textId="77777777" w:rsidR="00C0190C" w:rsidRPr="00A25D4D" w:rsidRDefault="00C0190C" w:rsidP="008F13CC">
                  <w:pPr>
                    <w:jc w:val="left"/>
                  </w:pPr>
                  <w:r w:rsidRPr="00A25D4D">
                    <w:t> </w:t>
                  </w:r>
                </w:p>
              </w:tc>
              <w:tc>
                <w:tcPr>
                  <w:tcW w:w="1500" w:type="dxa"/>
                  <w:hideMark/>
                </w:tcPr>
                <w:p w14:paraId="49875675" w14:textId="77777777" w:rsidR="00C0190C" w:rsidRPr="00A25D4D" w:rsidRDefault="00C0190C" w:rsidP="008F13CC">
                  <w:pPr>
                    <w:jc w:val="left"/>
                  </w:pPr>
                  <w:r w:rsidRPr="00A25D4D">
                    <w:t>Stereotypes:</w:t>
                  </w:r>
                </w:p>
              </w:tc>
              <w:tc>
                <w:tcPr>
                  <w:tcW w:w="0" w:type="auto"/>
                  <w:hideMark/>
                </w:tcPr>
                <w:p w14:paraId="680CAB5B" w14:textId="77777777" w:rsidR="00C0190C" w:rsidRPr="00A25D4D" w:rsidRDefault="00C0190C" w:rsidP="008F13CC">
                  <w:pPr>
                    <w:jc w:val="left"/>
                  </w:pPr>
                  <w:r w:rsidRPr="00A25D4D">
                    <w:t>«</w:t>
                  </w:r>
                  <w:proofErr w:type="spellStart"/>
                  <w:r w:rsidRPr="00A25D4D">
                    <w:t>dataType</w:t>
                  </w:r>
                  <w:proofErr w:type="spellEnd"/>
                  <w:r w:rsidRPr="00A25D4D">
                    <w:t>»</w:t>
                  </w:r>
                </w:p>
              </w:tc>
            </w:tr>
          </w:tbl>
          <w:p w14:paraId="063637E6" w14:textId="77777777" w:rsidR="00C0190C" w:rsidRPr="00A25D4D" w:rsidRDefault="00C0190C" w:rsidP="008F13CC">
            <w:pPr>
              <w:jc w:val="left"/>
            </w:pPr>
          </w:p>
        </w:tc>
      </w:tr>
      <w:tr w:rsidR="00924D70" w:rsidRPr="00A25D4D" w14:paraId="50D1E428" w14:textId="77777777" w:rsidTr="00924D70">
        <w:trPr>
          <w:tblCellSpacing w:w="0" w:type="dxa"/>
          <w:ins w:id="812" w:author="Paul Janssen" w:date="2020-06-10T17:46:00Z"/>
          <w:trPrChange w:id="813" w:author="Paul Janssen" w:date="2020-06-10T17:47: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tcPrChange w:id="814" w:author="Paul Janssen" w:date="2020-06-10T17:47:00Z">
              <w:tcPr>
                <w:tcW w:w="0" w:type="auto"/>
                <w:tcBorders>
                  <w:top w:val="outset" w:sz="6" w:space="0" w:color="auto"/>
                  <w:left w:val="outset" w:sz="6" w:space="0" w:color="auto"/>
                  <w:bottom w:val="outset" w:sz="6" w:space="0" w:color="auto"/>
                  <w:right w:val="outset" w:sz="6" w:space="0" w:color="auto"/>
                </w:tcBorders>
              </w:tcPr>
            </w:tcPrChange>
          </w:tcPr>
          <w:p w14:paraId="1F2ABA62" w14:textId="77777777" w:rsidR="00924D70" w:rsidRPr="00A25D4D" w:rsidRDefault="00924D70" w:rsidP="00924D70">
            <w:pPr>
              <w:jc w:val="left"/>
              <w:rPr>
                <w:ins w:id="815" w:author="Paul Janssen" w:date="2020-06-10T17:47:00Z"/>
              </w:rPr>
            </w:pPr>
            <w:ins w:id="816" w:author="Paul Janssen" w:date="2020-06-10T17:47:00Z">
              <w:r w:rsidRPr="00A25D4D">
                <w:rPr>
                  <w:b/>
                  <w:bCs/>
                </w:rPr>
                <w:t xml:space="preserve">Attribuut: </w:t>
              </w:r>
              <w:proofErr w:type="spellStart"/>
              <w:r w:rsidRPr="00A25D4D">
                <w:rPr>
                  <w:b/>
                  <w:bCs/>
                </w:rPr>
                <w:t>BAGid</w:t>
              </w:r>
              <w:proofErr w:type="spellEnd"/>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924D70" w:rsidRPr="00A25D4D" w14:paraId="38629342" w14:textId="77777777" w:rsidTr="004C0A21">
              <w:trPr>
                <w:tblHeader/>
                <w:tblCellSpacing w:w="0" w:type="dxa"/>
                <w:ins w:id="817" w:author="Paul Janssen" w:date="2020-06-10T17:47:00Z"/>
              </w:trPr>
              <w:tc>
                <w:tcPr>
                  <w:tcW w:w="360" w:type="dxa"/>
                  <w:hideMark/>
                </w:tcPr>
                <w:p w14:paraId="453D1200" w14:textId="77777777" w:rsidR="00924D70" w:rsidRPr="00A25D4D" w:rsidRDefault="00924D70" w:rsidP="00924D70">
                  <w:pPr>
                    <w:jc w:val="left"/>
                    <w:rPr>
                      <w:ins w:id="818" w:author="Paul Janssen" w:date="2020-06-10T17:47:00Z"/>
                    </w:rPr>
                  </w:pPr>
                  <w:ins w:id="819" w:author="Paul Janssen" w:date="2020-06-10T17:47:00Z">
                    <w:r w:rsidRPr="00A25D4D">
                      <w:t> </w:t>
                    </w:r>
                  </w:ins>
                </w:p>
              </w:tc>
              <w:tc>
                <w:tcPr>
                  <w:tcW w:w="1500" w:type="dxa"/>
                  <w:hideMark/>
                </w:tcPr>
                <w:p w14:paraId="52E86004" w14:textId="77777777" w:rsidR="00924D70" w:rsidRPr="00A25D4D" w:rsidRDefault="00924D70" w:rsidP="00924D70">
                  <w:pPr>
                    <w:jc w:val="left"/>
                    <w:rPr>
                      <w:ins w:id="820" w:author="Paul Janssen" w:date="2020-06-10T17:47:00Z"/>
                    </w:rPr>
                  </w:pPr>
                  <w:ins w:id="821" w:author="Paul Janssen" w:date="2020-06-10T17:47:00Z">
                    <w:r w:rsidRPr="00A25D4D">
                      <w:t>Type:</w:t>
                    </w:r>
                  </w:ins>
                </w:p>
              </w:tc>
              <w:tc>
                <w:tcPr>
                  <w:tcW w:w="0" w:type="auto"/>
                  <w:hideMark/>
                </w:tcPr>
                <w:p w14:paraId="37B86760" w14:textId="77777777" w:rsidR="00924D70" w:rsidRPr="00A25D4D" w:rsidRDefault="00924D70" w:rsidP="00924D70">
                  <w:pPr>
                    <w:jc w:val="left"/>
                    <w:rPr>
                      <w:ins w:id="822" w:author="Paul Janssen" w:date="2020-06-10T17:47:00Z"/>
                    </w:rPr>
                  </w:pPr>
                  <w:proofErr w:type="spellStart"/>
                  <w:ins w:id="823" w:author="Paul Janssen" w:date="2020-06-10T17:47:00Z">
                    <w:r w:rsidRPr="00A25D4D">
                      <w:t>CharacterString</w:t>
                    </w:r>
                    <w:proofErr w:type="spellEnd"/>
                  </w:ins>
                </w:p>
              </w:tc>
            </w:tr>
            <w:tr w:rsidR="00924D70" w:rsidRPr="00A25D4D" w14:paraId="4334305D" w14:textId="77777777" w:rsidTr="004C0A21">
              <w:trPr>
                <w:tblHeader/>
                <w:tblCellSpacing w:w="0" w:type="dxa"/>
                <w:ins w:id="824" w:author="Paul Janssen" w:date="2020-06-10T17:47:00Z"/>
              </w:trPr>
              <w:tc>
                <w:tcPr>
                  <w:tcW w:w="360" w:type="dxa"/>
                  <w:hideMark/>
                </w:tcPr>
                <w:p w14:paraId="38B82C76" w14:textId="77777777" w:rsidR="00924D70" w:rsidRPr="00A25D4D" w:rsidRDefault="00924D70" w:rsidP="00924D70">
                  <w:pPr>
                    <w:jc w:val="left"/>
                    <w:rPr>
                      <w:ins w:id="825" w:author="Paul Janssen" w:date="2020-06-10T17:47:00Z"/>
                    </w:rPr>
                  </w:pPr>
                  <w:ins w:id="826" w:author="Paul Janssen" w:date="2020-06-10T17:47:00Z">
                    <w:r w:rsidRPr="00A25D4D">
                      <w:t> </w:t>
                    </w:r>
                  </w:ins>
                </w:p>
              </w:tc>
              <w:tc>
                <w:tcPr>
                  <w:tcW w:w="1500" w:type="dxa"/>
                  <w:hideMark/>
                </w:tcPr>
                <w:p w14:paraId="0C8E6A69" w14:textId="77777777" w:rsidR="00924D70" w:rsidRPr="00A25D4D" w:rsidRDefault="00924D70" w:rsidP="00924D70">
                  <w:pPr>
                    <w:jc w:val="left"/>
                    <w:rPr>
                      <w:ins w:id="827" w:author="Paul Janssen" w:date="2020-06-10T17:47:00Z"/>
                    </w:rPr>
                  </w:pPr>
                  <w:ins w:id="828" w:author="Paul Janssen" w:date="2020-06-10T17:47:00Z">
                    <w:r w:rsidRPr="00A25D4D">
                      <w:t>Naam</w:t>
                    </w:r>
                  </w:ins>
                </w:p>
              </w:tc>
              <w:tc>
                <w:tcPr>
                  <w:tcW w:w="0" w:type="auto"/>
                  <w:hideMark/>
                </w:tcPr>
                <w:p w14:paraId="4E94F2D2" w14:textId="77777777" w:rsidR="00924D70" w:rsidRPr="00A25D4D" w:rsidRDefault="00924D70" w:rsidP="00924D70">
                  <w:pPr>
                    <w:jc w:val="left"/>
                    <w:rPr>
                      <w:ins w:id="829" w:author="Paul Janssen" w:date="2020-06-10T17:47:00Z"/>
                    </w:rPr>
                  </w:pPr>
                  <w:proofErr w:type="spellStart"/>
                  <w:ins w:id="830" w:author="Paul Janssen" w:date="2020-06-10T17:47:00Z">
                    <w:r w:rsidRPr="00A25D4D">
                      <w:t>BAGid</w:t>
                    </w:r>
                    <w:proofErr w:type="spellEnd"/>
                    <w:r w:rsidRPr="00A25D4D">
                      <w:t xml:space="preserve"> </w:t>
                    </w:r>
                  </w:ins>
                </w:p>
              </w:tc>
            </w:tr>
            <w:tr w:rsidR="00924D70" w:rsidRPr="00A25D4D" w14:paraId="1E2697B6" w14:textId="77777777" w:rsidTr="004C0A21">
              <w:trPr>
                <w:tblHeader/>
                <w:tblCellSpacing w:w="0" w:type="dxa"/>
                <w:ins w:id="831" w:author="Paul Janssen" w:date="2020-06-10T17:47:00Z"/>
              </w:trPr>
              <w:tc>
                <w:tcPr>
                  <w:tcW w:w="360" w:type="dxa"/>
                  <w:hideMark/>
                </w:tcPr>
                <w:p w14:paraId="443043F7" w14:textId="77777777" w:rsidR="00924D70" w:rsidRPr="00A25D4D" w:rsidRDefault="00924D70" w:rsidP="00924D70">
                  <w:pPr>
                    <w:jc w:val="left"/>
                    <w:rPr>
                      <w:ins w:id="832" w:author="Paul Janssen" w:date="2020-06-10T17:47:00Z"/>
                    </w:rPr>
                  </w:pPr>
                  <w:ins w:id="833" w:author="Paul Janssen" w:date="2020-06-10T17:47:00Z">
                    <w:r w:rsidRPr="00A25D4D">
                      <w:t> </w:t>
                    </w:r>
                  </w:ins>
                </w:p>
              </w:tc>
              <w:tc>
                <w:tcPr>
                  <w:tcW w:w="1500" w:type="dxa"/>
                  <w:hideMark/>
                </w:tcPr>
                <w:p w14:paraId="0AAC2EF4" w14:textId="77777777" w:rsidR="00924D70" w:rsidRPr="00A25D4D" w:rsidRDefault="00924D70" w:rsidP="00924D70">
                  <w:pPr>
                    <w:jc w:val="left"/>
                    <w:rPr>
                      <w:ins w:id="834" w:author="Paul Janssen" w:date="2020-06-10T17:47:00Z"/>
                    </w:rPr>
                  </w:pPr>
                  <w:ins w:id="835" w:author="Paul Janssen" w:date="2020-06-10T17:47:00Z">
                    <w:r w:rsidRPr="00A25D4D">
                      <w:t>Definitie:</w:t>
                    </w:r>
                  </w:ins>
                </w:p>
              </w:tc>
              <w:tc>
                <w:tcPr>
                  <w:tcW w:w="0" w:type="auto"/>
                  <w:hideMark/>
                </w:tcPr>
                <w:p w14:paraId="0A92006A" w14:textId="77777777" w:rsidR="00924D70" w:rsidRPr="00A25D4D" w:rsidRDefault="00924D70" w:rsidP="00924D70">
                  <w:pPr>
                    <w:jc w:val="left"/>
                    <w:rPr>
                      <w:ins w:id="836" w:author="Paul Janssen" w:date="2020-06-10T17:47:00Z"/>
                    </w:rPr>
                  </w:pPr>
                  <w:ins w:id="837" w:author="Paul Janssen" w:date="2020-06-10T17:47:00Z">
                    <w:r>
                      <w:t xml:space="preserve">BAG </w:t>
                    </w:r>
                    <w:proofErr w:type="spellStart"/>
                    <w:r>
                      <w:t>identifier</w:t>
                    </w:r>
                    <w:proofErr w:type="spellEnd"/>
                    <w:r>
                      <w:t xml:space="preserve"> van een </w:t>
                    </w:r>
                    <w:proofErr w:type="spellStart"/>
                    <w:r>
                      <w:t>AdreseerbaarObject</w:t>
                    </w:r>
                    <w:proofErr w:type="spellEnd"/>
                    <w:r>
                      <w:t xml:space="preserve"> of een Nummeraanduiding zoals geregistreerd bij de BAG.</w:t>
                    </w:r>
                  </w:ins>
                </w:p>
              </w:tc>
            </w:tr>
            <w:tr w:rsidR="00924D70" w:rsidRPr="00A25D4D" w14:paraId="3A207EEB" w14:textId="77777777" w:rsidTr="004C0A21">
              <w:trPr>
                <w:tblHeader/>
                <w:tblCellSpacing w:w="0" w:type="dxa"/>
                <w:ins w:id="838" w:author="Paul Janssen" w:date="2020-06-10T17:47:00Z"/>
              </w:trPr>
              <w:tc>
                <w:tcPr>
                  <w:tcW w:w="360" w:type="dxa"/>
                  <w:hideMark/>
                </w:tcPr>
                <w:p w14:paraId="4996D33E" w14:textId="77777777" w:rsidR="00924D70" w:rsidRPr="00A25D4D" w:rsidRDefault="00924D70" w:rsidP="00924D70">
                  <w:pPr>
                    <w:jc w:val="left"/>
                    <w:rPr>
                      <w:ins w:id="839" w:author="Paul Janssen" w:date="2020-06-10T17:47:00Z"/>
                    </w:rPr>
                  </w:pPr>
                  <w:ins w:id="840" w:author="Paul Janssen" w:date="2020-06-10T17:47:00Z">
                    <w:r w:rsidRPr="00A25D4D">
                      <w:t> </w:t>
                    </w:r>
                  </w:ins>
                </w:p>
              </w:tc>
              <w:tc>
                <w:tcPr>
                  <w:tcW w:w="1500" w:type="dxa"/>
                  <w:hideMark/>
                </w:tcPr>
                <w:p w14:paraId="3A32DF38" w14:textId="77777777" w:rsidR="00924D70" w:rsidRPr="00A25D4D" w:rsidRDefault="00924D70" w:rsidP="00924D70">
                  <w:pPr>
                    <w:jc w:val="left"/>
                    <w:rPr>
                      <w:ins w:id="841" w:author="Paul Janssen" w:date="2020-06-10T17:47:00Z"/>
                    </w:rPr>
                  </w:pPr>
                  <w:ins w:id="842" w:author="Paul Janssen" w:date="2020-06-10T17:47:00Z">
                    <w:r w:rsidRPr="00A25D4D">
                      <w:t>Omschrijving:</w:t>
                    </w:r>
                  </w:ins>
                </w:p>
              </w:tc>
              <w:tc>
                <w:tcPr>
                  <w:tcW w:w="0" w:type="auto"/>
                  <w:hideMark/>
                </w:tcPr>
                <w:p w14:paraId="4CAA3E2F" w14:textId="77777777" w:rsidR="00924D70" w:rsidRPr="00A25D4D" w:rsidRDefault="00924D70" w:rsidP="00924D70">
                  <w:pPr>
                    <w:jc w:val="left"/>
                    <w:rPr>
                      <w:ins w:id="843" w:author="Paul Janssen" w:date="2020-06-10T17:47:00Z"/>
                    </w:rPr>
                  </w:pPr>
                  <w:ins w:id="844" w:author="Paul Janssen" w:date="2020-06-10T17:47:00Z">
                    <w:r>
                      <w:t xml:space="preserve">Afhankelijk van de context waarin het adres wordt gebruikt wordt de </w:t>
                    </w:r>
                    <w:proofErr w:type="spellStart"/>
                    <w:r>
                      <w:t>BAGid</w:t>
                    </w:r>
                    <w:proofErr w:type="spellEnd"/>
                    <w:r>
                      <w:t xml:space="preserve"> van het </w:t>
                    </w:r>
                    <w:proofErr w:type="spellStart"/>
                    <w:r>
                      <w:t>AdresseerbaarObject</w:t>
                    </w:r>
                    <w:proofErr w:type="spellEnd"/>
                    <w:r>
                      <w:t xml:space="preserve"> of van de Nummeraanduiding gebruikt. Voor een koppeling aan </w:t>
                    </w:r>
                    <w:proofErr w:type="spellStart"/>
                    <w:r>
                      <w:t>ExtraDetailInfo</w:t>
                    </w:r>
                    <w:proofErr w:type="spellEnd"/>
                    <w:r>
                      <w:t xml:space="preserve"> is dit de </w:t>
                    </w:r>
                    <w:proofErr w:type="spellStart"/>
                    <w:r>
                      <w:t>BAGid</w:t>
                    </w:r>
                    <w:proofErr w:type="spellEnd"/>
                    <w:r>
                      <w:t xml:space="preserve"> van het </w:t>
                    </w:r>
                    <w:proofErr w:type="spellStart"/>
                    <w:r>
                      <w:t>AdresseerbaarObject</w:t>
                    </w:r>
                    <w:proofErr w:type="spellEnd"/>
                    <w:r>
                      <w:t xml:space="preserve">. Voor een koppeling naar een bezoek of postadres de </w:t>
                    </w:r>
                    <w:proofErr w:type="spellStart"/>
                    <w:r>
                      <w:t>BAGid</w:t>
                    </w:r>
                    <w:proofErr w:type="spellEnd"/>
                    <w:r>
                      <w:t xml:space="preserve"> van de Nummeraanduiding.</w:t>
                    </w:r>
                  </w:ins>
                </w:p>
              </w:tc>
            </w:tr>
            <w:tr w:rsidR="00924D70" w:rsidRPr="00A25D4D" w14:paraId="4BD05D42" w14:textId="77777777" w:rsidTr="004C0A21">
              <w:trPr>
                <w:tblHeader/>
                <w:tblCellSpacing w:w="0" w:type="dxa"/>
                <w:ins w:id="845" w:author="Paul Janssen" w:date="2020-06-10T17:47:00Z"/>
              </w:trPr>
              <w:tc>
                <w:tcPr>
                  <w:tcW w:w="360" w:type="dxa"/>
                  <w:hideMark/>
                </w:tcPr>
                <w:p w14:paraId="0BB1E227" w14:textId="77777777" w:rsidR="00924D70" w:rsidRPr="00A25D4D" w:rsidRDefault="00924D70" w:rsidP="00924D70">
                  <w:pPr>
                    <w:jc w:val="left"/>
                    <w:rPr>
                      <w:ins w:id="846" w:author="Paul Janssen" w:date="2020-06-10T17:47:00Z"/>
                    </w:rPr>
                  </w:pPr>
                  <w:ins w:id="847" w:author="Paul Janssen" w:date="2020-06-10T17:47:00Z">
                    <w:r w:rsidRPr="00A25D4D">
                      <w:t> </w:t>
                    </w:r>
                  </w:ins>
                </w:p>
              </w:tc>
              <w:tc>
                <w:tcPr>
                  <w:tcW w:w="1500" w:type="dxa"/>
                  <w:hideMark/>
                </w:tcPr>
                <w:p w14:paraId="423DB168" w14:textId="77777777" w:rsidR="00924D70" w:rsidRPr="00A25D4D" w:rsidRDefault="00924D70" w:rsidP="00924D70">
                  <w:pPr>
                    <w:jc w:val="left"/>
                    <w:rPr>
                      <w:ins w:id="848" w:author="Paul Janssen" w:date="2020-06-10T17:47:00Z"/>
                    </w:rPr>
                  </w:pPr>
                  <w:proofErr w:type="spellStart"/>
                  <w:ins w:id="849" w:author="Paul Janssen" w:date="2020-06-10T17:47:00Z">
                    <w:r w:rsidRPr="00A25D4D">
                      <w:t>Multipliciteit</w:t>
                    </w:r>
                    <w:proofErr w:type="spellEnd"/>
                    <w:r w:rsidRPr="00A25D4D">
                      <w:t>:</w:t>
                    </w:r>
                  </w:ins>
                </w:p>
              </w:tc>
              <w:tc>
                <w:tcPr>
                  <w:tcW w:w="0" w:type="auto"/>
                  <w:hideMark/>
                </w:tcPr>
                <w:p w14:paraId="53CBC84F" w14:textId="77777777" w:rsidR="00924D70" w:rsidRPr="00A25D4D" w:rsidRDefault="00924D70" w:rsidP="00924D70">
                  <w:pPr>
                    <w:jc w:val="left"/>
                    <w:rPr>
                      <w:ins w:id="850" w:author="Paul Janssen" w:date="2020-06-10T17:47:00Z"/>
                    </w:rPr>
                  </w:pPr>
                  <w:ins w:id="851" w:author="Paul Janssen" w:date="2020-06-10T17:47:00Z">
                    <w:r w:rsidRPr="00A25D4D">
                      <w:t>0..1</w:t>
                    </w:r>
                  </w:ins>
                </w:p>
              </w:tc>
            </w:tr>
          </w:tbl>
          <w:p w14:paraId="0C2A60D8" w14:textId="77777777" w:rsidR="00924D70" w:rsidRPr="00A25D4D" w:rsidRDefault="00924D70" w:rsidP="008F13CC">
            <w:pPr>
              <w:jc w:val="left"/>
              <w:rPr>
                <w:ins w:id="852" w:author="Paul Janssen" w:date="2020-06-10T17:46:00Z"/>
                <w:b/>
                <w:bCs/>
              </w:rPr>
            </w:pPr>
          </w:p>
        </w:tc>
      </w:tr>
      <w:tr w:rsidR="00C0190C" w:rsidRPr="00A25D4D" w14:paraId="5794CA8D" w14:textId="77777777" w:rsidTr="00924D70">
        <w:trPr>
          <w:tblCellSpacing w:w="0" w:type="dxa"/>
          <w:trPrChange w:id="853" w:author="Paul Janssen" w:date="2020-06-10T17:47: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854" w:author="Paul Janssen" w:date="2020-06-10T17:47:00Z">
              <w:tcPr>
                <w:tcW w:w="0" w:type="auto"/>
                <w:tcBorders>
                  <w:top w:val="outset" w:sz="6" w:space="0" w:color="auto"/>
                  <w:left w:val="outset" w:sz="6" w:space="0" w:color="auto"/>
                  <w:bottom w:val="outset" w:sz="6" w:space="0" w:color="auto"/>
                  <w:right w:val="outset" w:sz="6" w:space="0" w:color="auto"/>
                </w:tcBorders>
                <w:hideMark/>
              </w:tcPr>
            </w:tcPrChange>
          </w:tcPr>
          <w:p w14:paraId="6C8249C8" w14:textId="77777777" w:rsidR="00C0190C" w:rsidRPr="00A25D4D" w:rsidRDefault="00C0190C" w:rsidP="008F13CC">
            <w:pPr>
              <w:jc w:val="left"/>
            </w:pPr>
            <w:r w:rsidRPr="00A25D4D">
              <w:rPr>
                <w:b/>
                <w:bCs/>
              </w:rPr>
              <w:t xml:space="preserve">Attribuut: </w:t>
            </w:r>
            <w:proofErr w:type="spellStart"/>
            <w:r w:rsidRPr="00A25D4D">
              <w:rPr>
                <w:b/>
                <w:bCs/>
              </w:rPr>
              <w:t>openbareRuimteNaam</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577C39F0" w14:textId="77777777" w:rsidTr="00C0190C">
              <w:trPr>
                <w:tblHeader/>
                <w:tblCellSpacing w:w="0" w:type="dxa"/>
              </w:trPr>
              <w:tc>
                <w:tcPr>
                  <w:tcW w:w="360" w:type="dxa"/>
                  <w:hideMark/>
                </w:tcPr>
                <w:p w14:paraId="5D5571B8" w14:textId="77777777" w:rsidR="00C0190C" w:rsidRPr="00A25D4D" w:rsidRDefault="00C0190C" w:rsidP="008F13CC">
                  <w:pPr>
                    <w:jc w:val="left"/>
                  </w:pPr>
                  <w:r w:rsidRPr="00A25D4D">
                    <w:t> </w:t>
                  </w:r>
                </w:p>
              </w:tc>
              <w:tc>
                <w:tcPr>
                  <w:tcW w:w="1500" w:type="dxa"/>
                  <w:hideMark/>
                </w:tcPr>
                <w:p w14:paraId="31F8879F" w14:textId="77777777" w:rsidR="00C0190C" w:rsidRPr="00A25D4D" w:rsidRDefault="00C0190C" w:rsidP="008F13CC">
                  <w:pPr>
                    <w:jc w:val="left"/>
                  </w:pPr>
                  <w:r w:rsidRPr="00A25D4D">
                    <w:t>Type:</w:t>
                  </w:r>
                </w:p>
              </w:tc>
              <w:tc>
                <w:tcPr>
                  <w:tcW w:w="0" w:type="auto"/>
                  <w:hideMark/>
                </w:tcPr>
                <w:p w14:paraId="2677A831" w14:textId="77777777" w:rsidR="00C0190C" w:rsidRPr="00A25D4D" w:rsidRDefault="00C0190C" w:rsidP="008F13CC">
                  <w:pPr>
                    <w:jc w:val="left"/>
                  </w:pPr>
                  <w:proofErr w:type="spellStart"/>
                  <w:r w:rsidRPr="00A25D4D">
                    <w:t>CharacterString</w:t>
                  </w:r>
                  <w:proofErr w:type="spellEnd"/>
                </w:p>
              </w:tc>
            </w:tr>
            <w:tr w:rsidR="00C0190C" w:rsidRPr="00A25D4D" w14:paraId="08F3B711" w14:textId="77777777" w:rsidTr="00C0190C">
              <w:trPr>
                <w:tblHeader/>
                <w:tblCellSpacing w:w="0" w:type="dxa"/>
              </w:trPr>
              <w:tc>
                <w:tcPr>
                  <w:tcW w:w="360" w:type="dxa"/>
                  <w:hideMark/>
                </w:tcPr>
                <w:p w14:paraId="53C799BB" w14:textId="77777777" w:rsidR="00C0190C" w:rsidRPr="00A25D4D" w:rsidRDefault="00C0190C" w:rsidP="008F13CC">
                  <w:pPr>
                    <w:jc w:val="left"/>
                  </w:pPr>
                  <w:r w:rsidRPr="00A25D4D">
                    <w:t> </w:t>
                  </w:r>
                </w:p>
              </w:tc>
              <w:tc>
                <w:tcPr>
                  <w:tcW w:w="1500" w:type="dxa"/>
                  <w:hideMark/>
                </w:tcPr>
                <w:p w14:paraId="2B618A34" w14:textId="77777777" w:rsidR="00C0190C" w:rsidRPr="00A25D4D" w:rsidRDefault="00C0190C" w:rsidP="008F13CC">
                  <w:pPr>
                    <w:jc w:val="left"/>
                  </w:pPr>
                  <w:r w:rsidRPr="00A25D4D">
                    <w:t>Naam</w:t>
                  </w:r>
                </w:p>
              </w:tc>
              <w:tc>
                <w:tcPr>
                  <w:tcW w:w="0" w:type="auto"/>
                  <w:hideMark/>
                </w:tcPr>
                <w:p w14:paraId="57FFBC9D" w14:textId="77777777" w:rsidR="00C0190C" w:rsidRPr="00A25D4D" w:rsidRDefault="00C0190C" w:rsidP="008F13CC">
                  <w:pPr>
                    <w:jc w:val="left"/>
                  </w:pPr>
                  <w:r w:rsidRPr="00A25D4D">
                    <w:t xml:space="preserve">openbare ruimte naam </w:t>
                  </w:r>
                </w:p>
              </w:tc>
            </w:tr>
            <w:tr w:rsidR="00C0190C" w:rsidRPr="00A25D4D" w14:paraId="0B44FBC3" w14:textId="77777777" w:rsidTr="00C0190C">
              <w:trPr>
                <w:tblHeader/>
                <w:tblCellSpacing w:w="0" w:type="dxa"/>
              </w:trPr>
              <w:tc>
                <w:tcPr>
                  <w:tcW w:w="360" w:type="dxa"/>
                  <w:hideMark/>
                </w:tcPr>
                <w:p w14:paraId="08C2CD76" w14:textId="77777777" w:rsidR="00C0190C" w:rsidRPr="00A25D4D" w:rsidRDefault="00C0190C" w:rsidP="008F13CC">
                  <w:pPr>
                    <w:jc w:val="left"/>
                  </w:pPr>
                  <w:r w:rsidRPr="00A25D4D">
                    <w:t> </w:t>
                  </w:r>
                </w:p>
              </w:tc>
              <w:tc>
                <w:tcPr>
                  <w:tcW w:w="1500" w:type="dxa"/>
                  <w:hideMark/>
                </w:tcPr>
                <w:p w14:paraId="3450E9E1" w14:textId="77777777" w:rsidR="00C0190C" w:rsidRPr="00A25D4D" w:rsidRDefault="00C0190C" w:rsidP="008F13CC">
                  <w:pPr>
                    <w:jc w:val="left"/>
                  </w:pPr>
                  <w:r w:rsidRPr="00A25D4D">
                    <w:t>Definitie:</w:t>
                  </w:r>
                </w:p>
              </w:tc>
              <w:tc>
                <w:tcPr>
                  <w:tcW w:w="0" w:type="auto"/>
                  <w:hideMark/>
                </w:tcPr>
                <w:p w14:paraId="1F29378E" w14:textId="77777777" w:rsidR="00C0190C" w:rsidRPr="00A25D4D" w:rsidRDefault="00C0190C" w:rsidP="008F13CC">
                  <w:pPr>
                    <w:jc w:val="left"/>
                  </w:pPr>
                  <w:r w:rsidRPr="00A25D4D">
                    <w:t xml:space="preserve">Een naam die aan een OPENBARE RUIMTE is toegekend in een daartoe strekkend formeel gemeentelijk besluit. </w:t>
                  </w:r>
                </w:p>
              </w:tc>
            </w:tr>
            <w:tr w:rsidR="00C0190C" w:rsidRPr="00A25D4D" w14:paraId="546471AC" w14:textId="77777777" w:rsidTr="00C0190C">
              <w:trPr>
                <w:tblHeader/>
                <w:tblCellSpacing w:w="0" w:type="dxa"/>
              </w:trPr>
              <w:tc>
                <w:tcPr>
                  <w:tcW w:w="360" w:type="dxa"/>
                  <w:hideMark/>
                </w:tcPr>
                <w:p w14:paraId="707B0BA7" w14:textId="77777777" w:rsidR="00C0190C" w:rsidRPr="00A25D4D" w:rsidRDefault="00C0190C" w:rsidP="008F13CC">
                  <w:pPr>
                    <w:jc w:val="left"/>
                  </w:pPr>
                  <w:r w:rsidRPr="00A25D4D">
                    <w:t> </w:t>
                  </w:r>
                </w:p>
              </w:tc>
              <w:tc>
                <w:tcPr>
                  <w:tcW w:w="1500" w:type="dxa"/>
                  <w:hideMark/>
                </w:tcPr>
                <w:p w14:paraId="3B7AFF21"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89A5965" w14:textId="77777777" w:rsidR="00C0190C" w:rsidRPr="00A25D4D" w:rsidRDefault="00C0190C" w:rsidP="008F13CC">
                  <w:pPr>
                    <w:jc w:val="left"/>
                  </w:pPr>
                  <w:r w:rsidRPr="00A25D4D">
                    <w:t>1</w:t>
                  </w:r>
                </w:p>
              </w:tc>
            </w:tr>
            <w:tr w:rsidR="00C0190C" w:rsidRPr="00A25D4D" w14:paraId="3391801B" w14:textId="77777777" w:rsidTr="00C0190C">
              <w:trPr>
                <w:tblHeader/>
                <w:tblCellSpacing w:w="0" w:type="dxa"/>
              </w:trPr>
              <w:tc>
                <w:tcPr>
                  <w:tcW w:w="360" w:type="dxa"/>
                  <w:hideMark/>
                </w:tcPr>
                <w:p w14:paraId="2C69C899" w14:textId="77777777" w:rsidR="00C0190C" w:rsidRPr="00A25D4D" w:rsidRDefault="00C0190C" w:rsidP="008F13CC">
                  <w:pPr>
                    <w:jc w:val="left"/>
                  </w:pPr>
                  <w:r w:rsidRPr="00A25D4D">
                    <w:t> </w:t>
                  </w:r>
                </w:p>
              </w:tc>
              <w:tc>
                <w:tcPr>
                  <w:tcW w:w="1500" w:type="dxa"/>
                  <w:hideMark/>
                </w:tcPr>
                <w:p w14:paraId="71416BBF" w14:textId="77777777" w:rsidR="00C0190C" w:rsidRPr="00A25D4D" w:rsidRDefault="00C0190C" w:rsidP="008F13CC">
                  <w:pPr>
                    <w:jc w:val="left"/>
                  </w:pPr>
                  <w:r w:rsidRPr="00A25D4D">
                    <w:t>Herkomst:</w:t>
                  </w:r>
                </w:p>
              </w:tc>
              <w:tc>
                <w:tcPr>
                  <w:tcW w:w="0" w:type="auto"/>
                  <w:hideMark/>
                </w:tcPr>
                <w:p w14:paraId="75CF7A3D" w14:textId="77777777" w:rsidR="00C0190C" w:rsidRPr="00A25D4D" w:rsidRDefault="00C0190C" w:rsidP="008F13CC">
                  <w:pPr>
                    <w:jc w:val="left"/>
                  </w:pPr>
                  <w:r w:rsidRPr="00A25D4D">
                    <w:t>BAG</w:t>
                  </w:r>
                </w:p>
              </w:tc>
            </w:tr>
          </w:tbl>
          <w:p w14:paraId="6FEC4EB8" w14:textId="77777777" w:rsidR="00C0190C" w:rsidRPr="00A25D4D" w:rsidRDefault="00C0190C" w:rsidP="008F13CC">
            <w:pPr>
              <w:jc w:val="left"/>
            </w:pPr>
          </w:p>
        </w:tc>
      </w:tr>
      <w:tr w:rsidR="00C0190C" w:rsidRPr="00A25D4D" w14:paraId="6DF0C951" w14:textId="77777777" w:rsidTr="00924D70">
        <w:trPr>
          <w:tblCellSpacing w:w="0" w:type="dxa"/>
          <w:trPrChange w:id="855" w:author="Paul Janssen" w:date="2020-06-10T17:47: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856" w:author="Paul Janssen" w:date="2020-06-10T17:47:00Z">
              <w:tcPr>
                <w:tcW w:w="0" w:type="auto"/>
                <w:tcBorders>
                  <w:top w:val="outset" w:sz="6" w:space="0" w:color="auto"/>
                  <w:left w:val="outset" w:sz="6" w:space="0" w:color="auto"/>
                  <w:bottom w:val="outset" w:sz="6" w:space="0" w:color="auto"/>
                  <w:right w:val="outset" w:sz="6" w:space="0" w:color="auto"/>
                </w:tcBorders>
                <w:hideMark/>
              </w:tcPr>
            </w:tcPrChange>
          </w:tcPr>
          <w:p w14:paraId="022B57AC" w14:textId="77777777" w:rsidR="00C0190C" w:rsidRPr="00A25D4D" w:rsidRDefault="00C0190C" w:rsidP="008F13CC">
            <w:pPr>
              <w:jc w:val="left"/>
            </w:pPr>
            <w:r w:rsidRPr="00A25D4D">
              <w:rPr>
                <w:b/>
                <w:bCs/>
              </w:rPr>
              <w:t>Attribuut: huisnummer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28629E7E" w14:textId="77777777" w:rsidTr="00C0190C">
              <w:trPr>
                <w:tblHeader/>
                <w:tblCellSpacing w:w="0" w:type="dxa"/>
              </w:trPr>
              <w:tc>
                <w:tcPr>
                  <w:tcW w:w="360" w:type="dxa"/>
                  <w:hideMark/>
                </w:tcPr>
                <w:p w14:paraId="53CF09CB" w14:textId="77777777" w:rsidR="00C0190C" w:rsidRPr="00A25D4D" w:rsidRDefault="00C0190C" w:rsidP="008F13CC">
                  <w:pPr>
                    <w:jc w:val="left"/>
                  </w:pPr>
                  <w:r w:rsidRPr="00A25D4D">
                    <w:t> </w:t>
                  </w:r>
                </w:p>
              </w:tc>
              <w:tc>
                <w:tcPr>
                  <w:tcW w:w="1500" w:type="dxa"/>
                  <w:hideMark/>
                </w:tcPr>
                <w:p w14:paraId="48B7A650" w14:textId="77777777" w:rsidR="00C0190C" w:rsidRPr="00A25D4D" w:rsidRDefault="00C0190C" w:rsidP="008F13CC">
                  <w:pPr>
                    <w:jc w:val="left"/>
                  </w:pPr>
                  <w:r w:rsidRPr="00A25D4D">
                    <w:t>Type:</w:t>
                  </w:r>
                </w:p>
              </w:tc>
              <w:tc>
                <w:tcPr>
                  <w:tcW w:w="0" w:type="auto"/>
                  <w:hideMark/>
                </w:tcPr>
                <w:p w14:paraId="48741551" w14:textId="77777777" w:rsidR="00C0190C" w:rsidRPr="00A25D4D" w:rsidRDefault="00C0190C" w:rsidP="008F13CC">
                  <w:pPr>
                    <w:jc w:val="left"/>
                  </w:pPr>
                  <w:proofErr w:type="spellStart"/>
                  <w:r w:rsidRPr="00A25D4D">
                    <w:t>CharacterString</w:t>
                  </w:r>
                  <w:proofErr w:type="spellEnd"/>
                </w:p>
              </w:tc>
            </w:tr>
            <w:tr w:rsidR="00C0190C" w:rsidRPr="00A25D4D" w14:paraId="24E76653" w14:textId="77777777" w:rsidTr="00C0190C">
              <w:trPr>
                <w:tblHeader/>
                <w:tblCellSpacing w:w="0" w:type="dxa"/>
              </w:trPr>
              <w:tc>
                <w:tcPr>
                  <w:tcW w:w="360" w:type="dxa"/>
                  <w:hideMark/>
                </w:tcPr>
                <w:p w14:paraId="6A6707FC" w14:textId="77777777" w:rsidR="00C0190C" w:rsidRPr="00A25D4D" w:rsidRDefault="00C0190C" w:rsidP="008F13CC">
                  <w:pPr>
                    <w:jc w:val="left"/>
                  </w:pPr>
                  <w:r w:rsidRPr="00A25D4D">
                    <w:t> </w:t>
                  </w:r>
                </w:p>
              </w:tc>
              <w:tc>
                <w:tcPr>
                  <w:tcW w:w="1500" w:type="dxa"/>
                  <w:hideMark/>
                </w:tcPr>
                <w:p w14:paraId="0DAA41F1" w14:textId="77777777" w:rsidR="00C0190C" w:rsidRPr="00A25D4D" w:rsidRDefault="00C0190C" w:rsidP="008F13CC">
                  <w:pPr>
                    <w:jc w:val="left"/>
                  </w:pPr>
                  <w:r w:rsidRPr="00A25D4D">
                    <w:t>Naam</w:t>
                  </w:r>
                </w:p>
              </w:tc>
              <w:tc>
                <w:tcPr>
                  <w:tcW w:w="0" w:type="auto"/>
                  <w:hideMark/>
                </w:tcPr>
                <w:p w14:paraId="57B06389" w14:textId="77777777" w:rsidR="00C0190C" w:rsidRPr="00A25D4D" w:rsidRDefault="00C0190C" w:rsidP="008F13CC">
                  <w:pPr>
                    <w:jc w:val="left"/>
                  </w:pPr>
                  <w:r w:rsidRPr="00A25D4D">
                    <w:t xml:space="preserve">huisnummer </w:t>
                  </w:r>
                </w:p>
              </w:tc>
            </w:tr>
            <w:tr w:rsidR="00C0190C" w:rsidRPr="00A25D4D" w14:paraId="14545E96" w14:textId="77777777" w:rsidTr="00C0190C">
              <w:trPr>
                <w:tblHeader/>
                <w:tblCellSpacing w:w="0" w:type="dxa"/>
              </w:trPr>
              <w:tc>
                <w:tcPr>
                  <w:tcW w:w="360" w:type="dxa"/>
                  <w:hideMark/>
                </w:tcPr>
                <w:p w14:paraId="5C4D32AD" w14:textId="77777777" w:rsidR="00C0190C" w:rsidRPr="00A25D4D" w:rsidRDefault="00C0190C" w:rsidP="008F13CC">
                  <w:pPr>
                    <w:jc w:val="left"/>
                  </w:pPr>
                  <w:r w:rsidRPr="00A25D4D">
                    <w:t> </w:t>
                  </w:r>
                </w:p>
              </w:tc>
              <w:tc>
                <w:tcPr>
                  <w:tcW w:w="1500" w:type="dxa"/>
                  <w:hideMark/>
                </w:tcPr>
                <w:p w14:paraId="189DFD5A" w14:textId="77777777" w:rsidR="00C0190C" w:rsidRPr="00A25D4D" w:rsidRDefault="00C0190C" w:rsidP="008F13CC">
                  <w:pPr>
                    <w:jc w:val="left"/>
                  </w:pPr>
                  <w:r w:rsidRPr="00A25D4D">
                    <w:t>Definitie:</w:t>
                  </w:r>
                </w:p>
              </w:tc>
              <w:tc>
                <w:tcPr>
                  <w:tcW w:w="0" w:type="auto"/>
                  <w:hideMark/>
                </w:tcPr>
                <w:p w14:paraId="000D2BC2" w14:textId="77777777" w:rsidR="00C0190C" w:rsidRPr="00A25D4D" w:rsidRDefault="00C0190C" w:rsidP="008F13CC">
                  <w:pPr>
                    <w:jc w:val="left"/>
                  </w:pPr>
                  <w:r w:rsidRPr="00A25D4D">
                    <w:t xml:space="preserve">Een door of namens het gemeentebestuur ten aanzien van een </w:t>
                  </w:r>
                  <w:proofErr w:type="spellStart"/>
                  <w:r w:rsidRPr="00A25D4D">
                    <w:t>adresseerbaar</w:t>
                  </w:r>
                  <w:proofErr w:type="spellEnd"/>
                  <w:r w:rsidRPr="00A25D4D">
                    <w:t xml:space="preserve"> object toegekende nummering. </w:t>
                  </w:r>
                </w:p>
              </w:tc>
            </w:tr>
            <w:tr w:rsidR="00C0190C" w:rsidRPr="00A25D4D" w14:paraId="7492461B" w14:textId="77777777" w:rsidTr="00C0190C">
              <w:trPr>
                <w:tblHeader/>
                <w:tblCellSpacing w:w="0" w:type="dxa"/>
              </w:trPr>
              <w:tc>
                <w:tcPr>
                  <w:tcW w:w="360" w:type="dxa"/>
                  <w:hideMark/>
                </w:tcPr>
                <w:p w14:paraId="03BD6150" w14:textId="77777777" w:rsidR="00C0190C" w:rsidRPr="00A25D4D" w:rsidRDefault="00C0190C" w:rsidP="008F13CC">
                  <w:pPr>
                    <w:jc w:val="left"/>
                  </w:pPr>
                  <w:r w:rsidRPr="00A25D4D">
                    <w:t> </w:t>
                  </w:r>
                </w:p>
              </w:tc>
              <w:tc>
                <w:tcPr>
                  <w:tcW w:w="1500" w:type="dxa"/>
                  <w:hideMark/>
                </w:tcPr>
                <w:p w14:paraId="134AD968"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9831390" w14:textId="77777777" w:rsidR="00C0190C" w:rsidRPr="00A25D4D" w:rsidRDefault="00C0190C" w:rsidP="008F13CC">
                  <w:pPr>
                    <w:jc w:val="left"/>
                  </w:pPr>
                  <w:r w:rsidRPr="00A25D4D">
                    <w:t>1</w:t>
                  </w:r>
                </w:p>
              </w:tc>
            </w:tr>
            <w:tr w:rsidR="00C0190C" w:rsidRPr="00A25D4D" w14:paraId="78FA8D28" w14:textId="77777777" w:rsidTr="00C0190C">
              <w:trPr>
                <w:tblHeader/>
                <w:tblCellSpacing w:w="0" w:type="dxa"/>
              </w:trPr>
              <w:tc>
                <w:tcPr>
                  <w:tcW w:w="360" w:type="dxa"/>
                  <w:hideMark/>
                </w:tcPr>
                <w:p w14:paraId="2A987CC9" w14:textId="77777777" w:rsidR="00C0190C" w:rsidRPr="00A25D4D" w:rsidRDefault="00C0190C" w:rsidP="008F13CC">
                  <w:pPr>
                    <w:jc w:val="left"/>
                  </w:pPr>
                  <w:r w:rsidRPr="00A25D4D">
                    <w:t> </w:t>
                  </w:r>
                </w:p>
              </w:tc>
              <w:tc>
                <w:tcPr>
                  <w:tcW w:w="1500" w:type="dxa"/>
                  <w:hideMark/>
                </w:tcPr>
                <w:p w14:paraId="36F7F1FA" w14:textId="77777777" w:rsidR="00C0190C" w:rsidRPr="00A25D4D" w:rsidRDefault="00C0190C" w:rsidP="008F13CC">
                  <w:pPr>
                    <w:jc w:val="left"/>
                  </w:pPr>
                  <w:r w:rsidRPr="00A25D4D">
                    <w:t>Herkomst:</w:t>
                  </w:r>
                </w:p>
              </w:tc>
              <w:tc>
                <w:tcPr>
                  <w:tcW w:w="0" w:type="auto"/>
                  <w:hideMark/>
                </w:tcPr>
                <w:p w14:paraId="610ADE2F" w14:textId="77777777" w:rsidR="00C0190C" w:rsidRPr="00A25D4D" w:rsidRDefault="00C0190C" w:rsidP="008F13CC">
                  <w:pPr>
                    <w:jc w:val="left"/>
                  </w:pPr>
                  <w:r w:rsidRPr="00A25D4D">
                    <w:t>BAG</w:t>
                  </w:r>
                </w:p>
              </w:tc>
            </w:tr>
          </w:tbl>
          <w:p w14:paraId="3F0640CD" w14:textId="77777777" w:rsidR="00C0190C" w:rsidRPr="00A25D4D" w:rsidRDefault="00C0190C" w:rsidP="008F13CC">
            <w:pPr>
              <w:jc w:val="left"/>
            </w:pPr>
          </w:p>
        </w:tc>
      </w:tr>
      <w:tr w:rsidR="00C0190C" w:rsidRPr="00A25D4D" w14:paraId="543FB489" w14:textId="77777777" w:rsidTr="00924D70">
        <w:trPr>
          <w:tblCellSpacing w:w="0" w:type="dxa"/>
          <w:trPrChange w:id="857" w:author="Paul Janssen" w:date="2020-06-10T17:47: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858" w:author="Paul Janssen" w:date="2020-06-10T17:47:00Z">
              <w:tcPr>
                <w:tcW w:w="0" w:type="auto"/>
                <w:tcBorders>
                  <w:top w:val="outset" w:sz="6" w:space="0" w:color="auto"/>
                  <w:left w:val="outset" w:sz="6" w:space="0" w:color="auto"/>
                  <w:bottom w:val="outset" w:sz="6" w:space="0" w:color="auto"/>
                  <w:right w:val="outset" w:sz="6" w:space="0" w:color="auto"/>
                </w:tcBorders>
                <w:hideMark/>
              </w:tcPr>
            </w:tcPrChange>
          </w:tcPr>
          <w:p w14:paraId="49682841" w14:textId="77777777" w:rsidR="00C0190C" w:rsidRPr="00A25D4D" w:rsidRDefault="00C0190C" w:rsidP="008F13CC">
            <w:pPr>
              <w:jc w:val="left"/>
            </w:pPr>
            <w:r w:rsidRPr="00A25D4D">
              <w:rPr>
                <w:b/>
                <w:bCs/>
              </w:rPr>
              <w:t>Attribuut: huisletter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58CAACB3" w14:textId="77777777" w:rsidTr="00C0190C">
              <w:trPr>
                <w:tblHeader/>
                <w:tblCellSpacing w:w="0" w:type="dxa"/>
              </w:trPr>
              <w:tc>
                <w:tcPr>
                  <w:tcW w:w="360" w:type="dxa"/>
                  <w:hideMark/>
                </w:tcPr>
                <w:p w14:paraId="3BDD1AF5" w14:textId="77777777" w:rsidR="00C0190C" w:rsidRPr="00A25D4D" w:rsidRDefault="00C0190C" w:rsidP="008F13CC">
                  <w:pPr>
                    <w:jc w:val="left"/>
                  </w:pPr>
                  <w:r w:rsidRPr="00A25D4D">
                    <w:t> </w:t>
                  </w:r>
                </w:p>
              </w:tc>
              <w:tc>
                <w:tcPr>
                  <w:tcW w:w="1500" w:type="dxa"/>
                  <w:hideMark/>
                </w:tcPr>
                <w:p w14:paraId="2C5FFE93" w14:textId="77777777" w:rsidR="00C0190C" w:rsidRPr="00A25D4D" w:rsidRDefault="00C0190C" w:rsidP="008F13CC">
                  <w:pPr>
                    <w:jc w:val="left"/>
                  </w:pPr>
                  <w:r w:rsidRPr="00A25D4D">
                    <w:t>Type:</w:t>
                  </w:r>
                </w:p>
              </w:tc>
              <w:tc>
                <w:tcPr>
                  <w:tcW w:w="0" w:type="auto"/>
                  <w:hideMark/>
                </w:tcPr>
                <w:p w14:paraId="79B61182" w14:textId="77777777" w:rsidR="00C0190C" w:rsidRPr="00A25D4D" w:rsidRDefault="00C0190C" w:rsidP="008F13CC">
                  <w:pPr>
                    <w:jc w:val="left"/>
                  </w:pPr>
                  <w:proofErr w:type="spellStart"/>
                  <w:r w:rsidRPr="00A25D4D">
                    <w:t>CharacterString</w:t>
                  </w:r>
                  <w:proofErr w:type="spellEnd"/>
                </w:p>
              </w:tc>
            </w:tr>
            <w:tr w:rsidR="00C0190C" w:rsidRPr="00A25D4D" w14:paraId="3621C647" w14:textId="77777777" w:rsidTr="00C0190C">
              <w:trPr>
                <w:tblHeader/>
                <w:tblCellSpacing w:w="0" w:type="dxa"/>
              </w:trPr>
              <w:tc>
                <w:tcPr>
                  <w:tcW w:w="360" w:type="dxa"/>
                  <w:hideMark/>
                </w:tcPr>
                <w:p w14:paraId="72502E42" w14:textId="77777777" w:rsidR="00C0190C" w:rsidRPr="00A25D4D" w:rsidRDefault="00C0190C" w:rsidP="008F13CC">
                  <w:pPr>
                    <w:jc w:val="left"/>
                  </w:pPr>
                  <w:r w:rsidRPr="00A25D4D">
                    <w:t> </w:t>
                  </w:r>
                </w:p>
              </w:tc>
              <w:tc>
                <w:tcPr>
                  <w:tcW w:w="1500" w:type="dxa"/>
                  <w:hideMark/>
                </w:tcPr>
                <w:p w14:paraId="090B9503" w14:textId="77777777" w:rsidR="00C0190C" w:rsidRPr="00A25D4D" w:rsidRDefault="00C0190C" w:rsidP="008F13CC">
                  <w:pPr>
                    <w:jc w:val="left"/>
                  </w:pPr>
                  <w:r w:rsidRPr="00A25D4D">
                    <w:t>Naam</w:t>
                  </w:r>
                </w:p>
              </w:tc>
              <w:tc>
                <w:tcPr>
                  <w:tcW w:w="0" w:type="auto"/>
                  <w:hideMark/>
                </w:tcPr>
                <w:p w14:paraId="1C605175" w14:textId="77777777" w:rsidR="00C0190C" w:rsidRPr="00A25D4D" w:rsidRDefault="00C0190C" w:rsidP="008F13CC">
                  <w:pPr>
                    <w:jc w:val="left"/>
                  </w:pPr>
                </w:p>
              </w:tc>
            </w:tr>
            <w:tr w:rsidR="00C0190C" w:rsidRPr="00A25D4D" w14:paraId="215531E5" w14:textId="77777777" w:rsidTr="00C0190C">
              <w:trPr>
                <w:tblHeader/>
                <w:tblCellSpacing w:w="0" w:type="dxa"/>
              </w:trPr>
              <w:tc>
                <w:tcPr>
                  <w:tcW w:w="360" w:type="dxa"/>
                  <w:hideMark/>
                </w:tcPr>
                <w:p w14:paraId="48C0644A" w14:textId="77777777" w:rsidR="00C0190C" w:rsidRPr="00A25D4D" w:rsidRDefault="00C0190C" w:rsidP="008F13CC">
                  <w:pPr>
                    <w:jc w:val="left"/>
                  </w:pPr>
                  <w:r w:rsidRPr="00A25D4D">
                    <w:t> </w:t>
                  </w:r>
                </w:p>
              </w:tc>
              <w:tc>
                <w:tcPr>
                  <w:tcW w:w="1500" w:type="dxa"/>
                  <w:hideMark/>
                </w:tcPr>
                <w:p w14:paraId="17D44433" w14:textId="77777777" w:rsidR="00C0190C" w:rsidRPr="00A25D4D" w:rsidRDefault="00C0190C" w:rsidP="008F13CC">
                  <w:pPr>
                    <w:jc w:val="left"/>
                  </w:pPr>
                  <w:r w:rsidRPr="00A25D4D">
                    <w:t>Definitie:</w:t>
                  </w:r>
                </w:p>
              </w:tc>
              <w:tc>
                <w:tcPr>
                  <w:tcW w:w="0" w:type="auto"/>
                  <w:hideMark/>
                </w:tcPr>
                <w:p w14:paraId="45491FC9" w14:textId="77777777" w:rsidR="00C0190C" w:rsidRPr="00A25D4D" w:rsidRDefault="00C0190C" w:rsidP="008F13CC">
                  <w:pPr>
                    <w:jc w:val="left"/>
                  </w:pPr>
                  <w:r w:rsidRPr="00A25D4D">
                    <w:t xml:space="preserve">Een door of namens het gemeentebestuur ten aanzien van een </w:t>
                  </w:r>
                  <w:proofErr w:type="spellStart"/>
                  <w:r w:rsidRPr="00A25D4D">
                    <w:t>adresseerbaar</w:t>
                  </w:r>
                  <w:proofErr w:type="spellEnd"/>
                  <w:r w:rsidRPr="00A25D4D">
                    <w:t xml:space="preserve"> object toegekende toevoeging aan een huisnummer in de vorm van een alfanumeriek teken. </w:t>
                  </w:r>
                </w:p>
              </w:tc>
            </w:tr>
            <w:tr w:rsidR="00C0190C" w:rsidRPr="00A25D4D" w14:paraId="39EFCD3B" w14:textId="77777777" w:rsidTr="00C0190C">
              <w:trPr>
                <w:tblHeader/>
                <w:tblCellSpacing w:w="0" w:type="dxa"/>
              </w:trPr>
              <w:tc>
                <w:tcPr>
                  <w:tcW w:w="360" w:type="dxa"/>
                  <w:hideMark/>
                </w:tcPr>
                <w:p w14:paraId="5C67E9CB" w14:textId="77777777" w:rsidR="00C0190C" w:rsidRPr="00A25D4D" w:rsidRDefault="00C0190C" w:rsidP="008F13CC">
                  <w:pPr>
                    <w:jc w:val="left"/>
                  </w:pPr>
                  <w:r w:rsidRPr="00A25D4D">
                    <w:t> </w:t>
                  </w:r>
                </w:p>
              </w:tc>
              <w:tc>
                <w:tcPr>
                  <w:tcW w:w="1500" w:type="dxa"/>
                  <w:hideMark/>
                </w:tcPr>
                <w:p w14:paraId="1980F52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3499BEF" w14:textId="77777777" w:rsidR="00C0190C" w:rsidRPr="00A25D4D" w:rsidRDefault="00C0190C" w:rsidP="008F13CC">
                  <w:pPr>
                    <w:jc w:val="left"/>
                  </w:pPr>
                  <w:r w:rsidRPr="00A25D4D">
                    <w:t>0..1</w:t>
                  </w:r>
                </w:p>
              </w:tc>
            </w:tr>
            <w:tr w:rsidR="00C0190C" w:rsidRPr="00A25D4D" w14:paraId="58D0A31B" w14:textId="77777777" w:rsidTr="00C0190C">
              <w:trPr>
                <w:tblHeader/>
                <w:tblCellSpacing w:w="0" w:type="dxa"/>
              </w:trPr>
              <w:tc>
                <w:tcPr>
                  <w:tcW w:w="360" w:type="dxa"/>
                  <w:hideMark/>
                </w:tcPr>
                <w:p w14:paraId="3FA12D1F" w14:textId="77777777" w:rsidR="00C0190C" w:rsidRPr="00A25D4D" w:rsidRDefault="00C0190C" w:rsidP="008F13CC">
                  <w:pPr>
                    <w:jc w:val="left"/>
                  </w:pPr>
                  <w:r w:rsidRPr="00A25D4D">
                    <w:t> </w:t>
                  </w:r>
                </w:p>
              </w:tc>
              <w:tc>
                <w:tcPr>
                  <w:tcW w:w="1500" w:type="dxa"/>
                  <w:hideMark/>
                </w:tcPr>
                <w:p w14:paraId="254CE331" w14:textId="77777777" w:rsidR="00C0190C" w:rsidRPr="00A25D4D" w:rsidRDefault="00C0190C" w:rsidP="008F13CC">
                  <w:pPr>
                    <w:jc w:val="left"/>
                  </w:pPr>
                  <w:r w:rsidRPr="00A25D4D">
                    <w:t>Herkomst:</w:t>
                  </w:r>
                </w:p>
              </w:tc>
              <w:tc>
                <w:tcPr>
                  <w:tcW w:w="0" w:type="auto"/>
                  <w:hideMark/>
                </w:tcPr>
                <w:p w14:paraId="11B49BFB" w14:textId="77777777" w:rsidR="00C0190C" w:rsidRPr="00A25D4D" w:rsidRDefault="00C0190C" w:rsidP="008F13CC">
                  <w:pPr>
                    <w:jc w:val="left"/>
                  </w:pPr>
                  <w:r w:rsidRPr="00A25D4D">
                    <w:t>BAG</w:t>
                  </w:r>
                </w:p>
              </w:tc>
            </w:tr>
          </w:tbl>
          <w:p w14:paraId="570E221E" w14:textId="77777777" w:rsidR="00C0190C" w:rsidRPr="00A25D4D" w:rsidRDefault="00C0190C" w:rsidP="008F13CC">
            <w:pPr>
              <w:jc w:val="left"/>
            </w:pPr>
          </w:p>
        </w:tc>
      </w:tr>
      <w:tr w:rsidR="00C0190C" w:rsidRPr="00A25D4D" w14:paraId="2AE130C0" w14:textId="77777777" w:rsidTr="00924D70">
        <w:trPr>
          <w:tblCellSpacing w:w="0" w:type="dxa"/>
          <w:trPrChange w:id="859" w:author="Paul Janssen" w:date="2020-06-10T17:47: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860" w:author="Paul Janssen" w:date="2020-06-10T17:47:00Z">
              <w:tcPr>
                <w:tcW w:w="0" w:type="auto"/>
                <w:tcBorders>
                  <w:top w:val="outset" w:sz="6" w:space="0" w:color="auto"/>
                  <w:left w:val="outset" w:sz="6" w:space="0" w:color="auto"/>
                  <w:bottom w:val="outset" w:sz="6" w:space="0" w:color="auto"/>
                  <w:right w:val="outset" w:sz="6" w:space="0" w:color="auto"/>
                </w:tcBorders>
                <w:hideMark/>
              </w:tcPr>
            </w:tcPrChange>
          </w:tcPr>
          <w:p w14:paraId="2AFDCB3B" w14:textId="77777777" w:rsidR="00C0190C" w:rsidRPr="00A25D4D" w:rsidRDefault="00C0190C" w:rsidP="008F13CC">
            <w:pPr>
              <w:jc w:val="left"/>
            </w:pPr>
            <w:r w:rsidRPr="00A25D4D">
              <w:rPr>
                <w:b/>
                <w:bCs/>
              </w:rPr>
              <w:lastRenderedPageBreak/>
              <w:t>Attribuut: huisnummertoevoeging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66A37FBB" w14:textId="77777777" w:rsidTr="00C0190C">
              <w:trPr>
                <w:tblHeader/>
                <w:tblCellSpacing w:w="0" w:type="dxa"/>
              </w:trPr>
              <w:tc>
                <w:tcPr>
                  <w:tcW w:w="360" w:type="dxa"/>
                  <w:hideMark/>
                </w:tcPr>
                <w:p w14:paraId="656A59A4" w14:textId="77777777" w:rsidR="00C0190C" w:rsidRPr="00A25D4D" w:rsidRDefault="00C0190C" w:rsidP="008F13CC">
                  <w:pPr>
                    <w:jc w:val="left"/>
                  </w:pPr>
                  <w:r w:rsidRPr="00A25D4D">
                    <w:t> </w:t>
                  </w:r>
                </w:p>
              </w:tc>
              <w:tc>
                <w:tcPr>
                  <w:tcW w:w="1500" w:type="dxa"/>
                  <w:hideMark/>
                </w:tcPr>
                <w:p w14:paraId="3BFDE629" w14:textId="77777777" w:rsidR="00C0190C" w:rsidRPr="00A25D4D" w:rsidRDefault="00C0190C" w:rsidP="008F13CC">
                  <w:pPr>
                    <w:jc w:val="left"/>
                  </w:pPr>
                  <w:r w:rsidRPr="00A25D4D">
                    <w:t>Type:</w:t>
                  </w:r>
                </w:p>
              </w:tc>
              <w:tc>
                <w:tcPr>
                  <w:tcW w:w="0" w:type="auto"/>
                  <w:hideMark/>
                </w:tcPr>
                <w:p w14:paraId="167376DB" w14:textId="77777777" w:rsidR="00C0190C" w:rsidRPr="00A25D4D" w:rsidRDefault="00C0190C" w:rsidP="008F13CC">
                  <w:pPr>
                    <w:jc w:val="left"/>
                  </w:pPr>
                  <w:proofErr w:type="spellStart"/>
                  <w:r w:rsidRPr="00A25D4D">
                    <w:t>CharacterString</w:t>
                  </w:r>
                  <w:proofErr w:type="spellEnd"/>
                </w:p>
              </w:tc>
            </w:tr>
            <w:tr w:rsidR="00C0190C" w:rsidRPr="00A25D4D" w14:paraId="50D2FE5F" w14:textId="77777777" w:rsidTr="00C0190C">
              <w:trPr>
                <w:tblHeader/>
                <w:tblCellSpacing w:w="0" w:type="dxa"/>
              </w:trPr>
              <w:tc>
                <w:tcPr>
                  <w:tcW w:w="360" w:type="dxa"/>
                  <w:hideMark/>
                </w:tcPr>
                <w:p w14:paraId="29681069" w14:textId="77777777" w:rsidR="00C0190C" w:rsidRPr="00A25D4D" w:rsidRDefault="00C0190C" w:rsidP="008F13CC">
                  <w:pPr>
                    <w:jc w:val="left"/>
                  </w:pPr>
                  <w:r w:rsidRPr="00A25D4D">
                    <w:t> </w:t>
                  </w:r>
                </w:p>
              </w:tc>
              <w:tc>
                <w:tcPr>
                  <w:tcW w:w="1500" w:type="dxa"/>
                  <w:hideMark/>
                </w:tcPr>
                <w:p w14:paraId="184A6011" w14:textId="77777777" w:rsidR="00C0190C" w:rsidRPr="00A25D4D" w:rsidRDefault="00C0190C" w:rsidP="008F13CC">
                  <w:pPr>
                    <w:jc w:val="left"/>
                  </w:pPr>
                  <w:r w:rsidRPr="00A25D4D">
                    <w:t>Naam</w:t>
                  </w:r>
                </w:p>
              </w:tc>
              <w:tc>
                <w:tcPr>
                  <w:tcW w:w="0" w:type="auto"/>
                  <w:hideMark/>
                </w:tcPr>
                <w:p w14:paraId="7854306F" w14:textId="77777777" w:rsidR="00C0190C" w:rsidRPr="00A25D4D" w:rsidRDefault="00C0190C" w:rsidP="008F13CC">
                  <w:pPr>
                    <w:jc w:val="left"/>
                  </w:pPr>
                </w:p>
              </w:tc>
            </w:tr>
            <w:tr w:rsidR="00C0190C" w:rsidRPr="00A25D4D" w14:paraId="5511120F" w14:textId="77777777" w:rsidTr="00C0190C">
              <w:trPr>
                <w:tblHeader/>
                <w:tblCellSpacing w:w="0" w:type="dxa"/>
              </w:trPr>
              <w:tc>
                <w:tcPr>
                  <w:tcW w:w="360" w:type="dxa"/>
                  <w:hideMark/>
                </w:tcPr>
                <w:p w14:paraId="497559A7" w14:textId="77777777" w:rsidR="00C0190C" w:rsidRPr="00A25D4D" w:rsidRDefault="00C0190C" w:rsidP="008F13CC">
                  <w:pPr>
                    <w:jc w:val="left"/>
                  </w:pPr>
                  <w:r w:rsidRPr="00A25D4D">
                    <w:t> </w:t>
                  </w:r>
                </w:p>
              </w:tc>
              <w:tc>
                <w:tcPr>
                  <w:tcW w:w="1500" w:type="dxa"/>
                  <w:hideMark/>
                </w:tcPr>
                <w:p w14:paraId="35FD3F06" w14:textId="77777777" w:rsidR="00C0190C" w:rsidRPr="00A25D4D" w:rsidRDefault="00C0190C" w:rsidP="008F13CC">
                  <w:pPr>
                    <w:jc w:val="left"/>
                  </w:pPr>
                  <w:r w:rsidRPr="00A25D4D">
                    <w:t>Definitie:</w:t>
                  </w:r>
                </w:p>
              </w:tc>
              <w:tc>
                <w:tcPr>
                  <w:tcW w:w="0" w:type="auto"/>
                  <w:hideMark/>
                </w:tcPr>
                <w:p w14:paraId="4F679D79" w14:textId="77777777" w:rsidR="00C0190C" w:rsidRPr="00A25D4D" w:rsidRDefault="00C0190C" w:rsidP="008F13CC">
                  <w:pPr>
                    <w:jc w:val="left"/>
                  </w:pPr>
                  <w:r w:rsidRPr="00A25D4D">
                    <w:t xml:space="preserve">Een door of namens het gemeentebestuur ten aanzien van een </w:t>
                  </w:r>
                  <w:proofErr w:type="spellStart"/>
                  <w:r w:rsidRPr="00A25D4D">
                    <w:t>adresseerbaar</w:t>
                  </w:r>
                  <w:proofErr w:type="spellEnd"/>
                  <w:r w:rsidRPr="00A25D4D">
                    <w:t xml:space="preserve"> object toegekende nadere toevoeging aan een huisnummer of een combinatie van huisnummer en huisletter. </w:t>
                  </w:r>
                </w:p>
              </w:tc>
            </w:tr>
            <w:tr w:rsidR="00C0190C" w:rsidRPr="00A25D4D" w14:paraId="20DC35A2" w14:textId="77777777" w:rsidTr="00C0190C">
              <w:trPr>
                <w:tblHeader/>
                <w:tblCellSpacing w:w="0" w:type="dxa"/>
              </w:trPr>
              <w:tc>
                <w:tcPr>
                  <w:tcW w:w="360" w:type="dxa"/>
                  <w:hideMark/>
                </w:tcPr>
                <w:p w14:paraId="0AEEA0E5" w14:textId="77777777" w:rsidR="00C0190C" w:rsidRPr="00A25D4D" w:rsidRDefault="00C0190C" w:rsidP="008F13CC">
                  <w:pPr>
                    <w:jc w:val="left"/>
                  </w:pPr>
                  <w:r w:rsidRPr="00A25D4D">
                    <w:t> </w:t>
                  </w:r>
                </w:p>
              </w:tc>
              <w:tc>
                <w:tcPr>
                  <w:tcW w:w="1500" w:type="dxa"/>
                  <w:hideMark/>
                </w:tcPr>
                <w:p w14:paraId="7F9F23B1"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729277A" w14:textId="77777777" w:rsidR="00C0190C" w:rsidRPr="00A25D4D" w:rsidRDefault="00C0190C" w:rsidP="008F13CC">
                  <w:pPr>
                    <w:jc w:val="left"/>
                  </w:pPr>
                  <w:r w:rsidRPr="00A25D4D">
                    <w:t>0..1</w:t>
                  </w:r>
                </w:p>
              </w:tc>
            </w:tr>
            <w:tr w:rsidR="00C0190C" w:rsidRPr="00A25D4D" w14:paraId="0792A24F" w14:textId="77777777" w:rsidTr="00C0190C">
              <w:trPr>
                <w:tblHeader/>
                <w:tblCellSpacing w:w="0" w:type="dxa"/>
              </w:trPr>
              <w:tc>
                <w:tcPr>
                  <w:tcW w:w="360" w:type="dxa"/>
                  <w:hideMark/>
                </w:tcPr>
                <w:p w14:paraId="3B02582D" w14:textId="77777777" w:rsidR="00C0190C" w:rsidRPr="00A25D4D" w:rsidRDefault="00C0190C" w:rsidP="008F13CC">
                  <w:pPr>
                    <w:jc w:val="left"/>
                  </w:pPr>
                  <w:r w:rsidRPr="00A25D4D">
                    <w:t> </w:t>
                  </w:r>
                </w:p>
              </w:tc>
              <w:tc>
                <w:tcPr>
                  <w:tcW w:w="1500" w:type="dxa"/>
                  <w:hideMark/>
                </w:tcPr>
                <w:p w14:paraId="63FD8565" w14:textId="77777777" w:rsidR="00C0190C" w:rsidRPr="00A25D4D" w:rsidRDefault="00C0190C" w:rsidP="008F13CC">
                  <w:pPr>
                    <w:jc w:val="left"/>
                  </w:pPr>
                  <w:r w:rsidRPr="00A25D4D">
                    <w:t>Herkomst:</w:t>
                  </w:r>
                </w:p>
              </w:tc>
              <w:tc>
                <w:tcPr>
                  <w:tcW w:w="0" w:type="auto"/>
                  <w:hideMark/>
                </w:tcPr>
                <w:p w14:paraId="0FF365BC" w14:textId="77777777" w:rsidR="00C0190C" w:rsidRPr="00A25D4D" w:rsidRDefault="00C0190C" w:rsidP="008F13CC">
                  <w:pPr>
                    <w:jc w:val="left"/>
                  </w:pPr>
                  <w:r w:rsidRPr="00A25D4D">
                    <w:t>BAG</w:t>
                  </w:r>
                </w:p>
              </w:tc>
            </w:tr>
          </w:tbl>
          <w:p w14:paraId="1F696F57" w14:textId="77777777" w:rsidR="00C0190C" w:rsidRPr="00A25D4D" w:rsidRDefault="00C0190C" w:rsidP="008F13CC">
            <w:pPr>
              <w:jc w:val="left"/>
            </w:pPr>
          </w:p>
        </w:tc>
      </w:tr>
      <w:tr w:rsidR="00C0190C" w:rsidRPr="00A25D4D" w14:paraId="21957AF7" w14:textId="77777777" w:rsidTr="00924D70">
        <w:trPr>
          <w:tblCellSpacing w:w="0" w:type="dxa"/>
          <w:trPrChange w:id="861" w:author="Paul Janssen" w:date="2020-06-10T17:47: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862" w:author="Paul Janssen" w:date="2020-06-10T17:47:00Z">
              <w:tcPr>
                <w:tcW w:w="0" w:type="auto"/>
                <w:tcBorders>
                  <w:top w:val="outset" w:sz="6" w:space="0" w:color="auto"/>
                  <w:left w:val="outset" w:sz="6" w:space="0" w:color="auto"/>
                  <w:bottom w:val="outset" w:sz="6" w:space="0" w:color="auto"/>
                  <w:right w:val="outset" w:sz="6" w:space="0" w:color="auto"/>
                </w:tcBorders>
                <w:hideMark/>
              </w:tcPr>
            </w:tcPrChange>
          </w:tcPr>
          <w:p w14:paraId="1C180EEB" w14:textId="77777777" w:rsidR="00C0190C" w:rsidRPr="00A25D4D" w:rsidRDefault="00C0190C" w:rsidP="008F13CC">
            <w:pPr>
              <w:jc w:val="left"/>
            </w:pPr>
            <w:r w:rsidRPr="00A25D4D">
              <w:rPr>
                <w:b/>
                <w:bCs/>
              </w:rPr>
              <w:t xml:space="preserve">Attribuut: </w:t>
            </w:r>
            <w:proofErr w:type="spellStart"/>
            <w:r w:rsidRPr="00A25D4D">
              <w:rPr>
                <w:b/>
                <w:bCs/>
              </w:rPr>
              <w:t>woonplaatsNaam</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68F737A7" w14:textId="77777777" w:rsidTr="00C0190C">
              <w:trPr>
                <w:tblHeader/>
                <w:tblCellSpacing w:w="0" w:type="dxa"/>
              </w:trPr>
              <w:tc>
                <w:tcPr>
                  <w:tcW w:w="360" w:type="dxa"/>
                  <w:hideMark/>
                </w:tcPr>
                <w:p w14:paraId="620106B1" w14:textId="77777777" w:rsidR="00C0190C" w:rsidRPr="00A25D4D" w:rsidRDefault="00C0190C" w:rsidP="008F13CC">
                  <w:pPr>
                    <w:jc w:val="left"/>
                  </w:pPr>
                  <w:r w:rsidRPr="00A25D4D">
                    <w:t> </w:t>
                  </w:r>
                </w:p>
              </w:tc>
              <w:tc>
                <w:tcPr>
                  <w:tcW w:w="1500" w:type="dxa"/>
                  <w:hideMark/>
                </w:tcPr>
                <w:p w14:paraId="5C6A8C6A" w14:textId="77777777" w:rsidR="00C0190C" w:rsidRPr="00A25D4D" w:rsidRDefault="00C0190C" w:rsidP="008F13CC">
                  <w:pPr>
                    <w:jc w:val="left"/>
                  </w:pPr>
                  <w:r w:rsidRPr="00A25D4D">
                    <w:t>Type:</w:t>
                  </w:r>
                </w:p>
              </w:tc>
              <w:tc>
                <w:tcPr>
                  <w:tcW w:w="0" w:type="auto"/>
                  <w:hideMark/>
                </w:tcPr>
                <w:p w14:paraId="7E99AFB9" w14:textId="77777777" w:rsidR="00C0190C" w:rsidRPr="00A25D4D" w:rsidRDefault="00C0190C" w:rsidP="008F13CC">
                  <w:pPr>
                    <w:jc w:val="left"/>
                  </w:pPr>
                  <w:proofErr w:type="spellStart"/>
                  <w:r w:rsidRPr="00A25D4D">
                    <w:t>CharacterString</w:t>
                  </w:r>
                  <w:proofErr w:type="spellEnd"/>
                </w:p>
              </w:tc>
            </w:tr>
            <w:tr w:rsidR="00C0190C" w:rsidRPr="00A25D4D" w14:paraId="462D465B" w14:textId="77777777" w:rsidTr="00C0190C">
              <w:trPr>
                <w:tblHeader/>
                <w:tblCellSpacing w:w="0" w:type="dxa"/>
              </w:trPr>
              <w:tc>
                <w:tcPr>
                  <w:tcW w:w="360" w:type="dxa"/>
                  <w:hideMark/>
                </w:tcPr>
                <w:p w14:paraId="6F1EEDC9" w14:textId="77777777" w:rsidR="00C0190C" w:rsidRPr="00A25D4D" w:rsidRDefault="00C0190C" w:rsidP="008F13CC">
                  <w:pPr>
                    <w:jc w:val="left"/>
                  </w:pPr>
                  <w:r w:rsidRPr="00A25D4D">
                    <w:t> </w:t>
                  </w:r>
                </w:p>
              </w:tc>
              <w:tc>
                <w:tcPr>
                  <w:tcW w:w="1500" w:type="dxa"/>
                  <w:hideMark/>
                </w:tcPr>
                <w:p w14:paraId="10953C59" w14:textId="77777777" w:rsidR="00C0190C" w:rsidRPr="00A25D4D" w:rsidRDefault="00C0190C" w:rsidP="008F13CC">
                  <w:pPr>
                    <w:jc w:val="left"/>
                  </w:pPr>
                  <w:r w:rsidRPr="00A25D4D">
                    <w:t>Naam</w:t>
                  </w:r>
                </w:p>
              </w:tc>
              <w:tc>
                <w:tcPr>
                  <w:tcW w:w="0" w:type="auto"/>
                  <w:hideMark/>
                </w:tcPr>
                <w:p w14:paraId="4838CD6A" w14:textId="77777777" w:rsidR="00C0190C" w:rsidRPr="00A25D4D" w:rsidRDefault="00C0190C" w:rsidP="008F13CC">
                  <w:pPr>
                    <w:jc w:val="left"/>
                  </w:pPr>
                </w:p>
              </w:tc>
            </w:tr>
            <w:tr w:rsidR="00C0190C" w:rsidRPr="00A25D4D" w14:paraId="2BF2A41F" w14:textId="77777777" w:rsidTr="00C0190C">
              <w:trPr>
                <w:tblHeader/>
                <w:tblCellSpacing w:w="0" w:type="dxa"/>
              </w:trPr>
              <w:tc>
                <w:tcPr>
                  <w:tcW w:w="360" w:type="dxa"/>
                  <w:hideMark/>
                </w:tcPr>
                <w:p w14:paraId="51F0EBA5" w14:textId="77777777" w:rsidR="00C0190C" w:rsidRPr="00A25D4D" w:rsidRDefault="00C0190C" w:rsidP="008F13CC">
                  <w:pPr>
                    <w:jc w:val="left"/>
                  </w:pPr>
                  <w:r w:rsidRPr="00A25D4D">
                    <w:t> </w:t>
                  </w:r>
                </w:p>
              </w:tc>
              <w:tc>
                <w:tcPr>
                  <w:tcW w:w="1500" w:type="dxa"/>
                  <w:hideMark/>
                </w:tcPr>
                <w:p w14:paraId="228D09EF" w14:textId="77777777" w:rsidR="00C0190C" w:rsidRPr="00A25D4D" w:rsidRDefault="00C0190C" w:rsidP="008F13CC">
                  <w:pPr>
                    <w:jc w:val="left"/>
                  </w:pPr>
                  <w:r w:rsidRPr="00A25D4D">
                    <w:t>Definitie:</w:t>
                  </w:r>
                </w:p>
              </w:tc>
              <w:tc>
                <w:tcPr>
                  <w:tcW w:w="0" w:type="auto"/>
                  <w:hideMark/>
                </w:tcPr>
                <w:p w14:paraId="17C2EC5F" w14:textId="77777777" w:rsidR="00C0190C" w:rsidRPr="00A25D4D" w:rsidRDefault="00C0190C" w:rsidP="008F13CC">
                  <w:pPr>
                    <w:jc w:val="left"/>
                  </w:pPr>
                  <w:r w:rsidRPr="00A25D4D">
                    <w:t xml:space="preserve">De benaming van een door het gemeentebestuur aangewezen WOONPLAATS. </w:t>
                  </w:r>
                </w:p>
              </w:tc>
            </w:tr>
            <w:tr w:rsidR="00C0190C" w:rsidRPr="00A25D4D" w14:paraId="22CD2D82" w14:textId="77777777" w:rsidTr="00C0190C">
              <w:trPr>
                <w:tblHeader/>
                <w:tblCellSpacing w:w="0" w:type="dxa"/>
              </w:trPr>
              <w:tc>
                <w:tcPr>
                  <w:tcW w:w="360" w:type="dxa"/>
                  <w:hideMark/>
                </w:tcPr>
                <w:p w14:paraId="168F082A" w14:textId="77777777" w:rsidR="00C0190C" w:rsidRPr="00A25D4D" w:rsidRDefault="00C0190C" w:rsidP="008F13CC">
                  <w:pPr>
                    <w:jc w:val="left"/>
                  </w:pPr>
                  <w:r w:rsidRPr="00A25D4D">
                    <w:t> </w:t>
                  </w:r>
                </w:p>
              </w:tc>
              <w:tc>
                <w:tcPr>
                  <w:tcW w:w="1500" w:type="dxa"/>
                  <w:hideMark/>
                </w:tcPr>
                <w:p w14:paraId="0838F101"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B825A41" w14:textId="77777777" w:rsidR="00C0190C" w:rsidRPr="00A25D4D" w:rsidRDefault="00C0190C" w:rsidP="008F13CC">
                  <w:pPr>
                    <w:jc w:val="left"/>
                  </w:pPr>
                  <w:r w:rsidRPr="00A25D4D">
                    <w:t>1</w:t>
                  </w:r>
                </w:p>
              </w:tc>
            </w:tr>
            <w:tr w:rsidR="00C0190C" w:rsidRPr="00A25D4D" w14:paraId="42A125C4" w14:textId="77777777" w:rsidTr="00C0190C">
              <w:trPr>
                <w:tblHeader/>
                <w:tblCellSpacing w:w="0" w:type="dxa"/>
              </w:trPr>
              <w:tc>
                <w:tcPr>
                  <w:tcW w:w="360" w:type="dxa"/>
                  <w:hideMark/>
                </w:tcPr>
                <w:p w14:paraId="3457890D" w14:textId="77777777" w:rsidR="00C0190C" w:rsidRPr="00A25D4D" w:rsidRDefault="00C0190C" w:rsidP="008F13CC">
                  <w:pPr>
                    <w:jc w:val="left"/>
                  </w:pPr>
                  <w:r w:rsidRPr="00A25D4D">
                    <w:t> </w:t>
                  </w:r>
                </w:p>
              </w:tc>
              <w:tc>
                <w:tcPr>
                  <w:tcW w:w="1500" w:type="dxa"/>
                  <w:hideMark/>
                </w:tcPr>
                <w:p w14:paraId="1D3193BD" w14:textId="77777777" w:rsidR="00C0190C" w:rsidRPr="00A25D4D" w:rsidRDefault="00C0190C" w:rsidP="008F13CC">
                  <w:pPr>
                    <w:jc w:val="left"/>
                  </w:pPr>
                  <w:r w:rsidRPr="00A25D4D">
                    <w:t>Herkomst:</w:t>
                  </w:r>
                </w:p>
              </w:tc>
              <w:tc>
                <w:tcPr>
                  <w:tcW w:w="0" w:type="auto"/>
                  <w:hideMark/>
                </w:tcPr>
                <w:p w14:paraId="11FD6F3D" w14:textId="77777777" w:rsidR="00C0190C" w:rsidRPr="00A25D4D" w:rsidRDefault="00C0190C" w:rsidP="008F13CC">
                  <w:pPr>
                    <w:jc w:val="left"/>
                  </w:pPr>
                  <w:r w:rsidRPr="00A25D4D">
                    <w:t>BAG</w:t>
                  </w:r>
                </w:p>
              </w:tc>
            </w:tr>
          </w:tbl>
          <w:p w14:paraId="3B32A94B" w14:textId="77777777" w:rsidR="00C0190C" w:rsidRPr="00A25D4D" w:rsidRDefault="00C0190C" w:rsidP="008F13CC">
            <w:pPr>
              <w:jc w:val="left"/>
            </w:pPr>
          </w:p>
        </w:tc>
      </w:tr>
      <w:tr w:rsidR="00C0190C" w:rsidRPr="007060DF" w14:paraId="75C623F0" w14:textId="77777777" w:rsidTr="00924D70">
        <w:trPr>
          <w:tblCellSpacing w:w="0" w:type="dxa"/>
          <w:trPrChange w:id="863" w:author="Paul Janssen" w:date="2020-06-10T17:47: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864" w:author="Paul Janssen" w:date="2020-06-10T17:47:00Z">
              <w:tcPr>
                <w:tcW w:w="0" w:type="auto"/>
                <w:tcBorders>
                  <w:top w:val="outset" w:sz="6" w:space="0" w:color="auto"/>
                  <w:left w:val="outset" w:sz="6" w:space="0" w:color="auto"/>
                  <w:bottom w:val="outset" w:sz="6" w:space="0" w:color="auto"/>
                  <w:right w:val="outset" w:sz="6" w:space="0" w:color="auto"/>
                </w:tcBorders>
                <w:hideMark/>
              </w:tcPr>
            </w:tcPrChange>
          </w:tcPr>
          <w:p w14:paraId="7E9B0B9A" w14:textId="77777777" w:rsidR="00C0190C" w:rsidRPr="00A25D4D" w:rsidRDefault="00C0190C" w:rsidP="008F13CC">
            <w:pPr>
              <w:jc w:val="left"/>
            </w:pPr>
            <w:r w:rsidRPr="00A25D4D">
              <w:rPr>
                <w:b/>
                <w:bCs/>
              </w:rPr>
              <w:t>Attribuut: postcode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81"/>
              <w:gridCol w:w="1048"/>
              <w:gridCol w:w="7867"/>
            </w:tblGrid>
            <w:tr w:rsidR="00C0190C" w:rsidRPr="00A25D4D" w14:paraId="4762E58E" w14:textId="77777777" w:rsidTr="00C0190C">
              <w:trPr>
                <w:tblHeader/>
                <w:tblCellSpacing w:w="0" w:type="dxa"/>
              </w:trPr>
              <w:tc>
                <w:tcPr>
                  <w:tcW w:w="360" w:type="dxa"/>
                  <w:hideMark/>
                </w:tcPr>
                <w:p w14:paraId="1D1903CA" w14:textId="77777777" w:rsidR="00C0190C" w:rsidRPr="00A25D4D" w:rsidRDefault="00C0190C" w:rsidP="008F13CC">
                  <w:pPr>
                    <w:jc w:val="left"/>
                  </w:pPr>
                  <w:r w:rsidRPr="00A25D4D">
                    <w:t> </w:t>
                  </w:r>
                </w:p>
              </w:tc>
              <w:tc>
                <w:tcPr>
                  <w:tcW w:w="1500" w:type="dxa"/>
                  <w:hideMark/>
                </w:tcPr>
                <w:p w14:paraId="63B32523" w14:textId="77777777" w:rsidR="00C0190C" w:rsidRPr="00A25D4D" w:rsidRDefault="00C0190C" w:rsidP="008F13CC">
                  <w:pPr>
                    <w:jc w:val="left"/>
                  </w:pPr>
                  <w:r w:rsidRPr="00A25D4D">
                    <w:t>Type:</w:t>
                  </w:r>
                </w:p>
              </w:tc>
              <w:tc>
                <w:tcPr>
                  <w:tcW w:w="0" w:type="auto"/>
                  <w:hideMark/>
                </w:tcPr>
                <w:p w14:paraId="6AA497DD" w14:textId="77777777" w:rsidR="00C0190C" w:rsidRPr="00A25D4D" w:rsidRDefault="00C0190C" w:rsidP="008F13CC">
                  <w:pPr>
                    <w:jc w:val="left"/>
                  </w:pPr>
                  <w:proofErr w:type="spellStart"/>
                  <w:r w:rsidRPr="00A25D4D">
                    <w:t>CharacterString</w:t>
                  </w:r>
                  <w:proofErr w:type="spellEnd"/>
                </w:p>
              </w:tc>
            </w:tr>
            <w:tr w:rsidR="00C0190C" w:rsidRPr="00A25D4D" w14:paraId="7D8380BE" w14:textId="77777777" w:rsidTr="00C0190C">
              <w:trPr>
                <w:tblHeader/>
                <w:tblCellSpacing w:w="0" w:type="dxa"/>
              </w:trPr>
              <w:tc>
                <w:tcPr>
                  <w:tcW w:w="360" w:type="dxa"/>
                  <w:hideMark/>
                </w:tcPr>
                <w:p w14:paraId="380D647C" w14:textId="77777777" w:rsidR="00C0190C" w:rsidRPr="00A25D4D" w:rsidRDefault="00C0190C" w:rsidP="008F13CC">
                  <w:pPr>
                    <w:jc w:val="left"/>
                  </w:pPr>
                  <w:r w:rsidRPr="00A25D4D">
                    <w:t> </w:t>
                  </w:r>
                </w:p>
              </w:tc>
              <w:tc>
                <w:tcPr>
                  <w:tcW w:w="1500" w:type="dxa"/>
                  <w:hideMark/>
                </w:tcPr>
                <w:p w14:paraId="74D4B219" w14:textId="77777777" w:rsidR="00C0190C" w:rsidRPr="00A25D4D" w:rsidRDefault="00C0190C" w:rsidP="008F13CC">
                  <w:pPr>
                    <w:jc w:val="left"/>
                  </w:pPr>
                  <w:r w:rsidRPr="00A25D4D">
                    <w:t>Naam</w:t>
                  </w:r>
                </w:p>
              </w:tc>
              <w:tc>
                <w:tcPr>
                  <w:tcW w:w="0" w:type="auto"/>
                  <w:hideMark/>
                </w:tcPr>
                <w:p w14:paraId="1EC16D1C" w14:textId="77777777" w:rsidR="00C0190C" w:rsidRPr="00A25D4D" w:rsidRDefault="00C0190C" w:rsidP="008F13CC">
                  <w:pPr>
                    <w:jc w:val="left"/>
                  </w:pPr>
                </w:p>
              </w:tc>
            </w:tr>
            <w:tr w:rsidR="00C0190C" w:rsidRPr="00A25D4D" w14:paraId="4E87E055" w14:textId="77777777" w:rsidTr="00C0190C">
              <w:trPr>
                <w:tblHeader/>
                <w:tblCellSpacing w:w="0" w:type="dxa"/>
              </w:trPr>
              <w:tc>
                <w:tcPr>
                  <w:tcW w:w="360" w:type="dxa"/>
                  <w:hideMark/>
                </w:tcPr>
                <w:p w14:paraId="38EEF45B" w14:textId="77777777" w:rsidR="00C0190C" w:rsidRPr="00A25D4D" w:rsidRDefault="00C0190C" w:rsidP="008F13CC">
                  <w:pPr>
                    <w:jc w:val="left"/>
                  </w:pPr>
                  <w:r w:rsidRPr="00A25D4D">
                    <w:t> </w:t>
                  </w:r>
                </w:p>
              </w:tc>
              <w:tc>
                <w:tcPr>
                  <w:tcW w:w="1500" w:type="dxa"/>
                  <w:hideMark/>
                </w:tcPr>
                <w:p w14:paraId="4221204C" w14:textId="77777777" w:rsidR="00C0190C" w:rsidRPr="00A25D4D" w:rsidRDefault="00C0190C" w:rsidP="008F13CC">
                  <w:pPr>
                    <w:jc w:val="left"/>
                  </w:pPr>
                  <w:r w:rsidRPr="00A25D4D">
                    <w:t>Definitie:</w:t>
                  </w:r>
                </w:p>
              </w:tc>
              <w:tc>
                <w:tcPr>
                  <w:tcW w:w="0" w:type="auto"/>
                  <w:hideMark/>
                </w:tcPr>
                <w:p w14:paraId="0BE0EA44" w14:textId="77777777" w:rsidR="00C0190C" w:rsidRPr="00A25D4D" w:rsidRDefault="00C0190C" w:rsidP="008F13CC">
                  <w:pPr>
                    <w:jc w:val="left"/>
                  </w:pPr>
                  <w:r w:rsidRPr="00A25D4D">
                    <w:t xml:space="preserve">De door TNT Post vastgestelde code behorende bij een bepaalde combinatie van een straatnaam en een huisnummer. </w:t>
                  </w:r>
                </w:p>
              </w:tc>
            </w:tr>
            <w:tr w:rsidR="00C0190C" w:rsidRPr="00A25D4D" w14:paraId="12A21D79" w14:textId="77777777" w:rsidTr="00C0190C">
              <w:trPr>
                <w:tblHeader/>
                <w:tblCellSpacing w:w="0" w:type="dxa"/>
              </w:trPr>
              <w:tc>
                <w:tcPr>
                  <w:tcW w:w="360" w:type="dxa"/>
                  <w:hideMark/>
                </w:tcPr>
                <w:p w14:paraId="4DB60E78" w14:textId="77777777" w:rsidR="00C0190C" w:rsidRPr="00A25D4D" w:rsidRDefault="00C0190C" w:rsidP="008F13CC">
                  <w:pPr>
                    <w:jc w:val="left"/>
                  </w:pPr>
                  <w:r w:rsidRPr="00A25D4D">
                    <w:t> </w:t>
                  </w:r>
                </w:p>
              </w:tc>
              <w:tc>
                <w:tcPr>
                  <w:tcW w:w="1500" w:type="dxa"/>
                  <w:hideMark/>
                </w:tcPr>
                <w:p w14:paraId="5C55F985" w14:textId="77777777" w:rsidR="00C0190C" w:rsidRPr="00A25D4D" w:rsidRDefault="00C0190C" w:rsidP="008F13CC">
                  <w:pPr>
                    <w:jc w:val="left"/>
                  </w:pPr>
                  <w:r w:rsidRPr="00A25D4D">
                    <w:t>Omschrijving:</w:t>
                  </w:r>
                </w:p>
              </w:tc>
              <w:tc>
                <w:tcPr>
                  <w:tcW w:w="0" w:type="auto"/>
                  <w:hideMark/>
                </w:tcPr>
                <w:p w14:paraId="69523AAE" w14:textId="77777777" w:rsidR="00C0190C" w:rsidRPr="00A25D4D" w:rsidRDefault="00C0190C" w:rsidP="008F13CC">
                  <w:pPr>
                    <w:jc w:val="left"/>
                  </w:pPr>
                  <w:r w:rsidRPr="00A25D4D">
                    <w:t xml:space="preserve">De volgende regulier expressie beschrijft het format van een valide volledige postcode: [1-9]{1}[0-9]{3}[A-Z]{2}. </w:t>
                  </w:r>
                </w:p>
              </w:tc>
            </w:tr>
            <w:tr w:rsidR="00C0190C" w:rsidRPr="00A25D4D" w14:paraId="276C3312" w14:textId="77777777" w:rsidTr="00C0190C">
              <w:trPr>
                <w:tblHeader/>
                <w:tblCellSpacing w:w="0" w:type="dxa"/>
              </w:trPr>
              <w:tc>
                <w:tcPr>
                  <w:tcW w:w="360" w:type="dxa"/>
                  <w:hideMark/>
                </w:tcPr>
                <w:p w14:paraId="705172E3" w14:textId="77777777" w:rsidR="00C0190C" w:rsidRPr="00A25D4D" w:rsidRDefault="00C0190C" w:rsidP="008F13CC">
                  <w:pPr>
                    <w:jc w:val="left"/>
                  </w:pPr>
                  <w:r w:rsidRPr="00A25D4D">
                    <w:t> </w:t>
                  </w:r>
                </w:p>
              </w:tc>
              <w:tc>
                <w:tcPr>
                  <w:tcW w:w="1500" w:type="dxa"/>
                  <w:hideMark/>
                </w:tcPr>
                <w:p w14:paraId="7FB156B0"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1579140" w14:textId="0CC24131" w:rsidR="00C0190C" w:rsidRPr="00A25D4D" w:rsidRDefault="006B3319" w:rsidP="008F13CC">
                  <w:pPr>
                    <w:jc w:val="left"/>
                  </w:pPr>
                  <w:ins w:id="865" w:author="Paul Janssen" w:date="2020-06-10T17:19:00Z">
                    <w:r>
                      <w:t>0..</w:t>
                    </w:r>
                  </w:ins>
                  <w:r w:rsidR="00C0190C" w:rsidRPr="00A25D4D">
                    <w:t>1</w:t>
                  </w:r>
                </w:p>
              </w:tc>
            </w:tr>
            <w:tr w:rsidR="00C0190C" w:rsidRPr="007060DF" w14:paraId="06028FAB" w14:textId="77777777" w:rsidTr="00C0190C">
              <w:trPr>
                <w:tblHeader/>
                <w:tblCellSpacing w:w="0" w:type="dxa"/>
              </w:trPr>
              <w:tc>
                <w:tcPr>
                  <w:tcW w:w="360" w:type="dxa"/>
                  <w:hideMark/>
                </w:tcPr>
                <w:p w14:paraId="7CF005D0" w14:textId="77777777" w:rsidR="00C0190C" w:rsidRPr="00A25D4D" w:rsidRDefault="00C0190C" w:rsidP="008F13CC">
                  <w:pPr>
                    <w:jc w:val="left"/>
                  </w:pPr>
                  <w:r w:rsidRPr="00A25D4D">
                    <w:t> </w:t>
                  </w:r>
                </w:p>
              </w:tc>
              <w:tc>
                <w:tcPr>
                  <w:tcW w:w="1500" w:type="dxa"/>
                  <w:hideMark/>
                </w:tcPr>
                <w:p w14:paraId="1F1BF952" w14:textId="77777777" w:rsidR="00C0190C" w:rsidRPr="00A25D4D" w:rsidRDefault="00C0190C" w:rsidP="008F13CC">
                  <w:pPr>
                    <w:jc w:val="left"/>
                  </w:pPr>
                  <w:r w:rsidRPr="00A25D4D">
                    <w:t>Herkomst:</w:t>
                  </w:r>
                </w:p>
              </w:tc>
              <w:tc>
                <w:tcPr>
                  <w:tcW w:w="0" w:type="auto"/>
                  <w:hideMark/>
                </w:tcPr>
                <w:p w14:paraId="0F3882E7" w14:textId="77777777" w:rsidR="00C0190C" w:rsidRPr="00A25D4D" w:rsidRDefault="00C0190C" w:rsidP="008F13CC">
                  <w:pPr>
                    <w:jc w:val="left"/>
                    <w:rPr>
                      <w:lang w:val="en-GB"/>
                    </w:rPr>
                  </w:pPr>
                  <w:r w:rsidRPr="00A25D4D">
                    <w:rPr>
                      <w:lang w:val="en-GB"/>
                    </w:rPr>
                    <w:t xml:space="preserve">BAG. http://www.digitaleoverheid.nl/onderwerpen/stelselinformatiepunt/stelsel-van-basisregistraties/stelselvoorzieningen/stelselcatalogus/begrippen/Adres/BAG/Nummeraanduiding/Postcode-Nummeraanduiding </w:t>
                  </w:r>
                </w:p>
              </w:tc>
            </w:tr>
          </w:tbl>
          <w:p w14:paraId="2B4E4BFE" w14:textId="77777777" w:rsidR="00C0190C" w:rsidRPr="00A25D4D" w:rsidRDefault="00C0190C" w:rsidP="008F13CC">
            <w:pPr>
              <w:jc w:val="left"/>
              <w:rPr>
                <w:lang w:val="en-GB"/>
              </w:rPr>
            </w:pPr>
          </w:p>
        </w:tc>
      </w:tr>
      <w:tr w:rsidR="00C0190C" w:rsidRPr="00A25D4D" w14:paraId="22A28392" w14:textId="77777777" w:rsidTr="00924D70">
        <w:trPr>
          <w:tblCellSpacing w:w="0" w:type="dxa"/>
          <w:trPrChange w:id="866" w:author="Paul Janssen" w:date="2020-06-10T17:47: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867" w:author="Paul Janssen" w:date="2020-06-10T17:47:00Z">
              <w:tcPr>
                <w:tcW w:w="0" w:type="auto"/>
                <w:tcBorders>
                  <w:top w:val="outset" w:sz="6" w:space="0" w:color="auto"/>
                  <w:left w:val="outset" w:sz="6" w:space="0" w:color="auto"/>
                  <w:bottom w:val="outset" w:sz="6" w:space="0" w:color="auto"/>
                  <w:right w:val="outset" w:sz="6" w:space="0" w:color="auto"/>
                </w:tcBorders>
                <w:hideMark/>
              </w:tcPr>
            </w:tcPrChange>
          </w:tcPr>
          <w:p w14:paraId="4D5DB821" w14:textId="77777777" w:rsidR="00C0190C" w:rsidRPr="00A25D4D" w:rsidRDefault="00C0190C" w:rsidP="008F13CC">
            <w:pPr>
              <w:jc w:val="left"/>
            </w:pPr>
            <w:r w:rsidRPr="00A25D4D">
              <w:rPr>
                <w:b/>
                <w:bCs/>
              </w:rPr>
              <w:t>Attribuut: landcode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3A739883" w14:textId="77777777" w:rsidTr="00C0190C">
              <w:trPr>
                <w:tblHeader/>
                <w:tblCellSpacing w:w="0" w:type="dxa"/>
              </w:trPr>
              <w:tc>
                <w:tcPr>
                  <w:tcW w:w="360" w:type="dxa"/>
                  <w:hideMark/>
                </w:tcPr>
                <w:p w14:paraId="1F6DB344" w14:textId="77777777" w:rsidR="00C0190C" w:rsidRPr="00A25D4D" w:rsidRDefault="00C0190C" w:rsidP="008F13CC">
                  <w:pPr>
                    <w:jc w:val="left"/>
                  </w:pPr>
                  <w:r w:rsidRPr="00A25D4D">
                    <w:t> </w:t>
                  </w:r>
                </w:p>
              </w:tc>
              <w:tc>
                <w:tcPr>
                  <w:tcW w:w="1500" w:type="dxa"/>
                  <w:hideMark/>
                </w:tcPr>
                <w:p w14:paraId="4E82F30C" w14:textId="77777777" w:rsidR="00C0190C" w:rsidRPr="00A25D4D" w:rsidRDefault="00C0190C" w:rsidP="008F13CC">
                  <w:pPr>
                    <w:jc w:val="left"/>
                  </w:pPr>
                  <w:r w:rsidRPr="00A25D4D">
                    <w:t>Type:</w:t>
                  </w:r>
                </w:p>
              </w:tc>
              <w:tc>
                <w:tcPr>
                  <w:tcW w:w="0" w:type="auto"/>
                  <w:hideMark/>
                </w:tcPr>
                <w:p w14:paraId="10B2E7CF" w14:textId="77777777" w:rsidR="00C0190C" w:rsidRPr="00A25D4D" w:rsidRDefault="00C0190C" w:rsidP="008F13CC">
                  <w:pPr>
                    <w:jc w:val="left"/>
                  </w:pPr>
                  <w:proofErr w:type="spellStart"/>
                  <w:r w:rsidRPr="00A25D4D">
                    <w:t>CharacterString</w:t>
                  </w:r>
                  <w:proofErr w:type="spellEnd"/>
                </w:p>
              </w:tc>
            </w:tr>
            <w:tr w:rsidR="00C0190C" w:rsidRPr="00A25D4D" w14:paraId="081A2FF6" w14:textId="77777777" w:rsidTr="00C0190C">
              <w:trPr>
                <w:tblHeader/>
                <w:tblCellSpacing w:w="0" w:type="dxa"/>
              </w:trPr>
              <w:tc>
                <w:tcPr>
                  <w:tcW w:w="360" w:type="dxa"/>
                  <w:hideMark/>
                </w:tcPr>
                <w:p w14:paraId="7FAEA8C9" w14:textId="77777777" w:rsidR="00C0190C" w:rsidRPr="00A25D4D" w:rsidRDefault="00C0190C" w:rsidP="008F13CC">
                  <w:pPr>
                    <w:jc w:val="left"/>
                  </w:pPr>
                  <w:r w:rsidRPr="00A25D4D">
                    <w:t> </w:t>
                  </w:r>
                </w:p>
              </w:tc>
              <w:tc>
                <w:tcPr>
                  <w:tcW w:w="1500" w:type="dxa"/>
                  <w:hideMark/>
                </w:tcPr>
                <w:p w14:paraId="6A8E26FF" w14:textId="77777777" w:rsidR="00C0190C" w:rsidRPr="00A25D4D" w:rsidRDefault="00C0190C" w:rsidP="008F13CC">
                  <w:pPr>
                    <w:jc w:val="left"/>
                  </w:pPr>
                  <w:r w:rsidRPr="00A25D4D">
                    <w:t>Naam</w:t>
                  </w:r>
                </w:p>
              </w:tc>
              <w:tc>
                <w:tcPr>
                  <w:tcW w:w="0" w:type="auto"/>
                  <w:hideMark/>
                </w:tcPr>
                <w:p w14:paraId="6A7AE7C4" w14:textId="77777777" w:rsidR="00C0190C" w:rsidRPr="00A25D4D" w:rsidRDefault="00C0190C" w:rsidP="008F13CC">
                  <w:pPr>
                    <w:jc w:val="left"/>
                  </w:pPr>
                </w:p>
              </w:tc>
            </w:tr>
            <w:tr w:rsidR="00C0190C" w:rsidRPr="00A25D4D" w14:paraId="6EF1EC59" w14:textId="77777777" w:rsidTr="00C0190C">
              <w:trPr>
                <w:tblHeader/>
                <w:tblCellSpacing w:w="0" w:type="dxa"/>
              </w:trPr>
              <w:tc>
                <w:tcPr>
                  <w:tcW w:w="360" w:type="dxa"/>
                  <w:hideMark/>
                </w:tcPr>
                <w:p w14:paraId="6FAE971A" w14:textId="77777777" w:rsidR="00C0190C" w:rsidRPr="00A25D4D" w:rsidRDefault="00C0190C" w:rsidP="008F13CC">
                  <w:pPr>
                    <w:jc w:val="left"/>
                  </w:pPr>
                  <w:r w:rsidRPr="00A25D4D">
                    <w:t> </w:t>
                  </w:r>
                </w:p>
              </w:tc>
              <w:tc>
                <w:tcPr>
                  <w:tcW w:w="1500" w:type="dxa"/>
                  <w:hideMark/>
                </w:tcPr>
                <w:p w14:paraId="17E7BD21" w14:textId="77777777" w:rsidR="00C0190C" w:rsidRPr="00A25D4D" w:rsidRDefault="00C0190C" w:rsidP="008F13CC">
                  <w:pPr>
                    <w:jc w:val="left"/>
                  </w:pPr>
                  <w:r w:rsidRPr="00A25D4D">
                    <w:t>Definitie:</w:t>
                  </w:r>
                </w:p>
              </w:tc>
              <w:tc>
                <w:tcPr>
                  <w:tcW w:w="0" w:type="auto"/>
                  <w:hideMark/>
                </w:tcPr>
                <w:p w14:paraId="304F580E" w14:textId="77777777" w:rsidR="00C0190C" w:rsidRPr="00A25D4D" w:rsidRDefault="00C0190C" w:rsidP="008F13CC">
                  <w:pPr>
                    <w:jc w:val="left"/>
                  </w:pPr>
                  <w:proofErr w:type="spellStart"/>
                  <w:r w:rsidRPr="00A25D4D">
                    <w:t>Tweeletterige</w:t>
                  </w:r>
                  <w:proofErr w:type="spellEnd"/>
                  <w:r w:rsidRPr="00A25D4D">
                    <w:t xml:space="preserve"> afkorting van de landsnaam conform ISO 3166 - Country codes </w:t>
                  </w:r>
                </w:p>
              </w:tc>
            </w:tr>
            <w:tr w:rsidR="00C0190C" w:rsidRPr="00A25D4D" w14:paraId="01B0DB18" w14:textId="77777777" w:rsidTr="00C0190C">
              <w:trPr>
                <w:tblHeader/>
                <w:tblCellSpacing w:w="0" w:type="dxa"/>
              </w:trPr>
              <w:tc>
                <w:tcPr>
                  <w:tcW w:w="360" w:type="dxa"/>
                  <w:hideMark/>
                </w:tcPr>
                <w:p w14:paraId="5204F550" w14:textId="77777777" w:rsidR="00C0190C" w:rsidRPr="00A25D4D" w:rsidRDefault="00C0190C" w:rsidP="008F13CC">
                  <w:pPr>
                    <w:jc w:val="left"/>
                  </w:pPr>
                  <w:r w:rsidRPr="00A25D4D">
                    <w:t> </w:t>
                  </w:r>
                </w:p>
              </w:tc>
              <w:tc>
                <w:tcPr>
                  <w:tcW w:w="1500" w:type="dxa"/>
                  <w:hideMark/>
                </w:tcPr>
                <w:p w14:paraId="2343D5F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C73CDF3" w14:textId="77777777" w:rsidR="00C0190C" w:rsidRPr="00A25D4D" w:rsidRDefault="00C0190C" w:rsidP="008F13CC">
                  <w:pPr>
                    <w:jc w:val="left"/>
                  </w:pPr>
                  <w:r w:rsidRPr="00A25D4D">
                    <w:t>0..1</w:t>
                  </w:r>
                </w:p>
              </w:tc>
            </w:tr>
          </w:tbl>
          <w:p w14:paraId="78D1C5E9" w14:textId="77777777" w:rsidR="00C0190C" w:rsidRPr="00A25D4D" w:rsidRDefault="00C0190C" w:rsidP="008F13CC">
            <w:pPr>
              <w:jc w:val="left"/>
            </w:pPr>
          </w:p>
        </w:tc>
      </w:tr>
      <w:tr w:rsidR="00C0190C" w:rsidRPr="00A25D4D" w:rsidDel="00924D70" w14:paraId="612EFD7B" w14:textId="5993B3B9" w:rsidTr="00924D70">
        <w:trPr>
          <w:tblCellSpacing w:w="0" w:type="dxa"/>
          <w:del w:id="868" w:author="Paul Janssen" w:date="2020-06-10T17:47:00Z"/>
          <w:trPrChange w:id="869" w:author="Paul Janssen" w:date="2020-06-10T17:47: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870" w:author="Paul Janssen" w:date="2020-06-10T17:47:00Z">
              <w:tcPr>
                <w:tcW w:w="0" w:type="auto"/>
                <w:tcBorders>
                  <w:top w:val="outset" w:sz="6" w:space="0" w:color="auto"/>
                  <w:left w:val="outset" w:sz="6" w:space="0" w:color="auto"/>
                  <w:bottom w:val="outset" w:sz="6" w:space="0" w:color="auto"/>
                  <w:right w:val="outset" w:sz="6" w:space="0" w:color="auto"/>
                </w:tcBorders>
                <w:hideMark/>
              </w:tcPr>
            </w:tcPrChange>
          </w:tcPr>
          <w:p w14:paraId="4F9E2F43" w14:textId="12120257" w:rsidR="00C0190C" w:rsidRPr="00A25D4D" w:rsidDel="00924D70" w:rsidRDefault="00C0190C" w:rsidP="008F13CC">
            <w:pPr>
              <w:jc w:val="left"/>
              <w:rPr>
                <w:del w:id="871" w:author="Paul Janssen" w:date="2020-06-10T17:47:00Z"/>
              </w:rPr>
            </w:pPr>
            <w:del w:id="872" w:author="Paul Janssen" w:date="2020-06-10T17:47:00Z">
              <w:r w:rsidRPr="00A25D4D" w:rsidDel="00924D70">
                <w:rPr>
                  <w:b/>
                  <w:bCs/>
                </w:rPr>
                <w:delText>Attribuut: BAGid</w:delText>
              </w:r>
            </w:del>
            <w:del w:id="873" w:author="Paul Janssen" w:date="2020-06-10T17:45:00Z">
              <w:r w:rsidRPr="00A25D4D" w:rsidDel="00924D70">
                <w:rPr>
                  <w:b/>
                  <w:bCs/>
                </w:rPr>
                <w:delText>AdresseerbaarObject</w:delText>
              </w:r>
            </w:del>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rsidDel="00924D70" w14:paraId="21E218EB" w14:textId="29F0D203" w:rsidTr="00C0190C">
              <w:trPr>
                <w:tblHeader/>
                <w:tblCellSpacing w:w="0" w:type="dxa"/>
                <w:del w:id="874" w:author="Paul Janssen" w:date="2020-06-10T17:47:00Z"/>
              </w:trPr>
              <w:tc>
                <w:tcPr>
                  <w:tcW w:w="360" w:type="dxa"/>
                  <w:hideMark/>
                </w:tcPr>
                <w:p w14:paraId="0287F22A" w14:textId="40E11D9C" w:rsidR="00C0190C" w:rsidRPr="00A25D4D" w:rsidDel="00924D70" w:rsidRDefault="00C0190C" w:rsidP="008F13CC">
                  <w:pPr>
                    <w:jc w:val="left"/>
                    <w:rPr>
                      <w:del w:id="875" w:author="Paul Janssen" w:date="2020-06-10T17:47:00Z"/>
                    </w:rPr>
                  </w:pPr>
                  <w:del w:id="876" w:author="Paul Janssen" w:date="2020-06-10T17:47:00Z">
                    <w:r w:rsidRPr="00A25D4D" w:rsidDel="00924D70">
                      <w:delText> </w:delText>
                    </w:r>
                  </w:del>
                </w:p>
              </w:tc>
              <w:tc>
                <w:tcPr>
                  <w:tcW w:w="1500" w:type="dxa"/>
                  <w:hideMark/>
                </w:tcPr>
                <w:p w14:paraId="3461DA0C" w14:textId="1CE91775" w:rsidR="00C0190C" w:rsidRPr="00A25D4D" w:rsidDel="00924D70" w:rsidRDefault="00C0190C" w:rsidP="008F13CC">
                  <w:pPr>
                    <w:jc w:val="left"/>
                    <w:rPr>
                      <w:del w:id="877" w:author="Paul Janssen" w:date="2020-06-10T17:47:00Z"/>
                    </w:rPr>
                  </w:pPr>
                  <w:del w:id="878" w:author="Paul Janssen" w:date="2020-06-10T17:47:00Z">
                    <w:r w:rsidRPr="00A25D4D" w:rsidDel="00924D70">
                      <w:delText>Type:</w:delText>
                    </w:r>
                  </w:del>
                </w:p>
              </w:tc>
              <w:tc>
                <w:tcPr>
                  <w:tcW w:w="0" w:type="auto"/>
                  <w:hideMark/>
                </w:tcPr>
                <w:p w14:paraId="28F6DF52" w14:textId="639D707A" w:rsidR="00C0190C" w:rsidRPr="00A25D4D" w:rsidDel="00924D70" w:rsidRDefault="00C0190C" w:rsidP="008F13CC">
                  <w:pPr>
                    <w:jc w:val="left"/>
                    <w:rPr>
                      <w:del w:id="879" w:author="Paul Janssen" w:date="2020-06-10T17:47:00Z"/>
                    </w:rPr>
                  </w:pPr>
                  <w:del w:id="880" w:author="Paul Janssen" w:date="2020-06-10T17:47:00Z">
                    <w:r w:rsidRPr="00A25D4D" w:rsidDel="00924D70">
                      <w:delText>CharacterString</w:delText>
                    </w:r>
                  </w:del>
                </w:p>
              </w:tc>
            </w:tr>
            <w:tr w:rsidR="00C0190C" w:rsidRPr="00A25D4D" w:rsidDel="00924D70" w14:paraId="472C6A5B" w14:textId="5658BC9D" w:rsidTr="00C0190C">
              <w:trPr>
                <w:tblHeader/>
                <w:tblCellSpacing w:w="0" w:type="dxa"/>
                <w:del w:id="881" w:author="Paul Janssen" w:date="2020-06-10T17:47:00Z"/>
              </w:trPr>
              <w:tc>
                <w:tcPr>
                  <w:tcW w:w="360" w:type="dxa"/>
                  <w:hideMark/>
                </w:tcPr>
                <w:p w14:paraId="79E2B7D3" w14:textId="4C1C0049" w:rsidR="00C0190C" w:rsidRPr="00A25D4D" w:rsidDel="00924D70" w:rsidRDefault="00C0190C" w:rsidP="008F13CC">
                  <w:pPr>
                    <w:jc w:val="left"/>
                    <w:rPr>
                      <w:del w:id="882" w:author="Paul Janssen" w:date="2020-06-10T17:47:00Z"/>
                    </w:rPr>
                  </w:pPr>
                  <w:del w:id="883" w:author="Paul Janssen" w:date="2020-06-10T17:47:00Z">
                    <w:r w:rsidRPr="00A25D4D" w:rsidDel="00924D70">
                      <w:delText> </w:delText>
                    </w:r>
                  </w:del>
                </w:p>
              </w:tc>
              <w:tc>
                <w:tcPr>
                  <w:tcW w:w="1500" w:type="dxa"/>
                  <w:hideMark/>
                </w:tcPr>
                <w:p w14:paraId="09B30C4C" w14:textId="66DCB26E" w:rsidR="00C0190C" w:rsidRPr="00A25D4D" w:rsidDel="00924D70" w:rsidRDefault="00C0190C" w:rsidP="008F13CC">
                  <w:pPr>
                    <w:jc w:val="left"/>
                    <w:rPr>
                      <w:del w:id="884" w:author="Paul Janssen" w:date="2020-06-10T17:47:00Z"/>
                    </w:rPr>
                  </w:pPr>
                  <w:del w:id="885" w:author="Paul Janssen" w:date="2020-06-10T17:47:00Z">
                    <w:r w:rsidRPr="00A25D4D" w:rsidDel="00924D70">
                      <w:delText>Naam</w:delText>
                    </w:r>
                  </w:del>
                </w:p>
              </w:tc>
              <w:tc>
                <w:tcPr>
                  <w:tcW w:w="0" w:type="auto"/>
                  <w:hideMark/>
                </w:tcPr>
                <w:p w14:paraId="34EB6FCA" w14:textId="2AECB7ED" w:rsidR="00C0190C" w:rsidRPr="00A25D4D" w:rsidDel="00924D70" w:rsidRDefault="00C0190C" w:rsidP="008F13CC">
                  <w:pPr>
                    <w:jc w:val="left"/>
                    <w:rPr>
                      <w:del w:id="886" w:author="Paul Janssen" w:date="2020-06-10T17:47:00Z"/>
                    </w:rPr>
                  </w:pPr>
                  <w:del w:id="887" w:author="Paul Janssen" w:date="2020-06-10T17:47:00Z">
                    <w:r w:rsidRPr="00A25D4D" w:rsidDel="00924D70">
                      <w:delText>BAGid</w:delText>
                    </w:r>
                  </w:del>
                  <w:del w:id="888" w:author="Paul Janssen" w:date="2020-06-10T17:45:00Z">
                    <w:r w:rsidRPr="00A25D4D" w:rsidDel="00924D70">
                      <w:delText>AdresseerbaarObject</w:delText>
                    </w:r>
                  </w:del>
                  <w:del w:id="889" w:author="Paul Janssen" w:date="2020-06-10T17:47:00Z">
                    <w:r w:rsidRPr="00A25D4D" w:rsidDel="00924D70">
                      <w:delText xml:space="preserve"> </w:delText>
                    </w:r>
                  </w:del>
                </w:p>
              </w:tc>
            </w:tr>
            <w:tr w:rsidR="00C0190C" w:rsidRPr="00A25D4D" w:rsidDel="00924D70" w14:paraId="213A287E" w14:textId="427C1285" w:rsidTr="00C0190C">
              <w:trPr>
                <w:tblHeader/>
                <w:tblCellSpacing w:w="0" w:type="dxa"/>
                <w:del w:id="890" w:author="Paul Janssen" w:date="2020-06-10T17:47:00Z"/>
              </w:trPr>
              <w:tc>
                <w:tcPr>
                  <w:tcW w:w="360" w:type="dxa"/>
                  <w:hideMark/>
                </w:tcPr>
                <w:p w14:paraId="0DF8F3F6" w14:textId="70D7B6A3" w:rsidR="00C0190C" w:rsidRPr="00A25D4D" w:rsidDel="00924D70" w:rsidRDefault="00C0190C" w:rsidP="008F13CC">
                  <w:pPr>
                    <w:jc w:val="left"/>
                    <w:rPr>
                      <w:del w:id="891" w:author="Paul Janssen" w:date="2020-06-10T17:47:00Z"/>
                    </w:rPr>
                  </w:pPr>
                  <w:del w:id="892" w:author="Paul Janssen" w:date="2020-06-10T17:47:00Z">
                    <w:r w:rsidRPr="00A25D4D" w:rsidDel="00924D70">
                      <w:delText> </w:delText>
                    </w:r>
                  </w:del>
                </w:p>
              </w:tc>
              <w:tc>
                <w:tcPr>
                  <w:tcW w:w="1500" w:type="dxa"/>
                  <w:hideMark/>
                </w:tcPr>
                <w:p w14:paraId="22B3E21C" w14:textId="0914004D" w:rsidR="00C0190C" w:rsidRPr="00A25D4D" w:rsidDel="00924D70" w:rsidRDefault="00C0190C" w:rsidP="008F13CC">
                  <w:pPr>
                    <w:jc w:val="left"/>
                    <w:rPr>
                      <w:del w:id="893" w:author="Paul Janssen" w:date="2020-06-10T17:47:00Z"/>
                    </w:rPr>
                  </w:pPr>
                  <w:del w:id="894" w:author="Paul Janssen" w:date="2020-06-10T17:47:00Z">
                    <w:r w:rsidRPr="00A25D4D" w:rsidDel="00924D70">
                      <w:delText>Definitie:</w:delText>
                    </w:r>
                  </w:del>
                </w:p>
              </w:tc>
              <w:tc>
                <w:tcPr>
                  <w:tcW w:w="0" w:type="auto"/>
                  <w:hideMark/>
                </w:tcPr>
                <w:p w14:paraId="69F6196C" w14:textId="739F5490" w:rsidR="00C0190C" w:rsidRPr="00A25D4D" w:rsidDel="00924D70" w:rsidRDefault="00C0190C" w:rsidP="008F13CC">
                  <w:pPr>
                    <w:jc w:val="left"/>
                    <w:rPr>
                      <w:del w:id="895" w:author="Paul Janssen" w:date="2020-06-10T17:47:00Z"/>
                    </w:rPr>
                  </w:pPr>
                  <w:del w:id="896" w:author="Paul Janssen" w:date="2020-06-10T17:46:00Z">
                    <w:r w:rsidRPr="00A25D4D" w:rsidDel="00924D70">
                      <w:delText xml:space="preserve">BAG identifier van het adresseerbaar object waar een adres aan is toegekend zoals geregistreerd bij de BAG. </w:delText>
                    </w:r>
                  </w:del>
                </w:p>
              </w:tc>
            </w:tr>
            <w:tr w:rsidR="00C0190C" w:rsidRPr="00A25D4D" w:rsidDel="00924D70" w14:paraId="50157180" w14:textId="0EE9FD1A" w:rsidTr="00C0190C">
              <w:trPr>
                <w:tblHeader/>
                <w:tblCellSpacing w:w="0" w:type="dxa"/>
                <w:del w:id="897" w:author="Paul Janssen" w:date="2020-06-10T17:47:00Z"/>
              </w:trPr>
              <w:tc>
                <w:tcPr>
                  <w:tcW w:w="360" w:type="dxa"/>
                  <w:hideMark/>
                </w:tcPr>
                <w:p w14:paraId="4F301E99" w14:textId="0FDB0923" w:rsidR="00C0190C" w:rsidRPr="00A25D4D" w:rsidDel="00924D70" w:rsidRDefault="00C0190C" w:rsidP="008F13CC">
                  <w:pPr>
                    <w:jc w:val="left"/>
                    <w:rPr>
                      <w:del w:id="898" w:author="Paul Janssen" w:date="2020-06-10T17:47:00Z"/>
                    </w:rPr>
                  </w:pPr>
                  <w:del w:id="899" w:author="Paul Janssen" w:date="2020-06-10T17:47:00Z">
                    <w:r w:rsidRPr="00A25D4D" w:rsidDel="00924D70">
                      <w:delText> </w:delText>
                    </w:r>
                  </w:del>
                </w:p>
              </w:tc>
              <w:tc>
                <w:tcPr>
                  <w:tcW w:w="1500" w:type="dxa"/>
                  <w:hideMark/>
                </w:tcPr>
                <w:p w14:paraId="0412AF99" w14:textId="790A7125" w:rsidR="00C0190C" w:rsidRPr="00A25D4D" w:rsidDel="00924D70" w:rsidRDefault="00C0190C" w:rsidP="008F13CC">
                  <w:pPr>
                    <w:jc w:val="left"/>
                    <w:rPr>
                      <w:del w:id="900" w:author="Paul Janssen" w:date="2020-06-10T17:47:00Z"/>
                    </w:rPr>
                  </w:pPr>
                  <w:del w:id="901" w:author="Paul Janssen" w:date="2020-06-10T17:47:00Z">
                    <w:r w:rsidRPr="00A25D4D" w:rsidDel="00924D70">
                      <w:delText>Omschrijving:</w:delText>
                    </w:r>
                  </w:del>
                </w:p>
              </w:tc>
              <w:tc>
                <w:tcPr>
                  <w:tcW w:w="0" w:type="auto"/>
                  <w:hideMark/>
                </w:tcPr>
                <w:p w14:paraId="5BE73628" w14:textId="10F7D66E" w:rsidR="00C0190C" w:rsidRPr="00A25D4D" w:rsidDel="00924D70" w:rsidRDefault="00C0190C" w:rsidP="008F13CC">
                  <w:pPr>
                    <w:jc w:val="left"/>
                    <w:rPr>
                      <w:del w:id="902" w:author="Paul Janssen" w:date="2020-06-10T17:47:00Z"/>
                    </w:rPr>
                  </w:pPr>
                  <w:del w:id="903" w:author="Paul Janssen" w:date="2020-06-10T17:46:00Z">
                    <w:r w:rsidRPr="00A25D4D" w:rsidDel="00924D70">
                      <w:delText xml:space="preserve">De adresseerbare objecten Verblijfsobjecten, Ligplaatsen en Staanplaatsen zijn via de nummeraanduiding gekoppeld aan een adres. De identificatie van het adresseerbare object wordt genomen omdat dit het meest aansluit bij de registratie van de netbeheerders. </w:delText>
                    </w:r>
                  </w:del>
                </w:p>
              </w:tc>
            </w:tr>
            <w:tr w:rsidR="00C0190C" w:rsidRPr="00A25D4D" w:rsidDel="00924D70" w14:paraId="59037C45" w14:textId="33326486" w:rsidTr="00C0190C">
              <w:trPr>
                <w:tblHeader/>
                <w:tblCellSpacing w:w="0" w:type="dxa"/>
                <w:del w:id="904" w:author="Paul Janssen" w:date="2020-06-10T17:47:00Z"/>
              </w:trPr>
              <w:tc>
                <w:tcPr>
                  <w:tcW w:w="360" w:type="dxa"/>
                  <w:hideMark/>
                </w:tcPr>
                <w:p w14:paraId="61B01497" w14:textId="1DD81CF6" w:rsidR="00C0190C" w:rsidRPr="00A25D4D" w:rsidDel="00924D70" w:rsidRDefault="00C0190C" w:rsidP="008F13CC">
                  <w:pPr>
                    <w:jc w:val="left"/>
                    <w:rPr>
                      <w:del w:id="905" w:author="Paul Janssen" w:date="2020-06-10T17:47:00Z"/>
                    </w:rPr>
                  </w:pPr>
                  <w:del w:id="906" w:author="Paul Janssen" w:date="2020-06-10T17:47:00Z">
                    <w:r w:rsidRPr="00A25D4D" w:rsidDel="00924D70">
                      <w:delText> </w:delText>
                    </w:r>
                  </w:del>
                </w:p>
              </w:tc>
              <w:tc>
                <w:tcPr>
                  <w:tcW w:w="1500" w:type="dxa"/>
                  <w:hideMark/>
                </w:tcPr>
                <w:p w14:paraId="3B12BD92" w14:textId="3B270B42" w:rsidR="00C0190C" w:rsidRPr="00A25D4D" w:rsidDel="00924D70" w:rsidRDefault="00C0190C" w:rsidP="008F13CC">
                  <w:pPr>
                    <w:jc w:val="left"/>
                    <w:rPr>
                      <w:del w:id="907" w:author="Paul Janssen" w:date="2020-06-10T17:47:00Z"/>
                    </w:rPr>
                  </w:pPr>
                  <w:del w:id="908" w:author="Paul Janssen" w:date="2020-06-10T17:47:00Z">
                    <w:r w:rsidRPr="00A25D4D" w:rsidDel="00924D70">
                      <w:delText>Multipliciteit:</w:delText>
                    </w:r>
                  </w:del>
                </w:p>
              </w:tc>
              <w:tc>
                <w:tcPr>
                  <w:tcW w:w="0" w:type="auto"/>
                  <w:hideMark/>
                </w:tcPr>
                <w:p w14:paraId="58FF6646" w14:textId="48B71877" w:rsidR="00C0190C" w:rsidRPr="00A25D4D" w:rsidDel="00924D70" w:rsidRDefault="00C0190C" w:rsidP="008F13CC">
                  <w:pPr>
                    <w:jc w:val="left"/>
                    <w:rPr>
                      <w:del w:id="909" w:author="Paul Janssen" w:date="2020-06-10T17:47:00Z"/>
                    </w:rPr>
                  </w:pPr>
                  <w:del w:id="910" w:author="Paul Janssen" w:date="2020-06-10T17:47:00Z">
                    <w:r w:rsidRPr="00A25D4D" w:rsidDel="00924D70">
                      <w:delText>0..1</w:delText>
                    </w:r>
                  </w:del>
                </w:p>
              </w:tc>
            </w:tr>
          </w:tbl>
          <w:p w14:paraId="75C35208" w14:textId="2F47339C" w:rsidR="00C0190C" w:rsidRPr="00A25D4D" w:rsidDel="00924D70" w:rsidRDefault="00C0190C" w:rsidP="008F13CC">
            <w:pPr>
              <w:jc w:val="left"/>
              <w:rPr>
                <w:del w:id="911" w:author="Paul Janssen" w:date="2020-06-10T17:47:00Z"/>
              </w:rPr>
            </w:pPr>
          </w:p>
        </w:tc>
      </w:tr>
    </w:tbl>
    <w:p w14:paraId="62BF4C32" w14:textId="77777777" w:rsidR="00C0190C" w:rsidRPr="00A25D4D" w:rsidRDefault="00C0190C" w:rsidP="008F13CC">
      <w:pPr>
        <w:pStyle w:val="Kop5"/>
        <w:jc w:val="left"/>
        <w:rPr>
          <w:sz w:val="16"/>
          <w:szCs w:val="16"/>
        </w:rPr>
      </w:pPr>
      <w:r w:rsidRPr="00A25D4D">
        <w:rPr>
          <w:sz w:val="16"/>
          <w:szCs w:val="16"/>
        </w:rPr>
        <w:t>Contact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C0190C" w:rsidRPr="00A25D4D" w14:paraId="70679E29"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FDB054F" w14:textId="77777777" w:rsidR="00C0190C" w:rsidRPr="00A25D4D" w:rsidRDefault="00C0190C" w:rsidP="008F13CC">
            <w:pPr>
              <w:jc w:val="left"/>
            </w:pPr>
            <w:r w:rsidRPr="00A25D4D">
              <w:rPr>
                <w:b/>
                <w:bCs/>
              </w:rPr>
              <w:t>Contact</w:t>
            </w:r>
          </w:p>
        </w:tc>
      </w:tr>
      <w:tr w:rsidR="00C0190C" w:rsidRPr="00A25D4D" w14:paraId="67DB32F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5434F551" w14:textId="77777777" w:rsidTr="00C0190C">
              <w:trPr>
                <w:tblHeader/>
                <w:tblCellSpacing w:w="0" w:type="dxa"/>
              </w:trPr>
              <w:tc>
                <w:tcPr>
                  <w:tcW w:w="360" w:type="dxa"/>
                  <w:hideMark/>
                </w:tcPr>
                <w:p w14:paraId="522B6B67" w14:textId="77777777" w:rsidR="00C0190C" w:rsidRPr="00A25D4D" w:rsidRDefault="00C0190C" w:rsidP="008F13CC">
                  <w:pPr>
                    <w:jc w:val="left"/>
                  </w:pPr>
                  <w:r w:rsidRPr="00A25D4D">
                    <w:t> </w:t>
                  </w:r>
                </w:p>
              </w:tc>
              <w:tc>
                <w:tcPr>
                  <w:tcW w:w="1500" w:type="dxa"/>
                  <w:hideMark/>
                </w:tcPr>
                <w:p w14:paraId="66C42675" w14:textId="77777777" w:rsidR="00C0190C" w:rsidRPr="00A25D4D" w:rsidRDefault="00C0190C" w:rsidP="008F13CC">
                  <w:pPr>
                    <w:jc w:val="left"/>
                  </w:pPr>
                  <w:r w:rsidRPr="00A25D4D">
                    <w:t>Naam</w:t>
                  </w:r>
                </w:p>
              </w:tc>
              <w:tc>
                <w:tcPr>
                  <w:tcW w:w="0" w:type="auto"/>
                  <w:hideMark/>
                </w:tcPr>
                <w:p w14:paraId="0E0440C1" w14:textId="77777777" w:rsidR="00C0190C" w:rsidRPr="00A25D4D" w:rsidRDefault="00C0190C" w:rsidP="008F13CC">
                  <w:pPr>
                    <w:jc w:val="left"/>
                  </w:pPr>
                </w:p>
              </w:tc>
            </w:tr>
            <w:tr w:rsidR="00C0190C" w:rsidRPr="00A25D4D" w14:paraId="0E0892FD" w14:textId="77777777" w:rsidTr="00C0190C">
              <w:trPr>
                <w:tblHeader/>
                <w:tblCellSpacing w:w="0" w:type="dxa"/>
              </w:trPr>
              <w:tc>
                <w:tcPr>
                  <w:tcW w:w="360" w:type="dxa"/>
                  <w:hideMark/>
                </w:tcPr>
                <w:p w14:paraId="0EB41007" w14:textId="77777777" w:rsidR="00C0190C" w:rsidRPr="00A25D4D" w:rsidRDefault="00C0190C" w:rsidP="008F13CC">
                  <w:pPr>
                    <w:jc w:val="left"/>
                  </w:pPr>
                  <w:r w:rsidRPr="00A25D4D">
                    <w:t> </w:t>
                  </w:r>
                </w:p>
              </w:tc>
              <w:tc>
                <w:tcPr>
                  <w:tcW w:w="1500" w:type="dxa"/>
                  <w:hideMark/>
                </w:tcPr>
                <w:p w14:paraId="2CD789BA" w14:textId="77777777" w:rsidR="00C0190C" w:rsidRPr="00A25D4D" w:rsidRDefault="00C0190C" w:rsidP="008F13CC">
                  <w:pPr>
                    <w:jc w:val="left"/>
                  </w:pPr>
                  <w:r w:rsidRPr="00A25D4D">
                    <w:t>Definitie:</w:t>
                  </w:r>
                </w:p>
              </w:tc>
              <w:tc>
                <w:tcPr>
                  <w:tcW w:w="0" w:type="auto"/>
                  <w:hideMark/>
                </w:tcPr>
                <w:p w14:paraId="63CB6C5A" w14:textId="77777777" w:rsidR="00C0190C" w:rsidRPr="00A25D4D" w:rsidRDefault="00C0190C" w:rsidP="008F13CC">
                  <w:pPr>
                    <w:jc w:val="left"/>
                  </w:pPr>
                  <w:r w:rsidRPr="00A25D4D">
                    <w:t xml:space="preserve">Het contactadres (meldadres) bij de netbeheerder waar de grondroerder contact mee kan opnemen voor informatie over (het) geraakte belang(en). </w:t>
                  </w:r>
                </w:p>
              </w:tc>
            </w:tr>
            <w:tr w:rsidR="00C0190C" w:rsidRPr="00A25D4D" w14:paraId="1DB0FBA2" w14:textId="77777777" w:rsidTr="00C0190C">
              <w:trPr>
                <w:tblHeader/>
                <w:tblCellSpacing w:w="0" w:type="dxa"/>
              </w:trPr>
              <w:tc>
                <w:tcPr>
                  <w:tcW w:w="360" w:type="dxa"/>
                  <w:hideMark/>
                </w:tcPr>
                <w:p w14:paraId="79FBA2AA" w14:textId="77777777" w:rsidR="00C0190C" w:rsidRPr="00A25D4D" w:rsidRDefault="00C0190C" w:rsidP="008F13CC">
                  <w:pPr>
                    <w:jc w:val="left"/>
                  </w:pPr>
                  <w:r w:rsidRPr="00A25D4D">
                    <w:t> </w:t>
                  </w:r>
                </w:p>
              </w:tc>
              <w:tc>
                <w:tcPr>
                  <w:tcW w:w="1500" w:type="dxa"/>
                  <w:hideMark/>
                </w:tcPr>
                <w:p w14:paraId="459C3AC9" w14:textId="77777777" w:rsidR="00C0190C" w:rsidRPr="00A25D4D" w:rsidRDefault="00C0190C" w:rsidP="008F13CC">
                  <w:pPr>
                    <w:jc w:val="left"/>
                  </w:pPr>
                  <w:r w:rsidRPr="00A25D4D">
                    <w:t>Herkomst:</w:t>
                  </w:r>
                </w:p>
              </w:tc>
              <w:tc>
                <w:tcPr>
                  <w:tcW w:w="0" w:type="auto"/>
                  <w:hideMark/>
                </w:tcPr>
                <w:p w14:paraId="15880192" w14:textId="77777777" w:rsidR="00C0190C" w:rsidRPr="00A25D4D" w:rsidRDefault="00C0190C" w:rsidP="008F13CC">
                  <w:pPr>
                    <w:jc w:val="left"/>
                  </w:pPr>
                  <w:r w:rsidRPr="00A25D4D">
                    <w:t>Bron: belangenregistratie.</w:t>
                  </w:r>
                </w:p>
              </w:tc>
            </w:tr>
            <w:tr w:rsidR="00C0190C" w:rsidRPr="00A25D4D" w14:paraId="60472A47" w14:textId="77777777" w:rsidTr="00C0190C">
              <w:trPr>
                <w:tblHeader/>
                <w:tblCellSpacing w:w="0" w:type="dxa"/>
              </w:trPr>
              <w:tc>
                <w:tcPr>
                  <w:tcW w:w="360" w:type="dxa"/>
                  <w:hideMark/>
                </w:tcPr>
                <w:p w14:paraId="29B2352B" w14:textId="77777777" w:rsidR="00C0190C" w:rsidRPr="00A25D4D" w:rsidRDefault="00C0190C" w:rsidP="008F13CC">
                  <w:pPr>
                    <w:jc w:val="left"/>
                  </w:pPr>
                  <w:r w:rsidRPr="00A25D4D">
                    <w:t> </w:t>
                  </w:r>
                </w:p>
              </w:tc>
              <w:tc>
                <w:tcPr>
                  <w:tcW w:w="1500" w:type="dxa"/>
                  <w:hideMark/>
                </w:tcPr>
                <w:p w14:paraId="34AE78C1" w14:textId="77777777" w:rsidR="00C0190C" w:rsidRPr="00A25D4D" w:rsidRDefault="00C0190C" w:rsidP="008F13CC">
                  <w:pPr>
                    <w:jc w:val="left"/>
                  </w:pPr>
                  <w:r w:rsidRPr="00A25D4D">
                    <w:t>Stereotypes:</w:t>
                  </w:r>
                </w:p>
              </w:tc>
              <w:tc>
                <w:tcPr>
                  <w:tcW w:w="0" w:type="auto"/>
                  <w:hideMark/>
                </w:tcPr>
                <w:p w14:paraId="245B5E8E" w14:textId="77777777" w:rsidR="00C0190C" w:rsidRPr="00A25D4D" w:rsidRDefault="00C0190C" w:rsidP="008F13CC">
                  <w:pPr>
                    <w:jc w:val="left"/>
                  </w:pPr>
                  <w:r w:rsidRPr="00A25D4D">
                    <w:t>«</w:t>
                  </w:r>
                  <w:proofErr w:type="spellStart"/>
                  <w:r w:rsidRPr="00A25D4D">
                    <w:t>dataType</w:t>
                  </w:r>
                  <w:proofErr w:type="spellEnd"/>
                  <w:r w:rsidRPr="00A25D4D">
                    <w:t>»</w:t>
                  </w:r>
                </w:p>
              </w:tc>
            </w:tr>
          </w:tbl>
          <w:p w14:paraId="252DC494" w14:textId="77777777" w:rsidR="00C0190C" w:rsidRPr="00A25D4D" w:rsidRDefault="00C0190C" w:rsidP="008F13CC">
            <w:pPr>
              <w:jc w:val="left"/>
            </w:pPr>
          </w:p>
        </w:tc>
      </w:tr>
      <w:tr w:rsidR="00C0190C" w:rsidRPr="00A25D4D" w14:paraId="6458423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F3FE9DA" w14:textId="77777777" w:rsidR="00C0190C" w:rsidRPr="00A25D4D" w:rsidRDefault="00C0190C" w:rsidP="008F13CC">
            <w:pPr>
              <w:jc w:val="left"/>
            </w:pPr>
            <w:r w:rsidRPr="00A25D4D">
              <w:rPr>
                <w:b/>
                <w:bCs/>
              </w:rPr>
              <w:t>Attribuut: naam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5B81E942" w14:textId="77777777" w:rsidTr="00C0190C">
              <w:trPr>
                <w:tblHeader/>
                <w:tblCellSpacing w:w="0" w:type="dxa"/>
              </w:trPr>
              <w:tc>
                <w:tcPr>
                  <w:tcW w:w="360" w:type="dxa"/>
                  <w:hideMark/>
                </w:tcPr>
                <w:p w14:paraId="31FB3726" w14:textId="77777777" w:rsidR="00C0190C" w:rsidRPr="00A25D4D" w:rsidRDefault="00C0190C" w:rsidP="008F13CC">
                  <w:pPr>
                    <w:jc w:val="left"/>
                  </w:pPr>
                  <w:r w:rsidRPr="00A25D4D">
                    <w:t> </w:t>
                  </w:r>
                </w:p>
              </w:tc>
              <w:tc>
                <w:tcPr>
                  <w:tcW w:w="1500" w:type="dxa"/>
                  <w:hideMark/>
                </w:tcPr>
                <w:p w14:paraId="0D7F7650" w14:textId="77777777" w:rsidR="00C0190C" w:rsidRPr="00A25D4D" w:rsidRDefault="00C0190C" w:rsidP="008F13CC">
                  <w:pPr>
                    <w:jc w:val="left"/>
                  </w:pPr>
                  <w:r w:rsidRPr="00A25D4D">
                    <w:t>Type:</w:t>
                  </w:r>
                </w:p>
              </w:tc>
              <w:tc>
                <w:tcPr>
                  <w:tcW w:w="0" w:type="auto"/>
                  <w:hideMark/>
                </w:tcPr>
                <w:p w14:paraId="6DEA95CE" w14:textId="77777777" w:rsidR="00C0190C" w:rsidRPr="00A25D4D" w:rsidRDefault="00C0190C" w:rsidP="008F13CC">
                  <w:pPr>
                    <w:jc w:val="left"/>
                  </w:pPr>
                  <w:proofErr w:type="spellStart"/>
                  <w:r w:rsidRPr="00A25D4D">
                    <w:t>CharacterString</w:t>
                  </w:r>
                  <w:proofErr w:type="spellEnd"/>
                </w:p>
              </w:tc>
            </w:tr>
            <w:tr w:rsidR="00C0190C" w:rsidRPr="00A25D4D" w14:paraId="3E06ECF7" w14:textId="77777777" w:rsidTr="00C0190C">
              <w:trPr>
                <w:tblHeader/>
                <w:tblCellSpacing w:w="0" w:type="dxa"/>
              </w:trPr>
              <w:tc>
                <w:tcPr>
                  <w:tcW w:w="360" w:type="dxa"/>
                  <w:hideMark/>
                </w:tcPr>
                <w:p w14:paraId="21DE78B2" w14:textId="77777777" w:rsidR="00C0190C" w:rsidRPr="00A25D4D" w:rsidRDefault="00C0190C" w:rsidP="008F13CC">
                  <w:pPr>
                    <w:jc w:val="left"/>
                  </w:pPr>
                  <w:r w:rsidRPr="00A25D4D">
                    <w:t> </w:t>
                  </w:r>
                </w:p>
              </w:tc>
              <w:tc>
                <w:tcPr>
                  <w:tcW w:w="1500" w:type="dxa"/>
                  <w:hideMark/>
                </w:tcPr>
                <w:p w14:paraId="6EC917D5" w14:textId="77777777" w:rsidR="00C0190C" w:rsidRPr="00A25D4D" w:rsidRDefault="00C0190C" w:rsidP="008F13CC">
                  <w:pPr>
                    <w:jc w:val="left"/>
                  </w:pPr>
                  <w:r w:rsidRPr="00A25D4D">
                    <w:t>Naam</w:t>
                  </w:r>
                </w:p>
              </w:tc>
              <w:tc>
                <w:tcPr>
                  <w:tcW w:w="0" w:type="auto"/>
                  <w:hideMark/>
                </w:tcPr>
                <w:p w14:paraId="33A4380C" w14:textId="77777777" w:rsidR="00C0190C" w:rsidRPr="00A25D4D" w:rsidRDefault="00C0190C" w:rsidP="008F13CC">
                  <w:pPr>
                    <w:jc w:val="left"/>
                  </w:pPr>
                </w:p>
              </w:tc>
            </w:tr>
            <w:tr w:rsidR="00C0190C" w:rsidRPr="00A25D4D" w14:paraId="47AEDC77" w14:textId="77777777" w:rsidTr="00C0190C">
              <w:trPr>
                <w:tblHeader/>
                <w:tblCellSpacing w:w="0" w:type="dxa"/>
              </w:trPr>
              <w:tc>
                <w:tcPr>
                  <w:tcW w:w="360" w:type="dxa"/>
                  <w:hideMark/>
                </w:tcPr>
                <w:p w14:paraId="2ABD99F2" w14:textId="77777777" w:rsidR="00C0190C" w:rsidRPr="00A25D4D" w:rsidRDefault="00C0190C" w:rsidP="008F13CC">
                  <w:pPr>
                    <w:jc w:val="left"/>
                  </w:pPr>
                  <w:r w:rsidRPr="00A25D4D">
                    <w:t> </w:t>
                  </w:r>
                </w:p>
              </w:tc>
              <w:tc>
                <w:tcPr>
                  <w:tcW w:w="1500" w:type="dxa"/>
                  <w:hideMark/>
                </w:tcPr>
                <w:p w14:paraId="46C7A710" w14:textId="77777777" w:rsidR="00C0190C" w:rsidRPr="00A25D4D" w:rsidRDefault="00C0190C" w:rsidP="008F13CC">
                  <w:pPr>
                    <w:jc w:val="left"/>
                  </w:pPr>
                  <w:r w:rsidRPr="00A25D4D">
                    <w:t>Definitie:</w:t>
                  </w:r>
                </w:p>
              </w:tc>
              <w:tc>
                <w:tcPr>
                  <w:tcW w:w="0" w:type="auto"/>
                  <w:hideMark/>
                </w:tcPr>
                <w:p w14:paraId="7460FBF5" w14:textId="77777777" w:rsidR="00C0190C" w:rsidRPr="00A25D4D" w:rsidRDefault="00C0190C" w:rsidP="008F13CC">
                  <w:pPr>
                    <w:jc w:val="left"/>
                  </w:pPr>
                  <w:r w:rsidRPr="00A25D4D">
                    <w:t xml:space="preserve">Naam van het contact. </w:t>
                  </w:r>
                </w:p>
              </w:tc>
            </w:tr>
            <w:tr w:rsidR="00C0190C" w:rsidRPr="00A25D4D" w14:paraId="037C8534" w14:textId="77777777" w:rsidTr="00C0190C">
              <w:trPr>
                <w:tblHeader/>
                <w:tblCellSpacing w:w="0" w:type="dxa"/>
              </w:trPr>
              <w:tc>
                <w:tcPr>
                  <w:tcW w:w="360" w:type="dxa"/>
                  <w:hideMark/>
                </w:tcPr>
                <w:p w14:paraId="1A4CA1D1" w14:textId="77777777" w:rsidR="00C0190C" w:rsidRPr="00A25D4D" w:rsidRDefault="00C0190C" w:rsidP="008F13CC">
                  <w:pPr>
                    <w:jc w:val="left"/>
                  </w:pPr>
                  <w:r w:rsidRPr="00A25D4D">
                    <w:t> </w:t>
                  </w:r>
                </w:p>
              </w:tc>
              <w:tc>
                <w:tcPr>
                  <w:tcW w:w="1500" w:type="dxa"/>
                  <w:hideMark/>
                </w:tcPr>
                <w:p w14:paraId="08E88793"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BA5D22A" w14:textId="77777777" w:rsidR="00C0190C" w:rsidRPr="00A25D4D" w:rsidRDefault="00C0190C" w:rsidP="008F13CC">
                  <w:pPr>
                    <w:jc w:val="left"/>
                  </w:pPr>
                  <w:r w:rsidRPr="00A25D4D">
                    <w:t>0..1</w:t>
                  </w:r>
                </w:p>
              </w:tc>
            </w:tr>
          </w:tbl>
          <w:p w14:paraId="5B0EDD9A" w14:textId="77777777" w:rsidR="00C0190C" w:rsidRPr="00A25D4D" w:rsidRDefault="00C0190C" w:rsidP="008F13CC">
            <w:pPr>
              <w:jc w:val="left"/>
            </w:pPr>
          </w:p>
        </w:tc>
      </w:tr>
      <w:tr w:rsidR="00C0190C" w:rsidRPr="00A25D4D" w14:paraId="2C7773D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8F25AE8" w14:textId="77777777" w:rsidR="00C0190C" w:rsidRPr="00A25D4D" w:rsidRDefault="00C0190C" w:rsidP="008F13CC">
            <w:pPr>
              <w:jc w:val="left"/>
            </w:pPr>
            <w:r w:rsidRPr="00A25D4D">
              <w:rPr>
                <w:b/>
                <w:bCs/>
              </w:rPr>
              <w:t>Attribuut: telefoon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160125A5" w14:textId="77777777" w:rsidTr="00C0190C">
              <w:trPr>
                <w:tblHeader/>
                <w:tblCellSpacing w:w="0" w:type="dxa"/>
              </w:trPr>
              <w:tc>
                <w:tcPr>
                  <w:tcW w:w="360" w:type="dxa"/>
                  <w:hideMark/>
                </w:tcPr>
                <w:p w14:paraId="74963EF5" w14:textId="77777777" w:rsidR="00C0190C" w:rsidRPr="00A25D4D" w:rsidRDefault="00C0190C" w:rsidP="008F13CC">
                  <w:pPr>
                    <w:jc w:val="left"/>
                  </w:pPr>
                  <w:r w:rsidRPr="00A25D4D">
                    <w:t> </w:t>
                  </w:r>
                </w:p>
              </w:tc>
              <w:tc>
                <w:tcPr>
                  <w:tcW w:w="1500" w:type="dxa"/>
                  <w:hideMark/>
                </w:tcPr>
                <w:p w14:paraId="42FA448D" w14:textId="77777777" w:rsidR="00C0190C" w:rsidRPr="00A25D4D" w:rsidRDefault="00C0190C" w:rsidP="008F13CC">
                  <w:pPr>
                    <w:jc w:val="left"/>
                  </w:pPr>
                  <w:r w:rsidRPr="00A25D4D">
                    <w:t>Type:</w:t>
                  </w:r>
                </w:p>
              </w:tc>
              <w:tc>
                <w:tcPr>
                  <w:tcW w:w="0" w:type="auto"/>
                  <w:hideMark/>
                </w:tcPr>
                <w:p w14:paraId="16249F54" w14:textId="77777777" w:rsidR="00C0190C" w:rsidRPr="00A25D4D" w:rsidRDefault="00C0190C" w:rsidP="008F13CC">
                  <w:pPr>
                    <w:jc w:val="left"/>
                  </w:pPr>
                  <w:proofErr w:type="spellStart"/>
                  <w:r w:rsidRPr="00A25D4D">
                    <w:t>CharacterString</w:t>
                  </w:r>
                  <w:proofErr w:type="spellEnd"/>
                </w:p>
              </w:tc>
            </w:tr>
            <w:tr w:rsidR="00C0190C" w:rsidRPr="00A25D4D" w14:paraId="76DEE476" w14:textId="77777777" w:rsidTr="00C0190C">
              <w:trPr>
                <w:tblHeader/>
                <w:tblCellSpacing w:w="0" w:type="dxa"/>
              </w:trPr>
              <w:tc>
                <w:tcPr>
                  <w:tcW w:w="360" w:type="dxa"/>
                  <w:hideMark/>
                </w:tcPr>
                <w:p w14:paraId="450DF366" w14:textId="77777777" w:rsidR="00C0190C" w:rsidRPr="00A25D4D" w:rsidRDefault="00C0190C" w:rsidP="008F13CC">
                  <w:pPr>
                    <w:jc w:val="left"/>
                  </w:pPr>
                  <w:r w:rsidRPr="00A25D4D">
                    <w:t> </w:t>
                  </w:r>
                </w:p>
              </w:tc>
              <w:tc>
                <w:tcPr>
                  <w:tcW w:w="1500" w:type="dxa"/>
                  <w:hideMark/>
                </w:tcPr>
                <w:p w14:paraId="433F5C55" w14:textId="77777777" w:rsidR="00C0190C" w:rsidRPr="00A25D4D" w:rsidRDefault="00C0190C" w:rsidP="008F13CC">
                  <w:pPr>
                    <w:jc w:val="left"/>
                  </w:pPr>
                  <w:r w:rsidRPr="00A25D4D">
                    <w:t>Naam</w:t>
                  </w:r>
                </w:p>
              </w:tc>
              <w:tc>
                <w:tcPr>
                  <w:tcW w:w="0" w:type="auto"/>
                  <w:hideMark/>
                </w:tcPr>
                <w:p w14:paraId="70C5FF45" w14:textId="77777777" w:rsidR="00C0190C" w:rsidRPr="00A25D4D" w:rsidRDefault="00C0190C" w:rsidP="008F13CC">
                  <w:pPr>
                    <w:jc w:val="left"/>
                  </w:pPr>
                </w:p>
              </w:tc>
            </w:tr>
            <w:tr w:rsidR="00C0190C" w:rsidRPr="00A25D4D" w14:paraId="2BA1FD8C" w14:textId="77777777" w:rsidTr="00C0190C">
              <w:trPr>
                <w:tblHeader/>
                <w:tblCellSpacing w:w="0" w:type="dxa"/>
              </w:trPr>
              <w:tc>
                <w:tcPr>
                  <w:tcW w:w="360" w:type="dxa"/>
                  <w:hideMark/>
                </w:tcPr>
                <w:p w14:paraId="5FEF805F" w14:textId="77777777" w:rsidR="00C0190C" w:rsidRPr="00A25D4D" w:rsidRDefault="00C0190C" w:rsidP="008F13CC">
                  <w:pPr>
                    <w:jc w:val="left"/>
                  </w:pPr>
                  <w:r w:rsidRPr="00A25D4D">
                    <w:t> </w:t>
                  </w:r>
                </w:p>
              </w:tc>
              <w:tc>
                <w:tcPr>
                  <w:tcW w:w="1500" w:type="dxa"/>
                  <w:hideMark/>
                </w:tcPr>
                <w:p w14:paraId="021C9FF2" w14:textId="77777777" w:rsidR="00C0190C" w:rsidRPr="00A25D4D" w:rsidRDefault="00C0190C" w:rsidP="008F13CC">
                  <w:pPr>
                    <w:jc w:val="left"/>
                  </w:pPr>
                  <w:r w:rsidRPr="00A25D4D">
                    <w:t>Definitie:</w:t>
                  </w:r>
                </w:p>
              </w:tc>
              <w:tc>
                <w:tcPr>
                  <w:tcW w:w="0" w:type="auto"/>
                  <w:hideMark/>
                </w:tcPr>
                <w:p w14:paraId="1F30BBD1" w14:textId="77777777" w:rsidR="00C0190C" w:rsidRPr="00A25D4D" w:rsidRDefault="00C0190C" w:rsidP="008F13CC">
                  <w:pPr>
                    <w:jc w:val="left"/>
                  </w:pPr>
                  <w:r w:rsidRPr="00A25D4D">
                    <w:t xml:space="preserve">Telefoon van het contact. </w:t>
                  </w:r>
                </w:p>
              </w:tc>
            </w:tr>
            <w:tr w:rsidR="00C0190C" w:rsidRPr="00A25D4D" w14:paraId="6E6D248E" w14:textId="77777777" w:rsidTr="00C0190C">
              <w:trPr>
                <w:tblHeader/>
                <w:tblCellSpacing w:w="0" w:type="dxa"/>
              </w:trPr>
              <w:tc>
                <w:tcPr>
                  <w:tcW w:w="360" w:type="dxa"/>
                  <w:hideMark/>
                </w:tcPr>
                <w:p w14:paraId="0088AC52" w14:textId="77777777" w:rsidR="00C0190C" w:rsidRPr="00A25D4D" w:rsidRDefault="00C0190C" w:rsidP="008F13CC">
                  <w:pPr>
                    <w:jc w:val="left"/>
                  </w:pPr>
                  <w:r w:rsidRPr="00A25D4D">
                    <w:t> </w:t>
                  </w:r>
                </w:p>
              </w:tc>
              <w:tc>
                <w:tcPr>
                  <w:tcW w:w="1500" w:type="dxa"/>
                  <w:hideMark/>
                </w:tcPr>
                <w:p w14:paraId="16476BB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4CFBAEC9" w14:textId="77777777" w:rsidR="00C0190C" w:rsidRPr="00A25D4D" w:rsidRDefault="00C0190C" w:rsidP="008F13CC">
                  <w:pPr>
                    <w:jc w:val="left"/>
                  </w:pPr>
                  <w:r w:rsidRPr="00A25D4D">
                    <w:t>0..1</w:t>
                  </w:r>
                </w:p>
              </w:tc>
            </w:tr>
          </w:tbl>
          <w:p w14:paraId="6C204156" w14:textId="77777777" w:rsidR="00C0190C" w:rsidRPr="00A25D4D" w:rsidRDefault="00C0190C" w:rsidP="008F13CC">
            <w:pPr>
              <w:jc w:val="left"/>
            </w:pPr>
          </w:p>
        </w:tc>
      </w:tr>
      <w:tr w:rsidR="00C0190C" w:rsidRPr="00A25D4D" w14:paraId="67E5639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DA47CE2" w14:textId="77777777" w:rsidR="00C0190C" w:rsidRPr="00A25D4D" w:rsidRDefault="00C0190C" w:rsidP="008F13CC">
            <w:pPr>
              <w:jc w:val="left"/>
            </w:pPr>
            <w:r w:rsidRPr="00A25D4D">
              <w:rPr>
                <w:b/>
                <w:bCs/>
              </w:rPr>
              <w:t>Attribuut: email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69DF5969" w14:textId="77777777" w:rsidTr="00C0190C">
              <w:trPr>
                <w:tblHeader/>
                <w:tblCellSpacing w:w="0" w:type="dxa"/>
              </w:trPr>
              <w:tc>
                <w:tcPr>
                  <w:tcW w:w="360" w:type="dxa"/>
                  <w:hideMark/>
                </w:tcPr>
                <w:p w14:paraId="2A57F29F" w14:textId="77777777" w:rsidR="00C0190C" w:rsidRPr="00A25D4D" w:rsidRDefault="00C0190C" w:rsidP="008F13CC">
                  <w:pPr>
                    <w:jc w:val="left"/>
                  </w:pPr>
                  <w:r w:rsidRPr="00A25D4D">
                    <w:lastRenderedPageBreak/>
                    <w:t> </w:t>
                  </w:r>
                </w:p>
              </w:tc>
              <w:tc>
                <w:tcPr>
                  <w:tcW w:w="1500" w:type="dxa"/>
                  <w:hideMark/>
                </w:tcPr>
                <w:p w14:paraId="0B0395CE" w14:textId="77777777" w:rsidR="00C0190C" w:rsidRPr="00A25D4D" w:rsidRDefault="00C0190C" w:rsidP="008F13CC">
                  <w:pPr>
                    <w:jc w:val="left"/>
                  </w:pPr>
                  <w:r w:rsidRPr="00A25D4D">
                    <w:t>Type:</w:t>
                  </w:r>
                </w:p>
              </w:tc>
              <w:tc>
                <w:tcPr>
                  <w:tcW w:w="0" w:type="auto"/>
                  <w:hideMark/>
                </w:tcPr>
                <w:p w14:paraId="2396C3B9" w14:textId="77777777" w:rsidR="00C0190C" w:rsidRPr="00A25D4D" w:rsidRDefault="00C0190C" w:rsidP="008F13CC">
                  <w:pPr>
                    <w:jc w:val="left"/>
                  </w:pPr>
                  <w:proofErr w:type="spellStart"/>
                  <w:r w:rsidRPr="00A25D4D">
                    <w:t>CharacterString</w:t>
                  </w:r>
                  <w:proofErr w:type="spellEnd"/>
                </w:p>
              </w:tc>
            </w:tr>
            <w:tr w:rsidR="00C0190C" w:rsidRPr="00A25D4D" w14:paraId="1B69F295" w14:textId="77777777" w:rsidTr="00C0190C">
              <w:trPr>
                <w:tblHeader/>
                <w:tblCellSpacing w:w="0" w:type="dxa"/>
              </w:trPr>
              <w:tc>
                <w:tcPr>
                  <w:tcW w:w="360" w:type="dxa"/>
                  <w:hideMark/>
                </w:tcPr>
                <w:p w14:paraId="3875FCBE" w14:textId="77777777" w:rsidR="00C0190C" w:rsidRPr="00A25D4D" w:rsidRDefault="00C0190C" w:rsidP="008F13CC">
                  <w:pPr>
                    <w:jc w:val="left"/>
                  </w:pPr>
                  <w:r w:rsidRPr="00A25D4D">
                    <w:t> </w:t>
                  </w:r>
                </w:p>
              </w:tc>
              <w:tc>
                <w:tcPr>
                  <w:tcW w:w="1500" w:type="dxa"/>
                  <w:hideMark/>
                </w:tcPr>
                <w:p w14:paraId="216DD892" w14:textId="77777777" w:rsidR="00C0190C" w:rsidRPr="00A25D4D" w:rsidRDefault="00C0190C" w:rsidP="008F13CC">
                  <w:pPr>
                    <w:jc w:val="left"/>
                  </w:pPr>
                  <w:r w:rsidRPr="00A25D4D">
                    <w:t>Naam</w:t>
                  </w:r>
                </w:p>
              </w:tc>
              <w:tc>
                <w:tcPr>
                  <w:tcW w:w="0" w:type="auto"/>
                  <w:hideMark/>
                </w:tcPr>
                <w:p w14:paraId="0E1A20D3" w14:textId="77777777" w:rsidR="00C0190C" w:rsidRPr="00A25D4D" w:rsidRDefault="00C0190C" w:rsidP="008F13CC">
                  <w:pPr>
                    <w:jc w:val="left"/>
                  </w:pPr>
                </w:p>
              </w:tc>
            </w:tr>
            <w:tr w:rsidR="00C0190C" w:rsidRPr="00A25D4D" w14:paraId="36A34F01" w14:textId="77777777" w:rsidTr="00C0190C">
              <w:trPr>
                <w:tblHeader/>
                <w:tblCellSpacing w:w="0" w:type="dxa"/>
              </w:trPr>
              <w:tc>
                <w:tcPr>
                  <w:tcW w:w="360" w:type="dxa"/>
                  <w:hideMark/>
                </w:tcPr>
                <w:p w14:paraId="4A8BECE2" w14:textId="77777777" w:rsidR="00C0190C" w:rsidRPr="00A25D4D" w:rsidRDefault="00C0190C" w:rsidP="008F13CC">
                  <w:pPr>
                    <w:jc w:val="left"/>
                  </w:pPr>
                  <w:r w:rsidRPr="00A25D4D">
                    <w:t> </w:t>
                  </w:r>
                </w:p>
              </w:tc>
              <w:tc>
                <w:tcPr>
                  <w:tcW w:w="1500" w:type="dxa"/>
                  <w:hideMark/>
                </w:tcPr>
                <w:p w14:paraId="750B8120" w14:textId="77777777" w:rsidR="00C0190C" w:rsidRPr="00A25D4D" w:rsidRDefault="00C0190C" w:rsidP="008F13CC">
                  <w:pPr>
                    <w:jc w:val="left"/>
                  </w:pPr>
                  <w:r w:rsidRPr="00A25D4D">
                    <w:t>Definitie:</w:t>
                  </w:r>
                </w:p>
              </w:tc>
              <w:tc>
                <w:tcPr>
                  <w:tcW w:w="0" w:type="auto"/>
                  <w:hideMark/>
                </w:tcPr>
                <w:p w14:paraId="55659F76" w14:textId="77777777" w:rsidR="00C0190C" w:rsidRPr="00A25D4D" w:rsidRDefault="00C0190C" w:rsidP="008F13CC">
                  <w:pPr>
                    <w:jc w:val="left"/>
                  </w:pPr>
                  <w:r w:rsidRPr="00A25D4D">
                    <w:t xml:space="preserve">E-mail adres van het contact. </w:t>
                  </w:r>
                </w:p>
              </w:tc>
            </w:tr>
            <w:tr w:rsidR="00C0190C" w:rsidRPr="00A25D4D" w14:paraId="5BDFF4B4" w14:textId="77777777" w:rsidTr="00C0190C">
              <w:trPr>
                <w:tblHeader/>
                <w:tblCellSpacing w:w="0" w:type="dxa"/>
              </w:trPr>
              <w:tc>
                <w:tcPr>
                  <w:tcW w:w="360" w:type="dxa"/>
                  <w:hideMark/>
                </w:tcPr>
                <w:p w14:paraId="321AAABD" w14:textId="77777777" w:rsidR="00C0190C" w:rsidRPr="00A25D4D" w:rsidRDefault="00C0190C" w:rsidP="008F13CC">
                  <w:pPr>
                    <w:jc w:val="left"/>
                  </w:pPr>
                  <w:r w:rsidRPr="00A25D4D">
                    <w:t> </w:t>
                  </w:r>
                </w:p>
              </w:tc>
              <w:tc>
                <w:tcPr>
                  <w:tcW w:w="1500" w:type="dxa"/>
                  <w:hideMark/>
                </w:tcPr>
                <w:p w14:paraId="4414D22D"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DCFE70E" w14:textId="77777777" w:rsidR="00C0190C" w:rsidRPr="00A25D4D" w:rsidRDefault="00C0190C" w:rsidP="008F13CC">
                  <w:pPr>
                    <w:jc w:val="left"/>
                  </w:pPr>
                  <w:r w:rsidRPr="00A25D4D">
                    <w:t>0..1</w:t>
                  </w:r>
                </w:p>
              </w:tc>
            </w:tr>
          </w:tbl>
          <w:p w14:paraId="39BB7788" w14:textId="77777777" w:rsidR="00C0190C" w:rsidRPr="00A25D4D" w:rsidRDefault="00C0190C" w:rsidP="008F13CC">
            <w:pPr>
              <w:jc w:val="left"/>
            </w:pPr>
          </w:p>
        </w:tc>
      </w:tr>
    </w:tbl>
    <w:p w14:paraId="662A60C2" w14:textId="77777777" w:rsidR="00C0190C" w:rsidRPr="00A25D4D" w:rsidRDefault="00C0190C" w:rsidP="008F13CC">
      <w:pPr>
        <w:pStyle w:val="Kop5"/>
        <w:jc w:val="left"/>
        <w:rPr>
          <w:sz w:val="16"/>
          <w:szCs w:val="16"/>
        </w:rPr>
      </w:pPr>
      <w:r w:rsidRPr="00A25D4D">
        <w:rPr>
          <w:sz w:val="16"/>
          <w:szCs w:val="16"/>
        </w:rPr>
        <w:lastRenderedPageBreak/>
        <w:t>Labelpositie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C0190C" w:rsidRPr="00A25D4D" w14:paraId="56BCC057"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02CEE891" w14:textId="77777777" w:rsidR="00C0190C" w:rsidRPr="00A25D4D" w:rsidRDefault="00C0190C" w:rsidP="008F13CC">
            <w:pPr>
              <w:jc w:val="left"/>
            </w:pPr>
            <w:r w:rsidRPr="00A25D4D">
              <w:rPr>
                <w:b/>
                <w:bCs/>
              </w:rPr>
              <w:t>Labelpositie</w:t>
            </w:r>
          </w:p>
        </w:tc>
      </w:tr>
      <w:tr w:rsidR="00C0190C" w:rsidRPr="00A25D4D" w14:paraId="7AF605F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21F21C29" w14:textId="77777777" w:rsidTr="00C0190C">
              <w:trPr>
                <w:tblHeader/>
                <w:tblCellSpacing w:w="0" w:type="dxa"/>
              </w:trPr>
              <w:tc>
                <w:tcPr>
                  <w:tcW w:w="360" w:type="dxa"/>
                  <w:hideMark/>
                </w:tcPr>
                <w:p w14:paraId="222BB642" w14:textId="77777777" w:rsidR="00C0190C" w:rsidRPr="00A25D4D" w:rsidRDefault="00C0190C" w:rsidP="008F13CC">
                  <w:pPr>
                    <w:jc w:val="left"/>
                  </w:pPr>
                  <w:r w:rsidRPr="00A25D4D">
                    <w:t> </w:t>
                  </w:r>
                </w:p>
              </w:tc>
              <w:tc>
                <w:tcPr>
                  <w:tcW w:w="1500" w:type="dxa"/>
                  <w:hideMark/>
                </w:tcPr>
                <w:p w14:paraId="01FBB4A2" w14:textId="77777777" w:rsidR="00C0190C" w:rsidRPr="00A25D4D" w:rsidRDefault="00C0190C" w:rsidP="008F13CC">
                  <w:pPr>
                    <w:jc w:val="left"/>
                  </w:pPr>
                  <w:r w:rsidRPr="00A25D4D">
                    <w:t>Naam</w:t>
                  </w:r>
                </w:p>
              </w:tc>
              <w:tc>
                <w:tcPr>
                  <w:tcW w:w="0" w:type="auto"/>
                  <w:hideMark/>
                </w:tcPr>
                <w:p w14:paraId="304D563D" w14:textId="77777777" w:rsidR="00C0190C" w:rsidRPr="00A25D4D" w:rsidRDefault="00C0190C" w:rsidP="008F13CC">
                  <w:pPr>
                    <w:jc w:val="left"/>
                  </w:pPr>
                </w:p>
              </w:tc>
            </w:tr>
            <w:tr w:rsidR="00C0190C" w:rsidRPr="00A25D4D" w14:paraId="40B9ED20" w14:textId="77777777" w:rsidTr="00C0190C">
              <w:trPr>
                <w:tblHeader/>
                <w:tblCellSpacing w:w="0" w:type="dxa"/>
              </w:trPr>
              <w:tc>
                <w:tcPr>
                  <w:tcW w:w="360" w:type="dxa"/>
                  <w:hideMark/>
                </w:tcPr>
                <w:p w14:paraId="602F0BA3" w14:textId="77777777" w:rsidR="00C0190C" w:rsidRPr="00A25D4D" w:rsidRDefault="00C0190C" w:rsidP="008F13CC">
                  <w:pPr>
                    <w:jc w:val="left"/>
                  </w:pPr>
                  <w:r w:rsidRPr="00A25D4D">
                    <w:t> </w:t>
                  </w:r>
                </w:p>
              </w:tc>
              <w:tc>
                <w:tcPr>
                  <w:tcW w:w="1500" w:type="dxa"/>
                  <w:hideMark/>
                </w:tcPr>
                <w:p w14:paraId="07DE55A5" w14:textId="77777777" w:rsidR="00C0190C" w:rsidRPr="00A25D4D" w:rsidRDefault="00C0190C" w:rsidP="008F13CC">
                  <w:pPr>
                    <w:jc w:val="left"/>
                  </w:pPr>
                  <w:r w:rsidRPr="00A25D4D">
                    <w:t>Definitie:</w:t>
                  </w:r>
                </w:p>
              </w:tc>
              <w:tc>
                <w:tcPr>
                  <w:tcW w:w="0" w:type="auto"/>
                  <w:hideMark/>
                </w:tcPr>
                <w:p w14:paraId="77883DDB" w14:textId="77777777" w:rsidR="00C0190C" w:rsidRPr="00A25D4D" w:rsidRDefault="00C0190C" w:rsidP="008F13CC">
                  <w:pPr>
                    <w:jc w:val="left"/>
                  </w:pPr>
                  <w:r w:rsidRPr="00A25D4D">
                    <w:t xml:space="preserve">Punt op de </w:t>
                  </w:r>
                  <w:proofErr w:type="spellStart"/>
                  <w:r w:rsidRPr="00A25D4D">
                    <w:t>horiziontale</w:t>
                  </w:r>
                  <w:proofErr w:type="spellEnd"/>
                  <w:r w:rsidRPr="00A25D4D">
                    <w:t xml:space="preserve"> - en verticale as in labeltekst dat geldt als referentie voor plaatsingspunt. </w:t>
                  </w:r>
                </w:p>
              </w:tc>
            </w:tr>
            <w:tr w:rsidR="00C0190C" w:rsidRPr="00A25D4D" w14:paraId="1AE1B005" w14:textId="77777777" w:rsidTr="00C0190C">
              <w:trPr>
                <w:tblHeader/>
                <w:tblCellSpacing w:w="0" w:type="dxa"/>
              </w:trPr>
              <w:tc>
                <w:tcPr>
                  <w:tcW w:w="360" w:type="dxa"/>
                  <w:hideMark/>
                </w:tcPr>
                <w:p w14:paraId="37CAB420" w14:textId="77777777" w:rsidR="00C0190C" w:rsidRPr="00A25D4D" w:rsidRDefault="00C0190C" w:rsidP="008F13CC">
                  <w:pPr>
                    <w:jc w:val="left"/>
                  </w:pPr>
                  <w:r w:rsidRPr="00A25D4D">
                    <w:t> </w:t>
                  </w:r>
                </w:p>
              </w:tc>
              <w:tc>
                <w:tcPr>
                  <w:tcW w:w="1500" w:type="dxa"/>
                  <w:hideMark/>
                </w:tcPr>
                <w:p w14:paraId="766CFEBF" w14:textId="77777777" w:rsidR="00C0190C" w:rsidRPr="00A25D4D" w:rsidRDefault="00C0190C" w:rsidP="008F13CC">
                  <w:pPr>
                    <w:jc w:val="left"/>
                  </w:pPr>
                  <w:r w:rsidRPr="00A25D4D">
                    <w:t>Stereotypes:</w:t>
                  </w:r>
                </w:p>
              </w:tc>
              <w:tc>
                <w:tcPr>
                  <w:tcW w:w="0" w:type="auto"/>
                  <w:hideMark/>
                </w:tcPr>
                <w:p w14:paraId="4E75DE65" w14:textId="77777777" w:rsidR="00C0190C" w:rsidRPr="00A25D4D" w:rsidRDefault="00C0190C" w:rsidP="008F13CC">
                  <w:pPr>
                    <w:jc w:val="left"/>
                  </w:pPr>
                  <w:r w:rsidRPr="00A25D4D">
                    <w:t>«</w:t>
                  </w:r>
                  <w:proofErr w:type="spellStart"/>
                  <w:r w:rsidRPr="00A25D4D">
                    <w:t>dataType</w:t>
                  </w:r>
                  <w:proofErr w:type="spellEnd"/>
                  <w:r w:rsidRPr="00A25D4D">
                    <w:t>»</w:t>
                  </w:r>
                </w:p>
              </w:tc>
            </w:tr>
          </w:tbl>
          <w:p w14:paraId="5F2A75CC" w14:textId="77777777" w:rsidR="00C0190C" w:rsidRPr="00A25D4D" w:rsidRDefault="00C0190C" w:rsidP="008F13CC">
            <w:pPr>
              <w:jc w:val="left"/>
            </w:pPr>
          </w:p>
        </w:tc>
      </w:tr>
      <w:tr w:rsidR="00C0190C" w:rsidRPr="00A25D4D" w14:paraId="787AB1A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B500CC1" w14:textId="77777777" w:rsidR="00C0190C" w:rsidRPr="00A25D4D" w:rsidRDefault="00C0190C" w:rsidP="008F13CC">
            <w:pPr>
              <w:jc w:val="left"/>
            </w:pPr>
            <w:r w:rsidRPr="00A25D4D">
              <w:rPr>
                <w:b/>
                <w:bCs/>
              </w:rPr>
              <w:t xml:space="preserve">Attribuut: </w:t>
            </w:r>
            <w:proofErr w:type="spellStart"/>
            <w:r w:rsidRPr="00A25D4D">
              <w:rPr>
                <w:b/>
                <w:bCs/>
              </w:rPr>
              <w:t>aangrijpingHorizontaal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02A010BA" w14:textId="77777777" w:rsidTr="00C0190C">
              <w:trPr>
                <w:tblHeader/>
                <w:tblCellSpacing w:w="0" w:type="dxa"/>
              </w:trPr>
              <w:tc>
                <w:tcPr>
                  <w:tcW w:w="360" w:type="dxa"/>
                  <w:hideMark/>
                </w:tcPr>
                <w:p w14:paraId="59062626" w14:textId="77777777" w:rsidR="00C0190C" w:rsidRPr="00A25D4D" w:rsidRDefault="00C0190C" w:rsidP="008F13CC">
                  <w:pPr>
                    <w:jc w:val="left"/>
                  </w:pPr>
                  <w:r w:rsidRPr="00A25D4D">
                    <w:t> </w:t>
                  </w:r>
                </w:p>
              </w:tc>
              <w:tc>
                <w:tcPr>
                  <w:tcW w:w="1500" w:type="dxa"/>
                  <w:hideMark/>
                </w:tcPr>
                <w:p w14:paraId="5BF25812" w14:textId="77777777" w:rsidR="00C0190C" w:rsidRPr="00A25D4D" w:rsidRDefault="00C0190C" w:rsidP="008F13CC">
                  <w:pPr>
                    <w:jc w:val="left"/>
                  </w:pPr>
                  <w:r w:rsidRPr="00A25D4D">
                    <w:t>Type:</w:t>
                  </w:r>
                </w:p>
              </w:tc>
              <w:tc>
                <w:tcPr>
                  <w:tcW w:w="0" w:type="auto"/>
                  <w:hideMark/>
                </w:tcPr>
                <w:p w14:paraId="7B298353" w14:textId="77777777" w:rsidR="00C0190C" w:rsidRPr="00A25D4D" w:rsidRDefault="00C0190C" w:rsidP="008F13CC">
                  <w:pPr>
                    <w:jc w:val="left"/>
                  </w:pPr>
                  <w:proofErr w:type="spellStart"/>
                  <w:r w:rsidRPr="00A25D4D">
                    <w:t>LabelpositieValue</w:t>
                  </w:r>
                  <w:proofErr w:type="spellEnd"/>
                </w:p>
              </w:tc>
            </w:tr>
            <w:tr w:rsidR="00C0190C" w:rsidRPr="00A25D4D" w14:paraId="08CB8E6A" w14:textId="77777777" w:rsidTr="00C0190C">
              <w:trPr>
                <w:tblHeader/>
                <w:tblCellSpacing w:w="0" w:type="dxa"/>
              </w:trPr>
              <w:tc>
                <w:tcPr>
                  <w:tcW w:w="360" w:type="dxa"/>
                  <w:hideMark/>
                </w:tcPr>
                <w:p w14:paraId="51AE4F90" w14:textId="77777777" w:rsidR="00C0190C" w:rsidRPr="00A25D4D" w:rsidRDefault="00C0190C" w:rsidP="008F13CC">
                  <w:pPr>
                    <w:jc w:val="left"/>
                  </w:pPr>
                  <w:r w:rsidRPr="00A25D4D">
                    <w:t> </w:t>
                  </w:r>
                </w:p>
              </w:tc>
              <w:tc>
                <w:tcPr>
                  <w:tcW w:w="1500" w:type="dxa"/>
                  <w:hideMark/>
                </w:tcPr>
                <w:p w14:paraId="272F36A9" w14:textId="77777777" w:rsidR="00C0190C" w:rsidRPr="00A25D4D" w:rsidRDefault="00C0190C" w:rsidP="008F13CC">
                  <w:pPr>
                    <w:jc w:val="left"/>
                  </w:pPr>
                  <w:r w:rsidRPr="00A25D4D">
                    <w:t>Naam</w:t>
                  </w:r>
                </w:p>
              </w:tc>
              <w:tc>
                <w:tcPr>
                  <w:tcW w:w="0" w:type="auto"/>
                  <w:hideMark/>
                </w:tcPr>
                <w:p w14:paraId="5950B8BA" w14:textId="77777777" w:rsidR="00C0190C" w:rsidRPr="00A25D4D" w:rsidRDefault="00C0190C" w:rsidP="008F13CC">
                  <w:pPr>
                    <w:jc w:val="left"/>
                  </w:pPr>
                </w:p>
              </w:tc>
            </w:tr>
            <w:tr w:rsidR="00C0190C" w:rsidRPr="00A25D4D" w14:paraId="66859DA9" w14:textId="77777777" w:rsidTr="00C0190C">
              <w:trPr>
                <w:tblHeader/>
                <w:tblCellSpacing w:w="0" w:type="dxa"/>
              </w:trPr>
              <w:tc>
                <w:tcPr>
                  <w:tcW w:w="360" w:type="dxa"/>
                  <w:hideMark/>
                </w:tcPr>
                <w:p w14:paraId="04233FFE" w14:textId="77777777" w:rsidR="00C0190C" w:rsidRPr="00A25D4D" w:rsidRDefault="00C0190C" w:rsidP="008F13CC">
                  <w:pPr>
                    <w:jc w:val="left"/>
                  </w:pPr>
                  <w:r w:rsidRPr="00A25D4D">
                    <w:t> </w:t>
                  </w:r>
                </w:p>
              </w:tc>
              <w:tc>
                <w:tcPr>
                  <w:tcW w:w="1500" w:type="dxa"/>
                  <w:hideMark/>
                </w:tcPr>
                <w:p w14:paraId="575AB1B0" w14:textId="77777777" w:rsidR="00C0190C" w:rsidRPr="00A25D4D" w:rsidRDefault="00C0190C" w:rsidP="008F13CC">
                  <w:pPr>
                    <w:jc w:val="left"/>
                  </w:pPr>
                  <w:r w:rsidRPr="00A25D4D">
                    <w:t>Definitie:</w:t>
                  </w:r>
                </w:p>
              </w:tc>
              <w:tc>
                <w:tcPr>
                  <w:tcW w:w="0" w:type="auto"/>
                  <w:hideMark/>
                </w:tcPr>
                <w:p w14:paraId="4D5F928A" w14:textId="77777777" w:rsidR="00C0190C" w:rsidRPr="00A25D4D" w:rsidRDefault="00C0190C" w:rsidP="008F13CC">
                  <w:pPr>
                    <w:jc w:val="left"/>
                  </w:pPr>
                  <w:r w:rsidRPr="00A25D4D">
                    <w:t xml:space="preserve">Punt op de </w:t>
                  </w:r>
                  <w:proofErr w:type="spellStart"/>
                  <w:r w:rsidRPr="00A25D4D">
                    <w:t>horiziontale</w:t>
                  </w:r>
                  <w:proofErr w:type="spellEnd"/>
                  <w:r w:rsidRPr="00A25D4D">
                    <w:t xml:space="preserve"> as in labeltekst dat geldt als referentie voor plaatsingspunt. </w:t>
                  </w:r>
                </w:p>
              </w:tc>
            </w:tr>
            <w:tr w:rsidR="00C0190C" w:rsidRPr="00A25D4D" w14:paraId="2EBEE78C" w14:textId="77777777" w:rsidTr="00C0190C">
              <w:trPr>
                <w:tblHeader/>
                <w:tblCellSpacing w:w="0" w:type="dxa"/>
              </w:trPr>
              <w:tc>
                <w:tcPr>
                  <w:tcW w:w="360" w:type="dxa"/>
                  <w:hideMark/>
                </w:tcPr>
                <w:p w14:paraId="2EFE3AF5" w14:textId="77777777" w:rsidR="00C0190C" w:rsidRPr="00A25D4D" w:rsidRDefault="00C0190C" w:rsidP="008F13CC">
                  <w:pPr>
                    <w:jc w:val="left"/>
                  </w:pPr>
                  <w:r w:rsidRPr="00A25D4D">
                    <w:t> </w:t>
                  </w:r>
                </w:p>
              </w:tc>
              <w:tc>
                <w:tcPr>
                  <w:tcW w:w="1500" w:type="dxa"/>
                  <w:hideMark/>
                </w:tcPr>
                <w:p w14:paraId="6A28855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F8F7D19" w14:textId="77777777" w:rsidR="00C0190C" w:rsidRPr="00A25D4D" w:rsidRDefault="00C0190C" w:rsidP="008F13CC">
                  <w:pPr>
                    <w:jc w:val="left"/>
                  </w:pPr>
                  <w:r w:rsidRPr="00A25D4D">
                    <w:t>1</w:t>
                  </w:r>
                </w:p>
              </w:tc>
            </w:tr>
          </w:tbl>
          <w:p w14:paraId="6CC5B9ED" w14:textId="77777777" w:rsidR="00C0190C" w:rsidRPr="00A25D4D" w:rsidRDefault="00C0190C" w:rsidP="008F13CC">
            <w:pPr>
              <w:jc w:val="left"/>
            </w:pPr>
          </w:p>
        </w:tc>
      </w:tr>
      <w:tr w:rsidR="00C0190C" w:rsidRPr="00A25D4D" w14:paraId="105C3A0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5FE5DEA" w14:textId="77777777" w:rsidR="00C0190C" w:rsidRPr="00A25D4D" w:rsidRDefault="00C0190C" w:rsidP="008F13CC">
            <w:pPr>
              <w:jc w:val="left"/>
            </w:pPr>
            <w:r w:rsidRPr="00A25D4D">
              <w:rPr>
                <w:b/>
                <w:bCs/>
              </w:rPr>
              <w:t xml:space="preserve">Attribuut: </w:t>
            </w:r>
            <w:proofErr w:type="spellStart"/>
            <w:r w:rsidRPr="00A25D4D">
              <w:rPr>
                <w:b/>
                <w:bCs/>
              </w:rPr>
              <w:t>aangrijpingVerticaal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37928C68" w14:textId="77777777" w:rsidTr="00C0190C">
              <w:trPr>
                <w:tblHeader/>
                <w:tblCellSpacing w:w="0" w:type="dxa"/>
              </w:trPr>
              <w:tc>
                <w:tcPr>
                  <w:tcW w:w="360" w:type="dxa"/>
                  <w:hideMark/>
                </w:tcPr>
                <w:p w14:paraId="5A65926D" w14:textId="77777777" w:rsidR="00C0190C" w:rsidRPr="00A25D4D" w:rsidRDefault="00C0190C" w:rsidP="008F13CC">
                  <w:pPr>
                    <w:jc w:val="left"/>
                  </w:pPr>
                  <w:r w:rsidRPr="00A25D4D">
                    <w:t> </w:t>
                  </w:r>
                </w:p>
              </w:tc>
              <w:tc>
                <w:tcPr>
                  <w:tcW w:w="1500" w:type="dxa"/>
                  <w:hideMark/>
                </w:tcPr>
                <w:p w14:paraId="05AF5730" w14:textId="77777777" w:rsidR="00C0190C" w:rsidRPr="00A25D4D" w:rsidRDefault="00C0190C" w:rsidP="008F13CC">
                  <w:pPr>
                    <w:jc w:val="left"/>
                  </w:pPr>
                  <w:r w:rsidRPr="00A25D4D">
                    <w:t>Type:</w:t>
                  </w:r>
                </w:p>
              </w:tc>
              <w:tc>
                <w:tcPr>
                  <w:tcW w:w="0" w:type="auto"/>
                  <w:hideMark/>
                </w:tcPr>
                <w:p w14:paraId="32B07C05" w14:textId="77777777" w:rsidR="00C0190C" w:rsidRPr="00A25D4D" w:rsidRDefault="00C0190C" w:rsidP="008F13CC">
                  <w:pPr>
                    <w:jc w:val="left"/>
                  </w:pPr>
                  <w:proofErr w:type="spellStart"/>
                  <w:r w:rsidRPr="00A25D4D">
                    <w:t>LabelpositieValue</w:t>
                  </w:r>
                  <w:proofErr w:type="spellEnd"/>
                </w:p>
              </w:tc>
            </w:tr>
            <w:tr w:rsidR="00C0190C" w:rsidRPr="00A25D4D" w14:paraId="0EF8A195" w14:textId="77777777" w:rsidTr="00C0190C">
              <w:trPr>
                <w:tblHeader/>
                <w:tblCellSpacing w:w="0" w:type="dxa"/>
              </w:trPr>
              <w:tc>
                <w:tcPr>
                  <w:tcW w:w="360" w:type="dxa"/>
                  <w:hideMark/>
                </w:tcPr>
                <w:p w14:paraId="0C213B4A" w14:textId="77777777" w:rsidR="00C0190C" w:rsidRPr="00A25D4D" w:rsidRDefault="00C0190C" w:rsidP="008F13CC">
                  <w:pPr>
                    <w:jc w:val="left"/>
                  </w:pPr>
                  <w:r w:rsidRPr="00A25D4D">
                    <w:t> </w:t>
                  </w:r>
                </w:p>
              </w:tc>
              <w:tc>
                <w:tcPr>
                  <w:tcW w:w="1500" w:type="dxa"/>
                  <w:hideMark/>
                </w:tcPr>
                <w:p w14:paraId="71EC40A0" w14:textId="77777777" w:rsidR="00C0190C" w:rsidRPr="00A25D4D" w:rsidRDefault="00C0190C" w:rsidP="008F13CC">
                  <w:pPr>
                    <w:jc w:val="left"/>
                  </w:pPr>
                  <w:r w:rsidRPr="00A25D4D">
                    <w:t>Naam</w:t>
                  </w:r>
                </w:p>
              </w:tc>
              <w:tc>
                <w:tcPr>
                  <w:tcW w:w="0" w:type="auto"/>
                  <w:hideMark/>
                </w:tcPr>
                <w:p w14:paraId="0F78238D" w14:textId="77777777" w:rsidR="00C0190C" w:rsidRPr="00A25D4D" w:rsidRDefault="00C0190C" w:rsidP="008F13CC">
                  <w:pPr>
                    <w:jc w:val="left"/>
                  </w:pPr>
                </w:p>
              </w:tc>
            </w:tr>
            <w:tr w:rsidR="00C0190C" w:rsidRPr="00A25D4D" w14:paraId="00CBE875" w14:textId="77777777" w:rsidTr="00C0190C">
              <w:trPr>
                <w:tblHeader/>
                <w:tblCellSpacing w:w="0" w:type="dxa"/>
              </w:trPr>
              <w:tc>
                <w:tcPr>
                  <w:tcW w:w="360" w:type="dxa"/>
                  <w:hideMark/>
                </w:tcPr>
                <w:p w14:paraId="735B7DEF" w14:textId="77777777" w:rsidR="00C0190C" w:rsidRPr="00A25D4D" w:rsidRDefault="00C0190C" w:rsidP="008F13CC">
                  <w:pPr>
                    <w:jc w:val="left"/>
                  </w:pPr>
                  <w:r w:rsidRPr="00A25D4D">
                    <w:t> </w:t>
                  </w:r>
                </w:p>
              </w:tc>
              <w:tc>
                <w:tcPr>
                  <w:tcW w:w="1500" w:type="dxa"/>
                  <w:hideMark/>
                </w:tcPr>
                <w:p w14:paraId="17FB2B7E" w14:textId="77777777" w:rsidR="00C0190C" w:rsidRPr="00A25D4D" w:rsidRDefault="00C0190C" w:rsidP="008F13CC">
                  <w:pPr>
                    <w:jc w:val="left"/>
                  </w:pPr>
                  <w:r w:rsidRPr="00A25D4D">
                    <w:t>Definitie:</w:t>
                  </w:r>
                </w:p>
              </w:tc>
              <w:tc>
                <w:tcPr>
                  <w:tcW w:w="0" w:type="auto"/>
                  <w:hideMark/>
                </w:tcPr>
                <w:p w14:paraId="19C04962" w14:textId="77777777" w:rsidR="00C0190C" w:rsidRPr="00A25D4D" w:rsidRDefault="00C0190C" w:rsidP="008F13CC">
                  <w:pPr>
                    <w:jc w:val="left"/>
                  </w:pPr>
                  <w:r w:rsidRPr="00A25D4D">
                    <w:t xml:space="preserve">Punt op de verticale as in labeltekst dat geldt als referentie voor plaatsingspunt. </w:t>
                  </w:r>
                </w:p>
              </w:tc>
            </w:tr>
            <w:tr w:rsidR="00C0190C" w:rsidRPr="00A25D4D" w14:paraId="608A4405" w14:textId="77777777" w:rsidTr="00C0190C">
              <w:trPr>
                <w:tblHeader/>
                <w:tblCellSpacing w:w="0" w:type="dxa"/>
              </w:trPr>
              <w:tc>
                <w:tcPr>
                  <w:tcW w:w="360" w:type="dxa"/>
                  <w:hideMark/>
                </w:tcPr>
                <w:p w14:paraId="29A1784B" w14:textId="77777777" w:rsidR="00C0190C" w:rsidRPr="00A25D4D" w:rsidRDefault="00C0190C" w:rsidP="008F13CC">
                  <w:pPr>
                    <w:jc w:val="left"/>
                  </w:pPr>
                  <w:r w:rsidRPr="00A25D4D">
                    <w:t> </w:t>
                  </w:r>
                </w:p>
              </w:tc>
              <w:tc>
                <w:tcPr>
                  <w:tcW w:w="1500" w:type="dxa"/>
                  <w:hideMark/>
                </w:tcPr>
                <w:p w14:paraId="32909A08"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0720081" w14:textId="77777777" w:rsidR="00C0190C" w:rsidRPr="00A25D4D" w:rsidRDefault="00C0190C" w:rsidP="008F13CC">
                  <w:pPr>
                    <w:jc w:val="left"/>
                  </w:pPr>
                  <w:r w:rsidRPr="00A25D4D">
                    <w:t>1</w:t>
                  </w:r>
                </w:p>
              </w:tc>
            </w:tr>
          </w:tbl>
          <w:p w14:paraId="33604C4F" w14:textId="77777777" w:rsidR="00C0190C" w:rsidRPr="00A25D4D" w:rsidRDefault="00C0190C" w:rsidP="008F13CC">
            <w:pPr>
              <w:jc w:val="left"/>
            </w:pPr>
          </w:p>
        </w:tc>
      </w:tr>
    </w:tbl>
    <w:p w14:paraId="3D2B1BC0" w14:textId="77777777" w:rsidR="00C0190C" w:rsidRPr="00A25D4D" w:rsidRDefault="00C0190C" w:rsidP="008F13CC">
      <w:pPr>
        <w:pStyle w:val="Kop5"/>
        <w:jc w:val="left"/>
        <w:rPr>
          <w:sz w:val="16"/>
          <w:szCs w:val="16"/>
        </w:rPr>
      </w:pPr>
      <w:r w:rsidRPr="00A25D4D">
        <w:rPr>
          <w:sz w:val="16"/>
          <w:szCs w:val="16"/>
        </w:rPr>
        <w:t>NEN3610ID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C0190C" w:rsidRPr="00A25D4D" w14:paraId="22E32837"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39D45C3B" w14:textId="77777777" w:rsidR="00C0190C" w:rsidRPr="00A25D4D" w:rsidRDefault="00C0190C" w:rsidP="008F13CC">
            <w:pPr>
              <w:jc w:val="left"/>
            </w:pPr>
            <w:r w:rsidRPr="00A25D4D">
              <w:rPr>
                <w:b/>
                <w:bCs/>
              </w:rPr>
              <w:t>NEN3610ID</w:t>
            </w:r>
          </w:p>
        </w:tc>
      </w:tr>
      <w:tr w:rsidR="00C0190C" w:rsidRPr="00A25D4D" w14:paraId="5DE8929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20041298" w14:textId="77777777" w:rsidTr="00C0190C">
              <w:trPr>
                <w:tblHeader/>
                <w:tblCellSpacing w:w="0" w:type="dxa"/>
              </w:trPr>
              <w:tc>
                <w:tcPr>
                  <w:tcW w:w="360" w:type="dxa"/>
                  <w:hideMark/>
                </w:tcPr>
                <w:p w14:paraId="7F8A8537" w14:textId="77777777" w:rsidR="00C0190C" w:rsidRPr="00A25D4D" w:rsidRDefault="00C0190C" w:rsidP="008F13CC">
                  <w:pPr>
                    <w:jc w:val="left"/>
                  </w:pPr>
                  <w:r w:rsidRPr="00A25D4D">
                    <w:t> </w:t>
                  </w:r>
                </w:p>
              </w:tc>
              <w:tc>
                <w:tcPr>
                  <w:tcW w:w="1500" w:type="dxa"/>
                  <w:hideMark/>
                </w:tcPr>
                <w:p w14:paraId="00259AE0" w14:textId="77777777" w:rsidR="00C0190C" w:rsidRPr="00A25D4D" w:rsidRDefault="00C0190C" w:rsidP="008F13CC">
                  <w:pPr>
                    <w:jc w:val="left"/>
                  </w:pPr>
                  <w:r w:rsidRPr="00A25D4D">
                    <w:t>Naam</w:t>
                  </w:r>
                </w:p>
              </w:tc>
              <w:tc>
                <w:tcPr>
                  <w:tcW w:w="0" w:type="auto"/>
                  <w:hideMark/>
                </w:tcPr>
                <w:p w14:paraId="3DB33BA6" w14:textId="77777777" w:rsidR="00C0190C" w:rsidRPr="00A25D4D" w:rsidRDefault="00C0190C" w:rsidP="008F13CC">
                  <w:pPr>
                    <w:jc w:val="left"/>
                  </w:pPr>
                  <w:r w:rsidRPr="00A25D4D">
                    <w:t xml:space="preserve">NEN3610 ID </w:t>
                  </w:r>
                </w:p>
              </w:tc>
            </w:tr>
            <w:tr w:rsidR="00C0190C" w:rsidRPr="00A25D4D" w14:paraId="4D86B5C5" w14:textId="77777777" w:rsidTr="00C0190C">
              <w:trPr>
                <w:tblHeader/>
                <w:tblCellSpacing w:w="0" w:type="dxa"/>
              </w:trPr>
              <w:tc>
                <w:tcPr>
                  <w:tcW w:w="360" w:type="dxa"/>
                  <w:hideMark/>
                </w:tcPr>
                <w:p w14:paraId="574A176D" w14:textId="77777777" w:rsidR="00C0190C" w:rsidRPr="00A25D4D" w:rsidRDefault="00C0190C" w:rsidP="008F13CC">
                  <w:pPr>
                    <w:jc w:val="left"/>
                  </w:pPr>
                  <w:r w:rsidRPr="00A25D4D">
                    <w:t> </w:t>
                  </w:r>
                </w:p>
              </w:tc>
              <w:tc>
                <w:tcPr>
                  <w:tcW w:w="1500" w:type="dxa"/>
                  <w:hideMark/>
                </w:tcPr>
                <w:p w14:paraId="50719201" w14:textId="77777777" w:rsidR="00C0190C" w:rsidRPr="00A25D4D" w:rsidRDefault="00C0190C" w:rsidP="008F13CC">
                  <w:pPr>
                    <w:jc w:val="left"/>
                  </w:pPr>
                  <w:r w:rsidRPr="00A25D4D">
                    <w:t>Definitie:</w:t>
                  </w:r>
                </w:p>
              </w:tc>
              <w:tc>
                <w:tcPr>
                  <w:tcW w:w="0" w:type="auto"/>
                  <w:hideMark/>
                </w:tcPr>
                <w:p w14:paraId="2FFB0F4C" w14:textId="77777777" w:rsidR="00C0190C" w:rsidRPr="00A25D4D" w:rsidRDefault="00C0190C" w:rsidP="008F13CC">
                  <w:pPr>
                    <w:jc w:val="left"/>
                  </w:pPr>
                  <w:r w:rsidRPr="00A25D4D">
                    <w:t xml:space="preserve">identificatiegegevens voor de universeel unieke identificatie van een object </w:t>
                  </w:r>
                </w:p>
              </w:tc>
            </w:tr>
            <w:tr w:rsidR="00C0190C" w:rsidRPr="00A25D4D" w14:paraId="02C45CCA" w14:textId="77777777" w:rsidTr="00C0190C">
              <w:trPr>
                <w:tblHeader/>
                <w:tblCellSpacing w:w="0" w:type="dxa"/>
              </w:trPr>
              <w:tc>
                <w:tcPr>
                  <w:tcW w:w="360" w:type="dxa"/>
                  <w:hideMark/>
                </w:tcPr>
                <w:p w14:paraId="43F81444" w14:textId="77777777" w:rsidR="00C0190C" w:rsidRPr="00A25D4D" w:rsidRDefault="00C0190C" w:rsidP="008F13CC">
                  <w:pPr>
                    <w:jc w:val="left"/>
                  </w:pPr>
                  <w:r w:rsidRPr="00A25D4D">
                    <w:t> </w:t>
                  </w:r>
                </w:p>
              </w:tc>
              <w:tc>
                <w:tcPr>
                  <w:tcW w:w="1500" w:type="dxa"/>
                  <w:hideMark/>
                </w:tcPr>
                <w:p w14:paraId="1F2E5C68" w14:textId="77777777" w:rsidR="00C0190C" w:rsidRPr="00A25D4D" w:rsidRDefault="00C0190C" w:rsidP="008F13CC">
                  <w:pPr>
                    <w:jc w:val="left"/>
                  </w:pPr>
                  <w:r w:rsidRPr="00A25D4D">
                    <w:t>Herkomst:</w:t>
                  </w:r>
                </w:p>
              </w:tc>
              <w:tc>
                <w:tcPr>
                  <w:tcW w:w="0" w:type="auto"/>
                  <w:hideMark/>
                </w:tcPr>
                <w:p w14:paraId="509BC43E" w14:textId="77777777" w:rsidR="00C0190C" w:rsidRPr="00A25D4D" w:rsidRDefault="00C0190C" w:rsidP="008F13CC">
                  <w:pPr>
                    <w:jc w:val="left"/>
                  </w:pPr>
                  <w:r w:rsidRPr="00A25D4D">
                    <w:t>NEN 3610:2011</w:t>
                  </w:r>
                </w:p>
              </w:tc>
            </w:tr>
            <w:tr w:rsidR="00C0190C" w:rsidRPr="00A25D4D" w14:paraId="5ED1F8B1" w14:textId="77777777" w:rsidTr="00C0190C">
              <w:trPr>
                <w:tblHeader/>
                <w:tblCellSpacing w:w="0" w:type="dxa"/>
              </w:trPr>
              <w:tc>
                <w:tcPr>
                  <w:tcW w:w="360" w:type="dxa"/>
                  <w:hideMark/>
                </w:tcPr>
                <w:p w14:paraId="422851D4" w14:textId="77777777" w:rsidR="00C0190C" w:rsidRPr="00A25D4D" w:rsidRDefault="00C0190C" w:rsidP="008F13CC">
                  <w:pPr>
                    <w:jc w:val="left"/>
                  </w:pPr>
                  <w:r w:rsidRPr="00A25D4D">
                    <w:t> </w:t>
                  </w:r>
                </w:p>
              </w:tc>
              <w:tc>
                <w:tcPr>
                  <w:tcW w:w="1500" w:type="dxa"/>
                  <w:hideMark/>
                </w:tcPr>
                <w:p w14:paraId="1FD7FE72" w14:textId="77777777" w:rsidR="00C0190C" w:rsidRPr="00A25D4D" w:rsidRDefault="00C0190C" w:rsidP="008F13CC">
                  <w:pPr>
                    <w:jc w:val="left"/>
                  </w:pPr>
                  <w:r w:rsidRPr="00A25D4D">
                    <w:t>Omschrijving:</w:t>
                  </w:r>
                </w:p>
              </w:tc>
              <w:tc>
                <w:tcPr>
                  <w:tcW w:w="0" w:type="auto"/>
                  <w:hideMark/>
                </w:tcPr>
                <w:p w14:paraId="3C493062" w14:textId="77777777" w:rsidR="00C0190C" w:rsidRPr="00A25D4D" w:rsidRDefault="00C0190C" w:rsidP="008F13CC">
                  <w:pPr>
                    <w:jc w:val="left"/>
                  </w:pPr>
                  <w:r w:rsidRPr="00A25D4D">
                    <w:t>De combinatie van ‘</w:t>
                  </w:r>
                  <w:proofErr w:type="spellStart"/>
                  <w:r w:rsidRPr="00A25D4D">
                    <w:t>namespace</w:t>
                  </w:r>
                  <w:proofErr w:type="spellEnd"/>
                  <w:r w:rsidRPr="00A25D4D">
                    <w:t xml:space="preserve">’ van een registratie, lokale identificatie en versie informatie maken een object uniek identificeerbaar. Met de informatie van deze klasse kan daardoor met zekerheid worden verwezen naar het geïdentificeerde object. </w:t>
                  </w:r>
                </w:p>
              </w:tc>
            </w:tr>
            <w:tr w:rsidR="00C0190C" w:rsidRPr="00A25D4D" w14:paraId="41750143" w14:textId="77777777" w:rsidTr="00C0190C">
              <w:trPr>
                <w:tblHeader/>
                <w:tblCellSpacing w:w="0" w:type="dxa"/>
              </w:trPr>
              <w:tc>
                <w:tcPr>
                  <w:tcW w:w="360" w:type="dxa"/>
                  <w:hideMark/>
                </w:tcPr>
                <w:p w14:paraId="383E7704" w14:textId="77777777" w:rsidR="00C0190C" w:rsidRPr="00A25D4D" w:rsidRDefault="00C0190C" w:rsidP="008F13CC">
                  <w:pPr>
                    <w:jc w:val="left"/>
                  </w:pPr>
                  <w:r w:rsidRPr="00A25D4D">
                    <w:t> </w:t>
                  </w:r>
                </w:p>
              </w:tc>
              <w:tc>
                <w:tcPr>
                  <w:tcW w:w="1500" w:type="dxa"/>
                  <w:hideMark/>
                </w:tcPr>
                <w:p w14:paraId="4F68B0B0" w14:textId="77777777" w:rsidR="00C0190C" w:rsidRPr="00A25D4D" w:rsidRDefault="00C0190C" w:rsidP="008F13CC">
                  <w:pPr>
                    <w:jc w:val="left"/>
                  </w:pPr>
                  <w:r w:rsidRPr="00A25D4D">
                    <w:t>Stereotypes:</w:t>
                  </w:r>
                </w:p>
              </w:tc>
              <w:tc>
                <w:tcPr>
                  <w:tcW w:w="0" w:type="auto"/>
                  <w:hideMark/>
                </w:tcPr>
                <w:p w14:paraId="7E4F40C7" w14:textId="77777777" w:rsidR="00C0190C" w:rsidRPr="00A25D4D" w:rsidRDefault="00C0190C" w:rsidP="008F13CC">
                  <w:pPr>
                    <w:jc w:val="left"/>
                  </w:pPr>
                  <w:r w:rsidRPr="00A25D4D">
                    <w:t>«</w:t>
                  </w:r>
                  <w:proofErr w:type="spellStart"/>
                  <w:r w:rsidRPr="00A25D4D">
                    <w:t>dataType</w:t>
                  </w:r>
                  <w:proofErr w:type="spellEnd"/>
                  <w:r w:rsidRPr="00A25D4D">
                    <w:t>»</w:t>
                  </w:r>
                </w:p>
              </w:tc>
            </w:tr>
          </w:tbl>
          <w:p w14:paraId="40BE41A1" w14:textId="77777777" w:rsidR="00C0190C" w:rsidRPr="00A25D4D" w:rsidRDefault="00C0190C" w:rsidP="008F13CC">
            <w:pPr>
              <w:jc w:val="left"/>
            </w:pPr>
          </w:p>
        </w:tc>
      </w:tr>
      <w:tr w:rsidR="00C0190C" w:rsidRPr="00A25D4D" w14:paraId="7CE90AB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E4D2B56" w14:textId="77777777" w:rsidR="00C0190C" w:rsidRPr="00A25D4D" w:rsidRDefault="00C0190C" w:rsidP="008F13CC">
            <w:pPr>
              <w:jc w:val="left"/>
            </w:pPr>
            <w:r w:rsidRPr="00A25D4D">
              <w:rPr>
                <w:b/>
                <w:bCs/>
              </w:rPr>
              <w:t xml:space="preserve">Attribuut: </w:t>
            </w:r>
            <w:proofErr w:type="spellStart"/>
            <w:r w:rsidRPr="00A25D4D">
              <w:rPr>
                <w:b/>
                <w:bCs/>
              </w:rPr>
              <w:t>namespace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7ABF46A9" w14:textId="77777777" w:rsidTr="00C0190C">
              <w:trPr>
                <w:tblHeader/>
                <w:tblCellSpacing w:w="0" w:type="dxa"/>
              </w:trPr>
              <w:tc>
                <w:tcPr>
                  <w:tcW w:w="360" w:type="dxa"/>
                  <w:hideMark/>
                </w:tcPr>
                <w:p w14:paraId="318452B7" w14:textId="77777777" w:rsidR="00C0190C" w:rsidRPr="00A25D4D" w:rsidRDefault="00C0190C" w:rsidP="008F13CC">
                  <w:pPr>
                    <w:jc w:val="left"/>
                  </w:pPr>
                  <w:r w:rsidRPr="00A25D4D">
                    <w:t> </w:t>
                  </w:r>
                </w:p>
              </w:tc>
              <w:tc>
                <w:tcPr>
                  <w:tcW w:w="1500" w:type="dxa"/>
                  <w:hideMark/>
                </w:tcPr>
                <w:p w14:paraId="3C661378" w14:textId="77777777" w:rsidR="00C0190C" w:rsidRPr="00A25D4D" w:rsidRDefault="00C0190C" w:rsidP="008F13CC">
                  <w:pPr>
                    <w:jc w:val="left"/>
                  </w:pPr>
                  <w:r w:rsidRPr="00A25D4D">
                    <w:t>Type:</w:t>
                  </w:r>
                </w:p>
              </w:tc>
              <w:tc>
                <w:tcPr>
                  <w:tcW w:w="0" w:type="auto"/>
                  <w:hideMark/>
                </w:tcPr>
                <w:p w14:paraId="3305A608" w14:textId="77777777" w:rsidR="00C0190C" w:rsidRPr="00A25D4D" w:rsidRDefault="00C0190C" w:rsidP="008F13CC">
                  <w:pPr>
                    <w:jc w:val="left"/>
                  </w:pPr>
                  <w:proofErr w:type="spellStart"/>
                  <w:r w:rsidRPr="00A25D4D">
                    <w:t>CharacterString</w:t>
                  </w:r>
                  <w:proofErr w:type="spellEnd"/>
                </w:p>
              </w:tc>
            </w:tr>
            <w:tr w:rsidR="00C0190C" w:rsidRPr="00A25D4D" w14:paraId="5F9B9AAC" w14:textId="77777777" w:rsidTr="00C0190C">
              <w:trPr>
                <w:tblHeader/>
                <w:tblCellSpacing w:w="0" w:type="dxa"/>
              </w:trPr>
              <w:tc>
                <w:tcPr>
                  <w:tcW w:w="360" w:type="dxa"/>
                  <w:hideMark/>
                </w:tcPr>
                <w:p w14:paraId="1706C5B9" w14:textId="77777777" w:rsidR="00C0190C" w:rsidRPr="00A25D4D" w:rsidRDefault="00C0190C" w:rsidP="008F13CC">
                  <w:pPr>
                    <w:jc w:val="left"/>
                  </w:pPr>
                  <w:r w:rsidRPr="00A25D4D">
                    <w:t> </w:t>
                  </w:r>
                </w:p>
              </w:tc>
              <w:tc>
                <w:tcPr>
                  <w:tcW w:w="1500" w:type="dxa"/>
                  <w:hideMark/>
                </w:tcPr>
                <w:p w14:paraId="79DBF54A" w14:textId="77777777" w:rsidR="00C0190C" w:rsidRPr="00A25D4D" w:rsidRDefault="00C0190C" w:rsidP="008F13CC">
                  <w:pPr>
                    <w:jc w:val="left"/>
                  </w:pPr>
                  <w:r w:rsidRPr="00A25D4D">
                    <w:t>Naam</w:t>
                  </w:r>
                </w:p>
              </w:tc>
              <w:tc>
                <w:tcPr>
                  <w:tcW w:w="0" w:type="auto"/>
                  <w:hideMark/>
                </w:tcPr>
                <w:p w14:paraId="065E02BC" w14:textId="77777777" w:rsidR="00C0190C" w:rsidRPr="00A25D4D" w:rsidRDefault="00C0190C" w:rsidP="008F13CC">
                  <w:pPr>
                    <w:jc w:val="left"/>
                  </w:pPr>
                </w:p>
              </w:tc>
            </w:tr>
            <w:tr w:rsidR="00C0190C" w:rsidRPr="00A25D4D" w14:paraId="44887BA5" w14:textId="77777777" w:rsidTr="00C0190C">
              <w:trPr>
                <w:tblHeader/>
                <w:tblCellSpacing w:w="0" w:type="dxa"/>
              </w:trPr>
              <w:tc>
                <w:tcPr>
                  <w:tcW w:w="360" w:type="dxa"/>
                  <w:hideMark/>
                </w:tcPr>
                <w:p w14:paraId="6F89910C" w14:textId="77777777" w:rsidR="00C0190C" w:rsidRPr="00A25D4D" w:rsidRDefault="00C0190C" w:rsidP="008F13CC">
                  <w:pPr>
                    <w:jc w:val="left"/>
                  </w:pPr>
                  <w:r w:rsidRPr="00A25D4D">
                    <w:t> </w:t>
                  </w:r>
                </w:p>
              </w:tc>
              <w:tc>
                <w:tcPr>
                  <w:tcW w:w="1500" w:type="dxa"/>
                  <w:hideMark/>
                </w:tcPr>
                <w:p w14:paraId="0B8E6E07" w14:textId="77777777" w:rsidR="00C0190C" w:rsidRPr="00A25D4D" w:rsidRDefault="00C0190C" w:rsidP="008F13CC">
                  <w:pPr>
                    <w:jc w:val="left"/>
                  </w:pPr>
                  <w:r w:rsidRPr="00A25D4D">
                    <w:t>Definitie:</w:t>
                  </w:r>
                </w:p>
              </w:tc>
              <w:tc>
                <w:tcPr>
                  <w:tcW w:w="0" w:type="auto"/>
                  <w:hideMark/>
                </w:tcPr>
                <w:p w14:paraId="721FAEF9" w14:textId="77777777" w:rsidR="00C0190C" w:rsidRPr="00A25D4D" w:rsidRDefault="00C0190C" w:rsidP="008F13CC">
                  <w:pPr>
                    <w:jc w:val="left"/>
                  </w:pPr>
                  <w:r w:rsidRPr="00A25D4D">
                    <w:t xml:space="preserve">unieke verwijzing naar een registratie van objecten </w:t>
                  </w:r>
                </w:p>
              </w:tc>
            </w:tr>
            <w:tr w:rsidR="00C0190C" w:rsidRPr="00A25D4D" w14:paraId="353C926E" w14:textId="77777777" w:rsidTr="00C0190C">
              <w:trPr>
                <w:tblHeader/>
                <w:tblCellSpacing w:w="0" w:type="dxa"/>
              </w:trPr>
              <w:tc>
                <w:tcPr>
                  <w:tcW w:w="360" w:type="dxa"/>
                  <w:hideMark/>
                </w:tcPr>
                <w:p w14:paraId="42FC4614" w14:textId="77777777" w:rsidR="00C0190C" w:rsidRPr="00A25D4D" w:rsidRDefault="00C0190C" w:rsidP="008F13CC">
                  <w:pPr>
                    <w:jc w:val="left"/>
                  </w:pPr>
                  <w:r w:rsidRPr="00A25D4D">
                    <w:t> </w:t>
                  </w:r>
                </w:p>
              </w:tc>
              <w:tc>
                <w:tcPr>
                  <w:tcW w:w="1500" w:type="dxa"/>
                  <w:hideMark/>
                </w:tcPr>
                <w:p w14:paraId="63193EA3" w14:textId="77777777" w:rsidR="00C0190C" w:rsidRPr="00A25D4D" w:rsidRDefault="00C0190C" w:rsidP="008F13CC">
                  <w:pPr>
                    <w:jc w:val="left"/>
                  </w:pPr>
                  <w:r w:rsidRPr="00A25D4D">
                    <w:t>Omschrijving:</w:t>
                  </w:r>
                </w:p>
              </w:tc>
              <w:tc>
                <w:tcPr>
                  <w:tcW w:w="0" w:type="auto"/>
                  <w:hideMark/>
                </w:tcPr>
                <w:p w14:paraId="5A84D718" w14:textId="77777777" w:rsidR="00C0190C" w:rsidRPr="00A25D4D" w:rsidRDefault="00C0190C" w:rsidP="008F13CC">
                  <w:pPr>
                    <w:jc w:val="left"/>
                  </w:pPr>
                  <w:r w:rsidRPr="00A25D4D">
                    <w:t>Het attribuut ‘</w:t>
                  </w:r>
                  <w:proofErr w:type="spellStart"/>
                  <w:r w:rsidRPr="00A25D4D">
                    <w:t>namespace</w:t>
                  </w:r>
                  <w:proofErr w:type="spellEnd"/>
                  <w:r w:rsidRPr="00A25D4D">
                    <w:t xml:space="preserve">’ is een unieke verwijzing naar de registratie die de identificatie uitdeelt. Deze lijst van registraties wordt beheerd binnen de context van NEN 3610. Binnen Nederland zal deze </w:t>
                  </w:r>
                  <w:proofErr w:type="spellStart"/>
                  <w:r w:rsidRPr="00A25D4D">
                    <w:t>namespace</w:t>
                  </w:r>
                  <w:proofErr w:type="spellEnd"/>
                  <w:r w:rsidRPr="00A25D4D">
                    <w:t xml:space="preserve"> vrijwel altijd met ‘NL.’ beginnen. De volgende karakters mogen in een </w:t>
                  </w:r>
                  <w:proofErr w:type="spellStart"/>
                  <w:r w:rsidRPr="00A25D4D">
                    <w:t>namespace</w:t>
                  </w:r>
                  <w:proofErr w:type="spellEnd"/>
                  <w:r w:rsidRPr="00A25D4D">
                    <w:t xml:space="preserve"> aanduiding voorkomen: {”A”…”Z”, “a”…”</w:t>
                  </w:r>
                  <w:proofErr w:type="spellStart"/>
                  <w:r w:rsidRPr="00A25D4D">
                    <w:t>z</w:t>
                  </w:r>
                  <w:proofErr w:type="spellEnd"/>
                  <w:r w:rsidRPr="00A25D4D">
                    <w:t xml:space="preserve">”, ”0”…”9”, “_”, “- “, “,”, ”.”} </w:t>
                  </w:r>
                </w:p>
              </w:tc>
            </w:tr>
            <w:tr w:rsidR="00C0190C" w:rsidRPr="00A25D4D" w14:paraId="03F4D82D" w14:textId="77777777" w:rsidTr="00C0190C">
              <w:trPr>
                <w:tblHeader/>
                <w:tblCellSpacing w:w="0" w:type="dxa"/>
              </w:trPr>
              <w:tc>
                <w:tcPr>
                  <w:tcW w:w="360" w:type="dxa"/>
                  <w:hideMark/>
                </w:tcPr>
                <w:p w14:paraId="6FCA5036" w14:textId="77777777" w:rsidR="00C0190C" w:rsidRPr="00A25D4D" w:rsidRDefault="00C0190C" w:rsidP="008F13CC">
                  <w:pPr>
                    <w:jc w:val="left"/>
                  </w:pPr>
                  <w:r w:rsidRPr="00A25D4D">
                    <w:t> </w:t>
                  </w:r>
                </w:p>
              </w:tc>
              <w:tc>
                <w:tcPr>
                  <w:tcW w:w="1500" w:type="dxa"/>
                  <w:hideMark/>
                </w:tcPr>
                <w:p w14:paraId="3F74280B"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63114B9" w14:textId="77777777" w:rsidR="00C0190C" w:rsidRPr="00A25D4D" w:rsidRDefault="00C0190C" w:rsidP="008F13CC">
                  <w:pPr>
                    <w:jc w:val="left"/>
                  </w:pPr>
                  <w:r w:rsidRPr="00A25D4D">
                    <w:t>1</w:t>
                  </w:r>
                </w:p>
              </w:tc>
            </w:tr>
            <w:tr w:rsidR="00C0190C" w:rsidRPr="00A25D4D" w14:paraId="48AA5208" w14:textId="77777777" w:rsidTr="00C0190C">
              <w:trPr>
                <w:tblHeader/>
                <w:tblCellSpacing w:w="0" w:type="dxa"/>
              </w:trPr>
              <w:tc>
                <w:tcPr>
                  <w:tcW w:w="360" w:type="dxa"/>
                  <w:hideMark/>
                </w:tcPr>
                <w:p w14:paraId="6315D717" w14:textId="77777777" w:rsidR="00C0190C" w:rsidRPr="00A25D4D" w:rsidRDefault="00C0190C" w:rsidP="008F13CC">
                  <w:pPr>
                    <w:jc w:val="left"/>
                  </w:pPr>
                  <w:r w:rsidRPr="00A25D4D">
                    <w:t> </w:t>
                  </w:r>
                </w:p>
              </w:tc>
              <w:tc>
                <w:tcPr>
                  <w:tcW w:w="1500" w:type="dxa"/>
                  <w:hideMark/>
                </w:tcPr>
                <w:p w14:paraId="57E975A8" w14:textId="77777777" w:rsidR="00C0190C" w:rsidRPr="00A25D4D" w:rsidRDefault="00C0190C" w:rsidP="008F13CC">
                  <w:pPr>
                    <w:jc w:val="left"/>
                  </w:pPr>
                  <w:r w:rsidRPr="00A25D4D">
                    <w:t>Herkomst:</w:t>
                  </w:r>
                </w:p>
              </w:tc>
              <w:tc>
                <w:tcPr>
                  <w:tcW w:w="0" w:type="auto"/>
                  <w:hideMark/>
                </w:tcPr>
                <w:p w14:paraId="325381E1" w14:textId="77777777" w:rsidR="00C0190C" w:rsidRPr="00A25D4D" w:rsidRDefault="00C0190C" w:rsidP="008F13CC">
                  <w:pPr>
                    <w:jc w:val="left"/>
                  </w:pPr>
                  <w:r w:rsidRPr="00A25D4D">
                    <w:t>NEN 3610:2011</w:t>
                  </w:r>
                </w:p>
              </w:tc>
            </w:tr>
          </w:tbl>
          <w:p w14:paraId="4919C6B6" w14:textId="77777777" w:rsidR="00C0190C" w:rsidRPr="00A25D4D" w:rsidRDefault="00C0190C" w:rsidP="008F13CC">
            <w:pPr>
              <w:jc w:val="left"/>
            </w:pPr>
          </w:p>
        </w:tc>
      </w:tr>
      <w:tr w:rsidR="00C0190C" w:rsidRPr="00A25D4D" w14:paraId="5BCFEC4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34DA73D" w14:textId="77777777" w:rsidR="00C0190C" w:rsidRPr="00A25D4D" w:rsidRDefault="00C0190C" w:rsidP="008F13CC">
            <w:pPr>
              <w:jc w:val="left"/>
            </w:pPr>
            <w:r w:rsidRPr="00A25D4D">
              <w:rPr>
                <w:b/>
                <w:bCs/>
              </w:rPr>
              <w:t xml:space="preserve">Attribuut: </w:t>
            </w:r>
            <w:proofErr w:type="spellStart"/>
            <w:r w:rsidRPr="00A25D4D">
              <w:rPr>
                <w:b/>
                <w:bCs/>
              </w:rPr>
              <w:t>lokaalID</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3302E00C" w14:textId="77777777" w:rsidTr="00C0190C">
              <w:trPr>
                <w:tblHeader/>
                <w:tblCellSpacing w:w="0" w:type="dxa"/>
              </w:trPr>
              <w:tc>
                <w:tcPr>
                  <w:tcW w:w="360" w:type="dxa"/>
                  <w:hideMark/>
                </w:tcPr>
                <w:p w14:paraId="25159A04" w14:textId="77777777" w:rsidR="00C0190C" w:rsidRPr="00A25D4D" w:rsidRDefault="00C0190C" w:rsidP="008F13CC">
                  <w:pPr>
                    <w:jc w:val="left"/>
                  </w:pPr>
                  <w:r w:rsidRPr="00A25D4D">
                    <w:lastRenderedPageBreak/>
                    <w:t> </w:t>
                  </w:r>
                </w:p>
              </w:tc>
              <w:tc>
                <w:tcPr>
                  <w:tcW w:w="1500" w:type="dxa"/>
                  <w:hideMark/>
                </w:tcPr>
                <w:p w14:paraId="48C25089" w14:textId="77777777" w:rsidR="00C0190C" w:rsidRPr="00A25D4D" w:rsidRDefault="00C0190C" w:rsidP="008F13CC">
                  <w:pPr>
                    <w:jc w:val="left"/>
                  </w:pPr>
                  <w:r w:rsidRPr="00A25D4D">
                    <w:t>Type:</w:t>
                  </w:r>
                </w:p>
              </w:tc>
              <w:tc>
                <w:tcPr>
                  <w:tcW w:w="0" w:type="auto"/>
                  <w:hideMark/>
                </w:tcPr>
                <w:p w14:paraId="619883BD" w14:textId="77777777" w:rsidR="00C0190C" w:rsidRPr="00A25D4D" w:rsidRDefault="00C0190C" w:rsidP="008F13CC">
                  <w:pPr>
                    <w:jc w:val="left"/>
                  </w:pPr>
                  <w:proofErr w:type="spellStart"/>
                  <w:r w:rsidRPr="00A25D4D">
                    <w:t>CharacterString</w:t>
                  </w:r>
                  <w:proofErr w:type="spellEnd"/>
                </w:p>
              </w:tc>
            </w:tr>
            <w:tr w:rsidR="00C0190C" w:rsidRPr="00A25D4D" w14:paraId="6F9EF1C8" w14:textId="77777777" w:rsidTr="00C0190C">
              <w:trPr>
                <w:tblHeader/>
                <w:tblCellSpacing w:w="0" w:type="dxa"/>
              </w:trPr>
              <w:tc>
                <w:tcPr>
                  <w:tcW w:w="360" w:type="dxa"/>
                  <w:hideMark/>
                </w:tcPr>
                <w:p w14:paraId="105A05E7" w14:textId="77777777" w:rsidR="00C0190C" w:rsidRPr="00A25D4D" w:rsidRDefault="00C0190C" w:rsidP="008F13CC">
                  <w:pPr>
                    <w:jc w:val="left"/>
                  </w:pPr>
                  <w:r w:rsidRPr="00A25D4D">
                    <w:t> </w:t>
                  </w:r>
                </w:p>
              </w:tc>
              <w:tc>
                <w:tcPr>
                  <w:tcW w:w="1500" w:type="dxa"/>
                  <w:hideMark/>
                </w:tcPr>
                <w:p w14:paraId="68A124B7" w14:textId="77777777" w:rsidR="00C0190C" w:rsidRPr="00A25D4D" w:rsidRDefault="00C0190C" w:rsidP="008F13CC">
                  <w:pPr>
                    <w:jc w:val="left"/>
                  </w:pPr>
                  <w:r w:rsidRPr="00A25D4D">
                    <w:t>Naam</w:t>
                  </w:r>
                </w:p>
              </w:tc>
              <w:tc>
                <w:tcPr>
                  <w:tcW w:w="0" w:type="auto"/>
                  <w:hideMark/>
                </w:tcPr>
                <w:p w14:paraId="090A6A5C" w14:textId="77777777" w:rsidR="00C0190C" w:rsidRPr="00A25D4D" w:rsidRDefault="00C0190C" w:rsidP="008F13CC">
                  <w:pPr>
                    <w:jc w:val="left"/>
                  </w:pPr>
                </w:p>
              </w:tc>
            </w:tr>
            <w:tr w:rsidR="00C0190C" w:rsidRPr="00A25D4D" w14:paraId="7FC422C9" w14:textId="77777777" w:rsidTr="00C0190C">
              <w:trPr>
                <w:tblHeader/>
                <w:tblCellSpacing w:w="0" w:type="dxa"/>
              </w:trPr>
              <w:tc>
                <w:tcPr>
                  <w:tcW w:w="360" w:type="dxa"/>
                  <w:hideMark/>
                </w:tcPr>
                <w:p w14:paraId="3FAE85DC" w14:textId="77777777" w:rsidR="00C0190C" w:rsidRPr="00A25D4D" w:rsidRDefault="00C0190C" w:rsidP="008F13CC">
                  <w:pPr>
                    <w:jc w:val="left"/>
                  </w:pPr>
                  <w:r w:rsidRPr="00A25D4D">
                    <w:t> </w:t>
                  </w:r>
                </w:p>
              </w:tc>
              <w:tc>
                <w:tcPr>
                  <w:tcW w:w="1500" w:type="dxa"/>
                  <w:hideMark/>
                </w:tcPr>
                <w:p w14:paraId="25521AAC" w14:textId="77777777" w:rsidR="00C0190C" w:rsidRPr="00A25D4D" w:rsidRDefault="00C0190C" w:rsidP="008F13CC">
                  <w:pPr>
                    <w:jc w:val="left"/>
                  </w:pPr>
                  <w:r w:rsidRPr="00A25D4D">
                    <w:t>Definitie:</w:t>
                  </w:r>
                </w:p>
              </w:tc>
              <w:tc>
                <w:tcPr>
                  <w:tcW w:w="0" w:type="auto"/>
                  <w:hideMark/>
                </w:tcPr>
                <w:p w14:paraId="59D5F27A" w14:textId="77777777" w:rsidR="00C0190C" w:rsidRPr="00A25D4D" w:rsidRDefault="00C0190C" w:rsidP="008F13CC">
                  <w:pPr>
                    <w:jc w:val="left"/>
                  </w:pPr>
                  <w:r w:rsidRPr="00A25D4D">
                    <w:t xml:space="preserve">unieke identificatiecode binnen een registratie </w:t>
                  </w:r>
                </w:p>
              </w:tc>
            </w:tr>
            <w:tr w:rsidR="00C0190C" w:rsidRPr="00A25D4D" w14:paraId="13A4CC9C" w14:textId="77777777" w:rsidTr="00C0190C">
              <w:trPr>
                <w:tblHeader/>
                <w:tblCellSpacing w:w="0" w:type="dxa"/>
              </w:trPr>
              <w:tc>
                <w:tcPr>
                  <w:tcW w:w="360" w:type="dxa"/>
                  <w:hideMark/>
                </w:tcPr>
                <w:p w14:paraId="22776B83" w14:textId="77777777" w:rsidR="00C0190C" w:rsidRPr="00A25D4D" w:rsidRDefault="00C0190C" w:rsidP="008F13CC">
                  <w:pPr>
                    <w:jc w:val="left"/>
                  </w:pPr>
                  <w:r w:rsidRPr="00A25D4D">
                    <w:t> </w:t>
                  </w:r>
                </w:p>
              </w:tc>
              <w:tc>
                <w:tcPr>
                  <w:tcW w:w="1500" w:type="dxa"/>
                  <w:hideMark/>
                </w:tcPr>
                <w:p w14:paraId="5A64490B" w14:textId="77777777" w:rsidR="00C0190C" w:rsidRPr="00A25D4D" w:rsidRDefault="00C0190C" w:rsidP="008F13CC">
                  <w:pPr>
                    <w:jc w:val="left"/>
                  </w:pPr>
                  <w:r w:rsidRPr="00A25D4D">
                    <w:t>Omschrijving:</w:t>
                  </w:r>
                </w:p>
              </w:tc>
              <w:tc>
                <w:tcPr>
                  <w:tcW w:w="0" w:type="auto"/>
                  <w:hideMark/>
                </w:tcPr>
                <w:p w14:paraId="54531DA3" w14:textId="77777777" w:rsidR="00C0190C" w:rsidRPr="00A25D4D" w:rsidRDefault="00C0190C" w:rsidP="008F13CC">
                  <w:pPr>
                    <w:jc w:val="left"/>
                  </w:pPr>
                  <w:r w:rsidRPr="00A25D4D">
                    <w:t>‘</w:t>
                  </w:r>
                  <w:proofErr w:type="spellStart"/>
                  <w:r w:rsidRPr="00A25D4D">
                    <w:t>LokaalId</w:t>
                  </w:r>
                  <w:proofErr w:type="spellEnd"/>
                  <w:r w:rsidRPr="00A25D4D">
                    <w:t xml:space="preserve">’ is de identificatiecode die een object heeft binnen een (lokale) registratie. De volgende karakters mogen in een </w:t>
                  </w:r>
                  <w:proofErr w:type="spellStart"/>
                  <w:r w:rsidRPr="00A25D4D">
                    <w:t>lokaalID</w:t>
                  </w:r>
                  <w:proofErr w:type="spellEnd"/>
                  <w:r w:rsidRPr="00A25D4D">
                    <w:t xml:space="preserve"> voorkomen: {”A”…”Z”, “a”…”</w:t>
                  </w:r>
                  <w:proofErr w:type="spellStart"/>
                  <w:r w:rsidRPr="00A25D4D">
                    <w:t>z</w:t>
                  </w:r>
                  <w:proofErr w:type="spellEnd"/>
                  <w:r w:rsidRPr="00A25D4D">
                    <w:t xml:space="preserve">”, ”0”…”9”, “_”, “-“, “,”, ”.”}. </w:t>
                  </w:r>
                </w:p>
              </w:tc>
            </w:tr>
            <w:tr w:rsidR="00C0190C" w:rsidRPr="00A25D4D" w14:paraId="21711928" w14:textId="77777777" w:rsidTr="00C0190C">
              <w:trPr>
                <w:tblHeader/>
                <w:tblCellSpacing w:w="0" w:type="dxa"/>
              </w:trPr>
              <w:tc>
                <w:tcPr>
                  <w:tcW w:w="360" w:type="dxa"/>
                  <w:hideMark/>
                </w:tcPr>
                <w:p w14:paraId="344A40B5" w14:textId="77777777" w:rsidR="00C0190C" w:rsidRPr="00A25D4D" w:rsidRDefault="00C0190C" w:rsidP="008F13CC">
                  <w:pPr>
                    <w:jc w:val="left"/>
                  </w:pPr>
                  <w:r w:rsidRPr="00A25D4D">
                    <w:t> </w:t>
                  </w:r>
                </w:p>
              </w:tc>
              <w:tc>
                <w:tcPr>
                  <w:tcW w:w="1500" w:type="dxa"/>
                  <w:hideMark/>
                </w:tcPr>
                <w:p w14:paraId="1FA136E6"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6C3D28D" w14:textId="77777777" w:rsidR="00C0190C" w:rsidRPr="00A25D4D" w:rsidRDefault="00C0190C" w:rsidP="008F13CC">
                  <w:pPr>
                    <w:jc w:val="left"/>
                  </w:pPr>
                  <w:r w:rsidRPr="00A25D4D">
                    <w:t>1</w:t>
                  </w:r>
                </w:p>
              </w:tc>
            </w:tr>
            <w:tr w:rsidR="00C0190C" w:rsidRPr="00A25D4D" w14:paraId="7E6A2286" w14:textId="77777777" w:rsidTr="00C0190C">
              <w:trPr>
                <w:tblHeader/>
                <w:tblCellSpacing w:w="0" w:type="dxa"/>
              </w:trPr>
              <w:tc>
                <w:tcPr>
                  <w:tcW w:w="360" w:type="dxa"/>
                  <w:hideMark/>
                </w:tcPr>
                <w:p w14:paraId="0ADED446" w14:textId="77777777" w:rsidR="00C0190C" w:rsidRPr="00A25D4D" w:rsidRDefault="00C0190C" w:rsidP="008F13CC">
                  <w:pPr>
                    <w:jc w:val="left"/>
                  </w:pPr>
                  <w:r w:rsidRPr="00A25D4D">
                    <w:t> </w:t>
                  </w:r>
                </w:p>
              </w:tc>
              <w:tc>
                <w:tcPr>
                  <w:tcW w:w="1500" w:type="dxa"/>
                  <w:hideMark/>
                </w:tcPr>
                <w:p w14:paraId="21823283" w14:textId="77777777" w:rsidR="00C0190C" w:rsidRPr="00A25D4D" w:rsidRDefault="00C0190C" w:rsidP="008F13CC">
                  <w:pPr>
                    <w:jc w:val="left"/>
                  </w:pPr>
                  <w:r w:rsidRPr="00A25D4D">
                    <w:t>Herkomst:</w:t>
                  </w:r>
                </w:p>
              </w:tc>
              <w:tc>
                <w:tcPr>
                  <w:tcW w:w="0" w:type="auto"/>
                  <w:hideMark/>
                </w:tcPr>
                <w:p w14:paraId="1AD87E18" w14:textId="77777777" w:rsidR="00C0190C" w:rsidRPr="00A25D4D" w:rsidRDefault="00C0190C" w:rsidP="008F13CC">
                  <w:pPr>
                    <w:jc w:val="left"/>
                  </w:pPr>
                  <w:r w:rsidRPr="00A25D4D">
                    <w:t>NEN 3610:2011</w:t>
                  </w:r>
                </w:p>
              </w:tc>
            </w:tr>
          </w:tbl>
          <w:p w14:paraId="48BB7DA5" w14:textId="77777777" w:rsidR="00C0190C" w:rsidRPr="00A25D4D" w:rsidRDefault="00C0190C" w:rsidP="008F13CC">
            <w:pPr>
              <w:jc w:val="left"/>
            </w:pPr>
          </w:p>
        </w:tc>
      </w:tr>
      <w:tr w:rsidR="00C0190C" w:rsidRPr="00A25D4D" w14:paraId="04A8A6D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2A8F2C7" w14:textId="77777777" w:rsidR="00C0190C" w:rsidRPr="00A25D4D" w:rsidRDefault="00C0190C" w:rsidP="008F13CC">
            <w:pPr>
              <w:jc w:val="left"/>
            </w:pPr>
            <w:r w:rsidRPr="00A25D4D">
              <w:rPr>
                <w:b/>
                <w:bCs/>
              </w:rPr>
              <w:lastRenderedPageBreak/>
              <w:t>Attribuut: versie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7A9A5ABE" w14:textId="77777777" w:rsidTr="00C0190C">
              <w:trPr>
                <w:tblHeader/>
                <w:tblCellSpacing w:w="0" w:type="dxa"/>
              </w:trPr>
              <w:tc>
                <w:tcPr>
                  <w:tcW w:w="360" w:type="dxa"/>
                  <w:hideMark/>
                </w:tcPr>
                <w:p w14:paraId="3676ADF6" w14:textId="77777777" w:rsidR="00C0190C" w:rsidRPr="00A25D4D" w:rsidRDefault="00C0190C" w:rsidP="008F13CC">
                  <w:pPr>
                    <w:jc w:val="left"/>
                  </w:pPr>
                  <w:r w:rsidRPr="00A25D4D">
                    <w:t> </w:t>
                  </w:r>
                </w:p>
              </w:tc>
              <w:tc>
                <w:tcPr>
                  <w:tcW w:w="1500" w:type="dxa"/>
                  <w:hideMark/>
                </w:tcPr>
                <w:p w14:paraId="01FC7EE7" w14:textId="77777777" w:rsidR="00C0190C" w:rsidRPr="00A25D4D" w:rsidRDefault="00C0190C" w:rsidP="008F13CC">
                  <w:pPr>
                    <w:jc w:val="left"/>
                  </w:pPr>
                  <w:r w:rsidRPr="00A25D4D">
                    <w:t>Type:</w:t>
                  </w:r>
                </w:p>
              </w:tc>
              <w:tc>
                <w:tcPr>
                  <w:tcW w:w="0" w:type="auto"/>
                  <w:hideMark/>
                </w:tcPr>
                <w:p w14:paraId="4E9D10CD" w14:textId="77777777" w:rsidR="00C0190C" w:rsidRPr="00A25D4D" w:rsidRDefault="00C0190C" w:rsidP="008F13CC">
                  <w:pPr>
                    <w:jc w:val="left"/>
                  </w:pPr>
                  <w:proofErr w:type="spellStart"/>
                  <w:r w:rsidRPr="00A25D4D">
                    <w:t>CharacterString</w:t>
                  </w:r>
                  <w:proofErr w:type="spellEnd"/>
                </w:p>
              </w:tc>
            </w:tr>
            <w:tr w:rsidR="00C0190C" w:rsidRPr="00A25D4D" w14:paraId="1EFBF825" w14:textId="77777777" w:rsidTr="00C0190C">
              <w:trPr>
                <w:tblHeader/>
                <w:tblCellSpacing w:w="0" w:type="dxa"/>
              </w:trPr>
              <w:tc>
                <w:tcPr>
                  <w:tcW w:w="360" w:type="dxa"/>
                  <w:hideMark/>
                </w:tcPr>
                <w:p w14:paraId="0E982CCD" w14:textId="77777777" w:rsidR="00C0190C" w:rsidRPr="00A25D4D" w:rsidRDefault="00C0190C" w:rsidP="008F13CC">
                  <w:pPr>
                    <w:jc w:val="left"/>
                  </w:pPr>
                  <w:r w:rsidRPr="00A25D4D">
                    <w:t> </w:t>
                  </w:r>
                </w:p>
              </w:tc>
              <w:tc>
                <w:tcPr>
                  <w:tcW w:w="1500" w:type="dxa"/>
                  <w:hideMark/>
                </w:tcPr>
                <w:p w14:paraId="7EFB7F06" w14:textId="77777777" w:rsidR="00C0190C" w:rsidRPr="00A25D4D" w:rsidRDefault="00C0190C" w:rsidP="008F13CC">
                  <w:pPr>
                    <w:jc w:val="left"/>
                  </w:pPr>
                  <w:r w:rsidRPr="00A25D4D">
                    <w:t>Naam</w:t>
                  </w:r>
                </w:p>
              </w:tc>
              <w:tc>
                <w:tcPr>
                  <w:tcW w:w="0" w:type="auto"/>
                  <w:hideMark/>
                </w:tcPr>
                <w:p w14:paraId="1144FF1F" w14:textId="77777777" w:rsidR="00C0190C" w:rsidRPr="00A25D4D" w:rsidRDefault="00C0190C" w:rsidP="008F13CC">
                  <w:pPr>
                    <w:jc w:val="left"/>
                  </w:pPr>
                </w:p>
              </w:tc>
            </w:tr>
            <w:tr w:rsidR="00C0190C" w:rsidRPr="00A25D4D" w14:paraId="1E4D7D4A" w14:textId="77777777" w:rsidTr="00C0190C">
              <w:trPr>
                <w:tblHeader/>
                <w:tblCellSpacing w:w="0" w:type="dxa"/>
              </w:trPr>
              <w:tc>
                <w:tcPr>
                  <w:tcW w:w="360" w:type="dxa"/>
                  <w:hideMark/>
                </w:tcPr>
                <w:p w14:paraId="436B598A" w14:textId="77777777" w:rsidR="00C0190C" w:rsidRPr="00A25D4D" w:rsidRDefault="00C0190C" w:rsidP="008F13CC">
                  <w:pPr>
                    <w:jc w:val="left"/>
                  </w:pPr>
                  <w:r w:rsidRPr="00A25D4D">
                    <w:t> </w:t>
                  </w:r>
                </w:p>
              </w:tc>
              <w:tc>
                <w:tcPr>
                  <w:tcW w:w="1500" w:type="dxa"/>
                  <w:hideMark/>
                </w:tcPr>
                <w:p w14:paraId="0856E285" w14:textId="77777777" w:rsidR="00C0190C" w:rsidRPr="00A25D4D" w:rsidRDefault="00C0190C" w:rsidP="008F13CC">
                  <w:pPr>
                    <w:jc w:val="left"/>
                  </w:pPr>
                  <w:r w:rsidRPr="00A25D4D">
                    <w:t>Definitie:</w:t>
                  </w:r>
                </w:p>
              </w:tc>
              <w:tc>
                <w:tcPr>
                  <w:tcW w:w="0" w:type="auto"/>
                  <w:hideMark/>
                </w:tcPr>
                <w:p w14:paraId="083CC490" w14:textId="77777777" w:rsidR="00C0190C" w:rsidRPr="00A25D4D" w:rsidRDefault="00C0190C" w:rsidP="008F13CC">
                  <w:pPr>
                    <w:jc w:val="left"/>
                  </w:pPr>
                  <w:r w:rsidRPr="00A25D4D">
                    <w:t xml:space="preserve">versie-aanduiding van een object </w:t>
                  </w:r>
                </w:p>
              </w:tc>
            </w:tr>
            <w:tr w:rsidR="00C0190C" w:rsidRPr="00A25D4D" w14:paraId="5D3577FE" w14:textId="77777777" w:rsidTr="00C0190C">
              <w:trPr>
                <w:tblHeader/>
                <w:tblCellSpacing w:w="0" w:type="dxa"/>
              </w:trPr>
              <w:tc>
                <w:tcPr>
                  <w:tcW w:w="360" w:type="dxa"/>
                  <w:hideMark/>
                </w:tcPr>
                <w:p w14:paraId="1DCC4378" w14:textId="77777777" w:rsidR="00C0190C" w:rsidRPr="00A25D4D" w:rsidRDefault="00C0190C" w:rsidP="008F13CC">
                  <w:pPr>
                    <w:jc w:val="left"/>
                  </w:pPr>
                  <w:r w:rsidRPr="00A25D4D">
                    <w:t> </w:t>
                  </w:r>
                </w:p>
              </w:tc>
              <w:tc>
                <w:tcPr>
                  <w:tcW w:w="1500" w:type="dxa"/>
                  <w:hideMark/>
                </w:tcPr>
                <w:p w14:paraId="4045264A" w14:textId="77777777" w:rsidR="00C0190C" w:rsidRPr="00A25D4D" w:rsidRDefault="00C0190C" w:rsidP="008F13CC">
                  <w:pPr>
                    <w:jc w:val="left"/>
                  </w:pPr>
                  <w:r w:rsidRPr="00A25D4D">
                    <w:t>Omschrijving:</w:t>
                  </w:r>
                </w:p>
              </w:tc>
              <w:tc>
                <w:tcPr>
                  <w:tcW w:w="0" w:type="auto"/>
                  <w:hideMark/>
                </w:tcPr>
                <w:p w14:paraId="37DABA9A" w14:textId="77777777" w:rsidR="00C0190C" w:rsidRPr="00A25D4D" w:rsidRDefault="00C0190C" w:rsidP="008F13CC">
                  <w:pPr>
                    <w:jc w:val="left"/>
                  </w:pPr>
                  <w:r w:rsidRPr="00A25D4D">
                    <w:t xml:space="preserve">Het attribuut ‘versie’ maakt geen deel uit van de identificatie van het object maar kan worden gebruikt om verschillende versies van hetzelfde object te identificeren. </w:t>
                  </w:r>
                </w:p>
              </w:tc>
            </w:tr>
            <w:tr w:rsidR="00C0190C" w:rsidRPr="00A25D4D" w14:paraId="43B4026C" w14:textId="77777777" w:rsidTr="00C0190C">
              <w:trPr>
                <w:tblHeader/>
                <w:tblCellSpacing w:w="0" w:type="dxa"/>
              </w:trPr>
              <w:tc>
                <w:tcPr>
                  <w:tcW w:w="360" w:type="dxa"/>
                  <w:hideMark/>
                </w:tcPr>
                <w:p w14:paraId="67492124" w14:textId="77777777" w:rsidR="00C0190C" w:rsidRPr="00A25D4D" w:rsidRDefault="00C0190C" w:rsidP="008F13CC">
                  <w:pPr>
                    <w:jc w:val="left"/>
                  </w:pPr>
                  <w:r w:rsidRPr="00A25D4D">
                    <w:t> </w:t>
                  </w:r>
                </w:p>
              </w:tc>
              <w:tc>
                <w:tcPr>
                  <w:tcW w:w="1500" w:type="dxa"/>
                  <w:hideMark/>
                </w:tcPr>
                <w:p w14:paraId="7B89420F"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BB82D70" w14:textId="77777777" w:rsidR="00C0190C" w:rsidRPr="00A25D4D" w:rsidRDefault="00C0190C" w:rsidP="008F13CC">
                  <w:pPr>
                    <w:jc w:val="left"/>
                  </w:pPr>
                  <w:r w:rsidRPr="00A25D4D">
                    <w:t>0..1</w:t>
                  </w:r>
                </w:p>
              </w:tc>
            </w:tr>
            <w:tr w:rsidR="00C0190C" w:rsidRPr="00A25D4D" w14:paraId="0EA83EBC" w14:textId="77777777" w:rsidTr="00C0190C">
              <w:trPr>
                <w:tblHeader/>
                <w:tblCellSpacing w:w="0" w:type="dxa"/>
              </w:trPr>
              <w:tc>
                <w:tcPr>
                  <w:tcW w:w="360" w:type="dxa"/>
                  <w:hideMark/>
                </w:tcPr>
                <w:p w14:paraId="6BCDAFD1" w14:textId="77777777" w:rsidR="00C0190C" w:rsidRPr="00A25D4D" w:rsidRDefault="00C0190C" w:rsidP="008F13CC">
                  <w:pPr>
                    <w:jc w:val="left"/>
                  </w:pPr>
                  <w:r w:rsidRPr="00A25D4D">
                    <w:t> </w:t>
                  </w:r>
                </w:p>
              </w:tc>
              <w:tc>
                <w:tcPr>
                  <w:tcW w:w="1500" w:type="dxa"/>
                  <w:hideMark/>
                </w:tcPr>
                <w:p w14:paraId="4CDEC2CF" w14:textId="77777777" w:rsidR="00C0190C" w:rsidRPr="00A25D4D" w:rsidRDefault="00C0190C" w:rsidP="008F13CC">
                  <w:pPr>
                    <w:jc w:val="left"/>
                  </w:pPr>
                  <w:r w:rsidRPr="00A25D4D">
                    <w:t>Herkomst:</w:t>
                  </w:r>
                </w:p>
              </w:tc>
              <w:tc>
                <w:tcPr>
                  <w:tcW w:w="0" w:type="auto"/>
                  <w:hideMark/>
                </w:tcPr>
                <w:p w14:paraId="18E46FF8" w14:textId="77777777" w:rsidR="00C0190C" w:rsidRPr="00A25D4D" w:rsidRDefault="00C0190C" w:rsidP="008F13CC">
                  <w:pPr>
                    <w:jc w:val="left"/>
                  </w:pPr>
                  <w:r w:rsidRPr="00A25D4D">
                    <w:t>NEN 3610:2011</w:t>
                  </w:r>
                </w:p>
              </w:tc>
            </w:tr>
          </w:tbl>
          <w:p w14:paraId="677B6A44" w14:textId="77777777" w:rsidR="00C0190C" w:rsidRPr="00A25D4D" w:rsidRDefault="00C0190C" w:rsidP="008F13CC">
            <w:pPr>
              <w:jc w:val="left"/>
            </w:pPr>
          </w:p>
        </w:tc>
      </w:tr>
    </w:tbl>
    <w:p w14:paraId="551574C6" w14:textId="77777777" w:rsidR="00C0190C" w:rsidRPr="00A25D4D" w:rsidRDefault="00C0190C" w:rsidP="008F13CC">
      <w:pPr>
        <w:pStyle w:val="Kop5"/>
        <w:jc w:val="left"/>
        <w:rPr>
          <w:sz w:val="16"/>
          <w:szCs w:val="16"/>
        </w:rPr>
      </w:pPr>
      <w:r w:rsidRPr="00A25D4D">
        <w:rPr>
          <w:sz w:val="16"/>
          <w:szCs w:val="16"/>
        </w:rPr>
        <w:t>Opdrachtgever</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C0190C" w:rsidRPr="00A25D4D" w14:paraId="7B77897C"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332DB4A2" w14:textId="77777777" w:rsidR="00C0190C" w:rsidRPr="00A25D4D" w:rsidRDefault="00C0190C" w:rsidP="008F13CC">
            <w:pPr>
              <w:jc w:val="left"/>
            </w:pPr>
            <w:r w:rsidRPr="00A25D4D">
              <w:rPr>
                <w:b/>
                <w:bCs/>
              </w:rPr>
              <w:t>Opdrachtgever</w:t>
            </w:r>
          </w:p>
        </w:tc>
      </w:tr>
      <w:tr w:rsidR="00C0190C" w:rsidRPr="00A25D4D" w14:paraId="5D8C3258"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0EAD859A" w14:textId="77777777" w:rsidTr="00C0190C">
              <w:trPr>
                <w:tblHeader/>
                <w:tblCellSpacing w:w="0" w:type="dxa"/>
              </w:trPr>
              <w:tc>
                <w:tcPr>
                  <w:tcW w:w="360" w:type="dxa"/>
                  <w:hideMark/>
                </w:tcPr>
                <w:p w14:paraId="33E243B2" w14:textId="77777777" w:rsidR="00C0190C" w:rsidRPr="00A25D4D" w:rsidRDefault="00C0190C" w:rsidP="008F13CC">
                  <w:pPr>
                    <w:jc w:val="left"/>
                  </w:pPr>
                  <w:r w:rsidRPr="00A25D4D">
                    <w:t> </w:t>
                  </w:r>
                </w:p>
              </w:tc>
              <w:tc>
                <w:tcPr>
                  <w:tcW w:w="1500" w:type="dxa"/>
                  <w:hideMark/>
                </w:tcPr>
                <w:p w14:paraId="0A4BE201" w14:textId="77777777" w:rsidR="00C0190C" w:rsidRPr="00A25D4D" w:rsidRDefault="00C0190C" w:rsidP="008F13CC">
                  <w:pPr>
                    <w:jc w:val="left"/>
                  </w:pPr>
                  <w:r w:rsidRPr="00A25D4D">
                    <w:t>Naam</w:t>
                  </w:r>
                </w:p>
              </w:tc>
              <w:tc>
                <w:tcPr>
                  <w:tcW w:w="0" w:type="auto"/>
                  <w:hideMark/>
                </w:tcPr>
                <w:p w14:paraId="1C29E7C7" w14:textId="77777777" w:rsidR="00C0190C" w:rsidRPr="00A25D4D" w:rsidRDefault="00C0190C" w:rsidP="008F13CC">
                  <w:pPr>
                    <w:jc w:val="left"/>
                  </w:pPr>
                </w:p>
              </w:tc>
            </w:tr>
            <w:tr w:rsidR="00C0190C" w:rsidRPr="00A25D4D" w14:paraId="0A16831D" w14:textId="77777777" w:rsidTr="00C0190C">
              <w:trPr>
                <w:tblHeader/>
                <w:tblCellSpacing w:w="0" w:type="dxa"/>
              </w:trPr>
              <w:tc>
                <w:tcPr>
                  <w:tcW w:w="360" w:type="dxa"/>
                  <w:hideMark/>
                </w:tcPr>
                <w:p w14:paraId="31EB2349" w14:textId="77777777" w:rsidR="00C0190C" w:rsidRPr="00A25D4D" w:rsidRDefault="00C0190C" w:rsidP="008F13CC">
                  <w:pPr>
                    <w:jc w:val="left"/>
                  </w:pPr>
                  <w:r w:rsidRPr="00A25D4D">
                    <w:t> </w:t>
                  </w:r>
                </w:p>
              </w:tc>
              <w:tc>
                <w:tcPr>
                  <w:tcW w:w="1500" w:type="dxa"/>
                  <w:hideMark/>
                </w:tcPr>
                <w:p w14:paraId="24B58628" w14:textId="77777777" w:rsidR="00C0190C" w:rsidRPr="00A25D4D" w:rsidRDefault="00C0190C" w:rsidP="008F13CC">
                  <w:pPr>
                    <w:jc w:val="left"/>
                  </w:pPr>
                  <w:r w:rsidRPr="00A25D4D">
                    <w:t>Definitie:</w:t>
                  </w:r>
                </w:p>
              </w:tc>
              <w:tc>
                <w:tcPr>
                  <w:tcW w:w="0" w:type="auto"/>
                  <w:hideMark/>
                </w:tcPr>
                <w:p w14:paraId="62E86FD1" w14:textId="77777777" w:rsidR="00C0190C" w:rsidRPr="00A25D4D" w:rsidRDefault="00C0190C" w:rsidP="008F13CC">
                  <w:pPr>
                    <w:jc w:val="left"/>
                  </w:pPr>
                  <w:r w:rsidRPr="00A25D4D">
                    <w:t xml:space="preserve">Een opdrachtgever is een persoon die opdracht geeft om te graven in een bepaald gebied. </w:t>
                  </w:r>
                </w:p>
              </w:tc>
            </w:tr>
            <w:tr w:rsidR="00C0190C" w:rsidRPr="00A25D4D" w14:paraId="04A3741E" w14:textId="77777777" w:rsidTr="00C0190C">
              <w:trPr>
                <w:tblHeader/>
                <w:tblCellSpacing w:w="0" w:type="dxa"/>
              </w:trPr>
              <w:tc>
                <w:tcPr>
                  <w:tcW w:w="360" w:type="dxa"/>
                  <w:hideMark/>
                </w:tcPr>
                <w:p w14:paraId="1CB0AF60" w14:textId="77777777" w:rsidR="00C0190C" w:rsidRPr="00A25D4D" w:rsidRDefault="00C0190C" w:rsidP="008F13CC">
                  <w:pPr>
                    <w:jc w:val="left"/>
                  </w:pPr>
                  <w:r w:rsidRPr="00A25D4D">
                    <w:t> </w:t>
                  </w:r>
                </w:p>
              </w:tc>
              <w:tc>
                <w:tcPr>
                  <w:tcW w:w="1500" w:type="dxa"/>
                  <w:hideMark/>
                </w:tcPr>
                <w:p w14:paraId="4144C66C" w14:textId="77777777" w:rsidR="00C0190C" w:rsidRPr="00A25D4D" w:rsidRDefault="00C0190C" w:rsidP="008F13CC">
                  <w:pPr>
                    <w:jc w:val="left"/>
                  </w:pPr>
                  <w:r w:rsidRPr="00A25D4D">
                    <w:t>Stereotypes:</w:t>
                  </w:r>
                </w:p>
              </w:tc>
              <w:tc>
                <w:tcPr>
                  <w:tcW w:w="0" w:type="auto"/>
                  <w:hideMark/>
                </w:tcPr>
                <w:p w14:paraId="067D0131" w14:textId="77777777" w:rsidR="00C0190C" w:rsidRPr="00A25D4D" w:rsidRDefault="00C0190C" w:rsidP="008F13CC">
                  <w:pPr>
                    <w:jc w:val="left"/>
                  </w:pPr>
                  <w:r w:rsidRPr="00A25D4D">
                    <w:t>«</w:t>
                  </w:r>
                  <w:proofErr w:type="spellStart"/>
                  <w:r w:rsidRPr="00A25D4D">
                    <w:t>dataType</w:t>
                  </w:r>
                  <w:proofErr w:type="spellEnd"/>
                  <w:r w:rsidRPr="00A25D4D">
                    <w:t>»</w:t>
                  </w:r>
                </w:p>
              </w:tc>
            </w:tr>
          </w:tbl>
          <w:p w14:paraId="0DAA6909" w14:textId="77777777" w:rsidR="00C0190C" w:rsidRPr="00A25D4D" w:rsidRDefault="00C0190C" w:rsidP="008F13CC">
            <w:pPr>
              <w:jc w:val="left"/>
            </w:pPr>
          </w:p>
        </w:tc>
      </w:tr>
      <w:tr w:rsidR="00C0190C" w:rsidRPr="00A25D4D" w14:paraId="7EDAF6F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6743D06" w14:textId="77777777" w:rsidR="00C0190C" w:rsidRPr="00A25D4D" w:rsidRDefault="00C0190C" w:rsidP="008F13CC">
            <w:pPr>
              <w:jc w:val="left"/>
            </w:pPr>
            <w:r w:rsidRPr="00A25D4D">
              <w:rPr>
                <w:b/>
                <w:bCs/>
              </w:rPr>
              <w:t>Attribuut: contactpersoon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7EB25E14" w14:textId="77777777" w:rsidTr="00C0190C">
              <w:trPr>
                <w:tblHeader/>
                <w:tblCellSpacing w:w="0" w:type="dxa"/>
              </w:trPr>
              <w:tc>
                <w:tcPr>
                  <w:tcW w:w="360" w:type="dxa"/>
                  <w:hideMark/>
                </w:tcPr>
                <w:p w14:paraId="1455EDF8" w14:textId="77777777" w:rsidR="00C0190C" w:rsidRPr="00A25D4D" w:rsidRDefault="00C0190C" w:rsidP="008F13CC">
                  <w:pPr>
                    <w:jc w:val="left"/>
                  </w:pPr>
                  <w:r w:rsidRPr="00A25D4D">
                    <w:t> </w:t>
                  </w:r>
                </w:p>
              </w:tc>
              <w:tc>
                <w:tcPr>
                  <w:tcW w:w="1500" w:type="dxa"/>
                  <w:hideMark/>
                </w:tcPr>
                <w:p w14:paraId="3F96EDF4" w14:textId="77777777" w:rsidR="00C0190C" w:rsidRPr="00A25D4D" w:rsidRDefault="00C0190C" w:rsidP="008F13CC">
                  <w:pPr>
                    <w:jc w:val="left"/>
                  </w:pPr>
                  <w:r w:rsidRPr="00A25D4D">
                    <w:t>Type:</w:t>
                  </w:r>
                </w:p>
              </w:tc>
              <w:tc>
                <w:tcPr>
                  <w:tcW w:w="0" w:type="auto"/>
                  <w:hideMark/>
                </w:tcPr>
                <w:p w14:paraId="1C337F96" w14:textId="77777777" w:rsidR="00C0190C" w:rsidRPr="00A25D4D" w:rsidRDefault="00C0190C" w:rsidP="008F13CC">
                  <w:pPr>
                    <w:jc w:val="left"/>
                  </w:pPr>
                  <w:r w:rsidRPr="00A25D4D">
                    <w:t>Contact</w:t>
                  </w:r>
                </w:p>
              </w:tc>
            </w:tr>
            <w:tr w:rsidR="00C0190C" w:rsidRPr="00A25D4D" w14:paraId="1FB5D4A2" w14:textId="77777777" w:rsidTr="00C0190C">
              <w:trPr>
                <w:tblHeader/>
                <w:tblCellSpacing w:w="0" w:type="dxa"/>
              </w:trPr>
              <w:tc>
                <w:tcPr>
                  <w:tcW w:w="360" w:type="dxa"/>
                  <w:hideMark/>
                </w:tcPr>
                <w:p w14:paraId="1BD01523" w14:textId="77777777" w:rsidR="00C0190C" w:rsidRPr="00A25D4D" w:rsidRDefault="00C0190C" w:rsidP="008F13CC">
                  <w:pPr>
                    <w:jc w:val="left"/>
                  </w:pPr>
                  <w:r w:rsidRPr="00A25D4D">
                    <w:t> </w:t>
                  </w:r>
                </w:p>
              </w:tc>
              <w:tc>
                <w:tcPr>
                  <w:tcW w:w="1500" w:type="dxa"/>
                  <w:hideMark/>
                </w:tcPr>
                <w:p w14:paraId="18C79A89" w14:textId="77777777" w:rsidR="00C0190C" w:rsidRPr="00A25D4D" w:rsidRDefault="00C0190C" w:rsidP="008F13CC">
                  <w:pPr>
                    <w:jc w:val="left"/>
                  </w:pPr>
                  <w:r w:rsidRPr="00A25D4D">
                    <w:t>Naam</w:t>
                  </w:r>
                </w:p>
              </w:tc>
              <w:tc>
                <w:tcPr>
                  <w:tcW w:w="0" w:type="auto"/>
                  <w:hideMark/>
                </w:tcPr>
                <w:p w14:paraId="3C8043CD" w14:textId="77777777" w:rsidR="00C0190C" w:rsidRPr="00A25D4D" w:rsidRDefault="00C0190C" w:rsidP="008F13CC">
                  <w:pPr>
                    <w:jc w:val="left"/>
                  </w:pPr>
                </w:p>
              </w:tc>
            </w:tr>
            <w:tr w:rsidR="00C0190C" w:rsidRPr="00A25D4D" w14:paraId="614EC72A" w14:textId="77777777" w:rsidTr="00C0190C">
              <w:trPr>
                <w:tblHeader/>
                <w:tblCellSpacing w:w="0" w:type="dxa"/>
              </w:trPr>
              <w:tc>
                <w:tcPr>
                  <w:tcW w:w="360" w:type="dxa"/>
                  <w:hideMark/>
                </w:tcPr>
                <w:p w14:paraId="1DAB176E" w14:textId="77777777" w:rsidR="00C0190C" w:rsidRPr="00A25D4D" w:rsidRDefault="00C0190C" w:rsidP="008F13CC">
                  <w:pPr>
                    <w:jc w:val="left"/>
                  </w:pPr>
                  <w:r w:rsidRPr="00A25D4D">
                    <w:t> </w:t>
                  </w:r>
                </w:p>
              </w:tc>
              <w:tc>
                <w:tcPr>
                  <w:tcW w:w="1500" w:type="dxa"/>
                  <w:hideMark/>
                </w:tcPr>
                <w:p w14:paraId="47AEA2DD" w14:textId="77777777" w:rsidR="00C0190C" w:rsidRPr="00A25D4D" w:rsidRDefault="00C0190C" w:rsidP="008F13CC">
                  <w:pPr>
                    <w:jc w:val="left"/>
                  </w:pPr>
                  <w:r w:rsidRPr="00A25D4D">
                    <w:t>Definitie:</w:t>
                  </w:r>
                </w:p>
              </w:tc>
              <w:tc>
                <w:tcPr>
                  <w:tcW w:w="0" w:type="auto"/>
                  <w:hideMark/>
                </w:tcPr>
                <w:p w14:paraId="11AAD234" w14:textId="77777777" w:rsidR="00C0190C" w:rsidRPr="00A25D4D" w:rsidRDefault="00C0190C" w:rsidP="008F13CC">
                  <w:pPr>
                    <w:jc w:val="left"/>
                  </w:pPr>
                  <w:r w:rsidRPr="00A25D4D">
                    <w:t xml:space="preserve">Persoon als aanspreekpunt namens opdrachtgever. </w:t>
                  </w:r>
                </w:p>
              </w:tc>
            </w:tr>
            <w:tr w:rsidR="00C0190C" w:rsidRPr="00A25D4D" w14:paraId="64F63F89" w14:textId="77777777" w:rsidTr="00C0190C">
              <w:trPr>
                <w:tblHeader/>
                <w:tblCellSpacing w:w="0" w:type="dxa"/>
              </w:trPr>
              <w:tc>
                <w:tcPr>
                  <w:tcW w:w="360" w:type="dxa"/>
                  <w:hideMark/>
                </w:tcPr>
                <w:p w14:paraId="263B91E4" w14:textId="77777777" w:rsidR="00C0190C" w:rsidRPr="00A25D4D" w:rsidRDefault="00C0190C" w:rsidP="008F13CC">
                  <w:pPr>
                    <w:jc w:val="left"/>
                  </w:pPr>
                  <w:r w:rsidRPr="00A25D4D">
                    <w:t> </w:t>
                  </w:r>
                </w:p>
              </w:tc>
              <w:tc>
                <w:tcPr>
                  <w:tcW w:w="1500" w:type="dxa"/>
                  <w:hideMark/>
                </w:tcPr>
                <w:p w14:paraId="5658A66D"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1F59232" w14:textId="77777777" w:rsidR="00C0190C" w:rsidRPr="00A25D4D" w:rsidRDefault="00C0190C" w:rsidP="008F13CC">
                  <w:pPr>
                    <w:jc w:val="left"/>
                  </w:pPr>
                  <w:r w:rsidRPr="00A25D4D">
                    <w:t>0..1</w:t>
                  </w:r>
                </w:p>
              </w:tc>
            </w:tr>
          </w:tbl>
          <w:p w14:paraId="55F04D86" w14:textId="77777777" w:rsidR="00C0190C" w:rsidRPr="00A25D4D" w:rsidRDefault="00C0190C" w:rsidP="008F13CC">
            <w:pPr>
              <w:jc w:val="left"/>
            </w:pPr>
          </w:p>
        </w:tc>
      </w:tr>
      <w:tr w:rsidR="00C0190C" w:rsidRPr="00A25D4D" w14:paraId="32F21E0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140D059" w14:textId="77777777" w:rsidR="00C0190C" w:rsidRPr="00A25D4D" w:rsidRDefault="00C0190C" w:rsidP="008F13CC">
            <w:pPr>
              <w:jc w:val="left"/>
            </w:pPr>
            <w:r w:rsidRPr="00A25D4D">
              <w:rPr>
                <w:b/>
                <w:bCs/>
              </w:rPr>
              <w:t>Attribuut: organisatie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73B9CDDC" w14:textId="77777777" w:rsidTr="00C0190C">
              <w:trPr>
                <w:tblHeader/>
                <w:tblCellSpacing w:w="0" w:type="dxa"/>
              </w:trPr>
              <w:tc>
                <w:tcPr>
                  <w:tcW w:w="360" w:type="dxa"/>
                  <w:hideMark/>
                </w:tcPr>
                <w:p w14:paraId="1E85BAC7" w14:textId="77777777" w:rsidR="00C0190C" w:rsidRPr="00A25D4D" w:rsidRDefault="00C0190C" w:rsidP="008F13CC">
                  <w:pPr>
                    <w:jc w:val="left"/>
                  </w:pPr>
                  <w:r w:rsidRPr="00A25D4D">
                    <w:t> </w:t>
                  </w:r>
                </w:p>
              </w:tc>
              <w:tc>
                <w:tcPr>
                  <w:tcW w:w="1500" w:type="dxa"/>
                  <w:hideMark/>
                </w:tcPr>
                <w:p w14:paraId="0B5B32F9" w14:textId="77777777" w:rsidR="00C0190C" w:rsidRPr="00A25D4D" w:rsidRDefault="00C0190C" w:rsidP="008F13CC">
                  <w:pPr>
                    <w:jc w:val="left"/>
                  </w:pPr>
                  <w:r w:rsidRPr="00A25D4D">
                    <w:t>Type:</w:t>
                  </w:r>
                </w:p>
              </w:tc>
              <w:tc>
                <w:tcPr>
                  <w:tcW w:w="0" w:type="auto"/>
                  <w:hideMark/>
                </w:tcPr>
                <w:p w14:paraId="44BF234B" w14:textId="77777777" w:rsidR="00C0190C" w:rsidRPr="00A25D4D" w:rsidRDefault="00C0190C" w:rsidP="008F13CC">
                  <w:pPr>
                    <w:jc w:val="left"/>
                  </w:pPr>
                  <w:r w:rsidRPr="00A25D4D">
                    <w:t>Organisatie</w:t>
                  </w:r>
                </w:p>
              </w:tc>
            </w:tr>
            <w:tr w:rsidR="00C0190C" w:rsidRPr="00A25D4D" w14:paraId="15144C72" w14:textId="77777777" w:rsidTr="00C0190C">
              <w:trPr>
                <w:tblHeader/>
                <w:tblCellSpacing w:w="0" w:type="dxa"/>
              </w:trPr>
              <w:tc>
                <w:tcPr>
                  <w:tcW w:w="360" w:type="dxa"/>
                  <w:hideMark/>
                </w:tcPr>
                <w:p w14:paraId="3A1B540D" w14:textId="77777777" w:rsidR="00C0190C" w:rsidRPr="00A25D4D" w:rsidRDefault="00C0190C" w:rsidP="008F13CC">
                  <w:pPr>
                    <w:jc w:val="left"/>
                  </w:pPr>
                  <w:r w:rsidRPr="00A25D4D">
                    <w:t> </w:t>
                  </w:r>
                </w:p>
              </w:tc>
              <w:tc>
                <w:tcPr>
                  <w:tcW w:w="1500" w:type="dxa"/>
                  <w:hideMark/>
                </w:tcPr>
                <w:p w14:paraId="45745C8D" w14:textId="77777777" w:rsidR="00C0190C" w:rsidRPr="00A25D4D" w:rsidRDefault="00C0190C" w:rsidP="008F13CC">
                  <w:pPr>
                    <w:jc w:val="left"/>
                  </w:pPr>
                  <w:r w:rsidRPr="00A25D4D">
                    <w:t>Naam</w:t>
                  </w:r>
                </w:p>
              </w:tc>
              <w:tc>
                <w:tcPr>
                  <w:tcW w:w="0" w:type="auto"/>
                  <w:hideMark/>
                </w:tcPr>
                <w:p w14:paraId="1C0F614B" w14:textId="77777777" w:rsidR="00C0190C" w:rsidRPr="00A25D4D" w:rsidRDefault="00C0190C" w:rsidP="008F13CC">
                  <w:pPr>
                    <w:jc w:val="left"/>
                  </w:pPr>
                </w:p>
              </w:tc>
            </w:tr>
            <w:tr w:rsidR="00C0190C" w:rsidRPr="00A25D4D" w14:paraId="7D6BFF05" w14:textId="77777777" w:rsidTr="00C0190C">
              <w:trPr>
                <w:tblHeader/>
                <w:tblCellSpacing w:w="0" w:type="dxa"/>
              </w:trPr>
              <w:tc>
                <w:tcPr>
                  <w:tcW w:w="360" w:type="dxa"/>
                  <w:hideMark/>
                </w:tcPr>
                <w:p w14:paraId="46C56EDB" w14:textId="77777777" w:rsidR="00C0190C" w:rsidRPr="00A25D4D" w:rsidRDefault="00C0190C" w:rsidP="008F13CC">
                  <w:pPr>
                    <w:jc w:val="left"/>
                  </w:pPr>
                  <w:r w:rsidRPr="00A25D4D">
                    <w:t> </w:t>
                  </w:r>
                </w:p>
              </w:tc>
              <w:tc>
                <w:tcPr>
                  <w:tcW w:w="1500" w:type="dxa"/>
                  <w:hideMark/>
                </w:tcPr>
                <w:p w14:paraId="1F3A9F4D" w14:textId="77777777" w:rsidR="00C0190C" w:rsidRPr="00A25D4D" w:rsidRDefault="00C0190C" w:rsidP="008F13CC">
                  <w:pPr>
                    <w:jc w:val="left"/>
                  </w:pPr>
                  <w:r w:rsidRPr="00A25D4D">
                    <w:t>Definitie:</w:t>
                  </w:r>
                </w:p>
              </w:tc>
              <w:tc>
                <w:tcPr>
                  <w:tcW w:w="0" w:type="auto"/>
                  <w:hideMark/>
                </w:tcPr>
                <w:p w14:paraId="26FE1B59" w14:textId="77777777" w:rsidR="00C0190C" w:rsidRPr="00A25D4D" w:rsidRDefault="00C0190C" w:rsidP="008F13CC">
                  <w:pPr>
                    <w:jc w:val="left"/>
                  </w:pPr>
                  <w:r w:rsidRPr="00A25D4D">
                    <w:t xml:space="preserve">Organisatie die als opdrachtgever optreedt. </w:t>
                  </w:r>
                </w:p>
              </w:tc>
            </w:tr>
            <w:tr w:rsidR="00C0190C" w:rsidRPr="00A25D4D" w14:paraId="0768A709" w14:textId="77777777" w:rsidTr="00C0190C">
              <w:trPr>
                <w:tblHeader/>
                <w:tblCellSpacing w:w="0" w:type="dxa"/>
              </w:trPr>
              <w:tc>
                <w:tcPr>
                  <w:tcW w:w="360" w:type="dxa"/>
                  <w:hideMark/>
                </w:tcPr>
                <w:p w14:paraId="33234CEA" w14:textId="77777777" w:rsidR="00C0190C" w:rsidRPr="00A25D4D" w:rsidRDefault="00C0190C" w:rsidP="008F13CC">
                  <w:pPr>
                    <w:jc w:val="left"/>
                  </w:pPr>
                  <w:r w:rsidRPr="00A25D4D">
                    <w:t> </w:t>
                  </w:r>
                </w:p>
              </w:tc>
              <w:tc>
                <w:tcPr>
                  <w:tcW w:w="1500" w:type="dxa"/>
                  <w:hideMark/>
                </w:tcPr>
                <w:p w14:paraId="6C4A8EA3"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34EF70F" w14:textId="77777777" w:rsidR="00C0190C" w:rsidRPr="00A25D4D" w:rsidRDefault="00C0190C" w:rsidP="008F13CC">
                  <w:pPr>
                    <w:jc w:val="left"/>
                  </w:pPr>
                  <w:r w:rsidRPr="00A25D4D">
                    <w:t>0..1</w:t>
                  </w:r>
                </w:p>
              </w:tc>
            </w:tr>
          </w:tbl>
          <w:p w14:paraId="54DCBAAB" w14:textId="77777777" w:rsidR="00C0190C" w:rsidRPr="00A25D4D" w:rsidRDefault="00C0190C" w:rsidP="008F13CC">
            <w:pPr>
              <w:jc w:val="left"/>
            </w:pPr>
          </w:p>
        </w:tc>
      </w:tr>
    </w:tbl>
    <w:p w14:paraId="0D7612DD" w14:textId="77777777" w:rsidR="00C0190C" w:rsidRPr="00A25D4D" w:rsidRDefault="00C0190C" w:rsidP="008F13CC">
      <w:pPr>
        <w:pStyle w:val="Kop5"/>
        <w:jc w:val="left"/>
        <w:rPr>
          <w:sz w:val="16"/>
          <w:szCs w:val="16"/>
        </w:rPr>
      </w:pPr>
      <w:r w:rsidRPr="00A25D4D">
        <w:rPr>
          <w:sz w:val="16"/>
          <w:szCs w:val="16"/>
        </w:rPr>
        <w:t>Organisatie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373"/>
      </w:tblGrid>
      <w:tr w:rsidR="00C0190C" w:rsidRPr="00A25D4D" w14:paraId="73153689"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05BE5D7D" w14:textId="77777777" w:rsidR="00C0190C" w:rsidRPr="00A25D4D" w:rsidRDefault="00C0190C" w:rsidP="008F13CC">
            <w:pPr>
              <w:jc w:val="left"/>
            </w:pPr>
            <w:r w:rsidRPr="00A25D4D">
              <w:rPr>
                <w:b/>
                <w:bCs/>
              </w:rPr>
              <w:t>Organisatie</w:t>
            </w:r>
          </w:p>
        </w:tc>
      </w:tr>
      <w:tr w:rsidR="00C0190C" w:rsidRPr="00A25D4D" w14:paraId="0D71336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453"/>
            </w:tblGrid>
            <w:tr w:rsidR="00C0190C" w:rsidRPr="00A25D4D" w14:paraId="5CB41F61" w14:textId="77777777" w:rsidTr="00C0190C">
              <w:trPr>
                <w:tblHeader/>
                <w:tblCellSpacing w:w="0" w:type="dxa"/>
              </w:trPr>
              <w:tc>
                <w:tcPr>
                  <w:tcW w:w="360" w:type="dxa"/>
                  <w:hideMark/>
                </w:tcPr>
                <w:p w14:paraId="0FDA1378" w14:textId="77777777" w:rsidR="00C0190C" w:rsidRPr="00A25D4D" w:rsidRDefault="00C0190C" w:rsidP="008F13CC">
                  <w:pPr>
                    <w:jc w:val="left"/>
                  </w:pPr>
                  <w:r w:rsidRPr="00A25D4D">
                    <w:t> </w:t>
                  </w:r>
                </w:p>
              </w:tc>
              <w:tc>
                <w:tcPr>
                  <w:tcW w:w="1500" w:type="dxa"/>
                  <w:hideMark/>
                </w:tcPr>
                <w:p w14:paraId="3C299313" w14:textId="77777777" w:rsidR="00C0190C" w:rsidRPr="00A25D4D" w:rsidRDefault="00C0190C" w:rsidP="008F13CC">
                  <w:pPr>
                    <w:jc w:val="left"/>
                  </w:pPr>
                  <w:r w:rsidRPr="00A25D4D">
                    <w:t>Naam</w:t>
                  </w:r>
                </w:p>
              </w:tc>
              <w:tc>
                <w:tcPr>
                  <w:tcW w:w="0" w:type="auto"/>
                  <w:hideMark/>
                </w:tcPr>
                <w:p w14:paraId="21FC0763" w14:textId="77777777" w:rsidR="00C0190C" w:rsidRPr="00A25D4D" w:rsidRDefault="00C0190C" w:rsidP="008F13CC">
                  <w:pPr>
                    <w:jc w:val="left"/>
                  </w:pPr>
                </w:p>
              </w:tc>
            </w:tr>
            <w:tr w:rsidR="00C0190C" w:rsidRPr="00A25D4D" w14:paraId="69ED49F9" w14:textId="77777777" w:rsidTr="00C0190C">
              <w:trPr>
                <w:tblHeader/>
                <w:tblCellSpacing w:w="0" w:type="dxa"/>
              </w:trPr>
              <w:tc>
                <w:tcPr>
                  <w:tcW w:w="360" w:type="dxa"/>
                  <w:hideMark/>
                </w:tcPr>
                <w:p w14:paraId="0524B1D8" w14:textId="77777777" w:rsidR="00C0190C" w:rsidRPr="00A25D4D" w:rsidRDefault="00C0190C" w:rsidP="008F13CC">
                  <w:pPr>
                    <w:jc w:val="left"/>
                  </w:pPr>
                  <w:r w:rsidRPr="00A25D4D">
                    <w:t> </w:t>
                  </w:r>
                </w:p>
              </w:tc>
              <w:tc>
                <w:tcPr>
                  <w:tcW w:w="1500" w:type="dxa"/>
                  <w:hideMark/>
                </w:tcPr>
                <w:p w14:paraId="6BC76AA2" w14:textId="77777777" w:rsidR="00C0190C" w:rsidRPr="00A25D4D" w:rsidRDefault="00C0190C" w:rsidP="008F13CC">
                  <w:pPr>
                    <w:jc w:val="left"/>
                  </w:pPr>
                  <w:r w:rsidRPr="00A25D4D">
                    <w:t>Definitie:</w:t>
                  </w:r>
                </w:p>
              </w:tc>
              <w:tc>
                <w:tcPr>
                  <w:tcW w:w="0" w:type="auto"/>
                  <w:hideMark/>
                </w:tcPr>
                <w:p w14:paraId="5C52A769" w14:textId="77777777" w:rsidR="00C0190C" w:rsidRPr="00A25D4D" w:rsidRDefault="00C0190C" w:rsidP="008F13CC">
                  <w:pPr>
                    <w:jc w:val="left"/>
                  </w:pPr>
                  <w:r w:rsidRPr="00A25D4D">
                    <w:t xml:space="preserve">Gegevens van de aanvrager van gebiedsinformatie. </w:t>
                  </w:r>
                </w:p>
              </w:tc>
            </w:tr>
            <w:tr w:rsidR="00C0190C" w:rsidRPr="00A25D4D" w14:paraId="6910B4B6" w14:textId="77777777" w:rsidTr="00C0190C">
              <w:trPr>
                <w:tblHeader/>
                <w:tblCellSpacing w:w="0" w:type="dxa"/>
              </w:trPr>
              <w:tc>
                <w:tcPr>
                  <w:tcW w:w="360" w:type="dxa"/>
                  <w:hideMark/>
                </w:tcPr>
                <w:p w14:paraId="4F3BC5B3" w14:textId="77777777" w:rsidR="00C0190C" w:rsidRPr="00A25D4D" w:rsidRDefault="00C0190C" w:rsidP="008F13CC">
                  <w:pPr>
                    <w:jc w:val="left"/>
                  </w:pPr>
                  <w:r w:rsidRPr="00A25D4D">
                    <w:t> </w:t>
                  </w:r>
                </w:p>
              </w:tc>
              <w:tc>
                <w:tcPr>
                  <w:tcW w:w="1500" w:type="dxa"/>
                  <w:hideMark/>
                </w:tcPr>
                <w:p w14:paraId="431C419D" w14:textId="77777777" w:rsidR="00C0190C" w:rsidRPr="00A25D4D" w:rsidRDefault="00C0190C" w:rsidP="008F13CC">
                  <w:pPr>
                    <w:jc w:val="left"/>
                  </w:pPr>
                  <w:r w:rsidRPr="00A25D4D">
                    <w:t>Stereotypes:</w:t>
                  </w:r>
                </w:p>
              </w:tc>
              <w:tc>
                <w:tcPr>
                  <w:tcW w:w="0" w:type="auto"/>
                  <w:hideMark/>
                </w:tcPr>
                <w:p w14:paraId="2E0DF8DB" w14:textId="77777777" w:rsidR="00C0190C" w:rsidRPr="00A25D4D" w:rsidRDefault="00C0190C" w:rsidP="008F13CC">
                  <w:pPr>
                    <w:jc w:val="left"/>
                  </w:pPr>
                  <w:r w:rsidRPr="00A25D4D">
                    <w:t>«</w:t>
                  </w:r>
                  <w:proofErr w:type="spellStart"/>
                  <w:r w:rsidRPr="00A25D4D">
                    <w:t>dataType</w:t>
                  </w:r>
                  <w:proofErr w:type="spellEnd"/>
                  <w:r w:rsidRPr="00A25D4D">
                    <w:t>»</w:t>
                  </w:r>
                </w:p>
              </w:tc>
            </w:tr>
          </w:tbl>
          <w:p w14:paraId="40F18B13" w14:textId="77777777" w:rsidR="00C0190C" w:rsidRPr="00A25D4D" w:rsidRDefault="00C0190C" w:rsidP="008F13CC">
            <w:pPr>
              <w:jc w:val="left"/>
            </w:pPr>
          </w:p>
        </w:tc>
      </w:tr>
      <w:tr w:rsidR="00C0190C" w:rsidRPr="00A25D4D" w14:paraId="7F26BE5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ACD54DA" w14:textId="77777777" w:rsidR="00C0190C" w:rsidRPr="00A25D4D" w:rsidRDefault="00C0190C" w:rsidP="008F13CC">
            <w:pPr>
              <w:jc w:val="left"/>
            </w:pPr>
            <w:r w:rsidRPr="00A25D4D">
              <w:rPr>
                <w:b/>
                <w:bCs/>
              </w:rPr>
              <w:t>Attribuut: naam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453"/>
            </w:tblGrid>
            <w:tr w:rsidR="00C0190C" w:rsidRPr="00A25D4D" w14:paraId="359C49D9" w14:textId="77777777" w:rsidTr="00C0190C">
              <w:trPr>
                <w:tblHeader/>
                <w:tblCellSpacing w:w="0" w:type="dxa"/>
              </w:trPr>
              <w:tc>
                <w:tcPr>
                  <w:tcW w:w="360" w:type="dxa"/>
                  <w:hideMark/>
                </w:tcPr>
                <w:p w14:paraId="423CFAA6" w14:textId="77777777" w:rsidR="00C0190C" w:rsidRPr="00A25D4D" w:rsidRDefault="00C0190C" w:rsidP="008F13CC">
                  <w:pPr>
                    <w:jc w:val="left"/>
                  </w:pPr>
                  <w:r w:rsidRPr="00A25D4D">
                    <w:t> </w:t>
                  </w:r>
                </w:p>
              </w:tc>
              <w:tc>
                <w:tcPr>
                  <w:tcW w:w="1500" w:type="dxa"/>
                  <w:hideMark/>
                </w:tcPr>
                <w:p w14:paraId="386888C6" w14:textId="77777777" w:rsidR="00C0190C" w:rsidRPr="00A25D4D" w:rsidRDefault="00C0190C" w:rsidP="008F13CC">
                  <w:pPr>
                    <w:jc w:val="left"/>
                  </w:pPr>
                  <w:r w:rsidRPr="00A25D4D">
                    <w:t>Type:</w:t>
                  </w:r>
                </w:p>
              </w:tc>
              <w:tc>
                <w:tcPr>
                  <w:tcW w:w="0" w:type="auto"/>
                  <w:hideMark/>
                </w:tcPr>
                <w:p w14:paraId="1D53DEEF" w14:textId="77777777" w:rsidR="00C0190C" w:rsidRPr="00A25D4D" w:rsidRDefault="00C0190C" w:rsidP="008F13CC">
                  <w:pPr>
                    <w:jc w:val="left"/>
                  </w:pPr>
                  <w:proofErr w:type="spellStart"/>
                  <w:r w:rsidRPr="00A25D4D">
                    <w:t>CharacterString</w:t>
                  </w:r>
                  <w:proofErr w:type="spellEnd"/>
                </w:p>
              </w:tc>
            </w:tr>
            <w:tr w:rsidR="00C0190C" w:rsidRPr="00A25D4D" w14:paraId="487A00E8" w14:textId="77777777" w:rsidTr="00C0190C">
              <w:trPr>
                <w:tblHeader/>
                <w:tblCellSpacing w:w="0" w:type="dxa"/>
              </w:trPr>
              <w:tc>
                <w:tcPr>
                  <w:tcW w:w="360" w:type="dxa"/>
                  <w:hideMark/>
                </w:tcPr>
                <w:p w14:paraId="47C9C733" w14:textId="77777777" w:rsidR="00C0190C" w:rsidRPr="00A25D4D" w:rsidRDefault="00C0190C" w:rsidP="008F13CC">
                  <w:pPr>
                    <w:jc w:val="left"/>
                  </w:pPr>
                  <w:r w:rsidRPr="00A25D4D">
                    <w:t> </w:t>
                  </w:r>
                </w:p>
              </w:tc>
              <w:tc>
                <w:tcPr>
                  <w:tcW w:w="1500" w:type="dxa"/>
                  <w:hideMark/>
                </w:tcPr>
                <w:p w14:paraId="22EBC04D" w14:textId="77777777" w:rsidR="00C0190C" w:rsidRPr="00A25D4D" w:rsidRDefault="00C0190C" w:rsidP="008F13CC">
                  <w:pPr>
                    <w:jc w:val="left"/>
                  </w:pPr>
                  <w:r w:rsidRPr="00A25D4D">
                    <w:t>Naam</w:t>
                  </w:r>
                </w:p>
              </w:tc>
              <w:tc>
                <w:tcPr>
                  <w:tcW w:w="0" w:type="auto"/>
                  <w:hideMark/>
                </w:tcPr>
                <w:p w14:paraId="493D1C78" w14:textId="77777777" w:rsidR="00C0190C" w:rsidRPr="00A25D4D" w:rsidRDefault="00C0190C" w:rsidP="008F13CC">
                  <w:pPr>
                    <w:jc w:val="left"/>
                  </w:pPr>
                </w:p>
              </w:tc>
            </w:tr>
            <w:tr w:rsidR="00C0190C" w:rsidRPr="00A25D4D" w14:paraId="017D3FBD" w14:textId="77777777" w:rsidTr="00C0190C">
              <w:trPr>
                <w:tblHeader/>
                <w:tblCellSpacing w:w="0" w:type="dxa"/>
              </w:trPr>
              <w:tc>
                <w:tcPr>
                  <w:tcW w:w="360" w:type="dxa"/>
                  <w:hideMark/>
                </w:tcPr>
                <w:p w14:paraId="0B81B1E8" w14:textId="77777777" w:rsidR="00C0190C" w:rsidRPr="00A25D4D" w:rsidRDefault="00C0190C" w:rsidP="008F13CC">
                  <w:pPr>
                    <w:jc w:val="left"/>
                  </w:pPr>
                  <w:r w:rsidRPr="00A25D4D">
                    <w:t> </w:t>
                  </w:r>
                </w:p>
              </w:tc>
              <w:tc>
                <w:tcPr>
                  <w:tcW w:w="1500" w:type="dxa"/>
                  <w:hideMark/>
                </w:tcPr>
                <w:p w14:paraId="0992BACC" w14:textId="77777777" w:rsidR="00C0190C" w:rsidRPr="00A25D4D" w:rsidRDefault="00C0190C" w:rsidP="008F13CC">
                  <w:pPr>
                    <w:jc w:val="left"/>
                  </w:pPr>
                  <w:r w:rsidRPr="00A25D4D">
                    <w:t>Definitie:</w:t>
                  </w:r>
                </w:p>
              </w:tc>
              <w:tc>
                <w:tcPr>
                  <w:tcW w:w="0" w:type="auto"/>
                  <w:hideMark/>
                </w:tcPr>
                <w:p w14:paraId="5D14C959" w14:textId="77777777" w:rsidR="00C0190C" w:rsidRPr="00A25D4D" w:rsidRDefault="00C0190C" w:rsidP="008F13CC">
                  <w:pPr>
                    <w:jc w:val="left"/>
                  </w:pPr>
                  <w:r w:rsidRPr="00A25D4D">
                    <w:t xml:space="preserve">De naam van de organisatie. </w:t>
                  </w:r>
                </w:p>
              </w:tc>
            </w:tr>
            <w:tr w:rsidR="00C0190C" w:rsidRPr="00A25D4D" w14:paraId="3BBFD6DD" w14:textId="77777777" w:rsidTr="00C0190C">
              <w:trPr>
                <w:tblHeader/>
                <w:tblCellSpacing w:w="0" w:type="dxa"/>
              </w:trPr>
              <w:tc>
                <w:tcPr>
                  <w:tcW w:w="360" w:type="dxa"/>
                  <w:hideMark/>
                </w:tcPr>
                <w:p w14:paraId="3D02F86C" w14:textId="77777777" w:rsidR="00C0190C" w:rsidRPr="00A25D4D" w:rsidRDefault="00C0190C" w:rsidP="008F13CC">
                  <w:pPr>
                    <w:jc w:val="left"/>
                  </w:pPr>
                  <w:r w:rsidRPr="00A25D4D">
                    <w:t> </w:t>
                  </w:r>
                </w:p>
              </w:tc>
              <w:tc>
                <w:tcPr>
                  <w:tcW w:w="1500" w:type="dxa"/>
                  <w:hideMark/>
                </w:tcPr>
                <w:p w14:paraId="36011B0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375DD83" w14:textId="77777777" w:rsidR="00C0190C" w:rsidRPr="00A25D4D" w:rsidRDefault="00C0190C" w:rsidP="008F13CC">
                  <w:pPr>
                    <w:jc w:val="left"/>
                  </w:pPr>
                  <w:r w:rsidRPr="00A25D4D">
                    <w:t>0..2</w:t>
                  </w:r>
                </w:p>
              </w:tc>
            </w:tr>
          </w:tbl>
          <w:p w14:paraId="49A2A1D1" w14:textId="77777777" w:rsidR="00C0190C" w:rsidRPr="00A25D4D" w:rsidRDefault="00C0190C" w:rsidP="008F13CC">
            <w:pPr>
              <w:jc w:val="left"/>
            </w:pPr>
          </w:p>
        </w:tc>
      </w:tr>
      <w:tr w:rsidR="00C0190C" w:rsidRPr="00A25D4D" w14:paraId="13C508C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C6113A2" w14:textId="77777777" w:rsidR="00C0190C" w:rsidRPr="00A25D4D" w:rsidRDefault="00C0190C" w:rsidP="008F13CC">
            <w:pPr>
              <w:jc w:val="left"/>
            </w:pPr>
            <w:r w:rsidRPr="00A25D4D">
              <w:rPr>
                <w:b/>
                <w:bCs/>
              </w:rPr>
              <w:t xml:space="preserve">Attribuut: </w:t>
            </w:r>
            <w:proofErr w:type="spellStart"/>
            <w:r w:rsidRPr="00A25D4D">
              <w:rPr>
                <w:b/>
                <w:bCs/>
              </w:rPr>
              <w:t>kvkNummer</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453"/>
            </w:tblGrid>
            <w:tr w:rsidR="00C0190C" w:rsidRPr="00A25D4D" w14:paraId="6AF21EE9" w14:textId="77777777" w:rsidTr="00C0190C">
              <w:trPr>
                <w:tblHeader/>
                <w:tblCellSpacing w:w="0" w:type="dxa"/>
              </w:trPr>
              <w:tc>
                <w:tcPr>
                  <w:tcW w:w="360" w:type="dxa"/>
                  <w:hideMark/>
                </w:tcPr>
                <w:p w14:paraId="033AE36E" w14:textId="77777777" w:rsidR="00C0190C" w:rsidRPr="00A25D4D" w:rsidRDefault="00C0190C" w:rsidP="008F13CC">
                  <w:pPr>
                    <w:jc w:val="left"/>
                  </w:pPr>
                  <w:r w:rsidRPr="00A25D4D">
                    <w:t> </w:t>
                  </w:r>
                </w:p>
              </w:tc>
              <w:tc>
                <w:tcPr>
                  <w:tcW w:w="1500" w:type="dxa"/>
                  <w:hideMark/>
                </w:tcPr>
                <w:p w14:paraId="0533A192" w14:textId="77777777" w:rsidR="00C0190C" w:rsidRPr="00A25D4D" w:rsidRDefault="00C0190C" w:rsidP="008F13CC">
                  <w:pPr>
                    <w:jc w:val="left"/>
                  </w:pPr>
                  <w:r w:rsidRPr="00A25D4D">
                    <w:t>Type:</w:t>
                  </w:r>
                </w:p>
              </w:tc>
              <w:tc>
                <w:tcPr>
                  <w:tcW w:w="0" w:type="auto"/>
                  <w:hideMark/>
                </w:tcPr>
                <w:p w14:paraId="28CA10C5" w14:textId="77777777" w:rsidR="00C0190C" w:rsidRPr="00A25D4D" w:rsidRDefault="00C0190C" w:rsidP="008F13CC">
                  <w:pPr>
                    <w:jc w:val="left"/>
                  </w:pPr>
                  <w:proofErr w:type="spellStart"/>
                  <w:r w:rsidRPr="00A25D4D">
                    <w:t>CharacterString</w:t>
                  </w:r>
                  <w:proofErr w:type="spellEnd"/>
                </w:p>
              </w:tc>
            </w:tr>
            <w:tr w:rsidR="00C0190C" w:rsidRPr="00A25D4D" w14:paraId="24E5D35E" w14:textId="77777777" w:rsidTr="00C0190C">
              <w:trPr>
                <w:tblHeader/>
                <w:tblCellSpacing w:w="0" w:type="dxa"/>
              </w:trPr>
              <w:tc>
                <w:tcPr>
                  <w:tcW w:w="360" w:type="dxa"/>
                  <w:hideMark/>
                </w:tcPr>
                <w:p w14:paraId="6598BAEE" w14:textId="77777777" w:rsidR="00C0190C" w:rsidRPr="00A25D4D" w:rsidRDefault="00C0190C" w:rsidP="008F13CC">
                  <w:pPr>
                    <w:jc w:val="left"/>
                  </w:pPr>
                  <w:r w:rsidRPr="00A25D4D">
                    <w:t> </w:t>
                  </w:r>
                </w:p>
              </w:tc>
              <w:tc>
                <w:tcPr>
                  <w:tcW w:w="1500" w:type="dxa"/>
                  <w:hideMark/>
                </w:tcPr>
                <w:p w14:paraId="2F481C72" w14:textId="77777777" w:rsidR="00C0190C" w:rsidRPr="00A25D4D" w:rsidRDefault="00C0190C" w:rsidP="008F13CC">
                  <w:pPr>
                    <w:jc w:val="left"/>
                  </w:pPr>
                  <w:r w:rsidRPr="00A25D4D">
                    <w:t>Naam</w:t>
                  </w:r>
                </w:p>
              </w:tc>
              <w:tc>
                <w:tcPr>
                  <w:tcW w:w="0" w:type="auto"/>
                  <w:hideMark/>
                </w:tcPr>
                <w:p w14:paraId="7C780F09" w14:textId="77777777" w:rsidR="00C0190C" w:rsidRPr="00A25D4D" w:rsidRDefault="00C0190C" w:rsidP="008F13CC">
                  <w:pPr>
                    <w:jc w:val="left"/>
                  </w:pPr>
                </w:p>
              </w:tc>
            </w:tr>
            <w:tr w:rsidR="00C0190C" w:rsidRPr="00A25D4D" w14:paraId="3DEEA2A3" w14:textId="77777777" w:rsidTr="00C0190C">
              <w:trPr>
                <w:tblHeader/>
                <w:tblCellSpacing w:w="0" w:type="dxa"/>
              </w:trPr>
              <w:tc>
                <w:tcPr>
                  <w:tcW w:w="360" w:type="dxa"/>
                  <w:hideMark/>
                </w:tcPr>
                <w:p w14:paraId="1FEA83CF" w14:textId="77777777" w:rsidR="00C0190C" w:rsidRPr="00A25D4D" w:rsidRDefault="00C0190C" w:rsidP="008F13CC">
                  <w:pPr>
                    <w:jc w:val="left"/>
                  </w:pPr>
                  <w:r w:rsidRPr="00A25D4D">
                    <w:t> </w:t>
                  </w:r>
                </w:p>
              </w:tc>
              <w:tc>
                <w:tcPr>
                  <w:tcW w:w="1500" w:type="dxa"/>
                  <w:hideMark/>
                </w:tcPr>
                <w:p w14:paraId="02CF5AB2" w14:textId="77777777" w:rsidR="00C0190C" w:rsidRPr="00A25D4D" w:rsidRDefault="00C0190C" w:rsidP="008F13CC">
                  <w:pPr>
                    <w:jc w:val="left"/>
                  </w:pPr>
                  <w:r w:rsidRPr="00A25D4D">
                    <w:t>Definitie:</w:t>
                  </w:r>
                </w:p>
              </w:tc>
              <w:tc>
                <w:tcPr>
                  <w:tcW w:w="0" w:type="auto"/>
                  <w:hideMark/>
                </w:tcPr>
                <w:p w14:paraId="67D6FE82" w14:textId="77777777" w:rsidR="00C0190C" w:rsidRPr="00A25D4D" w:rsidRDefault="00C0190C" w:rsidP="008F13CC">
                  <w:pPr>
                    <w:jc w:val="left"/>
                  </w:pPr>
                  <w:r w:rsidRPr="00A25D4D">
                    <w:t xml:space="preserve">KvK nummer van de aanvrager van gebiedsinformatie. </w:t>
                  </w:r>
                </w:p>
              </w:tc>
            </w:tr>
            <w:tr w:rsidR="00C0190C" w:rsidRPr="00A25D4D" w14:paraId="451DE518" w14:textId="77777777" w:rsidTr="00C0190C">
              <w:trPr>
                <w:tblHeader/>
                <w:tblCellSpacing w:w="0" w:type="dxa"/>
              </w:trPr>
              <w:tc>
                <w:tcPr>
                  <w:tcW w:w="360" w:type="dxa"/>
                  <w:hideMark/>
                </w:tcPr>
                <w:p w14:paraId="06E216CB" w14:textId="77777777" w:rsidR="00C0190C" w:rsidRPr="00A25D4D" w:rsidRDefault="00C0190C" w:rsidP="008F13CC">
                  <w:pPr>
                    <w:jc w:val="left"/>
                  </w:pPr>
                  <w:r w:rsidRPr="00A25D4D">
                    <w:t> </w:t>
                  </w:r>
                </w:p>
              </w:tc>
              <w:tc>
                <w:tcPr>
                  <w:tcW w:w="1500" w:type="dxa"/>
                  <w:hideMark/>
                </w:tcPr>
                <w:p w14:paraId="2A91197A"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B8B2BD9" w14:textId="77777777" w:rsidR="00C0190C" w:rsidRPr="00A25D4D" w:rsidRDefault="00C0190C" w:rsidP="008F13CC">
                  <w:pPr>
                    <w:jc w:val="left"/>
                  </w:pPr>
                  <w:r w:rsidRPr="00A25D4D">
                    <w:t>0..1</w:t>
                  </w:r>
                </w:p>
              </w:tc>
            </w:tr>
          </w:tbl>
          <w:p w14:paraId="26EAAB94" w14:textId="77777777" w:rsidR="00C0190C" w:rsidRPr="00A25D4D" w:rsidRDefault="00C0190C" w:rsidP="008F13CC">
            <w:pPr>
              <w:jc w:val="left"/>
            </w:pPr>
          </w:p>
        </w:tc>
      </w:tr>
      <w:tr w:rsidR="00C0190C" w:rsidRPr="00A25D4D" w14:paraId="4B5BE4D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8EECD75" w14:textId="77777777" w:rsidR="00C0190C" w:rsidRPr="00A25D4D" w:rsidRDefault="00C0190C" w:rsidP="008F13CC">
            <w:pPr>
              <w:jc w:val="left"/>
            </w:pPr>
            <w:r w:rsidRPr="00A25D4D">
              <w:rPr>
                <w:b/>
                <w:bCs/>
              </w:rPr>
              <w:lastRenderedPageBreak/>
              <w:t xml:space="preserve">Attribuut: </w:t>
            </w:r>
            <w:proofErr w:type="spellStart"/>
            <w:r w:rsidRPr="00A25D4D">
              <w:rPr>
                <w:b/>
                <w:bCs/>
              </w:rPr>
              <w:t>bezoekAdres</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453"/>
            </w:tblGrid>
            <w:tr w:rsidR="00C0190C" w:rsidRPr="00A25D4D" w14:paraId="7C9881BC" w14:textId="77777777" w:rsidTr="00C0190C">
              <w:trPr>
                <w:tblHeader/>
                <w:tblCellSpacing w:w="0" w:type="dxa"/>
              </w:trPr>
              <w:tc>
                <w:tcPr>
                  <w:tcW w:w="360" w:type="dxa"/>
                  <w:hideMark/>
                </w:tcPr>
                <w:p w14:paraId="4C4CAB17" w14:textId="77777777" w:rsidR="00C0190C" w:rsidRPr="00A25D4D" w:rsidRDefault="00C0190C" w:rsidP="008F13CC">
                  <w:pPr>
                    <w:jc w:val="left"/>
                  </w:pPr>
                  <w:r w:rsidRPr="00A25D4D">
                    <w:t> </w:t>
                  </w:r>
                </w:p>
              </w:tc>
              <w:tc>
                <w:tcPr>
                  <w:tcW w:w="1500" w:type="dxa"/>
                  <w:hideMark/>
                </w:tcPr>
                <w:p w14:paraId="344C63ED" w14:textId="77777777" w:rsidR="00C0190C" w:rsidRPr="00A25D4D" w:rsidRDefault="00C0190C" w:rsidP="008F13CC">
                  <w:pPr>
                    <w:jc w:val="left"/>
                  </w:pPr>
                  <w:r w:rsidRPr="00A25D4D">
                    <w:t>Type:</w:t>
                  </w:r>
                </w:p>
              </w:tc>
              <w:tc>
                <w:tcPr>
                  <w:tcW w:w="0" w:type="auto"/>
                  <w:hideMark/>
                </w:tcPr>
                <w:p w14:paraId="71A25B61" w14:textId="77777777" w:rsidR="00C0190C" w:rsidRPr="00A25D4D" w:rsidRDefault="00C0190C" w:rsidP="008F13CC">
                  <w:pPr>
                    <w:jc w:val="left"/>
                  </w:pPr>
                  <w:r w:rsidRPr="00A25D4D">
                    <w:t>Adres</w:t>
                  </w:r>
                </w:p>
              </w:tc>
            </w:tr>
            <w:tr w:rsidR="00C0190C" w:rsidRPr="00A25D4D" w14:paraId="32C5D20A" w14:textId="77777777" w:rsidTr="00C0190C">
              <w:trPr>
                <w:tblHeader/>
                <w:tblCellSpacing w:w="0" w:type="dxa"/>
              </w:trPr>
              <w:tc>
                <w:tcPr>
                  <w:tcW w:w="360" w:type="dxa"/>
                  <w:hideMark/>
                </w:tcPr>
                <w:p w14:paraId="01B5FFEA" w14:textId="77777777" w:rsidR="00C0190C" w:rsidRPr="00A25D4D" w:rsidRDefault="00C0190C" w:rsidP="008F13CC">
                  <w:pPr>
                    <w:jc w:val="left"/>
                  </w:pPr>
                  <w:r w:rsidRPr="00A25D4D">
                    <w:t> </w:t>
                  </w:r>
                </w:p>
              </w:tc>
              <w:tc>
                <w:tcPr>
                  <w:tcW w:w="1500" w:type="dxa"/>
                  <w:hideMark/>
                </w:tcPr>
                <w:p w14:paraId="3E2755CD" w14:textId="77777777" w:rsidR="00C0190C" w:rsidRPr="00A25D4D" w:rsidRDefault="00C0190C" w:rsidP="008F13CC">
                  <w:pPr>
                    <w:jc w:val="left"/>
                  </w:pPr>
                  <w:r w:rsidRPr="00A25D4D">
                    <w:t>Naam</w:t>
                  </w:r>
                </w:p>
              </w:tc>
              <w:tc>
                <w:tcPr>
                  <w:tcW w:w="0" w:type="auto"/>
                  <w:hideMark/>
                </w:tcPr>
                <w:p w14:paraId="0613703F" w14:textId="77777777" w:rsidR="00C0190C" w:rsidRPr="00A25D4D" w:rsidRDefault="00C0190C" w:rsidP="008F13CC">
                  <w:pPr>
                    <w:jc w:val="left"/>
                  </w:pPr>
                </w:p>
              </w:tc>
            </w:tr>
            <w:tr w:rsidR="00C0190C" w:rsidRPr="00A25D4D" w14:paraId="50EE052F" w14:textId="77777777" w:rsidTr="00C0190C">
              <w:trPr>
                <w:tblHeader/>
                <w:tblCellSpacing w:w="0" w:type="dxa"/>
              </w:trPr>
              <w:tc>
                <w:tcPr>
                  <w:tcW w:w="360" w:type="dxa"/>
                  <w:hideMark/>
                </w:tcPr>
                <w:p w14:paraId="6A17A977" w14:textId="77777777" w:rsidR="00C0190C" w:rsidRPr="00A25D4D" w:rsidRDefault="00C0190C" w:rsidP="008F13CC">
                  <w:pPr>
                    <w:jc w:val="left"/>
                  </w:pPr>
                  <w:r w:rsidRPr="00A25D4D">
                    <w:t> </w:t>
                  </w:r>
                </w:p>
              </w:tc>
              <w:tc>
                <w:tcPr>
                  <w:tcW w:w="1500" w:type="dxa"/>
                  <w:hideMark/>
                </w:tcPr>
                <w:p w14:paraId="28CD2049" w14:textId="77777777" w:rsidR="00C0190C" w:rsidRPr="00A25D4D" w:rsidRDefault="00C0190C" w:rsidP="008F13CC">
                  <w:pPr>
                    <w:jc w:val="left"/>
                  </w:pPr>
                  <w:r w:rsidRPr="00A25D4D">
                    <w:t>Definitie:</w:t>
                  </w:r>
                </w:p>
              </w:tc>
              <w:tc>
                <w:tcPr>
                  <w:tcW w:w="0" w:type="auto"/>
                  <w:hideMark/>
                </w:tcPr>
                <w:p w14:paraId="605C5321" w14:textId="77777777" w:rsidR="00C0190C" w:rsidRPr="00A25D4D" w:rsidRDefault="00C0190C" w:rsidP="008F13CC">
                  <w:pPr>
                    <w:jc w:val="left"/>
                  </w:pPr>
                  <w:r w:rsidRPr="00A25D4D">
                    <w:t xml:space="preserve">Het bezoekadres van de organisatie. </w:t>
                  </w:r>
                </w:p>
              </w:tc>
            </w:tr>
            <w:tr w:rsidR="00C0190C" w:rsidRPr="00A25D4D" w14:paraId="6BB8F72D" w14:textId="77777777" w:rsidTr="00C0190C">
              <w:trPr>
                <w:tblHeader/>
                <w:tblCellSpacing w:w="0" w:type="dxa"/>
              </w:trPr>
              <w:tc>
                <w:tcPr>
                  <w:tcW w:w="360" w:type="dxa"/>
                  <w:hideMark/>
                </w:tcPr>
                <w:p w14:paraId="5649C100" w14:textId="77777777" w:rsidR="00C0190C" w:rsidRPr="00A25D4D" w:rsidRDefault="00C0190C" w:rsidP="008F13CC">
                  <w:pPr>
                    <w:jc w:val="left"/>
                  </w:pPr>
                  <w:r w:rsidRPr="00A25D4D">
                    <w:t> </w:t>
                  </w:r>
                </w:p>
              </w:tc>
              <w:tc>
                <w:tcPr>
                  <w:tcW w:w="1500" w:type="dxa"/>
                  <w:hideMark/>
                </w:tcPr>
                <w:p w14:paraId="667E108A"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D4D5B6C" w14:textId="77777777" w:rsidR="00C0190C" w:rsidRPr="00A25D4D" w:rsidRDefault="00C0190C" w:rsidP="008F13CC">
                  <w:pPr>
                    <w:jc w:val="left"/>
                  </w:pPr>
                  <w:r w:rsidRPr="00A25D4D">
                    <w:t>0..1</w:t>
                  </w:r>
                </w:p>
              </w:tc>
            </w:tr>
          </w:tbl>
          <w:p w14:paraId="31EF7B59" w14:textId="77777777" w:rsidR="00C0190C" w:rsidRPr="00A25D4D" w:rsidRDefault="00C0190C" w:rsidP="008F13CC">
            <w:pPr>
              <w:jc w:val="left"/>
            </w:pPr>
          </w:p>
        </w:tc>
      </w:tr>
      <w:tr w:rsidR="00C0190C" w:rsidRPr="00A25D4D" w14:paraId="18101CF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F67E2D4" w14:textId="77777777" w:rsidR="00C0190C" w:rsidRPr="00A25D4D" w:rsidRDefault="00C0190C" w:rsidP="008F13CC">
            <w:pPr>
              <w:jc w:val="left"/>
            </w:pPr>
            <w:r w:rsidRPr="00A25D4D">
              <w:rPr>
                <w:b/>
                <w:bCs/>
              </w:rPr>
              <w:t xml:space="preserve">Attribuut: </w:t>
            </w:r>
            <w:proofErr w:type="spellStart"/>
            <w:r w:rsidRPr="00A25D4D">
              <w:rPr>
                <w:b/>
                <w:bCs/>
              </w:rPr>
              <w:t>postbusAdres</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453"/>
            </w:tblGrid>
            <w:tr w:rsidR="00C0190C" w:rsidRPr="00A25D4D" w14:paraId="7391BDA0" w14:textId="77777777" w:rsidTr="00C0190C">
              <w:trPr>
                <w:tblHeader/>
                <w:tblCellSpacing w:w="0" w:type="dxa"/>
              </w:trPr>
              <w:tc>
                <w:tcPr>
                  <w:tcW w:w="360" w:type="dxa"/>
                  <w:hideMark/>
                </w:tcPr>
                <w:p w14:paraId="6F75B21C" w14:textId="77777777" w:rsidR="00C0190C" w:rsidRPr="00A25D4D" w:rsidRDefault="00C0190C" w:rsidP="008F13CC">
                  <w:pPr>
                    <w:jc w:val="left"/>
                  </w:pPr>
                  <w:r w:rsidRPr="00A25D4D">
                    <w:t> </w:t>
                  </w:r>
                </w:p>
              </w:tc>
              <w:tc>
                <w:tcPr>
                  <w:tcW w:w="1500" w:type="dxa"/>
                  <w:hideMark/>
                </w:tcPr>
                <w:p w14:paraId="113EC6DF" w14:textId="77777777" w:rsidR="00C0190C" w:rsidRPr="00A25D4D" w:rsidRDefault="00C0190C" w:rsidP="008F13CC">
                  <w:pPr>
                    <w:jc w:val="left"/>
                  </w:pPr>
                  <w:r w:rsidRPr="00A25D4D">
                    <w:t>Type:</w:t>
                  </w:r>
                </w:p>
              </w:tc>
              <w:tc>
                <w:tcPr>
                  <w:tcW w:w="0" w:type="auto"/>
                  <w:hideMark/>
                </w:tcPr>
                <w:p w14:paraId="306025AA" w14:textId="77777777" w:rsidR="00C0190C" w:rsidRPr="00A25D4D" w:rsidRDefault="00C0190C" w:rsidP="008F13CC">
                  <w:pPr>
                    <w:jc w:val="left"/>
                  </w:pPr>
                  <w:proofErr w:type="spellStart"/>
                  <w:r w:rsidRPr="00A25D4D">
                    <w:t>PostbusAdres</w:t>
                  </w:r>
                  <w:proofErr w:type="spellEnd"/>
                </w:p>
              </w:tc>
            </w:tr>
            <w:tr w:rsidR="00C0190C" w:rsidRPr="00A25D4D" w14:paraId="5DE78B2E" w14:textId="77777777" w:rsidTr="00C0190C">
              <w:trPr>
                <w:tblHeader/>
                <w:tblCellSpacing w:w="0" w:type="dxa"/>
              </w:trPr>
              <w:tc>
                <w:tcPr>
                  <w:tcW w:w="360" w:type="dxa"/>
                  <w:hideMark/>
                </w:tcPr>
                <w:p w14:paraId="39249F48" w14:textId="77777777" w:rsidR="00C0190C" w:rsidRPr="00A25D4D" w:rsidRDefault="00C0190C" w:rsidP="008F13CC">
                  <w:pPr>
                    <w:jc w:val="left"/>
                  </w:pPr>
                  <w:r w:rsidRPr="00A25D4D">
                    <w:t> </w:t>
                  </w:r>
                </w:p>
              </w:tc>
              <w:tc>
                <w:tcPr>
                  <w:tcW w:w="1500" w:type="dxa"/>
                  <w:hideMark/>
                </w:tcPr>
                <w:p w14:paraId="4CFF663F" w14:textId="77777777" w:rsidR="00C0190C" w:rsidRPr="00A25D4D" w:rsidRDefault="00C0190C" w:rsidP="008F13CC">
                  <w:pPr>
                    <w:jc w:val="left"/>
                  </w:pPr>
                  <w:r w:rsidRPr="00A25D4D">
                    <w:t>Naam</w:t>
                  </w:r>
                </w:p>
              </w:tc>
              <w:tc>
                <w:tcPr>
                  <w:tcW w:w="0" w:type="auto"/>
                  <w:hideMark/>
                </w:tcPr>
                <w:p w14:paraId="7D025799" w14:textId="77777777" w:rsidR="00C0190C" w:rsidRPr="00A25D4D" w:rsidRDefault="00C0190C" w:rsidP="008F13CC">
                  <w:pPr>
                    <w:jc w:val="left"/>
                  </w:pPr>
                </w:p>
              </w:tc>
            </w:tr>
            <w:tr w:rsidR="00C0190C" w:rsidRPr="00A25D4D" w14:paraId="1F6B15CF" w14:textId="77777777" w:rsidTr="00C0190C">
              <w:trPr>
                <w:tblHeader/>
                <w:tblCellSpacing w:w="0" w:type="dxa"/>
              </w:trPr>
              <w:tc>
                <w:tcPr>
                  <w:tcW w:w="360" w:type="dxa"/>
                  <w:hideMark/>
                </w:tcPr>
                <w:p w14:paraId="16D354A1" w14:textId="77777777" w:rsidR="00C0190C" w:rsidRPr="00A25D4D" w:rsidRDefault="00C0190C" w:rsidP="008F13CC">
                  <w:pPr>
                    <w:jc w:val="left"/>
                  </w:pPr>
                  <w:r w:rsidRPr="00A25D4D">
                    <w:t> </w:t>
                  </w:r>
                </w:p>
              </w:tc>
              <w:tc>
                <w:tcPr>
                  <w:tcW w:w="1500" w:type="dxa"/>
                  <w:hideMark/>
                </w:tcPr>
                <w:p w14:paraId="44627410" w14:textId="77777777" w:rsidR="00C0190C" w:rsidRPr="00A25D4D" w:rsidRDefault="00C0190C" w:rsidP="008F13CC">
                  <w:pPr>
                    <w:jc w:val="left"/>
                  </w:pPr>
                  <w:r w:rsidRPr="00A25D4D">
                    <w:t>Definitie:</w:t>
                  </w:r>
                </w:p>
              </w:tc>
              <w:tc>
                <w:tcPr>
                  <w:tcW w:w="0" w:type="auto"/>
                  <w:hideMark/>
                </w:tcPr>
                <w:p w14:paraId="100B5FE9" w14:textId="77777777" w:rsidR="00C0190C" w:rsidRPr="00A25D4D" w:rsidRDefault="00C0190C" w:rsidP="008F13CC">
                  <w:pPr>
                    <w:jc w:val="left"/>
                  </w:pPr>
                  <w:r w:rsidRPr="00A25D4D">
                    <w:t xml:space="preserve">Het postbusadres van de organisatie. </w:t>
                  </w:r>
                </w:p>
              </w:tc>
            </w:tr>
            <w:tr w:rsidR="00C0190C" w:rsidRPr="00A25D4D" w14:paraId="139EC94B" w14:textId="77777777" w:rsidTr="00C0190C">
              <w:trPr>
                <w:tblHeader/>
                <w:tblCellSpacing w:w="0" w:type="dxa"/>
              </w:trPr>
              <w:tc>
                <w:tcPr>
                  <w:tcW w:w="360" w:type="dxa"/>
                  <w:hideMark/>
                </w:tcPr>
                <w:p w14:paraId="6A306776" w14:textId="77777777" w:rsidR="00C0190C" w:rsidRPr="00A25D4D" w:rsidRDefault="00C0190C" w:rsidP="008F13CC">
                  <w:pPr>
                    <w:jc w:val="left"/>
                  </w:pPr>
                  <w:r w:rsidRPr="00A25D4D">
                    <w:t> </w:t>
                  </w:r>
                </w:p>
              </w:tc>
              <w:tc>
                <w:tcPr>
                  <w:tcW w:w="1500" w:type="dxa"/>
                  <w:hideMark/>
                </w:tcPr>
                <w:p w14:paraId="5DFDFBB9"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3AECA96" w14:textId="77777777" w:rsidR="00C0190C" w:rsidRPr="00A25D4D" w:rsidRDefault="00C0190C" w:rsidP="008F13CC">
                  <w:pPr>
                    <w:jc w:val="left"/>
                  </w:pPr>
                  <w:r w:rsidRPr="00A25D4D">
                    <w:t>0..1</w:t>
                  </w:r>
                </w:p>
              </w:tc>
            </w:tr>
          </w:tbl>
          <w:p w14:paraId="4D9CEBD5" w14:textId="77777777" w:rsidR="00C0190C" w:rsidRPr="00A25D4D" w:rsidRDefault="00C0190C" w:rsidP="008F13CC">
            <w:pPr>
              <w:jc w:val="left"/>
            </w:pPr>
          </w:p>
        </w:tc>
      </w:tr>
      <w:tr w:rsidR="00C0190C" w:rsidRPr="00A25D4D" w14:paraId="4BD718F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D337690" w14:textId="77777777" w:rsidR="00C0190C" w:rsidRPr="00A25D4D" w:rsidRDefault="00C0190C" w:rsidP="008F13CC">
            <w:pPr>
              <w:jc w:val="left"/>
            </w:pPr>
            <w:r w:rsidRPr="00A25D4D">
              <w:rPr>
                <w:b/>
                <w:bCs/>
              </w:rPr>
              <w:t>Attribuut: telefoon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453"/>
            </w:tblGrid>
            <w:tr w:rsidR="00C0190C" w:rsidRPr="00A25D4D" w14:paraId="663A22CB" w14:textId="77777777" w:rsidTr="00C0190C">
              <w:trPr>
                <w:tblHeader/>
                <w:tblCellSpacing w:w="0" w:type="dxa"/>
              </w:trPr>
              <w:tc>
                <w:tcPr>
                  <w:tcW w:w="360" w:type="dxa"/>
                  <w:hideMark/>
                </w:tcPr>
                <w:p w14:paraId="7A583572" w14:textId="77777777" w:rsidR="00C0190C" w:rsidRPr="00A25D4D" w:rsidRDefault="00C0190C" w:rsidP="008F13CC">
                  <w:pPr>
                    <w:jc w:val="left"/>
                  </w:pPr>
                  <w:r w:rsidRPr="00A25D4D">
                    <w:t> </w:t>
                  </w:r>
                </w:p>
              </w:tc>
              <w:tc>
                <w:tcPr>
                  <w:tcW w:w="1500" w:type="dxa"/>
                  <w:hideMark/>
                </w:tcPr>
                <w:p w14:paraId="25074D07" w14:textId="77777777" w:rsidR="00C0190C" w:rsidRPr="00A25D4D" w:rsidRDefault="00C0190C" w:rsidP="008F13CC">
                  <w:pPr>
                    <w:jc w:val="left"/>
                  </w:pPr>
                  <w:r w:rsidRPr="00A25D4D">
                    <w:t>Type:</w:t>
                  </w:r>
                </w:p>
              </w:tc>
              <w:tc>
                <w:tcPr>
                  <w:tcW w:w="0" w:type="auto"/>
                  <w:hideMark/>
                </w:tcPr>
                <w:p w14:paraId="2422CDB3" w14:textId="77777777" w:rsidR="00C0190C" w:rsidRPr="00A25D4D" w:rsidRDefault="00C0190C" w:rsidP="008F13CC">
                  <w:pPr>
                    <w:jc w:val="left"/>
                  </w:pPr>
                  <w:proofErr w:type="spellStart"/>
                  <w:r w:rsidRPr="00A25D4D">
                    <w:t>CharacterString</w:t>
                  </w:r>
                  <w:proofErr w:type="spellEnd"/>
                </w:p>
              </w:tc>
            </w:tr>
            <w:tr w:rsidR="00C0190C" w:rsidRPr="00A25D4D" w14:paraId="66070CE2" w14:textId="77777777" w:rsidTr="00C0190C">
              <w:trPr>
                <w:tblHeader/>
                <w:tblCellSpacing w:w="0" w:type="dxa"/>
              </w:trPr>
              <w:tc>
                <w:tcPr>
                  <w:tcW w:w="360" w:type="dxa"/>
                  <w:hideMark/>
                </w:tcPr>
                <w:p w14:paraId="5F55AC9F" w14:textId="77777777" w:rsidR="00C0190C" w:rsidRPr="00A25D4D" w:rsidRDefault="00C0190C" w:rsidP="008F13CC">
                  <w:pPr>
                    <w:jc w:val="left"/>
                  </w:pPr>
                  <w:r w:rsidRPr="00A25D4D">
                    <w:t> </w:t>
                  </w:r>
                </w:p>
              </w:tc>
              <w:tc>
                <w:tcPr>
                  <w:tcW w:w="1500" w:type="dxa"/>
                  <w:hideMark/>
                </w:tcPr>
                <w:p w14:paraId="74CC38A9" w14:textId="77777777" w:rsidR="00C0190C" w:rsidRPr="00A25D4D" w:rsidRDefault="00C0190C" w:rsidP="008F13CC">
                  <w:pPr>
                    <w:jc w:val="left"/>
                  </w:pPr>
                  <w:r w:rsidRPr="00A25D4D">
                    <w:t>Naam</w:t>
                  </w:r>
                </w:p>
              </w:tc>
              <w:tc>
                <w:tcPr>
                  <w:tcW w:w="0" w:type="auto"/>
                  <w:hideMark/>
                </w:tcPr>
                <w:p w14:paraId="59A6909F" w14:textId="77777777" w:rsidR="00C0190C" w:rsidRPr="00A25D4D" w:rsidRDefault="00C0190C" w:rsidP="008F13CC">
                  <w:pPr>
                    <w:jc w:val="left"/>
                  </w:pPr>
                </w:p>
              </w:tc>
            </w:tr>
            <w:tr w:rsidR="00C0190C" w:rsidRPr="00A25D4D" w14:paraId="747DEEB2" w14:textId="77777777" w:rsidTr="00C0190C">
              <w:trPr>
                <w:tblHeader/>
                <w:tblCellSpacing w:w="0" w:type="dxa"/>
              </w:trPr>
              <w:tc>
                <w:tcPr>
                  <w:tcW w:w="360" w:type="dxa"/>
                  <w:hideMark/>
                </w:tcPr>
                <w:p w14:paraId="3786343C" w14:textId="77777777" w:rsidR="00C0190C" w:rsidRPr="00A25D4D" w:rsidRDefault="00C0190C" w:rsidP="008F13CC">
                  <w:pPr>
                    <w:jc w:val="left"/>
                  </w:pPr>
                  <w:r w:rsidRPr="00A25D4D">
                    <w:t> </w:t>
                  </w:r>
                </w:p>
              </w:tc>
              <w:tc>
                <w:tcPr>
                  <w:tcW w:w="1500" w:type="dxa"/>
                  <w:hideMark/>
                </w:tcPr>
                <w:p w14:paraId="328EBE7C" w14:textId="77777777" w:rsidR="00C0190C" w:rsidRPr="00A25D4D" w:rsidRDefault="00C0190C" w:rsidP="008F13CC">
                  <w:pPr>
                    <w:jc w:val="left"/>
                  </w:pPr>
                  <w:r w:rsidRPr="00A25D4D">
                    <w:t>Definitie:</w:t>
                  </w:r>
                </w:p>
              </w:tc>
              <w:tc>
                <w:tcPr>
                  <w:tcW w:w="0" w:type="auto"/>
                  <w:hideMark/>
                </w:tcPr>
                <w:p w14:paraId="292E68F9" w14:textId="77777777" w:rsidR="00C0190C" w:rsidRPr="00A25D4D" w:rsidRDefault="00C0190C" w:rsidP="008F13CC">
                  <w:pPr>
                    <w:jc w:val="left"/>
                  </w:pPr>
                  <w:r w:rsidRPr="00A25D4D">
                    <w:t xml:space="preserve">Het vaste telefoonnummer van de </w:t>
                  </w:r>
                  <w:proofErr w:type="spellStart"/>
                  <w:r w:rsidRPr="00A25D4D">
                    <w:t>organiatie</w:t>
                  </w:r>
                  <w:proofErr w:type="spellEnd"/>
                  <w:r w:rsidRPr="00A25D4D">
                    <w:t xml:space="preserve">. </w:t>
                  </w:r>
                </w:p>
              </w:tc>
            </w:tr>
            <w:tr w:rsidR="00C0190C" w:rsidRPr="00A25D4D" w14:paraId="158824D1" w14:textId="77777777" w:rsidTr="00C0190C">
              <w:trPr>
                <w:tblHeader/>
                <w:tblCellSpacing w:w="0" w:type="dxa"/>
              </w:trPr>
              <w:tc>
                <w:tcPr>
                  <w:tcW w:w="360" w:type="dxa"/>
                  <w:hideMark/>
                </w:tcPr>
                <w:p w14:paraId="1E3B257E" w14:textId="77777777" w:rsidR="00C0190C" w:rsidRPr="00A25D4D" w:rsidRDefault="00C0190C" w:rsidP="008F13CC">
                  <w:pPr>
                    <w:jc w:val="left"/>
                  </w:pPr>
                  <w:r w:rsidRPr="00A25D4D">
                    <w:t> </w:t>
                  </w:r>
                </w:p>
              </w:tc>
              <w:tc>
                <w:tcPr>
                  <w:tcW w:w="1500" w:type="dxa"/>
                  <w:hideMark/>
                </w:tcPr>
                <w:p w14:paraId="5E1A0BF1"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8490D18" w14:textId="77777777" w:rsidR="00C0190C" w:rsidRPr="00A25D4D" w:rsidRDefault="00C0190C" w:rsidP="008F13CC">
                  <w:pPr>
                    <w:jc w:val="left"/>
                  </w:pPr>
                  <w:r w:rsidRPr="00A25D4D">
                    <w:t>0..1</w:t>
                  </w:r>
                </w:p>
              </w:tc>
            </w:tr>
          </w:tbl>
          <w:p w14:paraId="22F92A43" w14:textId="77777777" w:rsidR="00C0190C" w:rsidRPr="00A25D4D" w:rsidRDefault="00C0190C" w:rsidP="008F13CC">
            <w:pPr>
              <w:jc w:val="left"/>
            </w:pPr>
          </w:p>
        </w:tc>
      </w:tr>
      <w:tr w:rsidR="00C0190C" w:rsidRPr="00A25D4D" w14:paraId="5F50D87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5E69B26" w14:textId="77777777" w:rsidR="00C0190C" w:rsidRPr="00A25D4D" w:rsidRDefault="00C0190C" w:rsidP="008F13CC">
            <w:pPr>
              <w:jc w:val="left"/>
            </w:pPr>
            <w:r w:rsidRPr="00A25D4D">
              <w:rPr>
                <w:b/>
                <w:bCs/>
              </w:rPr>
              <w:t>Attribuut: mobiel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453"/>
            </w:tblGrid>
            <w:tr w:rsidR="00C0190C" w:rsidRPr="00A25D4D" w14:paraId="6E8A160E" w14:textId="77777777" w:rsidTr="00C0190C">
              <w:trPr>
                <w:tblHeader/>
                <w:tblCellSpacing w:w="0" w:type="dxa"/>
              </w:trPr>
              <w:tc>
                <w:tcPr>
                  <w:tcW w:w="360" w:type="dxa"/>
                  <w:hideMark/>
                </w:tcPr>
                <w:p w14:paraId="4ADAB03C" w14:textId="77777777" w:rsidR="00C0190C" w:rsidRPr="00A25D4D" w:rsidRDefault="00C0190C" w:rsidP="008F13CC">
                  <w:pPr>
                    <w:jc w:val="left"/>
                  </w:pPr>
                  <w:r w:rsidRPr="00A25D4D">
                    <w:t> </w:t>
                  </w:r>
                </w:p>
              </w:tc>
              <w:tc>
                <w:tcPr>
                  <w:tcW w:w="1500" w:type="dxa"/>
                  <w:hideMark/>
                </w:tcPr>
                <w:p w14:paraId="42A7C6D0" w14:textId="77777777" w:rsidR="00C0190C" w:rsidRPr="00A25D4D" w:rsidRDefault="00C0190C" w:rsidP="008F13CC">
                  <w:pPr>
                    <w:jc w:val="left"/>
                  </w:pPr>
                  <w:r w:rsidRPr="00A25D4D">
                    <w:t>Type:</w:t>
                  </w:r>
                </w:p>
              </w:tc>
              <w:tc>
                <w:tcPr>
                  <w:tcW w:w="0" w:type="auto"/>
                  <w:hideMark/>
                </w:tcPr>
                <w:p w14:paraId="3982EB4F" w14:textId="77777777" w:rsidR="00C0190C" w:rsidRPr="00A25D4D" w:rsidRDefault="00C0190C" w:rsidP="008F13CC">
                  <w:pPr>
                    <w:jc w:val="left"/>
                  </w:pPr>
                  <w:proofErr w:type="spellStart"/>
                  <w:r w:rsidRPr="00A25D4D">
                    <w:t>CharacterString</w:t>
                  </w:r>
                  <w:proofErr w:type="spellEnd"/>
                </w:p>
              </w:tc>
            </w:tr>
            <w:tr w:rsidR="00C0190C" w:rsidRPr="00A25D4D" w14:paraId="407B1F5B" w14:textId="77777777" w:rsidTr="00C0190C">
              <w:trPr>
                <w:tblHeader/>
                <w:tblCellSpacing w:w="0" w:type="dxa"/>
              </w:trPr>
              <w:tc>
                <w:tcPr>
                  <w:tcW w:w="360" w:type="dxa"/>
                  <w:hideMark/>
                </w:tcPr>
                <w:p w14:paraId="427D078E" w14:textId="77777777" w:rsidR="00C0190C" w:rsidRPr="00A25D4D" w:rsidRDefault="00C0190C" w:rsidP="008F13CC">
                  <w:pPr>
                    <w:jc w:val="left"/>
                  </w:pPr>
                  <w:r w:rsidRPr="00A25D4D">
                    <w:t> </w:t>
                  </w:r>
                </w:p>
              </w:tc>
              <w:tc>
                <w:tcPr>
                  <w:tcW w:w="1500" w:type="dxa"/>
                  <w:hideMark/>
                </w:tcPr>
                <w:p w14:paraId="51979ECA" w14:textId="77777777" w:rsidR="00C0190C" w:rsidRPr="00A25D4D" w:rsidRDefault="00C0190C" w:rsidP="008F13CC">
                  <w:pPr>
                    <w:jc w:val="left"/>
                  </w:pPr>
                  <w:r w:rsidRPr="00A25D4D">
                    <w:t>Naam</w:t>
                  </w:r>
                </w:p>
              </w:tc>
              <w:tc>
                <w:tcPr>
                  <w:tcW w:w="0" w:type="auto"/>
                  <w:hideMark/>
                </w:tcPr>
                <w:p w14:paraId="40B37ACF" w14:textId="77777777" w:rsidR="00C0190C" w:rsidRPr="00A25D4D" w:rsidRDefault="00C0190C" w:rsidP="008F13CC">
                  <w:pPr>
                    <w:jc w:val="left"/>
                  </w:pPr>
                </w:p>
              </w:tc>
            </w:tr>
            <w:tr w:rsidR="00C0190C" w:rsidRPr="00A25D4D" w14:paraId="4F9BD2C7" w14:textId="77777777" w:rsidTr="00C0190C">
              <w:trPr>
                <w:tblHeader/>
                <w:tblCellSpacing w:w="0" w:type="dxa"/>
              </w:trPr>
              <w:tc>
                <w:tcPr>
                  <w:tcW w:w="360" w:type="dxa"/>
                  <w:hideMark/>
                </w:tcPr>
                <w:p w14:paraId="4E6EBCD3" w14:textId="77777777" w:rsidR="00C0190C" w:rsidRPr="00A25D4D" w:rsidRDefault="00C0190C" w:rsidP="008F13CC">
                  <w:pPr>
                    <w:jc w:val="left"/>
                  </w:pPr>
                  <w:r w:rsidRPr="00A25D4D">
                    <w:t> </w:t>
                  </w:r>
                </w:p>
              </w:tc>
              <w:tc>
                <w:tcPr>
                  <w:tcW w:w="1500" w:type="dxa"/>
                  <w:hideMark/>
                </w:tcPr>
                <w:p w14:paraId="094ED188" w14:textId="77777777" w:rsidR="00C0190C" w:rsidRPr="00A25D4D" w:rsidRDefault="00C0190C" w:rsidP="008F13CC">
                  <w:pPr>
                    <w:jc w:val="left"/>
                  </w:pPr>
                  <w:r w:rsidRPr="00A25D4D">
                    <w:t>Definitie:</w:t>
                  </w:r>
                </w:p>
              </w:tc>
              <w:tc>
                <w:tcPr>
                  <w:tcW w:w="0" w:type="auto"/>
                  <w:hideMark/>
                </w:tcPr>
                <w:p w14:paraId="2FC910F2" w14:textId="77777777" w:rsidR="00C0190C" w:rsidRPr="00A25D4D" w:rsidRDefault="00C0190C" w:rsidP="008F13CC">
                  <w:pPr>
                    <w:jc w:val="left"/>
                  </w:pPr>
                  <w:r w:rsidRPr="00A25D4D">
                    <w:t xml:space="preserve">Het mobiele telefoonnummer van de organisatie. </w:t>
                  </w:r>
                </w:p>
              </w:tc>
            </w:tr>
            <w:tr w:rsidR="00C0190C" w:rsidRPr="00A25D4D" w14:paraId="39BB336D" w14:textId="77777777" w:rsidTr="00C0190C">
              <w:trPr>
                <w:tblHeader/>
                <w:tblCellSpacing w:w="0" w:type="dxa"/>
              </w:trPr>
              <w:tc>
                <w:tcPr>
                  <w:tcW w:w="360" w:type="dxa"/>
                  <w:hideMark/>
                </w:tcPr>
                <w:p w14:paraId="27F20558" w14:textId="77777777" w:rsidR="00C0190C" w:rsidRPr="00A25D4D" w:rsidRDefault="00C0190C" w:rsidP="008F13CC">
                  <w:pPr>
                    <w:jc w:val="left"/>
                  </w:pPr>
                  <w:r w:rsidRPr="00A25D4D">
                    <w:t> </w:t>
                  </w:r>
                </w:p>
              </w:tc>
              <w:tc>
                <w:tcPr>
                  <w:tcW w:w="1500" w:type="dxa"/>
                  <w:hideMark/>
                </w:tcPr>
                <w:p w14:paraId="0AC3CDC6"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4B9DF60" w14:textId="77777777" w:rsidR="00C0190C" w:rsidRPr="00A25D4D" w:rsidRDefault="00C0190C" w:rsidP="008F13CC">
                  <w:pPr>
                    <w:jc w:val="left"/>
                  </w:pPr>
                  <w:r w:rsidRPr="00A25D4D">
                    <w:t>0..1</w:t>
                  </w:r>
                </w:p>
              </w:tc>
            </w:tr>
          </w:tbl>
          <w:p w14:paraId="5DB0B65C" w14:textId="77777777" w:rsidR="00C0190C" w:rsidRPr="00A25D4D" w:rsidRDefault="00C0190C" w:rsidP="008F13CC">
            <w:pPr>
              <w:jc w:val="left"/>
            </w:pPr>
          </w:p>
        </w:tc>
      </w:tr>
      <w:tr w:rsidR="00C0190C" w:rsidRPr="00A25D4D" w14:paraId="564C2AF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B8E10EC" w14:textId="77777777" w:rsidR="00C0190C" w:rsidRPr="00A25D4D" w:rsidRDefault="00C0190C" w:rsidP="008F13CC">
            <w:pPr>
              <w:jc w:val="left"/>
            </w:pPr>
            <w:r w:rsidRPr="00A25D4D">
              <w:rPr>
                <w:b/>
                <w:bCs/>
              </w:rPr>
              <w:t>Attribuut: fax</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453"/>
            </w:tblGrid>
            <w:tr w:rsidR="00C0190C" w:rsidRPr="00A25D4D" w14:paraId="736B1907" w14:textId="77777777" w:rsidTr="00C0190C">
              <w:trPr>
                <w:tblHeader/>
                <w:tblCellSpacing w:w="0" w:type="dxa"/>
              </w:trPr>
              <w:tc>
                <w:tcPr>
                  <w:tcW w:w="360" w:type="dxa"/>
                  <w:hideMark/>
                </w:tcPr>
                <w:p w14:paraId="542BFB95" w14:textId="77777777" w:rsidR="00C0190C" w:rsidRPr="00A25D4D" w:rsidRDefault="00C0190C" w:rsidP="008F13CC">
                  <w:pPr>
                    <w:jc w:val="left"/>
                  </w:pPr>
                  <w:r w:rsidRPr="00A25D4D">
                    <w:t> </w:t>
                  </w:r>
                </w:p>
              </w:tc>
              <w:tc>
                <w:tcPr>
                  <w:tcW w:w="1500" w:type="dxa"/>
                  <w:hideMark/>
                </w:tcPr>
                <w:p w14:paraId="365F78C4" w14:textId="77777777" w:rsidR="00C0190C" w:rsidRPr="00A25D4D" w:rsidRDefault="00C0190C" w:rsidP="008F13CC">
                  <w:pPr>
                    <w:jc w:val="left"/>
                  </w:pPr>
                  <w:r w:rsidRPr="00A25D4D">
                    <w:t>Type:</w:t>
                  </w:r>
                </w:p>
              </w:tc>
              <w:tc>
                <w:tcPr>
                  <w:tcW w:w="0" w:type="auto"/>
                  <w:hideMark/>
                </w:tcPr>
                <w:p w14:paraId="07A8D7CA" w14:textId="77777777" w:rsidR="00C0190C" w:rsidRPr="00A25D4D" w:rsidRDefault="00C0190C" w:rsidP="008F13CC">
                  <w:pPr>
                    <w:jc w:val="left"/>
                  </w:pPr>
                  <w:proofErr w:type="spellStart"/>
                  <w:r w:rsidRPr="00A25D4D">
                    <w:t>CharacterString</w:t>
                  </w:r>
                  <w:proofErr w:type="spellEnd"/>
                </w:p>
              </w:tc>
            </w:tr>
            <w:tr w:rsidR="00C0190C" w:rsidRPr="00A25D4D" w14:paraId="30E05F88" w14:textId="77777777" w:rsidTr="00C0190C">
              <w:trPr>
                <w:tblHeader/>
                <w:tblCellSpacing w:w="0" w:type="dxa"/>
              </w:trPr>
              <w:tc>
                <w:tcPr>
                  <w:tcW w:w="360" w:type="dxa"/>
                  <w:hideMark/>
                </w:tcPr>
                <w:p w14:paraId="6EAC07AB" w14:textId="77777777" w:rsidR="00C0190C" w:rsidRPr="00A25D4D" w:rsidRDefault="00C0190C" w:rsidP="008F13CC">
                  <w:pPr>
                    <w:jc w:val="left"/>
                  </w:pPr>
                  <w:r w:rsidRPr="00A25D4D">
                    <w:t> </w:t>
                  </w:r>
                </w:p>
              </w:tc>
              <w:tc>
                <w:tcPr>
                  <w:tcW w:w="1500" w:type="dxa"/>
                  <w:hideMark/>
                </w:tcPr>
                <w:p w14:paraId="58AF1B23" w14:textId="77777777" w:rsidR="00C0190C" w:rsidRPr="00A25D4D" w:rsidRDefault="00C0190C" w:rsidP="008F13CC">
                  <w:pPr>
                    <w:jc w:val="left"/>
                  </w:pPr>
                  <w:r w:rsidRPr="00A25D4D">
                    <w:t>Naam</w:t>
                  </w:r>
                </w:p>
              </w:tc>
              <w:tc>
                <w:tcPr>
                  <w:tcW w:w="0" w:type="auto"/>
                  <w:hideMark/>
                </w:tcPr>
                <w:p w14:paraId="50B0FCD5" w14:textId="77777777" w:rsidR="00C0190C" w:rsidRPr="00A25D4D" w:rsidRDefault="00C0190C" w:rsidP="008F13CC">
                  <w:pPr>
                    <w:jc w:val="left"/>
                  </w:pPr>
                </w:p>
              </w:tc>
            </w:tr>
            <w:tr w:rsidR="00C0190C" w:rsidRPr="00A25D4D" w14:paraId="3D24D4E5" w14:textId="77777777" w:rsidTr="00C0190C">
              <w:trPr>
                <w:tblHeader/>
                <w:tblCellSpacing w:w="0" w:type="dxa"/>
              </w:trPr>
              <w:tc>
                <w:tcPr>
                  <w:tcW w:w="360" w:type="dxa"/>
                  <w:hideMark/>
                </w:tcPr>
                <w:p w14:paraId="2ABDAA51" w14:textId="77777777" w:rsidR="00C0190C" w:rsidRPr="00A25D4D" w:rsidRDefault="00C0190C" w:rsidP="008F13CC">
                  <w:pPr>
                    <w:jc w:val="left"/>
                  </w:pPr>
                  <w:r w:rsidRPr="00A25D4D">
                    <w:t> </w:t>
                  </w:r>
                </w:p>
              </w:tc>
              <w:tc>
                <w:tcPr>
                  <w:tcW w:w="1500" w:type="dxa"/>
                  <w:hideMark/>
                </w:tcPr>
                <w:p w14:paraId="493BAAF6" w14:textId="77777777" w:rsidR="00C0190C" w:rsidRPr="00A25D4D" w:rsidRDefault="00C0190C" w:rsidP="008F13CC">
                  <w:pPr>
                    <w:jc w:val="left"/>
                  </w:pPr>
                  <w:r w:rsidRPr="00A25D4D">
                    <w:t>Definitie:</w:t>
                  </w:r>
                </w:p>
              </w:tc>
              <w:tc>
                <w:tcPr>
                  <w:tcW w:w="0" w:type="auto"/>
                  <w:hideMark/>
                </w:tcPr>
                <w:p w14:paraId="111A686D" w14:textId="77777777" w:rsidR="00C0190C" w:rsidRPr="00A25D4D" w:rsidRDefault="00C0190C" w:rsidP="008F13CC">
                  <w:pPr>
                    <w:jc w:val="left"/>
                  </w:pPr>
                  <w:r w:rsidRPr="00A25D4D">
                    <w:t xml:space="preserve">Het faxnummer van de organisatie. </w:t>
                  </w:r>
                </w:p>
              </w:tc>
            </w:tr>
            <w:tr w:rsidR="00C0190C" w:rsidRPr="00A25D4D" w14:paraId="216C8C08" w14:textId="77777777" w:rsidTr="00C0190C">
              <w:trPr>
                <w:tblHeader/>
                <w:tblCellSpacing w:w="0" w:type="dxa"/>
              </w:trPr>
              <w:tc>
                <w:tcPr>
                  <w:tcW w:w="360" w:type="dxa"/>
                  <w:hideMark/>
                </w:tcPr>
                <w:p w14:paraId="490830FA" w14:textId="77777777" w:rsidR="00C0190C" w:rsidRPr="00A25D4D" w:rsidRDefault="00C0190C" w:rsidP="008F13CC">
                  <w:pPr>
                    <w:jc w:val="left"/>
                  </w:pPr>
                  <w:r w:rsidRPr="00A25D4D">
                    <w:t> </w:t>
                  </w:r>
                </w:p>
              </w:tc>
              <w:tc>
                <w:tcPr>
                  <w:tcW w:w="1500" w:type="dxa"/>
                  <w:hideMark/>
                </w:tcPr>
                <w:p w14:paraId="5A4BD43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A192350" w14:textId="77777777" w:rsidR="00C0190C" w:rsidRPr="00A25D4D" w:rsidRDefault="00C0190C" w:rsidP="008F13CC">
                  <w:pPr>
                    <w:jc w:val="left"/>
                  </w:pPr>
                  <w:r w:rsidRPr="00A25D4D">
                    <w:t>0..1</w:t>
                  </w:r>
                </w:p>
              </w:tc>
            </w:tr>
          </w:tbl>
          <w:p w14:paraId="5C44CBD2" w14:textId="77777777" w:rsidR="00C0190C" w:rsidRPr="00A25D4D" w:rsidRDefault="00C0190C" w:rsidP="008F13CC">
            <w:pPr>
              <w:jc w:val="left"/>
            </w:pPr>
          </w:p>
        </w:tc>
      </w:tr>
      <w:tr w:rsidR="00C0190C" w:rsidRPr="00A25D4D" w14:paraId="3E11B74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319A40B" w14:textId="77777777" w:rsidR="00C0190C" w:rsidRPr="00A25D4D" w:rsidRDefault="00C0190C" w:rsidP="008F13CC">
            <w:pPr>
              <w:jc w:val="left"/>
            </w:pPr>
            <w:r w:rsidRPr="00A25D4D">
              <w:rPr>
                <w:b/>
                <w:bCs/>
              </w:rPr>
              <w:t>Attribuut: email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453"/>
            </w:tblGrid>
            <w:tr w:rsidR="00C0190C" w:rsidRPr="00A25D4D" w14:paraId="359A3747" w14:textId="77777777" w:rsidTr="00C0190C">
              <w:trPr>
                <w:tblHeader/>
                <w:tblCellSpacing w:w="0" w:type="dxa"/>
              </w:trPr>
              <w:tc>
                <w:tcPr>
                  <w:tcW w:w="360" w:type="dxa"/>
                  <w:hideMark/>
                </w:tcPr>
                <w:p w14:paraId="49B71110" w14:textId="77777777" w:rsidR="00C0190C" w:rsidRPr="00A25D4D" w:rsidRDefault="00C0190C" w:rsidP="008F13CC">
                  <w:pPr>
                    <w:jc w:val="left"/>
                  </w:pPr>
                  <w:r w:rsidRPr="00A25D4D">
                    <w:t> </w:t>
                  </w:r>
                </w:p>
              </w:tc>
              <w:tc>
                <w:tcPr>
                  <w:tcW w:w="1500" w:type="dxa"/>
                  <w:hideMark/>
                </w:tcPr>
                <w:p w14:paraId="0F166F34" w14:textId="77777777" w:rsidR="00C0190C" w:rsidRPr="00A25D4D" w:rsidRDefault="00C0190C" w:rsidP="008F13CC">
                  <w:pPr>
                    <w:jc w:val="left"/>
                  </w:pPr>
                  <w:r w:rsidRPr="00A25D4D">
                    <w:t>Type:</w:t>
                  </w:r>
                </w:p>
              </w:tc>
              <w:tc>
                <w:tcPr>
                  <w:tcW w:w="0" w:type="auto"/>
                  <w:hideMark/>
                </w:tcPr>
                <w:p w14:paraId="6AB4CFF1" w14:textId="77777777" w:rsidR="00C0190C" w:rsidRPr="00A25D4D" w:rsidRDefault="00C0190C" w:rsidP="008F13CC">
                  <w:pPr>
                    <w:jc w:val="left"/>
                  </w:pPr>
                  <w:proofErr w:type="spellStart"/>
                  <w:r w:rsidRPr="00A25D4D">
                    <w:t>CharacterString</w:t>
                  </w:r>
                  <w:proofErr w:type="spellEnd"/>
                </w:p>
              </w:tc>
            </w:tr>
            <w:tr w:rsidR="00C0190C" w:rsidRPr="00A25D4D" w14:paraId="3CD2B9AD" w14:textId="77777777" w:rsidTr="00C0190C">
              <w:trPr>
                <w:tblHeader/>
                <w:tblCellSpacing w:w="0" w:type="dxa"/>
              </w:trPr>
              <w:tc>
                <w:tcPr>
                  <w:tcW w:w="360" w:type="dxa"/>
                  <w:hideMark/>
                </w:tcPr>
                <w:p w14:paraId="784779C1" w14:textId="77777777" w:rsidR="00C0190C" w:rsidRPr="00A25D4D" w:rsidRDefault="00C0190C" w:rsidP="008F13CC">
                  <w:pPr>
                    <w:jc w:val="left"/>
                  </w:pPr>
                  <w:r w:rsidRPr="00A25D4D">
                    <w:t> </w:t>
                  </w:r>
                </w:p>
              </w:tc>
              <w:tc>
                <w:tcPr>
                  <w:tcW w:w="1500" w:type="dxa"/>
                  <w:hideMark/>
                </w:tcPr>
                <w:p w14:paraId="6916CE95" w14:textId="77777777" w:rsidR="00C0190C" w:rsidRPr="00A25D4D" w:rsidRDefault="00C0190C" w:rsidP="008F13CC">
                  <w:pPr>
                    <w:jc w:val="left"/>
                  </w:pPr>
                  <w:r w:rsidRPr="00A25D4D">
                    <w:t>Naam</w:t>
                  </w:r>
                </w:p>
              </w:tc>
              <w:tc>
                <w:tcPr>
                  <w:tcW w:w="0" w:type="auto"/>
                  <w:hideMark/>
                </w:tcPr>
                <w:p w14:paraId="2B001281" w14:textId="77777777" w:rsidR="00C0190C" w:rsidRPr="00A25D4D" w:rsidRDefault="00C0190C" w:rsidP="008F13CC">
                  <w:pPr>
                    <w:jc w:val="left"/>
                  </w:pPr>
                </w:p>
              </w:tc>
            </w:tr>
            <w:tr w:rsidR="00C0190C" w:rsidRPr="00A25D4D" w14:paraId="375E3531" w14:textId="77777777" w:rsidTr="00C0190C">
              <w:trPr>
                <w:tblHeader/>
                <w:tblCellSpacing w:w="0" w:type="dxa"/>
              </w:trPr>
              <w:tc>
                <w:tcPr>
                  <w:tcW w:w="360" w:type="dxa"/>
                  <w:hideMark/>
                </w:tcPr>
                <w:p w14:paraId="7B2A0161" w14:textId="77777777" w:rsidR="00C0190C" w:rsidRPr="00A25D4D" w:rsidRDefault="00C0190C" w:rsidP="008F13CC">
                  <w:pPr>
                    <w:jc w:val="left"/>
                  </w:pPr>
                  <w:r w:rsidRPr="00A25D4D">
                    <w:t> </w:t>
                  </w:r>
                </w:p>
              </w:tc>
              <w:tc>
                <w:tcPr>
                  <w:tcW w:w="1500" w:type="dxa"/>
                  <w:hideMark/>
                </w:tcPr>
                <w:p w14:paraId="1583D6C9" w14:textId="77777777" w:rsidR="00C0190C" w:rsidRPr="00A25D4D" w:rsidRDefault="00C0190C" w:rsidP="008F13CC">
                  <w:pPr>
                    <w:jc w:val="left"/>
                  </w:pPr>
                  <w:r w:rsidRPr="00A25D4D">
                    <w:t>Definitie:</w:t>
                  </w:r>
                </w:p>
              </w:tc>
              <w:tc>
                <w:tcPr>
                  <w:tcW w:w="0" w:type="auto"/>
                  <w:hideMark/>
                </w:tcPr>
                <w:p w14:paraId="7DD389E6" w14:textId="77777777" w:rsidR="00C0190C" w:rsidRPr="00A25D4D" w:rsidRDefault="00C0190C" w:rsidP="008F13CC">
                  <w:pPr>
                    <w:jc w:val="left"/>
                  </w:pPr>
                  <w:r w:rsidRPr="00A25D4D">
                    <w:t xml:space="preserve">Het e-mail adres van de organisatie. </w:t>
                  </w:r>
                </w:p>
              </w:tc>
            </w:tr>
            <w:tr w:rsidR="00C0190C" w:rsidRPr="00A25D4D" w14:paraId="51199F4B" w14:textId="77777777" w:rsidTr="00C0190C">
              <w:trPr>
                <w:tblHeader/>
                <w:tblCellSpacing w:w="0" w:type="dxa"/>
              </w:trPr>
              <w:tc>
                <w:tcPr>
                  <w:tcW w:w="360" w:type="dxa"/>
                  <w:hideMark/>
                </w:tcPr>
                <w:p w14:paraId="342B5D5C" w14:textId="77777777" w:rsidR="00C0190C" w:rsidRPr="00A25D4D" w:rsidRDefault="00C0190C" w:rsidP="008F13CC">
                  <w:pPr>
                    <w:jc w:val="left"/>
                  </w:pPr>
                  <w:r w:rsidRPr="00A25D4D">
                    <w:t> </w:t>
                  </w:r>
                </w:p>
              </w:tc>
              <w:tc>
                <w:tcPr>
                  <w:tcW w:w="1500" w:type="dxa"/>
                  <w:hideMark/>
                </w:tcPr>
                <w:p w14:paraId="7EA973FA"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45D32AB1" w14:textId="1F079D53" w:rsidR="00C0190C" w:rsidRPr="00A25D4D" w:rsidRDefault="00C0190C" w:rsidP="008F13CC">
                  <w:pPr>
                    <w:jc w:val="left"/>
                  </w:pPr>
                  <w:r w:rsidRPr="00A25D4D">
                    <w:t>0..</w:t>
                  </w:r>
                  <w:del w:id="912" w:author="Paul Janssen" w:date="2020-06-10T17:05:00Z">
                    <w:r w:rsidRPr="00A25D4D" w:rsidDel="00A32211">
                      <w:delText>2</w:delText>
                    </w:r>
                  </w:del>
                  <w:ins w:id="913" w:author="Paul Janssen" w:date="2020-06-10T17:05:00Z">
                    <w:r w:rsidR="00A32211">
                      <w:t>1</w:t>
                    </w:r>
                  </w:ins>
                </w:p>
              </w:tc>
            </w:tr>
          </w:tbl>
          <w:p w14:paraId="5F00D5AA" w14:textId="77777777" w:rsidR="00C0190C" w:rsidRPr="00A25D4D" w:rsidRDefault="00C0190C" w:rsidP="008F13CC">
            <w:pPr>
              <w:jc w:val="left"/>
            </w:pPr>
          </w:p>
        </w:tc>
      </w:tr>
      <w:tr w:rsidR="00C0190C" w:rsidRPr="00A25D4D" w14:paraId="7E660428"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8B19E99" w14:textId="77777777" w:rsidR="00C0190C" w:rsidRPr="00A25D4D" w:rsidRDefault="00C0190C" w:rsidP="008F13CC">
            <w:pPr>
              <w:jc w:val="left"/>
            </w:pPr>
            <w:r w:rsidRPr="00A25D4D">
              <w:rPr>
                <w:b/>
                <w:bCs/>
              </w:rPr>
              <w:t>Attribuut: website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453"/>
            </w:tblGrid>
            <w:tr w:rsidR="00C0190C" w:rsidRPr="00A25D4D" w14:paraId="1BBFEB49" w14:textId="77777777" w:rsidTr="00C0190C">
              <w:trPr>
                <w:tblHeader/>
                <w:tblCellSpacing w:w="0" w:type="dxa"/>
              </w:trPr>
              <w:tc>
                <w:tcPr>
                  <w:tcW w:w="360" w:type="dxa"/>
                  <w:hideMark/>
                </w:tcPr>
                <w:p w14:paraId="611E3211" w14:textId="77777777" w:rsidR="00C0190C" w:rsidRPr="00A25D4D" w:rsidRDefault="00C0190C" w:rsidP="008F13CC">
                  <w:pPr>
                    <w:jc w:val="left"/>
                  </w:pPr>
                  <w:r w:rsidRPr="00A25D4D">
                    <w:t> </w:t>
                  </w:r>
                </w:p>
              </w:tc>
              <w:tc>
                <w:tcPr>
                  <w:tcW w:w="1500" w:type="dxa"/>
                  <w:hideMark/>
                </w:tcPr>
                <w:p w14:paraId="5E7391E3" w14:textId="77777777" w:rsidR="00C0190C" w:rsidRPr="00A25D4D" w:rsidRDefault="00C0190C" w:rsidP="008F13CC">
                  <w:pPr>
                    <w:jc w:val="left"/>
                  </w:pPr>
                  <w:r w:rsidRPr="00A25D4D">
                    <w:t>Type:</w:t>
                  </w:r>
                </w:p>
              </w:tc>
              <w:tc>
                <w:tcPr>
                  <w:tcW w:w="0" w:type="auto"/>
                  <w:hideMark/>
                </w:tcPr>
                <w:p w14:paraId="12B097E5" w14:textId="77777777" w:rsidR="00C0190C" w:rsidRPr="00A25D4D" w:rsidRDefault="00C0190C" w:rsidP="008F13CC">
                  <w:pPr>
                    <w:jc w:val="left"/>
                  </w:pPr>
                  <w:proofErr w:type="spellStart"/>
                  <w:r w:rsidRPr="00A25D4D">
                    <w:t>CharacterString</w:t>
                  </w:r>
                  <w:proofErr w:type="spellEnd"/>
                </w:p>
              </w:tc>
            </w:tr>
            <w:tr w:rsidR="00C0190C" w:rsidRPr="00A25D4D" w14:paraId="513A1C7F" w14:textId="77777777" w:rsidTr="00C0190C">
              <w:trPr>
                <w:tblHeader/>
                <w:tblCellSpacing w:w="0" w:type="dxa"/>
              </w:trPr>
              <w:tc>
                <w:tcPr>
                  <w:tcW w:w="360" w:type="dxa"/>
                  <w:hideMark/>
                </w:tcPr>
                <w:p w14:paraId="2CB200C0" w14:textId="77777777" w:rsidR="00C0190C" w:rsidRPr="00A25D4D" w:rsidRDefault="00C0190C" w:rsidP="008F13CC">
                  <w:pPr>
                    <w:jc w:val="left"/>
                  </w:pPr>
                  <w:r w:rsidRPr="00A25D4D">
                    <w:t> </w:t>
                  </w:r>
                </w:p>
              </w:tc>
              <w:tc>
                <w:tcPr>
                  <w:tcW w:w="1500" w:type="dxa"/>
                  <w:hideMark/>
                </w:tcPr>
                <w:p w14:paraId="43D38630" w14:textId="77777777" w:rsidR="00C0190C" w:rsidRPr="00A25D4D" w:rsidRDefault="00C0190C" w:rsidP="008F13CC">
                  <w:pPr>
                    <w:jc w:val="left"/>
                  </w:pPr>
                  <w:r w:rsidRPr="00A25D4D">
                    <w:t>Naam</w:t>
                  </w:r>
                </w:p>
              </w:tc>
              <w:tc>
                <w:tcPr>
                  <w:tcW w:w="0" w:type="auto"/>
                  <w:hideMark/>
                </w:tcPr>
                <w:p w14:paraId="24CFC15F" w14:textId="77777777" w:rsidR="00C0190C" w:rsidRPr="00A25D4D" w:rsidRDefault="00C0190C" w:rsidP="008F13CC">
                  <w:pPr>
                    <w:jc w:val="left"/>
                  </w:pPr>
                </w:p>
              </w:tc>
            </w:tr>
            <w:tr w:rsidR="00C0190C" w:rsidRPr="00A25D4D" w14:paraId="7E20D9A1" w14:textId="77777777" w:rsidTr="00C0190C">
              <w:trPr>
                <w:tblHeader/>
                <w:tblCellSpacing w:w="0" w:type="dxa"/>
              </w:trPr>
              <w:tc>
                <w:tcPr>
                  <w:tcW w:w="360" w:type="dxa"/>
                  <w:hideMark/>
                </w:tcPr>
                <w:p w14:paraId="3D641CD0" w14:textId="77777777" w:rsidR="00C0190C" w:rsidRPr="00A25D4D" w:rsidRDefault="00C0190C" w:rsidP="008F13CC">
                  <w:pPr>
                    <w:jc w:val="left"/>
                  </w:pPr>
                  <w:r w:rsidRPr="00A25D4D">
                    <w:t> </w:t>
                  </w:r>
                </w:p>
              </w:tc>
              <w:tc>
                <w:tcPr>
                  <w:tcW w:w="1500" w:type="dxa"/>
                  <w:hideMark/>
                </w:tcPr>
                <w:p w14:paraId="44B227E3" w14:textId="77777777" w:rsidR="00C0190C" w:rsidRPr="00A25D4D" w:rsidRDefault="00C0190C" w:rsidP="008F13CC">
                  <w:pPr>
                    <w:jc w:val="left"/>
                  </w:pPr>
                  <w:r w:rsidRPr="00A25D4D">
                    <w:t>Definitie:</w:t>
                  </w:r>
                </w:p>
              </w:tc>
              <w:tc>
                <w:tcPr>
                  <w:tcW w:w="0" w:type="auto"/>
                  <w:hideMark/>
                </w:tcPr>
                <w:p w14:paraId="01B0FE85" w14:textId="77777777" w:rsidR="00C0190C" w:rsidRPr="00A25D4D" w:rsidRDefault="00C0190C" w:rsidP="008F13CC">
                  <w:pPr>
                    <w:jc w:val="left"/>
                  </w:pPr>
                  <w:r w:rsidRPr="00A25D4D">
                    <w:t xml:space="preserve">Website van de organisatie. </w:t>
                  </w:r>
                </w:p>
              </w:tc>
            </w:tr>
            <w:tr w:rsidR="00C0190C" w:rsidRPr="00A25D4D" w14:paraId="17063420" w14:textId="77777777" w:rsidTr="00C0190C">
              <w:trPr>
                <w:tblHeader/>
                <w:tblCellSpacing w:w="0" w:type="dxa"/>
              </w:trPr>
              <w:tc>
                <w:tcPr>
                  <w:tcW w:w="360" w:type="dxa"/>
                  <w:hideMark/>
                </w:tcPr>
                <w:p w14:paraId="4D49E0DD" w14:textId="77777777" w:rsidR="00C0190C" w:rsidRPr="00A25D4D" w:rsidRDefault="00C0190C" w:rsidP="008F13CC">
                  <w:pPr>
                    <w:jc w:val="left"/>
                  </w:pPr>
                  <w:r w:rsidRPr="00A25D4D">
                    <w:t> </w:t>
                  </w:r>
                </w:p>
              </w:tc>
              <w:tc>
                <w:tcPr>
                  <w:tcW w:w="1500" w:type="dxa"/>
                  <w:hideMark/>
                </w:tcPr>
                <w:p w14:paraId="264453EE"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6549C8A" w14:textId="77777777" w:rsidR="00C0190C" w:rsidRPr="00A25D4D" w:rsidRDefault="00C0190C" w:rsidP="008F13CC">
                  <w:pPr>
                    <w:jc w:val="left"/>
                  </w:pPr>
                  <w:r w:rsidRPr="00A25D4D">
                    <w:t>0..1</w:t>
                  </w:r>
                </w:p>
              </w:tc>
            </w:tr>
          </w:tbl>
          <w:p w14:paraId="640A68DE" w14:textId="77777777" w:rsidR="00C0190C" w:rsidRPr="00A25D4D" w:rsidRDefault="00C0190C" w:rsidP="008F13CC">
            <w:pPr>
              <w:jc w:val="left"/>
            </w:pPr>
          </w:p>
        </w:tc>
      </w:tr>
    </w:tbl>
    <w:p w14:paraId="2ABA67DF" w14:textId="77777777" w:rsidR="00C0190C" w:rsidRPr="00A25D4D" w:rsidRDefault="00C0190C" w:rsidP="008F13CC">
      <w:pPr>
        <w:pStyle w:val="Kop5"/>
        <w:jc w:val="left"/>
        <w:rPr>
          <w:sz w:val="16"/>
          <w:szCs w:val="16"/>
        </w:rPr>
      </w:pPr>
      <w:proofErr w:type="spellStart"/>
      <w:r w:rsidRPr="00A25D4D">
        <w:rPr>
          <w:sz w:val="16"/>
          <w:szCs w:val="16"/>
        </w:rPr>
        <w:t>PostbusAdres</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226"/>
      </w:tblGrid>
      <w:tr w:rsidR="00C0190C" w:rsidRPr="00A25D4D" w14:paraId="59553414"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C2F9ADF" w14:textId="77777777" w:rsidR="00C0190C" w:rsidRPr="00A25D4D" w:rsidRDefault="00C0190C" w:rsidP="008F13CC">
            <w:pPr>
              <w:jc w:val="left"/>
            </w:pPr>
            <w:proofErr w:type="spellStart"/>
            <w:r w:rsidRPr="00A25D4D">
              <w:rPr>
                <w:b/>
                <w:bCs/>
              </w:rPr>
              <w:t>PostbusAdres</w:t>
            </w:r>
            <w:proofErr w:type="spellEnd"/>
          </w:p>
        </w:tc>
      </w:tr>
      <w:tr w:rsidR="00C0190C" w:rsidRPr="00A25D4D" w14:paraId="3CD9497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306"/>
            </w:tblGrid>
            <w:tr w:rsidR="00C0190C" w:rsidRPr="00A25D4D" w14:paraId="1AF8AC06" w14:textId="77777777" w:rsidTr="00C0190C">
              <w:trPr>
                <w:tblHeader/>
                <w:tblCellSpacing w:w="0" w:type="dxa"/>
              </w:trPr>
              <w:tc>
                <w:tcPr>
                  <w:tcW w:w="360" w:type="dxa"/>
                  <w:hideMark/>
                </w:tcPr>
                <w:p w14:paraId="34BBBFA7" w14:textId="77777777" w:rsidR="00C0190C" w:rsidRPr="00A25D4D" w:rsidRDefault="00C0190C" w:rsidP="008F13CC">
                  <w:pPr>
                    <w:jc w:val="left"/>
                  </w:pPr>
                  <w:r w:rsidRPr="00A25D4D">
                    <w:t> </w:t>
                  </w:r>
                </w:p>
              </w:tc>
              <w:tc>
                <w:tcPr>
                  <w:tcW w:w="1500" w:type="dxa"/>
                  <w:hideMark/>
                </w:tcPr>
                <w:p w14:paraId="21B44216" w14:textId="77777777" w:rsidR="00C0190C" w:rsidRPr="00A25D4D" w:rsidRDefault="00C0190C" w:rsidP="008F13CC">
                  <w:pPr>
                    <w:jc w:val="left"/>
                  </w:pPr>
                  <w:r w:rsidRPr="00A25D4D">
                    <w:t>Naam</w:t>
                  </w:r>
                </w:p>
              </w:tc>
              <w:tc>
                <w:tcPr>
                  <w:tcW w:w="0" w:type="auto"/>
                  <w:hideMark/>
                </w:tcPr>
                <w:p w14:paraId="1B58065C" w14:textId="77777777" w:rsidR="00C0190C" w:rsidRPr="00A25D4D" w:rsidRDefault="00C0190C" w:rsidP="008F13CC">
                  <w:pPr>
                    <w:jc w:val="left"/>
                  </w:pPr>
                </w:p>
              </w:tc>
            </w:tr>
            <w:tr w:rsidR="00C0190C" w:rsidRPr="00A25D4D" w14:paraId="7546FD01" w14:textId="77777777" w:rsidTr="00C0190C">
              <w:trPr>
                <w:tblHeader/>
                <w:tblCellSpacing w:w="0" w:type="dxa"/>
              </w:trPr>
              <w:tc>
                <w:tcPr>
                  <w:tcW w:w="360" w:type="dxa"/>
                  <w:hideMark/>
                </w:tcPr>
                <w:p w14:paraId="50EC2949" w14:textId="77777777" w:rsidR="00C0190C" w:rsidRPr="00A25D4D" w:rsidRDefault="00C0190C" w:rsidP="008F13CC">
                  <w:pPr>
                    <w:jc w:val="left"/>
                  </w:pPr>
                  <w:r w:rsidRPr="00A25D4D">
                    <w:t> </w:t>
                  </w:r>
                </w:p>
              </w:tc>
              <w:tc>
                <w:tcPr>
                  <w:tcW w:w="1500" w:type="dxa"/>
                  <w:hideMark/>
                </w:tcPr>
                <w:p w14:paraId="0EF8BDD3" w14:textId="77777777" w:rsidR="00C0190C" w:rsidRPr="00A25D4D" w:rsidRDefault="00C0190C" w:rsidP="008F13CC">
                  <w:pPr>
                    <w:jc w:val="left"/>
                  </w:pPr>
                  <w:r w:rsidRPr="00A25D4D">
                    <w:t>Definitie:</w:t>
                  </w:r>
                </w:p>
              </w:tc>
              <w:tc>
                <w:tcPr>
                  <w:tcW w:w="0" w:type="auto"/>
                  <w:hideMark/>
                </w:tcPr>
                <w:p w14:paraId="7796F521" w14:textId="77777777" w:rsidR="00C0190C" w:rsidRPr="00A25D4D" w:rsidRDefault="00C0190C" w:rsidP="008F13CC">
                  <w:pPr>
                    <w:jc w:val="left"/>
                  </w:pPr>
                  <w:r w:rsidRPr="00A25D4D">
                    <w:t xml:space="preserve">De gegevens van een adres voor een bus of vak in een postkantoor. </w:t>
                  </w:r>
                </w:p>
              </w:tc>
            </w:tr>
            <w:tr w:rsidR="00C0190C" w:rsidRPr="00A25D4D" w14:paraId="5AE6D056" w14:textId="77777777" w:rsidTr="00C0190C">
              <w:trPr>
                <w:tblHeader/>
                <w:tblCellSpacing w:w="0" w:type="dxa"/>
              </w:trPr>
              <w:tc>
                <w:tcPr>
                  <w:tcW w:w="360" w:type="dxa"/>
                  <w:hideMark/>
                </w:tcPr>
                <w:p w14:paraId="3F64FFAE" w14:textId="77777777" w:rsidR="00C0190C" w:rsidRPr="00A25D4D" w:rsidRDefault="00C0190C" w:rsidP="008F13CC">
                  <w:pPr>
                    <w:jc w:val="left"/>
                  </w:pPr>
                  <w:r w:rsidRPr="00A25D4D">
                    <w:t> </w:t>
                  </w:r>
                </w:p>
              </w:tc>
              <w:tc>
                <w:tcPr>
                  <w:tcW w:w="1500" w:type="dxa"/>
                  <w:hideMark/>
                </w:tcPr>
                <w:p w14:paraId="20B19AD8" w14:textId="77777777" w:rsidR="00C0190C" w:rsidRPr="00A25D4D" w:rsidRDefault="00C0190C" w:rsidP="008F13CC">
                  <w:pPr>
                    <w:jc w:val="left"/>
                  </w:pPr>
                  <w:r w:rsidRPr="00A25D4D">
                    <w:t>Stereotypes:</w:t>
                  </w:r>
                </w:p>
              </w:tc>
              <w:tc>
                <w:tcPr>
                  <w:tcW w:w="0" w:type="auto"/>
                  <w:hideMark/>
                </w:tcPr>
                <w:p w14:paraId="588E01C5" w14:textId="77777777" w:rsidR="00C0190C" w:rsidRPr="00A25D4D" w:rsidRDefault="00C0190C" w:rsidP="008F13CC">
                  <w:pPr>
                    <w:jc w:val="left"/>
                  </w:pPr>
                  <w:r w:rsidRPr="00A25D4D">
                    <w:t>«</w:t>
                  </w:r>
                  <w:proofErr w:type="spellStart"/>
                  <w:r w:rsidRPr="00A25D4D">
                    <w:t>dataType</w:t>
                  </w:r>
                  <w:proofErr w:type="spellEnd"/>
                  <w:r w:rsidRPr="00A25D4D">
                    <w:t>»</w:t>
                  </w:r>
                </w:p>
              </w:tc>
            </w:tr>
          </w:tbl>
          <w:p w14:paraId="63D3510D" w14:textId="77777777" w:rsidR="00C0190C" w:rsidRPr="00A25D4D" w:rsidRDefault="00C0190C" w:rsidP="008F13CC">
            <w:pPr>
              <w:jc w:val="left"/>
            </w:pPr>
          </w:p>
        </w:tc>
      </w:tr>
      <w:tr w:rsidR="00C0190C" w:rsidRPr="00A25D4D" w14:paraId="1190566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6E37F90" w14:textId="77777777" w:rsidR="00C0190C" w:rsidRPr="00A25D4D" w:rsidRDefault="00C0190C" w:rsidP="008F13CC">
            <w:pPr>
              <w:jc w:val="left"/>
            </w:pPr>
            <w:r w:rsidRPr="00A25D4D">
              <w:rPr>
                <w:b/>
                <w:bCs/>
              </w:rPr>
              <w:t>Attribuut: postbusnummer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306"/>
            </w:tblGrid>
            <w:tr w:rsidR="00C0190C" w:rsidRPr="00A25D4D" w14:paraId="4B91D15F" w14:textId="77777777" w:rsidTr="00C0190C">
              <w:trPr>
                <w:tblHeader/>
                <w:tblCellSpacing w:w="0" w:type="dxa"/>
              </w:trPr>
              <w:tc>
                <w:tcPr>
                  <w:tcW w:w="360" w:type="dxa"/>
                  <w:hideMark/>
                </w:tcPr>
                <w:p w14:paraId="10A1BFC3" w14:textId="77777777" w:rsidR="00C0190C" w:rsidRPr="00A25D4D" w:rsidRDefault="00C0190C" w:rsidP="008F13CC">
                  <w:pPr>
                    <w:jc w:val="left"/>
                  </w:pPr>
                  <w:r w:rsidRPr="00A25D4D">
                    <w:t> </w:t>
                  </w:r>
                </w:p>
              </w:tc>
              <w:tc>
                <w:tcPr>
                  <w:tcW w:w="1500" w:type="dxa"/>
                  <w:hideMark/>
                </w:tcPr>
                <w:p w14:paraId="2846467A" w14:textId="77777777" w:rsidR="00C0190C" w:rsidRPr="00A25D4D" w:rsidRDefault="00C0190C" w:rsidP="008F13CC">
                  <w:pPr>
                    <w:jc w:val="left"/>
                  </w:pPr>
                  <w:r w:rsidRPr="00A25D4D">
                    <w:t>Type:</w:t>
                  </w:r>
                </w:p>
              </w:tc>
              <w:tc>
                <w:tcPr>
                  <w:tcW w:w="0" w:type="auto"/>
                  <w:hideMark/>
                </w:tcPr>
                <w:p w14:paraId="2B0A775C" w14:textId="77777777" w:rsidR="00C0190C" w:rsidRPr="00A25D4D" w:rsidRDefault="00C0190C" w:rsidP="008F13CC">
                  <w:pPr>
                    <w:jc w:val="left"/>
                  </w:pPr>
                  <w:proofErr w:type="spellStart"/>
                  <w:r w:rsidRPr="00A25D4D">
                    <w:t>CharacterString</w:t>
                  </w:r>
                  <w:proofErr w:type="spellEnd"/>
                </w:p>
              </w:tc>
            </w:tr>
            <w:tr w:rsidR="00C0190C" w:rsidRPr="00A25D4D" w14:paraId="40A704EE" w14:textId="77777777" w:rsidTr="00C0190C">
              <w:trPr>
                <w:tblHeader/>
                <w:tblCellSpacing w:w="0" w:type="dxa"/>
              </w:trPr>
              <w:tc>
                <w:tcPr>
                  <w:tcW w:w="360" w:type="dxa"/>
                  <w:hideMark/>
                </w:tcPr>
                <w:p w14:paraId="341A1842" w14:textId="77777777" w:rsidR="00C0190C" w:rsidRPr="00A25D4D" w:rsidRDefault="00C0190C" w:rsidP="008F13CC">
                  <w:pPr>
                    <w:jc w:val="left"/>
                  </w:pPr>
                  <w:r w:rsidRPr="00A25D4D">
                    <w:t> </w:t>
                  </w:r>
                </w:p>
              </w:tc>
              <w:tc>
                <w:tcPr>
                  <w:tcW w:w="1500" w:type="dxa"/>
                  <w:hideMark/>
                </w:tcPr>
                <w:p w14:paraId="68216148" w14:textId="77777777" w:rsidR="00C0190C" w:rsidRPr="00A25D4D" w:rsidRDefault="00C0190C" w:rsidP="008F13CC">
                  <w:pPr>
                    <w:jc w:val="left"/>
                  </w:pPr>
                  <w:r w:rsidRPr="00A25D4D">
                    <w:t>Naam</w:t>
                  </w:r>
                </w:p>
              </w:tc>
              <w:tc>
                <w:tcPr>
                  <w:tcW w:w="0" w:type="auto"/>
                  <w:hideMark/>
                </w:tcPr>
                <w:p w14:paraId="639E0808" w14:textId="77777777" w:rsidR="00C0190C" w:rsidRPr="00A25D4D" w:rsidRDefault="00C0190C" w:rsidP="008F13CC">
                  <w:pPr>
                    <w:jc w:val="left"/>
                  </w:pPr>
                </w:p>
              </w:tc>
            </w:tr>
            <w:tr w:rsidR="00C0190C" w:rsidRPr="00A25D4D" w14:paraId="0C30AF57" w14:textId="77777777" w:rsidTr="00C0190C">
              <w:trPr>
                <w:tblHeader/>
                <w:tblCellSpacing w:w="0" w:type="dxa"/>
              </w:trPr>
              <w:tc>
                <w:tcPr>
                  <w:tcW w:w="360" w:type="dxa"/>
                  <w:hideMark/>
                </w:tcPr>
                <w:p w14:paraId="6274F91F" w14:textId="77777777" w:rsidR="00C0190C" w:rsidRPr="00A25D4D" w:rsidRDefault="00C0190C" w:rsidP="008F13CC">
                  <w:pPr>
                    <w:jc w:val="left"/>
                  </w:pPr>
                  <w:r w:rsidRPr="00A25D4D">
                    <w:t> </w:t>
                  </w:r>
                </w:p>
              </w:tc>
              <w:tc>
                <w:tcPr>
                  <w:tcW w:w="1500" w:type="dxa"/>
                  <w:hideMark/>
                </w:tcPr>
                <w:p w14:paraId="3C861239" w14:textId="77777777" w:rsidR="00C0190C" w:rsidRPr="00A25D4D" w:rsidRDefault="00C0190C" w:rsidP="008F13CC">
                  <w:pPr>
                    <w:jc w:val="left"/>
                  </w:pPr>
                  <w:r w:rsidRPr="00A25D4D">
                    <w:t>Definitie:</w:t>
                  </w:r>
                </w:p>
              </w:tc>
              <w:tc>
                <w:tcPr>
                  <w:tcW w:w="0" w:type="auto"/>
                  <w:hideMark/>
                </w:tcPr>
                <w:p w14:paraId="7E75E720" w14:textId="77777777" w:rsidR="00C0190C" w:rsidRPr="00A25D4D" w:rsidRDefault="00C0190C" w:rsidP="008F13CC">
                  <w:pPr>
                    <w:jc w:val="left"/>
                  </w:pPr>
                  <w:r w:rsidRPr="00A25D4D">
                    <w:t xml:space="preserve">Het postbusnummer van het postbusadres. </w:t>
                  </w:r>
                </w:p>
              </w:tc>
            </w:tr>
            <w:tr w:rsidR="00C0190C" w:rsidRPr="00A25D4D" w14:paraId="3EA10D14" w14:textId="77777777" w:rsidTr="00C0190C">
              <w:trPr>
                <w:tblHeader/>
                <w:tblCellSpacing w:w="0" w:type="dxa"/>
              </w:trPr>
              <w:tc>
                <w:tcPr>
                  <w:tcW w:w="360" w:type="dxa"/>
                  <w:hideMark/>
                </w:tcPr>
                <w:p w14:paraId="42C341B2" w14:textId="77777777" w:rsidR="00C0190C" w:rsidRPr="00A25D4D" w:rsidRDefault="00C0190C" w:rsidP="008F13CC">
                  <w:pPr>
                    <w:jc w:val="left"/>
                  </w:pPr>
                  <w:r w:rsidRPr="00A25D4D">
                    <w:t> </w:t>
                  </w:r>
                </w:p>
              </w:tc>
              <w:tc>
                <w:tcPr>
                  <w:tcW w:w="1500" w:type="dxa"/>
                  <w:hideMark/>
                </w:tcPr>
                <w:p w14:paraId="57BC2021"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729835A" w14:textId="77777777" w:rsidR="00C0190C" w:rsidRPr="00A25D4D" w:rsidRDefault="00C0190C" w:rsidP="008F13CC">
                  <w:pPr>
                    <w:jc w:val="left"/>
                  </w:pPr>
                  <w:r w:rsidRPr="00A25D4D">
                    <w:t>1</w:t>
                  </w:r>
                </w:p>
              </w:tc>
            </w:tr>
          </w:tbl>
          <w:p w14:paraId="437F9BFF" w14:textId="77777777" w:rsidR="00C0190C" w:rsidRPr="00A25D4D" w:rsidRDefault="00C0190C" w:rsidP="008F13CC">
            <w:pPr>
              <w:jc w:val="left"/>
            </w:pPr>
          </w:p>
        </w:tc>
      </w:tr>
      <w:tr w:rsidR="00C0190C" w:rsidRPr="00A25D4D" w14:paraId="140073D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94FCCA3" w14:textId="77777777" w:rsidR="00C0190C" w:rsidRPr="00A25D4D" w:rsidRDefault="00C0190C" w:rsidP="008F13CC">
            <w:pPr>
              <w:jc w:val="left"/>
            </w:pPr>
            <w:r w:rsidRPr="00A25D4D">
              <w:rPr>
                <w:b/>
                <w:bCs/>
              </w:rPr>
              <w:t>Attribuut: postcode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306"/>
            </w:tblGrid>
            <w:tr w:rsidR="00C0190C" w:rsidRPr="00A25D4D" w14:paraId="4CB85145" w14:textId="77777777" w:rsidTr="00C0190C">
              <w:trPr>
                <w:tblHeader/>
                <w:tblCellSpacing w:w="0" w:type="dxa"/>
              </w:trPr>
              <w:tc>
                <w:tcPr>
                  <w:tcW w:w="360" w:type="dxa"/>
                  <w:hideMark/>
                </w:tcPr>
                <w:p w14:paraId="356A88E5" w14:textId="77777777" w:rsidR="00C0190C" w:rsidRPr="00A25D4D" w:rsidRDefault="00C0190C" w:rsidP="008F13CC">
                  <w:pPr>
                    <w:jc w:val="left"/>
                  </w:pPr>
                  <w:r w:rsidRPr="00A25D4D">
                    <w:lastRenderedPageBreak/>
                    <w:t> </w:t>
                  </w:r>
                </w:p>
              </w:tc>
              <w:tc>
                <w:tcPr>
                  <w:tcW w:w="1500" w:type="dxa"/>
                  <w:hideMark/>
                </w:tcPr>
                <w:p w14:paraId="53128073" w14:textId="77777777" w:rsidR="00C0190C" w:rsidRPr="00A25D4D" w:rsidRDefault="00C0190C" w:rsidP="008F13CC">
                  <w:pPr>
                    <w:jc w:val="left"/>
                  </w:pPr>
                  <w:r w:rsidRPr="00A25D4D">
                    <w:t>Type:</w:t>
                  </w:r>
                </w:p>
              </w:tc>
              <w:tc>
                <w:tcPr>
                  <w:tcW w:w="0" w:type="auto"/>
                  <w:hideMark/>
                </w:tcPr>
                <w:p w14:paraId="07D68BA8" w14:textId="77777777" w:rsidR="00C0190C" w:rsidRPr="00A25D4D" w:rsidRDefault="00C0190C" w:rsidP="008F13CC">
                  <w:pPr>
                    <w:jc w:val="left"/>
                  </w:pPr>
                  <w:proofErr w:type="spellStart"/>
                  <w:r w:rsidRPr="00A25D4D">
                    <w:t>CharacterString</w:t>
                  </w:r>
                  <w:proofErr w:type="spellEnd"/>
                </w:p>
              </w:tc>
            </w:tr>
            <w:tr w:rsidR="00C0190C" w:rsidRPr="00A25D4D" w14:paraId="6727BDB8" w14:textId="77777777" w:rsidTr="00C0190C">
              <w:trPr>
                <w:tblHeader/>
                <w:tblCellSpacing w:w="0" w:type="dxa"/>
              </w:trPr>
              <w:tc>
                <w:tcPr>
                  <w:tcW w:w="360" w:type="dxa"/>
                  <w:hideMark/>
                </w:tcPr>
                <w:p w14:paraId="5612A878" w14:textId="77777777" w:rsidR="00C0190C" w:rsidRPr="00A25D4D" w:rsidRDefault="00C0190C" w:rsidP="008F13CC">
                  <w:pPr>
                    <w:jc w:val="left"/>
                  </w:pPr>
                  <w:r w:rsidRPr="00A25D4D">
                    <w:t> </w:t>
                  </w:r>
                </w:p>
              </w:tc>
              <w:tc>
                <w:tcPr>
                  <w:tcW w:w="1500" w:type="dxa"/>
                  <w:hideMark/>
                </w:tcPr>
                <w:p w14:paraId="24D5ECB8" w14:textId="77777777" w:rsidR="00C0190C" w:rsidRPr="00A25D4D" w:rsidRDefault="00C0190C" w:rsidP="008F13CC">
                  <w:pPr>
                    <w:jc w:val="left"/>
                  </w:pPr>
                  <w:r w:rsidRPr="00A25D4D">
                    <w:t>Naam</w:t>
                  </w:r>
                </w:p>
              </w:tc>
              <w:tc>
                <w:tcPr>
                  <w:tcW w:w="0" w:type="auto"/>
                  <w:hideMark/>
                </w:tcPr>
                <w:p w14:paraId="3DE7229D" w14:textId="77777777" w:rsidR="00C0190C" w:rsidRPr="00A25D4D" w:rsidRDefault="00C0190C" w:rsidP="008F13CC">
                  <w:pPr>
                    <w:jc w:val="left"/>
                  </w:pPr>
                </w:p>
              </w:tc>
            </w:tr>
            <w:tr w:rsidR="00C0190C" w:rsidRPr="00A25D4D" w14:paraId="1BD6D778" w14:textId="77777777" w:rsidTr="00C0190C">
              <w:trPr>
                <w:tblHeader/>
                <w:tblCellSpacing w:w="0" w:type="dxa"/>
              </w:trPr>
              <w:tc>
                <w:tcPr>
                  <w:tcW w:w="360" w:type="dxa"/>
                  <w:hideMark/>
                </w:tcPr>
                <w:p w14:paraId="7AA63021" w14:textId="77777777" w:rsidR="00C0190C" w:rsidRPr="00A25D4D" w:rsidRDefault="00C0190C" w:rsidP="008F13CC">
                  <w:pPr>
                    <w:jc w:val="left"/>
                  </w:pPr>
                  <w:r w:rsidRPr="00A25D4D">
                    <w:t> </w:t>
                  </w:r>
                </w:p>
              </w:tc>
              <w:tc>
                <w:tcPr>
                  <w:tcW w:w="1500" w:type="dxa"/>
                  <w:hideMark/>
                </w:tcPr>
                <w:p w14:paraId="54915E98" w14:textId="77777777" w:rsidR="00C0190C" w:rsidRPr="00A25D4D" w:rsidRDefault="00C0190C" w:rsidP="008F13CC">
                  <w:pPr>
                    <w:jc w:val="left"/>
                  </w:pPr>
                  <w:r w:rsidRPr="00A25D4D">
                    <w:t>Definitie:</w:t>
                  </w:r>
                </w:p>
              </w:tc>
              <w:tc>
                <w:tcPr>
                  <w:tcW w:w="0" w:type="auto"/>
                  <w:hideMark/>
                </w:tcPr>
                <w:p w14:paraId="67E6C9C1" w14:textId="77777777" w:rsidR="00C0190C" w:rsidRPr="00A25D4D" w:rsidRDefault="00C0190C" w:rsidP="008F13CC">
                  <w:pPr>
                    <w:jc w:val="left"/>
                  </w:pPr>
                  <w:r w:rsidRPr="00A25D4D">
                    <w:t xml:space="preserve">De postcode van het postbusadres. </w:t>
                  </w:r>
                </w:p>
              </w:tc>
            </w:tr>
            <w:tr w:rsidR="00C0190C" w:rsidRPr="00A25D4D" w14:paraId="51C4AA86" w14:textId="77777777" w:rsidTr="00C0190C">
              <w:trPr>
                <w:tblHeader/>
                <w:tblCellSpacing w:w="0" w:type="dxa"/>
              </w:trPr>
              <w:tc>
                <w:tcPr>
                  <w:tcW w:w="360" w:type="dxa"/>
                  <w:hideMark/>
                </w:tcPr>
                <w:p w14:paraId="1C14CEB8" w14:textId="77777777" w:rsidR="00C0190C" w:rsidRPr="00A25D4D" w:rsidRDefault="00C0190C" w:rsidP="008F13CC">
                  <w:pPr>
                    <w:jc w:val="left"/>
                  </w:pPr>
                  <w:r w:rsidRPr="00A25D4D">
                    <w:t> </w:t>
                  </w:r>
                </w:p>
              </w:tc>
              <w:tc>
                <w:tcPr>
                  <w:tcW w:w="1500" w:type="dxa"/>
                  <w:hideMark/>
                </w:tcPr>
                <w:p w14:paraId="654B1E31"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DD2243B" w14:textId="77777777" w:rsidR="00C0190C" w:rsidRPr="00A25D4D" w:rsidRDefault="00C0190C" w:rsidP="008F13CC">
                  <w:pPr>
                    <w:jc w:val="left"/>
                  </w:pPr>
                  <w:r w:rsidRPr="00A25D4D">
                    <w:t>1</w:t>
                  </w:r>
                </w:p>
              </w:tc>
            </w:tr>
          </w:tbl>
          <w:p w14:paraId="00CEAE46" w14:textId="77777777" w:rsidR="00C0190C" w:rsidRPr="00A25D4D" w:rsidRDefault="00C0190C" w:rsidP="008F13CC">
            <w:pPr>
              <w:jc w:val="left"/>
            </w:pPr>
          </w:p>
        </w:tc>
      </w:tr>
      <w:tr w:rsidR="00C0190C" w:rsidRPr="00A25D4D" w14:paraId="4B86A0B8"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069ED94" w14:textId="77777777" w:rsidR="00C0190C" w:rsidRPr="00A25D4D" w:rsidRDefault="00C0190C" w:rsidP="008F13CC">
            <w:pPr>
              <w:jc w:val="left"/>
            </w:pPr>
            <w:r w:rsidRPr="00A25D4D">
              <w:rPr>
                <w:b/>
                <w:bCs/>
              </w:rPr>
              <w:lastRenderedPageBreak/>
              <w:t xml:space="preserve">Attribuut: </w:t>
            </w:r>
            <w:proofErr w:type="spellStart"/>
            <w:r w:rsidRPr="00A25D4D">
              <w:rPr>
                <w:b/>
                <w:bCs/>
              </w:rPr>
              <w:t>woonplaatsNaam</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306"/>
            </w:tblGrid>
            <w:tr w:rsidR="00C0190C" w:rsidRPr="00A25D4D" w14:paraId="657E1CAB" w14:textId="77777777" w:rsidTr="00C0190C">
              <w:trPr>
                <w:tblHeader/>
                <w:tblCellSpacing w:w="0" w:type="dxa"/>
              </w:trPr>
              <w:tc>
                <w:tcPr>
                  <w:tcW w:w="360" w:type="dxa"/>
                  <w:hideMark/>
                </w:tcPr>
                <w:p w14:paraId="2ACC3B9E" w14:textId="77777777" w:rsidR="00C0190C" w:rsidRPr="00A25D4D" w:rsidRDefault="00C0190C" w:rsidP="008F13CC">
                  <w:pPr>
                    <w:jc w:val="left"/>
                  </w:pPr>
                  <w:r w:rsidRPr="00A25D4D">
                    <w:t> </w:t>
                  </w:r>
                </w:p>
              </w:tc>
              <w:tc>
                <w:tcPr>
                  <w:tcW w:w="1500" w:type="dxa"/>
                  <w:hideMark/>
                </w:tcPr>
                <w:p w14:paraId="7817ED65" w14:textId="77777777" w:rsidR="00C0190C" w:rsidRPr="00A25D4D" w:rsidRDefault="00C0190C" w:rsidP="008F13CC">
                  <w:pPr>
                    <w:jc w:val="left"/>
                  </w:pPr>
                  <w:r w:rsidRPr="00A25D4D">
                    <w:t>Type:</w:t>
                  </w:r>
                </w:p>
              </w:tc>
              <w:tc>
                <w:tcPr>
                  <w:tcW w:w="0" w:type="auto"/>
                  <w:hideMark/>
                </w:tcPr>
                <w:p w14:paraId="48FB2318" w14:textId="77777777" w:rsidR="00C0190C" w:rsidRPr="00A25D4D" w:rsidRDefault="00C0190C" w:rsidP="008F13CC">
                  <w:pPr>
                    <w:jc w:val="left"/>
                  </w:pPr>
                  <w:proofErr w:type="spellStart"/>
                  <w:r w:rsidRPr="00A25D4D">
                    <w:t>CharacterString</w:t>
                  </w:r>
                  <w:proofErr w:type="spellEnd"/>
                </w:p>
              </w:tc>
            </w:tr>
            <w:tr w:rsidR="00C0190C" w:rsidRPr="00A25D4D" w14:paraId="2C5C11FA" w14:textId="77777777" w:rsidTr="00C0190C">
              <w:trPr>
                <w:tblHeader/>
                <w:tblCellSpacing w:w="0" w:type="dxa"/>
              </w:trPr>
              <w:tc>
                <w:tcPr>
                  <w:tcW w:w="360" w:type="dxa"/>
                  <w:hideMark/>
                </w:tcPr>
                <w:p w14:paraId="321EBADE" w14:textId="77777777" w:rsidR="00C0190C" w:rsidRPr="00A25D4D" w:rsidRDefault="00C0190C" w:rsidP="008F13CC">
                  <w:pPr>
                    <w:jc w:val="left"/>
                  </w:pPr>
                  <w:r w:rsidRPr="00A25D4D">
                    <w:t> </w:t>
                  </w:r>
                </w:p>
              </w:tc>
              <w:tc>
                <w:tcPr>
                  <w:tcW w:w="1500" w:type="dxa"/>
                  <w:hideMark/>
                </w:tcPr>
                <w:p w14:paraId="5FF39BF5" w14:textId="77777777" w:rsidR="00C0190C" w:rsidRPr="00A25D4D" w:rsidRDefault="00C0190C" w:rsidP="008F13CC">
                  <w:pPr>
                    <w:jc w:val="left"/>
                  </w:pPr>
                  <w:r w:rsidRPr="00A25D4D">
                    <w:t>Naam</w:t>
                  </w:r>
                </w:p>
              </w:tc>
              <w:tc>
                <w:tcPr>
                  <w:tcW w:w="0" w:type="auto"/>
                  <w:hideMark/>
                </w:tcPr>
                <w:p w14:paraId="1FB2E085" w14:textId="77777777" w:rsidR="00C0190C" w:rsidRPr="00A25D4D" w:rsidRDefault="00C0190C" w:rsidP="008F13CC">
                  <w:pPr>
                    <w:jc w:val="left"/>
                  </w:pPr>
                </w:p>
              </w:tc>
            </w:tr>
            <w:tr w:rsidR="00C0190C" w:rsidRPr="00A25D4D" w14:paraId="1AC02A22" w14:textId="77777777" w:rsidTr="00C0190C">
              <w:trPr>
                <w:tblHeader/>
                <w:tblCellSpacing w:w="0" w:type="dxa"/>
              </w:trPr>
              <w:tc>
                <w:tcPr>
                  <w:tcW w:w="360" w:type="dxa"/>
                  <w:hideMark/>
                </w:tcPr>
                <w:p w14:paraId="632A7E7B" w14:textId="77777777" w:rsidR="00C0190C" w:rsidRPr="00A25D4D" w:rsidRDefault="00C0190C" w:rsidP="008F13CC">
                  <w:pPr>
                    <w:jc w:val="left"/>
                  </w:pPr>
                  <w:r w:rsidRPr="00A25D4D">
                    <w:t> </w:t>
                  </w:r>
                </w:p>
              </w:tc>
              <w:tc>
                <w:tcPr>
                  <w:tcW w:w="1500" w:type="dxa"/>
                  <w:hideMark/>
                </w:tcPr>
                <w:p w14:paraId="70432CA4" w14:textId="77777777" w:rsidR="00C0190C" w:rsidRPr="00A25D4D" w:rsidRDefault="00C0190C" w:rsidP="008F13CC">
                  <w:pPr>
                    <w:jc w:val="left"/>
                  </w:pPr>
                  <w:r w:rsidRPr="00A25D4D">
                    <w:t>Definitie:</w:t>
                  </w:r>
                </w:p>
              </w:tc>
              <w:tc>
                <w:tcPr>
                  <w:tcW w:w="0" w:type="auto"/>
                  <w:hideMark/>
                </w:tcPr>
                <w:p w14:paraId="5C14885C" w14:textId="77777777" w:rsidR="00C0190C" w:rsidRPr="00A25D4D" w:rsidRDefault="00C0190C" w:rsidP="008F13CC">
                  <w:pPr>
                    <w:jc w:val="left"/>
                  </w:pPr>
                  <w:r w:rsidRPr="00A25D4D">
                    <w:t xml:space="preserve">De benaming van een door het gemeentebestuur aangewezen WOONPLAATS. </w:t>
                  </w:r>
                </w:p>
              </w:tc>
            </w:tr>
            <w:tr w:rsidR="00C0190C" w:rsidRPr="00A25D4D" w14:paraId="3860116D" w14:textId="77777777" w:rsidTr="00C0190C">
              <w:trPr>
                <w:tblHeader/>
                <w:tblCellSpacing w:w="0" w:type="dxa"/>
              </w:trPr>
              <w:tc>
                <w:tcPr>
                  <w:tcW w:w="360" w:type="dxa"/>
                  <w:hideMark/>
                </w:tcPr>
                <w:p w14:paraId="591D25BA" w14:textId="77777777" w:rsidR="00C0190C" w:rsidRPr="00A25D4D" w:rsidRDefault="00C0190C" w:rsidP="008F13CC">
                  <w:pPr>
                    <w:jc w:val="left"/>
                  </w:pPr>
                  <w:r w:rsidRPr="00A25D4D">
                    <w:t> </w:t>
                  </w:r>
                </w:p>
              </w:tc>
              <w:tc>
                <w:tcPr>
                  <w:tcW w:w="1500" w:type="dxa"/>
                  <w:hideMark/>
                </w:tcPr>
                <w:p w14:paraId="4E3D466F"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FC3DF73" w14:textId="77777777" w:rsidR="00C0190C" w:rsidRPr="00A25D4D" w:rsidRDefault="00C0190C" w:rsidP="008F13CC">
                  <w:pPr>
                    <w:jc w:val="left"/>
                  </w:pPr>
                  <w:r w:rsidRPr="00A25D4D">
                    <w:t>1</w:t>
                  </w:r>
                </w:p>
              </w:tc>
            </w:tr>
            <w:tr w:rsidR="00C0190C" w:rsidRPr="00A25D4D" w14:paraId="071F3645" w14:textId="77777777" w:rsidTr="00C0190C">
              <w:trPr>
                <w:tblHeader/>
                <w:tblCellSpacing w:w="0" w:type="dxa"/>
              </w:trPr>
              <w:tc>
                <w:tcPr>
                  <w:tcW w:w="360" w:type="dxa"/>
                  <w:hideMark/>
                </w:tcPr>
                <w:p w14:paraId="5889437C" w14:textId="77777777" w:rsidR="00C0190C" w:rsidRPr="00A25D4D" w:rsidRDefault="00C0190C" w:rsidP="008F13CC">
                  <w:pPr>
                    <w:jc w:val="left"/>
                  </w:pPr>
                  <w:r w:rsidRPr="00A25D4D">
                    <w:t> </w:t>
                  </w:r>
                </w:p>
              </w:tc>
              <w:tc>
                <w:tcPr>
                  <w:tcW w:w="1500" w:type="dxa"/>
                  <w:hideMark/>
                </w:tcPr>
                <w:p w14:paraId="24EED16D" w14:textId="77777777" w:rsidR="00C0190C" w:rsidRPr="00A25D4D" w:rsidRDefault="00C0190C" w:rsidP="008F13CC">
                  <w:pPr>
                    <w:jc w:val="left"/>
                  </w:pPr>
                  <w:r w:rsidRPr="00A25D4D">
                    <w:t>Herkomst:</w:t>
                  </w:r>
                </w:p>
              </w:tc>
              <w:tc>
                <w:tcPr>
                  <w:tcW w:w="0" w:type="auto"/>
                  <w:hideMark/>
                </w:tcPr>
                <w:p w14:paraId="78E51338" w14:textId="77777777" w:rsidR="00C0190C" w:rsidRPr="00A25D4D" w:rsidRDefault="00C0190C" w:rsidP="008F13CC">
                  <w:pPr>
                    <w:jc w:val="left"/>
                  </w:pPr>
                  <w:r w:rsidRPr="00A25D4D">
                    <w:t>BAG</w:t>
                  </w:r>
                </w:p>
              </w:tc>
            </w:tr>
          </w:tbl>
          <w:p w14:paraId="5371B055" w14:textId="77777777" w:rsidR="00C0190C" w:rsidRPr="00A25D4D" w:rsidRDefault="00C0190C" w:rsidP="008F13CC">
            <w:pPr>
              <w:jc w:val="left"/>
            </w:pPr>
          </w:p>
        </w:tc>
      </w:tr>
      <w:tr w:rsidR="00C0190C" w:rsidRPr="00A25D4D" w14:paraId="3B952CA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6D085A5" w14:textId="77777777" w:rsidR="00C0190C" w:rsidRPr="00A25D4D" w:rsidRDefault="00C0190C" w:rsidP="008F13CC">
            <w:pPr>
              <w:jc w:val="left"/>
            </w:pPr>
            <w:r w:rsidRPr="00A25D4D">
              <w:rPr>
                <w:b/>
                <w:bCs/>
              </w:rPr>
              <w:t>Attribuut: landcode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306"/>
            </w:tblGrid>
            <w:tr w:rsidR="00C0190C" w:rsidRPr="00A25D4D" w14:paraId="7F827DE1" w14:textId="77777777" w:rsidTr="00C0190C">
              <w:trPr>
                <w:tblHeader/>
                <w:tblCellSpacing w:w="0" w:type="dxa"/>
              </w:trPr>
              <w:tc>
                <w:tcPr>
                  <w:tcW w:w="360" w:type="dxa"/>
                  <w:hideMark/>
                </w:tcPr>
                <w:p w14:paraId="08A3B368" w14:textId="77777777" w:rsidR="00C0190C" w:rsidRPr="00A25D4D" w:rsidRDefault="00C0190C" w:rsidP="008F13CC">
                  <w:pPr>
                    <w:jc w:val="left"/>
                  </w:pPr>
                  <w:r w:rsidRPr="00A25D4D">
                    <w:t> </w:t>
                  </w:r>
                </w:p>
              </w:tc>
              <w:tc>
                <w:tcPr>
                  <w:tcW w:w="1500" w:type="dxa"/>
                  <w:hideMark/>
                </w:tcPr>
                <w:p w14:paraId="0B26538F" w14:textId="77777777" w:rsidR="00C0190C" w:rsidRPr="00A25D4D" w:rsidRDefault="00C0190C" w:rsidP="008F13CC">
                  <w:pPr>
                    <w:jc w:val="left"/>
                  </w:pPr>
                  <w:r w:rsidRPr="00A25D4D">
                    <w:t>Type:</w:t>
                  </w:r>
                </w:p>
              </w:tc>
              <w:tc>
                <w:tcPr>
                  <w:tcW w:w="0" w:type="auto"/>
                  <w:hideMark/>
                </w:tcPr>
                <w:p w14:paraId="58603FF5" w14:textId="77777777" w:rsidR="00C0190C" w:rsidRPr="00A25D4D" w:rsidRDefault="00C0190C" w:rsidP="008F13CC">
                  <w:pPr>
                    <w:jc w:val="left"/>
                  </w:pPr>
                  <w:proofErr w:type="spellStart"/>
                  <w:r w:rsidRPr="00A25D4D">
                    <w:t>CharacterString</w:t>
                  </w:r>
                  <w:proofErr w:type="spellEnd"/>
                </w:p>
              </w:tc>
            </w:tr>
            <w:tr w:rsidR="00C0190C" w:rsidRPr="00A25D4D" w14:paraId="55A1857C" w14:textId="77777777" w:rsidTr="00C0190C">
              <w:trPr>
                <w:tblHeader/>
                <w:tblCellSpacing w:w="0" w:type="dxa"/>
              </w:trPr>
              <w:tc>
                <w:tcPr>
                  <w:tcW w:w="360" w:type="dxa"/>
                  <w:hideMark/>
                </w:tcPr>
                <w:p w14:paraId="4C2425CF" w14:textId="77777777" w:rsidR="00C0190C" w:rsidRPr="00A25D4D" w:rsidRDefault="00C0190C" w:rsidP="008F13CC">
                  <w:pPr>
                    <w:jc w:val="left"/>
                  </w:pPr>
                  <w:r w:rsidRPr="00A25D4D">
                    <w:t> </w:t>
                  </w:r>
                </w:p>
              </w:tc>
              <w:tc>
                <w:tcPr>
                  <w:tcW w:w="1500" w:type="dxa"/>
                  <w:hideMark/>
                </w:tcPr>
                <w:p w14:paraId="21CB66D2" w14:textId="77777777" w:rsidR="00C0190C" w:rsidRPr="00A25D4D" w:rsidRDefault="00C0190C" w:rsidP="008F13CC">
                  <w:pPr>
                    <w:jc w:val="left"/>
                  </w:pPr>
                  <w:r w:rsidRPr="00A25D4D">
                    <w:t>Naam</w:t>
                  </w:r>
                </w:p>
              </w:tc>
              <w:tc>
                <w:tcPr>
                  <w:tcW w:w="0" w:type="auto"/>
                  <w:hideMark/>
                </w:tcPr>
                <w:p w14:paraId="133439FE" w14:textId="77777777" w:rsidR="00C0190C" w:rsidRPr="00A25D4D" w:rsidRDefault="00C0190C" w:rsidP="008F13CC">
                  <w:pPr>
                    <w:jc w:val="left"/>
                  </w:pPr>
                </w:p>
              </w:tc>
            </w:tr>
            <w:tr w:rsidR="00C0190C" w:rsidRPr="00A25D4D" w14:paraId="5F8C282D" w14:textId="77777777" w:rsidTr="00C0190C">
              <w:trPr>
                <w:tblHeader/>
                <w:tblCellSpacing w:w="0" w:type="dxa"/>
              </w:trPr>
              <w:tc>
                <w:tcPr>
                  <w:tcW w:w="360" w:type="dxa"/>
                  <w:hideMark/>
                </w:tcPr>
                <w:p w14:paraId="308AD970" w14:textId="77777777" w:rsidR="00C0190C" w:rsidRPr="00A25D4D" w:rsidRDefault="00C0190C" w:rsidP="008F13CC">
                  <w:pPr>
                    <w:jc w:val="left"/>
                  </w:pPr>
                  <w:r w:rsidRPr="00A25D4D">
                    <w:t> </w:t>
                  </w:r>
                </w:p>
              </w:tc>
              <w:tc>
                <w:tcPr>
                  <w:tcW w:w="1500" w:type="dxa"/>
                  <w:hideMark/>
                </w:tcPr>
                <w:p w14:paraId="59C46D09" w14:textId="77777777" w:rsidR="00C0190C" w:rsidRPr="00A25D4D" w:rsidRDefault="00C0190C" w:rsidP="008F13CC">
                  <w:pPr>
                    <w:jc w:val="left"/>
                  </w:pPr>
                  <w:r w:rsidRPr="00A25D4D">
                    <w:t>Definitie:</w:t>
                  </w:r>
                </w:p>
              </w:tc>
              <w:tc>
                <w:tcPr>
                  <w:tcW w:w="0" w:type="auto"/>
                  <w:hideMark/>
                </w:tcPr>
                <w:p w14:paraId="5F97D9D2" w14:textId="77777777" w:rsidR="00C0190C" w:rsidRPr="00A25D4D" w:rsidRDefault="00C0190C" w:rsidP="008F13CC">
                  <w:pPr>
                    <w:jc w:val="left"/>
                  </w:pPr>
                  <w:r w:rsidRPr="00A25D4D">
                    <w:t xml:space="preserve">Landcode van het postbusadres (zie codelijst). </w:t>
                  </w:r>
                </w:p>
              </w:tc>
            </w:tr>
            <w:tr w:rsidR="00C0190C" w:rsidRPr="00A25D4D" w14:paraId="6EEA4ECD" w14:textId="77777777" w:rsidTr="00C0190C">
              <w:trPr>
                <w:tblHeader/>
                <w:tblCellSpacing w:w="0" w:type="dxa"/>
              </w:trPr>
              <w:tc>
                <w:tcPr>
                  <w:tcW w:w="360" w:type="dxa"/>
                  <w:hideMark/>
                </w:tcPr>
                <w:p w14:paraId="1EEE2CDA" w14:textId="77777777" w:rsidR="00C0190C" w:rsidRPr="00A25D4D" w:rsidRDefault="00C0190C" w:rsidP="008F13CC">
                  <w:pPr>
                    <w:jc w:val="left"/>
                  </w:pPr>
                  <w:r w:rsidRPr="00A25D4D">
                    <w:t> </w:t>
                  </w:r>
                </w:p>
              </w:tc>
              <w:tc>
                <w:tcPr>
                  <w:tcW w:w="1500" w:type="dxa"/>
                  <w:hideMark/>
                </w:tcPr>
                <w:p w14:paraId="323B6D41"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CDB2A16" w14:textId="77777777" w:rsidR="00C0190C" w:rsidRPr="00A25D4D" w:rsidRDefault="00C0190C" w:rsidP="008F13CC">
                  <w:pPr>
                    <w:jc w:val="left"/>
                  </w:pPr>
                  <w:r w:rsidRPr="00A25D4D">
                    <w:t>0..1</w:t>
                  </w:r>
                </w:p>
              </w:tc>
            </w:tr>
          </w:tbl>
          <w:p w14:paraId="2DDE133F" w14:textId="77777777" w:rsidR="00C0190C" w:rsidRPr="00A25D4D" w:rsidRDefault="00C0190C" w:rsidP="008F13CC">
            <w:pPr>
              <w:jc w:val="left"/>
            </w:pPr>
          </w:p>
        </w:tc>
      </w:tr>
    </w:tbl>
    <w:p w14:paraId="64DE0709" w14:textId="77777777" w:rsidR="00C0190C" w:rsidRPr="00A25D4D" w:rsidRDefault="00C0190C" w:rsidP="008F13CC">
      <w:pPr>
        <w:pStyle w:val="Kop3"/>
        <w:jc w:val="left"/>
      </w:pPr>
      <w:bookmarkStart w:id="914" w:name="_Toc487109310"/>
      <w:r w:rsidRPr="00A25D4D">
        <w:t>Enumeraties en codelijsten</w:t>
      </w:r>
      <w:bookmarkEnd w:id="914"/>
    </w:p>
    <w:p w14:paraId="34C0C959" w14:textId="77777777" w:rsidR="00C0190C" w:rsidRPr="00A25D4D" w:rsidRDefault="00C0190C" w:rsidP="008F13CC">
      <w:pPr>
        <w:pStyle w:val="Kop5"/>
        <w:jc w:val="left"/>
        <w:rPr>
          <w:sz w:val="16"/>
          <w:szCs w:val="16"/>
        </w:rPr>
      </w:pPr>
      <w:proofErr w:type="spellStart"/>
      <w:r w:rsidRPr="00A25D4D">
        <w:rPr>
          <w:sz w:val="16"/>
          <w:szCs w:val="16"/>
        </w:rPr>
        <w:t>AanvraagSoortValue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C0190C" w:rsidRPr="00A25D4D" w14:paraId="0DAA8876"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2F93671" w14:textId="77777777" w:rsidR="00C0190C" w:rsidRPr="00A25D4D" w:rsidRDefault="00C0190C" w:rsidP="008F13CC">
            <w:pPr>
              <w:jc w:val="left"/>
            </w:pPr>
            <w:proofErr w:type="spellStart"/>
            <w:r w:rsidRPr="00A25D4D">
              <w:rPr>
                <w:b/>
                <w:bCs/>
              </w:rPr>
              <w:t>AanvraagSoortValue</w:t>
            </w:r>
            <w:proofErr w:type="spellEnd"/>
          </w:p>
        </w:tc>
      </w:tr>
      <w:tr w:rsidR="00C0190C" w:rsidRPr="00A25D4D" w14:paraId="7168F6B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1FD0F027" w14:textId="77777777" w:rsidTr="00C0190C">
              <w:trPr>
                <w:tblHeader/>
                <w:tblCellSpacing w:w="0" w:type="dxa"/>
              </w:trPr>
              <w:tc>
                <w:tcPr>
                  <w:tcW w:w="360" w:type="dxa"/>
                  <w:hideMark/>
                </w:tcPr>
                <w:p w14:paraId="6241D08F" w14:textId="77777777" w:rsidR="00C0190C" w:rsidRPr="00A25D4D" w:rsidRDefault="00C0190C" w:rsidP="008F13CC">
                  <w:pPr>
                    <w:jc w:val="left"/>
                  </w:pPr>
                  <w:r w:rsidRPr="00A25D4D">
                    <w:t> </w:t>
                  </w:r>
                </w:p>
              </w:tc>
              <w:tc>
                <w:tcPr>
                  <w:tcW w:w="1500" w:type="dxa"/>
                  <w:hideMark/>
                </w:tcPr>
                <w:p w14:paraId="11EAF8E9" w14:textId="77777777" w:rsidR="00C0190C" w:rsidRPr="00A25D4D" w:rsidRDefault="00C0190C" w:rsidP="008F13CC">
                  <w:pPr>
                    <w:jc w:val="left"/>
                  </w:pPr>
                  <w:r w:rsidRPr="00A25D4D">
                    <w:t>Naam</w:t>
                  </w:r>
                </w:p>
              </w:tc>
              <w:tc>
                <w:tcPr>
                  <w:tcW w:w="0" w:type="auto"/>
                  <w:hideMark/>
                </w:tcPr>
                <w:p w14:paraId="7E5BB8E4" w14:textId="77777777" w:rsidR="00C0190C" w:rsidRPr="00A25D4D" w:rsidRDefault="00C0190C" w:rsidP="008F13CC">
                  <w:pPr>
                    <w:jc w:val="left"/>
                  </w:pPr>
                </w:p>
              </w:tc>
            </w:tr>
            <w:tr w:rsidR="00C0190C" w:rsidRPr="00A25D4D" w14:paraId="54284F85" w14:textId="77777777" w:rsidTr="00C0190C">
              <w:trPr>
                <w:tblHeader/>
                <w:tblCellSpacing w:w="0" w:type="dxa"/>
              </w:trPr>
              <w:tc>
                <w:tcPr>
                  <w:tcW w:w="360" w:type="dxa"/>
                  <w:hideMark/>
                </w:tcPr>
                <w:p w14:paraId="2D99BC3F" w14:textId="77777777" w:rsidR="00C0190C" w:rsidRPr="00A25D4D" w:rsidRDefault="00C0190C" w:rsidP="008F13CC">
                  <w:pPr>
                    <w:jc w:val="left"/>
                  </w:pPr>
                  <w:r w:rsidRPr="00A25D4D">
                    <w:t> </w:t>
                  </w:r>
                </w:p>
              </w:tc>
              <w:tc>
                <w:tcPr>
                  <w:tcW w:w="1500" w:type="dxa"/>
                  <w:hideMark/>
                </w:tcPr>
                <w:p w14:paraId="7DD77993" w14:textId="77777777" w:rsidR="00C0190C" w:rsidRPr="00A25D4D" w:rsidRDefault="00C0190C" w:rsidP="008F13CC">
                  <w:pPr>
                    <w:jc w:val="left"/>
                  </w:pPr>
                  <w:r w:rsidRPr="00A25D4D">
                    <w:t>Definitie:</w:t>
                  </w:r>
                </w:p>
              </w:tc>
              <w:tc>
                <w:tcPr>
                  <w:tcW w:w="0" w:type="auto"/>
                  <w:hideMark/>
                </w:tcPr>
                <w:p w14:paraId="4E60018D" w14:textId="77777777" w:rsidR="00C0190C" w:rsidRPr="00A25D4D" w:rsidRDefault="00C0190C" w:rsidP="008F13CC">
                  <w:pPr>
                    <w:jc w:val="left"/>
                  </w:pPr>
                </w:p>
              </w:tc>
            </w:tr>
            <w:tr w:rsidR="00C0190C" w:rsidRPr="00A25D4D" w14:paraId="2712BBB2" w14:textId="77777777" w:rsidTr="00C0190C">
              <w:trPr>
                <w:tblHeader/>
                <w:tblCellSpacing w:w="0" w:type="dxa"/>
              </w:trPr>
              <w:tc>
                <w:tcPr>
                  <w:tcW w:w="360" w:type="dxa"/>
                  <w:hideMark/>
                </w:tcPr>
                <w:p w14:paraId="297F7E3B" w14:textId="77777777" w:rsidR="00C0190C" w:rsidRPr="00A25D4D" w:rsidRDefault="00C0190C" w:rsidP="008F13CC">
                  <w:pPr>
                    <w:jc w:val="left"/>
                  </w:pPr>
                  <w:r w:rsidRPr="00A25D4D">
                    <w:t> </w:t>
                  </w:r>
                </w:p>
              </w:tc>
              <w:tc>
                <w:tcPr>
                  <w:tcW w:w="1500" w:type="dxa"/>
                  <w:hideMark/>
                </w:tcPr>
                <w:p w14:paraId="1B1A59E7" w14:textId="77777777" w:rsidR="00C0190C" w:rsidRPr="00A25D4D" w:rsidRDefault="00C0190C" w:rsidP="008F13CC">
                  <w:pPr>
                    <w:jc w:val="left"/>
                  </w:pPr>
                  <w:r w:rsidRPr="00A25D4D">
                    <w:t>Stereotypes:</w:t>
                  </w:r>
                </w:p>
              </w:tc>
              <w:tc>
                <w:tcPr>
                  <w:tcW w:w="0" w:type="auto"/>
                  <w:hideMark/>
                </w:tcPr>
                <w:p w14:paraId="5CF7BCCC"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19E95189" w14:textId="77777777" w:rsidTr="00C0190C">
              <w:trPr>
                <w:tblHeader/>
                <w:tblCellSpacing w:w="0" w:type="dxa"/>
              </w:trPr>
              <w:tc>
                <w:tcPr>
                  <w:tcW w:w="360" w:type="dxa"/>
                  <w:hideMark/>
                </w:tcPr>
                <w:p w14:paraId="14B7707C" w14:textId="77777777" w:rsidR="00C0190C" w:rsidRPr="00A25D4D" w:rsidRDefault="00C0190C" w:rsidP="008F13CC">
                  <w:pPr>
                    <w:jc w:val="left"/>
                  </w:pPr>
                  <w:r w:rsidRPr="00A25D4D">
                    <w:t> </w:t>
                  </w:r>
                </w:p>
              </w:tc>
              <w:tc>
                <w:tcPr>
                  <w:tcW w:w="1500" w:type="dxa"/>
                  <w:hideMark/>
                </w:tcPr>
                <w:p w14:paraId="5C631033"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5F71557C" w14:textId="77777777" w:rsidR="00C0190C" w:rsidRPr="00A25D4D" w:rsidRDefault="00C0190C" w:rsidP="008F13CC">
                  <w:pPr>
                    <w:jc w:val="left"/>
                  </w:pPr>
                  <w:proofErr w:type="spellStart"/>
                  <w:r w:rsidRPr="00A25D4D">
                    <w:t>Uitbreidbaar</w:t>
                  </w:r>
                  <w:proofErr w:type="spellEnd"/>
                </w:p>
              </w:tc>
            </w:tr>
          </w:tbl>
          <w:p w14:paraId="26E9C64B" w14:textId="77777777" w:rsidR="00C0190C" w:rsidRPr="00A25D4D" w:rsidRDefault="00C0190C" w:rsidP="008F13CC">
            <w:pPr>
              <w:jc w:val="left"/>
            </w:pPr>
          </w:p>
        </w:tc>
      </w:tr>
    </w:tbl>
    <w:p w14:paraId="62CD077E" w14:textId="77777777" w:rsidR="00C0190C" w:rsidRPr="00A25D4D" w:rsidRDefault="00C0190C" w:rsidP="008F13CC">
      <w:pPr>
        <w:pStyle w:val="Kop5"/>
        <w:jc w:val="left"/>
        <w:rPr>
          <w:sz w:val="16"/>
          <w:szCs w:val="16"/>
        </w:rPr>
      </w:pPr>
      <w:proofErr w:type="spellStart"/>
      <w:r w:rsidRPr="00A25D4D">
        <w:rPr>
          <w:sz w:val="16"/>
          <w:szCs w:val="16"/>
        </w:rPr>
        <w:t>AchtergrondkaartSoortValue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C0190C" w:rsidRPr="00A25D4D" w14:paraId="591F1DD7"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EA55E4A" w14:textId="77777777" w:rsidR="00C0190C" w:rsidRPr="00A25D4D" w:rsidRDefault="00C0190C" w:rsidP="008F13CC">
            <w:pPr>
              <w:jc w:val="left"/>
            </w:pPr>
            <w:proofErr w:type="spellStart"/>
            <w:r w:rsidRPr="00A25D4D">
              <w:rPr>
                <w:b/>
                <w:bCs/>
              </w:rPr>
              <w:t>AchtergrondkaartSoortValue</w:t>
            </w:r>
            <w:proofErr w:type="spellEnd"/>
          </w:p>
        </w:tc>
      </w:tr>
      <w:tr w:rsidR="00C0190C" w:rsidRPr="00A25D4D" w14:paraId="2D83931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6CC2D731" w14:textId="77777777" w:rsidTr="00C0190C">
              <w:trPr>
                <w:tblHeader/>
                <w:tblCellSpacing w:w="0" w:type="dxa"/>
              </w:trPr>
              <w:tc>
                <w:tcPr>
                  <w:tcW w:w="360" w:type="dxa"/>
                  <w:hideMark/>
                </w:tcPr>
                <w:p w14:paraId="19C89CBF" w14:textId="77777777" w:rsidR="00C0190C" w:rsidRPr="00A25D4D" w:rsidRDefault="00C0190C" w:rsidP="008F13CC">
                  <w:pPr>
                    <w:jc w:val="left"/>
                  </w:pPr>
                  <w:r w:rsidRPr="00A25D4D">
                    <w:t> </w:t>
                  </w:r>
                </w:p>
              </w:tc>
              <w:tc>
                <w:tcPr>
                  <w:tcW w:w="1500" w:type="dxa"/>
                  <w:hideMark/>
                </w:tcPr>
                <w:p w14:paraId="4032047B" w14:textId="77777777" w:rsidR="00C0190C" w:rsidRPr="00A25D4D" w:rsidRDefault="00C0190C" w:rsidP="008F13CC">
                  <w:pPr>
                    <w:jc w:val="left"/>
                  </w:pPr>
                  <w:r w:rsidRPr="00A25D4D">
                    <w:t>Naam</w:t>
                  </w:r>
                </w:p>
              </w:tc>
              <w:tc>
                <w:tcPr>
                  <w:tcW w:w="0" w:type="auto"/>
                  <w:hideMark/>
                </w:tcPr>
                <w:p w14:paraId="59E2CC42" w14:textId="77777777" w:rsidR="00C0190C" w:rsidRPr="00A25D4D" w:rsidRDefault="00C0190C" w:rsidP="008F13CC">
                  <w:pPr>
                    <w:jc w:val="left"/>
                  </w:pPr>
                </w:p>
              </w:tc>
            </w:tr>
            <w:tr w:rsidR="00C0190C" w:rsidRPr="00A25D4D" w14:paraId="11F4314E" w14:textId="77777777" w:rsidTr="00C0190C">
              <w:trPr>
                <w:tblHeader/>
                <w:tblCellSpacing w:w="0" w:type="dxa"/>
              </w:trPr>
              <w:tc>
                <w:tcPr>
                  <w:tcW w:w="360" w:type="dxa"/>
                  <w:hideMark/>
                </w:tcPr>
                <w:p w14:paraId="09C65D21" w14:textId="77777777" w:rsidR="00C0190C" w:rsidRPr="00A25D4D" w:rsidRDefault="00C0190C" w:rsidP="008F13CC">
                  <w:pPr>
                    <w:jc w:val="left"/>
                  </w:pPr>
                  <w:r w:rsidRPr="00A25D4D">
                    <w:t> </w:t>
                  </w:r>
                </w:p>
              </w:tc>
              <w:tc>
                <w:tcPr>
                  <w:tcW w:w="1500" w:type="dxa"/>
                  <w:hideMark/>
                </w:tcPr>
                <w:p w14:paraId="19EF64E0" w14:textId="77777777" w:rsidR="00C0190C" w:rsidRPr="00A25D4D" w:rsidRDefault="00C0190C" w:rsidP="008F13CC">
                  <w:pPr>
                    <w:jc w:val="left"/>
                  </w:pPr>
                  <w:r w:rsidRPr="00A25D4D">
                    <w:t>Definitie:</w:t>
                  </w:r>
                </w:p>
              </w:tc>
              <w:tc>
                <w:tcPr>
                  <w:tcW w:w="0" w:type="auto"/>
                  <w:hideMark/>
                </w:tcPr>
                <w:p w14:paraId="0FFDAD76" w14:textId="77777777" w:rsidR="00C0190C" w:rsidRPr="00A25D4D" w:rsidRDefault="00C0190C" w:rsidP="008F13CC">
                  <w:pPr>
                    <w:jc w:val="left"/>
                  </w:pPr>
                  <w:r w:rsidRPr="00A25D4D">
                    <w:t xml:space="preserve">Soort achtergrondkaart met topografie die als extra locatie informatie wordt meegeleverd. </w:t>
                  </w:r>
                </w:p>
              </w:tc>
            </w:tr>
            <w:tr w:rsidR="00C0190C" w:rsidRPr="00A25D4D" w14:paraId="6B686E18" w14:textId="77777777" w:rsidTr="00C0190C">
              <w:trPr>
                <w:tblHeader/>
                <w:tblCellSpacing w:w="0" w:type="dxa"/>
              </w:trPr>
              <w:tc>
                <w:tcPr>
                  <w:tcW w:w="360" w:type="dxa"/>
                  <w:hideMark/>
                </w:tcPr>
                <w:p w14:paraId="601441F8" w14:textId="77777777" w:rsidR="00C0190C" w:rsidRPr="00A25D4D" w:rsidRDefault="00C0190C" w:rsidP="008F13CC">
                  <w:pPr>
                    <w:jc w:val="left"/>
                  </w:pPr>
                  <w:r w:rsidRPr="00A25D4D">
                    <w:t> </w:t>
                  </w:r>
                </w:p>
              </w:tc>
              <w:tc>
                <w:tcPr>
                  <w:tcW w:w="1500" w:type="dxa"/>
                  <w:hideMark/>
                </w:tcPr>
                <w:p w14:paraId="0433AF9F" w14:textId="77777777" w:rsidR="00C0190C" w:rsidRPr="00A25D4D" w:rsidRDefault="00C0190C" w:rsidP="008F13CC">
                  <w:pPr>
                    <w:jc w:val="left"/>
                  </w:pPr>
                  <w:r w:rsidRPr="00A25D4D">
                    <w:t>Stereotypes:</w:t>
                  </w:r>
                </w:p>
              </w:tc>
              <w:tc>
                <w:tcPr>
                  <w:tcW w:w="0" w:type="auto"/>
                  <w:hideMark/>
                </w:tcPr>
                <w:p w14:paraId="4DE52926"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53AE0DDC" w14:textId="77777777" w:rsidTr="00C0190C">
              <w:trPr>
                <w:tblHeader/>
                <w:tblCellSpacing w:w="0" w:type="dxa"/>
              </w:trPr>
              <w:tc>
                <w:tcPr>
                  <w:tcW w:w="360" w:type="dxa"/>
                  <w:hideMark/>
                </w:tcPr>
                <w:p w14:paraId="20548003" w14:textId="77777777" w:rsidR="00C0190C" w:rsidRPr="00A25D4D" w:rsidRDefault="00C0190C" w:rsidP="008F13CC">
                  <w:pPr>
                    <w:jc w:val="left"/>
                  </w:pPr>
                  <w:r w:rsidRPr="00A25D4D">
                    <w:t> </w:t>
                  </w:r>
                </w:p>
              </w:tc>
              <w:tc>
                <w:tcPr>
                  <w:tcW w:w="1500" w:type="dxa"/>
                  <w:hideMark/>
                </w:tcPr>
                <w:p w14:paraId="64BFBF24"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2B14AFEE" w14:textId="77777777" w:rsidR="00C0190C" w:rsidRPr="00A25D4D" w:rsidRDefault="00C0190C" w:rsidP="008F13CC">
                  <w:pPr>
                    <w:jc w:val="left"/>
                  </w:pPr>
                  <w:proofErr w:type="spellStart"/>
                  <w:r w:rsidRPr="00A25D4D">
                    <w:t>Uitbreidbaar</w:t>
                  </w:r>
                  <w:proofErr w:type="spellEnd"/>
                </w:p>
              </w:tc>
            </w:tr>
          </w:tbl>
          <w:p w14:paraId="575686F0" w14:textId="77777777" w:rsidR="00C0190C" w:rsidRPr="00A25D4D" w:rsidRDefault="00C0190C" w:rsidP="008F13CC">
            <w:pPr>
              <w:jc w:val="left"/>
            </w:pPr>
          </w:p>
        </w:tc>
      </w:tr>
    </w:tbl>
    <w:p w14:paraId="2BAF5E8F" w14:textId="77777777" w:rsidR="00C0190C" w:rsidRPr="00A25D4D" w:rsidRDefault="00C0190C" w:rsidP="008F13CC">
      <w:pPr>
        <w:pStyle w:val="Kop5"/>
        <w:jc w:val="left"/>
        <w:rPr>
          <w:sz w:val="16"/>
          <w:szCs w:val="16"/>
        </w:rPr>
      </w:pPr>
      <w:proofErr w:type="spellStart"/>
      <w:r w:rsidRPr="00A25D4D">
        <w:rPr>
          <w:sz w:val="16"/>
          <w:szCs w:val="16"/>
        </w:rPr>
        <w:t>AnnotatieTypeValue</w:t>
      </w:r>
      <w:proofErr w:type="spellEnd"/>
    </w:p>
    <w:tbl>
      <w:tblPr>
        <w:tblW w:w="2784"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042"/>
      </w:tblGrid>
      <w:tr w:rsidR="00C0190C" w:rsidRPr="00A25D4D" w14:paraId="6FA52513"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01CB4F12" w14:textId="77777777" w:rsidR="00C0190C" w:rsidRPr="00A25D4D" w:rsidRDefault="00C0190C" w:rsidP="008F13CC">
            <w:pPr>
              <w:jc w:val="left"/>
            </w:pPr>
            <w:proofErr w:type="spellStart"/>
            <w:r w:rsidRPr="00A25D4D">
              <w:rPr>
                <w:b/>
                <w:bCs/>
              </w:rPr>
              <w:t>AnnotatieTypeValue</w:t>
            </w:r>
            <w:proofErr w:type="spellEnd"/>
          </w:p>
        </w:tc>
      </w:tr>
      <w:tr w:rsidR="00C0190C" w:rsidRPr="00A25D4D" w14:paraId="5AE8A61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3122"/>
            </w:tblGrid>
            <w:tr w:rsidR="00C0190C" w:rsidRPr="00A25D4D" w14:paraId="1F46C5CF" w14:textId="77777777" w:rsidTr="00C0190C">
              <w:trPr>
                <w:tblHeader/>
                <w:tblCellSpacing w:w="0" w:type="dxa"/>
              </w:trPr>
              <w:tc>
                <w:tcPr>
                  <w:tcW w:w="360" w:type="dxa"/>
                  <w:hideMark/>
                </w:tcPr>
                <w:p w14:paraId="2D8C4B4F" w14:textId="77777777" w:rsidR="00C0190C" w:rsidRPr="00A25D4D" w:rsidRDefault="00C0190C" w:rsidP="008F13CC">
                  <w:pPr>
                    <w:jc w:val="left"/>
                  </w:pPr>
                  <w:r w:rsidRPr="00A25D4D">
                    <w:t> </w:t>
                  </w:r>
                </w:p>
              </w:tc>
              <w:tc>
                <w:tcPr>
                  <w:tcW w:w="1500" w:type="dxa"/>
                  <w:hideMark/>
                </w:tcPr>
                <w:p w14:paraId="7A31D469" w14:textId="77777777" w:rsidR="00C0190C" w:rsidRPr="00A25D4D" w:rsidRDefault="00C0190C" w:rsidP="008F13CC">
                  <w:pPr>
                    <w:jc w:val="left"/>
                  </w:pPr>
                  <w:r w:rsidRPr="00A25D4D">
                    <w:t>Naam</w:t>
                  </w:r>
                </w:p>
              </w:tc>
              <w:tc>
                <w:tcPr>
                  <w:tcW w:w="0" w:type="auto"/>
                  <w:hideMark/>
                </w:tcPr>
                <w:p w14:paraId="64AEC19E" w14:textId="77777777" w:rsidR="00C0190C" w:rsidRPr="00A25D4D" w:rsidRDefault="00C0190C" w:rsidP="008F13CC">
                  <w:pPr>
                    <w:jc w:val="left"/>
                  </w:pPr>
                </w:p>
              </w:tc>
            </w:tr>
            <w:tr w:rsidR="00C0190C" w:rsidRPr="00A25D4D" w14:paraId="0CB0B4AF" w14:textId="77777777" w:rsidTr="00C0190C">
              <w:trPr>
                <w:tblHeader/>
                <w:tblCellSpacing w:w="0" w:type="dxa"/>
              </w:trPr>
              <w:tc>
                <w:tcPr>
                  <w:tcW w:w="360" w:type="dxa"/>
                  <w:hideMark/>
                </w:tcPr>
                <w:p w14:paraId="791F4FE4" w14:textId="77777777" w:rsidR="00C0190C" w:rsidRPr="00A25D4D" w:rsidRDefault="00C0190C" w:rsidP="008F13CC">
                  <w:pPr>
                    <w:jc w:val="left"/>
                  </w:pPr>
                  <w:r w:rsidRPr="00A25D4D">
                    <w:t> </w:t>
                  </w:r>
                </w:p>
              </w:tc>
              <w:tc>
                <w:tcPr>
                  <w:tcW w:w="1500" w:type="dxa"/>
                  <w:hideMark/>
                </w:tcPr>
                <w:p w14:paraId="4148D8C9" w14:textId="77777777" w:rsidR="00C0190C" w:rsidRPr="00A25D4D" w:rsidRDefault="00C0190C" w:rsidP="008F13CC">
                  <w:pPr>
                    <w:jc w:val="left"/>
                  </w:pPr>
                  <w:r w:rsidRPr="00A25D4D">
                    <w:t>Definitie:</w:t>
                  </w:r>
                </w:p>
              </w:tc>
              <w:tc>
                <w:tcPr>
                  <w:tcW w:w="0" w:type="auto"/>
                  <w:hideMark/>
                </w:tcPr>
                <w:p w14:paraId="22B173B5" w14:textId="77777777" w:rsidR="00C0190C" w:rsidRPr="00A25D4D" w:rsidRDefault="00C0190C" w:rsidP="008F13CC">
                  <w:pPr>
                    <w:jc w:val="left"/>
                  </w:pPr>
                  <w:r w:rsidRPr="00A25D4D">
                    <w:t xml:space="preserve">Codelijst met waarden voor annotatie. </w:t>
                  </w:r>
                </w:p>
              </w:tc>
            </w:tr>
            <w:tr w:rsidR="00C0190C" w:rsidRPr="00A25D4D" w14:paraId="1B3EAEF1" w14:textId="77777777" w:rsidTr="00C0190C">
              <w:trPr>
                <w:tblHeader/>
                <w:tblCellSpacing w:w="0" w:type="dxa"/>
              </w:trPr>
              <w:tc>
                <w:tcPr>
                  <w:tcW w:w="360" w:type="dxa"/>
                  <w:hideMark/>
                </w:tcPr>
                <w:p w14:paraId="72104D73" w14:textId="77777777" w:rsidR="00C0190C" w:rsidRPr="00A25D4D" w:rsidRDefault="00C0190C" w:rsidP="008F13CC">
                  <w:pPr>
                    <w:jc w:val="left"/>
                  </w:pPr>
                  <w:r w:rsidRPr="00A25D4D">
                    <w:t> </w:t>
                  </w:r>
                </w:p>
              </w:tc>
              <w:tc>
                <w:tcPr>
                  <w:tcW w:w="1500" w:type="dxa"/>
                  <w:hideMark/>
                </w:tcPr>
                <w:p w14:paraId="76783799" w14:textId="77777777" w:rsidR="00C0190C" w:rsidRPr="00A25D4D" w:rsidRDefault="00C0190C" w:rsidP="008F13CC">
                  <w:pPr>
                    <w:jc w:val="left"/>
                  </w:pPr>
                  <w:r w:rsidRPr="00A25D4D">
                    <w:t>Stereotypes:</w:t>
                  </w:r>
                </w:p>
              </w:tc>
              <w:tc>
                <w:tcPr>
                  <w:tcW w:w="0" w:type="auto"/>
                  <w:hideMark/>
                </w:tcPr>
                <w:p w14:paraId="7CF9EE7A"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6193178C" w14:textId="77777777" w:rsidTr="00C0190C">
              <w:trPr>
                <w:tblHeader/>
                <w:tblCellSpacing w:w="0" w:type="dxa"/>
              </w:trPr>
              <w:tc>
                <w:tcPr>
                  <w:tcW w:w="360" w:type="dxa"/>
                  <w:hideMark/>
                </w:tcPr>
                <w:p w14:paraId="4ECA0753" w14:textId="77777777" w:rsidR="00C0190C" w:rsidRPr="00A25D4D" w:rsidRDefault="00C0190C" w:rsidP="008F13CC">
                  <w:pPr>
                    <w:jc w:val="left"/>
                  </w:pPr>
                  <w:r w:rsidRPr="00A25D4D">
                    <w:t> </w:t>
                  </w:r>
                </w:p>
              </w:tc>
              <w:tc>
                <w:tcPr>
                  <w:tcW w:w="1500" w:type="dxa"/>
                  <w:hideMark/>
                </w:tcPr>
                <w:p w14:paraId="3787E8B3"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73F6E3EE" w14:textId="77777777" w:rsidR="00C0190C" w:rsidRPr="00A25D4D" w:rsidRDefault="00C0190C" w:rsidP="008F13CC">
                  <w:pPr>
                    <w:jc w:val="left"/>
                  </w:pPr>
                  <w:proofErr w:type="spellStart"/>
                  <w:r w:rsidRPr="00A25D4D">
                    <w:t>Uitbreidbaar</w:t>
                  </w:r>
                  <w:proofErr w:type="spellEnd"/>
                </w:p>
              </w:tc>
            </w:tr>
          </w:tbl>
          <w:p w14:paraId="62FB39E3" w14:textId="77777777" w:rsidR="00C0190C" w:rsidRPr="00A25D4D" w:rsidRDefault="00C0190C" w:rsidP="008F13CC">
            <w:pPr>
              <w:jc w:val="left"/>
            </w:pPr>
          </w:p>
        </w:tc>
      </w:tr>
    </w:tbl>
    <w:p w14:paraId="2A39688C" w14:textId="77777777" w:rsidR="00C0190C" w:rsidRPr="00A25D4D" w:rsidRDefault="00C0190C" w:rsidP="008F13CC">
      <w:pPr>
        <w:pStyle w:val="Kop5"/>
        <w:jc w:val="left"/>
        <w:rPr>
          <w:sz w:val="16"/>
          <w:szCs w:val="16"/>
        </w:rPr>
      </w:pPr>
      <w:proofErr w:type="spellStart"/>
      <w:r w:rsidRPr="00A25D4D">
        <w:rPr>
          <w:sz w:val="16"/>
          <w:szCs w:val="16"/>
        </w:rPr>
        <w:t>BestandMediaTypeValue</w:t>
      </w:r>
      <w:proofErr w:type="spellEnd"/>
    </w:p>
    <w:tbl>
      <w:tblPr>
        <w:tblW w:w="3304"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984"/>
      </w:tblGrid>
      <w:tr w:rsidR="00C0190C" w:rsidRPr="00A25D4D" w14:paraId="1CE9AF05"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776C9DAB" w14:textId="77777777" w:rsidR="00C0190C" w:rsidRPr="00A25D4D" w:rsidRDefault="00C0190C" w:rsidP="008F13CC">
            <w:pPr>
              <w:jc w:val="left"/>
            </w:pPr>
            <w:proofErr w:type="spellStart"/>
            <w:r w:rsidRPr="00A25D4D">
              <w:rPr>
                <w:b/>
                <w:bCs/>
              </w:rPr>
              <w:t>BestandMediaTypeValue</w:t>
            </w:r>
            <w:proofErr w:type="spellEnd"/>
          </w:p>
        </w:tc>
      </w:tr>
      <w:tr w:rsidR="00C0190C" w:rsidRPr="00A25D4D" w14:paraId="33A6746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064"/>
            </w:tblGrid>
            <w:tr w:rsidR="00C0190C" w:rsidRPr="00A25D4D" w14:paraId="552430B4" w14:textId="77777777" w:rsidTr="00C0190C">
              <w:trPr>
                <w:tblHeader/>
                <w:tblCellSpacing w:w="0" w:type="dxa"/>
              </w:trPr>
              <w:tc>
                <w:tcPr>
                  <w:tcW w:w="360" w:type="dxa"/>
                  <w:hideMark/>
                </w:tcPr>
                <w:p w14:paraId="4BEC1D12" w14:textId="77777777" w:rsidR="00C0190C" w:rsidRPr="00A25D4D" w:rsidRDefault="00C0190C" w:rsidP="008F13CC">
                  <w:pPr>
                    <w:jc w:val="left"/>
                  </w:pPr>
                  <w:r w:rsidRPr="00A25D4D">
                    <w:t> </w:t>
                  </w:r>
                </w:p>
              </w:tc>
              <w:tc>
                <w:tcPr>
                  <w:tcW w:w="1500" w:type="dxa"/>
                  <w:hideMark/>
                </w:tcPr>
                <w:p w14:paraId="3C24159A" w14:textId="77777777" w:rsidR="00C0190C" w:rsidRPr="00A25D4D" w:rsidRDefault="00C0190C" w:rsidP="008F13CC">
                  <w:pPr>
                    <w:jc w:val="left"/>
                  </w:pPr>
                  <w:r w:rsidRPr="00A25D4D">
                    <w:t>Naam</w:t>
                  </w:r>
                </w:p>
              </w:tc>
              <w:tc>
                <w:tcPr>
                  <w:tcW w:w="0" w:type="auto"/>
                  <w:hideMark/>
                </w:tcPr>
                <w:p w14:paraId="4F5D9B86" w14:textId="77777777" w:rsidR="00C0190C" w:rsidRPr="00A25D4D" w:rsidRDefault="00C0190C" w:rsidP="008F13CC">
                  <w:pPr>
                    <w:jc w:val="left"/>
                  </w:pPr>
                </w:p>
              </w:tc>
            </w:tr>
            <w:tr w:rsidR="00C0190C" w:rsidRPr="00A25D4D" w14:paraId="355B2F2F" w14:textId="77777777" w:rsidTr="00C0190C">
              <w:trPr>
                <w:tblHeader/>
                <w:tblCellSpacing w:w="0" w:type="dxa"/>
              </w:trPr>
              <w:tc>
                <w:tcPr>
                  <w:tcW w:w="360" w:type="dxa"/>
                  <w:hideMark/>
                </w:tcPr>
                <w:p w14:paraId="686D5F1A" w14:textId="77777777" w:rsidR="00C0190C" w:rsidRPr="00A25D4D" w:rsidRDefault="00C0190C" w:rsidP="008F13CC">
                  <w:pPr>
                    <w:jc w:val="left"/>
                  </w:pPr>
                  <w:r w:rsidRPr="00A25D4D">
                    <w:t> </w:t>
                  </w:r>
                </w:p>
              </w:tc>
              <w:tc>
                <w:tcPr>
                  <w:tcW w:w="1500" w:type="dxa"/>
                  <w:hideMark/>
                </w:tcPr>
                <w:p w14:paraId="46E64FFF" w14:textId="77777777" w:rsidR="00C0190C" w:rsidRPr="00A25D4D" w:rsidRDefault="00C0190C" w:rsidP="008F13CC">
                  <w:pPr>
                    <w:jc w:val="left"/>
                  </w:pPr>
                  <w:r w:rsidRPr="00A25D4D">
                    <w:t>Definitie:</w:t>
                  </w:r>
                </w:p>
              </w:tc>
              <w:tc>
                <w:tcPr>
                  <w:tcW w:w="0" w:type="auto"/>
                  <w:hideMark/>
                </w:tcPr>
                <w:p w14:paraId="0C97C487" w14:textId="77777777" w:rsidR="00C0190C" w:rsidRPr="00A25D4D" w:rsidRDefault="00C0190C" w:rsidP="008F13CC">
                  <w:pPr>
                    <w:jc w:val="left"/>
                  </w:pPr>
                  <w:r w:rsidRPr="00A25D4D">
                    <w:t xml:space="preserve">Technisch formaat van digitaal bestand. </w:t>
                  </w:r>
                </w:p>
              </w:tc>
            </w:tr>
            <w:tr w:rsidR="00C0190C" w:rsidRPr="00A25D4D" w14:paraId="45ED2DA4" w14:textId="77777777" w:rsidTr="00C0190C">
              <w:trPr>
                <w:tblHeader/>
                <w:tblCellSpacing w:w="0" w:type="dxa"/>
              </w:trPr>
              <w:tc>
                <w:tcPr>
                  <w:tcW w:w="360" w:type="dxa"/>
                  <w:hideMark/>
                </w:tcPr>
                <w:p w14:paraId="062DE423" w14:textId="77777777" w:rsidR="00C0190C" w:rsidRPr="00A25D4D" w:rsidRDefault="00C0190C" w:rsidP="008F13CC">
                  <w:pPr>
                    <w:jc w:val="left"/>
                  </w:pPr>
                  <w:r w:rsidRPr="00A25D4D">
                    <w:t> </w:t>
                  </w:r>
                </w:p>
              </w:tc>
              <w:tc>
                <w:tcPr>
                  <w:tcW w:w="1500" w:type="dxa"/>
                  <w:hideMark/>
                </w:tcPr>
                <w:p w14:paraId="2995BFD3" w14:textId="77777777" w:rsidR="00C0190C" w:rsidRPr="00A25D4D" w:rsidRDefault="00C0190C" w:rsidP="008F13CC">
                  <w:pPr>
                    <w:jc w:val="left"/>
                  </w:pPr>
                  <w:r w:rsidRPr="00A25D4D">
                    <w:t>Stereotypes:</w:t>
                  </w:r>
                </w:p>
              </w:tc>
              <w:tc>
                <w:tcPr>
                  <w:tcW w:w="0" w:type="auto"/>
                  <w:hideMark/>
                </w:tcPr>
                <w:p w14:paraId="70ECC276"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120C65E8" w14:textId="77777777" w:rsidTr="00C0190C">
              <w:trPr>
                <w:tblHeader/>
                <w:tblCellSpacing w:w="0" w:type="dxa"/>
              </w:trPr>
              <w:tc>
                <w:tcPr>
                  <w:tcW w:w="360" w:type="dxa"/>
                  <w:hideMark/>
                </w:tcPr>
                <w:p w14:paraId="36FCC153" w14:textId="77777777" w:rsidR="00C0190C" w:rsidRPr="00A25D4D" w:rsidRDefault="00C0190C" w:rsidP="008F13CC">
                  <w:pPr>
                    <w:jc w:val="left"/>
                  </w:pPr>
                  <w:r w:rsidRPr="00A25D4D">
                    <w:t> </w:t>
                  </w:r>
                </w:p>
              </w:tc>
              <w:tc>
                <w:tcPr>
                  <w:tcW w:w="1500" w:type="dxa"/>
                  <w:hideMark/>
                </w:tcPr>
                <w:p w14:paraId="19915157"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76EA3551" w14:textId="77777777" w:rsidR="00C0190C" w:rsidRPr="00A25D4D" w:rsidRDefault="00C0190C" w:rsidP="008F13CC">
                  <w:pPr>
                    <w:jc w:val="left"/>
                  </w:pPr>
                  <w:proofErr w:type="spellStart"/>
                  <w:r w:rsidRPr="00A25D4D">
                    <w:t>Uitbreidbaar</w:t>
                  </w:r>
                  <w:proofErr w:type="spellEnd"/>
                </w:p>
              </w:tc>
            </w:tr>
          </w:tbl>
          <w:p w14:paraId="00AE23F7" w14:textId="77777777" w:rsidR="00C0190C" w:rsidRPr="00A25D4D" w:rsidRDefault="00C0190C" w:rsidP="008F13CC">
            <w:pPr>
              <w:jc w:val="left"/>
            </w:pPr>
          </w:p>
        </w:tc>
      </w:tr>
    </w:tbl>
    <w:p w14:paraId="13CD4E32" w14:textId="77777777" w:rsidR="00C0190C" w:rsidRPr="00A25D4D" w:rsidRDefault="00C0190C" w:rsidP="008F13CC">
      <w:pPr>
        <w:pStyle w:val="Kop5"/>
        <w:jc w:val="left"/>
        <w:rPr>
          <w:sz w:val="16"/>
          <w:szCs w:val="16"/>
        </w:rPr>
      </w:pPr>
      <w:proofErr w:type="spellStart"/>
      <w:r w:rsidRPr="00A25D4D">
        <w:rPr>
          <w:sz w:val="16"/>
          <w:szCs w:val="16"/>
        </w:rPr>
        <w:t>BijlageTypeValue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C0190C" w:rsidRPr="00A25D4D" w14:paraId="43AD079D"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63D95EA" w14:textId="77777777" w:rsidR="00C0190C" w:rsidRPr="00A25D4D" w:rsidRDefault="00C0190C" w:rsidP="008F13CC">
            <w:pPr>
              <w:jc w:val="left"/>
            </w:pPr>
            <w:proofErr w:type="spellStart"/>
            <w:r w:rsidRPr="00A25D4D">
              <w:rPr>
                <w:b/>
                <w:bCs/>
              </w:rPr>
              <w:lastRenderedPageBreak/>
              <w:t>BijlageTypeValue</w:t>
            </w:r>
            <w:proofErr w:type="spellEnd"/>
          </w:p>
        </w:tc>
      </w:tr>
      <w:tr w:rsidR="00C0190C" w:rsidRPr="00A25D4D" w14:paraId="0BC1443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0B25E9C4" w14:textId="77777777" w:rsidTr="00C0190C">
              <w:trPr>
                <w:tblHeader/>
                <w:tblCellSpacing w:w="0" w:type="dxa"/>
              </w:trPr>
              <w:tc>
                <w:tcPr>
                  <w:tcW w:w="360" w:type="dxa"/>
                  <w:hideMark/>
                </w:tcPr>
                <w:p w14:paraId="6009ECD9" w14:textId="77777777" w:rsidR="00C0190C" w:rsidRPr="00A25D4D" w:rsidRDefault="00C0190C" w:rsidP="008F13CC">
                  <w:pPr>
                    <w:jc w:val="left"/>
                  </w:pPr>
                  <w:r w:rsidRPr="00A25D4D">
                    <w:t> </w:t>
                  </w:r>
                </w:p>
              </w:tc>
              <w:tc>
                <w:tcPr>
                  <w:tcW w:w="1500" w:type="dxa"/>
                  <w:hideMark/>
                </w:tcPr>
                <w:p w14:paraId="77D0205D" w14:textId="77777777" w:rsidR="00C0190C" w:rsidRPr="00A25D4D" w:rsidRDefault="00C0190C" w:rsidP="008F13CC">
                  <w:pPr>
                    <w:jc w:val="left"/>
                  </w:pPr>
                  <w:r w:rsidRPr="00A25D4D">
                    <w:t>Naam</w:t>
                  </w:r>
                </w:p>
              </w:tc>
              <w:tc>
                <w:tcPr>
                  <w:tcW w:w="0" w:type="auto"/>
                  <w:hideMark/>
                </w:tcPr>
                <w:p w14:paraId="06768055" w14:textId="77777777" w:rsidR="00C0190C" w:rsidRPr="00A25D4D" w:rsidRDefault="00C0190C" w:rsidP="008F13CC">
                  <w:pPr>
                    <w:jc w:val="left"/>
                  </w:pPr>
                </w:p>
              </w:tc>
            </w:tr>
            <w:tr w:rsidR="00C0190C" w:rsidRPr="00A25D4D" w14:paraId="77981D84" w14:textId="77777777" w:rsidTr="00C0190C">
              <w:trPr>
                <w:tblHeader/>
                <w:tblCellSpacing w:w="0" w:type="dxa"/>
              </w:trPr>
              <w:tc>
                <w:tcPr>
                  <w:tcW w:w="360" w:type="dxa"/>
                  <w:hideMark/>
                </w:tcPr>
                <w:p w14:paraId="4885B01C" w14:textId="77777777" w:rsidR="00C0190C" w:rsidRPr="00A25D4D" w:rsidRDefault="00C0190C" w:rsidP="008F13CC">
                  <w:pPr>
                    <w:jc w:val="left"/>
                  </w:pPr>
                  <w:r w:rsidRPr="00A25D4D">
                    <w:t> </w:t>
                  </w:r>
                </w:p>
              </w:tc>
              <w:tc>
                <w:tcPr>
                  <w:tcW w:w="1500" w:type="dxa"/>
                  <w:hideMark/>
                </w:tcPr>
                <w:p w14:paraId="4BC20CF2" w14:textId="77777777" w:rsidR="00C0190C" w:rsidRPr="00A25D4D" w:rsidRDefault="00C0190C" w:rsidP="008F13CC">
                  <w:pPr>
                    <w:jc w:val="left"/>
                  </w:pPr>
                  <w:r w:rsidRPr="00A25D4D">
                    <w:t>Definitie:</w:t>
                  </w:r>
                </w:p>
              </w:tc>
              <w:tc>
                <w:tcPr>
                  <w:tcW w:w="0" w:type="auto"/>
                  <w:hideMark/>
                </w:tcPr>
                <w:p w14:paraId="6E777388" w14:textId="77777777" w:rsidR="00C0190C" w:rsidRPr="00A25D4D" w:rsidRDefault="00C0190C" w:rsidP="008F13CC">
                  <w:pPr>
                    <w:jc w:val="left"/>
                  </w:pPr>
                  <w:r w:rsidRPr="00A25D4D">
                    <w:t xml:space="preserve">Typering van een bijlage. </w:t>
                  </w:r>
                </w:p>
              </w:tc>
            </w:tr>
            <w:tr w:rsidR="00C0190C" w:rsidRPr="00A25D4D" w14:paraId="19FA718B" w14:textId="77777777" w:rsidTr="00C0190C">
              <w:trPr>
                <w:tblHeader/>
                <w:tblCellSpacing w:w="0" w:type="dxa"/>
              </w:trPr>
              <w:tc>
                <w:tcPr>
                  <w:tcW w:w="360" w:type="dxa"/>
                  <w:hideMark/>
                </w:tcPr>
                <w:p w14:paraId="21B14D90" w14:textId="77777777" w:rsidR="00C0190C" w:rsidRPr="00A25D4D" w:rsidRDefault="00C0190C" w:rsidP="008F13CC">
                  <w:pPr>
                    <w:jc w:val="left"/>
                  </w:pPr>
                  <w:r w:rsidRPr="00A25D4D">
                    <w:t> </w:t>
                  </w:r>
                </w:p>
              </w:tc>
              <w:tc>
                <w:tcPr>
                  <w:tcW w:w="1500" w:type="dxa"/>
                  <w:hideMark/>
                </w:tcPr>
                <w:p w14:paraId="29F9437D" w14:textId="77777777" w:rsidR="00C0190C" w:rsidRPr="00A25D4D" w:rsidRDefault="00C0190C" w:rsidP="008F13CC">
                  <w:pPr>
                    <w:jc w:val="left"/>
                  </w:pPr>
                  <w:r w:rsidRPr="00A25D4D">
                    <w:t>Stereotypes:</w:t>
                  </w:r>
                </w:p>
              </w:tc>
              <w:tc>
                <w:tcPr>
                  <w:tcW w:w="0" w:type="auto"/>
                  <w:hideMark/>
                </w:tcPr>
                <w:p w14:paraId="5A9ED266"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39AB8189" w14:textId="77777777" w:rsidTr="00C0190C">
              <w:trPr>
                <w:tblHeader/>
                <w:tblCellSpacing w:w="0" w:type="dxa"/>
              </w:trPr>
              <w:tc>
                <w:tcPr>
                  <w:tcW w:w="360" w:type="dxa"/>
                  <w:hideMark/>
                </w:tcPr>
                <w:p w14:paraId="37E296D9" w14:textId="77777777" w:rsidR="00C0190C" w:rsidRPr="00A25D4D" w:rsidRDefault="00C0190C" w:rsidP="008F13CC">
                  <w:pPr>
                    <w:jc w:val="left"/>
                  </w:pPr>
                  <w:r w:rsidRPr="00A25D4D">
                    <w:t> </w:t>
                  </w:r>
                </w:p>
              </w:tc>
              <w:tc>
                <w:tcPr>
                  <w:tcW w:w="1500" w:type="dxa"/>
                  <w:hideMark/>
                </w:tcPr>
                <w:p w14:paraId="0AC1C2E6"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465EB0A5" w14:textId="77777777" w:rsidR="00C0190C" w:rsidRPr="00A25D4D" w:rsidRDefault="00C0190C" w:rsidP="008F13CC">
                  <w:pPr>
                    <w:jc w:val="left"/>
                  </w:pPr>
                  <w:proofErr w:type="spellStart"/>
                  <w:r w:rsidRPr="00A25D4D">
                    <w:t>Uitbreidbaar</w:t>
                  </w:r>
                  <w:proofErr w:type="spellEnd"/>
                </w:p>
              </w:tc>
            </w:tr>
          </w:tbl>
          <w:p w14:paraId="03952536" w14:textId="77777777" w:rsidR="00C0190C" w:rsidRPr="00A25D4D" w:rsidRDefault="00C0190C" w:rsidP="008F13CC">
            <w:pPr>
              <w:jc w:val="left"/>
            </w:pPr>
          </w:p>
        </w:tc>
      </w:tr>
    </w:tbl>
    <w:p w14:paraId="1061A86D" w14:textId="77777777" w:rsidR="00C0190C" w:rsidRPr="00A25D4D" w:rsidRDefault="00C0190C" w:rsidP="008F13CC">
      <w:pPr>
        <w:pStyle w:val="Kop5"/>
        <w:jc w:val="left"/>
        <w:rPr>
          <w:sz w:val="16"/>
          <w:szCs w:val="16"/>
        </w:rPr>
      </w:pPr>
      <w:proofErr w:type="spellStart"/>
      <w:r w:rsidRPr="00A25D4D">
        <w:rPr>
          <w:sz w:val="16"/>
          <w:szCs w:val="16"/>
        </w:rPr>
        <w:t>BuisleidingTypeValue</w:t>
      </w:r>
      <w:proofErr w:type="spellEnd"/>
    </w:p>
    <w:tbl>
      <w:tblPr>
        <w:tblW w:w="2391"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331"/>
      </w:tblGrid>
      <w:tr w:rsidR="00C0190C" w:rsidRPr="00A25D4D" w14:paraId="13DFFDF8"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0D871FEA" w14:textId="77777777" w:rsidR="00C0190C" w:rsidRPr="00A25D4D" w:rsidRDefault="00C0190C" w:rsidP="008F13CC">
            <w:pPr>
              <w:jc w:val="left"/>
            </w:pPr>
            <w:proofErr w:type="spellStart"/>
            <w:r w:rsidRPr="00A25D4D">
              <w:rPr>
                <w:b/>
                <w:bCs/>
              </w:rPr>
              <w:t>BuisleidingTypeValue</w:t>
            </w:r>
            <w:proofErr w:type="spellEnd"/>
          </w:p>
        </w:tc>
      </w:tr>
      <w:tr w:rsidR="00C0190C" w:rsidRPr="00A25D4D" w14:paraId="26C71EE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2411"/>
            </w:tblGrid>
            <w:tr w:rsidR="00C0190C" w:rsidRPr="00A25D4D" w14:paraId="00F27713" w14:textId="77777777" w:rsidTr="00C0190C">
              <w:trPr>
                <w:tblHeader/>
                <w:tblCellSpacing w:w="0" w:type="dxa"/>
              </w:trPr>
              <w:tc>
                <w:tcPr>
                  <w:tcW w:w="360" w:type="dxa"/>
                  <w:hideMark/>
                </w:tcPr>
                <w:p w14:paraId="131EE225" w14:textId="77777777" w:rsidR="00C0190C" w:rsidRPr="00A25D4D" w:rsidRDefault="00C0190C" w:rsidP="008F13CC">
                  <w:pPr>
                    <w:jc w:val="left"/>
                  </w:pPr>
                  <w:r w:rsidRPr="00A25D4D">
                    <w:t> </w:t>
                  </w:r>
                </w:p>
              </w:tc>
              <w:tc>
                <w:tcPr>
                  <w:tcW w:w="1500" w:type="dxa"/>
                  <w:hideMark/>
                </w:tcPr>
                <w:p w14:paraId="22D6711F" w14:textId="77777777" w:rsidR="00C0190C" w:rsidRPr="00A25D4D" w:rsidRDefault="00C0190C" w:rsidP="008F13CC">
                  <w:pPr>
                    <w:jc w:val="left"/>
                  </w:pPr>
                  <w:r w:rsidRPr="00A25D4D">
                    <w:t>Naam</w:t>
                  </w:r>
                </w:p>
              </w:tc>
              <w:tc>
                <w:tcPr>
                  <w:tcW w:w="0" w:type="auto"/>
                  <w:hideMark/>
                </w:tcPr>
                <w:p w14:paraId="17BE7746" w14:textId="77777777" w:rsidR="00C0190C" w:rsidRPr="00A25D4D" w:rsidRDefault="00C0190C" w:rsidP="008F13CC">
                  <w:pPr>
                    <w:jc w:val="left"/>
                  </w:pPr>
                </w:p>
              </w:tc>
            </w:tr>
            <w:tr w:rsidR="00C0190C" w:rsidRPr="00A25D4D" w14:paraId="7E00C52A" w14:textId="77777777" w:rsidTr="00C0190C">
              <w:trPr>
                <w:tblHeader/>
                <w:tblCellSpacing w:w="0" w:type="dxa"/>
              </w:trPr>
              <w:tc>
                <w:tcPr>
                  <w:tcW w:w="360" w:type="dxa"/>
                  <w:hideMark/>
                </w:tcPr>
                <w:p w14:paraId="70CEC1AE" w14:textId="77777777" w:rsidR="00C0190C" w:rsidRPr="00A25D4D" w:rsidRDefault="00C0190C" w:rsidP="008F13CC">
                  <w:pPr>
                    <w:jc w:val="left"/>
                  </w:pPr>
                  <w:r w:rsidRPr="00A25D4D">
                    <w:t> </w:t>
                  </w:r>
                </w:p>
              </w:tc>
              <w:tc>
                <w:tcPr>
                  <w:tcW w:w="1500" w:type="dxa"/>
                  <w:hideMark/>
                </w:tcPr>
                <w:p w14:paraId="46E92FBD" w14:textId="77777777" w:rsidR="00C0190C" w:rsidRPr="00A25D4D" w:rsidRDefault="00C0190C" w:rsidP="008F13CC">
                  <w:pPr>
                    <w:jc w:val="left"/>
                  </w:pPr>
                  <w:r w:rsidRPr="00A25D4D">
                    <w:t>Definitie:</w:t>
                  </w:r>
                </w:p>
              </w:tc>
              <w:tc>
                <w:tcPr>
                  <w:tcW w:w="0" w:type="auto"/>
                  <w:hideMark/>
                </w:tcPr>
                <w:p w14:paraId="7AD950E1" w14:textId="77777777" w:rsidR="00C0190C" w:rsidRPr="00A25D4D" w:rsidRDefault="00C0190C" w:rsidP="008F13CC">
                  <w:pPr>
                    <w:jc w:val="left"/>
                  </w:pPr>
                  <w:r w:rsidRPr="00A25D4D">
                    <w:t xml:space="preserve">Soort buisleiding. </w:t>
                  </w:r>
                </w:p>
              </w:tc>
            </w:tr>
            <w:tr w:rsidR="00C0190C" w:rsidRPr="00A25D4D" w14:paraId="5DAC4AF7" w14:textId="77777777" w:rsidTr="00C0190C">
              <w:trPr>
                <w:tblHeader/>
                <w:tblCellSpacing w:w="0" w:type="dxa"/>
              </w:trPr>
              <w:tc>
                <w:tcPr>
                  <w:tcW w:w="360" w:type="dxa"/>
                  <w:hideMark/>
                </w:tcPr>
                <w:p w14:paraId="7E98DF27" w14:textId="77777777" w:rsidR="00C0190C" w:rsidRPr="00A25D4D" w:rsidRDefault="00C0190C" w:rsidP="008F13CC">
                  <w:pPr>
                    <w:jc w:val="left"/>
                  </w:pPr>
                  <w:r w:rsidRPr="00A25D4D">
                    <w:t> </w:t>
                  </w:r>
                </w:p>
              </w:tc>
              <w:tc>
                <w:tcPr>
                  <w:tcW w:w="1500" w:type="dxa"/>
                  <w:hideMark/>
                </w:tcPr>
                <w:p w14:paraId="49B5E7F5" w14:textId="77777777" w:rsidR="00C0190C" w:rsidRPr="00A25D4D" w:rsidRDefault="00C0190C" w:rsidP="008F13CC">
                  <w:pPr>
                    <w:jc w:val="left"/>
                  </w:pPr>
                  <w:r w:rsidRPr="00A25D4D">
                    <w:t>Herkomst:</w:t>
                  </w:r>
                </w:p>
              </w:tc>
              <w:tc>
                <w:tcPr>
                  <w:tcW w:w="0" w:type="auto"/>
                  <w:hideMark/>
                </w:tcPr>
                <w:p w14:paraId="62908788" w14:textId="77777777" w:rsidR="00C0190C" w:rsidRPr="00A25D4D" w:rsidRDefault="00C0190C" w:rsidP="008F13CC">
                  <w:pPr>
                    <w:jc w:val="left"/>
                  </w:pPr>
                  <w:r w:rsidRPr="00A25D4D">
                    <w:t>RRGS</w:t>
                  </w:r>
                </w:p>
              </w:tc>
            </w:tr>
            <w:tr w:rsidR="00C0190C" w:rsidRPr="00A25D4D" w14:paraId="5B320160" w14:textId="77777777" w:rsidTr="00C0190C">
              <w:trPr>
                <w:tblHeader/>
                <w:tblCellSpacing w:w="0" w:type="dxa"/>
              </w:trPr>
              <w:tc>
                <w:tcPr>
                  <w:tcW w:w="360" w:type="dxa"/>
                  <w:hideMark/>
                </w:tcPr>
                <w:p w14:paraId="35C4C869" w14:textId="77777777" w:rsidR="00C0190C" w:rsidRPr="00A25D4D" w:rsidRDefault="00C0190C" w:rsidP="008F13CC">
                  <w:pPr>
                    <w:jc w:val="left"/>
                  </w:pPr>
                  <w:r w:rsidRPr="00A25D4D">
                    <w:t> </w:t>
                  </w:r>
                </w:p>
              </w:tc>
              <w:tc>
                <w:tcPr>
                  <w:tcW w:w="1500" w:type="dxa"/>
                  <w:hideMark/>
                </w:tcPr>
                <w:p w14:paraId="59494673" w14:textId="77777777" w:rsidR="00C0190C" w:rsidRPr="00A25D4D" w:rsidRDefault="00C0190C" w:rsidP="008F13CC">
                  <w:pPr>
                    <w:jc w:val="left"/>
                  </w:pPr>
                  <w:r w:rsidRPr="00A25D4D">
                    <w:t>Omschrijving:</w:t>
                  </w:r>
                </w:p>
              </w:tc>
              <w:tc>
                <w:tcPr>
                  <w:tcW w:w="0" w:type="auto"/>
                  <w:hideMark/>
                </w:tcPr>
                <w:p w14:paraId="6B208F9A" w14:textId="77777777" w:rsidR="00C0190C" w:rsidRPr="00A25D4D" w:rsidRDefault="00C0190C" w:rsidP="008F13CC">
                  <w:pPr>
                    <w:jc w:val="left"/>
                  </w:pPr>
                  <w:r w:rsidRPr="00A25D4D">
                    <w:t xml:space="preserve">Classificatie gebruikt in RRGS </w:t>
                  </w:r>
                </w:p>
              </w:tc>
            </w:tr>
            <w:tr w:rsidR="00C0190C" w:rsidRPr="00A25D4D" w14:paraId="450447B7" w14:textId="77777777" w:rsidTr="00C0190C">
              <w:trPr>
                <w:tblHeader/>
                <w:tblCellSpacing w:w="0" w:type="dxa"/>
              </w:trPr>
              <w:tc>
                <w:tcPr>
                  <w:tcW w:w="360" w:type="dxa"/>
                  <w:hideMark/>
                </w:tcPr>
                <w:p w14:paraId="286BB896" w14:textId="77777777" w:rsidR="00C0190C" w:rsidRPr="00A25D4D" w:rsidRDefault="00C0190C" w:rsidP="008F13CC">
                  <w:pPr>
                    <w:jc w:val="left"/>
                  </w:pPr>
                  <w:r w:rsidRPr="00A25D4D">
                    <w:t> </w:t>
                  </w:r>
                </w:p>
              </w:tc>
              <w:tc>
                <w:tcPr>
                  <w:tcW w:w="1500" w:type="dxa"/>
                  <w:hideMark/>
                </w:tcPr>
                <w:p w14:paraId="47951DDF" w14:textId="77777777" w:rsidR="00C0190C" w:rsidRPr="00A25D4D" w:rsidRDefault="00C0190C" w:rsidP="008F13CC">
                  <w:pPr>
                    <w:jc w:val="left"/>
                  </w:pPr>
                  <w:r w:rsidRPr="00A25D4D">
                    <w:t>Stereotypes:</w:t>
                  </w:r>
                </w:p>
              </w:tc>
              <w:tc>
                <w:tcPr>
                  <w:tcW w:w="0" w:type="auto"/>
                  <w:hideMark/>
                </w:tcPr>
                <w:p w14:paraId="3EA7C383"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56ED8EBC" w14:textId="77777777" w:rsidTr="00C0190C">
              <w:trPr>
                <w:tblHeader/>
                <w:tblCellSpacing w:w="0" w:type="dxa"/>
              </w:trPr>
              <w:tc>
                <w:tcPr>
                  <w:tcW w:w="360" w:type="dxa"/>
                  <w:hideMark/>
                </w:tcPr>
                <w:p w14:paraId="50400A20" w14:textId="77777777" w:rsidR="00C0190C" w:rsidRPr="00A25D4D" w:rsidRDefault="00C0190C" w:rsidP="008F13CC">
                  <w:pPr>
                    <w:jc w:val="left"/>
                  </w:pPr>
                  <w:r w:rsidRPr="00A25D4D">
                    <w:t> </w:t>
                  </w:r>
                </w:p>
              </w:tc>
              <w:tc>
                <w:tcPr>
                  <w:tcW w:w="1500" w:type="dxa"/>
                  <w:hideMark/>
                </w:tcPr>
                <w:p w14:paraId="43D154E0"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50B1FAC1" w14:textId="77777777" w:rsidR="00C0190C" w:rsidRPr="00A25D4D" w:rsidRDefault="00C0190C" w:rsidP="008F13CC">
                  <w:pPr>
                    <w:jc w:val="left"/>
                  </w:pPr>
                  <w:proofErr w:type="spellStart"/>
                  <w:r w:rsidRPr="00A25D4D">
                    <w:t>Uitbreidbaar</w:t>
                  </w:r>
                  <w:proofErr w:type="spellEnd"/>
                </w:p>
              </w:tc>
            </w:tr>
          </w:tbl>
          <w:p w14:paraId="7289AD37" w14:textId="77777777" w:rsidR="00C0190C" w:rsidRPr="00A25D4D" w:rsidRDefault="00C0190C" w:rsidP="008F13CC">
            <w:pPr>
              <w:jc w:val="left"/>
            </w:pPr>
          </w:p>
        </w:tc>
      </w:tr>
    </w:tbl>
    <w:p w14:paraId="3FF94A93" w14:textId="77777777" w:rsidR="00C0190C" w:rsidRPr="00A25D4D" w:rsidRDefault="00C0190C" w:rsidP="008F13CC">
      <w:pPr>
        <w:pStyle w:val="Kop5"/>
        <w:jc w:val="left"/>
        <w:rPr>
          <w:sz w:val="16"/>
          <w:szCs w:val="16"/>
        </w:rPr>
      </w:pPr>
      <w:proofErr w:type="spellStart"/>
      <w:r w:rsidRPr="00A25D4D">
        <w:rPr>
          <w:sz w:val="16"/>
          <w:szCs w:val="16"/>
        </w:rPr>
        <w:t>ConditionOfFacilityIMKLValue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575"/>
      </w:tblGrid>
      <w:tr w:rsidR="00C0190C" w:rsidRPr="00A25D4D" w14:paraId="222B8030"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9AECE41" w14:textId="77777777" w:rsidR="00C0190C" w:rsidRPr="00A25D4D" w:rsidRDefault="00C0190C" w:rsidP="008F13CC">
            <w:pPr>
              <w:jc w:val="left"/>
            </w:pPr>
            <w:proofErr w:type="spellStart"/>
            <w:r w:rsidRPr="00A25D4D">
              <w:rPr>
                <w:b/>
                <w:bCs/>
              </w:rPr>
              <w:t>ConditionOfFacilityIMKLValue</w:t>
            </w:r>
            <w:proofErr w:type="spellEnd"/>
          </w:p>
        </w:tc>
      </w:tr>
      <w:tr w:rsidR="00C0190C" w:rsidRPr="00A25D4D" w14:paraId="22FA293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655"/>
            </w:tblGrid>
            <w:tr w:rsidR="00C0190C" w:rsidRPr="00A25D4D" w14:paraId="40678885" w14:textId="77777777" w:rsidTr="00C0190C">
              <w:trPr>
                <w:tblHeader/>
                <w:tblCellSpacing w:w="0" w:type="dxa"/>
              </w:trPr>
              <w:tc>
                <w:tcPr>
                  <w:tcW w:w="360" w:type="dxa"/>
                  <w:hideMark/>
                </w:tcPr>
                <w:p w14:paraId="79E16C7A" w14:textId="77777777" w:rsidR="00C0190C" w:rsidRPr="00A25D4D" w:rsidRDefault="00C0190C" w:rsidP="008F13CC">
                  <w:pPr>
                    <w:jc w:val="left"/>
                  </w:pPr>
                  <w:r w:rsidRPr="00A25D4D">
                    <w:t> </w:t>
                  </w:r>
                </w:p>
              </w:tc>
              <w:tc>
                <w:tcPr>
                  <w:tcW w:w="1500" w:type="dxa"/>
                  <w:hideMark/>
                </w:tcPr>
                <w:p w14:paraId="580B899E" w14:textId="77777777" w:rsidR="00C0190C" w:rsidRPr="00A25D4D" w:rsidRDefault="00C0190C" w:rsidP="008F13CC">
                  <w:pPr>
                    <w:jc w:val="left"/>
                  </w:pPr>
                  <w:r w:rsidRPr="00A25D4D">
                    <w:t>Naam</w:t>
                  </w:r>
                </w:p>
              </w:tc>
              <w:tc>
                <w:tcPr>
                  <w:tcW w:w="0" w:type="auto"/>
                  <w:hideMark/>
                </w:tcPr>
                <w:p w14:paraId="4DAB51A2" w14:textId="77777777" w:rsidR="00C0190C" w:rsidRPr="00A25D4D" w:rsidRDefault="00C0190C" w:rsidP="008F13CC">
                  <w:pPr>
                    <w:jc w:val="left"/>
                  </w:pPr>
                </w:p>
              </w:tc>
            </w:tr>
            <w:tr w:rsidR="00C0190C" w:rsidRPr="00A25D4D" w14:paraId="3C2726BE" w14:textId="77777777" w:rsidTr="00C0190C">
              <w:trPr>
                <w:tblHeader/>
                <w:tblCellSpacing w:w="0" w:type="dxa"/>
              </w:trPr>
              <w:tc>
                <w:tcPr>
                  <w:tcW w:w="360" w:type="dxa"/>
                  <w:hideMark/>
                </w:tcPr>
                <w:p w14:paraId="5EED39E5" w14:textId="77777777" w:rsidR="00C0190C" w:rsidRPr="00A25D4D" w:rsidRDefault="00C0190C" w:rsidP="008F13CC">
                  <w:pPr>
                    <w:jc w:val="left"/>
                  </w:pPr>
                  <w:r w:rsidRPr="00A25D4D">
                    <w:t> </w:t>
                  </w:r>
                </w:p>
              </w:tc>
              <w:tc>
                <w:tcPr>
                  <w:tcW w:w="1500" w:type="dxa"/>
                  <w:hideMark/>
                </w:tcPr>
                <w:p w14:paraId="4DD2EF64" w14:textId="77777777" w:rsidR="00C0190C" w:rsidRPr="00A25D4D" w:rsidRDefault="00C0190C" w:rsidP="008F13CC">
                  <w:pPr>
                    <w:jc w:val="left"/>
                  </w:pPr>
                  <w:r w:rsidRPr="00A25D4D">
                    <w:t>Definitie:</w:t>
                  </w:r>
                </w:p>
              </w:tc>
              <w:tc>
                <w:tcPr>
                  <w:tcW w:w="0" w:type="auto"/>
                  <w:hideMark/>
                </w:tcPr>
                <w:p w14:paraId="3036AA11" w14:textId="77777777" w:rsidR="00C0190C" w:rsidRPr="00A25D4D" w:rsidRDefault="00C0190C" w:rsidP="008F13CC">
                  <w:pPr>
                    <w:jc w:val="left"/>
                  </w:pPr>
                  <w:r w:rsidRPr="00A25D4D">
                    <w:t xml:space="preserve">IMKL </w:t>
                  </w:r>
                  <w:proofErr w:type="spellStart"/>
                  <w:r w:rsidRPr="00A25D4D">
                    <w:t>waardelijst</w:t>
                  </w:r>
                  <w:proofErr w:type="spellEnd"/>
                  <w:r w:rsidRPr="00A25D4D">
                    <w:t xml:space="preserve"> voor toepassing INSPIRE </w:t>
                  </w:r>
                  <w:proofErr w:type="spellStart"/>
                  <w:r w:rsidRPr="00A25D4D">
                    <w:t>ConditionOfFacilityValue</w:t>
                  </w:r>
                  <w:proofErr w:type="spellEnd"/>
                  <w:r w:rsidRPr="00A25D4D">
                    <w:t xml:space="preserve">. </w:t>
                  </w:r>
                </w:p>
              </w:tc>
            </w:tr>
            <w:tr w:rsidR="00C0190C" w:rsidRPr="00A25D4D" w14:paraId="6F3748B0" w14:textId="77777777" w:rsidTr="00C0190C">
              <w:trPr>
                <w:tblHeader/>
                <w:tblCellSpacing w:w="0" w:type="dxa"/>
              </w:trPr>
              <w:tc>
                <w:tcPr>
                  <w:tcW w:w="360" w:type="dxa"/>
                  <w:hideMark/>
                </w:tcPr>
                <w:p w14:paraId="45061553" w14:textId="77777777" w:rsidR="00C0190C" w:rsidRPr="00A25D4D" w:rsidRDefault="00C0190C" w:rsidP="008F13CC">
                  <w:pPr>
                    <w:jc w:val="left"/>
                  </w:pPr>
                  <w:r w:rsidRPr="00A25D4D">
                    <w:t> </w:t>
                  </w:r>
                </w:p>
              </w:tc>
              <w:tc>
                <w:tcPr>
                  <w:tcW w:w="1500" w:type="dxa"/>
                  <w:hideMark/>
                </w:tcPr>
                <w:p w14:paraId="156CE3E0" w14:textId="77777777" w:rsidR="00C0190C" w:rsidRPr="00A25D4D" w:rsidRDefault="00C0190C" w:rsidP="008F13CC">
                  <w:pPr>
                    <w:jc w:val="left"/>
                  </w:pPr>
                  <w:r w:rsidRPr="00A25D4D">
                    <w:t>Subtype van:</w:t>
                  </w:r>
                </w:p>
              </w:tc>
              <w:tc>
                <w:tcPr>
                  <w:tcW w:w="0" w:type="auto"/>
                  <w:hideMark/>
                </w:tcPr>
                <w:p w14:paraId="0D6ED03C" w14:textId="77777777" w:rsidR="00C0190C" w:rsidRPr="00A25D4D" w:rsidRDefault="00C0190C" w:rsidP="008F13CC">
                  <w:pPr>
                    <w:jc w:val="left"/>
                  </w:pPr>
                  <w:proofErr w:type="spellStart"/>
                  <w:r w:rsidRPr="00A25D4D">
                    <w:t>ConditionOfFacilityValue</w:t>
                  </w:r>
                  <w:proofErr w:type="spellEnd"/>
                </w:p>
              </w:tc>
            </w:tr>
            <w:tr w:rsidR="00C0190C" w:rsidRPr="00A25D4D" w14:paraId="01ED7646" w14:textId="77777777" w:rsidTr="00C0190C">
              <w:trPr>
                <w:tblHeader/>
                <w:tblCellSpacing w:w="0" w:type="dxa"/>
              </w:trPr>
              <w:tc>
                <w:tcPr>
                  <w:tcW w:w="360" w:type="dxa"/>
                  <w:hideMark/>
                </w:tcPr>
                <w:p w14:paraId="36EC7F4D" w14:textId="77777777" w:rsidR="00C0190C" w:rsidRPr="00A25D4D" w:rsidRDefault="00C0190C" w:rsidP="008F13CC">
                  <w:pPr>
                    <w:jc w:val="left"/>
                  </w:pPr>
                  <w:r w:rsidRPr="00A25D4D">
                    <w:t> </w:t>
                  </w:r>
                </w:p>
              </w:tc>
              <w:tc>
                <w:tcPr>
                  <w:tcW w:w="1500" w:type="dxa"/>
                  <w:hideMark/>
                </w:tcPr>
                <w:p w14:paraId="29DC6E16" w14:textId="77777777" w:rsidR="00C0190C" w:rsidRPr="00A25D4D" w:rsidRDefault="00C0190C" w:rsidP="008F13CC">
                  <w:pPr>
                    <w:jc w:val="left"/>
                  </w:pPr>
                  <w:r w:rsidRPr="00A25D4D">
                    <w:t>Omschrijving:</w:t>
                  </w:r>
                </w:p>
              </w:tc>
              <w:tc>
                <w:tcPr>
                  <w:tcW w:w="0" w:type="auto"/>
                  <w:hideMark/>
                </w:tcPr>
                <w:p w14:paraId="087815EA" w14:textId="77777777" w:rsidR="00C0190C" w:rsidRPr="00A25D4D" w:rsidRDefault="00C0190C" w:rsidP="008F13CC">
                  <w:pPr>
                    <w:jc w:val="left"/>
                  </w:pPr>
                  <w:r w:rsidRPr="00A25D4D">
                    <w:t xml:space="preserve">Kan zowel uitbreiding als beperking op INSPIRE </w:t>
                  </w:r>
                  <w:proofErr w:type="spellStart"/>
                  <w:r w:rsidRPr="00A25D4D">
                    <w:t>waardelijst</w:t>
                  </w:r>
                  <w:proofErr w:type="spellEnd"/>
                  <w:r w:rsidRPr="00A25D4D">
                    <w:t xml:space="preserve"> betreffen. </w:t>
                  </w:r>
                </w:p>
              </w:tc>
            </w:tr>
            <w:tr w:rsidR="00C0190C" w:rsidRPr="00A25D4D" w14:paraId="14A7F7E3" w14:textId="77777777" w:rsidTr="00C0190C">
              <w:trPr>
                <w:tblHeader/>
                <w:tblCellSpacing w:w="0" w:type="dxa"/>
              </w:trPr>
              <w:tc>
                <w:tcPr>
                  <w:tcW w:w="360" w:type="dxa"/>
                  <w:hideMark/>
                </w:tcPr>
                <w:p w14:paraId="0DDEFAC1" w14:textId="77777777" w:rsidR="00C0190C" w:rsidRPr="00A25D4D" w:rsidRDefault="00C0190C" w:rsidP="008F13CC">
                  <w:pPr>
                    <w:jc w:val="left"/>
                  </w:pPr>
                  <w:r w:rsidRPr="00A25D4D">
                    <w:t> </w:t>
                  </w:r>
                </w:p>
              </w:tc>
              <w:tc>
                <w:tcPr>
                  <w:tcW w:w="1500" w:type="dxa"/>
                  <w:hideMark/>
                </w:tcPr>
                <w:p w14:paraId="3E466EBF" w14:textId="77777777" w:rsidR="00C0190C" w:rsidRPr="00A25D4D" w:rsidRDefault="00C0190C" w:rsidP="008F13CC">
                  <w:pPr>
                    <w:jc w:val="left"/>
                  </w:pPr>
                  <w:r w:rsidRPr="00A25D4D">
                    <w:t>Stereotypes:</w:t>
                  </w:r>
                </w:p>
              </w:tc>
              <w:tc>
                <w:tcPr>
                  <w:tcW w:w="0" w:type="auto"/>
                  <w:hideMark/>
                </w:tcPr>
                <w:p w14:paraId="2F135B72"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61FF8679" w14:textId="77777777" w:rsidTr="00C0190C">
              <w:trPr>
                <w:tblHeader/>
                <w:tblCellSpacing w:w="0" w:type="dxa"/>
              </w:trPr>
              <w:tc>
                <w:tcPr>
                  <w:tcW w:w="360" w:type="dxa"/>
                  <w:hideMark/>
                </w:tcPr>
                <w:p w14:paraId="0ADD8048" w14:textId="77777777" w:rsidR="00C0190C" w:rsidRPr="00A25D4D" w:rsidRDefault="00C0190C" w:rsidP="008F13CC">
                  <w:pPr>
                    <w:jc w:val="left"/>
                  </w:pPr>
                  <w:r w:rsidRPr="00A25D4D">
                    <w:t> </w:t>
                  </w:r>
                </w:p>
              </w:tc>
              <w:tc>
                <w:tcPr>
                  <w:tcW w:w="1500" w:type="dxa"/>
                  <w:hideMark/>
                </w:tcPr>
                <w:p w14:paraId="6E8F0233"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7F5459A2" w14:textId="77777777" w:rsidR="00C0190C" w:rsidRPr="00A25D4D" w:rsidRDefault="00C0190C" w:rsidP="008F13CC">
                  <w:pPr>
                    <w:jc w:val="left"/>
                  </w:pPr>
                  <w:proofErr w:type="spellStart"/>
                  <w:r w:rsidRPr="00A25D4D">
                    <w:t>Uitbreidbaar</w:t>
                  </w:r>
                  <w:proofErr w:type="spellEnd"/>
                </w:p>
              </w:tc>
            </w:tr>
          </w:tbl>
          <w:p w14:paraId="22D6BC15" w14:textId="77777777" w:rsidR="00C0190C" w:rsidRPr="00A25D4D" w:rsidRDefault="00C0190C" w:rsidP="008F13CC">
            <w:pPr>
              <w:jc w:val="left"/>
            </w:pPr>
          </w:p>
        </w:tc>
      </w:tr>
    </w:tbl>
    <w:p w14:paraId="720C675D" w14:textId="77777777" w:rsidR="00C0190C" w:rsidRPr="00A25D4D" w:rsidRDefault="00C0190C" w:rsidP="008F13CC">
      <w:pPr>
        <w:pStyle w:val="Kop5"/>
        <w:jc w:val="left"/>
        <w:rPr>
          <w:sz w:val="16"/>
          <w:szCs w:val="16"/>
        </w:rPr>
      </w:pPr>
      <w:proofErr w:type="spellStart"/>
      <w:r w:rsidRPr="00A25D4D">
        <w:rPr>
          <w:sz w:val="16"/>
          <w:szCs w:val="16"/>
        </w:rPr>
        <w:t>DiepteAangrijpingspuntValue</w:t>
      </w:r>
      <w:proofErr w:type="spellEnd"/>
    </w:p>
    <w:tbl>
      <w:tblPr>
        <w:tblW w:w="4247"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692"/>
      </w:tblGrid>
      <w:tr w:rsidR="00C0190C" w:rsidRPr="00A25D4D" w14:paraId="00B34849"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0E65E0F" w14:textId="77777777" w:rsidR="00C0190C" w:rsidRPr="00A25D4D" w:rsidRDefault="00C0190C" w:rsidP="008F13CC">
            <w:pPr>
              <w:jc w:val="left"/>
            </w:pPr>
            <w:proofErr w:type="spellStart"/>
            <w:r w:rsidRPr="00A25D4D">
              <w:rPr>
                <w:b/>
                <w:bCs/>
              </w:rPr>
              <w:t>DiepteAangrijpingspuntValue</w:t>
            </w:r>
            <w:proofErr w:type="spellEnd"/>
          </w:p>
        </w:tc>
      </w:tr>
      <w:tr w:rsidR="00C0190C" w:rsidRPr="00A25D4D" w14:paraId="4ABBF0B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772"/>
            </w:tblGrid>
            <w:tr w:rsidR="00C0190C" w:rsidRPr="00A25D4D" w14:paraId="6C844058" w14:textId="77777777" w:rsidTr="00C0190C">
              <w:trPr>
                <w:tblHeader/>
                <w:tblCellSpacing w:w="0" w:type="dxa"/>
              </w:trPr>
              <w:tc>
                <w:tcPr>
                  <w:tcW w:w="360" w:type="dxa"/>
                  <w:hideMark/>
                </w:tcPr>
                <w:p w14:paraId="78E8BC08" w14:textId="77777777" w:rsidR="00C0190C" w:rsidRPr="00A25D4D" w:rsidRDefault="00C0190C" w:rsidP="008F13CC">
                  <w:pPr>
                    <w:jc w:val="left"/>
                  </w:pPr>
                  <w:r w:rsidRPr="00A25D4D">
                    <w:t> </w:t>
                  </w:r>
                </w:p>
              </w:tc>
              <w:tc>
                <w:tcPr>
                  <w:tcW w:w="1500" w:type="dxa"/>
                  <w:hideMark/>
                </w:tcPr>
                <w:p w14:paraId="138282DC" w14:textId="77777777" w:rsidR="00C0190C" w:rsidRPr="00A25D4D" w:rsidRDefault="00C0190C" w:rsidP="008F13CC">
                  <w:pPr>
                    <w:jc w:val="left"/>
                  </w:pPr>
                  <w:r w:rsidRPr="00A25D4D">
                    <w:t>Naam</w:t>
                  </w:r>
                </w:p>
              </w:tc>
              <w:tc>
                <w:tcPr>
                  <w:tcW w:w="0" w:type="auto"/>
                  <w:hideMark/>
                </w:tcPr>
                <w:p w14:paraId="10E2EBFF" w14:textId="77777777" w:rsidR="00C0190C" w:rsidRPr="00A25D4D" w:rsidRDefault="00C0190C" w:rsidP="008F13CC">
                  <w:pPr>
                    <w:jc w:val="left"/>
                  </w:pPr>
                </w:p>
              </w:tc>
            </w:tr>
            <w:tr w:rsidR="00C0190C" w:rsidRPr="00A25D4D" w14:paraId="42A2A618" w14:textId="77777777" w:rsidTr="00C0190C">
              <w:trPr>
                <w:tblHeader/>
                <w:tblCellSpacing w:w="0" w:type="dxa"/>
              </w:trPr>
              <w:tc>
                <w:tcPr>
                  <w:tcW w:w="360" w:type="dxa"/>
                  <w:hideMark/>
                </w:tcPr>
                <w:p w14:paraId="28A55E57" w14:textId="77777777" w:rsidR="00C0190C" w:rsidRPr="00A25D4D" w:rsidRDefault="00C0190C" w:rsidP="008F13CC">
                  <w:pPr>
                    <w:jc w:val="left"/>
                  </w:pPr>
                  <w:r w:rsidRPr="00A25D4D">
                    <w:t> </w:t>
                  </w:r>
                </w:p>
              </w:tc>
              <w:tc>
                <w:tcPr>
                  <w:tcW w:w="1500" w:type="dxa"/>
                  <w:hideMark/>
                </w:tcPr>
                <w:p w14:paraId="6B20F882" w14:textId="77777777" w:rsidR="00C0190C" w:rsidRPr="00A25D4D" w:rsidRDefault="00C0190C" w:rsidP="008F13CC">
                  <w:pPr>
                    <w:jc w:val="left"/>
                  </w:pPr>
                  <w:r w:rsidRPr="00A25D4D">
                    <w:t>Definitie:</w:t>
                  </w:r>
                </w:p>
              </w:tc>
              <w:tc>
                <w:tcPr>
                  <w:tcW w:w="0" w:type="auto"/>
                  <w:hideMark/>
                </w:tcPr>
                <w:p w14:paraId="6AEA8950" w14:textId="77777777" w:rsidR="00C0190C" w:rsidRPr="00A25D4D" w:rsidRDefault="00C0190C" w:rsidP="008F13CC">
                  <w:pPr>
                    <w:jc w:val="left"/>
                  </w:pPr>
                  <w:r w:rsidRPr="00A25D4D">
                    <w:t xml:space="preserve">Aangrijpingspunt van object van af waar de diepte wordt bepaald. </w:t>
                  </w:r>
                </w:p>
              </w:tc>
            </w:tr>
            <w:tr w:rsidR="00C0190C" w:rsidRPr="00A25D4D" w14:paraId="14F4016B" w14:textId="77777777" w:rsidTr="00C0190C">
              <w:trPr>
                <w:tblHeader/>
                <w:tblCellSpacing w:w="0" w:type="dxa"/>
              </w:trPr>
              <w:tc>
                <w:tcPr>
                  <w:tcW w:w="360" w:type="dxa"/>
                  <w:hideMark/>
                </w:tcPr>
                <w:p w14:paraId="74CAAD13" w14:textId="77777777" w:rsidR="00C0190C" w:rsidRPr="00A25D4D" w:rsidRDefault="00C0190C" w:rsidP="008F13CC">
                  <w:pPr>
                    <w:jc w:val="left"/>
                  </w:pPr>
                  <w:r w:rsidRPr="00A25D4D">
                    <w:t> </w:t>
                  </w:r>
                </w:p>
              </w:tc>
              <w:tc>
                <w:tcPr>
                  <w:tcW w:w="1500" w:type="dxa"/>
                  <w:hideMark/>
                </w:tcPr>
                <w:p w14:paraId="1E5EA140" w14:textId="77777777" w:rsidR="00C0190C" w:rsidRPr="00A25D4D" w:rsidRDefault="00C0190C" w:rsidP="008F13CC">
                  <w:pPr>
                    <w:jc w:val="left"/>
                  </w:pPr>
                  <w:r w:rsidRPr="00A25D4D">
                    <w:t>Stereotypes:</w:t>
                  </w:r>
                </w:p>
              </w:tc>
              <w:tc>
                <w:tcPr>
                  <w:tcW w:w="0" w:type="auto"/>
                  <w:hideMark/>
                </w:tcPr>
                <w:p w14:paraId="2F5CC4BB"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035EFFF2" w14:textId="77777777" w:rsidTr="00C0190C">
              <w:trPr>
                <w:tblHeader/>
                <w:tblCellSpacing w:w="0" w:type="dxa"/>
              </w:trPr>
              <w:tc>
                <w:tcPr>
                  <w:tcW w:w="360" w:type="dxa"/>
                  <w:hideMark/>
                </w:tcPr>
                <w:p w14:paraId="6FE72449" w14:textId="77777777" w:rsidR="00C0190C" w:rsidRPr="00A25D4D" w:rsidRDefault="00C0190C" w:rsidP="008F13CC">
                  <w:pPr>
                    <w:jc w:val="left"/>
                  </w:pPr>
                  <w:r w:rsidRPr="00A25D4D">
                    <w:t> </w:t>
                  </w:r>
                </w:p>
              </w:tc>
              <w:tc>
                <w:tcPr>
                  <w:tcW w:w="1500" w:type="dxa"/>
                  <w:hideMark/>
                </w:tcPr>
                <w:p w14:paraId="1167EA20"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5A8D8CCA" w14:textId="77777777" w:rsidR="00C0190C" w:rsidRPr="00A25D4D" w:rsidRDefault="00C0190C" w:rsidP="008F13CC">
                  <w:pPr>
                    <w:jc w:val="left"/>
                  </w:pPr>
                  <w:proofErr w:type="spellStart"/>
                  <w:r w:rsidRPr="00A25D4D">
                    <w:t>Uitbreidbaar</w:t>
                  </w:r>
                  <w:proofErr w:type="spellEnd"/>
                </w:p>
              </w:tc>
            </w:tr>
          </w:tbl>
          <w:p w14:paraId="6E8DA33B" w14:textId="77777777" w:rsidR="00C0190C" w:rsidRPr="00A25D4D" w:rsidRDefault="00C0190C" w:rsidP="008F13CC">
            <w:pPr>
              <w:jc w:val="left"/>
            </w:pPr>
          </w:p>
        </w:tc>
      </w:tr>
    </w:tbl>
    <w:p w14:paraId="270F687D" w14:textId="77777777" w:rsidR="00C0190C" w:rsidRPr="00A25D4D" w:rsidRDefault="00C0190C" w:rsidP="008F13CC">
      <w:pPr>
        <w:pStyle w:val="Kop5"/>
        <w:jc w:val="left"/>
        <w:rPr>
          <w:sz w:val="16"/>
          <w:szCs w:val="16"/>
        </w:rPr>
      </w:pPr>
      <w:proofErr w:type="spellStart"/>
      <w:r w:rsidRPr="00A25D4D">
        <w:rPr>
          <w:sz w:val="16"/>
          <w:szCs w:val="16"/>
        </w:rPr>
        <w:t>EffectScenarioType</w:t>
      </w:r>
      <w:proofErr w:type="spellEnd"/>
    </w:p>
    <w:tbl>
      <w:tblPr>
        <w:tblW w:w="2602"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713"/>
      </w:tblGrid>
      <w:tr w:rsidR="00C0190C" w:rsidRPr="00A25D4D" w14:paraId="47B0DBE1"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1528577C" w14:textId="77777777" w:rsidR="00C0190C" w:rsidRPr="00A25D4D" w:rsidRDefault="00C0190C" w:rsidP="008F13CC">
            <w:pPr>
              <w:jc w:val="left"/>
            </w:pPr>
            <w:proofErr w:type="spellStart"/>
            <w:r w:rsidRPr="00A25D4D">
              <w:rPr>
                <w:b/>
                <w:bCs/>
              </w:rPr>
              <w:t>EffectScenarioType</w:t>
            </w:r>
            <w:proofErr w:type="spellEnd"/>
          </w:p>
        </w:tc>
      </w:tr>
      <w:tr w:rsidR="00C0190C" w:rsidRPr="00A25D4D" w14:paraId="13625D7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2793"/>
            </w:tblGrid>
            <w:tr w:rsidR="00C0190C" w:rsidRPr="00A25D4D" w14:paraId="72F32975" w14:textId="77777777" w:rsidTr="00C0190C">
              <w:trPr>
                <w:tblHeader/>
                <w:tblCellSpacing w:w="0" w:type="dxa"/>
              </w:trPr>
              <w:tc>
                <w:tcPr>
                  <w:tcW w:w="360" w:type="dxa"/>
                  <w:hideMark/>
                </w:tcPr>
                <w:p w14:paraId="66F02A8A" w14:textId="77777777" w:rsidR="00C0190C" w:rsidRPr="00A25D4D" w:rsidRDefault="00C0190C" w:rsidP="008F13CC">
                  <w:pPr>
                    <w:jc w:val="left"/>
                  </w:pPr>
                  <w:r w:rsidRPr="00A25D4D">
                    <w:t> </w:t>
                  </w:r>
                </w:p>
              </w:tc>
              <w:tc>
                <w:tcPr>
                  <w:tcW w:w="1500" w:type="dxa"/>
                  <w:hideMark/>
                </w:tcPr>
                <w:p w14:paraId="269CEE3D" w14:textId="77777777" w:rsidR="00C0190C" w:rsidRPr="00A25D4D" w:rsidRDefault="00C0190C" w:rsidP="008F13CC">
                  <w:pPr>
                    <w:jc w:val="left"/>
                  </w:pPr>
                  <w:r w:rsidRPr="00A25D4D">
                    <w:t>Naam</w:t>
                  </w:r>
                </w:p>
              </w:tc>
              <w:tc>
                <w:tcPr>
                  <w:tcW w:w="0" w:type="auto"/>
                  <w:hideMark/>
                </w:tcPr>
                <w:p w14:paraId="6D6C6888" w14:textId="77777777" w:rsidR="00C0190C" w:rsidRPr="00A25D4D" w:rsidRDefault="00C0190C" w:rsidP="008F13CC">
                  <w:pPr>
                    <w:jc w:val="left"/>
                  </w:pPr>
                </w:p>
              </w:tc>
            </w:tr>
            <w:tr w:rsidR="00C0190C" w:rsidRPr="00A25D4D" w14:paraId="546AF648" w14:textId="77777777" w:rsidTr="00C0190C">
              <w:trPr>
                <w:tblHeader/>
                <w:tblCellSpacing w:w="0" w:type="dxa"/>
              </w:trPr>
              <w:tc>
                <w:tcPr>
                  <w:tcW w:w="360" w:type="dxa"/>
                  <w:hideMark/>
                </w:tcPr>
                <w:p w14:paraId="758A57AD" w14:textId="77777777" w:rsidR="00C0190C" w:rsidRPr="00A25D4D" w:rsidRDefault="00C0190C" w:rsidP="008F13CC">
                  <w:pPr>
                    <w:jc w:val="left"/>
                  </w:pPr>
                  <w:r w:rsidRPr="00A25D4D">
                    <w:t> </w:t>
                  </w:r>
                </w:p>
              </w:tc>
              <w:tc>
                <w:tcPr>
                  <w:tcW w:w="1500" w:type="dxa"/>
                  <w:hideMark/>
                </w:tcPr>
                <w:p w14:paraId="57527085" w14:textId="77777777" w:rsidR="00C0190C" w:rsidRPr="00A25D4D" w:rsidRDefault="00C0190C" w:rsidP="008F13CC">
                  <w:pPr>
                    <w:jc w:val="left"/>
                  </w:pPr>
                  <w:r w:rsidRPr="00A25D4D">
                    <w:t>Definitie:</w:t>
                  </w:r>
                </w:p>
              </w:tc>
              <w:tc>
                <w:tcPr>
                  <w:tcW w:w="0" w:type="auto"/>
                  <w:hideMark/>
                </w:tcPr>
                <w:p w14:paraId="10B39515" w14:textId="77777777" w:rsidR="00C0190C" w:rsidRPr="00A25D4D" w:rsidRDefault="00C0190C" w:rsidP="008F13CC">
                  <w:pPr>
                    <w:jc w:val="left"/>
                  </w:pPr>
                  <w:r w:rsidRPr="00A25D4D">
                    <w:t xml:space="preserve">Type risico dat zich kan voordoen. </w:t>
                  </w:r>
                </w:p>
              </w:tc>
            </w:tr>
            <w:tr w:rsidR="00C0190C" w:rsidRPr="00A25D4D" w14:paraId="1D2073ED" w14:textId="77777777" w:rsidTr="00C0190C">
              <w:trPr>
                <w:tblHeader/>
                <w:tblCellSpacing w:w="0" w:type="dxa"/>
              </w:trPr>
              <w:tc>
                <w:tcPr>
                  <w:tcW w:w="360" w:type="dxa"/>
                  <w:hideMark/>
                </w:tcPr>
                <w:p w14:paraId="26771614" w14:textId="77777777" w:rsidR="00C0190C" w:rsidRPr="00A25D4D" w:rsidRDefault="00C0190C" w:rsidP="008F13CC">
                  <w:pPr>
                    <w:jc w:val="left"/>
                  </w:pPr>
                  <w:r w:rsidRPr="00A25D4D">
                    <w:t> </w:t>
                  </w:r>
                </w:p>
              </w:tc>
              <w:tc>
                <w:tcPr>
                  <w:tcW w:w="1500" w:type="dxa"/>
                  <w:hideMark/>
                </w:tcPr>
                <w:p w14:paraId="4196C2A6" w14:textId="77777777" w:rsidR="00C0190C" w:rsidRPr="00A25D4D" w:rsidRDefault="00C0190C" w:rsidP="008F13CC">
                  <w:pPr>
                    <w:jc w:val="left"/>
                  </w:pPr>
                  <w:r w:rsidRPr="00A25D4D">
                    <w:t>Herkomst:</w:t>
                  </w:r>
                </w:p>
              </w:tc>
              <w:tc>
                <w:tcPr>
                  <w:tcW w:w="0" w:type="auto"/>
                  <w:hideMark/>
                </w:tcPr>
                <w:p w14:paraId="4FB63BC9" w14:textId="77777777" w:rsidR="00C0190C" w:rsidRPr="00A25D4D" w:rsidRDefault="00C0190C" w:rsidP="008F13CC">
                  <w:pPr>
                    <w:jc w:val="left"/>
                  </w:pPr>
                  <w:r w:rsidRPr="00A25D4D">
                    <w:t>RRGS</w:t>
                  </w:r>
                </w:p>
              </w:tc>
            </w:tr>
            <w:tr w:rsidR="00C0190C" w:rsidRPr="00A25D4D" w14:paraId="263A1B2E" w14:textId="77777777" w:rsidTr="00C0190C">
              <w:trPr>
                <w:tblHeader/>
                <w:tblCellSpacing w:w="0" w:type="dxa"/>
              </w:trPr>
              <w:tc>
                <w:tcPr>
                  <w:tcW w:w="360" w:type="dxa"/>
                  <w:hideMark/>
                </w:tcPr>
                <w:p w14:paraId="010BFFC7" w14:textId="77777777" w:rsidR="00C0190C" w:rsidRPr="00A25D4D" w:rsidRDefault="00C0190C" w:rsidP="008F13CC">
                  <w:pPr>
                    <w:jc w:val="left"/>
                  </w:pPr>
                  <w:r w:rsidRPr="00A25D4D">
                    <w:t> </w:t>
                  </w:r>
                </w:p>
              </w:tc>
              <w:tc>
                <w:tcPr>
                  <w:tcW w:w="1500" w:type="dxa"/>
                  <w:hideMark/>
                </w:tcPr>
                <w:p w14:paraId="44601D01" w14:textId="77777777" w:rsidR="00C0190C" w:rsidRPr="00A25D4D" w:rsidRDefault="00C0190C" w:rsidP="008F13CC">
                  <w:pPr>
                    <w:jc w:val="left"/>
                  </w:pPr>
                  <w:r w:rsidRPr="00A25D4D">
                    <w:t>Stereotypes:</w:t>
                  </w:r>
                </w:p>
              </w:tc>
              <w:tc>
                <w:tcPr>
                  <w:tcW w:w="0" w:type="auto"/>
                  <w:hideMark/>
                </w:tcPr>
                <w:p w14:paraId="3645938B"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1F16F2D8" w14:textId="77777777" w:rsidTr="00C0190C">
              <w:trPr>
                <w:tblHeader/>
                <w:tblCellSpacing w:w="0" w:type="dxa"/>
              </w:trPr>
              <w:tc>
                <w:tcPr>
                  <w:tcW w:w="360" w:type="dxa"/>
                  <w:hideMark/>
                </w:tcPr>
                <w:p w14:paraId="1E318BD4" w14:textId="77777777" w:rsidR="00C0190C" w:rsidRPr="00A25D4D" w:rsidRDefault="00C0190C" w:rsidP="008F13CC">
                  <w:pPr>
                    <w:jc w:val="left"/>
                  </w:pPr>
                  <w:r w:rsidRPr="00A25D4D">
                    <w:t> </w:t>
                  </w:r>
                </w:p>
              </w:tc>
              <w:tc>
                <w:tcPr>
                  <w:tcW w:w="1500" w:type="dxa"/>
                  <w:hideMark/>
                </w:tcPr>
                <w:p w14:paraId="6DCE0EDE"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151D4619" w14:textId="77777777" w:rsidR="00C0190C" w:rsidRPr="00A25D4D" w:rsidRDefault="00C0190C" w:rsidP="008F13CC">
                  <w:pPr>
                    <w:jc w:val="left"/>
                  </w:pPr>
                  <w:proofErr w:type="spellStart"/>
                  <w:r w:rsidRPr="00A25D4D">
                    <w:t>Uitbreidbaar</w:t>
                  </w:r>
                  <w:proofErr w:type="spellEnd"/>
                </w:p>
              </w:tc>
            </w:tr>
          </w:tbl>
          <w:p w14:paraId="4E6F0011" w14:textId="77777777" w:rsidR="00C0190C" w:rsidRPr="00A25D4D" w:rsidRDefault="00C0190C" w:rsidP="008F13CC">
            <w:pPr>
              <w:jc w:val="left"/>
            </w:pPr>
          </w:p>
        </w:tc>
      </w:tr>
    </w:tbl>
    <w:p w14:paraId="3FA8C7DE" w14:textId="77777777" w:rsidR="00C0190C" w:rsidRPr="00A25D4D" w:rsidRDefault="00C0190C" w:rsidP="008F13CC">
      <w:pPr>
        <w:pStyle w:val="Kop5"/>
        <w:jc w:val="left"/>
        <w:rPr>
          <w:sz w:val="16"/>
          <w:szCs w:val="16"/>
        </w:rPr>
      </w:pPr>
      <w:proofErr w:type="spellStart"/>
      <w:r w:rsidRPr="00A25D4D">
        <w:rPr>
          <w:sz w:val="16"/>
          <w:szCs w:val="16"/>
        </w:rPr>
        <w:t>EigenTopografieStatusValue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C0190C" w:rsidRPr="00A25D4D" w14:paraId="641CA290"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908727B" w14:textId="77777777" w:rsidR="00C0190C" w:rsidRPr="00A25D4D" w:rsidRDefault="00C0190C" w:rsidP="008F13CC">
            <w:pPr>
              <w:jc w:val="left"/>
            </w:pPr>
            <w:proofErr w:type="spellStart"/>
            <w:r w:rsidRPr="00A25D4D">
              <w:rPr>
                <w:b/>
                <w:bCs/>
              </w:rPr>
              <w:t>EigenTopografieStatusValue</w:t>
            </w:r>
            <w:proofErr w:type="spellEnd"/>
          </w:p>
        </w:tc>
      </w:tr>
      <w:tr w:rsidR="00C0190C" w:rsidRPr="00A25D4D" w14:paraId="49305C8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0782C681" w14:textId="77777777" w:rsidTr="00C0190C">
              <w:trPr>
                <w:tblHeader/>
                <w:tblCellSpacing w:w="0" w:type="dxa"/>
              </w:trPr>
              <w:tc>
                <w:tcPr>
                  <w:tcW w:w="360" w:type="dxa"/>
                  <w:hideMark/>
                </w:tcPr>
                <w:p w14:paraId="39954BE6" w14:textId="77777777" w:rsidR="00C0190C" w:rsidRPr="00A25D4D" w:rsidRDefault="00C0190C" w:rsidP="008F13CC">
                  <w:pPr>
                    <w:jc w:val="left"/>
                  </w:pPr>
                  <w:r w:rsidRPr="00A25D4D">
                    <w:t> </w:t>
                  </w:r>
                </w:p>
              </w:tc>
              <w:tc>
                <w:tcPr>
                  <w:tcW w:w="1500" w:type="dxa"/>
                  <w:hideMark/>
                </w:tcPr>
                <w:p w14:paraId="2F8D8B60" w14:textId="77777777" w:rsidR="00C0190C" w:rsidRPr="00A25D4D" w:rsidRDefault="00C0190C" w:rsidP="008F13CC">
                  <w:pPr>
                    <w:jc w:val="left"/>
                  </w:pPr>
                  <w:r w:rsidRPr="00A25D4D">
                    <w:t>Naam</w:t>
                  </w:r>
                </w:p>
              </w:tc>
              <w:tc>
                <w:tcPr>
                  <w:tcW w:w="0" w:type="auto"/>
                  <w:hideMark/>
                </w:tcPr>
                <w:p w14:paraId="6428AD07" w14:textId="77777777" w:rsidR="00C0190C" w:rsidRPr="00A25D4D" w:rsidRDefault="00C0190C" w:rsidP="008F13CC">
                  <w:pPr>
                    <w:jc w:val="left"/>
                  </w:pPr>
                </w:p>
              </w:tc>
            </w:tr>
            <w:tr w:rsidR="00C0190C" w:rsidRPr="00A25D4D" w14:paraId="2002E7C3" w14:textId="77777777" w:rsidTr="00C0190C">
              <w:trPr>
                <w:tblHeader/>
                <w:tblCellSpacing w:w="0" w:type="dxa"/>
              </w:trPr>
              <w:tc>
                <w:tcPr>
                  <w:tcW w:w="360" w:type="dxa"/>
                  <w:hideMark/>
                </w:tcPr>
                <w:p w14:paraId="3F05F7FD" w14:textId="77777777" w:rsidR="00C0190C" w:rsidRPr="00A25D4D" w:rsidRDefault="00C0190C" w:rsidP="008F13CC">
                  <w:pPr>
                    <w:jc w:val="left"/>
                  </w:pPr>
                  <w:r w:rsidRPr="00A25D4D">
                    <w:t> </w:t>
                  </w:r>
                </w:p>
              </w:tc>
              <w:tc>
                <w:tcPr>
                  <w:tcW w:w="1500" w:type="dxa"/>
                  <w:hideMark/>
                </w:tcPr>
                <w:p w14:paraId="6307766E" w14:textId="77777777" w:rsidR="00C0190C" w:rsidRPr="00A25D4D" w:rsidRDefault="00C0190C" w:rsidP="008F13CC">
                  <w:pPr>
                    <w:jc w:val="left"/>
                  </w:pPr>
                  <w:r w:rsidRPr="00A25D4D">
                    <w:t>Definitie:</w:t>
                  </w:r>
                </w:p>
              </w:tc>
              <w:tc>
                <w:tcPr>
                  <w:tcW w:w="0" w:type="auto"/>
                  <w:hideMark/>
                </w:tcPr>
                <w:p w14:paraId="30574BC7" w14:textId="77777777" w:rsidR="00C0190C" w:rsidRPr="00A25D4D" w:rsidRDefault="00C0190C" w:rsidP="008F13CC">
                  <w:pPr>
                    <w:jc w:val="left"/>
                  </w:pPr>
                  <w:r w:rsidRPr="00A25D4D">
                    <w:t xml:space="preserve">Status van topografie die als extra locatie informatie, meestal voor maatvoering, wordt meegeleverd. </w:t>
                  </w:r>
                </w:p>
              </w:tc>
            </w:tr>
            <w:tr w:rsidR="00C0190C" w:rsidRPr="00A25D4D" w14:paraId="6A4B17D9" w14:textId="77777777" w:rsidTr="00C0190C">
              <w:trPr>
                <w:tblHeader/>
                <w:tblCellSpacing w:w="0" w:type="dxa"/>
              </w:trPr>
              <w:tc>
                <w:tcPr>
                  <w:tcW w:w="360" w:type="dxa"/>
                  <w:hideMark/>
                </w:tcPr>
                <w:p w14:paraId="2A81EED8" w14:textId="77777777" w:rsidR="00C0190C" w:rsidRPr="00A25D4D" w:rsidRDefault="00C0190C" w:rsidP="008F13CC">
                  <w:pPr>
                    <w:jc w:val="left"/>
                  </w:pPr>
                  <w:r w:rsidRPr="00A25D4D">
                    <w:t> </w:t>
                  </w:r>
                </w:p>
              </w:tc>
              <w:tc>
                <w:tcPr>
                  <w:tcW w:w="1500" w:type="dxa"/>
                  <w:hideMark/>
                </w:tcPr>
                <w:p w14:paraId="55B4A77D" w14:textId="77777777" w:rsidR="00C0190C" w:rsidRPr="00A25D4D" w:rsidRDefault="00C0190C" w:rsidP="008F13CC">
                  <w:pPr>
                    <w:jc w:val="left"/>
                  </w:pPr>
                  <w:r w:rsidRPr="00A25D4D">
                    <w:t>Stereotypes:</w:t>
                  </w:r>
                </w:p>
              </w:tc>
              <w:tc>
                <w:tcPr>
                  <w:tcW w:w="0" w:type="auto"/>
                  <w:hideMark/>
                </w:tcPr>
                <w:p w14:paraId="0E8A4A25"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1AC2EFE8" w14:textId="77777777" w:rsidTr="00C0190C">
              <w:trPr>
                <w:tblHeader/>
                <w:tblCellSpacing w:w="0" w:type="dxa"/>
              </w:trPr>
              <w:tc>
                <w:tcPr>
                  <w:tcW w:w="360" w:type="dxa"/>
                  <w:hideMark/>
                </w:tcPr>
                <w:p w14:paraId="5DDED8B1" w14:textId="77777777" w:rsidR="00C0190C" w:rsidRPr="00A25D4D" w:rsidRDefault="00C0190C" w:rsidP="008F13CC">
                  <w:pPr>
                    <w:jc w:val="left"/>
                  </w:pPr>
                  <w:r w:rsidRPr="00A25D4D">
                    <w:t> </w:t>
                  </w:r>
                </w:p>
              </w:tc>
              <w:tc>
                <w:tcPr>
                  <w:tcW w:w="1500" w:type="dxa"/>
                  <w:hideMark/>
                </w:tcPr>
                <w:p w14:paraId="492BD79D"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31FB8FA8" w14:textId="77777777" w:rsidR="00C0190C" w:rsidRPr="00A25D4D" w:rsidRDefault="00C0190C" w:rsidP="008F13CC">
                  <w:pPr>
                    <w:jc w:val="left"/>
                  </w:pPr>
                  <w:proofErr w:type="spellStart"/>
                  <w:r w:rsidRPr="00A25D4D">
                    <w:t>Uitbreidbaar</w:t>
                  </w:r>
                  <w:proofErr w:type="spellEnd"/>
                </w:p>
              </w:tc>
            </w:tr>
          </w:tbl>
          <w:p w14:paraId="437A62E2" w14:textId="77777777" w:rsidR="00C0190C" w:rsidRPr="00A25D4D" w:rsidRDefault="00C0190C" w:rsidP="008F13CC">
            <w:pPr>
              <w:jc w:val="left"/>
            </w:pPr>
          </w:p>
        </w:tc>
      </w:tr>
    </w:tbl>
    <w:p w14:paraId="5F59A9FC" w14:textId="77777777" w:rsidR="00C0190C" w:rsidRPr="00A25D4D" w:rsidRDefault="00C0190C" w:rsidP="008F13CC">
      <w:pPr>
        <w:pStyle w:val="Kop5"/>
        <w:jc w:val="left"/>
        <w:rPr>
          <w:sz w:val="16"/>
          <w:szCs w:val="16"/>
        </w:rPr>
      </w:pPr>
      <w:proofErr w:type="spellStart"/>
      <w:r w:rsidRPr="00A25D4D">
        <w:rPr>
          <w:sz w:val="16"/>
          <w:szCs w:val="16"/>
        </w:rPr>
        <w:t>ElectricityAppurtenanceTypeIMKLValue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193"/>
      </w:tblGrid>
      <w:tr w:rsidR="00C0190C" w:rsidRPr="00A25D4D" w14:paraId="2ACE49E6"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0DDB22AF" w14:textId="77777777" w:rsidR="00C0190C" w:rsidRPr="00A25D4D" w:rsidRDefault="00C0190C" w:rsidP="008F13CC">
            <w:pPr>
              <w:jc w:val="left"/>
            </w:pPr>
            <w:proofErr w:type="spellStart"/>
            <w:r w:rsidRPr="00A25D4D">
              <w:rPr>
                <w:b/>
                <w:bCs/>
              </w:rPr>
              <w:lastRenderedPageBreak/>
              <w:t>ElectricityAppurtenanceTypeIMKLValue</w:t>
            </w:r>
            <w:proofErr w:type="spellEnd"/>
          </w:p>
        </w:tc>
      </w:tr>
      <w:tr w:rsidR="00C0190C" w:rsidRPr="00A25D4D" w14:paraId="299169A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273"/>
            </w:tblGrid>
            <w:tr w:rsidR="00C0190C" w:rsidRPr="00A25D4D" w14:paraId="2D528356" w14:textId="77777777" w:rsidTr="00C0190C">
              <w:trPr>
                <w:tblHeader/>
                <w:tblCellSpacing w:w="0" w:type="dxa"/>
              </w:trPr>
              <w:tc>
                <w:tcPr>
                  <w:tcW w:w="360" w:type="dxa"/>
                  <w:hideMark/>
                </w:tcPr>
                <w:p w14:paraId="46F5CA7B" w14:textId="77777777" w:rsidR="00C0190C" w:rsidRPr="00A25D4D" w:rsidRDefault="00C0190C" w:rsidP="008F13CC">
                  <w:pPr>
                    <w:jc w:val="left"/>
                  </w:pPr>
                  <w:r w:rsidRPr="00A25D4D">
                    <w:t> </w:t>
                  </w:r>
                </w:p>
              </w:tc>
              <w:tc>
                <w:tcPr>
                  <w:tcW w:w="1500" w:type="dxa"/>
                  <w:hideMark/>
                </w:tcPr>
                <w:p w14:paraId="5E65A6ED" w14:textId="77777777" w:rsidR="00C0190C" w:rsidRPr="00A25D4D" w:rsidRDefault="00C0190C" w:rsidP="008F13CC">
                  <w:pPr>
                    <w:jc w:val="left"/>
                  </w:pPr>
                  <w:r w:rsidRPr="00A25D4D">
                    <w:t>Naam</w:t>
                  </w:r>
                </w:p>
              </w:tc>
              <w:tc>
                <w:tcPr>
                  <w:tcW w:w="0" w:type="auto"/>
                  <w:hideMark/>
                </w:tcPr>
                <w:p w14:paraId="7CC1AE8E" w14:textId="77777777" w:rsidR="00C0190C" w:rsidRPr="00A25D4D" w:rsidRDefault="00C0190C" w:rsidP="008F13CC">
                  <w:pPr>
                    <w:jc w:val="left"/>
                  </w:pPr>
                </w:p>
              </w:tc>
            </w:tr>
            <w:tr w:rsidR="00C0190C" w:rsidRPr="00A25D4D" w14:paraId="4D53D832" w14:textId="77777777" w:rsidTr="00C0190C">
              <w:trPr>
                <w:tblHeader/>
                <w:tblCellSpacing w:w="0" w:type="dxa"/>
              </w:trPr>
              <w:tc>
                <w:tcPr>
                  <w:tcW w:w="360" w:type="dxa"/>
                  <w:hideMark/>
                </w:tcPr>
                <w:p w14:paraId="5185368F" w14:textId="77777777" w:rsidR="00C0190C" w:rsidRPr="00A25D4D" w:rsidRDefault="00C0190C" w:rsidP="008F13CC">
                  <w:pPr>
                    <w:jc w:val="left"/>
                  </w:pPr>
                  <w:r w:rsidRPr="00A25D4D">
                    <w:t> </w:t>
                  </w:r>
                </w:p>
              </w:tc>
              <w:tc>
                <w:tcPr>
                  <w:tcW w:w="1500" w:type="dxa"/>
                  <w:hideMark/>
                </w:tcPr>
                <w:p w14:paraId="7E8AEE40" w14:textId="77777777" w:rsidR="00C0190C" w:rsidRPr="00A25D4D" w:rsidRDefault="00C0190C" w:rsidP="008F13CC">
                  <w:pPr>
                    <w:jc w:val="left"/>
                  </w:pPr>
                  <w:r w:rsidRPr="00A25D4D">
                    <w:t>Definitie:</w:t>
                  </w:r>
                </w:p>
              </w:tc>
              <w:tc>
                <w:tcPr>
                  <w:tcW w:w="0" w:type="auto"/>
                  <w:hideMark/>
                </w:tcPr>
                <w:p w14:paraId="32E31971" w14:textId="77777777" w:rsidR="00C0190C" w:rsidRPr="00A25D4D" w:rsidRDefault="00C0190C" w:rsidP="008F13CC">
                  <w:pPr>
                    <w:jc w:val="left"/>
                  </w:pPr>
                  <w:r w:rsidRPr="00A25D4D">
                    <w:t xml:space="preserve">IMKL </w:t>
                  </w:r>
                  <w:proofErr w:type="spellStart"/>
                  <w:r w:rsidRPr="00A25D4D">
                    <w:t>waardelijst</w:t>
                  </w:r>
                  <w:proofErr w:type="spellEnd"/>
                  <w:r w:rsidRPr="00A25D4D">
                    <w:t xml:space="preserve"> voor toepassing INSPIRE </w:t>
                  </w:r>
                  <w:proofErr w:type="spellStart"/>
                  <w:r w:rsidRPr="00A25D4D">
                    <w:t>ElectricityAppurtenanceTypeValue</w:t>
                  </w:r>
                  <w:proofErr w:type="spellEnd"/>
                  <w:r w:rsidRPr="00A25D4D">
                    <w:t xml:space="preserve">. </w:t>
                  </w:r>
                </w:p>
              </w:tc>
            </w:tr>
            <w:tr w:rsidR="00C0190C" w:rsidRPr="00A25D4D" w14:paraId="16D341CC" w14:textId="77777777" w:rsidTr="00C0190C">
              <w:trPr>
                <w:tblHeader/>
                <w:tblCellSpacing w:w="0" w:type="dxa"/>
              </w:trPr>
              <w:tc>
                <w:tcPr>
                  <w:tcW w:w="360" w:type="dxa"/>
                  <w:hideMark/>
                </w:tcPr>
                <w:p w14:paraId="2499CF55" w14:textId="77777777" w:rsidR="00C0190C" w:rsidRPr="00A25D4D" w:rsidRDefault="00C0190C" w:rsidP="008F13CC">
                  <w:pPr>
                    <w:jc w:val="left"/>
                  </w:pPr>
                  <w:r w:rsidRPr="00A25D4D">
                    <w:t> </w:t>
                  </w:r>
                </w:p>
              </w:tc>
              <w:tc>
                <w:tcPr>
                  <w:tcW w:w="1500" w:type="dxa"/>
                  <w:hideMark/>
                </w:tcPr>
                <w:p w14:paraId="3BB3A933" w14:textId="77777777" w:rsidR="00C0190C" w:rsidRPr="00A25D4D" w:rsidRDefault="00C0190C" w:rsidP="008F13CC">
                  <w:pPr>
                    <w:jc w:val="left"/>
                  </w:pPr>
                  <w:r w:rsidRPr="00A25D4D">
                    <w:t>Subtype van:</w:t>
                  </w:r>
                </w:p>
              </w:tc>
              <w:tc>
                <w:tcPr>
                  <w:tcW w:w="0" w:type="auto"/>
                  <w:hideMark/>
                </w:tcPr>
                <w:p w14:paraId="766EE1A4" w14:textId="77777777" w:rsidR="00C0190C" w:rsidRPr="00A25D4D" w:rsidRDefault="00C0190C" w:rsidP="008F13CC">
                  <w:pPr>
                    <w:jc w:val="left"/>
                  </w:pPr>
                  <w:proofErr w:type="spellStart"/>
                  <w:r w:rsidRPr="00A25D4D">
                    <w:t>ElectricityAppurtenanceTypeValue</w:t>
                  </w:r>
                  <w:proofErr w:type="spellEnd"/>
                </w:p>
              </w:tc>
            </w:tr>
            <w:tr w:rsidR="00C0190C" w:rsidRPr="00A25D4D" w14:paraId="5AFDC862" w14:textId="77777777" w:rsidTr="00C0190C">
              <w:trPr>
                <w:tblHeader/>
                <w:tblCellSpacing w:w="0" w:type="dxa"/>
              </w:trPr>
              <w:tc>
                <w:tcPr>
                  <w:tcW w:w="360" w:type="dxa"/>
                  <w:hideMark/>
                </w:tcPr>
                <w:p w14:paraId="418FF445" w14:textId="77777777" w:rsidR="00C0190C" w:rsidRPr="00A25D4D" w:rsidRDefault="00C0190C" w:rsidP="008F13CC">
                  <w:pPr>
                    <w:jc w:val="left"/>
                  </w:pPr>
                  <w:r w:rsidRPr="00A25D4D">
                    <w:t> </w:t>
                  </w:r>
                </w:p>
              </w:tc>
              <w:tc>
                <w:tcPr>
                  <w:tcW w:w="1500" w:type="dxa"/>
                  <w:hideMark/>
                </w:tcPr>
                <w:p w14:paraId="4A9AC7A5" w14:textId="77777777" w:rsidR="00C0190C" w:rsidRPr="00A25D4D" w:rsidRDefault="00C0190C" w:rsidP="008F13CC">
                  <w:pPr>
                    <w:jc w:val="left"/>
                  </w:pPr>
                  <w:r w:rsidRPr="00A25D4D">
                    <w:t>Omschrijving:</w:t>
                  </w:r>
                </w:p>
              </w:tc>
              <w:tc>
                <w:tcPr>
                  <w:tcW w:w="0" w:type="auto"/>
                  <w:hideMark/>
                </w:tcPr>
                <w:p w14:paraId="2EE9D0D8" w14:textId="77777777" w:rsidR="00C0190C" w:rsidRPr="00A25D4D" w:rsidRDefault="00C0190C" w:rsidP="008F13CC">
                  <w:pPr>
                    <w:jc w:val="left"/>
                  </w:pPr>
                  <w:r w:rsidRPr="00A25D4D">
                    <w:t xml:space="preserve">Kan zowel uitbreiding als beperking op INSPIRE </w:t>
                  </w:r>
                  <w:proofErr w:type="spellStart"/>
                  <w:r w:rsidRPr="00A25D4D">
                    <w:t>waardelijst</w:t>
                  </w:r>
                  <w:proofErr w:type="spellEnd"/>
                  <w:r w:rsidRPr="00A25D4D">
                    <w:t xml:space="preserve"> betreffen. </w:t>
                  </w:r>
                </w:p>
              </w:tc>
            </w:tr>
            <w:tr w:rsidR="00C0190C" w:rsidRPr="00A25D4D" w14:paraId="251D7791" w14:textId="77777777" w:rsidTr="00C0190C">
              <w:trPr>
                <w:tblHeader/>
                <w:tblCellSpacing w:w="0" w:type="dxa"/>
              </w:trPr>
              <w:tc>
                <w:tcPr>
                  <w:tcW w:w="360" w:type="dxa"/>
                  <w:hideMark/>
                </w:tcPr>
                <w:p w14:paraId="54FD303E" w14:textId="77777777" w:rsidR="00C0190C" w:rsidRPr="00A25D4D" w:rsidRDefault="00C0190C" w:rsidP="008F13CC">
                  <w:pPr>
                    <w:jc w:val="left"/>
                  </w:pPr>
                  <w:r w:rsidRPr="00A25D4D">
                    <w:t> </w:t>
                  </w:r>
                </w:p>
              </w:tc>
              <w:tc>
                <w:tcPr>
                  <w:tcW w:w="1500" w:type="dxa"/>
                  <w:hideMark/>
                </w:tcPr>
                <w:p w14:paraId="10308FCC" w14:textId="77777777" w:rsidR="00C0190C" w:rsidRPr="00A25D4D" w:rsidRDefault="00C0190C" w:rsidP="008F13CC">
                  <w:pPr>
                    <w:jc w:val="left"/>
                  </w:pPr>
                  <w:r w:rsidRPr="00A25D4D">
                    <w:t>Stereotypes:</w:t>
                  </w:r>
                </w:p>
              </w:tc>
              <w:tc>
                <w:tcPr>
                  <w:tcW w:w="0" w:type="auto"/>
                  <w:hideMark/>
                </w:tcPr>
                <w:p w14:paraId="32092D59"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15820BA6" w14:textId="77777777" w:rsidTr="00C0190C">
              <w:trPr>
                <w:tblHeader/>
                <w:tblCellSpacing w:w="0" w:type="dxa"/>
              </w:trPr>
              <w:tc>
                <w:tcPr>
                  <w:tcW w:w="360" w:type="dxa"/>
                  <w:hideMark/>
                </w:tcPr>
                <w:p w14:paraId="7680AD0B" w14:textId="77777777" w:rsidR="00C0190C" w:rsidRPr="00A25D4D" w:rsidRDefault="00C0190C" w:rsidP="008F13CC">
                  <w:pPr>
                    <w:jc w:val="left"/>
                  </w:pPr>
                  <w:r w:rsidRPr="00A25D4D">
                    <w:t> </w:t>
                  </w:r>
                </w:p>
              </w:tc>
              <w:tc>
                <w:tcPr>
                  <w:tcW w:w="1500" w:type="dxa"/>
                  <w:hideMark/>
                </w:tcPr>
                <w:p w14:paraId="417B881D"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3B21A9F6" w14:textId="77777777" w:rsidR="00C0190C" w:rsidRPr="00A25D4D" w:rsidRDefault="00C0190C" w:rsidP="008F13CC">
                  <w:pPr>
                    <w:jc w:val="left"/>
                  </w:pPr>
                  <w:proofErr w:type="spellStart"/>
                  <w:r w:rsidRPr="00A25D4D">
                    <w:t>Uitbreidbaar</w:t>
                  </w:r>
                  <w:proofErr w:type="spellEnd"/>
                </w:p>
              </w:tc>
            </w:tr>
          </w:tbl>
          <w:p w14:paraId="3905AB82" w14:textId="77777777" w:rsidR="00C0190C" w:rsidRPr="00A25D4D" w:rsidRDefault="00C0190C" w:rsidP="008F13CC">
            <w:pPr>
              <w:jc w:val="left"/>
            </w:pPr>
          </w:p>
        </w:tc>
      </w:tr>
    </w:tbl>
    <w:p w14:paraId="4A8EF3D3" w14:textId="77777777" w:rsidR="00C0190C" w:rsidRPr="00A25D4D" w:rsidRDefault="00C0190C" w:rsidP="008F13CC">
      <w:pPr>
        <w:pStyle w:val="Kop5"/>
        <w:jc w:val="left"/>
        <w:rPr>
          <w:sz w:val="16"/>
          <w:szCs w:val="16"/>
        </w:rPr>
      </w:pPr>
      <w:proofErr w:type="spellStart"/>
      <w:r w:rsidRPr="00A25D4D">
        <w:rPr>
          <w:sz w:val="16"/>
          <w:szCs w:val="16"/>
        </w:rPr>
        <w:t>ExtraDetailInfoTypeValue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C0190C" w:rsidRPr="00A25D4D" w14:paraId="74453BBF"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92CBC6B" w14:textId="77777777" w:rsidR="00C0190C" w:rsidRPr="00A25D4D" w:rsidRDefault="00C0190C" w:rsidP="008F13CC">
            <w:pPr>
              <w:jc w:val="left"/>
            </w:pPr>
            <w:proofErr w:type="spellStart"/>
            <w:r w:rsidRPr="00A25D4D">
              <w:rPr>
                <w:b/>
                <w:bCs/>
              </w:rPr>
              <w:t>ExtraDetailInfoTypeValue</w:t>
            </w:r>
            <w:proofErr w:type="spellEnd"/>
          </w:p>
        </w:tc>
      </w:tr>
      <w:tr w:rsidR="00C0190C" w:rsidRPr="00A25D4D" w14:paraId="69D6AA1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25AD0D7E" w14:textId="77777777" w:rsidTr="00C0190C">
              <w:trPr>
                <w:tblHeader/>
                <w:tblCellSpacing w:w="0" w:type="dxa"/>
              </w:trPr>
              <w:tc>
                <w:tcPr>
                  <w:tcW w:w="360" w:type="dxa"/>
                  <w:hideMark/>
                </w:tcPr>
                <w:p w14:paraId="1F11F74A" w14:textId="77777777" w:rsidR="00C0190C" w:rsidRPr="00A25D4D" w:rsidRDefault="00C0190C" w:rsidP="008F13CC">
                  <w:pPr>
                    <w:jc w:val="left"/>
                  </w:pPr>
                  <w:r w:rsidRPr="00A25D4D">
                    <w:t> </w:t>
                  </w:r>
                </w:p>
              </w:tc>
              <w:tc>
                <w:tcPr>
                  <w:tcW w:w="1500" w:type="dxa"/>
                  <w:hideMark/>
                </w:tcPr>
                <w:p w14:paraId="0F4890C0" w14:textId="77777777" w:rsidR="00C0190C" w:rsidRPr="00A25D4D" w:rsidRDefault="00C0190C" w:rsidP="008F13CC">
                  <w:pPr>
                    <w:jc w:val="left"/>
                  </w:pPr>
                  <w:r w:rsidRPr="00A25D4D">
                    <w:t>Naam</w:t>
                  </w:r>
                </w:p>
              </w:tc>
              <w:tc>
                <w:tcPr>
                  <w:tcW w:w="0" w:type="auto"/>
                  <w:hideMark/>
                </w:tcPr>
                <w:p w14:paraId="6DE5D86F" w14:textId="77777777" w:rsidR="00C0190C" w:rsidRPr="00A25D4D" w:rsidRDefault="00C0190C" w:rsidP="008F13CC">
                  <w:pPr>
                    <w:jc w:val="left"/>
                  </w:pPr>
                </w:p>
              </w:tc>
            </w:tr>
            <w:tr w:rsidR="00C0190C" w:rsidRPr="00A25D4D" w14:paraId="46AD35E9" w14:textId="77777777" w:rsidTr="00C0190C">
              <w:trPr>
                <w:tblHeader/>
                <w:tblCellSpacing w:w="0" w:type="dxa"/>
              </w:trPr>
              <w:tc>
                <w:tcPr>
                  <w:tcW w:w="360" w:type="dxa"/>
                  <w:hideMark/>
                </w:tcPr>
                <w:p w14:paraId="7AEB554A" w14:textId="77777777" w:rsidR="00C0190C" w:rsidRPr="00A25D4D" w:rsidRDefault="00C0190C" w:rsidP="008F13CC">
                  <w:pPr>
                    <w:jc w:val="left"/>
                  </w:pPr>
                  <w:r w:rsidRPr="00A25D4D">
                    <w:t> </w:t>
                  </w:r>
                </w:p>
              </w:tc>
              <w:tc>
                <w:tcPr>
                  <w:tcW w:w="1500" w:type="dxa"/>
                  <w:hideMark/>
                </w:tcPr>
                <w:p w14:paraId="3133F2C4" w14:textId="77777777" w:rsidR="00C0190C" w:rsidRPr="00A25D4D" w:rsidRDefault="00C0190C" w:rsidP="008F13CC">
                  <w:pPr>
                    <w:jc w:val="left"/>
                  </w:pPr>
                  <w:r w:rsidRPr="00A25D4D">
                    <w:t>Definitie:</w:t>
                  </w:r>
                </w:p>
              </w:tc>
              <w:tc>
                <w:tcPr>
                  <w:tcW w:w="0" w:type="auto"/>
                  <w:hideMark/>
                </w:tcPr>
                <w:p w14:paraId="30F51ED9" w14:textId="77777777" w:rsidR="00C0190C" w:rsidRPr="00A25D4D" w:rsidRDefault="00C0190C" w:rsidP="008F13CC">
                  <w:pPr>
                    <w:jc w:val="left"/>
                  </w:pPr>
                  <w:r w:rsidRPr="00A25D4D">
                    <w:t xml:space="preserve">Verschillende vormen van extra detailinformatie die opgenomen worden bij een utiliteitsnet. </w:t>
                  </w:r>
                </w:p>
              </w:tc>
            </w:tr>
            <w:tr w:rsidR="00C0190C" w:rsidRPr="00A25D4D" w14:paraId="7C24D780" w14:textId="77777777" w:rsidTr="00C0190C">
              <w:trPr>
                <w:tblHeader/>
                <w:tblCellSpacing w:w="0" w:type="dxa"/>
              </w:trPr>
              <w:tc>
                <w:tcPr>
                  <w:tcW w:w="360" w:type="dxa"/>
                  <w:hideMark/>
                </w:tcPr>
                <w:p w14:paraId="7DFA05A1" w14:textId="77777777" w:rsidR="00C0190C" w:rsidRPr="00A25D4D" w:rsidRDefault="00C0190C" w:rsidP="008F13CC">
                  <w:pPr>
                    <w:jc w:val="left"/>
                  </w:pPr>
                  <w:r w:rsidRPr="00A25D4D">
                    <w:t> </w:t>
                  </w:r>
                </w:p>
              </w:tc>
              <w:tc>
                <w:tcPr>
                  <w:tcW w:w="1500" w:type="dxa"/>
                  <w:hideMark/>
                </w:tcPr>
                <w:p w14:paraId="7BB6F775" w14:textId="77777777" w:rsidR="00C0190C" w:rsidRPr="00A25D4D" w:rsidRDefault="00C0190C" w:rsidP="008F13CC">
                  <w:pPr>
                    <w:jc w:val="left"/>
                  </w:pPr>
                  <w:r w:rsidRPr="00A25D4D">
                    <w:t>Stereotypes:</w:t>
                  </w:r>
                </w:p>
              </w:tc>
              <w:tc>
                <w:tcPr>
                  <w:tcW w:w="0" w:type="auto"/>
                  <w:hideMark/>
                </w:tcPr>
                <w:p w14:paraId="35403B04"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6A70E992" w14:textId="77777777" w:rsidTr="00C0190C">
              <w:trPr>
                <w:tblHeader/>
                <w:tblCellSpacing w:w="0" w:type="dxa"/>
              </w:trPr>
              <w:tc>
                <w:tcPr>
                  <w:tcW w:w="360" w:type="dxa"/>
                  <w:hideMark/>
                </w:tcPr>
                <w:p w14:paraId="2C6C3B8B" w14:textId="77777777" w:rsidR="00C0190C" w:rsidRPr="00A25D4D" w:rsidRDefault="00C0190C" w:rsidP="008F13CC">
                  <w:pPr>
                    <w:jc w:val="left"/>
                  </w:pPr>
                  <w:r w:rsidRPr="00A25D4D">
                    <w:t> </w:t>
                  </w:r>
                </w:p>
              </w:tc>
              <w:tc>
                <w:tcPr>
                  <w:tcW w:w="1500" w:type="dxa"/>
                  <w:hideMark/>
                </w:tcPr>
                <w:p w14:paraId="4F3508A8"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4099E19C" w14:textId="77777777" w:rsidR="00C0190C" w:rsidRPr="00A25D4D" w:rsidRDefault="00C0190C" w:rsidP="008F13CC">
                  <w:pPr>
                    <w:jc w:val="left"/>
                  </w:pPr>
                  <w:proofErr w:type="spellStart"/>
                  <w:r w:rsidRPr="00A25D4D">
                    <w:t>Uitbreidbaar</w:t>
                  </w:r>
                  <w:proofErr w:type="spellEnd"/>
                </w:p>
              </w:tc>
            </w:tr>
          </w:tbl>
          <w:p w14:paraId="08BD8652" w14:textId="77777777" w:rsidR="00C0190C" w:rsidRPr="00A25D4D" w:rsidRDefault="00C0190C" w:rsidP="008F13CC">
            <w:pPr>
              <w:jc w:val="left"/>
            </w:pPr>
          </w:p>
        </w:tc>
      </w:tr>
    </w:tbl>
    <w:p w14:paraId="6B472371" w14:textId="77777777" w:rsidR="00C0190C" w:rsidRPr="00A25D4D" w:rsidRDefault="00C0190C" w:rsidP="008F13CC">
      <w:pPr>
        <w:pStyle w:val="Kop5"/>
        <w:jc w:val="left"/>
        <w:rPr>
          <w:sz w:val="16"/>
          <w:szCs w:val="16"/>
        </w:rPr>
      </w:pPr>
      <w:proofErr w:type="spellStart"/>
      <w:r w:rsidRPr="00A25D4D">
        <w:rPr>
          <w:sz w:val="16"/>
          <w:szCs w:val="16"/>
        </w:rPr>
        <w:t>LabelpositieValue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C0190C" w:rsidRPr="00A25D4D" w14:paraId="4172B0C2"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3279B04" w14:textId="77777777" w:rsidR="00C0190C" w:rsidRPr="00A25D4D" w:rsidRDefault="00C0190C" w:rsidP="008F13CC">
            <w:pPr>
              <w:jc w:val="left"/>
            </w:pPr>
            <w:proofErr w:type="spellStart"/>
            <w:r w:rsidRPr="00A25D4D">
              <w:rPr>
                <w:b/>
                <w:bCs/>
              </w:rPr>
              <w:t>LabelpositieValue</w:t>
            </w:r>
            <w:proofErr w:type="spellEnd"/>
          </w:p>
        </w:tc>
      </w:tr>
      <w:tr w:rsidR="00C0190C" w:rsidRPr="00A25D4D" w14:paraId="630032F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230C3E96" w14:textId="77777777" w:rsidTr="00C0190C">
              <w:trPr>
                <w:tblHeader/>
                <w:tblCellSpacing w:w="0" w:type="dxa"/>
              </w:trPr>
              <w:tc>
                <w:tcPr>
                  <w:tcW w:w="360" w:type="dxa"/>
                  <w:hideMark/>
                </w:tcPr>
                <w:p w14:paraId="67F3E72E" w14:textId="77777777" w:rsidR="00C0190C" w:rsidRPr="00A25D4D" w:rsidRDefault="00C0190C" w:rsidP="008F13CC">
                  <w:pPr>
                    <w:jc w:val="left"/>
                  </w:pPr>
                  <w:r w:rsidRPr="00A25D4D">
                    <w:t> </w:t>
                  </w:r>
                </w:p>
              </w:tc>
              <w:tc>
                <w:tcPr>
                  <w:tcW w:w="1500" w:type="dxa"/>
                  <w:hideMark/>
                </w:tcPr>
                <w:p w14:paraId="12F8AE59" w14:textId="77777777" w:rsidR="00C0190C" w:rsidRPr="00A25D4D" w:rsidRDefault="00C0190C" w:rsidP="008F13CC">
                  <w:pPr>
                    <w:jc w:val="left"/>
                  </w:pPr>
                  <w:r w:rsidRPr="00A25D4D">
                    <w:t>Naam</w:t>
                  </w:r>
                </w:p>
              </w:tc>
              <w:tc>
                <w:tcPr>
                  <w:tcW w:w="0" w:type="auto"/>
                  <w:hideMark/>
                </w:tcPr>
                <w:p w14:paraId="69454F9E" w14:textId="77777777" w:rsidR="00C0190C" w:rsidRPr="00A25D4D" w:rsidRDefault="00C0190C" w:rsidP="008F13CC">
                  <w:pPr>
                    <w:jc w:val="left"/>
                  </w:pPr>
                </w:p>
              </w:tc>
            </w:tr>
            <w:tr w:rsidR="00C0190C" w:rsidRPr="00A25D4D" w14:paraId="474F30E7" w14:textId="77777777" w:rsidTr="00C0190C">
              <w:trPr>
                <w:tblHeader/>
                <w:tblCellSpacing w:w="0" w:type="dxa"/>
              </w:trPr>
              <w:tc>
                <w:tcPr>
                  <w:tcW w:w="360" w:type="dxa"/>
                  <w:hideMark/>
                </w:tcPr>
                <w:p w14:paraId="27C9C055" w14:textId="77777777" w:rsidR="00C0190C" w:rsidRPr="00A25D4D" w:rsidRDefault="00C0190C" w:rsidP="008F13CC">
                  <w:pPr>
                    <w:jc w:val="left"/>
                  </w:pPr>
                  <w:r w:rsidRPr="00A25D4D">
                    <w:t> </w:t>
                  </w:r>
                </w:p>
              </w:tc>
              <w:tc>
                <w:tcPr>
                  <w:tcW w:w="1500" w:type="dxa"/>
                  <w:hideMark/>
                </w:tcPr>
                <w:p w14:paraId="01E44D6E" w14:textId="77777777" w:rsidR="00C0190C" w:rsidRPr="00A25D4D" w:rsidRDefault="00C0190C" w:rsidP="008F13CC">
                  <w:pPr>
                    <w:jc w:val="left"/>
                  </w:pPr>
                  <w:r w:rsidRPr="00A25D4D">
                    <w:t>Definitie:</w:t>
                  </w:r>
                </w:p>
              </w:tc>
              <w:tc>
                <w:tcPr>
                  <w:tcW w:w="0" w:type="auto"/>
                  <w:hideMark/>
                </w:tcPr>
                <w:p w14:paraId="2E7B328E" w14:textId="77777777" w:rsidR="00C0190C" w:rsidRPr="00A25D4D" w:rsidRDefault="00C0190C" w:rsidP="008F13CC">
                  <w:pPr>
                    <w:jc w:val="left"/>
                  </w:pPr>
                  <w:r w:rsidRPr="00A25D4D">
                    <w:t xml:space="preserve">Aangrijpingspunt van het label in relatie tot het plaatsingspunt. </w:t>
                  </w:r>
                </w:p>
              </w:tc>
            </w:tr>
            <w:tr w:rsidR="00C0190C" w:rsidRPr="00A25D4D" w14:paraId="65A41B4F" w14:textId="77777777" w:rsidTr="00C0190C">
              <w:trPr>
                <w:tblHeader/>
                <w:tblCellSpacing w:w="0" w:type="dxa"/>
              </w:trPr>
              <w:tc>
                <w:tcPr>
                  <w:tcW w:w="360" w:type="dxa"/>
                  <w:hideMark/>
                </w:tcPr>
                <w:p w14:paraId="4413EB0E" w14:textId="77777777" w:rsidR="00C0190C" w:rsidRPr="00A25D4D" w:rsidRDefault="00C0190C" w:rsidP="008F13CC">
                  <w:pPr>
                    <w:jc w:val="left"/>
                  </w:pPr>
                  <w:r w:rsidRPr="00A25D4D">
                    <w:t> </w:t>
                  </w:r>
                </w:p>
              </w:tc>
              <w:tc>
                <w:tcPr>
                  <w:tcW w:w="1500" w:type="dxa"/>
                  <w:hideMark/>
                </w:tcPr>
                <w:p w14:paraId="4B2D4975" w14:textId="77777777" w:rsidR="00C0190C" w:rsidRPr="00A25D4D" w:rsidRDefault="00C0190C" w:rsidP="008F13CC">
                  <w:pPr>
                    <w:jc w:val="left"/>
                  </w:pPr>
                  <w:r w:rsidRPr="00A25D4D">
                    <w:t>Herkomst:</w:t>
                  </w:r>
                </w:p>
              </w:tc>
              <w:tc>
                <w:tcPr>
                  <w:tcW w:w="0" w:type="auto"/>
                  <w:hideMark/>
                </w:tcPr>
                <w:p w14:paraId="2367F163" w14:textId="77777777" w:rsidR="00C0190C" w:rsidRPr="00A25D4D" w:rsidRDefault="00C0190C" w:rsidP="008F13CC">
                  <w:pPr>
                    <w:jc w:val="left"/>
                  </w:pPr>
                  <w:r w:rsidRPr="00A25D4D">
                    <w:t>IMKL</w:t>
                  </w:r>
                </w:p>
              </w:tc>
            </w:tr>
            <w:tr w:rsidR="00C0190C" w:rsidRPr="00A25D4D" w14:paraId="6DC8C6EF" w14:textId="77777777" w:rsidTr="00C0190C">
              <w:trPr>
                <w:tblHeader/>
                <w:tblCellSpacing w:w="0" w:type="dxa"/>
              </w:trPr>
              <w:tc>
                <w:tcPr>
                  <w:tcW w:w="360" w:type="dxa"/>
                  <w:hideMark/>
                </w:tcPr>
                <w:p w14:paraId="63B89651" w14:textId="77777777" w:rsidR="00C0190C" w:rsidRPr="00A25D4D" w:rsidRDefault="00C0190C" w:rsidP="008F13CC">
                  <w:pPr>
                    <w:jc w:val="left"/>
                  </w:pPr>
                  <w:r w:rsidRPr="00A25D4D">
                    <w:t> </w:t>
                  </w:r>
                </w:p>
              </w:tc>
              <w:tc>
                <w:tcPr>
                  <w:tcW w:w="1500" w:type="dxa"/>
                  <w:hideMark/>
                </w:tcPr>
                <w:p w14:paraId="3B6B7B7D" w14:textId="77777777" w:rsidR="00C0190C" w:rsidRPr="00A25D4D" w:rsidRDefault="00C0190C" w:rsidP="008F13CC">
                  <w:pPr>
                    <w:jc w:val="left"/>
                  </w:pPr>
                  <w:r w:rsidRPr="00A25D4D">
                    <w:t>Stereotypes:</w:t>
                  </w:r>
                </w:p>
              </w:tc>
              <w:tc>
                <w:tcPr>
                  <w:tcW w:w="0" w:type="auto"/>
                  <w:hideMark/>
                </w:tcPr>
                <w:p w14:paraId="256D50FD"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6751FC3D" w14:textId="77777777" w:rsidTr="00C0190C">
              <w:trPr>
                <w:tblHeader/>
                <w:tblCellSpacing w:w="0" w:type="dxa"/>
              </w:trPr>
              <w:tc>
                <w:tcPr>
                  <w:tcW w:w="360" w:type="dxa"/>
                  <w:hideMark/>
                </w:tcPr>
                <w:p w14:paraId="4A84B489" w14:textId="77777777" w:rsidR="00C0190C" w:rsidRPr="00A25D4D" w:rsidRDefault="00C0190C" w:rsidP="008F13CC">
                  <w:pPr>
                    <w:jc w:val="left"/>
                  </w:pPr>
                  <w:r w:rsidRPr="00A25D4D">
                    <w:t> </w:t>
                  </w:r>
                </w:p>
              </w:tc>
              <w:tc>
                <w:tcPr>
                  <w:tcW w:w="1500" w:type="dxa"/>
                  <w:hideMark/>
                </w:tcPr>
                <w:p w14:paraId="600ED365"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33D0AB8C" w14:textId="77777777" w:rsidR="00C0190C" w:rsidRPr="00A25D4D" w:rsidRDefault="00C0190C" w:rsidP="008F13CC">
                  <w:pPr>
                    <w:jc w:val="left"/>
                  </w:pPr>
                  <w:proofErr w:type="spellStart"/>
                  <w:r w:rsidRPr="00A25D4D">
                    <w:t>Uitbreidbaar</w:t>
                  </w:r>
                  <w:proofErr w:type="spellEnd"/>
                </w:p>
              </w:tc>
            </w:tr>
          </w:tbl>
          <w:p w14:paraId="4F469CF5" w14:textId="77777777" w:rsidR="00C0190C" w:rsidRPr="00A25D4D" w:rsidRDefault="00C0190C" w:rsidP="008F13CC">
            <w:pPr>
              <w:jc w:val="left"/>
            </w:pPr>
          </w:p>
        </w:tc>
      </w:tr>
    </w:tbl>
    <w:p w14:paraId="19AF8D37" w14:textId="77777777" w:rsidR="00C0190C" w:rsidRPr="00A25D4D" w:rsidRDefault="00C0190C" w:rsidP="008F13CC">
      <w:pPr>
        <w:pStyle w:val="Kop5"/>
        <w:jc w:val="left"/>
        <w:rPr>
          <w:sz w:val="16"/>
          <w:szCs w:val="16"/>
        </w:rPr>
      </w:pPr>
      <w:proofErr w:type="spellStart"/>
      <w:r w:rsidRPr="00A25D4D">
        <w:rPr>
          <w:sz w:val="16"/>
          <w:szCs w:val="16"/>
        </w:rPr>
        <w:t>MaatvoeringsTypeValue</w:t>
      </w:r>
      <w:proofErr w:type="spellEnd"/>
    </w:p>
    <w:tbl>
      <w:tblPr>
        <w:tblW w:w="3023"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475"/>
      </w:tblGrid>
      <w:tr w:rsidR="00C0190C" w:rsidRPr="00A25D4D" w14:paraId="0765D10F"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7EC930E6" w14:textId="77777777" w:rsidR="00C0190C" w:rsidRPr="00A25D4D" w:rsidRDefault="00C0190C" w:rsidP="008F13CC">
            <w:pPr>
              <w:jc w:val="left"/>
            </w:pPr>
            <w:proofErr w:type="spellStart"/>
            <w:r w:rsidRPr="00A25D4D">
              <w:rPr>
                <w:b/>
                <w:bCs/>
              </w:rPr>
              <w:t>MaatvoeringsTypeValue</w:t>
            </w:r>
            <w:proofErr w:type="spellEnd"/>
          </w:p>
        </w:tc>
      </w:tr>
      <w:tr w:rsidR="00C0190C" w:rsidRPr="00A25D4D" w14:paraId="6ECE2C0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3555"/>
            </w:tblGrid>
            <w:tr w:rsidR="00C0190C" w:rsidRPr="00A25D4D" w14:paraId="5BA6A946" w14:textId="77777777" w:rsidTr="00C0190C">
              <w:trPr>
                <w:tblHeader/>
                <w:tblCellSpacing w:w="0" w:type="dxa"/>
              </w:trPr>
              <w:tc>
                <w:tcPr>
                  <w:tcW w:w="360" w:type="dxa"/>
                  <w:hideMark/>
                </w:tcPr>
                <w:p w14:paraId="6811D655" w14:textId="77777777" w:rsidR="00C0190C" w:rsidRPr="00A25D4D" w:rsidRDefault="00C0190C" w:rsidP="008F13CC">
                  <w:pPr>
                    <w:jc w:val="left"/>
                  </w:pPr>
                  <w:r w:rsidRPr="00A25D4D">
                    <w:t> </w:t>
                  </w:r>
                </w:p>
              </w:tc>
              <w:tc>
                <w:tcPr>
                  <w:tcW w:w="1500" w:type="dxa"/>
                  <w:hideMark/>
                </w:tcPr>
                <w:p w14:paraId="0F586954" w14:textId="77777777" w:rsidR="00C0190C" w:rsidRPr="00A25D4D" w:rsidRDefault="00C0190C" w:rsidP="008F13CC">
                  <w:pPr>
                    <w:jc w:val="left"/>
                  </w:pPr>
                  <w:r w:rsidRPr="00A25D4D">
                    <w:t>Naam</w:t>
                  </w:r>
                </w:p>
              </w:tc>
              <w:tc>
                <w:tcPr>
                  <w:tcW w:w="0" w:type="auto"/>
                  <w:hideMark/>
                </w:tcPr>
                <w:p w14:paraId="4DCD64F3" w14:textId="77777777" w:rsidR="00C0190C" w:rsidRPr="00A25D4D" w:rsidRDefault="00C0190C" w:rsidP="008F13CC">
                  <w:pPr>
                    <w:jc w:val="left"/>
                  </w:pPr>
                </w:p>
              </w:tc>
            </w:tr>
            <w:tr w:rsidR="00C0190C" w:rsidRPr="00A25D4D" w14:paraId="4B2B38B1" w14:textId="77777777" w:rsidTr="00C0190C">
              <w:trPr>
                <w:tblHeader/>
                <w:tblCellSpacing w:w="0" w:type="dxa"/>
              </w:trPr>
              <w:tc>
                <w:tcPr>
                  <w:tcW w:w="360" w:type="dxa"/>
                  <w:hideMark/>
                </w:tcPr>
                <w:p w14:paraId="23B8CAF5" w14:textId="77777777" w:rsidR="00C0190C" w:rsidRPr="00A25D4D" w:rsidRDefault="00C0190C" w:rsidP="008F13CC">
                  <w:pPr>
                    <w:jc w:val="left"/>
                  </w:pPr>
                  <w:r w:rsidRPr="00A25D4D">
                    <w:t> </w:t>
                  </w:r>
                </w:p>
              </w:tc>
              <w:tc>
                <w:tcPr>
                  <w:tcW w:w="1500" w:type="dxa"/>
                  <w:hideMark/>
                </w:tcPr>
                <w:p w14:paraId="034EDB65" w14:textId="77777777" w:rsidR="00C0190C" w:rsidRPr="00A25D4D" w:rsidRDefault="00C0190C" w:rsidP="008F13CC">
                  <w:pPr>
                    <w:jc w:val="left"/>
                  </w:pPr>
                  <w:r w:rsidRPr="00A25D4D">
                    <w:t>Definitie:</w:t>
                  </w:r>
                </w:p>
              </w:tc>
              <w:tc>
                <w:tcPr>
                  <w:tcW w:w="0" w:type="auto"/>
                  <w:hideMark/>
                </w:tcPr>
                <w:p w14:paraId="034362A0" w14:textId="77777777" w:rsidR="00C0190C" w:rsidRPr="00A25D4D" w:rsidRDefault="00C0190C" w:rsidP="008F13CC">
                  <w:pPr>
                    <w:jc w:val="left"/>
                  </w:pPr>
                  <w:r w:rsidRPr="00A25D4D">
                    <w:t xml:space="preserve">Manier waarop maatvoering is aangegeven. </w:t>
                  </w:r>
                </w:p>
              </w:tc>
            </w:tr>
            <w:tr w:rsidR="00C0190C" w:rsidRPr="00A25D4D" w14:paraId="69538460" w14:textId="77777777" w:rsidTr="00C0190C">
              <w:trPr>
                <w:tblHeader/>
                <w:tblCellSpacing w:w="0" w:type="dxa"/>
              </w:trPr>
              <w:tc>
                <w:tcPr>
                  <w:tcW w:w="360" w:type="dxa"/>
                  <w:hideMark/>
                </w:tcPr>
                <w:p w14:paraId="542AC15A" w14:textId="77777777" w:rsidR="00C0190C" w:rsidRPr="00A25D4D" w:rsidRDefault="00C0190C" w:rsidP="008F13CC">
                  <w:pPr>
                    <w:jc w:val="left"/>
                  </w:pPr>
                  <w:r w:rsidRPr="00A25D4D">
                    <w:t> </w:t>
                  </w:r>
                </w:p>
              </w:tc>
              <w:tc>
                <w:tcPr>
                  <w:tcW w:w="1500" w:type="dxa"/>
                  <w:hideMark/>
                </w:tcPr>
                <w:p w14:paraId="074870D7" w14:textId="77777777" w:rsidR="00C0190C" w:rsidRPr="00A25D4D" w:rsidRDefault="00C0190C" w:rsidP="008F13CC">
                  <w:pPr>
                    <w:jc w:val="left"/>
                  </w:pPr>
                  <w:r w:rsidRPr="00A25D4D">
                    <w:t>Stereotypes:</w:t>
                  </w:r>
                </w:p>
              </w:tc>
              <w:tc>
                <w:tcPr>
                  <w:tcW w:w="0" w:type="auto"/>
                  <w:hideMark/>
                </w:tcPr>
                <w:p w14:paraId="011DA51A"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0B1CE457" w14:textId="77777777" w:rsidTr="00C0190C">
              <w:trPr>
                <w:tblHeader/>
                <w:tblCellSpacing w:w="0" w:type="dxa"/>
              </w:trPr>
              <w:tc>
                <w:tcPr>
                  <w:tcW w:w="360" w:type="dxa"/>
                  <w:hideMark/>
                </w:tcPr>
                <w:p w14:paraId="440A3DFA" w14:textId="77777777" w:rsidR="00C0190C" w:rsidRPr="00A25D4D" w:rsidRDefault="00C0190C" w:rsidP="008F13CC">
                  <w:pPr>
                    <w:jc w:val="left"/>
                  </w:pPr>
                  <w:r w:rsidRPr="00A25D4D">
                    <w:t> </w:t>
                  </w:r>
                </w:p>
              </w:tc>
              <w:tc>
                <w:tcPr>
                  <w:tcW w:w="1500" w:type="dxa"/>
                  <w:hideMark/>
                </w:tcPr>
                <w:p w14:paraId="57F882B9"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73BBEA6A" w14:textId="77777777" w:rsidR="00C0190C" w:rsidRPr="00A25D4D" w:rsidRDefault="00C0190C" w:rsidP="008F13CC">
                  <w:pPr>
                    <w:jc w:val="left"/>
                  </w:pPr>
                  <w:proofErr w:type="spellStart"/>
                  <w:r w:rsidRPr="00A25D4D">
                    <w:t>Uitbreidbaar</w:t>
                  </w:r>
                  <w:proofErr w:type="spellEnd"/>
                </w:p>
              </w:tc>
            </w:tr>
          </w:tbl>
          <w:p w14:paraId="6E708C95" w14:textId="77777777" w:rsidR="00C0190C" w:rsidRPr="00A25D4D" w:rsidRDefault="00C0190C" w:rsidP="008F13CC">
            <w:pPr>
              <w:jc w:val="left"/>
            </w:pPr>
          </w:p>
        </w:tc>
      </w:tr>
    </w:tbl>
    <w:p w14:paraId="767D2612" w14:textId="77777777" w:rsidR="00C0190C" w:rsidRPr="00A25D4D" w:rsidRDefault="00C0190C" w:rsidP="008F13CC">
      <w:pPr>
        <w:pStyle w:val="Kop5"/>
        <w:jc w:val="left"/>
        <w:rPr>
          <w:sz w:val="16"/>
          <w:szCs w:val="16"/>
        </w:rPr>
      </w:pPr>
      <w:proofErr w:type="spellStart"/>
      <w:r w:rsidRPr="00A25D4D">
        <w:rPr>
          <w:sz w:val="16"/>
          <w:szCs w:val="16"/>
        </w:rPr>
        <w:t>NauwkeurigheidDiepteValue</w:t>
      </w:r>
      <w:proofErr w:type="spellEnd"/>
    </w:p>
    <w:tbl>
      <w:tblPr>
        <w:tblW w:w="335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068"/>
      </w:tblGrid>
      <w:tr w:rsidR="00C0190C" w:rsidRPr="00A25D4D" w14:paraId="08976D6F"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3A2A6CA9" w14:textId="77777777" w:rsidR="00C0190C" w:rsidRPr="00A25D4D" w:rsidRDefault="00C0190C" w:rsidP="008F13CC">
            <w:pPr>
              <w:jc w:val="left"/>
            </w:pPr>
            <w:proofErr w:type="spellStart"/>
            <w:r w:rsidRPr="00A25D4D">
              <w:rPr>
                <w:b/>
                <w:bCs/>
              </w:rPr>
              <w:t>NauwkeurigheidDiepteValue</w:t>
            </w:r>
            <w:proofErr w:type="spellEnd"/>
          </w:p>
        </w:tc>
      </w:tr>
      <w:tr w:rsidR="00C0190C" w:rsidRPr="00A25D4D" w14:paraId="514F93A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148"/>
            </w:tblGrid>
            <w:tr w:rsidR="00C0190C" w:rsidRPr="00A25D4D" w14:paraId="67F77958" w14:textId="77777777" w:rsidTr="00C0190C">
              <w:trPr>
                <w:tblHeader/>
                <w:tblCellSpacing w:w="0" w:type="dxa"/>
              </w:trPr>
              <w:tc>
                <w:tcPr>
                  <w:tcW w:w="360" w:type="dxa"/>
                  <w:hideMark/>
                </w:tcPr>
                <w:p w14:paraId="344DED3A" w14:textId="77777777" w:rsidR="00C0190C" w:rsidRPr="00A25D4D" w:rsidRDefault="00C0190C" w:rsidP="008F13CC">
                  <w:pPr>
                    <w:jc w:val="left"/>
                  </w:pPr>
                  <w:r w:rsidRPr="00A25D4D">
                    <w:t> </w:t>
                  </w:r>
                </w:p>
              </w:tc>
              <w:tc>
                <w:tcPr>
                  <w:tcW w:w="1500" w:type="dxa"/>
                  <w:hideMark/>
                </w:tcPr>
                <w:p w14:paraId="2C92A2DD" w14:textId="77777777" w:rsidR="00C0190C" w:rsidRPr="00A25D4D" w:rsidRDefault="00C0190C" w:rsidP="008F13CC">
                  <w:pPr>
                    <w:jc w:val="left"/>
                  </w:pPr>
                  <w:r w:rsidRPr="00A25D4D">
                    <w:t>Naam</w:t>
                  </w:r>
                </w:p>
              </w:tc>
              <w:tc>
                <w:tcPr>
                  <w:tcW w:w="0" w:type="auto"/>
                  <w:hideMark/>
                </w:tcPr>
                <w:p w14:paraId="107EB521" w14:textId="77777777" w:rsidR="00C0190C" w:rsidRPr="00A25D4D" w:rsidRDefault="00C0190C" w:rsidP="008F13CC">
                  <w:pPr>
                    <w:jc w:val="left"/>
                  </w:pPr>
                </w:p>
              </w:tc>
            </w:tr>
            <w:tr w:rsidR="00C0190C" w:rsidRPr="00A25D4D" w14:paraId="443CD7D6" w14:textId="77777777" w:rsidTr="00C0190C">
              <w:trPr>
                <w:tblHeader/>
                <w:tblCellSpacing w:w="0" w:type="dxa"/>
              </w:trPr>
              <w:tc>
                <w:tcPr>
                  <w:tcW w:w="360" w:type="dxa"/>
                  <w:hideMark/>
                </w:tcPr>
                <w:p w14:paraId="1BF71451" w14:textId="77777777" w:rsidR="00C0190C" w:rsidRPr="00A25D4D" w:rsidRDefault="00C0190C" w:rsidP="008F13CC">
                  <w:pPr>
                    <w:jc w:val="left"/>
                  </w:pPr>
                  <w:r w:rsidRPr="00A25D4D">
                    <w:t> </w:t>
                  </w:r>
                </w:p>
              </w:tc>
              <w:tc>
                <w:tcPr>
                  <w:tcW w:w="1500" w:type="dxa"/>
                  <w:hideMark/>
                </w:tcPr>
                <w:p w14:paraId="70D317C0" w14:textId="77777777" w:rsidR="00C0190C" w:rsidRPr="00A25D4D" w:rsidRDefault="00C0190C" w:rsidP="008F13CC">
                  <w:pPr>
                    <w:jc w:val="left"/>
                  </w:pPr>
                  <w:r w:rsidRPr="00A25D4D">
                    <w:t>Definitie:</w:t>
                  </w:r>
                </w:p>
              </w:tc>
              <w:tc>
                <w:tcPr>
                  <w:tcW w:w="0" w:type="auto"/>
                  <w:hideMark/>
                </w:tcPr>
                <w:p w14:paraId="6D432705" w14:textId="77777777" w:rsidR="00C0190C" w:rsidRPr="00A25D4D" w:rsidRDefault="00C0190C" w:rsidP="008F13CC">
                  <w:pPr>
                    <w:jc w:val="left"/>
                  </w:pPr>
                  <w:r w:rsidRPr="00A25D4D">
                    <w:t xml:space="preserve">Codelijst met nauwkeurigheid van dieptegegevens. </w:t>
                  </w:r>
                </w:p>
              </w:tc>
            </w:tr>
            <w:tr w:rsidR="00C0190C" w:rsidRPr="00A25D4D" w14:paraId="1639E244" w14:textId="77777777" w:rsidTr="00C0190C">
              <w:trPr>
                <w:tblHeader/>
                <w:tblCellSpacing w:w="0" w:type="dxa"/>
              </w:trPr>
              <w:tc>
                <w:tcPr>
                  <w:tcW w:w="360" w:type="dxa"/>
                  <w:hideMark/>
                </w:tcPr>
                <w:p w14:paraId="6D3111AB" w14:textId="77777777" w:rsidR="00C0190C" w:rsidRPr="00A25D4D" w:rsidRDefault="00C0190C" w:rsidP="008F13CC">
                  <w:pPr>
                    <w:jc w:val="left"/>
                  </w:pPr>
                  <w:r w:rsidRPr="00A25D4D">
                    <w:t> </w:t>
                  </w:r>
                </w:p>
              </w:tc>
              <w:tc>
                <w:tcPr>
                  <w:tcW w:w="1500" w:type="dxa"/>
                  <w:hideMark/>
                </w:tcPr>
                <w:p w14:paraId="0E7FC0AA" w14:textId="77777777" w:rsidR="00C0190C" w:rsidRPr="00A25D4D" w:rsidRDefault="00C0190C" w:rsidP="008F13CC">
                  <w:pPr>
                    <w:jc w:val="left"/>
                  </w:pPr>
                  <w:r w:rsidRPr="00A25D4D">
                    <w:t>Stereotypes:</w:t>
                  </w:r>
                </w:p>
              </w:tc>
              <w:tc>
                <w:tcPr>
                  <w:tcW w:w="0" w:type="auto"/>
                  <w:hideMark/>
                </w:tcPr>
                <w:p w14:paraId="560EF0D4"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0D5A3110" w14:textId="77777777" w:rsidTr="00C0190C">
              <w:trPr>
                <w:tblHeader/>
                <w:tblCellSpacing w:w="0" w:type="dxa"/>
              </w:trPr>
              <w:tc>
                <w:tcPr>
                  <w:tcW w:w="360" w:type="dxa"/>
                  <w:hideMark/>
                </w:tcPr>
                <w:p w14:paraId="45A9F7BC" w14:textId="77777777" w:rsidR="00C0190C" w:rsidRPr="00A25D4D" w:rsidRDefault="00C0190C" w:rsidP="008F13CC">
                  <w:pPr>
                    <w:jc w:val="left"/>
                  </w:pPr>
                  <w:r w:rsidRPr="00A25D4D">
                    <w:t> </w:t>
                  </w:r>
                </w:p>
              </w:tc>
              <w:tc>
                <w:tcPr>
                  <w:tcW w:w="1500" w:type="dxa"/>
                  <w:hideMark/>
                </w:tcPr>
                <w:p w14:paraId="2491C782"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079F8266" w14:textId="77777777" w:rsidR="00C0190C" w:rsidRPr="00A25D4D" w:rsidRDefault="00C0190C" w:rsidP="008F13CC">
                  <w:pPr>
                    <w:jc w:val="left"/>
                  </w:pPr>
                  <w:proofErr w:type="spellStart"/>
                  <w:r w:rsidRPr="00A25D4D">
                    <w:t>Uitbreidbaar</w:t>
                  </w:r>
                  <w:proofErr w:type="spellEnd"/>
                </w:p>
              </w:tc>
            </w:tr>
          </w:tbl>
          <w:p w14:paraId="5818FA85" w14:textId="77777777" w:rsidR="00C0190C" w:rsidRPr="00A25D4D" w:rsidRDefault="00C0190C" w:rsidP="008F13CC">
            <w:pPr>
              <w:jc w:val="left"/>
            </w:pPr>
          </w:p>
        </w:tc>
      </w:tr>
    </w:tbl>
    <w:p w14:paraId="74DFAD74" w14:textId="77777777" w:rsidR="00C0190C" w:rsidRPr="00A25D4D" w:rsidRDefault="00C0190C" w:rsidP="008F13CC">
      <w:pPr>
        <w:pStyle w:val="Kop5"/>
        <w:jc w:val="left"/>
        <w:rPr>
          <w:sz w:val="16"/>
          <w:szCs w:val="16"/>
        </w:rPr>
      </w:pPr>
      <w:proofErr w:type="spellStart"/>
      <w:r w:rsidRPr="00A25D4D">
        <w:rPr>
          <w:sz w:val="16"/>
          <w:szCs w:val="16"/>
        </w:rPr>
        <w:t>NauwkeurigheidXYvalue</w:t>
      </w:r>
      <w:proofErr w:type="spellEnd"/>
    </w:p>
    <w:tbl>
      <w:tblPr>
        <w:tblW w:w="4045"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326"/>
      </w:tblGrid>
      <w:tr w:rsidR="00C0190C" w:rsidRPr="00A25D4D" w14:paraId="6D333CE3"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40E21CB" w14:textId="77777777" w:rsidR="00C0190C" w:rsidRPr="00A25D4D" w:rsidRDefault="00C0190C" w:rsidP="008F13CC">
            <w:pPr>
              <w:jc w:val="left"/>
            </w:pPr>
            <w:proofErr w:type="spellStart"/>
            <w:r w:rsidRPr="00A25D4D">
              <w:rPr>
                <w:b/>
                <w:bCs/>
              </w:rPr>
              <w:t>NauwkeurigheidXYvalue</w:t>
            </w:r>
            <w:proofErr w:type="spellEnd"/>
          </w:p>
        </w:tc>
      </w:tr>
      <w:tr w:rsidR="00C0190C" w:rsidRPr="00A25D4D" w14:paraId="3994342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406"/>
            </w:tblGrid>
            <w:tr w:rsidR="00C0190C" w:rsidRPr="00A25D4D" w14:paraId="7984E8E5" w14:textId="77777777" w:rsidTr="00C0190C">
              <w:trPr>
                <w:tblHeader/>
                <w:tblCellSpacing w:w="0" w:type="dxa"/>
              </w:trPr>
              <w:tc>
                <w:tcPr>
                  <w:tcW w:w="360" w:type="dxa"/>
                  <w:hideMark/>
                </w:tcPr>
                <w:p w14:paraId="61B3CFFE" w14:textId="77777777" w:rsidR="00C0190C" w:rsidRPr="00A25D4D" w:rsidRDefault="00C0190C" w:rsidP="008F13CC">
                  <w:pPr>
                    <w:jc w:val="left"/>
                  </w:pPr>
                  <w:r w:rsidRPr="00A25D4D">
                    <w:t> </w:t>
                  </w:r>
                </w:p>
              </w:tc>
              <w:tc>
                <w:tcPr>
                  <w:tcW w:w="1500" w:type="dxa"/>
                  <w:hideMark/>
                </w:tcPr>
                <w:p w14:paraId="4A3F231B" w14:textId="77777777" w:rsidR="00C0190C" w:rsidRPr="00A25D4D" w:rsidRDefault="00C0190C" w:rsidP="008F13CC">
                  <w:pPr>
                    <w:jc w:val="left"/>
                  </w:pPr>
                  <w:r w:rsidRPr="00A25D4D">
                    <w:t>Naam</w:t>
                  </w:r>
                </w:p>
              </w:tc>
              <w:tc>
                <w:tcPr>
                  <w:tcW w:w="0" w:type="auto"/>
                  <w:hideMark/>
                </w:tcPr>
                <w:p w14:paraId="7332A8DC" w14:textId="77777777" w:rsidR="00C0190C" w:rsidRPr="00A25D4D" w:rsidRDefault="00C0190C" w:rsidP="008F13CC">
                  <w:pPr>
                    <w:jc w:val="left"/>
                  </w:pPr>
                </w:p>
              </w:tc>
            </w:tr>
            <w:tr w:rsidR="00C0190C" w:rsidRPr="00A25D4D" w14:paraId="57C71666" w14:textId="77777777" w:rsidTr="00C0190C">
              <w:trPr>
                <w:tblHeader/>
                <w:tblCellSpacing w:w="0" w:type="dxa"/>
              </w:trPr>
              <w:tc>
                <w:tcPr>
                  <w:tcW w:w="360" w:type="dxa"/>
                  <w:hideMark/>
                </w:tcPr>
                <w:p w14:paraId="7AE78576" w14:textId="77777777" w:rsidR="00C0190C" w:rsidRPr="00A25D4D" w:rsidRDefault="00C0190C" w:rsidP="008F13CC">
                  <w:pPr>
                    <w:jc w:val="left"/>
                  </w:pPr>
                  <w:r w:rsidRPr="00A25D4D">
                    <w:t> </w:t>
                  </w:r>
                </w:p>
              </w:tc>
              <w:tc>
                <w:tcPr>
                  <w:tcW w:w="1500" w:type="dxa"/>
                  <w:hideMark/>
                </w:tcPr>
                <w:p w14:paraId="1EF7EBD7" w14:textId="77777777" w:rsidR="00C0190C" w:rsidRPr="00A25D4D" w:rsidRDefault="00C0190C" w:rsidP="008F13CC">
                  <w:pPr>
                    <w:jc w:val="left"/>
                  </w:pPr>
                  <w:r w:rsidRPr="00A25D4D">
                    <w:t>Definitie:</w:t>
                  </w:r>
                </w:p>
              </w:tc>
              <w:tc>
                <w:tcPr>
                  <w:tcW w:w="0" w:type="auto"/>
                  <w:hideMark/>
                </w:tcPr>
                <w:p w14:paraId="281F6735" w14:textId="77777777" w:rsidR="00C0190C" w:rsidRPr="00A25D4D" w:rsidRDefault="00C0190C" w:rsidP="008F13CC">
                  <w:pPr>
                    <w:jc w:val="left"/>
                  </w:pPr>
                  <w:r w:rsidRPr="00A25D4D">
                    <w:t xml:space="preserve">Codelijst met geografische nauwkeurigheid in het horizontale vlak. </w:t>
                  </w:r>
                </w:p>
              </w:tc>
            </w:tr>
            <w:tr w:rsidR="00C0190C" w:rsidRPr="00A25D4D" w14:paraId="0BF74349" w14:textId="77777777" w:rsidTr="00C0190C">
              <w:trPr>
                <w:tblHeader/>
                <w:tblCellSpacing w:w="0" w:type="dxa"/>
              </w:trPr>
              <w:tc>
                <w:tcPr>
                  <w:tcW w:w="360" w:type="dxa"/>
                  <w:hideMark/>
                </w:tcPr>
                <w:p w14:paraId="0BB31F19" w14:textId="77777777" w:rsidR="00C0190C" w:rsidRPr="00A25D4D" w:rsidRDefault="00C0190C" w:rsidP="008F13CC">
                  <w:pPr>
                    <w:jc w:val="left"/>
                  </w:pPr>
                  <w:r w:rsidRPr="00A25D4D">
                    <w:t> </w:t>
                  </w:r>
                </w:p>
              </w:tc>
              <w:tc>
                <w:tcPr>
                  <w:tcW w:w="1500" w:type="dxa"/>
                  <w:hideMark/>
                </w:tcPr>
                <w:p w14:paraId="71BCC5F7" w14:textId="77777777" w:rsidR="00C0190C" w:rsidRPr="00A25D4D" w:rsidRDefault="00C0190C" w:rsidP="008F13CC">
                  <w:pPr>
                    <w:jc w:val="left"/>
                  </w:pPr>
                  <w:r w:rsidRPr="00A25D4D">
                    <w:t>Stereotypes:</w:t>
                  </w:r>
                </w:p>
              </w:tc>
              <w:tc>
                <w:tcPr>
                  <w:tcW w:w="0" w:type="auto"/>
                  <w:hideMark/>
                </w:tcPr>
                <w:p w14:paraId="7203844C"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36BD7C9C" w14:textId="77777777" w:rsidTr="00C0190C">
              <w:trPr>
                <w:tblHeader/>
                <w:tblCellSpacing w:w="0" w:type="dxa"/>
              </w:trPr>
              <w:tc>
                <w:tcPr>
                  <w:tcW w:w="360" w:type="dxa"/>
                  <w:hideMark/>
                </w:tcPr>
                <w:p w14:paraId="27DCFBBF" w14:textId="77777777" w:rsidR="00C0190C" w:rsidRPr="00A25D4D" w:rsidRDefault="00C0190C" w:rsidP="008F13CC">
                  <w:pPr>
                    <w:jc w:val="left"/>
                  </w:pPr>
                  <w:r w:rsidRPr="00A25D4D">
                    <w:t> </w:t>
                  </w:r>
                </w:p>
              </w:tc>
              <w:tc>
                <w:tcPr>
                  <w:tcW w:w="1500" w:type="dxa"/>
                  <w:hideMark/>
                </w:tcPr>
                <w:p w14:paraId="63B29903"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55A504FF" w14:textId="77777777" w:rsidR="00C0190C" w:rsidRPr="00A25D4D" w:rsidRDefault="00C0190C" w:rsidP="008F13CC">
                  <w:pPr>
                    <w:jc w:val="left"/>
                  </w:pPr>
                  <w:proofErr w:type="spellStart"/>
                  <w:r w:rsidRPr="00A25D4D">
                    <w:t>Uitbreidbaar</w:t>
                  </w:r>
                  <w:proofErr w:type="spellEnd"/>
                </w:p>
              </w:tc>
            </w:tr>
          </w:tbl>
          <w:p w14:paraId="1E623B93" w14:textId="77777777" w:rsidR="00C0190C" w:rsidRPr="00A25D4D" w:rsidRDefault="00C0190C" w:rsidP="008F13CC">
            <w:pPr>
              <w:jc w:val="left"/>
            </w:pPr>
          </w:p>
        </w:tc>
      </w:tr>
    </w:tbl>
    <w:p w14:paraId="05A13CB2" w14:textId="77777777" w:rsidR="00C0190C" w:rsidRPr="00A25D4D" w:rsidRDefault="00C0190C" w:rsidP="008F13CC">
      <w:pPr>
        <w:pStyle w:val="Kop5"/>
        <w:jc w:val="left"/>
        <w:rPr>
          <w:sz w:val="16"/>
          <w:szCs w:val="16"/>
        </w:rPr>
      </w:pPr>
      <w:proofErr w:type="spellStart"/>
      <w:r w:rsidRPr="00A25D4D">
        <w:rPr>
          <w:sz w:val="16"/>
          <w:szCs w:val="16"/>
        </w:rPr>
        <w:t>OilGasChemicalsAppurtenanceTypeIMKLValue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808"/>
      </w:tblGrid>
      <w:tr w:rsidR="00C0190C" w:rsidRPr="00A25D4D" w14:paraId="0B13C0C7"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15A2368F" w14:textId="77777777" w:rsidR="00C0190C" w:rsidRPr="00A25D4D" w:rsidRDefault="00C0190C" w:rsidP="008F13CC">
            <w:pPr>
              <w:jc w:val="left"/>
            </w:pPr>
            <w:proofErr w:type="spellStart"/>
            <w:r w:rsidRPr="00A25D4D">
              <w:rPr>
                <w:b/>
                <w:bCs/>
              </w:rPr>
              <w:lastRenderedPageBreak/>
              <w:t>OilGasChemicalsAppurtenanceTypeIMKLValue</w:t>
            </w:r>
            <w:proofErr w:type="spellEnd"/>
          </w:p>
        </w:tc>
      </w:tr>
      <w:tr w:rsidR="00C0190C" w:rsidRPr="00A25D4D" w14:paraId="7FCD73A8"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888"/>
            </w:tblGrid>
            <w:tr w:rsidR="00C0190C" w:rsidRPr="00A25D4D" w14:paraId="70E79653" w14:textId="77777777" w:rsidTr="00C0190C">
              <w:trPr>
                <w:tblHeader/>
                <w:tblCellSpacing w:w="0" w:type="dxa"/>
              </w:trPr>
              <w:tc>
                <w:tcPr>
                  <w:tcW w:w="360" w:type="dxa"/>
                  <w:hideMark/>
                </w:tcPr>
                <w:p w14:paraId="0FD747F2" w14:textId="77777777" w:rsidR="00C0190C" w:rsidRPr="00A25D4D" w:rsidRDefault="00C0190C" w:rsidP="008F13CC">
                  <w:pPr>
                    <w:jc w:val="left"/>
                  </w:pPr>
                  <w:r w:rsidRPr="00A25D4D">
                    <w:t> </w:t>
                  </w:r>
                </w:p>
              </w:tc>
              <w:tc>
                <w:tcPr>
                  <w:tcW w:w="1500" w:type="dxa"/>
                  <w:hideMark/>
                </w:tcPr>
                <w:p w14:paraId="50EFC47D" w14:textId="77777777" w:rsidR="00C0190C" w:rsidRPr="00A25D4D" w:rsidRDefault="00C0190C" w:rsidP="008F13CC">
                  <w:pPr>
                    <w:jc w:val="left"/>
                  </w:pPr>
                  <w:r w:rsidRPr="00A25D4D">
                    <w:t>Naam</w:t>
                  </w:r>
                </w:p>
              </w:tc>
              <w:tc>
                <w:tcPr>
                  <w:tcW w:w="0" w:type="auto"/>
                  <w:hideMark/>
                </w:tcPr>
                <w:p w14:paraId="1951C462" w14:textId="77777777" w:rsidR="00C0190C" w:rsidRPr="00A25D4D" w:rsidRDefault="00C0190C" w:rsidP="008F13CC">
                  <w:pPr>
                    <w:jc w:val="left"/>
                  </w:pPr>
                </w:p>
              </w:tc>
            </w:tr>
            <w:tr w:rsidR="00C0190C" w:rsidRPr="00A25D4D" w14:paraId="056A2836" w14:textId="77777777" w:rsidTr="00C0190C">
              <w:trPr>
                <w:tblHeader/>
                <w:tblCellSpacing w:w="0" w:type="dxa"/>
              </w:trPr>
              <w:tc>
                <w:tcPr>
                  <w:tcW w:w="360" w:type="dxa"/>
                  <w:hideMark/>
                </w:tcPr>
                <w:p w14:paraId="7F7EED3A" w14:textId="77777777" w:rsidR="00C0190C" w:rsidRPr="00A25D4D" w:rsidRDefault="00C0190C" w:rsidP="008F13CC">
                  <w:pPr>
                    <w:jc w:val="left"/>
                  </w:pPr>
                  <w:r w:rsidRPr="00A25D4D">
                    <w:t> </w:t>
                  </w:r>
                </w:p>
              </w:tc>
              <w:tc>
                <w:tcPr>
                  <w:tcW w:w="1500" w:type="dxa"/>
                  <w:hideMark/>
                </w:tcPr>
                <w:p w14:paraId="435FCCAC" w14:textId="77777777" w:rsidR="00C0190C" w:rsidRPr="00A25D4D" w:rsidRDefault="00C0190C" w:rsidP="008F13CC">
                  <w:pPr>
                    <w:jc w:val="left"/>
                  </w:pPr>
                  <w:r w:rsidRPr="00A25D4D">
                    <w:t>Definitie:</w:t>
                  </w:r>
                </w:p>
              </w:tc>
              <w:tc>
                <w:tcPr>
                  <w:tcW w:w="0" w:type="auto"/>
                  <w:hideMark/>
                </w:tcPr>
                <w:p w14:paraId="4D3BAD0A" w14:textId="77777777" w:rsidR="00C0190C" w:rsidRPr="00A25D4D" w:rsidRDefault="00C0190C" w:rsidP="008F13CC">
                  <w:pPr>
                    <w:jc w:val="left"/>
                  </w:pPr>
                  <w:r w:rsidRPr="00A25D4D">
                    <w:t xml:space="preserve">IMKL </w:t>
                  </w:r>
                  <w:proofErr w:type="spellStart"/>
                  <w:r w:rsidRPr="00A25D4D">
                    <w:t>waardelijst</w:t>
                  </w:r>
                  <w:proofErr w:type="spellEnd"/>
                  <w:r w:rsidRPr="00A25D4D">
                    <w:t xml:space="preserve"> voor toepassing INSPIRE </w:t>
                  </w:r>
                  <w:proofErr w:type="spellStart"/>
                  <w:r w:rsidRPr="00A25D4D">
                    <w:t>OilGasChemicalsAppurtenanceITypeValue</w:t>
                  </w:r>
                  <w:proofErr w:type="spellEnd"/>
                  <w:r w:rsidRPr="00A25D4D">
                    <w:t xml:space="preserve">. </w:t>
                  </w:r>
                </w:p>
              </w:tc>
            </w:tr>
            <w:tr w:rsidR="00C0190C" w:rsidRPr="00A25D4D" w14:paraId="1DE2F102" w14:textId="77777777" w:rsidTr="00C0190C">
              <w:trPr>
                <w:tblHeader/>
                <w:tblCellSpacing w:w="0" w:type="dxa"/>
              </w:trPr>
              <w:tc>
                <w:tcPr>
                  <w:tcW w:w="360" w:type="dxa"/>
                  <w:hideMark/>
                </w:tcPr>
                <w:p w14:paraId="54954F58" w14:textId="77777777" w:rsidR="00C0190C" w:rsidRPr="00A25D4D" w:rsidRDefault="00C0190C" w:rsidP="008F13CC">
                  <w:pPr>
                    <w:jc w:val="left"/>
                  </w:pPr>
                  <w:r w:rsidRPr="00A25D4D">
                    <w:t> </w:t>
                  </w:r>
                </w:p>
              </w:tc>
              <w:tc>
                <w:tcPr>
                  <w:tcW w:w="1500" w:type="dxa"/>
                  <w:hideMark/>
                </w:tcPr>
                <w:p w14:paraId="7F11D7DA" w14:textId="77777777" w:rsidR="00C0190C" w:rsidRPr="00A25D4D" w:rsidRDefault="00C0190C" w:rsidP="008F13CC">
                  <w:pPr>
                    <w:jc w:val="left"/>
                  </w:pPr>
                  <w:r w:rsidRPr="00A25D4D">
                    <w:t>Subtype van:</w:t>
                  </w:r>
                </w:p>
              </w:tc>
              <w:tc>
                <w:tcPr>
                  <w:tcW w:w="0" w:type="auto"/>
                  <w:hideMark/>
                </w:tcPr>
                <w:p w14:paraId="6A92D42F" w14:textId="77777777" w:rsidR="00C0190C" w:rsidRPr="00A25D4D" w:rsidRDefault="00C0190C" w:rsidP="008F13CC">
                  <w:pPr>
                    <w:jc w:val="left"/>
                  </w:pPr>
                  <w:proofErr w:type="spellStart"/>
                  <w:r w:rsidRPr="00A25D4D">
                    <w:t>OilGasChemicalsAppurtenanceTypeValue</w:t>
                  </w:r>
                  <w:proofErr w:type="spellEnd"/>
                </w:p>
              </w:tc>
            </w:tr>
            <w:tr w:rsidR="00C0190C" w:rsidRPr="00A25D4D" w14:paraId="20657797" w14:textId="77777777" w:rsidTr="00C0190C">
              <w:trPr>
                <w:tblHeader/>
                <w:tblCellSpacing w:w="0" w:type="dxa"/>
              </w:trPr>
              <w:tc>
                <w:tcPr>
                  <w:tcW w:w="360" w:type="dxa"/>
                  <w:hideMark/>
                </w:tcPr>
                <w:p w14:paraId="26449CB7" w14:textId="77777777" w:rsidR="00C0190C" w:rsidRPr="00A25D4D" w:rsidRDefault="00C0190C" w:rsidP="008F13CC">
                  <w:pPr>
                    <w:jc w:val="left"/>
                  </w:pPr>
                  <w:r w:rsidRPr="00A25D4D">
                    <w:t> </w:t>
                  </w:r>
                </w:p>
              </w:tc>
              <w:tc>
                <w:tcPr>
                  <w:tcW w:w="1500" w:type="dxa"/>
                  <w:hideMark/>
                </w:tcPr>
                <w:p w14:paraId="313CDACB" w14:textId="77777777" w:rsidR="00C0190C" w:rsidRPr="00A25D4D" w:rsidRDefault="00C0190C" w:rsidP="008F13CC">
                  <w:pPr>
                    <w:jc w:val="left"/>
                  </w:pPr>
                  <w:r w:rsidRPr="00A25D4D">
                    <w:t>Omschrijving:</w:t>
                  </w:r>
                </w:p>
              </w:tc>
              <w:tc>
                <w:tcPr>
                  <w:tcW w:w="0" w:type="auto"/>
                  <w:hideMark/>
                </w:tcPr>
                <w:p w14:paraId="06A26E13" w14:textId="77777777" w:rsidR="00C0190C" w:rsidRPr="00A25D4D" w:rsidRDefault="00C0190C" w:rsidP="008F13CC">
                  <w:pPr>
                    <w:jc w:val="left"/>
                  </w:pPr>
                  <w:r w:rsidRPr="00A25D4D">
                    <w:t xml:space="preserve">Kan zowel uitbreiding als beperking op INSPIRE </w:t>
                  </w:r>
                  <w:proofErr w:type="spellStart"/>
                  <w:r w:rsidRPr="00A25D4D">
                    <w:t>waardelijst</w:t>
                  </w:r>
                  <w:proofErr w:type="spellEnd"/>
                  <w:r w:rsidRPr="00A25D4D">
                    <w:t xml:space="preserve"> betreffen. </w:t>
                  </w:r>
                </w:p>
              </w:tc>
            </w:tr>
            <w:tr w:rsidR="00C0190C" w:rsidRPr="00A25D4D" w14:paraId="44D281A0" w14:textId="77777777" w:rsidTr="00C0190C">
              <w:trPr>
                <w:tblHeader/>
                <w:tblCellSpacing w:w="0" w:type="dxa"/>
              </w:trPr>
              <w:tc>
                <w:tcPr>
                  <w:tcW w:w="360" w:type="dxa"/>
                  <w:hideMark/>
                </w:tcPr>
                <w:p w14:paraId="6FA9A788" w14:textId="77777777" w:rsidR="00C0190C" w:rsidRPr="00A25D4D" w:rsidRDefault="00C0190C" w:rsidP="008F13CC">
                  <w:pPr>
                    <w:jc w:val="left"/>
                  </w:pPr>
                  <w:r w:rsidRPr="00A25D4D">
                    <w:t> </w:t>
                  </w:r>
                </w:p>
              </w:tc>
              <w:tc>
                <w:tcPr>
                  <w:tcW w:w="1500" w:type="dxa"/>
                  <w:hideMark/>
                </w:tcPr>
                <w:p w14:paraId="5A8CF7C7" w14:textId="77777777" w:rsidR="00C0190C" w:rsidRPr="00A25D4D" w:rsidRDefault="00C0190C" w:rsidP="008F13CC">
                  <w:pPr>
                    <w:jc w:val="left"/>
                  </w:pPr>
                  <w:r w:rsidRPr="00A25D4D">
                    <w:t>Stereotypes:</w:t>
                  </w:r>
                </w:p>
              </w:tc>
              <w:tc>
                <w:tcPr>
                  <w:tcW w:w="0" w:type="auto"/>
                  <w:hideMark/>
                </w:tcPr>
                <w:p w14:paraId="6D0A725E"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1AC19B73" w14:textId="77777777" w:rsidTr="00C0190C">
              <w:trPr>
                <w:tblHeader/>
                <w:tblCellSpacing w:w="0" w:type="dxa"/>
              </w:trPr>
              <w:tc>
                <w:tcPr>
                  <w:tcW w:w="360" w:type="dxa"/>
                  <w:hideMark/>
                </w:tcPr>
                <w:p w14:paraId="5AC3AC2B" w14:textId="77777777" w:rsidR="00C0190C" w:rsidRPr="00A25D4D" w:rsidRDefault="00C0190C" w:rsidP="008F13CC">
                  <w:pPr>
                    <w:jc w:val="left"/>
                  </w:pPr>
                  <w:r w:rsidRPr="00A25D4D">
                    <w:t> </w:t>
                  </w:r>
                </w:p>
              </w:tc>
              <w:tc>
                <w:tcPr>
                  <w:tcW w:w="1500" w:type="dxa"/>
                  <w:hideMark/>
                </w:tcPr>
                <w:p w14:paraId="1FB0CDAE"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5CCF60CE" w14:textId="77777777" w:rsidR="00C0190C" w:rsidRPr="00A25D4D" w:rsidRDefault="00C0190C" w:rsidP="008F13CC">
                  <w:pPr>
                    <w:jc w:val="left"/>
                  </w:pPr>
                  <w:proofErr w:type="spellStart"/>
                  <w:r w:rsidRPr="00A25D4D">
                    <w:t>Uitbreidbaar</w:t>
                  </w:r>
                  <w:proofErr w:type="spellEnd"/>
                </w:p>
              </w:tc>
            </w:tr>
          </w:tbl>
          <w:p w14:paraId="107551BD" w14:textId="77777777" w:rsidR="00C0190C" w:rsidRPr="00A25D4D" w:rsidRDefault="00C0190C" w:rsidP="008F13CC">
            <w:pPr>
              <w:jc w:val="left"/>
            </w:pPr>
          </w:p>
        </w:tc>
      </w:tr>
    </w:tbl>
    <w:p w14:paraId="07DAF67C" w14:textId="77777777" w:rsidR="00C0190C" w:rsidRPr="00A25D4D" w:rsidRDefault="00C0190C" w:rsidP="008F13CC">
      <w:pPr>
        <w:pStyle w:val="Kop5"/>
        <w:jc w:val="left"/>
        <w:rPr>
          <w:sz w:val="16"/>
          <w:szCs w:val="16"/>
        </w:rPr>
      </w:pPr>
      <w:proofErr w:type="spellStart"/>
      <w:r w:rsidRPr="00A25D4D">
        <w:rPr>
          <w:sz w:val="16"/>
          <w:szCs w:val="16"/>
        </w:rPr>
        <w:t>OilGasChemicalsProductTypeIMKLValue</w:t>
      </w:r>
      <w:proofErr w:type="spellEnd"/>
    </w:p>
    <w:tbl>
      <w:tblPr>
        <w:tblW w:w="4509"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167"/>
      </w:tblGrid>
      <w:tr w:rsidR="00C0190C" w:rsidRPr="00A25D4D" w14:paraId="7815E492" w14:textId="77777777" w:rsidTr="0011544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762EAFA9" w14:textId="77777777" w:rsidR="00C0190C" w:rsidRPr="00A25D4D" w:rsidRDefault="00C0190C" w:rsidP="008F13CC">
            <w:pPr>
              <w:jc w:val="left"/>
            </w:pPr>
            <w:proofErr w:type="spellStart"/>
            <w:r w:rsidRPr="00A25D4D">
              <w:rPr>
                <w:b/>
                <w:bCs/>
              </w:rPr>
              <w:t>OilGasChemicalsProductTypeIMKLValue</w:t>
            </w:r>
            <w:proofErr w:type="spellEnd"/>
          </w:p>
        </w:tc>
      </w:tr>
      <w:tr w:rsidR="00C0190C" w:rsidRPr="00A25D4D" w14:paraId="4918BD27" w14:textId="77777777" w:rsidTr="0011544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247"/>
            </w:tblGrid>
            <w:tr w:rsidR="00C0190C" w:rsidRPr="00A25D4D" w14:paraId="2CEFB368" w14:textId="77777777" w:rsidTr="00C0190C">
              <w:trPr>
                <w:tblHeader/>
                <w:tblCellSpacing w:w="0" w:type="dxa"/>
              </w:trPr>
              <w:tc>
                <w:tcPr>
                  <w:tcW w:w="360" w:type="dxa"/>
                  <w:hideMark/>
                </w:tcPr>
                <w:p w14:paraId="7AEEB0BE" w14:textId="77777777" w:rsidR="00C0190C" w:rsidRPr="00A25D4D" w:rsidRDefault="00C0190C" w:rsidP="008F13CC">
                  <w:pPr>
                    <w:jc w:val="left"/>
                  </w:pPr>
                  <w:r w:rsidRPr="00A25D4D">
                    <w:t> </w:t>
                  </w:r>
                </w:p>
              </w:tc>
              <w:tc>
                <w:tcPr>
                  <w:tcW w:w="1500" w:type="dxa"/>
                  <w:hideMark/>
                </w:tcPr>
                <w:p w14:paraId="31FF6508" w14:textId="77777777" w:rsidR="00C0190C" w:rsidRPr="00A25D4D" w:rsidRDefault="00C0190C" w:rsidP="008F13CC">
                  <w:pPr>
                    <w:jc w:val="left"/>
                  </w:pPr>
                  <w:r w:rsidRPr="00A25D4D">
                    <w:t>Naam</w:t>
                  </w:r>
                </w:p>
              </w:tc>
              <w:tc>
                <w:tcPr>
                  <w:tcW w:w="0" w:type="auto"/>
                  <w:hideMark/>
                </w:tcPr>
                <w:p w14:paraId="2DD3AF10" w14:textId="77777777" w:rsidR="00C0190C" w:rsidRPr="00A25D4D" w:rsidRDefault="00C0190C" w:rsidP="008F13CC">
                  <w:pPr>
                    <w:jc w:val="left"/>
                  </w:pPr>
                </w:p>
              </w:tc>
            </w:tr>
            <w:tr w:rsidR="00C0190C" w:rsidRPr="00A25D4D" w14:paraId="5241C02B" w14:textId="77777777" w:rsidTr="00C0190C">
              <w:trPr>
                <w:tblHeader/>
                <w:tblCellSpacing w:w="0" w:type="dxa"/>
              </w:trPr>
              <w:tc>
                <w:tcPr>
                  <w:tcW w:w="360" w:type="dxa"/>
                  <w:hideMark/>
                </w:tcPr>
                <w:p w14:paraId="02C27846" w14:textId="77777777" w:rsidR="00C0190C" w:rsidRPr="00A25D4D" w:rsidRDefault="00C0190C" w:rsidP="008F13CC">
                  <w:pPr>
                    <w:jc w:val="left"/>
                  </w:pPr>
                  <w:r w:rsidRPr="00A25D4D">
                    <w:t> </w:t>
                  </w:r>
                </w:p>
              </w:tc>
              <w:tc>
                <w:tcPr>
                  <w:tcW w:w="1500" w:type="dxa"/>
                  <w:hideMark/>
                </w:tcPr>
                <w:p w14:paraId="798CC096" w14:textId="77777777" w:rsidR="00C0190C" w:rsidRPr="00A25D4D" w:rsidRDefault="00C0190C" w:rsidP="008F13CC">
                  <w:pPr>
                    <w:jc w:val="left"/>
                  </w:pPr>
                  <w:r w:rsidRPr="00A25D4D">
                    <w:t>Definitie:</w:t>
                  </w:r>
                </w:p>
              </w:tc>
              <w:tc>
                <w:tcPr>
                  <w:tcW w:w="0" w:type="auto"/>
                  <w:hideMark/>
                </w:tcPr>
                <w:p w14:paraId="27C52C50" w14:textId="77777777" w:rsidR="00C0190C" w:rsidRPr="00A25D4D" w:rsidRDefault="00C0190C" w:rsidP="008F13CC">
                  <w:pPr>
                    <w:jc w:val="left"/>
                  </w:pPr>
                  <w:r w:rsidRPr="00A25D4D">
                    <w:t xml:space="preserve">IMKL </w:t>
                  </w:r>
                  <w:proofErr w:type="spellStart"/>
                  <w:r w:rsidRPr="00A25D4D">
                    <w:t>waardelijst</w:t>
                  </w:r>
                  <w:proofErr w:type="spellEnd"/>
                  <w:r w:rsidRPr="00A25D4D">
                    <w:t xml:space="preserve"> voor toepassing INSPIRE </w:t>
                  </w:r>
                  <w:proofErr w:type="spellStart"/>
                  <w:r w:rsidRPr="00A25D4D">
                    <w:t>OilGasChemicalsProductTypeValue</w:t>
                  </w:r>
                  <w:proofErr w:type="spellEnd"/>
                  <w:r w:rsidRPr="00A25D4D">
                    <w:t xml:space="preserve">. </w:t>
                  </w:r>
                </w:p>
              </w:tc>
            </w:tr>
            <w:tr w:rsidR="00C0190C" w:rsidRPr="00A25D4D" w14:paraId="433A1C0A" w14:textId="77777777" w:rsidTr="00C0190C">
              <w:trPr>
                <w:tblHeader/>
                <w:tblCellSpacing w:w="0" w:type="dxa"/>
              </w:trPr>
              <w:tc>
                <w:tcPr>
                  <w:tcW w:w="360" w:type="dxa"/>
                  <w:hideMark/>
                </w:tcPr>
                <w:p w14:paraId="3F7619EC" w14:textId="77777777" w:rsidR="00C0190C" w:rsidRPr="00A25D4D" w:rsidRDefault="00C0190C" w:rsidP="008F13CC">
                  <w:pPr>
                    <w:jc w:val="left"/>
                  </w:pPr>
                  <w:r w:rsidRPr="00A25D4D">
                    <w:t> </w:t>
                  </w:r>
                </w:p>
              </w:tc>
              <w:tc>
                <w:tcPr>
                  <w:tcW w:w="1500" w:type="dxa"/>
                  <w:hideMark/>
                </w:tcPr>
                <w:p w14:paraId="30CD4695" w14:textId="77777777" w:rsidR="00C0190C" w:rsidRPr="00A25D4D" w:rsidRDefault="00C0190C" w:rsidP="008F13CC">
                  <w:pPr>
                    <w:jc w:val="left"/>
                  </w:pPr>
                  <w:r w:rsidRPr="00A25D4D">
                    <w:t>Subtype van:</w:t>
                  </w:r>
                </w:p>
              </w:tc>
              <w:tc>
                <w:tcPr>
                  <w:tcW w:w="0" w:type="auto"/>
                  <w:hideMark/>
                </w:tcPr>
                <w:p w14:paraId="4E197F6B" w14:textId="77777777" w:rsidR="00C0190C" w:rsidRPr="00A25D4D" w:rsidRDefault="00C0190C" w:rsidP="008F13CC">
                  <w:pPr>
                    <w:jc w:val="left"/>
                  </w:pPr>
                  <w:proofErr w:type="spellStart"/>
                  <w:r w:rsidRPr="00A25D4D">
                    <w:t>OilGasChemicalsProductTypeValue</w:t>
                  </w:r>
                  <w:proofErr w:type="spellEnd"/>
                </w:p>
              </w:tc>
            </w:tr>
            <w:tr w:rsidR="00C0190C" w:rsidRPr="00A25D4D" w14:paraId="33F9E63F" w14:textId="77777777" w:rsidTr="00C0190C">
              <w:trPr>
                <w:tblHeader/>
                <w:tblCellSpacing w:w="0" w:type="dxa"/>
              </w:trPr>
              <w:tc>
                <w:tcPr>
                  <w:tcW w:w="360" w:type="dxa"/>
                  <w:hideMark/>
                </w:tcPr>
                <w:p w14:paraId="27528240" w14:textId="77777777" w:rsidR="00C0190C" w:rsidRPr="00A25D4D" w:rsidRDefault="00C0190C" w:rsidP="008F13CC">
                  <w:pPr>
                    <w:jc w:val="left"/>
                  </w:pPr>
                  <w:r w:rsidRPr="00A25D4D">
                    <w:t> </w:t>
                  </w:r>
                </w:p>
              </w:tc>
              <w:tc>
                <w:tcPr>
                  <w:tcW w:w="1500" w:type="dxa"/>
                  <w:hideMark/>
                </w:tcPr>
                <w:p w14:paraId="235BAA31" w14:textId="77777777" w:rsidR="00C0190C" w:rsidRPr="00A25D4D" w:rsidRDefault="00C0190C" w:rsidP="008F13CC">
                  <w:pPr>
                    <w:jc w:val="left"/>
                  </w:pPr>
                  <w:r w:rsidRPr="00A25D4D">
                    <w:t>Omschrijving:</w:t>
                  </w:r>
                </w:p>
              </w:tc>
              <w:tc>
                <w:tcPr>
                  <w:tcW w:w="0" w:type="auto"/>
                  <w:hideMark/>
                </w:tcPr>
                <w:p w14:paraId="0E9CE495" w14:textId="77777777" w:rsidR="00C0190C" w:rsidRPr="00A25D4D" w:rsidRDefault="00C0190C" w:rsidP="008F13CC">
                  <w:pPr>
                    <w:jc w:val="left"/>
                  </w:pPr>
                  <w:r w:rsidRPr="00A25D4D">
                    <w:t xml:space="preserve">Kan zowel uitbreiding als beperking op INSPIRE </w:t>
                  </w:r>
                  <w:proofErr w:type="spellStart"/>
                  <w:r w:rsidRPr="00A25D4D">
                    <w:t>waardelijst</w:t>
                  </w:r>
                  <w:proofErr w:type="spellEnd"/>
                  <w:r w:rsidRPr="00A25D4D">
                    <w:t xml:space="preserve"> betreffen. </w:t>
                  </w:r>
                </w:p>
              </w:tc>
            </w:tr>
            <w:tr w:rsidR="00C0190C" w:rsidRPr="00A25D4D" w14:paraId="0CC36BA4" w14:textId="77777777" w:rsidTr="00C0190C">
              <w:trPr>
                <w:tblHeader/>
                <w:tblCellSpacing w:w="0" w:type="dxa"/>
              </w:trPr>
              <w:tc>
                <w:tcPr>
                  <w:tcW w:w="360" w:type="dxa"/>
                  <w:hideMark/>
                </w:tcPr>
                <w:p w14:paraId="1502C89E" w14:textId="77777777" w:rsidR="00C0190C" w:rsidRPr="00A25D4D" w:rsidRDefault="00C0190C" w:rsidP="008F13CC">
                  <w:pPr>
                    <w:jc w:val="left"/>
                  </w:pPr>
                  <w:r w:rsidRPr="00A25D4D">
                    <w:t> </w:t>
                  </w:r>
                </w:p>
              </w:tc>
              <w:tc>
                <w:tcPr>
                  <w:tcW w:w="1500" w:type="dxa"/>
                  <w:hideMark/>
                </w:tcPr>
                <w:p w14:paraId="26D7250D" w14:textId="77777777" w:rsidR="00C0190C" w:rsidRPr="00A25D4D" w:rsidRDefault="00C0190C" w:rsidP="008F13CC">
                  <w:pPr>
                    <w:jc w:val="left"/>
                  </w:pPr>
                  <w:r w:rsidRPr="00A25D4D">
                    <w:t>Stereotypes:</w:t>
                  </w:r>
                </w:p>
              </w:tc>
              <w:tc>
                <w:tcPr>
                  <w:tcW w:w="0" w:type="auto"/>
                  <w:hideMark/>
                </w:tcPr>
                <w:p w14:paraId="26B51A6C"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10E32033" w14:textId="77777777" w:rsidTr="00C0190C">
              <w:trPr>
                <w:tblHeader/>
                <w:tblCellSpacing w:w="0" w:type="dxa"/>
              </w:trPr>
              <w:tc>
                <w:tcPr>
                  <w:tcW w:w="360" w:type="dxa"/>
                  <w:hideMark/>
                </w:tcPr>
                <w:p w14:paraId="40053437" w14:textId="77777777" w:rsidR="00C0190C" w:rsidRPr="00A25D4D" w:rsidRDefault="00C0190C" w:rsidP="008F13CC">
                  <w:pPr>
                    <w:jc w:val="left"/>
                  </w:pPr>
                  <w:r w:rsidRPr="00A25D4D">
                    <w:t> </w:t>
                  </w:r>
                </w:p>
              </w:tc>
              <w:tc>
                <w:tcPr>
                  <w:tcW w:w="1500" w:type="dxa"/>
                  <w:hideMark/>
                </w:tcPr>
                <w:p w14:paraId="22B10051"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7B65F133" w14:textId="77777777" w:rsidR="00C0190C" w:rsidRPr="00A25D4D" w:rsidRDefault="00C0190C" w:rsidP="008F13CC">
                  <w:pPr>
                    <w:jc w:val="left"/>
                  </w:pPr>
                  <w:proofErr w:type="spellStart"/>
                  <w:r w:rsidRPr="00A25D4D">
                    <w:t>Uitbreidbaar</w:t>
                  </w:r>
                  <w:proofErr w:type="spellEnd"/>
                </w:p>
              </w:tc>
            </w:tr>
          </w:tbl>
          <w:p w14:paraId="745702F1" w14:textId="77777777" w:rsidR="00C0190C" w:rsidRPr="00A25D4D" w:rsidRDefault="00C0190C" w:rsidP="008F13CC">
            <w:pPr>
              <w:jc w:val="left"/>
            </w:pPr>
          </w:p>
        </w:tc>
      </w:tr>
    </w:tbl>
    <w:p w14:paraId="66494845" w14:textId="7DD30484" w:rsidR="00115446" w:rsidRPr="00A25D4D" w:rsidRDefault="00115446" w:rsidP="00115446">
      <w:pPr>
        <w:pStyle w:val="Kop5"/>
        <w:jc w:val="left"/>
        <w:rPr>
          <w:ins w:id="915" w:author="Paul Janssen" w:date="2020-06-10T18:30:00Z"/>
          <w:sz w:val="16"/>
          <w:szCs w:val="16"/>
        </w:rPr>
      </w:pPr>
      <w:proofErr w:type="spellStart"/>
      <w:ins w:id="916" w:author="Paul Janssen" w:date="2020-06-10T18:31:00Z">
        <w:r>
          <w:rPr>
            <w:sz w:val="16"/>
            <w:szCs w:val="16"/>
          </w:rPr>
          <w:t>OverigAppurtenanceTypeIMKLValue</w:t>
        </w:r>
      </w:ins>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707"/>
      </w:tblGrid>
      <w:tr w:rsidR="00115446" w:rsidRPr="00A25D4D" w14:paraId="06C67E70" w14:textId="77777777" w:rsidTr="004C0A21">
        <w:trPr>
          <w:trHeight w:val="225"/>
          <w:tblHeader/>
          <w:tblCellSpacing w:w="0" w:type="dxa"/>
          <w:ins w:id="917" w:author="Paul Janssen" w:date="2020-06-10T18:30:00Z"/>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46661E6" w14:textId="63DF8301" w:rsidR="00115446" w:rsidRPr="00A25D4D" w:rsidRDefault="00D85B48" w:rsidP="004C0A21">
            <w:pPr>
              <w:jc w:val="left"/>
              <w:rPr>
                <w:ins w:id="918" w:author="Paul Janssen" w:date="2020-06-10T18:30:00Z"/>
              </w:rPr>
            </w:pPr>
            <w:proofErr w:type="spellStart"/>
            <w:ins w:id="919" w:author="Paul Janssen" w:date="2020-06-10T18:33:00Z">
              <w:r>
                <w:rPr>
                  <w:b/>
                  <w:bCs/>
                </w:rPr>
                <w:t>OverigAppurtenanceType</w:t>
              </w:r>
            </w:ins>
            <w:ins w:id="920" w:author="Paul Janssen" w:date="2020-06-10T18:30:00Z">
              <w:r w:rsidR="00115446" w:rsidRPr="00A25D4D">
                <w:rPr>
                  <w:b/>
                  <w:bCs/>
                </w:rPr>
                <w:t>IMKLValue</w:t>
              </w:r>
              <w:proofErr w:type="spellEnd"/>
            </w:ins>
          </w:p>
        </w:tc>
      </w:tr>
      <w:tr w:rsidR="00115446" w:rsidRPr="00A25D4D" w14:paraId="309E0D7E" w14:textId="77777777" w:rsidTr="004C0A21">
        <w:trPr>
          <w:tblCellSpacing w:w="0" w:type="dxa"/>
          <w:ins w:id="921" w:author="Paul Janssen" w:date="2020-06-10T18:30:00Z"/>
        </w:trPr>
        <w:tc>
          <w:tcPr>
            <w:tcW w:w="0" w:type="auto"/>
            <w:tcBorders>
              <w:top w:val="outset" w:sz="6" w:space="0" w:color="auto"/>
              <w:left w:val="outset" w:sz="6" w:space="0" w:color="auto"/>
              <w:bottom w:val="outset" w:sz="6" w:space="0" w:color="auto"/>
              <w:right w:val="outset" w:sz="6" w:space="0" w:color="auto"/>
            </w:tcBorders>
            <w:hideMark/>
          </w:tcPr>
          <w:tbl>
            <w:tblPr>
              <w:tblW w:w="8647" w:type="dxa"/>
              <w:tblCellSpacing w:w="0" w:type="dxa"/>
              <w:tblCellMar>
                <w:top w:w="15" w:type="dxa"/>
                <w:left w:w="15" w:type="dxa"/>
                <w:bottom w:w="15" w:type="dxa"/>
                <w:right w:w="15" w:type="dxa"/>
              </w:tblCellMar>
              <w:tblLook w:val="04A0" w:firstRow="1" w:lastRow="0" w:firstColumn="1" w:lastColumn="0" w:noHBand="0" w:noVBand="1"/>
              <w:tblPrChange w:id="922" w:author="Paul Janssen" w:date="2020-06-10T18:32:00Z">
                <w:tblPr>
                  <w:tblW w:w="5000" w:type="pct"/>
                  <w:tblCellSpacing w:w="0" w:type="dxa"/>
                  <w:tblCellMar>
                    <w:top w:w="15" w:type="dxa"/>
                    <w:left w:w="15" w:type="dxa"/>
                    <w:bottom w:w="15" w:type="dxa"/>
                    <w:right w:w="15" w:type="dxa"/>
                  </w:tblCellMar>
                  <w:tblLook w:val="04A0" w:firstRow="1" w:lastRow="0" w:firstColumn="1" w:lastColumn="0" w:noHBand="0" w:noVBand="1"/>
                </w:tblPr>
              </w:tblPrChange>
            </w:tblPr>
            <w:tblGrid>
              <w:gridCol w:w="360"/>
              <w:gridCol w:w="1500"/>
              <w:gridCol w:w="6787"/>
              <w:tblGridChange w:id="923">
                <w:tblGrid>
                  <w:gridCol w:w="360"/>
                  <w:gridCol w:w="1500"/>
                  <w:gridCol w:w="6316"/>
                </w:tblGrid>
              </w:tblGridChange>
            </w:tblGrid>
            <w:tr w:rsidR="00115446" w:rsidRPr="00A25D4D" w14:paraId="7F06008E" w14:textId="77777777" w:rsidTr="00115446">
              <w:trPr>
                <w:tblHeader/>
                <w:tblCellSpacing w:w="0" w:type="dxa"/>
                <w:ins w:id="924" w:author="Paul Janssen" w:date="2020-06-10T18:30:00Z"/>
                <w:trPrChange w:id="925" w:author="Paul Janssen" w:date="2020-06-10T18:32:00Z">
                  <w:trPr>
                    <w:tblHeader/>
                    <w:tblCellSpacing w:w="0" w:type="dxa"/>
                  </w:trPr>
                </w:trPrChange>
              </w:trPr>
              <w:tc>
                <w:tcPr>
                  <w:tcW w:w="360" w:type="dxa"/>
                  <w:hideMark/>
                  <w:tcPrChange w:id="926" w:author="Paul Janssen" w:date="2020-06-10T18:32:00Z">
                    <w:tcPr>
                      <w:tcW w:w="360" w:type="dxa"/>
                      <w:hideMark/>
                    </w:tcPr>
                  </w:tcPrChange>
                </w:tcPr>
                <w:p w14:paraId="07ED45EA" w14:textId="77777777" w:rsidR="00115446" w:rsidRPr="00A25D4D" w:rsidRDefault="00115446" w:rsidP="004C0A21">
                  <w:pPr>
                    <w:jc w:val="left"/>
                    <w:rPr>
                      <w:ins w:id="927" w:author="Paul Janssen" w:date="2020-06-10T18:30:00Z"/>
                    </w:rPr>
                  </w:pPr>
                  <w:ins w:id="928" w:author="Paul Janssen" w:date="2020-06-10T18:30:00Z">
                    <w:r w:rsidRPr="00A25D4D">
                      <w:t> </w:t>
                    </w:r>
                  </w:ins>
                </w:p>
              </w:tc>
              <w:tc>
                <w:tcPr>
                  <w:tcW w:w="1500" w:type="dxa"/>
                  <w:hideMark/>
                  <w:tcPrChange w:id="929" w:author="Paul Janssen" w:date="2020-06-10T18:32:00Z">
                    <w:tcPr>
                      <w:tcW w:w="1500" w:type="dxa"/>
                      <w:hideMark/>
                    </w:tcPr>
                  </w:tcPrChange>
                </w:tcPr>
                <w:p w14:paraId="349FD077" w14:textId="77777777" w:rsidR="00115446" w:rsidRPr="00A25D4D" w:rsidRDefault="00115446" w:rsidP="004C0A21">
                  <w:pPr>
                    <w:jc w:val="left"/>
                    <w:rPr>
                      <w:ins w:id="930" w:author="Paul Janssen" w:date="2020-06-10T18:30:00Z"/>
                    </w:rPr>
                  </w:pPr>
                  <w:ins w:id="931" w:author="Paul Janssen" w:date="2020-06-10T18:30:00Z">
                    <w:r w:rsidRPr="00A25D4D">
                      <w:t>Naam</w:t>
                    </w:r>
                  </w:ins>
                </w:p>
              </w:tc>
              <w:tc>
                <w:tcPr>
                  <w:tcW w:w="6787" w:type="dxa"/>
                  <w:hideMark/>
                  <w:tcPrChange w:id="932" w:author="Paul Janssen" w:date="2020-06-10T18:32:00Z">
                    <w:tcPr>
                      <w:tcW w:w="0" w:type="auto"/>
                      <w:hideMark/>
                    </w:tcPr>
                  </w:tcPrChange>
                </w:tcPr>
                <w:p w14:paraId="720D3061" w14:textId="77777777" w:rsidR="00115446" w:rsidRPr="00A25D4D" w:rsidRDefault="00115446" w:rsidP="004C0A21">
                  <w:pPr>
                    <w:jc w:val="left"/>
                    <w:rPr>
                      <w:ins w:id="933" w:author="Paul Janssen" w:date="2020-06-10T18:30:00Z"/>
                    </w:rPr>
                  </w:pPr>
                </w:p>
              </w:tc>
            </w:tr>
            <w:tr w:rsidR="00115446" w:rsidRPr="00A25D4D" w14:paraId="24C0614E" w14:textId="77777777" w:rsidTr="00115446">
              <w:trPr>
                <w:tblHeader/>
                <w:tblCellSpacing w:w="0" w:type="dxa"/>
                <w:ins w:id="934" w:author="Paul Janssen" w:date="2020-06-10T18:30:00Z"/>
                <w:trPrChange w:id="935" w:author="Paul Janssen" w:date="2020-06-10T18:32:00Z">
                  <w:trPr>
                    <w:tblHeader/>
                    <w:tblCellSpacing w:w="0" w:type="dxa"/>
                  </w:trPr>
                </w:trPrChange>
              </w:trPr>
              <w:tc>
                <w:tcPr>
                  <w:tcW w:w="360" w:type="dxa"/>
                  <w:hideMark/>
                  <w:tcPrChange w:id="936" w:author="Paul Janssen" w:date="2020-06-10T18:32:00Z">
                    <w:tcPr>
                      <w:tcW w:w="360" w:type="dxa"/>
                      <w:hideMark/>
                    </w:tcPr>
                  </w:tcPrChange>
                </w:tcPr>
                <w:p w14:paraId="24504997" w14:textId="77777777" w:rsidR="00115446" w:rsidRPr="00A25D4D" w:rsidRDefault="00115446" w:rsidP="004C0A21">
                  <w:pPr>
                    <w:jc w:val="left"/>
                    <w:rPr>
                      <w:ins w:id="937" w:author="Paul Janssen" w:date="2020-06-10T18:30:00Z"/>
                    </w:rPr>
                  </w:pPr>
                  <w:ins w:id="938" w:author="Paul Janssen" w:date="2020-06-10T18:30:00Z">
                    <w:r w:rsidRPr="00A25D4D">
                      <w:t> </w:t>
                    </w:r>
                  </w:ins>
                </w:p>
              </w:tc>
              <w:tc>
                <w:tcPr>
                  <w:tcW w:w="1500" w:type="dxa"/>
                  <w:hideMark/>
                  <w:tcPrChange w:id="939" w:author="Paul Janssen" w:date="2020-06-10T18:32:00Z">
                    <w:tcPr>
                      <w:tcW w:w="1500" w:type="dxa"/>
                      <w:hideMark/>
                    </w:tcPr>
                  </w:tcPrChange>
                </w:tcPr>
                <w:p w14:paraId="3723DF07" w14:textId="77777777" w:rsidR="00115446" w:rsidRPr="00A25D4D" w:rsidRDefault="00115446" w:rsidP="004C0A21">
                  <w:pPr>
                    <w:jc w:val="left"/>
                    <w:rPr>
                      <w:ins w:id="940" w:author="Paul Janssen" w:date="2020-06-10T18:30:00Z"/>
                    </w:rPr>
                  </w:pPr>
                  <w:ins w:id="941" w:author="Paul Janssen" w:date="2020-06-10T18:30:00Z">
                    <w:r w:rsidRPr="00A25D4D">
                      <w:t>Definitie:</w:t>
                    </w:r>
                  </w:ins>
                </w:p>
              </w:tc>
              <w:tc>
                <w:tcPr>
                  <w:tcW w:w="6787" w:type="dxa"/>
                  <w:hideMark/>
                  <w:tcPrChange w:id="942" w:author="Paul Janssen" w:date="2020-06-10T18:32:00Z">
                    <w:tcPr>
                      <w:tcW w:w="0" w:type="auto"/>
                      <w:hideMark/>
                    </w:tcPr>
                  </w:tcPrChange>
                </w:tcPr>
                <w:p w14:paraId="762FD9B8" w14:textId="5C9EB752" w:rsidR="00115446" w:rsidRPr="00115446" w:rsidRDefault="00115446">
                  <w:pPr>
                    <w:autoSpaceDE w:val="0"/>
                    <w:autoSpaceDN w:val="0"/>
                    <w:adjustRightInd w:val="0"/>
                    <w:spacing w:after="80" w:line="240" w:lineRule="auto"/>
                    <w:jc w:val="left"/>
                    <w:rPr>
                      <w:ins w:id="943" w:author="Paul Janssen" w:date="2020-06-10T18:30:00Z"/>
                      <w:rFonts w:ascii="Calibri" w:hAnsi="Calibri" w:cs="Calibri"/>
                      <w:sz w:val="20"/>
                      <w:szCs w:val="20"/>
                      <w:rPrChange w:id="944" w:author="Paul Janssen" w:date="2020-06-10T18:32:00Z">
                        <w:rPr>
                          <w:ins w:id="945" w:author="Paul Janssen" w:date="2020-06-10T18:30:00Z"/>
                        </w:rPr>
                      </w:rPrChange>
                    </w:rPr>
                    <w:pPrChange w:id="946" w:author="Paul Janssen" w:date="2020-06-10T18:32:00Z">
                      <w:pPr>
                        <w:jc w:val="left"/>
                      </w:pPr>
                    </w:pPrChange>
                  </w:pPr>
                  <w:ins w:id="947" w:author="Paul Janssen" w:date="2020-06-10T18:32:00Z">
                    <w:r w:rsidRPr="00115446">
                      <w:rPr>
                        <w:rFonts w:ascii="Calibri" w:hAnsi="Calibri" w:cs="Calibri"/>
                        <w:sz w:val="20"/>
                        <w:szCs w:val="20"/>
                      </w:rPr>
                      <w:t xml:space="preserve">IMKL </w:t>
                    </w:r>
                    <w:proofErr w:type="spellStart"/>
                    <w:r w:rsidRPr="00115446">
                      <w:rPr>
                        <w:rFonts w:ascii="Calibri" w:hAnsi="Calibri" w:cs="Calibri"/>
                        <w:sz w:val="20"/>
                        <w:szCs w:val="20"/>
                      </w:rPr>
                      <w:t>waardelijst</w:t>
                    </w:r>
                    <w:proofErr w:type="spellEnd"/>
                    <w:r w:rsidRPr="00115446">
                      <w:rPr>
                        <w:rFonts w:ascii="Calibri" w:hAnsi="Calibri" w:cs="Calibri"/>
                        <w:sz w:val="20"/>
                        <w:szCs w:val="20"/>
                      </w:rPr>
                      <w:t xml:space="preserve"> voor toepassing INSPIRE </w:t>
                    </w:r>
                    <w:proofErr w:type="spellStart"/>
                    <w:r w:rsidRPr="00115446">
                      <w:rPr>
                        <w:rFonts w:ascii="Calibri" w:hAnsi="Calibri" w:cs="Calibri"/>
                        <w:sz w:val="20"/>
                        <w:szCs w:val="20"/>
                      </w:rPr>
                      <w:t>AppurtenanceTypeValue</w:t>
                    </w:r>
                    <w:proofErr w:type="spellEnd"/>
                    <w:r w:rsidRPr="00115446">
                      <w:rPr>
                        <w:rFonts w:ascii="Calibri" w:hAnsi="Calibri" w:cs="Calibri"/>
                        <w:sz w:val="20"/>
                        <w:szCs w:val="20"/>
                      </w:rPr>
                      <w:t xml:space="preserve"> voor het thema Overig</w:t>
                    </w:r>
                  </w:ins>
                </w:p>
              </w:tc>
            </w:tr>
            <w:tr w:rsidR="00115446" w:rsidRPr="00A25D4D" w14:paraId="6186AD7C" w14:textId="77777777" w:rsidTr="00115446">
              <w:trPr>
                <w:tblHeader/>
                <w:tblCellSpacing w:w="0" w:type="dxa"/>
                <w:ins w:id="948" w:author="Paul Janssen" w:date="2020-06-10T18:30:00Z"/>
                <w:trPrChange w:id="949" w:author="Paul Janssen" w:date="2020-06-10T18:32:00Z">
                  <w:trPr>
                    <w:tblHeader/>
                    <w:tblCellSpacing w:w="0" w:type="dxa"/>
                  </w:trPr>
                </w:trPrChange>
              </w:trPr>
              <w:tc>
                <w:tcPr>
                  <w:tcW w:w="360" w:type="dxa"/>
                  <w:hideMark/>
                  <w:tcPrChange w:id="950" w:author="Paul Janssen" w:date="2020-06-10T18:32:00Z">
                    <w:tcPr>
                      <w:tcW w:w="360" w:type="dxa"/>
                      <w:hideMark/>
                    </w:tcPr>
                  </w:tcPrChange>
                </w:tcPr>
                <w:p w14:paraId="0361B1C0" w14:textId="77777777" w:rsidR="00115446" w:rsidRPr="00A25D4D" w:rsidRDefault="00115446" w:rsidP="004C0A21">
                  <w:pPr>
                    <w:jc w:val="left"/>
                    <w:rPr>
                      <w:ins w:id="951" w:author="Paul Janssen" w:date="2020-06-10T18:30:00Z"/>
                    </w:rPr>
                  </w:pPr>
                  <w:ins w:id="952" w:author="Paul Janssen" w:date="2020-06-10T18:30:00Z">
                    <w:r w:rsidRPr="00A25D4D">
                      <w:t> </w:t>
                    </w:r>
                  </w:ins>
                </w:p>
              </w:tc>
              <w:tc>
                <w:tcPr>
                  <w:tcW w:w="1500" w:type="dxa"/>
                  <w:hideMark/>
                  <w:tcPrChange w:id="953" w:author="Paul Janssen" w:date="2020-06-10T18:32:00Z">
                    <w:tcPr>
                      <w:tcW w:w="1500" w:type="dxa"/>
                      <w:hideMark/>
                    </w:tcPr>
                  </w:tcPrChange>
                </w:tcPr>
                <w:p w14:paraId="55ECC001" w14:textId="77777777" w:rsidR="00115446" w:rsidRPr="00A25D4D" w:rsidRDefault="00115446" w:rsidP="004C0A21">
                  <w:pPr>
                    <w:jc w:val="left"/>
                    <w:rPr>
                      <w:ins w:id="954" w:author="Paul Janssen" w:date="2020-06-10T18:30:00Z"/>
                    </w:rPr>
                  </w:pPr>
                  <w:ins w:id="955" w:author="Paul Janssen" w:date="2020-06-10T18:30:00Z">
                    <w:r w:rsidRPr="00A25D4D">
                      <w:t>Subtype van:</w:t>
                    </w:r>
                  </w:ins>
                </w:p>
              </w:tc>
              <w:tc>
                <w:tcPr>
                  <w:tcW w:w="6787" w:type="dxa"/>
                  <w:hideMark/>
                  <w:tcPrChange w:id="956" w:author="Paul Janssen" w:date="2020-06-10T18:32:00Z">
                    <w:tcPr>
                      <w:tcW w:w="0" w:type="auto"/>
                      <w:hideMark/>
                    </w:tcPr>
                  </w:tcPrChange>
                </w:tcPr>
                <w:p w14:paraId="768EDB79" w14:textId="1C6ED85D" w:rsidR="00115446" w:rsidRPr="00A25D4D" w:rsidRDefault="00115446" w:rsidP="004C0A21">
                  <w:pPr>
                    <w:jc w:val="left"/>
                    <w:rPr>
                      <w:ins w:id="957" w:author="Paul Janssen" w:date="2020-06-10T18:30:00Z"/>
                    </w:rPr>
                  </w:pPr>
                  <w:proofErr w:type="spellStart"/>
                  <w:ins w:id="958" w:author="Paul Janssen" w:date="2020-06-10T18:32:00Z">
                    <w:r>
                      <w:t>Appu</w:t>
                    </w:r>
                    <w:r w:rsidR="00D85B48">
                      <w:t>rtenanceType</w:t>
                    </w:r>
                  </w:ins>
                  <w:ins w:id="959" w:author="Paul Janssen" w:date="2020-06-10T18:33:00Z">
                    <w:r w:rsidR="00D85B48">
                      <w:t>Value</w:t>
                    </w:r>
                  </w:ins>
                  <w:proofErr w:type="spellEnd"/>
                </w:p>
              </w:tc>
            </w:tr>
            <w:tr w:rsidR="00115446" w:rsidRPr="00A25D4D" w14:paraId="4401D77F" w14:textId="77777777" w:rsidTr="00115446">
              <w:trPr>
                <w:tblHeader/>
                <w:tblCellSpacing w:w="0" w:type="dxa"/>
                <w:ins w:id="960" w:author="Paul Janssen" w:date="2020-06-10T18:30:00Z"/>
                <w:trPrChange w:id="961" w:author="Paul Janssen" w:date="2020-06-10T18:32:00Z">
                  <w:trPr>
                    <w:tblHeader/>
                    <w:tblCellSpacing w:w="0" w:type="dxa"/>
                  </w:trPr>
                </w:trPrChange>
              </w:trPr>
              <w:tc>
                <w:tcPr>
                  <w:tcW w:w="360" w:type="dxa"/>
                  <w:hideMark/>
                  <w:tcPrChange w:id="962" w:author="Paul Janssen" w:date="2020-06-10T18:32:00Z">
                    <w:tcPr>
                      <w:tcW w:w="360" w:type="dxa"/>
                      <w:hideMark/>
                    </w:tcPr>
                  </w:tcPrChange>
                </w:tcPr>
                <w:p w14:paraId="06BA6A0F" w14:textId="77777777" w:rsidR="00115446" w:rsidRPr="00A25D4D" w:rsidRDefault="00115446" w:rsidP="004C0A21">
                  <w:pPr>
                    <w:jc w:val="left"/>
                    <w:rPr>
                      <w:ins w:id="963" w:author="Paul Janssen" w:date="2020-06-10T18:30:00Z"/>
                    </w:rPr>
                  </w:pPr>
                  <w:ins w:id="964" w:author="Paul Janssen" w:date="2020-06-10T18:30:00Z">
                    <w:r w:rsidRPr="00A25D4D">
                      <w:t> </w:t>
                    </w:r>
                  </w:ins>
                </w:p>
              </w:tc>
              <w:tc>
                <w:tcPr>
                  <w:tcW w:w="1500" w:type="dxa"/>
                  <w:hideMark/>
                  <w:tcPrChange w:id="965" w:author="Paul Janssen" w:date="2020-06-10T18:32:00Z">
                    <w:tcPr>
                      <w:tcW w:w="1500" w:type="dxa"/>
                      <w:hideMark/>
                    </w:tcPr>
                  </w:tcPrChange>
                </w:tcPr>
                <w:p w14:paraId="3883662A" w14:textId="77777777" w:rsidR="00115446" w:rsidRPr="00A25D4D" w:rsidRDefault="00115446" w:rsidP="004C0A21">
                  <w:pPr>
                    <w:jc w:val="left"/>
                    <w:rPr>
                      <w:ins w:id="966" w:author="Paul Janssen" w:date="2020-06-10T18:30:00Z"/>
                    </w:rPr>
                  </w:pPr>
                  <w:ins w:id="967" w:author="Paul Janssen" w:date="2020-06-10T18:30:00Z">
                    <w:r w:rsidRPr="00A25D4D">
                      <w:t>Omschrijving:</w:t>
                    </w:r>
                  </w:ins>
                </w:p>
              </w:tc>
              <w:tc>
                <w:tcPr>
                  <w:tcW w:w="6787" w:type="dxa"/>
                  <w:hideMark/>
                  <w:tcPrChange w:id="968" w:author="Paul Janssen" w:date="2020-06-10T18:32:00Z">
                    <w:tcPr>
                      <w:tcW w:w="0" w:type="auto"/>
                      <w:hideMark/>
                    </w:tcPr>
                  </w:tcPrChange>
                </w:tcPr>
                <w:p w14:paraId="23F33340" w14:textId="77777777" w:rsidR="00115446" w:rsidRPr="00A25D4D" w:rsidRDefault="00115446" w:rsidP="004C0A21">
                  <w:pPr>
                    <w:jc w:val="left"/>
                    <w:rPr>
                      <w:ins w:id="969" w:author="Paul Janssen" w:date="2020-06-10T18:30:00Z"/>
                    </w:rPr>
                  </w:pPr>
                  <w:ins w:id="970" w:author="Paul Janssen" w:date="2020-06-10T18:30:00Z">
                    <w:r w:rsidRPr="00A25D4D">
                      <w:t xml:space="preserve">Kan zowel uitbreiding als beperking op INSPIRE </w:t>
                    </w:r>
                    <w:proofErr w:type="spellStart"/>
                    <w:r w:rsidRPr="00A25D4D">
                      <w:t>waardelijst</w:t>
                    </w:r>
                    <w:proofErr w:type="spellEnd"/>
                    <w:r w:rsidRPr="00A25D4D">
                      <w:t xml:space="preserve"> betreffen. </w:t>
                    </w:r>
                  </w:ins>
                </w:p>
              </w:tc>
            </w:tr>
            <w:tr w:rsidR="00115446" w:rsidRPr="00A25D4D" w14:paraId="63D324F6" w14:textId="77777777" w:rsidTr="00115446">
              <w:trPr>
                <w:tblHeader/>
                <w:tblCellSpacing w:w="0" w:type="dxa"/>
                <w:ins w:id="971" w:author="Paul Janssen" w:date="2020-06-10T18:30:00Z"/>
                <w:trPrChange w:id="972" w:author="Paul Janssen" w:date="2020-06-10T18:32:00Z">
                  <w:trPr>
                    <w:tblHeader/>
                    <w:tblCellSpacing w:w="0" w:type="dxa"/>
                  </w:trPr>
                </w:trPrChange>
              </w:trPr>
              <w:tc>
                <w:tcPr>
                  <w:tcW w:w="360" w:type="dxa"/>
                  <w:hideMark/>
                  <w:tcPrChange w:id="973" w:author="Paul Janssen" w:date="2020-06-10T18:32:00Z">
                    <w:tcPr>
                      <w:tcW w:w="360" w:type="dxa"/>
                      <w:hideMark/>
                    </w:tcPr>
                  </w:tcPrChange>
                </w:tcPr>
                <w:p w14:paraId="15B4F449" w14:textId="77777777" w:rsidR="00115446" w:rsidRPr="00A25D4D" w:rsidRDefault="00115446" w:rsidP="004C0A21">
                  <w:pPr>
                    <w:jc w:val="left"/>
                    <w:rPr>
                      <w:ins w:id="974" w:author="Paul Janssen" w:date="2020-06-10T18:30:00Z"/>
                    </w:rPr>
                  </w:pPr>
                  <w:ins w:id="975" w:author="Paul Janssen" w:date="2020-06-10T18:30:00Z">
                    <w:r w:rsidRPr="00A25D4D">
                      <w:t> </w:t>
                    </w:r>
                  </w:ins>
                </w:p>
              </w:tc>
              <w:tc>
                <w:tcPr>
                  <w:tcW w:w="1500" w:type="dxa"/>
                  <w:hideMark/>
                  <w:tcPrChange w:id="976" w:author="Paul Janssen" w:date="2020-06-10T18:32:00Z">
                    <w:tcPr>
                      <w:tcW w:w="1500" w:type="dxa"/>
                      <w:hideMark/>
                    </w:tcPr>
                  </w:tcPrChange>
                </w:tcPr>
                <w:p w14:paraId="5A0C637E" w14:textId="77777777" w:rsidR="00115446" w:rsidRPr="00A25D4D" w:rsidRDefault="00115446" w:rsidP="004C0A21">
                  <w:pPr>
                    <w:jc w:val="left"/>
                    <w:rPr>
                      <w:ins w:id="977" w:author="Paul Janssen" w:date="2020-06-10T18:30:00Z"/>
                    </w:rPr>
                  </w:pPr>
                  <w:ins w:id="978" w:author="Paul Janssen" w:date="2020-06-10T18:30:00Z">
                    <w:r w:rsidRPr="00A25D4D">
                      <w:t>Stereotypes:</w:t>
                    </w:r>
                  </w:ins>
                </w:p>
              </w:tc>
              <w:tc>
                <w:tcPr>
                  <w:tcW w:w="6787" w:type="dxa"/>
                  <w:hideMark/>
                  <w:tcPrChange w:id="979" w:author="Paul Janssen" w:date="2020-06-10T18:32:00Z">
                    <w:tcPr>
                      <w:tcW w:w="0" w:type="auto"/>
                      <w:hideMark/>
                    </w:tcPr>
                  </w:tcPrChange>
                </w:tcPr>
                <w:p w14:paraId="2851C3D9" w14:textId="77777777" w:rsidR="00115446" w:rsidRPr="00A25D4D" w:rsidRDefault="00115446" w:rsidP="004C0A21">
                  <w:pPr>
                    <w:jc w:val="left"/>
                    <w:rPr>
                      <w:ins w:id="980" w:author="Paul Janssen" w:date="2020-06-10T18:30:00Z"/>
                    </w:rPr>
                  </w:pPr>
                  <w:ins w:id="981" w:author="Paul Janssen" w:date="2020-06-10T18:30:00Z">
                    <w:r w:rsidRPr="00A25D4D">
                      <w:t>«</w:t>
                    </w:r>
                    <w:proofErr w:type="spellStart"/>
                    <w:r w:rsidRPr="00A25D4D">
                      <w:t>codeList</w:t>
                    </w:r>
                    <w:proofErr w:type="spellEnd"/>
                    <w:r w:rsidRPr="00A25D4D">
                      <w:t>»</w:t>
                    </w:r>
                  </w:ins>
                </w:p>
              </w:tc>
            </w:tr>
            <w:tr w:rsidR="00115446" w:rsidRPr="00A25D4D" w14:paraId="7FBFB8E8" w14:textId="77777777" w:rsidTr="00115446">
              <w:trPr>
                <w:tblHeader/>
                <w:tblCellSpacing w:w="0" w:type="dxa"/>
                <w:ins w:id="982" w:author="Paul Janssen" w:date="2020-06-10T18:30:00Z"/>
                <w:trPrChange w:id="983" w:author="Paul Janssen" w:date="2020-06-10T18:32:00Z">
                  <w:trPr>
                    <w:tblHeader/>
                    <w:tblCellSpacing w:w="0" w:type="dxa"/>
                  </w:trPr>
                </w:trPrChange>
              </w:trPr>
              <w:tc>
                <w:tcPr>
                  <w:tcW w:w="360" w:type="dxa"/>
                  <w:hideMark/>
                  <w:tcPrChange w:id="984" w:author="Paul Janssen" w:date="2020-06-10T18:32:00Z">
                    <w:tcPr>
                      <w:tcW w:w="360" w:type="dxa"/>
                      <w:hideMark/>
                    </w:tcPr>
                  </w:tcPrChange>
                </w:tcPr>
                <w:p w14:paraId="363DD5FF" w14:textId="77777777" w:rsidR="00115446" w:rsidRPr="00A25D4D" w:rsidRDefault="00115446" w:rsidP="004C0A21">
                  <w:pPr>
                    <w:jc w:val="left"/>
                    <w:rPr>
                      <w:ins w:id="985" w:author="Paul Janssen" w:date="2020-06-10T18:30:00Z"/>
                    </w:rPr>
                  </w:pPr>
                  <w:ins w:id="986" w:author="Paul Janssen" w:date="2020-06-10T18:30:00Z">
                    <w:r w:rsidRPr="00A25D4D">
                      <w:t> </w:t>
                    </w:r>
                  </w:ins>
                </w:p>
              </w:tc>
              <w:tc>
                <w:tcPr>
                  <w:tcW w:w="1500" w:type="dxa"/>
                  <w:hideMark/>
                  <w:tcPrChange w:id="987" w:author="Paul Janssen" w:date="2020-06-10T18:32:00Z">
                    <w:tcPr>
                      <w:tcW w:w="1500" w:type="dxa"/>
                      <w:hideMark/>
                    </w:tcPr>
                  </w:tcPrChange>
                </w:tcPr>
                <w:p w14:paraId="7D476F4D" w14:textId="77777777" w:rsidR="00115446" w:rsidRPr="00A25D4D" w:rsidRDefault="00115446" w:rsidP="004C0A21">
                  <w:pPr>
                    <w:jc w:val="left"/>
                    <w:rPr>
                      <w:ins w:id="988" w:author="Paul Janssen" w:date="2020-06-10T18:30:00Z"/>
                    </w:rPr>
                  </w:pPr>
                  <w:proofErr w:type="spellStart"/>
                  <w:ins w:id="989" w:author="Paul Janssen" w:date="2020-06-10T18:30:00Z">
                    <w:r w:rsidRPr="00A25D4D">
                      <w:t>Governance</w:t>
                    </w:r>
                    <w:proofErr w:type="spellEnd"/>
                    <w:r w:rsidRPr="00A25D4D">
                      <w:t>:</w:t>
                    </w:r>
                  </w:ins>
                </w:p>
              </w:tc>
              <w:tc>
                <w:tcPr>
                  <w:tcW w:w="6787" w:type="dxa"/>
                  <w:hideMark/>
                  <w:tcPrChange w:id="990" w:author="Paul Janssen" w:date="2020-06-10T18:32:00Z">
                    <w:tcPr>
                      <w:tcW w:w="0" w:type="auto"/>
                      <w:hideMark/>
                    </w:tcPr>
                  </w:tcPrChange>
                </w:tcPr>
                <w:p w14:paraId="3885CABE" w14:textId="77777777" w:rsidR="00115446" w:rsidRPr="00A25D4D" w:rsidRDefault="00115446" w:rsidP="004C0A21">
                  <w:pPr>
                    <w:jc w:val="left"/>
                    <w:rPr>
                      <w:ins w:id="991" w:author="Paul Janssen" w:date="2020-06-10T18:30:00Z"/>
                    </w:rPr>
                  </w:pPr>
                  <w:proofErr w:type="spellStart"/>
                  <w:ins w:id="992" w:author="Paul Janssen" w:date="2020-06-10T18:30:00Z">
                    <w:r w:rsidRPr="00A25D4D">
                      <w:t>Uitbreidbaar</w:t>
                    </w:r>
                    <w:proofErr w:type="spellEnd"/>
                  </w:ins>
                </w:p>
              </w:tc>
            </w:tr>
          </w:tbl>
          <w:p w14:paraId="79258CF8" w14:textId="77777777" w:rsidR="00115446" w:rsidRPr="00A25D4D" w:rsidRDefault="00115446" w:rsidP="004C0A21">
            <w:pPr>
              <w:jc w:val="left"/>
              <w:rPr>
                <w:ins w:id="993" w:author="Paul Janssen" w:date="2020-06-10T18:30:00Z"/>
              </w:rPr>
            </w:pPr>
          </w:p>
        </w:tc>
      </w:tr>
    </w:tbl>
    <w:p w14:paraId="551D66B2" w14:textId="2220A4C0" w:rsidR="00C0190C" w:rsidRPr="00A25D4D" w:rsidRDefault="00C0190C" w:rsidP="008F13CC">
      <w:pPr>
        <w:pStyle w:val="Kop5"/>
        <w:jc w:val="left"/>
        <w:rPr>
          <w:sz w:val="16"/>
          <w:szCs w:val="16"/>
        </w:rPr>
      </w:pPr>
      <w:proofErr w:type="spellStart"/>
      <w:r w:rsidRPr="00A25D4D">
        <w:rPr>
          <w:sz w:val="16"/>
          <w:szCs w:val="16"/>
        </w:rPr>
        <w:t>PipeMaterialTypeIMKLValue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575"/>
      </w:tblGrid>
      <w:tr w:rsidR="00C0190C" w:rsidRPr="00A25D4D" w14:paraId="79780262"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3F99939" w14:textId="77777777" w:rsidR="00C0190C" w:rsidRPr="00A25D4D" w:rsidRDefault="00C0190C" w:rsidP="008F13CC">
            <w:pPr>
              <w:jc w:val="left"/>
            </w:pPr>
            <w:proofErr w:type="spellStart"/>
            <w:r w:rsidRPr="00A25D4D">
              <w:rPr>
                <w:b/>
                <w:bCs/>
              </w:rPr>
              <w:t>PipeMaterialTypeIMKLValue</w:t>
            </w:r>
            <w:proofErr w:type="spellEnd"/>
          </w:p>
        </w:tc>
      </w:tr>
      <w:tr w:rsidR="00C0190C" w:rsidRPr="00A25D4D" w14:paraId="2FB51A5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655"/>
            </w:tblGrid>
            <w:tr w:rsidR="00C0190C" w:rsidRPr="00A25D4D" w14:paraId="3651A389" w14:textId="77777777" w:rsidTr="00C0190C">
              <w:trPr>
                <w:tblHeader/>
                <w:tblCellSpacing w:w="0" w:type="dxa"/>
              </w:trPr>
              <w:tc>
                <w:tcPr>
                  <w:tcW w:w="360" w:type="dxa"/>
                  <w:hideMark/>
                </w:tcPr>
                <w:p w14:paraId="0C007246" w14:textId="77777777" w:rsidR="00C0190C" w:rsidRPr="00A25D4D" w:rsidRDefault="00C0190C" w:rsidP="008F13CC">
                  <w:pPr>
                    <w:jc w:val="left"/>
                  </w:pPr>
                  <w:r w:rsidRPr="00A25D4D">
                    <w:t> </w:t>
                  </w:r>
                </w:p>
              </w:tc>
              <w:tc>
                <w:tcPr>
                  <w:tcW w:w="1500" w:type="dxa"/>
                  <w:hideMark/>
                </w:tcPr>
                <w:p w14:paraId="082CA6E6" w14:textId="77777777" w:rsidR="00C0190C" w:rsidRPr="00A25D4D" w:rsidRDefault="00C0190C" w:rsidP="008F13CC">
                  <w:pPr>
                    <w:jc w:val="left"/>
                  </w:pPr>
                  <w:r w:rsidRPr="00A25D4D">
                    <w:t>Naam</w:t>
                  </w:r>
                </w:p>
              </w:tc>
              <w:tc>
                <w:tcPr>
                  <w:tcW w:w="0" w:type="auto"/>
                  <w:hideMark/>
                </w:tcPr>
                <w:p w14:paraId="340B7343" w14:textId="77777777" w:rsidR="00C0190C" w:rsidRPr="00A25D4D" w:rsidRDefault="00C0190C" w:rsidP="008F13CC">
                  <w:pPr>
                    <w:jc w:val="left"/>
                  </w:pPr>
                </w:p>
              </w:tc>
            </w:tr>
            <w:tr w:rsidR="00C0190C" w:rsidRPr="00A25D4D" w14:paraId="7D8DA18F" w14:textId="77777777" w:rsidTr="00C0190C">
              <w:trPr>
                <w:tblHeader/>
                <w:tblCellSpacing w:w="0" w:type="dxa"/>
              </w:trPr>
              <w:tc>
                <w:tcPr>
                  <w:tcW w:w="360" w:type="dxa"/>
                  <w:hideMark/>
                </w:tcPr>
                <w:p w14:paraId="74FBA292" w14:textId="77777777" w:rsidR="00C0190C" w:rsidRPr="00A25D4D" w:rsidRDefault="00C0190C" w:rsidP="008F13CC">
                  <w:pPr>
                    <w:jc w:val="left"/>
                  </w:pPr>
                  <w:r w:rsidRPr="00A25D4D">
                    <w:t> </w:t>
                  </w:r>
                </w:p>
              </w:tc>
              <w:tc>
                <w:tcPr>
                  <w:tcW w:w="1500" w:type="dxa"/>
                  <w:hideMark/>
                </w:tcPr>
                <w:p w14:paraId="7498B924" w14:textId="77777777" w:rsidR="00C0190C" w:rsidRPr="00A25D4D" w:rsidRDefault="00C0190C" w:rsidP="008F13CC">
                  <w:pPr>
                    <w:jc w:val="left"/>
                  </w:pPr>
                  <w:r w:rsidRPr="00A25D4D">
                    <w:t>Definitie:</w:t>
                  </w:r>
                </w:p>
              </w:tc>
              <w:tc>
                <w:tcPr>
                  <w:tcW w:w="0" w:type="auto"/>
                  <w:hideMark/>
                </w:tcPr>
                <w:p w14:paraId="22038EE5" w14:textId="77777777" w:rsidR="00C0190C" w:rsidRPr="00A25D4D" w:rsidRDefault="00C0190C" w:rsidP="008F13CC">
                  <w:pPr>
                    <w:jc w:val="left"/>
                  </w:pPr>
                  <w:r w:rsidRPr="00A25D4D">
                    <w:t xml:space="preserve">IMKL </w:t>
                  </w:r>
                  <w:proofErr w:type="spellStart"/>
                  <w:r w:rsidRPr="00A25D4D">
                    <w:t>waardelijst</w:t>
                  </w:r>
                  <w:proofErr w:type="spellEnd"/>
                  <w:r w:rsidRPr="00A25D4D">
                    <w:t xml:space="preserve"> voor toepassing INSPIRE </w:t>
                  </w:r>
                  <w:proofErr w:type="spellStart"/>
                  <w:r w:rsidRPr="00A25D4D">
                    <w:t>PipeMaterialTypeValue</w:t>
                  </w:r>
                  <w:proofErr w:type="spellEnd"/>
                  <w:r w:rsidRPr="00A25D4D">
                    <w:t xml:space="preserve">. </w:t>
                  </w:r>
                </w:p>
              </w:tc>
            </w:tr>
            <w:tr w:rsidR="00C0190C" w:rsidRPr="00A25D4D" w14:paraId="0B649B09" w14:textId="77777777" w:rsidTr="00C0190C">
              <w:trPr>
                <w:tblHeader/>
                <w:tblCellSpacing w:w="0" w:type="dxa"/>
              </w:trPr>
              <w:tc>
                <w:tcPr>
                  <w:tcW w:w="360" w:type="dxa"/>
                  <w:hideMark/>
                </w:tcPr>
                <w:p w14:paraId="3D7BD7E5" w14:textId="77777777" w:rsidR="00C0190C" w:rsidRPr="00A25D4D" w:rsidRDefault="00C0190C" w:rsidP="008F13CC">
                  <w:pPr>
                    <w:jc w:val="left"/>
                  </w:pPr>
                  <w:r w:rsidRPr="00A25D4D">
                    <w:t> </w:t>
                  </w:r>
                </w:p>
              </w:tc>
              <w:tc>
                <w:tcPr>
                  <w:tcW w:w="1500" w:type="dxa"/>
                  <w:hideMark/>
                </w:tcPr>
                <w:p w14:paraId="53164A3A" w14:textId="77777777" w:rsidR="00C0190C" w:rsidRPr="00A25D4D" w:rsidRDefault="00C0190C" w:rsidP="008F13CC">
                  <w:pPr>
                    <w:jc w:val="left"/>
                  </w:pPr>
                  <w:r w:rsidRPr="00A25D4D">
                    <w:t>Subtype van:</w:t>
                  </w:r>
                </w:p>
              </w:tc>
              <w:tc>
                <w:tcPr>
                  <w:tcW w:w="0" w:type="auto"/>
                  <w:hideMark/>
                </w:tcPr>
                <w:p w14:paraId="192A6B57" w14:textId="77777777" w:rsidR="00C0190C" w:rsidRPr="00A25D4D" w:rsidRDefault="00C0190C" w:rsidP="008F13CC">
                  <w:pPr>
                    <w:jc w:val="left"/>
                  </w:pPr>
                  <w:proofErr w:type="spellStart"/>
                  <w:r w:rsidRPr="00A25D4D">
                    <w:t>PipeMaterialTypeValue</w:t>
                  </w:r>
                  <w:proofErr w:type="spellEnd"/>
                </w:p>
              </w:tc>
            </w:tr>
            <w:tr w:rsidR="00C0190C" w:rsidRPr="00A25D4D" w14:paraId="109867AE" w14:textId="77777777" w:rsidTr="00C0190C">
              <w:trPr>
                <w:tblHeader/>
                <w:tblCellSpacing w:w="0" w:type="dxa"/>
              </w:trPr>
              <w:tc>
                <w:tcPr>
                  <w:tcW w:w="360" w:type="dxa"/>
                  <w:hideMark/>
                </w:tcPr>
                <w:p w14:paraId="2D9C651D" w14:textId="77777777" w:rsidR="00C0190C" w:rsidRPr="00A25D4D" w:rsidRDefault="00C0190C" w:rsidP="008F13CC">
                  <w:pPr>
                    <w:jc w:val="left"/>
                  </w:pPr>
                  <w:r w:rsidRPr="00A25D4D">
                    <w:t> </w:t>
                  </w:r>
                </w:p>
              </w:tc>
              <w:tc>
                <w:tcPr>
                  <w:tcW w:w="1500" w:type="dxa"/>
                  <w:hideMark/>
                </w:tcPr>
                <w:p w14:paraId="63DFCFE4" w14:textId="77777777" w:rsidR="00C0190C" w:rsidRPr="00A25D4D" w:rsidRDefault="00C0190C" w:rsidP="008F13CC">
                  <w:pPr>
                    <w:jc w:val="left"/>
                  </w:pPr>
                  <w:r w:rsidRPr="00A25D4D">
                    <w:t>Omschrijving:</w:t>
                  </w:r>
                </w:p>
              </w:tc>
              <w:tc>
                <w:tcPr>
                  <w:tcW w:w="0" w:type="auto"/>
                  <w:hideMark/>
                </w:tcPr>
                <w:p w14:paraId="1C374D2D" w14:textId="77777777" w:rsidR="00C0190C" w:rsidRPr="00A25D4D" w:rsidRDefault="00C0190C" w:rsidP="008F13CC">
                  <w:pPr>
                    <w:jc w:val="left"/>
                  </w:pPr>
                  <w:r w:rsidRPr="00A25D4D">
                    <w:t xml:space="preserve">Kan zowel uitbreiding als beperking op INSPIRE </w:t>
                  </w:r>
                  <w:proofErr w:type="spellStart"/>
                  <w:r w:rsidRPr="00A25D4D">
                    <w:t>waardelijst</w:t>
                  </w:r>
                  <w:proofErr w:type="spellEnd"/>
                  <w:r w:rsidRPr="00A25D4D">
                    <w:t xml:space="preserve"> betreffen. </w:t>
                  </w:r>
                </w:p>
              </w:tc>
            </w:tr>
            <w:tr w:rsidR="00C0190C" w:rsidRPr="00A25D4D" w14:paraId="753B1475" w14:textId="77777777" w:rsidTr="00C0190C">
              <w:trPr>
                <w:tblHeader/>
                <w:tblCellSpacing w:w="0" w:type="dxa"/>
              </w:trPr>
              <w:tc>
                <w:tcPr>
                  <w:tcW w:w="360" w:type="dxa"/>
                  <w:hideMark/>
                </w:tcPr>
                <w:p w14:paraId="41CE37C2" w14:textId="77777777" w:rsidR="00C0190C" w:rsidRPr="00A25D4D" w:rsidRDefault="00C0190C" w:rsidP="008F13CC">
                  <w:pPr>
                    <w:jc w:val="left"/>
                  </w:pPr>
                  <w:r w:rsidRPr="00A25D4D">
                    <w:t> </w:t>
                  </w:r>
                </w:p>
              </w:tc>
              <w:tc>
                <w:tcPr>
                  <w:tcW w:w="1500" w:type="dxa"/>
                  <w:hideMark/>
                </w:tcPr>
                <w:p w14:paraId="1F3DD423" w14:textId="77777777" w:rsidR="00C0190C" w:rsidRPr="00A25D4D" w:rsidRDefault="00C0190C" w:rsidP="008F13CC">
                  <w:pPr>
                    <w:jc w:val="left"/>
                  </w:pPr>
                  <w:r w:rsidRPr="00A25D4D">
                    <w:t>Stereotypes:</w:t>
                  </w:r>
                </w:p>
              </w:tc>
              <w:tc>
                <w:tcPr>
                  <w:tcW w:w="0" w:type="auto"/>
                  <w:hideMark/>
                </w:tcPr>
                <w:p w14:paraId="22000135"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2928277D" w14:textId="77777777" w:rsidTr="00C0190C">
              <w:trPr>
                <w:tblHeader/>
                <w:tblCellSpacing w:w="0" w:type="dxa"/>
              </w:trPr>
              <w:tc>
                <w:tcPr>
                  <w:tcW w:w="360" w:type="dxa"/>
                  <w:hideMark/>
                </w:tcPr>
                <w:p w14:paraId="768CD445" w14:textId="77777777" w:rsidR="00C0190C" w:rsidRPr="00A25D4D" w:rsidRDefault="00C0190C" w:rsidP="008F13CC">
                  <w:pPr>
                    <w:jc w:val="left"/>
                  </w:pPr>
                  <w:r w:rsidRPr="00A25D4D">
                    <w:t> </w:t>
                  </w:r>
                </w:p>
              </w:tc>
              <w:tc>
                <w:tcPr>
                  <w:tcW w:w="1500" w:type="dxa"/>
                  <w:hideMark/>
                </w:tcPr>
                <w:p w14:paraId="13B8605E"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2355AF05" w14:textId="77777777" w:rsidR="00C0190C" w:rsidRPr="00A25D4D" w:rsidRDefault="00C0190C" w:rsidP="008F13CC">
                  <w:pPr>
                    <w:jc w:val="left"/>
                  </w:pPr>
                  <w:proofErr w:type="spellStart"/>
                  <w:r w:rsidRPr="00A25D4D">
                    <w:t>Uitbreidbaar</w:t>
                  </w:r>
                  <w:proofErr w:type="spellEnd"/>
                </w:p>
              </w:tc>
            </w:tr>
          </w:tbl>
          <w:p w14:paraId="047FA3A1" w14:textId="77777777" w:rsidR="00C0190C" w:rsidRPr="00A25D4D" w:rsidRDefault="00C0190C" w:rsidP="008F13CC">
            <w:pPr>
              <w:jc w:val="left"/>
            </w:pPr>
          </w:p>
        </w:tc>
      </w:tr>
    </w:tbl>
    <w:p w14:paraId="51BFBCE4" w14:textId="77777777" w:rsidR="00C0190C" w:rsidRPr="00A25D4D" w:rsidRDefault="00C0190C" w:rsidP="008F13CC">
      <w:pPr>
        <w:pStyle w:val="Kop5"/>
        <w:jc w:val="left"/>
        <w:rPr>
          <w:sz w:val="16"/>
          <w:szCs w:val="16"/>
        </w:rPr>
      </w:pPr>
      <w:proofErr w:type="spellStart"/>
      <w:r w:rsidRPr="00A25D4D">
        <w:rPr>
          <w:sz w:val="16"/>
          <w:szCs w:val="16"/>
        </w:rPr>
        <w:t>RioolleidingTypeValue</w:t>
      </w:r>
      <w:proofErr w:type="spellEnd"/>
    </w:p>
    <w:tbl>
      <w:tblPr>
        <w:tblW w:w="2461"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457"/>
      </w:tblGrid>
      <w:tr w:rsidR="00C0190C" w:rsidRPr="00A25D4D" w14:paraId="76F8A3FD"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3BE4F65" w14:textId="77777777" w:rsidR="00C0190C" w:rsidRPr="00A25D4D" w:rsidRDefault="00C0190C" w:rsidP="008F13CC">
            <w:pPr>
              <w:jc w:val="left"/>
            </w:pPr>
            <w:proofErr w:type="spellStart"/>
            <w:r w:rsidRPr="00A25D4D">
              <w:rPr>
                <w:b/>
                <w:bCs/>
              </w:rPr>
              <w:t>RioolleidingTypeValue</w:t>
            </w:r>
            <w:proofErr w:type="spellEnd"/>
          </w:p>
        </w:tc>
      </w:tr>
      <w:tr w:rsidR="00C0190C" w:rsidRPr="00A25D4D" w14:paraId="7D9D5AA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2537"/>
            </w:tblGrid>
            <w:tr w:rsidR="00C0190C" w:rsidRPr="00A25D4D" w14:paraId="4839C5E7" w14:textId="77777777" w:rsidTr="00C0190C">
              <w:trPr>
                <w:tblHeader/>
                <w:tblCellSpacing w:w="0" w:type="dxa"/>
              </w:trPr>
              <w:tc>
                <w:tcPr>
                  <w:tcW w:w="360" w:type="dxa"/>
                  <w:hideMark/>
                </w:tcPr>
                <w:p w14:paraId="3BB819FF" w14:textId="77777777" w:rsidR="00C0190C" w:rsidRPr="00A25D4D" w:rsidRDefault="00C0190C" w:rsidP="008F13CC">
                  <w:pPr>
                    <w:jc w:val="left"/>
                  </w:pPr>
                  <w:r w:rsidRPr="00A25D4D">
                    <w:t> </w:t>
                  </w:r>
                </w:p>
              </w:tc>
              <w:tc>
                <w:tcPr>
                  <w:tcW w:w="1500" w:type="dxa"/>
                  <w:hideMark/>
                </w:tcPr>
                <w:p w14:paraId="20CA137F" w14:textId="77777777" w:rsidR="00C0190C" w:rsidRPr="00A25D4D" w:rsidRDefault="00C0190C" w:rsidP="008F13CC">
                  <w:pPr>
                    <w:jc w:val="left"/>
                  </w:pPr>
                  <w:r w:rsidRPr="00A25D4D">
                    <w:t>Naam</w:t>
                  </w:r>
                </w:p>
              </w:tc>
              <w:tc>
                <w:tcPr>
                  <w:tcW w:w="0" w:type="auto"/>
                  <w:hideMark/>
                </w:tcPr>
                <w:p w14:paraId="035AAA09" w14:textId="77777777" w:rsidR="00C0190C" w:rsidRPr="00A25D4D" w:rsidRDefault="00C0190C" w:rsidP="008F13CC">
                  <w:pPr>
                    <w:jc w:val="left"/>
                  </w:pPr>
                </w:p>
              </w:tc>
            </w:tr>
            <w:tr w:rsidR="00C0190C" w:rsidRPr="00A25D4D" w14:paraId="6AF48BF5" w14:textId="77777777" w:rsidTr="00C0190C">
              <w:trPr>
                <w:tblHeader/>
                <w:tblCellSpacing w:w="0" w:type="dxa"/>
              </w:trPr>
              <w:tc>
                <w:tcPr>
                  <w:tcW w:w="360" w:type="dxa"/>
                  <w:hideMark/>
                </w:tcPr>
                <w:p w14:paraId="6B6A1651" w14:textId="77777777" w:rsidR="00C0190C" w:rsidRPr="00A25D4D" w:rsidRDefault="00C0190C" w:rsidP="008F13CC">
                  <w:pPr>
                    <w:jc w:val="left"/>
                  </w:pPr>
                  <w:r w:rsidRPr="00A25D4D">
                    <w:t> </w:t>
                  </w:r>
                </w:p>
              </w:tc>
              <w:tc>
                <w:tcPr>
                  <w:tcW w:w="1500" w:type="dxa"/>
                  <w:hideMark/>
                </w:tcPr>
                <w:p w14:paraId="5FE714BD" w14:textId="77777777" w:rsidR="00C0190C" w:rsidRPr="00A25D4D" w:rsidRDefault="00C0190C" w:rsidP="008F13CC">
                  <w:pPr>
                    <w:jc w:val="left"/>
                  </w:pPr>
                  <w:r w:rsidRPr="00A25D4D">
                    <w:t>Definitie:</w:t>
                  </w:r>
                </w:p>
              </w:tc>
              <w:tc>
                <w:tcPr>
                  <w:tcW w:w="0" w:type="auto"/>
                  <w:hideMark/>
                </w:tcPr>
                <w:p w14:paraId="3F13857B" w14:textId="77777777" w:rsidR="00C0190C" w:rsidRPr="00A25D4D" w:rsidRDefault="00C0190C" w:rsidP="008F13CC">
                  <w:pPr>
                    <w:jc w:val="left"/>
                  </w:pPr>
                  <w:r w:rsidRPr="00A25D4D">
                    <w:t xml:space="preserve">Typering van soort rioolleiding. </w:t>
                  </w:r>
                </w:p>
              </w:tc>
            </w:tr>
            <w:tr w:rsidR="00C0190C" w:rsidRPr="00A25D4D" w14:paraId="1E18B333" w14:textId="77777777" w:rsidTr="00C0190C">
              <w:trPr>
                <w:tblHeader/>
                <w:tblCellSpacing w:w="0" w:type="dxa"/>
              </w:trPr>
              <w:tc>
                <w:tcPr>
                  <w:tcW w:w="360" w:type="dxa"/>
                  <w:hideMark/>
                </w:tcPr>
                <w:p w14:paraId="42AA32C2" w14:textId="77777777" w:rsidR="00C0190C" w:rsidRPr="00A25D4D" w:rsidRDefault="00C0190C" w:rsidP="008F13CC">
                  <w:pPr>
                    <w:jc w:val="left"/>
                  </w:pPr>
                  <w:r w:rsidRPr="00A25D4D">
                    <w:t> </w:t>
                  </w:r>
                </w:p>
              </w:tc>
              <w:tc>
                <w:tcPr>
                  <w:tcW w:w="1500" w:type="dxa"/>
                  <w:hideMark/>
                </w:tcPr>
                <w:p w14:paraId="166A26F4" w14:textId="77777777" w:rsidR="00C0190C" w:rsidRPr="00A25D4D" w:rsidRDefault="00C0190C" w:rsidP="008F13CC">
                  <w:pPr>
                    <w:jc w:val="left"/>
                  </w:pPr>
                  <w:r w:rsidRPr="00A25D4D">
                    <w:t>Stereotypes:</w:t>
                  </w:r>
                </w:p>
              </w:tc>
              <w:tc>
                <w:tcPr>
                  <w:tcW w:w="0" w:type="auto"/>
                  <w:hideMark/>
                </w:tcPr>
                <w:p w14:paraId="01651664"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0D9D26A1" w14:textId="77777777" w:rsidTr="00C0190C">
              <w:trPr>
                <w:tblHeader/>
                <w:tblCellSpacing w:w="0" w:type="dxa"/>
              </w:trPr>
              <w:tc>
                <w:tcPr>
                  <w:tcW w:w="360" w:type="dxa"/>
                  <w:hideMark/>
                </w:tcPr>
                <w:p w14:paraId="349F8033" w14:textId="77777777" w:rsidR="00C0190C" w:rsidRPr="00A25D4D" w:rsidRDefault="00C0190C" w:rsidP="008F13CC">
                  <w:pPr>
                    <w:jc w:val="left"/>
                  </w:pPr>
                  <w:r w:rsidRPr="00A25D4D">
                    <w:t> </w:t>
                  </w:r>
                </w:p>
              </w:tc>
              <w:tc>
                <w:tcPr>
                  <w:tcW w:w="1500" w:type="dxa"/>
                  <w:hideMark/>
                </w:tcPr>
                <w:p w14:paraId="6605ED3E"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0C6B5B60" w14:textId="77777777" w:rsidR="00C0190C" w:rsidRPr="00A25D4D" w:rsidRDefault="00C0190C" w:rsidP="008F13CC">
                  <w:pPr>
                    <w:jc w:val="left"/>
                  </w:pPr>
                  <w:proofErr w:type="spellStart"/>
                  <w:r w:rsidRPr="00A25D4D">
                    <w:t>Uitbreidbaar</w:t>
                  </w:r>
                  <w:proofErr w:type="spellEnd"/>
                </w:p>
              </w:tc>
            </w:tr>
          </w:tbl>
          <w:p w14:paraId="60DF9D2B" w14:textId="77777777" w:rsidR="00C0190C" w:rsidRPr="00A25D4D" w:rsidRDefault="00C0190C" w:rsidP="008F13CC">
            <w:pPr>
              <w:jc w:val="left"/>
            </w:pPr>
          </w:p>
        </w:tc>
      </w:tr>
    </w:tbl>
    <w:p w14:paraId="18AC99CF" w14:textId="77777777" w:rsidR="00C0190C" w:rsidRPr="00A25D4D" w:rsidRDefault="00C0190C" w:rsidP="008F13CC">
      <w:pPr>
        <w:pStyle w:val="Kop5"/>
        <w:jc w:val="left"/>
        <w:rPr>
          <w:sz w:val="16"/>
          <w:szCs w:val="16"/>
        </w:rPr>
      </w:pPr>
      <w:proofErr w:type="spellStart"/>
      <w:r w:rsidRPr="00A25D4D">
        <w:rPr>
          <w:sz w:val="16"/>
          <w:szCs w:val="16"/>
        </w:rPr>
        <w:t>SewerAppurtenanceTypeIMKLValue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908"/>
      </w:tblGrid>
      <w:tr w:rsidR="00C0190C" w:rsidRPr="00A25D4D" w14:paraId="6B3EF29A"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30955086" w14:textId="77777777" w:rsidR="00C0190C" w:rsidRPr="00A25D4D" w:rsidRDefault="00C0190C" w:rsidP="008F13CC">
            <w:pPr>
              <w:jc w:val="left"/>
            </w:pPr>
            <w:proofErr w:type="spellStart"/>
            <w:r w:rsidRPr="00A25D4D">
              <w:rPr>
                <w:b/>
                <w:bCs/>
              </w:rPr>
              <w:lastRenderedPageBreak/>
              <w:t>SewerAppurtenanceTypeIMKLValue</w:t>
            </w:r>
            <w:proofErr w:type="spellEnd"/>
          </w:p>
        </w:tc>
      </w:tr>
      <w:tr w:rsidR="00C0190C" w:rsidRPr="00A25D4D" w14:paraId="37F238D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988"/>
            </w:tblGrid>
            <w:tr w:rsidR="00C0190C" w:rsidRPr="00A25D4D" w14:paraId="62AA4280" w14:textId="77777777" w:rsidTr="00C0190C">
              <w:trPr>
                <w:tblHeader/>
                <w:tblCellSpacing w:w="0" w:type="dxa"/>
              </w:trPr>
              <w:tc>
                <w:tcPr>
                  <w:tcW w:w="360" w:type="dxa"/>
                  <w:hideMark/>
                </w:tcPr>
                <w:p w14:paraId="68EDFA8D" w14:textId="77777777" w:rsidR="00C0190C" w:rsidRPr="00A25D4D" w:rsidRDefault="00C0190C" w:rsidP="008F13CC">
                  <w:pPr>
                    <w:jc w:val="left"/>
                  </w:pPr>
                  <w:r w:rsidRPr="00A25D4D">
                    <w:t> </w:t>
                  </w:r>
                </w:p>
              </w:tc>
              <w:tc>
                <w:tcPr>
                  <w:tcW w:w="1500" w:type="dxa"/>
                  <w:hideMark/>
                </w:tcPr>
                <w:p w14:paraId="0CB1CFC3" w14:textId="77777777" w:rsidR="00C0190C" w:rsidRPr="00A25D4D" w:rsidRDefault="00C0190C" w:rsidP="008F13CC">
                  <w:pPr>
                    <w:jc w:val="left"/>
                  </w:pPr>
                  <w:r w:rsidRPr="00A25D4D">
                    <w:t>Naam</w:t>
                  </w:r>
                </w:p>
              </w:tc>
              <w:tc>
                <w:tcPr>
                  <w:tcW w:w="0" w:type="auto"/>
                  <w:hideMark/>
                </w:tcPr>
                <w:p w14:paraId="1C7C2BD5" w14:textId="77777777" w:rsidR="00C0190C" w:rsidRPr="00A25D4D" w:rsidRDefault="00C0190C" w:rsidP="008F13CC">
                  <w:pPr>
                    <w:jc w:val="left"/>
                  </w:pPr>
                </w:p>
              </w:tc>
            </w:tr>
            <w:tr w:rsidR="00C0190C" w:rsidRPr="00A25D4D" w14:paraId="7808145E" w14:textId="77777777" w:rsidTr="00C0190C">
              <w:trPr>
                <w:tblHeader/>
                <w:tblCellSpacing w:w="0" w:type="dxa"/>
              </w:trPr>
              <w:tc>
                <w:tcPr>
                  <w:tcW w:w="360" w:type="dxa"/>
                  <w:hideMark/>
                </w:tcPr>
                <w:p w14:paraId="38C60437" w14:textId="77777777" w:rsidR="00C0190C" w:rsidRPr="00A25D4D" w:rsidRDefault="00C0190C" w:rsidP="008F13CC">
                  <w:pPr>
                    <w:jc w:val="left"/>
                  </w:pPr>
                  <w:r w:rsidRPr="00A25D4D">
                    <w:t> </w:t>
                  </w:r>
                </w:p>
              </w:tc>
              <w:tc>
                <w:tcPr>
                  <w:tcW w:w="1500" w:type="dxa"/>
                  <w:hideMark/>
                </w:tcPr>
                <w:p w14:paraId="1F9C720C" w14:textId="77777777" w:rsidR="00C0190C" w:rsidRPr="00A25D4D" w:rsidRDefault="00C0190C" w:rsidP="008F13CC">
                  <w:pPr>
                    <w:jc w:val="left"/>
                  </w:pPr>
                  <w:r w:rsidRPr="00A25D4D">
                    <w:t>Definitie:</w:t>
                  </w:r>
                </w:p>
              </w:tc>
              <w:tc>
                <w:tcPr>
                  <w:tcW w:w="0" w:type="auto"/>
                  <w:hideMark/>
                </w:tcPr>
                <w:p w14:paraId="4FCFF573" w14:textId="77777777" w:rsidR="00C0190C" w:rsidRPr="00A25D4D" w:rsidRDefault="00C0190C" w:rsidP="008F13CC">
                  <w:pPr>
                    <w:jc w:val="left"/>
                  </w:pPr>
                  <w:r w:rsidRPr="00A25D4D">
                    <w:t xml:space="preserve">IMKL </w:t>
                  </w:r>
                  <w:proofErr w:type="spellStart"/>
                  <w:r w:rsidRPr="00A25D4D">
                    <w:t>waardelijst</w:t>
                  </w:r>
                  <w:proofErr w:type="spellEnd"/>
                  <w:r w:rsidRPr="00A25D4D">
                    <w:t xml:space="preserve"> voor toepassing INSPIRE </w:t>
                  </w:r>
                  <w:proofErr w:type="spellStart"/>
                  <w:r w:rsidRPr="00A25D4D">
                    <w:t>SewerAppurtenanceTypeValue</w:t>
                  </w:r>
                  <w:proofErr w:type="spellEnd"/>
                  <w:r w:rsidRPr="00A25D4D">
                    <w:t xml:space="preserve">. </w:t>
                  </w:r>
                </w:p>
              </w:tc>
            </w:tr>
            <w:tr w:rsidR="00C0190C" w:rsidRPr="00A25D4D" w14:paraId="0BEF1AA0" w14:textId="77777777" w:rsidTr="00C0190C">
              <w:trPr>
                <w:tblHeader/>
                <w:tblCellSpacing w:w="0" w:type="dxa"/>
              </w:trPr>
              <w:tc>
                <w:tcPr>
                  <w:tcW w:w="360" w:type="dxa"/>
                  <w:hideMark/>
                </w:tcPr>
                <w:p w14:paraId="690240F3" w14:textId="77777777" w:rsidR="00C0190C" w:rsidRPr="00A25D4D" w:rsidRDefault="00C0190C" w:rsidP="008F13CC">
                  <w:pPr>
                    <w:jc w:val="left"/>
                  </w:pPr>
                  <w:r w:rsidRPr="00A25D4D">
                    <w:t> </w:t>
                  </w:r>
                </w:p>
              </w:tc>
              <w:tc>
                <w:tcPr>
                  <w:tcW w:w="1500" w:type="dxa"/>
                  <w:hideMark/>
                </w:tcPr>
                <w:p w14:paraId="16828C36" w14:textId="77777777" w:rsidR="00C0190C" w:rsidRPr="00A25D4D" w:rsidRDefault="00C0190C" w:rsidP="008F13CC">
                  <w:pPr>
                    <w:jc w:val="left"/>
                  </w:pPr>
                  <w:r w:rsidRPr="00A25D4D">
                    <w:t>Subtype van:</w:t>
                  </w:r>
                </w:p>
              </w:tc>
              <w:tc>
                <w:tcPr>
                  <w:tcW w:w="0" w:type="auto"/>
                  <w:hideMark/>
                </w:tcPr>
                <w:p w14:paraId="2949B69B" w14:textId="77777777" w:rsidR="00C0190C" w:rsidRPr="00A25D4D" w:rsidRDefault="00C0190C" w:rsidP="008F13CC">
                  <w:pPr>
                    <w:jc w:val="left"/>
                  </w:pPr>
                  <w:proofErr w:type="spellStart"/>
                  <w:r w:rsidRPr="00A25D4D">
                    <w:t>SewerAppurtenanceTypeValue</w:t>
                  </w:r>
                  <w:proofErr w:type="spellEnd"/>
                </w:p>
              </w:tc>
            </w:tr>
            <w:tr w:rsidR="00C0190C" w:rsidRPr="00A25D4D" w14:paraId="62443FBA" w14:textId="77777777" w:rsidTr="00C0190C">
              <w:trPr>
                <w:tblHeader/>
                <w:tblCellSpacing w:w="0" w:type="dxa"/>
              </w:trPr>
              <w:tc>
                <w:tcPr>
                  <w:tcW w:w="360" w:type="dxa"/>
                  <w:hideMark/>
                </w:tcPr>
                <w:p w14:paraId="6EDD1615" w14:textId="77777777" w:rsidR="00C0190C" w:rsidRPr="00A25D4D" w:rsidRDefault="00C0190C" w:rsidP="008F13CC">
                  <w:pPr>
                    <w:jc w:val="left"/>
                  </w:pPr>
                  <w:r w:rsidRPr="00A25D4D">
                    <w:t> </w:t>
                  </w:r>
                </w:p>
              </w:tc>
              <w:tc>
                <w:tcPr>
                  <w:tcW w:w="1500" w:type="dxa"/>
                  <w:hideMark/>
                </w:tcPr>
                <w:p w14:paraId="32A5190B" w14:textId="77777777" w:rsidR="00C0190C" w:rsidRPr="00A25D4D" w:rsidRDefault="00C0190C" w:rsidP="008F13CC">
                  <w:pPr>
                    <w:jc w:val="left"/>
                  </w:pPr>
                  <w:r w:rsidRPr="00A25D4D">
                    <w:t>Omschrijving:</w:t>
                  </w:r>
                </w:p>
              </w:tc>
              <w:tc>
                <w:tcPr>
                  <w:tcW w:w="0" w:type="auto"/>
                  <w:hideMark/>
                </w:tcPr>
                <w:p w14:paraId="02BE86C1" w14:textId="77777777" w:rsidR="00C0190C" w:rsidRPr="00A25D4D" w:rsidRDefault="00C0190C" w:rsidP="008F13CC">
                  <w:pPr>
                    <w:jc w:val="left"/>
                  </w:pPr>
                  <w:r w:rsidRPr="00A25D4D">
                    <w:t xml:space="preserve">Kan zowel uitbreiding als beperking op INSPIRE </w:t>
                  </w:r>
                  <w:proofErr w:type="spellStart"/>
                  <w:r w:rsidRPr="00A25D4D">
                    <w:t>waardelijst</w:t>
                  </w:r>
                  <w:proofErr w:type="spellEnd"/>
                  <w:r w:rsidRPr="00A25D4D">
                    <w:t xml:space="preserve"> betreffen. </w:t>
                  </w:r>
                </w:p>
              </w:tc>
            </w:tr>
            <w:tr w:rsidR="00C0190C" w:rsidRPr="00A25D4D" w14:paraId="6FE7A103" w14:textId="77777777" w:rsidTr="00C0190C">
              <w:trPr>
                <w:tblHeader/>
                <w:tblCellSpacing w:w="0" w:type="dxa"/>
              </w:trPr>
              <w:tc>
                <w:tcPr>
                  <w:tcW w:w="360" w:type="dxa"/>
                  <w:hideMark/>
                </w:tcPr>
                <w:p w14:paraId="6F4DA374" w14:textId="77777777" w:rsidR="00C0190C" w:rsidRPr="00A25D4D" w:rsidRDefault="00C0190C" w:rsidP="008F13CC">
                  <w:pPr>
                    <w:jc w:val="left"/>
                  </w:pPr>
                  <w:r w:rsidRPr="00A25D4D">
                    <w:t> </w:t>
                  </w:r>
                </w:p>
              </w:tc>
              <w:tc>
                <w:tcPr>
                  <w:tcW w:w="1500" w:type="dxa"/>
                  <w:hideMark/>
                </w:tcPr>
                <w:p w14:paraId="108484AA" w14:textId="77777777" w:rsidR="00C0190C" w:rsidRPr="00A25D4D" w:rsidRDefault="00C0190C" w:rsidP="008F13CC">
                  <w:pPr>
                    <w:jc w:val="left"/>
                  </w:pPr>
                  <w:r w:rsidRPr="00A25D4D">
                    <w:t>Stereotypes:</w:t>
                  </w:r>
                </w:p>
              </w:tc>
              <w:tc>
                <w:tcPr>
                  <w:tcW w:w="0" w:type="auto"/>
                  <w:hideMark/>
                </w:tcPr>
                <w:p w14:paraId="46E23A69"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54630401" w14:textId="77777777" w:rsidTr="00C0190C">
              <w:trPr>
                <w:tblHeader/>
                <w:tblCellSpacing w:w="0" w:type="dxa"/>
              </w:trPr>
              <w:tc>
                <w:tcPr>
                  <w:tcW w:w="360" w:type="dxa"/>
                  <w:hideMark/>
                </w:tcPr>
                <w:p w14:paraId="2418EC40" w14:textId="77777777" w:rsidR="00C0190C" w:rsidRPr="00A25D4D" w:rsidRDefault="00C0190C" w:rsidP="008F13CC">
                  <w:pPr>
                    <w:jc w:val="left"/>
                  </w:pPr>
                  <w:r w:rsidRPr="00A25D4D">
                    <w:t> </w:t>
                  </w:r>
                </w:p>
              </w:tc>
              <w:tc>
                <w:tcPr>
                  <w:tcW w:w="1500" w:type="dxa"/>
                  <w:hideMark/>
                </w:tcPr>
                <w:p w14:paraId="6B2C05F9"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12EE208A" w14:textId="77777777" w:rsidR="00C0190C" w:rsidRPr="00A25D4D" w:rsidRDefault="00C0190C" w:rsidP="008F13CC">
                  <w:pPr>
                    <w:jc w:val="left"/>
                  </w:pPr>
                  <w:proofErr w:type="spellStart"/>
                  <w:r w:rsidRPr="00A25D4D">
                    <w:t>Uitbreidbaar</w:t>
                  </w:r>
                  <w:proofErr w:type="spellEnd"/>
                </w:p>
              </w:tc>
            </w:tr>
          </w:tbl>
          <w:p w14:paraId="759D8B34" w14:textId="77777777" w:rsidR="00C0190C" w:rsidRPr="00A25D4D" w:rsidRDefault="00C0190C" w:rsidP="008F13CC">
            <w:pPr>
              <w:jc w:val="left"/>
            </w:pPr>
          </w:p>
        </w:tc>
      </w:tr>
    </w:tbl>
    <w:p w14:paraId="627C2A35" w14:textId="77777777" w:rsidR="00C0190C" w:rsidRPr="00A25D4D" w:rsidRDefault="00C0190C" w:rsidP="008F13CC">
      <w:pPr>
        <w:pStyle w:val="Kop5"/>
        <w:jc w:val="left"/>
        <w:rPr>
          <w:sz w:val="16"/>
          <w:szCs w:val="16"/>
        </w:rPr>
      </w:pPr>
      <w:proofErr w:type="spellStart"/>
      <w:r w:rsidRPr="00A25D4D">
        <w:rPr>
          <w:sz w:val="16"/>
          <w:szCs w:val="16"/>
        </w:rPr>
        <w:t>SoortWerkzaamhedenValue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184"/>
      </w:tblGrid>
      <w:tr w:rsidR="00C0190C" w:rsidRPr="00A25D4D" w14:paraId="6149C952"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06C2EBC" w14:textId="77777777" w:rsidR="00C0190C" w:rsidRPr="00A25D4D" w:rsidRDefault="00C0190C" w:rsidP="008F13CC">
            <w:pPr>
              <w:jc w:val="left"/>
            </w:pPr>
            <w:proofErr w:type="spellStart"/>
            <w:r w:rsidRPr="00A25D4D">
              <w:rPr>
                <w:b/>
                <w:bCs/>
              </w:rPr>
              <w:t>SoortWerkzaamhedenValue</w:t>
            </w:r>
            <w:proofErr w:type="spellEnd"/>
          </w:p>
        </w:tc>
      </w:tr>
      <w:tr w:rsidR="00C0190C" w:rsidRPr="00A25D4D" w14:paraId="624D9E3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2264"/>
            </w:tblGrid>
            <w:tr w:rsidR="00C0190C" w:rsidRPr="00A25D4D" w14:paraId="24AD0D38" w14:textId="77777777" w:rsidTr="00C0190C">
              <w:trPr>
                <w:tblHeader/>
                <w:tblCellSpacing w:w="0" w:type="dxa"/>
              </w:trPr>
              <w:tc>
                <w:tcPr>
                  <w:tcW w:w="360" w:type="dxa"/>
                  <w:hideMark/>
                </w:tcPr>
                <w:p w14:paraId="66BD45A0" w14:textId="77777777" w:rsidR="00C0190C" w:rsidRPr="00A25D4D" w:rsidRDefault="00C0190C" w:rsidP="008F13CC">
                  <w:pPr>
                    <w:jc w:val="left"/>
                  </w:pPr>
                  <w:r w:rsidRPr="00A25D4D">
                    <w:t> </w:t>
                  </w:r>
                </w:p>
              </w:tc>
              <w:tc>
                <w:tcPr>
                  <w:tcW w:w="1500" w:type="dxa"/>
                  <w:hideMark/>
                </w:tcPr>
                <w:p w14:paraId="0624E81D" w14:textId="77777777" w:rsidR="00C0190C" w:rsidRPr="00A25D4D" w:rsidRDefault="00C0190C" w:rsidP="008F13CC">
                  <w:pPr>
                    <w:jc w:val="left"/>
                  </w:pPr>
                  <w:r w:rsidRPr="00A25D4D">
                    <w:t>Naam</w:t>
                  </w:r>
                </w:p>
              </w:tc>
              <w:tc>
                <w:tcPr>
                  <w:tcW w:w="0" w:type="auto"/>
                  <w:hideMark/>
                </w:tcPr>
                <w:p w14:paraId="50E963F8" w14:textId="77777777" w:rsidR="00C0190C" w:rsidRPr="00A25D4D" w:rsidRDefault="00C0190C" w:rsidP="008F13CC">
                  <w:pPr>
                    <w:jc w:val="left"/>
                  </w:pPr>
                </w:p>
              </w:tc>
            </w:tr>
            <w:tr w:rsidR="00C0190C" w:rsidRPr="00A25D4D" w14:paraId="39309ADB" w14:textId="77777777" w:rsidTr="00C0190C">
              <w:trPr>
                <w:tblHeader/>
                <w:tblCellSpacing w:w="0" w:type="dxa"/>
              </w:trPr>
              <w:tc>
                <w:tcPr>
                  <w:tcW w:w="360" w:type="dxa"/>
                  <w:hideMark/>
                </w:tcPr>
                <w:p w14:paraId="1DE0D4F1" w14:textId="77777777" w:rsidR="00C0190C" w:rsidRPr="00A25D4D" w:rsidRDefault="00C0190C" w:rsidP="008F13CC">
                  <w:pPr>
                    <w:jc w:val="left"/>
                  </w:pPr>
                  <w:r w:rsidRPr="00A25D4D">
                    <w:t> </w:t>
                  </w:r>
                </w:p>
              </w:tc>
              <w:tc>
                <w:tcPr>
                  <w:tcW w:w="1500" w:type="dxa"/>
                  <w:hideMark/>
                </w:tcPr>
                <w:p w14:paraId="5555F2D9" w14:textId="77777777" w:rsidR="00C0190C" w:rsidRPr="00A25D4D" w:rsidRDefault="00C0190C" w:rsidP="008F13CC">
                  <w:pPr>
                    <w:jc w:val="left"/>
                  </w:pPr>
                  <w:r w:rsidRPr="00A25D4D">
                    <w:t>Definitie:</w:t>
                  </w:r>
                </w:p>
              </w:tc>
              <w:tc>
                <w:tcPr>
                  <w:tcW w:w="0" w:type="auto"/>
                  <w:hideMark/>
                </w:tcPr>
                <w:p w14:paraId="5D524BBE" w14:textId="77777777" w:rsidR="00C0190C" w:rsidRPr="00A25D4D" w:rsidRDefault="00C0190C" w:rsidP="008F13CC">
                  <w:pPr>
                    <w:jc w:val="left"/>
                  </w:pPr>
                  <w:r w:rsidRPr="00A25D4D">
                    <w:t xml:space="preserve">Type graafwerkzaamheden. </w:t>
                  </w:r>
                </w:p>
              </w:tc>
            </w:tr>
            <w:tr w:rsidR="00C0190C" w:rsidRPr="00A25D4D" w14:paraId="59304367" w14:textId="77777777" w:rsidTr="00C0190C">
              <w:trPr>
                <w:tblHeader/>
                <w:tblCellSpacing w:w="0" w:type="dxa"/>
              </w:trPr>
              <w:tc>
                <w:tcPr>
                  <w:tcW w:w="360" w:type="dxa"/>
                  <w:hideMark/>
                </w:tcPr>
                <w:p w14:paraId="18B18D71" w14:textId="77777777" w:rsidR="00C0190C" w:rsidRPr="00A25D4D" w:rsidRDefault="00C0190C" w:rsidP="008F13CC">
                  <w:pPr>
                    <w:jc w:val="left"/>
                  </w:pPr>
                  <w:r w:rsidRPr="00A25D4D">
                    <w:t> </w:t>
                  </w:r>
                </w:p>
              </w:tc>
              <w:tc>
                <w:tcPr>
                  <w:tcW w:w="1500" w:type="dxa"/>
                  <w:hideMark/>
                </w:tcPr>
                <w:p w14:paraId="6E8BDF45" w14:textId="77777777" w:rsidR="00C0190C" w:rsidRPr="00A25D4D" w:rsidRDefault="00C0190C" w:rsidP="008F13CC">
                  <w:pPr>
                    <w:jc w:val="left"/>
                  </w:pPr>
                  <w:r w:rsidRPr="00A25D4D">
                    <w:t>Stereotypes:</w:t>
                  </w:r>
                </w:p>
              </w:tc>
              <w:tc>
                <w:tcPr>
                  <w:tcW w:w="0" w:type="auto"/>
                  <w:hideMark/>
                </w:tcPr>
                <w:p w14:paraId="07015541"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4509B027" w14:textId="77777777" w:rsidTr="00C0190C">
              <w:trPr>
                <w:tblHeader/>
                <w:tblCellSpacing w:w="0" w:type="dxa"/>
              </w:trPr>
              <w:tc>
                <w:tcPr>
                  <w:tcW w:w="360" w:type="dxa"/>
                  <w:hideMark/>
                </w:tcPr>
                <w:p w14:paraId="2B96A760" w14:textId="77777777" w:rsidR="00C0190C" w:rsidRPr="00A25D4D" w:rsidRDefault="00C0190C" w:rsidP="008F13CC">
                  <w:pPr>
                    <w:jc w:val="left"/>
                  </w:pPr>
                  <w:r w:rsidRPr="00A25D4D">
                    <w:t> </w:t>
                  </w:r>
                </w:p>
              </w:tc>
              <w:tc>
                <w:tcPr>
                  <w:tcW w:w="1500" w:type="dxa"/>
                  <w:hideMark/>
                </w:tcPr>
                <w:p w14:paraId="4D9FE95D"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0AC86650" w14:textId="77777777" w:rsidR="00C0190C" w:rsidRPr="00A25D4D" w:rsidRDefault="00C0190C" w:rsidP="008F13CC">
                  <w:pPr>
                    <w:jc w:val="left"/>
                  </w:pPr>
                  <w:proofErr w:type="spellStart"/>
                  <w:r w:rsidRPr="00A25D4D">
                    <w:t>Uitbreidbaar</w:t>
                  </w:r>
                  <w:proofErr w:type="spellEnd"/>
                </w:p>
              </w:tc>
            </w:tr>
          </w:tbl>
          <w:p w14:paraId="1FB79EA3" w14:textId="77777777" w:rsidR="00C0190C" w:rsidRPr="00A25D4D" w:rsidRDefault="00C0190C" w:rsidP="008F13CC">
            <w:pPr>
              <w:jc w:val="left"/>
            </w:pPr>
          </w:p>
        </w:tc>
      </w:tr>
    </w:tbl>
    <w:p w14:paraId="56BB9D5D" w14:textId="77777777" w:rsidR="00C0190C" w:rsidRPr="00A25D4D" w:rsidRDefault="00C0190C" w:rsidP="008F13CC">
      <w:pPr>
        <w:pStyle w:val="Kop5"/>
        <w:jc w:val="left"/>
        <w:rPr>
          <w:sz w:val="16"/>
          <w:szCs w:val="16"/>
        </w:rPr>
      </w:pPr>
      <w:proofErr w:type="spellStart"/>
      <w:r w:rsidRPr="00A25D4D">
        <w:rPr>
          <w:sz w:val="16"/>
          <w:szCs w:val="16"/>
        </w:rPr>
        <w:t>TelecommunicationsAppurtenanceTypeIMKLValue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48"/>
      </w:tblGrid>
      <w:tr w:rsidR="00C0190C" w:rsidRPr="00A25D4D" w14:paraId="2E6884BA"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7690DC83" w14:textId="77777777" w:rsidR="00C0190C" w:rsidRPr="00A25D4D" w:rsidRDefault="00C0190C" w:rsidP="008F13CC">
            <w:pPr>
              <w:jc w:val="left"/>
            </w:pPr>
            <w:proofErr w:type="spellStart"/>
            <w:r w:rsidRPr="00A25D4D">
              <w:rPr>
                <w:b/>
                <w:bCs/>
              </w:rPr>
              <w:t>TelecommunicationsAppurtenanceTypeIMKLValue</w:t>
            </w:r>
            <w:proofErr w:type="spellEnd"/>
          </w:p>
        </w:tc>
      </w:tr>
      <w:tr w:rsidR="00C0190C" w:rsidRPr="00A25D4D" w14:paraId="674C10D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28"/>
            </w:tblGrid>
            <w:tr w:rsidR="00C0190C" w:rsidRPr="00A25D4D" w14:paraId="203552EE" w14:textId="77777777" w:rsidTr="00C0190C">
              <w:trPr>
                <w:tblHeader/>
                <w:tblCellSpacing w:w="0" w:type="dxa"/>
              </w:trPr>
              <w:tc>
                <w:tcPr>
                  <w:tcW w:w="360" w:type="dxa"/>
                  <w:hideMark/>
                </w:tcPr>
                <w:p w14:paraId="7AB8A637" w14:textId="77777777" w:rsidR="00C0190C" w:rsidRPr="00A25D4D" w:rsidRDefault="00C0190C" w:rsidP="008F13CC">
                  <w:pPr>
                    <w:jc w:val="left"/>
                  </w:pPr>
                  <w:r w:rsidRPr="00A25D4D">
                    <w:t> </w:t>
                  </w:r>
                </w:p>
              </w:tc>
              <w:tc>
                <w:tcPr>
                  <w:tcW w:w="1500" w:type="dxa"/>
                  <w:hideMark/>
                </w:tcPr>
                <w:p w14:paraId="18CD733C" w14:textId="77777777" w:rsidR="00C0190C" w:rsidRPr="00A25D4D" w:rsidRDefault="00C0190C" w:rsidP="008F13CC">
                  <w:pPr>
                    <w:jc w:val="left"/>
                  </w:pPr>
                  <w:r w:rsidRPr="00A25D4D">
                    <w:t>Naam</w:t>
                  </w:r>
                </w:p>
              </w:tc>
              <w:tc>
                <w:tcPr>
                  <w:tcW w:w="0" w:type="auto"/>
                  <w:hideMark/>
                </w:tcPr>
                <w:p w14:paraId="1CCA83F7" w14:textId="77777777" w:rsidR="00C0190C" w:rsidRPr="00A25D4D" w:rsidRDefault="00C0190C" w:rsidP="008F13CC">
                  <w:pPr>
                    <w:jc w:val="left"/>
                  </w:pPr>
                </w:p>
              </w:tc>
            </w:tr>
            <w:tr w:rsidR="00C0190C" w:rsidRPr="00A25D4D" w14:paraId="59057B37" w14:textId="77777777" w:rsidTr="00C0190C">
              <w:trPr>
                <w:tblHeader/>
                <w:tblCellSpacing w:w="0" w:type="dxa"/>
              </w:trPr>
              <w:tc>
                <w:tcPr>
                  <w:tcW w:w="360" w:type="dxa"/>
                  <w:hideMark/>
                </w:tcPr>
                <w:p w14:paraId="38BB30C7" w14:textId="77777777" w:rsidR="00C0190C" w:rsidRPr="00A25D4D" w:rsidRDefault="00C0190C" w:rsidP="008F13CC">
                  <w:pPr>
                    <w:jc w:val="left"/>
                  </w:pPr>
                  <w:r w:rsidRPr="00A25D4D">
                    <w:t> </w:t>
                  </w:r>
                </w:p>
              </w:tc>
              <w:tc>
                <w:tcPr>
                  <w:tcW w:w="1500" w:type="dxa"/>
                  <w:hideMark/>
                </w:tcPr>
                <w:p w14:paraId="004B249A" w14:textId="77777777" w:rsidR="00C0190C" w:rsidRPr="00A25D4D" w:rsidRDefault="00C0190C" w:rsidP="008F13CC">
                  <w:pPr>
                    <w:jc w:val="left"/>
                  </w:pPr>
                  <w:r w:rsidRPr="00A25D4D">
                    <w:t>Definitie:</w:t>
                  </w:r>
                </w:p>
              </w:tc>
              <w:tc>
                <w:tcPr>
                  <w:tcW w:w="0" w:type="auto"/>
                  <w:hideMark/>
                </w:tcPr>
                <w:p w14:paraId="5DC7E768" w14:textId="77777777" w:rsidR="00C0190C" w:rsidRPr="00A25D4D" w:rsidRDefault="00C0190C" w:rsidP="008F13CC">
                  <w:pPr>
                    <w:jc w:val="left"/>
                  </w:pPr>
                  <w:r w:rsidRPr="00A25D4D">
                    <w:t xml:space="preserve">IMKL </w:t>
                  </w:r>
                  <w:proofErr w:type="spellStart"/>
                  <w:r w:rsidRPr="00A25D4D">
                    <w:t>waardelijst</w:t>
                  </w:r>
                  <w:proofErr w:type="spellEnd"/>
                  <w:r w:rsidRPr="00A25D4D">
                    <w:t xml:space="preserve"> voor toepassing INSPIRE </w:t>
                  </w:r>
                  <w:proofErr w:type="spellStart"/>
                  <w:r w:rsidRPr="00A25D4D">
                    <w:t>TelecommunicationsAppurtenanceTypeValue</w:t>
                  </w:r>
                  <w:proofErr w:type="spellEnd"/>
                  <w:r w:rsidRPr="00A25D4D">
                    <w:t xml:space="preserve">. </w:t>
                  </w:r>
                </w:p>
              </w:tc>
            </w:tr>
            <w:tr w:rsidR="00C0190C" w:rsidRPr="00A25D4D" w14:paraId="3D135FF4" w14:textId="77777777" w:rsidTr="00C0190C">
              <w:trPr>
                <w:tblHeader/>
                <w:tblCellSpacing w:w="0" w:type="dxa"/>
              </w:trPr>
              <w:tc>
                <w:tcPr>
                  <w:tcW w:w="360" w:type="dxa"/>
                  <w:hideMark/>
                </w:tcPr>
                <w:p w14:paraId="4254CD90" w14:textId="77777777" w:rsidR="00C0190C" w:rsidRPr="00A25D4D" w:rsidRDefault="00C0190C" w:rsidP="008F13CC">
                  <w:pPr>
                    <w:jc w:val="left"/>
                  </w:pPr>
                  <w:r w:rsidRPr="00A25D4D">
                    <w:t> </w:t>
                  </w:r>
                </w:p>
              </w:tc>
              <w:tc>
                <w:tcPr>
                  <w:tcW w:w="1500" w:type="dxa"/>
                  <w:hideMark/>
                </w:tcPr>
                <w:p w14:paraId="4A5EEC52" w14:textId="77777777" w:rsidR="00C0190C" w:rsidRPr="00A25D4D" w:rsidRDefault="00C0190C" w:rsidP="008F13CC">
                  <w:pPr>
                    <w:jc w:val="left"/>
                  </w:pPr>
                  <w:r w:rsidRPr="00A25D4D">
                    <w:t>Subtype van:</w:t>
                  </w:r>
                </w:p>
              </w:tc>
              <w:tc>
                <w:tcPr>
                  <w:tcW w:w="0" w:type="auto"/>
                  <w:hideMark/>
                </w:tcPr>
                <w:p w14:paraId="369CEBEB" w14:textId="77777777" w:rsidR="00C0190C" w:rsidRPr="00A25D4D" w:rsidRDefault="00C0190C" w:rsidP="008F13CC">
                  <w:pPr>
                    <w:jc w:val="left"/>
                  </w:pPr>
                  <w:proofErr w:type="spellStart"/>
                  <w:r w:rsidRPr="00A25D4D">
                    <w:t>TelecommunicationsAppurtenanceTypeValue</w:t>
                  </w:r>
                  <w:proofErr w:type="spellEnd"/>
                </w:p>
              </w:tc>
            </w:tr>
            <w:tr w:rsidR="00C0190C" w:rsidRPr="00A25D4D" w14:paraId="62C215C9" w14:textId="77777777" w:rsidTr="00C0190C">
              <w:trPr>
                <w:tblHeader/>
                <w:tblCellSpacing w:w="0" w:type="dxa"/>
              </w:trPr>
              <w:tc>
                <w:tcPr>
                  <w:tcW w:w="360" w:type="dxa"/>
                  <w:hideMark/>
                </w:tcPr>
                <w:p w14:paraId="2B54D55B" w14:textId="77777777" w:rsidR="00C0190C" w:rsidRPr="00A25D4D" w:rsidRDefault="00C0190C" w:rsidP="008F13CC">
                  <w:pPr>
                    <w:jc w:val="left"/>
                  </w:pPr>
                  <w:r w:rsidRPr="00A25D4D">
                    <w:t> </w:t>
                  </w:r>
                </w:p>
              </w:tc>
              <w:tc>
                <w:tcPr>
                  <w:tcW w:w="1500" w:type="dxa"/>
                  <w:hideMark/>
                </w:tcPr>
                <w:p w14:paraId="7089C2FF" w14:textId="77777777" w:rsidR="00C0190C" w:rsidRPr="00A25D4D" w:rsidRDefault="00C0190C" w:rsidP="008F13CC">
                  <w:pPr>
                    <w:jc w:val="left"/>
                  </w:pPr>
                  <w:r w:rsidRPr="00A25D4D">
                    <w:t>Omschrijving:</w:t>
                  </w:r>
                </w:p>
              </w:tc>
              <w:tc>
                <w:tcPr>
                  <w:tcW w:w="0" w:type="auto"/>
                  <w:hideMark/>
                </w:tcPr>
                <w:p w14:paraId="700AA0A7" w14:textId="77777777" w:rsidR="00C0190C" w:rsidRPr="00A25D4D" w:rsidRDefault="00C0190C" w:rsidP="008F13CC">
                  <w:pPr>
                    <w:jc w:val="left"/>
                  </w:pPr>
                  <w:r w:rsidRPr="00A25D4D">
                    <w:t xml:space="preserve">Kan zowel uitbreiding als beperking op INSPIRE </w:t>
                  </w:r>
                  <w:proofErr w:type="spellStart"/>
                  <w:r w:rsidRPr="00A25D4D">
                    <w:t>waardelijst</w:t>
                  </w:r>
                  <w:proofErr w:type="spellEnd"/>
                  <w:r w:rsidRPr="00A25D4D">
                    <w:t xml:space="preserve"> betreffen. </w:t>
                  </w:r>
                </w:p>
              </w:tc>
            </w:tr>
            <w:tr w:rsidR="00C0190C" w:rsidRPr="00A25D4D" w14:paraId="2DE643D4" w14:textId="77777777" w:rsidTr="00C0190C">
              <w:trPr>
                <w:tblHeader/>
                <w:tblCellSpacing w:w="0" w:type="dxa"/>
              </w:trPr>
              <w:tc>
                <w:tcPr>
                  <w:tcW w:w="360" w:type="dxa"/>
                  <w:hideMark/>
                </w:tcPr>
                <w:p w14:paraId="4ACAA83F" w14:textId="77777777" w:rsidR="00C0190C" w:rsidRPr="00A25D4D" w:rsidRDefault="00C0190C" w:rsidP="008F13CC">
                  <w:pPr>
                    <w:jc w:val="left"/>
                  </w:pPr>
                  <w:r w:rsidRPr="00A25D4D">
                    <w:t> </w:t>
                  </w:r>
                </w:p>
              </w:tc>
              <w:tc>
                <w:tcPr>
                  <w:tcW w:w="1500" w:type="dxa"/>
                  <w:hideMark/>
                </w:tcPr>
                <w:p w14:paraId="5BA545C3" w14:textId="77777777" w:rsidR="00C0190C" w:rsidRPr="00A25D4D" w:rsidRDefault="00C0190C" w:rsidP="008F13CC">
                  <w:pPr>
                    <w:jc w:val="left"/>
                  </w:pPr>
                  <w:r w:rsidRPr="00A25D4D">
                    <w:t>Stereotypes:</w:t>
                  </w:r>
                </w:p>
              </w:tc>
              <w:tc>
                <w:tcPr>
                  <w:tcW w:w="0" w:type="auto"/>
                  <w:hideMark/>
                </w:tcPr>
                <w:p w14:paraId="6E72319D"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77D1216D" w14:textId="77777777" w:rsidTr="00C0190C">
              <w:trPr>
                <w:tblHeader/>
                <w:tblCellSpacing w:w="0" w:type="dxa"/>
              </w:trPr>
              <w:tc>
                <w:tcPr>
                  <w:tcW w:w="360" w:type="dxa"/>
                  <w:hideMark/>
                </w:tcPr>
                <w:p w14:paraId="75C4F627" w14:textId="77777777" w:rsidR="00C0190C" w:rsidRPr="00A25D4D" w:rsidRDefault="00C0190C" w:rsidP="008F13CC">
                  <w:pPr>
                    <w:jc w:val="left"/>
                  </w:pPr>
                  <w:r w:rsidRPr="00A25D4D">
                    <w:t> </w:t>
                  </w:r>
                </w:p>
              </w:tc>
              <w:tc>
                <w:tcPr>
                  <w:tcW w:w="1500" w:type="dxa"/>
                  <w:hideMark/>
                </w:tcPr>
                <w:p w14:paraId="202423B7"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257AEC8A" w14:textId="77777777" w:rsidR="00C0190C" w:rsidRPr="00A25D4D" w:rsidRDefault="00C0190C" w:rsidP="008F13CC">
                  <w:pPr>
                    <w:jc w:val="left"/>
                  </w:pPr>
                  <w:proofErr w:type="spellStart"/>
                  <w:r w:rsidRPr="00A25D4D">
                    <w:t>Uitbreidbaar</w:t>
                  </w:r>
                  <w:proofErr w:type="spellEnd"/>
                </w:p>
              </w:tc>
            </w:tr>
          </w:tbl>
          <w:p w14:paraId="2CFC54C0" w14:textId="77777777" w:rsidR="00C0190C" w:rsidRPr="00A25D4D" w:rsidRDefault="00C0190C" w:rsidP="008F13CC">
            <w:pPr>
              <w:jc w:val="left"/>
            </w:pPr>
          </w:p>
        </w:tc>
      </w:tr>
    </w:tbl>
    <w:p w14:paraId="6C2F89DB" w14:textId="77777777" w:rsidR="00C0190C" w:rsidRPr="00A25D4D" w:rsidRDefault="00C0190C" w:rsidP="008F13CC">
      <w:pPr>
        <w:pStyle w:val="Kop5"/>
        <w:jc w:val="left"/>
        <w:rPr>
          <w:sz w:val="16"/>
          <w:szCs w:val="16"/>
        </w:rPr>
      </w:pPr>
      <w:proofErr w:type="spellStart"/>
      <w:r w:rsidRPr="00A25D4D">
        <w:rPr>
          <w:sz w:val="16"/>
          <w:szCs w:val="16"/>
        </w:rPr>
        <w:t>TelecommunicationsCableMaterialTypeIMKLValue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22"/>
      </w:tblGrid>
      <w:tr w:rsidR="00C0190C" w:rsidRPr="00A25D4D" w14:paraId="076692F0"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76C890C3" w14:textId="77777777" w:rsidR="00C0190C" w:rsidRPr="00A25D4D" w:rsidRDefault="00C0190C" w:rsidP="008F13CC">
            <w:pPr>
              <w:jc w:val="left"/>
            </w:pPr>
            <w:proofErr w:type="spellStart"/>
            <w:r w:rsidRPr="00A25D4D">
              <w:rPr>
                <w:b/>
                <w:bCs/>
              </w:rPr>
              <w:t>TelecommunicationsCableMaterialTypeIMKLValue</w:t>
            </w:r>
            <w:proofErr w:type="spellEnd"/>
          </w:p>
        </w:tc>
      </w:tr>
      <w:tr w:rsidR="00C0190C" w:rsidRPr="00A25D4D" w14:paraId="26CF7168"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02"/>
            </w:tblGrid>
            <w:tr w:rsidR="00C0190C" w:rsidRPr="00A25D4D" w14:paraId="0948FA98" w14:textId="77777777" w:rsidTr="00C0190C">
              <w:trPr>
                <w:tblHeader/>
                <w:tblCellSpacing w:w="0" w:type="dxa"/>
              </w:trPr>
              <w:tc>
                <w:tcPr>
                  <w:tcW w:w="360" w:type="dxa"/>
                  <w:hideMark/>
                </w:tcPr>
                <w:p w14:paraId="051FABAD" w14:textId="77777777" w:rsidR="00C0190C" w:rsidRPr="00A25D4D" w:rsidRDefault="00C0190C" w:rsidP="008F13CC">
                  <w:pPr>
                    <w:jc w:val="left"/>
                  </w:pPr>
                  <w:r w:rsidRPr="00A25D4D">
                    <w:t> </w:t>
                  </w:r>
                </w:p>
              </w:tc>
              <w:tc>
                <w:tcPr>
                  <w:tcW w:w="1500" w:type="dxa"/>
                  <w:hideMark/>
                </w:tcPr>
                <w:p w14:paraId="2B09BEF3" w14:textId="77777777" w:rsidR="00C0190C" w:rsidRPr="00A25D4D" w:rsidRDefault="00C0190C" w:rsidP="008F13CC">
                  <w:pPr>
                    <w:jc w:val="left"/>
                  </w:pPr>
                  <w:r w:rsidRPr="00A25D4D">
                    <w:t>Naam</w:t>
                  </w:r>
                </w:p>
              </w:tc>
              <w:tc>
                <w:tcPr>
                  <w:tcW w:w="0" w:type="auto"/>
                  <w:hideMark/>
                </w:tcPr>
                <w:p w14:paraId="2FEF4579" w14:textId="77777777" w:rsidR="00C0190C" w:rsidRPr="00A25D4D" w:rsidRDefault="00C0190C" w:rsidP="008F13CC">
                  <w:pPr>
                    <w:jc w:val="left"/>
                  </w:pPr>
                </w:p>
              </w:tc>
            </w:tr>
            <w:tr w:rsidR="00C0190C" w:rsidRPr="00A25D4D" w14:paraId="6DF16694" w14:textId="77777777" w:rsidTr="00C0190C">
              <w:trPr>
                <w:tblHeader/>
                <w:tblCellSpacing w:w="0" w:type="dxa"/>
              </w:trPr>
              <w:tc>
                <w:tcPr>
                  <w:tcW w:w="360" w:type="dxa"/>
                  <w:hideMark/>
                </w:tcPr>
                <w:p w14:paraId="4FC23F35" w14:textId="77777777" w:rsidR="00C0190C" w:rsidRPr="00A25D4D" w:rsidRDefault="00C0190C" w:rsidP="008F13CC">
                  <w:pPr>
                    <w:jc w:val="left"/>
                  </w:pPr>
                  <w:r w:rsidRPr="00A25D4D">
                    <w:t> </w:t>
                  </w:r>
                </w:p>
              </w:tc>
              <w:tc>
                <w:tcPr>
                  <w:tcW w:w="1500" w:type="dxa"/>
                  <w:hideMark/>
                </w:tcPr>
                <w:p w14:paraId="69FFB19D" w14:textId="77777777" w:rsidR="00C0190C" w:rsidRPr="00A25D4D" w:rsidRDefault="00C0190C" w:rsidP="008F13CC">
                  <w:pPr>
                    <w:jc w:val="left"/>
                  </w:pPr>
                  <w:r w:rsidRPr="00A25D4D">
                    <w:t>Definitie:</w:t>
                  </w:r>
                </w:p>
              </w:tc>
              <w:tc>
                <w:tcPr>
                  <w:tcW w:w="0" w:type="auto"/>
                  <w:hideMark/>
                </w:tcPr>
                <w:p w14:paraId="114DBA51" w14:textId="77777777" w:rsidR="00C0190C" w:rsidRPr="00A25D4D" w:rsidRDefault="00C0190C" w:rsidP="008F13CC">
                  <w:pPr>
                    <w:jc w:val="left"/>
                  </w:pPr>
                  <w:r w:rsidRPr="00A25D4D">
                    <w:t xml:space="preserve">IMKL </w:t>
                  </w:r>
                  <w:proofErr w:type="spellStart"/>
                  <w:r w:rsidRPr="00A25D4D">
                    <w:t>waardelijst</w:t>
                  </w:r>
                  <w:proofErr w:type="spellEnd"/>
                  <w:r w:rsidRPr="00A25D4D">
                    <w:t xml:space="preserve"> voor toepassing INSPIRE </w:t>
                  </w:r>
                  <w:proofErr w:type="spellStart"/>
                  <w:r w:rsidRPr="00A25D4D">
                    <w:t>TelecommunicationsCableMaterialTypeValue</w:t>
                  </w:r>
                  <w:proofErr w:type="spellEnd"/>
                  <w:r w:rsidRPr="00A25D4D">
                    <w:t xml:space="preserve">. </w:t>
                  </w:r>
                </w:p>
              </w:tc>
            </w:tr>
            <w:tr w:rsidR="00C0190C" w:rsidRPr="00A25D4D" w14:paraId="5CCC39BD" w14:textId="77777777" w:rsidTr="00C0190C">
              <w:trPr>
                <w:tblHeader/>
                <w:tblCellSpacing w:w="0" w:type="dxa"/>
              </w:trPr>
              <w:tc>
                <w:tcPr>
                  <w:tcW w:w="360" w:type="dxa"/>
                  <w:hideMark/>
                </w:tcPr>
                <w:p w14:paraId="60F91B99" w14:textId="77777777" w:rsidR="00C0190C" w:rsidRPr="00A25D4D" w:rsidRDefault="00C0190C" w:rsidP="008F13CC">
                  <w:pPr>
                    <w:jc w:val="left"/>
                  </w:pPr>
                  <w:r w:rsidRPr="00A25D4D">
                    <w:t> </w:t>
                  </w:r>
                </w:p>
              </w:tc>
              <w:tc>
                <w:tcPr>
                  <w:tcW w:w="1500" w:type="dxa"/>
                  <w:hideMark/>
                </w:tcPr>
                <w:p w14:paraId="4FA4A2B5" w14:textId="77777777" w:rsidR="00C0190C" w:rsidRPr="00A25D4D" w:rsidRDefault="00C0190C" w:rsidP="008F13CC">
                  <w:pPr>
                    <w:jc w:val="left"/>
                  </w:pPr>
                  <w:r w:rsidRPr="00A25D4D">
                    <w:t>Subtype van:</w:t>
                  </w:r>
                </w:p>
              </w:tc>
              <w:tc>
                <w:tcPr>
                  <w:tcW w:w="0" w:type="auto"/>
                  <w:hideMark/>
                </w:tcPr>
                <w:p w14:paraId="7A02E9B2" w14:textId="77777777" w:rsidR="00C0190C" w:rsidRPr="00A25D4D" w:rsidRDefault="00C0190C" w:rsidP="008F13CC">
                  <w:pPr>
                    <w:jc w:val="left"/>
                  </w:pPr>
                  <w:proofErr w:type="spellStart"/>
                  <w:r w:rsidRPr="00A25D4D">
                    <w:t>TelecommunicationsCableMaterialTypeValue</w:t>
                  </w:r>
                  <w:proofErr w:type="spellEnd"/>
                </w:p>
              </w:tc>
            </w:tr>
            <w:tr w:rsidR="00C0190C" w:rsidRPr="00A25D4D" w14:paraId="3FD0E254" w14:textId="77777777" w:rsidTr="00C0190C">
              <w:trPr>
                <w:tblHeader/>
                <w:tblCellSpacing w:w="0" w:type="dxa"/>
              </w:trPr>
              <w:tc>
                <w:tcPr>
                  <w:tcW w:w="360" w:type="dxa"/>
                  <w:hideMark/>
                </w:tcPr>
                <w:p w14:paraId="21CFED0A" w14:textId="77777777" w:rsidR="00C0190C" w:rsidRPr="00A25D4D" w:rsidRDefault="00C0190C" w:rsidP="008F13CC">
                  <w:pPr>
                    <w:jc w:val="left"/>
                  </w:pPr>
                  <w:r w:rsidRPr="00A25D4D">
                    <w:t> </w:t>
                  </w:r>
                </w:p>
              </w:tc>
              <w:tc>
                <w:tcPr>
                  <w:tcW w:w="1500" w:type="dxa"/>
                  <w:hideMark/>
                </w:tcPr>
                <w:p w14:paraId="40C56942" w14:textId="77777777" w:rsidR="00C0190C" w:rsidRPr="00A25D4D" w:rsidRDefault="00C0190C" w:rsidP="008F13CC">
                  <w:pPr>
                    <w:jc w:val="left"/>
                  </w:pPr>
                  <w:r w:rsidRPr="00A25D4D">
                    <w:t>Omschrijving:</w:t>
                  </w:r>
                </w:p>
              </w:tc>
              <w:tc>
                <w:tcPr>
                  <w:tcW w:w="0" w:type="auto"/>
                  <w:hideMark/>
                </w:tcPr>
                <w:p w14:paraId="7063CD89" w14:textId="77777777" w:rsidR="00C0190C" w:rsidRPr="00A25D4D" w:rsidRDefault="00C0190C" w:rsidP="008F13CC">
                  <w:pPr>
                    <w:jc w:val="left"/>
                  </w:pPr>
                  <w:r w:rsidRPr="00A25D4D">
                    <w:t xml:space="preserve">Kan zowel uitbreiding als beperking op INSPIRE </w:t>
                  </w:r>
                  <w:proofErr w:type="spellStart"/>
                  <w:r w:rsidRPr="00A25D4D">
                    <w:t>waardelijst</w:t>
                  </w:r>
                  <w:proofErr w:type="spellEnd"/>
                  <w:r w:rsidRPr="00A25D4D">
                    <w:t xml:space="preserve"> betreffen. </w:t>
                  </w:r>
                </w:p>
              </w:tc>
            </w:tr>
            <w:tr w:rsidR="00C0190C" w:rsidRPr="00A25D4D" w14:paraId="349AD378" w14:textId="77777777" w:rsidTr="00C0190C">
              <w:trPr>
                <w:tblHeader/>
                <w:tblCellSpacing w:w="0" w:type="dxa"/>
              </w:trPr>
              <w:tc>
                <w:tcPr>
                  <w:tcW w:w="360" w:type="dxa"/>
                  <w:hideMark/>
                </w:tcPr>
                <w:p w14:paraId="4B87772C" w14:textId="77777777" w:rsidR="00C0190C" w:rsidRPr="00A25D4D" w:rsidRDefault="00C0190C" w:rsidP="008F13CC">
                  <w:pPr>
                    <w:jc w:val="left"/>
                  </w:pPr>
                  <w:r w:rsidRPr="00A25D4D">
                    <w:t> </w:t>
                  </w:r>
                </w:p>
              </w:tc>
              <w:tc>
                <w:tcPr>
                  <w:tcW w:w="1500" w:type="dxa"/>
                  <w:hideMark/>
                </w:tcPr>
                <w:p w14:paraId="26F3B7D7" w14:textId="77777777" w:rsidR="00C0190C" w:rsidRPr="00A25D4D" w:rsidRDefault="00C0190C" w:rsidP="008F13CC">
                  <w:pPr>
                    <w:jc w:val="left"/>
                  </w:pPr>
                  <w:r w:rsidRPr="00A25D4D">
                    <w:t>Stereotypes:</w:t>
                  </w:r>
                </w:p>
              </w:tc>
              <w:tc>
                <w:tcPr>
                  <w:tcW w:w="0" w:type="auto"/>
                  <w:hideMark/>
                </w:tcPr>
                <w:p w14:paraId="6EE07950"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1093AF8F" w14:textId="77777777" w:rsidTr="00C0190C">
              <w:trPr>
                <w:tblHeader/>
                <w:tblCellSpacing w:w="0" w:type="dxa"/>
              </w:trPr>
              <w:tc>
                <w:tcPr>
                  <w:tcW w:w="360" w:type="dxa"/>
                  <w:hideMark/>
                </w:tcPr>
                <w:p w14:paraId="32AF8187" w14:textId="77777777" w:rsidR="00C0190C" w:rsidRPr="00A25D4D" w:rsidRDefault="00C0190C" w:rsidP="008F13CC">
                  <w:pPr>
                    <w:jc w:val="left"/>
                  </w:pPr>
                  <w:r w:rsidRPr="00A25D4D">
                    <w:t> </w:t>
                  </w:r>
                </w:p>
              </w:tc>
              <w:tc>
                <w:tcPr>
                  <w:tcW w:w="1500" w:type="dxa"/>
                  <w:hideMark/>
                </w:tcPr>
                <w:p w14:paraId="1208F734"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7D005396" w14:textId="77777777" w:rsidR="00C0190C" w:rsidRPr="00A25D4D" w:rsidRDefault="00C0190C" w:rsidP="008F13CC">
                  <w:pPr>
                    <w:jc w:val="left"/>
                  </w:pPr>
                  <w:proofErr w:type="spellStart"/>
                  <w:r w:rsidRPr="00A25D4D">
                    <w:t>Uitbreidbaar</w:t>
                  </w:r>
                  <w:proofErr w:type="spellEnd"/>
                </w:p>
              </w:tc>
            </w:tr>
          </w:tbl>
          <w:p w14:paraId="0CC2C36A" w14:textId="77777777" w:rsidR="00C0190C" w:rsidRPr="00A25D4D" w:rsidRDefault="00C0190C" w:rsidP="008F13CC">
            <w:pPr>
              <w:jc w:val="left"/>
            </w:pPr>
          </w:p>
        </w:tc>
      </w:tr>
    </w:tbl>
    <w:p w14:paraId="7F3E6996" w14:textId="77777777" w:rsidR="00C0190C" w:rsidRPr="00A25D4D" w:rsidRDefault="00C0190C" w:rsidP="008F13CC">
      <w:pPr>
        <w:pStyle w:val="Kop5"/>
        <w:jc w:val="left"/>
        <w:rPr>
          <w:sz w:val="16"/>
          <w:szCs w:val="16"/>
        </w:rPr>
      </w:pPr>
      <w:r w:rsidRPr="00A25D4D">
        <w:rPr>
          <w:sz w:val="16"/>
          <w:szCs w:val="16"/>
        </w:rPr>
        <w:t>Thema</w:t>
      </w:r>
    </w:p>
    <w:tbl>
      <w:tblPr>
        <w:tblW w:w="407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372"/>
      </w:tblGrid>
      <w:tr w:rsidR="00C0190C" w:rsidRPr="00A25D4D" w14:paraId="0BA9B87D"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18659249" w14:textId="77777777" w:rsidR="00C0190C" w:rsidRPr="00A25D4D" w:rsidRDefault="00C0190C" w:rsidP="008F13CC">
            <w:pPr>
              <w:jc w:val="left"/>
            </w:pPr>
            <w:r w:rsidRPr="00A25D4D">
              <w:rPr>
                <w:b/>
                <w:bCs/>
              </w:rPr>
              <w:t>Thema</w:t>
            </w:r>
          </w:p>
        </w:tc>
      </w:tr>
      <w:tr w:rsidR="00C0190C" w:rsidRPr="00A25D4D" w14:paraId="78D0A4D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452"/>
            </w:tblGrid>
            <w:tr w:rsidR="00C0190C" w:rsidRPr="00A25D4D" w14:paraId="3232BC8B" w14:textId="77777777" w:rsidTr="00C0190C">
              <w:trPr>
                <w:tblHeader/>
                <w:tblCellSpacing w:w="0" w:type="dxa"/>
              </w:trPr>
              <w:tc>
                <w:tcPr>
                  <w:tcW w:w="360" w:type="dxa"/>
                  <w:hideMark/>
                </w:tcPr>
                <w:p w14:paraId="09174F35" w14:textId="77777777" w:rsidR="00C0190C" w:rsidRPr="00A25D4D" w:rsidRDefault="00C0190C" w:rsidP="008F13CC">
                  <w:pPr>
                    <w:jc w:val="left"/>
                  </w:pPr>
                  <w:r w:rsidRPr="00A25D4D">
                    <w:t> </w:t>
                  </w:r>
                </w:p>
              </w:tc>
              <w:tc>
                <w:tcPr>
                  <w:tcW w:w="1500" w:type="dxa"/>
                  <w:hideMark/>
                </w:tcPr>
                <w:p w14:paraId="5E4655C8" w14:textId="77777777" w:rsidR="00C0190C" w:rsidRPr="00A25D4D" w:rsidRDefault="00C0190C" w:rsidP="008F13CC">
                  <w:pPr>
                    <w:jc w:val="left"/>
                  </w:pPr>
                  <w:r w:rsidRPr="00A25D4D">
                    <w:t>Naam</w:t>
                  </w:r>
                </w:p>
              </w:tc>
              <w:tc>
                <w:tcPr>
                  <w:tcW w:w="0" w:type="auto"/>
                  <w:hideMark/>
                </w:tcPr>
                <w:p w14:paraId="4B55B5F8" w14:textId="77777777" w:rsidR="00C0190C" w:rsidRPr="00A25D4D" w:rsidRDefault="00C0190C" w:rsidP="008F13CC">
                  <w:pPr>
                    <w:jc w:val="left"/>
                  </w:pPr>
                </w:p>
              </w:tc>
            </w:tr>
            <w:tr w:rsidR="00C0190C" w:rsidRPr="00A25D4D" w14:paraId="2005057E" w14:textId="77777777" w:rsidTr="00C0190C">
              <w:trPr>
                <w:tblHeader/>
                <w:tblCellSpacing w:w="0" w:type="dxa"/>
              </w:trPr>
              <w:tc>
                <w:tcPr>
                  <w:tcW w:w="360" w:type="dxa"/>
                  <w:hideMark/>
                </w:tcPr>
                <w:p w14:paraId="5F77E4FB" w14:textId="77777777" w:rsidR="00C0190C" w:rsidRPr="00A25D4D" w:rsidRDefault="00C0190C" w:rsidP="008F13CC">
                  <w:pPr>
                    <w:jc w:val="left"/>
                  </w:pPr>
                  <w:r w:rsidRPr="00A25D4D">
                    <w:t> </w:t>
                  </w:r>
                </w:p>
              </w:tc>
              <w:tc>
                <w:tcPr>
                  <w:tcW w:w="1500" w:type="dxa"/>
                  <w:hideMark/>
                </w:tcPr>
                <w:p w14:paraId="15984BC6" w14:textId="77777777" w:rsidR="00C0190C" w:rsidRPr="00A25D4D" w:rsidRDefault="00C0190C" w:rsidP="008F13CC">
                  <w:pPr>
                    <w:jc w:val="left"/>
                  </w:pPr>
                  <w:r w:rsidRPr="00A25D4D">
                    <w:t>Definitie:</w:t>
                  </w:r>
                </w:p>
              </w:tc>
              <w:tc>
                <w:tcPr>
                  <w:tcW w:w="0" w:type="auto"/>
                  <w:hideMark/>
                </w:tcPr>
                <w:p w14:paraId="0E9FB590" w14:textId="77777777" w:rsidR="00C0190C" w:rsidRPr="00A25D4D" w:rsidRDefault="00C0190C" w:rsidP="008F13CC">
                  <w:pPr>
                    <w:jc w:val="left"/>
                  </w:pPr>
                  <w:r w:rsidRPr="00A25D4D">
                    <w:t xml:space="preserve">Thema of discipline waar een leiding of leidingelement toe behoort. </w:t>
                  </w:r>
                </w:p>
              </w:tc>
            </w:tr>
            <w:tr w:rsidR="00C0190C" w:rsidRPr="00A25D4D" w14:paraId="15979D40" w14:textId="77777777" w:rsidTr="00C0190C">
              <w:trPr>
                <w:tblHeader/>
                <w:tblCellSpacing w:w="0" w:type="dxa"/>
              </w:trPr>
              <w:tc>
                <w:tcPr>
                  <w:tcW w:w="360" w:type="dxa"/>
                  <w:hideMark/>
                </w:tcPr>
                <w:p w14:paraId="7BB084BE" w14:textId="77777777" w:rsidR="00C0190C" w:rsidRPr="00A25D4D" w:rsidRDefault="00C0190C" w:rsidP="008F13CC">
                  <w:pPr>
                    <w:jc w:val="left"/>
                  </w:pPr>
                  <w:r w:rsidRPr="00A25D4D">
                    <w:t> </w:t>
                  </w:r>
                </w:p>
              </w:tc>
              <w:tc>
                <w:tcPr>
                  <w:tcW w:w="1500" w:type="dxa"/>
                  <w:hideMark/>
                </w:tcPr>
                <w:p w14:paraId="3DE16249" w14:textId="77777777" w:rsidR="00C0190C" w:rsidRPr="00A25D4D" w:rsidRDefault="00C0190C" w:rsidP="008F13CC">
                  <w:pPr>
                    <w:jc w:val="left"/>
                  </w:pPr>
                  <w:r w:rsidRPr="00A25D4D">
                    <w:t>Stereotypes:</w:t>
                  </w:r>
                </w:p>
              </w:tc>
              <w:tc>
                <w:tcPr>
                  <w:tcW w:w="0" w:type="auto"/>
                  <w:hideMark/>
                </w:tcPr>
                <w:p w14:paraId="0A846EB4"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6D4E3F01" w14:textId="77777777" w:rsidTr="00C0190C">
              <w:trPr>
                <w:tblHeader/>
                <w:tblCellSpacing w:w="0" w:type="dxa"/>
              </w:trPr>
              <w:tc>
                <w:tcPr>
                  <w:tcW w:w="360" w:type="dxa"/>
                  <w:hideMark/>
                </w:tcPr>
                <w:p w14:paraId="74785A04" w14:textId="77777777" w:rsidR="00C0190C" w:rsidRPr="00A25D4D" w:rsidRDefault="00C0190C" w:rsidP="008F13CC">
                  <w:pPr>
                    <w:jc w:val="left"/>
                  </w:pPr>
                  <w:r w:rsidRPr="00A25D4D">
                    <w:t> </w:t>
                  </w:r>
                </w:p>
              </w:tc>
              <w:tc>
                <w:tcPr>
                  <w:tcW w:w="1500" w:type="dxa"/>
                  <w:hideMark/>
                </w:tcPr>
                <w:p w14:paraId="48224D61"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66FF5AE0" w14:textId="77777777" w:rsidR="00C0190C" w:rsidRPr="00A25D4D" w:rsidRDefault="00C0190C" w:rsidP="008F13CC">
                  <w:pPr>
                    <w:jc w:val="left"/>
                  </w:pPr>
                  <w:proofErr w:type="spellStart"/>
                  <w:r w:rsidRPr="00A25D4D">
                    <w:t>Uitbreidbaar</w:t>
                  </w:r>
                  <w:proofErr w:type="spellEnd"/>
                </w:p>
              </w:tc>
            </w:tr>
          </w:tbl>
          <w:p w14:paraId="6DD3FE53" w14:textId="77777777" w:rsidR="00C0190C" w:rsidRPr="00A25D4D" w:rsidRDefault="00C0190C" w:rsidP="008F13CC">
            <w:pPr>
              <w:jc w:val="left"/>
            </w:pPr>
          </w:p>
        </w:tc>
      </w:tr>
    </w:tbl>
    <w:p w14:paraId="774FF111" w14:textId="77777777" w:rsidR="00C0190C" w:rsidRPr="00A25D4D" w:rsidRDefault="00C0190C" w:rsidP="008F13CC">
      <w:pPr>
        <w:pStyle w:val="Kop5"/>
        <w:jc w:val="left"/>
        <w:rPr>
          <w:sz w:val="16"/>
          <w:szCs w:val="16"/>
        </w:rPr>
      </w:pPr>
      <w:proofErr w:type="spellStart"/>
      <w:r w:rsidRPr="00A25D4D">
        <w:rPr>
          <w:sz w:val="16"/>
          <w:szCs w:val="16"/>
        </w:rPr>
        <w:t>ThermalAppurtenanceTypeIMKLValue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068"/>
      </w:tblGrid>
      <w:tr w:rsidR="00C0190C" w:rsidRPr="00A25D4D" w14:paraId="3C40DDC4"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0DFFEDA" w14:textId="77777777" w:rsidR="00C0190C" w:rsidRPr="00A25D4D" w:rsidRDefault="00C0190C" w:rsidP="008F13CC">
            <w:pPr>
              <w:jc w:val="left"/>
            </w:pPr>
            <w:proofErr w:type="spellStart"/>
            <w:r w:rsidRPr="00A25D4D">
              <w:rPr>
                <w:b/>
                <w:bCs/>
              </w:rPr>
              <w:t>ThermalAppurtenanceTypeIMKLValue</w:t>
            </w:r>
            <w:proofErr w:type="spellEnd"/>
          </w:p>
        </w:tc>
      </w:tr>
      <w:tr w:rsidR="00C0190C" w:rsidRPr="00A25D4D" w14:paraId="188ED7D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148"/>
            </w:tblGrid>
            <w:tr w:rsidR="00C0190C" w:rsidRPr="00A25D4D" w14:paraId="199D024C" w14:textId="77777777" w:rsidTr="00C0190C">
              <w:trPr>
                <w:tblHeader/>
                <w:tblCellSpacing w:w="0" w:type="dxa"/>
              </w:trPr>
              <w:tc>
                <w:tcPr>
                  <w:tcW w:w="360" w:type="dxa"/>
                  <w:hideMark/>
                </w:tcPr>
                <w:p w14:paraId="1F88899D" w14:textId="77777777" w:rsidR="00C0190C" w:rsidRPr="00A25D4D" w:rsidRDefault="00C0190C" w:rsidP="008F13CC">
                  <w:pPr>
                    <w:jc w:val="left"/>
                  </w:pPr>
                  <w:r w:rsidRPr="00A25D4D">
                    <w:t> </w:t>
                  </w:r>
                </w:p>
              </w:tc>
              <w:tc>
                <w:tcPr>
                  <w:tcW w:w="1500" w:type="dxa"/>
                  <w:hideMark/>
                </w:tcPr>
                <w:p w14:paraId="5414049B" w14:textId="77777777" w:rsidR="00C0190C" w:rsidRPr="00A25D4D" w:rsidRDefault="00C0190C" w:rsidP="008F13CC">
                  <w:pPr>
                    <w:jc w:val="left"/>
                  </w:pPr>
                  <w:r w:rsidRPr="00A25D4D">
                    <w:t>Naam</w:t>
                  </w:r>
                </w:p>
              </w:tc>
              <w:tc>
                <w:tcPr>
                  <w:tcW w:w="0" w:type="auto"/>
                  <w:hideMark/>
                </w:tcPr>
                <w:p w14:paraId="1F018D78" w14:textId="77777777" w:rsidR="00C0190C" w:rsidRPr="00A25D4D" w:rsidRDefault="00C0190C" w:rsidP="008F13CC">
                  <w:pPr>
                    <w:jc w:val="left"/>
                  </w:pPr>
                </w:p>
              </w:tc>
            </w:tr>
            <w:tr w:rsidR="00C0190C" w:rsidRPr="00A25D4D" w14:paraId="75F3768A" w14:textId="77777777" w:rsidTr="00C0190C">
              <w:trPr>
                <w:tblHeader/>
                <w:tblCellSpacing w:w="0" w:type="dxa"/>
              </w:trPr>
              <w:tc>
                <w:tcPr>
                  <w:tcW w:w="360" w:type="dxa"/>
                  <w:hideMark/>
                </w:tcPr>
                <w:p w14:paraId="376DDEF3" w14:textId="77777777" w:rsidR="00C0190C" w:rsidRPr="00A25D4D" w:rsidRDefault="00C0190C" w:rsidP="008F13CC">
                  <w:pPr>
                    <w:jc w:val="left"/>
                  </w:pPr>
                  <w:r w:rsidRPr="00A25D4D">
                    <w:t> </w:t>
                  </w:r>
                </w:p>
              </w:tc>
              <w:tc>
                <w:tcPr>
                  <w:tcW w:w="1500" w:type="dxa"/>
                  <w:hideMark/>
                </w:tcPr>
                <w:p w14:paraId="0D0ED2BE" w14:textId="77777777" w:rsidR="00C0190C" w:rsidRPr="00A25D4D" w:rsidRDefault="00C0190C" w:rsidP="008F13CC">
                  <w:pPr>
                    <w:jc w:val="left"/>
                  </w:pPr>
                  <w:r w:rsidRPr="00A25D4D">
                    <w:t>Definitie:</w:t>
                  </w:r>
                </w:p>
              </w:tc>
              <w:tc>
                <w:tcPr>
                  <w:tcW w:w="0" w:type="auto"/>
                  <w:hideMark/>
                </w:tcPr>
                <w:p w14:paraId="0CB77AEC" w14:textId="77777777" w:rsidR="00C0190C" w:rsidRPr="00A25D4D" w:rsidRDefault="00C0190C" w:rsidP="008F13CC">
                  <w:pPr>
                    <w:jc w:val="left"/>
                  </w:pPr>
                  <w:r w:rsidRPr="00A25D4D">
                    <w:t xml:space="preserve">IMKL </w:t>
                  </w:r>
                  <w:proofErr w:type="spellStart"/>
                  <w:r w:rsidRPr="00A25D4D">
                    <w:t>waardelijst</w:t>
                  </w:r>
                  <w:proofErr w:type="spellEnd"/>
                  <w:r w:rsidRPr="00A25D4D">
                    <w:t xml:space="preserve"> voor toepassing INSPIRE </w:t>
                  </w:r>
                  <w:proofErr w:type="spellStart"/>
                  <w:r w:rsidRPr="00A25D4D">
                    <w:t>ThermalAppurtenanceTypeValue</w:t>
                  </w:r>
                  <w:proofErr w:type="spellEnd"/>
                  <w:r w:rsidRPr="00A25D4D">
                    <w:t xml:space="preserve">. </w:t>
                  </w:r>
                </w:p>
              </w:tc>
            </w:tr>
            <w:tr w:rsidR="00C0190C" w:rsidRPr="00A25D4D" w14:paraId="18CC14FD" w14:textId="77777777" w:rsidTr="00C0190C">
              <w:trPr>
                <w:tblHeader/>
                <w:tblCellSpacing w:w="0" w:type="dxa"/>
              </w:trPr>
              <w:tc>
                <w:tcPr>
                  <w:tcW w:w="360" w:type="dxa"/>
                  <w:hideMark/>
                </w:tcPr>
                <w:p w14:paraId="18177EED" w14:textId="77777777" w:rsidR="00C0190C" w:rsidRPr="00A25D4D" w:rsidRDefault="00C0190C" w:rsidP="008F13CC">
                  <w:pPr>
                    <w:jc w:val="left"/>
                  </w:pPr>
                  <w:r w:rsidRPr="00A25D4D">
                    <w:t> </w:t>
                  </w:r>
                </w:p>
              </w:tc>
              <w:tc>
                <w:tcPr>
                  <w:tcW w:w="1500" w:type="dxa"/>
                  <w:hideMark/>
                </w:tcPr>
                <w:p w14:paraId="586D0810" w14:textId="77777777" w:rsidR="00C0190C" w:rsidRPr="00A25D4D" w:rsidRDefault="00C0190C" w:rsidP="008F13CC">
                  <w:pPr>
                    <w:jc w:val="left"/>
                  </w:pPr>
                  <w:r w:rsidRPr="00A25D4D">
                    <w:t>Subtype van:</w:t>
                  </w:r>
                </w:p>
              </w:tc>
              <w:tc>
                <w:tcPr>
                  <w:tcW w:w="0" w:type="auto"/>
                  <w:hideMark/>
                </w:tcPr>
                <w:p w14:paraId="69DB2FF7" w14:textId="77777777" w:rsidR="00C0190C" w:rsidRPr="00A25D4D" w:rsidRDefault="00C0190C" w:rsidP="008F13CC">
                  <w:pPr>
                    <w:jc w:val="left"/>
                  </w:pPr>
                  <w:proofErr w:type="spellStart"/>
                  <w:r w:rsidRPr="00A25D4D">
                    <w:t>ThermalAppurtenanceTypeValue</w:t>
                  </w:r>
                  <w:proofErr w:type="spellEnd"/>
                </w:p>
              </w:tc>
            </w:tr>
            <w:tr w:rsidR="00C0190C" w:rsidRPr="00A25D4D" w14:paraId="0D37513A" w14:textId="77777777" w:rsidTr="00C0190C">
              <w:trPr>
                <w:tblHeader/>
                <w:tblCellSpacing w:w="0" w:type="dxa"/>
              </w:trPr>
              <w:tc>
                <w:tcPr>
                  <w:tcW w:w="360" w:type="dxa"/>
                  <w:hideMark/>
                </w:tcPr>
                <w:p w14:paraId="684DE3DB" w14:textId="77777777" w:rsidR="00C0190C" w:rsidRPr="00A25D4D" w:rsidRDefault="00C0190C" w:rsidP="008F13CC">
                  <w:pPr>
                    <w:jc w:val="left"/>
                  </w:pPr>
                  <w:r w:rsidRPr="00A25D4D">
                    <w:t> </w:t>
                  </w:r>
                </w:p>
              </w:tc>
              <w:tc>
                <w:tcPr>
                  <w:tcW w:w="1500" w:type="dxa"/>
                  <w:hideMark/>
                </w:tcPr>
                <w:p w14:paraId="0F2B405F" w14:textId="77777777" w:rsidR="00C0190C" w:rsidRPr="00A25D4D" w:rsidRDefault="00C0190C" w:rsidP="008F13CC">
                  <w:pPr>
                    <w:jc w:val="left"/>
                  </w:pPr>
                  <w:r w:rsidRPr="00A25D4D">
                    <w:t>Omschrijving:</w:t>
                  </w:r>
                </w:p>
              </w:tc>
              <w:tc>
                <w:tcPr>
                  <w:tcW w:w="0" w:type="auto"/>
                  <w:hideMark/>
                </w:tcPr>
                <w:p w14:paraId="09514100" w14:textId="77777777" w:rsidR="00C0190C" w:rsidRPr="00A25D4D" w:rsidRDefault="00C0190C" w:rsidP="008F13CC">
                  <w:pPr>
                    <w:jc w:val="left"/>
                  </w:pPr>
                  <w:r w:rsidRPr="00A25D4D">
                    <w:t xml:space="preserve">Kan zowel uitbreiding als beperking op INSPIRE </w:t>
                  </w:r>
                  <w:proofErr w:type="spellStart"/>
                  <w:r w:rsidRPr="00A25D4D">
                    <w:t>waardelijst</w:t>
                  </w:r>
                  <w:proofErr w:type="spellEnd"/>
                  <w:r w:rsidRPr="00A25D4D">
                    <w:t xml:space="preserve"> betreffen. </w:t>
                  </w:r>
                </w:p>
              </w:tc>
            </w:tr>
            <w:tr w:rsidR="00C0190C" w:rsidRPr="00A25D4D" w14:paraId="2A6681FE" w14:textId="77777777" w:rsidTr="00C0190C">
              <w:trPr>
                <w:tblHeader/>
                <w:tblCellSpacing w:w="0" w:type="dxa"/>
              </w:trPr>
              <w:tc>
                <w:tcPr>
                  <w:tcW w:w="360" w:type="dxa"/>
                  <w:hideMark/>
                </w:tcPr>
                <w:p w14:paraId="1E33E8B4" w14:textId="77777777" w:rsidR="00C0190C" w:rsidRPr="00A25D4D" w:rsidRDefault="00C0190C" w:rsidP="008F13CC">
                  <w:pPr>
                    <w:jc w:val="left"/>
                  </w:pPr>
                  <w:r w:rsidRPr="00A25D4D">
                    <w:t> </w:t>
                  </w:r>
                </w:p>
              </w:tc>
              <w:tc>
                <w:tcPr>
                  <w:tcW w:w="1500" w:type="dxa"/>
                  <w:hideMark/>
                </w:tcPr>
                <w:p w14:paraId="4872F192" w14:textId="77777777" w:rsidR="00C0190C" w:rsidRPr="00A25D4D" w:rsidRDefault="00C0190C" w:rsidP="008F13CC">
                  <w:pPr>
                    <w:jc w:val="left"/>
                  </w:pPr>
                  <w:r w:rsidRPr="00A25D4D">
                    <w:t>Stereotypes:</w:t>
                  </w:r>
                </w:p>
              </w:tc>
              <w:tc>
                <w:tcPr>
                  <w:tcW w:w="0" w:type="auto"/>
                  <w:hideMark/>
                </w:tcPr>
                <w:p w14:paraId="7CAA4002"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21129B56" w14:textId="77777777" w:rsidTr="00C0190C">
              <w:trPr>
                <w:tblHeader/>
                <w:tblCellSpacing w:w="0" w:type="dxa"/>
              </w:trPr>
              <w:tc>
                <w:tcPr>
                  <w:tcW w:w="360" w:type="dxa"/>
                  <w:hideMark/>
                </w:tcPr>
                <w:p w14:paraId="3995AB17" w14:textId="77777777" w:rsidR="00C0190C" w:rsidRPr="00A25D4D" w:rsidRDefault="00C0190C" w:rsidP="008F13CC">
                  <w:pPr>
                    <w:jc w:val="left"/>
                  </w:pPr>
                  <w:r w:rsidRPr="00A25D4D">
                    <w:t> </w:t>
                  </w:r>
                </w:p>
              </w:tc>
              <w:tc>
                <w:tcPr>
                  <w:tcW w:w="1500" w:type="dxa"/>
                  <w:hideMark/>
                </w:tcPr>
                <w:p w14:paraId="3DD16593"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2532988A" w14:textId="77777777" w:rsidR="00C0190C" w:rsidRPr="00A25D4D" w:rsidRDefault="00C0190C" w:rsidP="008F13CC">
                  <w:pPr>
                    <w:jc w:val="left"/>
                  </w:pPr>
                  <w:proofErr w:type="spellStart"/>
                  <w:r w:rsidRPr="00A25D4D">
                    <w:t>Uitbreidbaar</w:t>
                  </w:r>
                  <w:proofErr w:type="spellEnd"/>
                </w:p>
              </w:tc>
            </w:tr>
          </w:tbl>
          <w:p w14:paraId="61DDE45E" w14:textId="77777777" w:rsidR="00C0190C" w:rsidRPr="00A25D4D" w:rsidRDefault="00C0190C" w:rsidP="008F13CC">
            <w:pPr>
              <w:jc w:val="left"/>
            </w:pPr>
          </w:p>
        </w:tc>
      </w:tr>
    </w:tbl>
    <w:p w14:paraId="3AFB5050" w14:textId="77777777" w:rsidR="00C0190C" w:rsidRPr="00A25D4D" w:rsidRDefault="00C0190C" w:rsidP="008F13CC">
      <w:pPr>
        <w:pStyle w:val="Kop5"/>
        <w:jc w:val="left"/>
        <w:rPr>
          <w:sz w:val="16"/>
          <w:szCs w:val="16"/>
        </w:rPr>
      </w:pPr>
      <w:proofErr w:type="spellStart"/>
      <w:r w:rsidRPr="00A25D4D">
        <w:rPr>
          <w:sz w:val="16"/>
          <w:szCs w:val="16"/>
        </w:rPr>
        <w:lastRenderedPageBreak/>
        <w:t>ThermalProductTypeIMKLValue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575"/>
      </w:tblGrid>
      <w:tr w:rsidR="00C0190C" w:rsidRPr="00A25D4D" w14:paraId="299ABD47"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644D48B" w14:textId="77777777" w:rsidR="00C0190C" w:rsidRPr="00A25D4D" w:rsidRDefault="00C0190C" w:rsidP="008F13CC">
            <w:pPr>
              <w:jc w:val="left"/>
            </w:pPr>
            <w:proofErr w:type="spellStart"/>
            <w:r w:rsidRPr="00A25D4D">
              <w:rPr>
                <w:b/>
                <w:bCs/>
              </w:rPr>
              <w:t>ThermalProductTypeIMKLValue</w:t>
            </w:r>
            <w:proofErr w:type="spellEnd"/>
          </w:p>
        </w:tc>
      </w:tr>
      <w:tr w:rsidR="00C0190C" w:rsidRPr="00A25D4D" w14:paraId="2857A06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655"/>
            </w:tblGrid>
            <w:tr w:rsidR="00C0190C" w:rsidRPr="00A25D4D" w14:paraId="22DB54C9" w14:textId="77777777" w:rsidTr="00C0190C">
              <w:trPr>
                <w:tblHeader/>
                <w:tblCellSpacing w:w="0" w:type="dxa"/>
              </w:trPr>
              <w:tc>
                <w:tcPr>
                  <w:tcW w:w="360" w:type="dxa"/>
                  <w:hideMark/>
                </w:tcPr>
                <w:p w14:paraId="305C0C09" w14:textId="77777777" w:rsidR="00C0190C" w:rsidRPr="00A25D4D" w:rsidRDefault="00C0190C" w:rsidP="008F13CC">
                  <w:pPr>
                    <w:jc w:val="left"/>
                  </w:pPr>
                  <w:r w:rsidRPr="00A25D4D">
                    <w:t> </w:t>
                  </w:r>
                </w:p>
              </w:tc>
              <w:tc>
                <w:tcPr>
                  <w:tcW w:w="1500" w:type="dxa"/>
                  <w:hideMark/>
                </w:tcPr>
                <w:p w14:paraId="5646746F" w14:textId="77777777" w:rsidR="00C0190C" w:rsidRPr="00A25D4D" w:rsidRDefault="00C0190C" w:rsidP="008F13CC">
                  <w:pPr>
                    <w:jc w:val="left"/>
                  </w:pPr>
                  <w:r w:rsidRPr="00A25D4D">
                    <w:t>Naam</w:t>
                  </w:r>
                </w:p>
              </w:tc>
              <w:tc>
                <w:tcPr>
                  <w:tcW w:w="0" w:type="auto"/>
                  <w:hideMark/>
                </w:tcPr>
                <w:p w14:paraId="67EDA4E2" w14:textId="77777777" w:rsidR="00C0190C" w:rsidRPr="00A25D4D" w:rsidRDefault="00C0190C" w:rsidP="008F13CC">
                  <w:pPr>
                    <w:jc w:val="left"/>
                  </w:pPr>
                  <w:proofErr w:type="spellStart"/>
                  <w:r w:rsidRPr="00A25D4D">
                    <w:t>Thermal</w:t>
                  </w:r>
                  <w:proofErr w:type="spellEnd"/>
                  <w:r w:rsidRPr="00A25D4D">
                    <w:t xml:space="preserve"> Product Type IMKL </w:t>
                  </w:r>
                </w:p>
              </w:tc>
            </w:tr>
            <w:tr w:rsidR="00C0190C" w:rsidRPr="00A25D4D" w14:paraId="6DAE8AFE" w14:textId="77777777" w:rsidTr="00C0190C">
              <w:trPr>
                <w:tblHeader/>
                <w:tblCellSpacing w:w="0" w:type="dxa"/>
              </w:trPr>
              <w:tc>
                <w:tcPr>
                  <w:tcW w:w="360" w:type="dxa"/>
                  <w:hideMark/>
                </w:tcPr>
                <w:p w14:paraId="53505EF6" w14:textId="77777777" w:rsidR="00C0190C" w:rsidRPr="00A25D4D" w:rsidRDefault="00C0190C" w:rsidP="008F13CC">
                  <w:pPr>
                    <w:jc w:val="left"/>
                  </w:pPr>
                  <w:r w:rsidRPr="00A25D4D">
                    <w:t> </w:t>
                  </w:r>
                </w:p>
              </w:tc>
              <w:tc>
                <w:tcPr>
                  <w:tcW w:w="1500" w:type="dxa"/>
                  <w:hideMark/>
                </w:tcPr>
                <w:p w14:paraId="4D57E932" w14:textId="77777777" w:rsidR="00C0190C" w:rsidRPr="00A25D4D" w:rsidRDefault="00C0190C" w:rsidP="008F13CC">
                  <w:pPr>
                    <w:jc w:val="left"/>
                  </w:pPr>
                  <w:r w:rsidRPr="00A25D4D">
                    <w:t>Definitie:</w:t>
                  </w:r>
                </w:p>
              </w:tc>
              <w:tc>
                <w:tcPr>
                  <w:tcW w:w="0" w:type="auto"/>
                  <w:hideMark/>
                </w:tcPr>
                <w:p w14:paraId="4099F73C" w14:textId="77777777" w:rsidR="00C0190C" w:rsidRPr="00A25D4D" w:rsidRDefault="00C0190C" w:rsidP="008F13CC">
                  <w:pPr>
                    <w:jc w:val="left"/>
                  </w:pPr>
                  <w:r w:rsidRPr="00A25D4D">
                    <w:t xml:space="preserve">IMKL </w:t>
                  </w:r>
                  <w:proofErr w:type="spellStart"/>
                  <w:r w:rsidRPr="00A25D4D">
                    <w:t>waardelijst</w:t>
                  </w:r>
                  <w:proofErr w:type="spellEnd"/>
                  <w:r w:rsidRPr="00A25D4D">
                    <w:t xml:space="preserve"> voor toepassing INSPIRE </w:t>
                  </w:r>
                  <w:proofErr w:type="spellStart"/>
                  <w:r w:rsidRPr="00A25D4D">
                    <w:t>Thermal</w:t>
                  </w:r>
                  <w:proofErr w:type="spellEnd"/>
                  <w:r w:rsidRPr="00A25D4D">
                    <w:t xml:space="preserve"> Product Type. </w:t>
                  </w:r>
                </w:p>
              </w:tc>
            </w:tr>
            <w:tr w:rsidR="00C0190C" w:rsidRPr="00A25D4D" w14:paraId="32A3CB49" w14:textId="77777777" w:rsidTr="00C0190C">
              <w:trPr>
                <w:tblHeader/>
                <w:tblCellSpacing w:w="0" w:type="dxa"/>
              </w:trPr>
              <w:tc>
                <w:tcPr>
                  <w:tcW w:w="360" w:type="dxa"/>
                  <w:hideMark/>
                </w:tcPr>
                <w:p w14:paraId="5C171614" w14:textId="77777777" w:rsidR="00C0190C" w:rsidRPr="00A25D4D" w:rsidRDefault="00C0190C" w:rsidP="008F13CC">
                  <w:pPr>
                    <w:jc w:val="left"/>
                  </w:pPr>
                  <w:r w:rsidRPr="00A25D4D">
                    <w:t> </w:t>
                  </w:r>
                </w:p>
              </w:tc>
              <w:tc>
                <w:tcPr>
                  <w:tcW w:w="1500" w:type="dxa"/>
                  <w:hideMark/>
                </w:tcPr>
                <w:p w14:paraId="7CB6D501" w14:textId="77777777" w:rsidR="00C0190C" w:rsidRPr="00A25D4D" w:rsidRDefault="00C0190C" w:rsidP="008F13CC">
                  <w:pPr>
                    <w:jc w:val="left"/>
                  </w:pPr>
                  <w:r w:rsidRPr="00A25D4D">
                    <w:t>Subtype van:</w:t>
                  </w:r>
                </w:p>
              </w:tc>
              <w:tc>
                <w:tcPr>
                  <w:tcW w:w="0" w:type="auto"/>
                  <w:hideMark/>
                </w:tcPr>
                <w:p w14:paraId="0D167C1B" w14:textId="77777777" w:rsidR="00C0190C" w:rsidRPr="00A25D4D" w:rsidRDefault="00C0190C" w:rsidP="008F13CC">
                  <w:pPr>
                    <w:jc w:val="left"/>
                  </w:pPr>
                  <w:proofErr w:type="spellStart"/>
                  <w:r w:rsidRPr="00A25D4D">
                    <w:t>ThermalProductTypeValue</w:t>
                  </w:r>
                  <w:proofErr w:type="spellEnd"/>
                </w:p>
              </w:tc>
            </w:tr>
            <w:tr w:rsidR="00C0190C" w:rsidRPr="00A25D4D" w14:paraId="4477A44C" w14:textId="77777777" w:rsidTr="00C0190C">
              <w:trPr>
                <w:tblHeader/>
                <w:tblCellSpacing w:w="0" w:type="dxa"/>
              </w:trPr>
              <w:tc>
                <w:tcPr>
                  <w:tcW w:w="360" w:type="dxa"/>
                  <w:hideMark/>
                </w:tcPr>
                <w:p w14:paraId="50BA8131" w14:textId="77777777" w:rsidR="00C0190C" w:rsidRPr="00A25D4D" w:rsidRDefault="00C0190C" w:rsidP="008F13CC">
                  <w:pPr>
                    <w:jc w:val="left"/>
                  </w:pPr>
                  <w:r w:rsidRPr="00A25D4D">
                    <w:t> </w:t>
                  </w:r>
                </w:p>
              </w:tc>
              <w:tc>
                <w:tcPr>
                  <w:tcW w:w="1500" w:type="dxa"/>
                  <w:hideMark/>
                </w:tcPr>
                <w:p w14:paraId="1DFB0E31" w14:textId="77777777" w:rsidR="00C0190C" w:rsidRPr="00A25D4D" w:rsidRDefault="00C0190C" w:rsidP="008F13CC">
                  <w:pPr>
                    <w:jc w:val="left"/>
                  </w:pPr>
                  <w:r w:rsidRPr="00A25D4D">
                    <w:t>Omschrijving:</w:t>
                  </w:r>
                </w:p>
              </w:tc>
              <w:tc>
                <w:tcPr>
                  <w:tcW w:w="0" w:type="auto"/>
                  <w:hideMark/>
                </w:tcPr>
                <w:p w14:paraId="435C3C07" w14:textId="77777777" w:rsidR="00C0190C" w:rsidRPr="00A25D4D" w:rsidRDefault="00C0190C" w:rsidP="008F13CC">
                  <w:pPr>
                    <w:jc w:val="left"/>
                  </w:pPr>
                  <w:r w:rsidRPr="00A25D4D">
                    <w:t xml:space="preserve">Kan zowel uitbreiding als beperking op INSPIRE </w:t>
                  </w:r>
                  <w:proofErr w:type="spellStart"/>
                  <w:r w:rsidRPr="00A25D4D">
                    <w:t>waardelijst</w:t>
                  </w:r>
                  <w:proofErr w:type="spellEnd"/>
                  <w:r w:rsidRPr="00A25D4D">
                    <w:t xml:space="preserve"> betreffen. </w:t>
                  </w:r>
                </w:p>
              </w:tc>
            </w:tr>
            <w:tr w:rsidR="00C0190C" w:rsidRPr="00A25D4D" w14:paraId="7DF43555" w14:textId="77777777" w:rsidTr="00C0190C">
              <w:trPr>
                <w:tblHeader/>
                <w:tblCellSpacing w:w="0" w:type="dxa"/>
              </w:trPr>
              <w:tc>
                <w:tcPr>
                  <w:tcW w:w="360" w:type="dxa"/>
                  <w:hideMark/>
                </w:tcPr>
                <w:p w14:paraId="3CE6C396" w14:textId="77777777" w:rsidR="00C0190C" w:rsidRPr="00A25D4D" w:rsidRDefault="00C0190C" w:rsidP="008F13CC">
                  <w:pPr>
                    <w:jc w:val="left"/>
                  </w:pPr>
                  <w:r w:rsidRPr="00A25D4D">
                    <w:t> </w:t>
                  </w:r>
                </w:p>
              </w:tc>
              <w:tc>
                <w:tcPr>
                  <w:tcW w:w="1500" w:type="dxa"/>
                  <w:hideMark/>
                </w:tcPr>
                <w:p w14:paraId="7BEA325F" w14:textId="77777777" w:rsidR="00C0190C" w:rsidRPr="00A25D4D" w:rsidRDefault="00C0190C" w:rsidP="008F13CC">
                  <w:pPr>
                    <w:jc w:val="left"/>
                  </w:pPr>
                  <w:r w:rsidRPr="00A25D4D">
                    <w:t>Stereotypes:</w:t>
                  </w:r>
                </w:p>
              </w:tc>
              <w:tc>
                <w:tcPr>
                  <w:tcW w:w="0" w:type="auto"/>
                  <w:hideMark/>
                </w:tcPr>
                <w:p w14:paraId="629B6164"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563AB5FF" w14:textId="77777777" w:rsidTr="00C0190C">
              <w:trPr>
                <w:tblHeader/>
                <w:tblCellSpacing w:w="0" w:type="dxa"/>
              </w:trPr>
              <w:tc>
                <w:tcPr>
                  <w:tcW w:w="360" w:type="dxa"/>
                  <w:hideMark/>
                </w:tcPr>
                <w:p w14:paraId="1CAEEF53" w14:textId="77777777" w:rsidR="00C0190C" w:rsidRPr="00A25D4D" w:rsidRDefault="00C0190C" w:rsidP="008F13CC">
                  <w:pPr>
                    <w:jc w:val="left"/>
                  </w:pPr>
                  <w:r w:rsidRPr="00A25D4D">
                    <w:t> </w:t>
                  </w:r>
                </w:p>
              </w:tc>
              <w:tc>
                <w:tcPr>
                  <w:tcW w:w="1500" w:type="dxa"/>
                  <w:hideMark/>
                </w:tcPr>
                <w:p w14:paraId="7E1FF6ED"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2B50CFA5" w14:textId="77777777" w:rsidR="00C0190C" w:rsidRPr="00A25D4D" w:rsidRDefault="00C0190C" w:rsidP="008F13CC">
                  <w:pPr>
                    <w:jc w:val="left"/>
                  </w:pPr>
                  <w:proofErr w:type="spellStart"/>
                  <w:r w:rsidRPr="00A25D4D">
                    <w:t>Uitbreidbaar</w:t>
                  </w:r>
                  <w:proofErr w:type="spellEnd"/>
                </w:p>
              </w:tc>
            </w:tr>
          </w:tbl>
          <w:p w14:paraId="2564D54D" w14:textId="77777777" w:rsidR="00C0190C" w:rsidRPr="00A25D4D" w:rsidRDefault="00C0190C" w:rsidP="008F13CC">
            <w:pPr>
              <w:jc w:val="left"/>
            </w:pPr>
          </w:p>
        </w:tc>
      </w:tr>
    </w:tbl>
    <w:p w14:paraId="44B13016" w14:textId="77777777" w:rsidR="00C0190C" w:rsidRPr="00A25D4D" w:rsidRDefault="00C0190C" w:rsidP="008F13CC">
      <w:pPr>
        <w:pStyle w:val="Kop5"/>
        <w:jc w:val="left"/>
        <w:rPr>
          <w:sz w:val="16"/>
          <w:szCs w:val="16"/>
        </w:rPr>
      </w:pPr>
      <w:proofErr w:type="spellStart"/>
      <w:r w:rsidRPr="00A25D4D">
        <w:rPr>
          <w:sz w:val="16"/>
          <w:szCs w:val="16"/>
        </w:rPr>
        <w:t>TopografischObjectTypeValue</w:t>
      </w:r>
      <w:proofErr w:type="spellEnd"/>
    </w:p>
    <w:tbl>
      <w:tblPr>
        <w:tblW w:w="4125"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471"/>
      </w:tblGrid>
      <w:tr w:rsidR="00C0190C" w:rsidRPr="00A25D4D" w14:paraId="6636511E"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C8E9D53" w14:textId="77777777" w:rsidR="00C0190C" w:rsidRPr="00A25D4D" w:rsidRDefault="00C0190C" w:rsidP="008F13CC">
            <w:pPr>
              <w:jc w:val="left"/>
            </w:pPr>
            <w:proofErr w:type="spellStart"/>
            <w:r w:rsidRPr="00A25D4D">
              <w:rPr>
                <w:b/>
                <w:bCs/>
              </w:rPr>
              <w:t>TopografischObjectTypeValue</w:t>
            </w:r>
            <w:proofErr w:type="spellEnd"/>
          </w:p>
        </w:tc>
      </w:tr>
      <w:tr w:rsidR="00C0190C" w:rsidRPr="00A25D4D" w14:paraId="7D81428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551"/>
            </w:tblGrid>
            <w:tr w:rsidR="00C0190C" w:rsidRPr="00A25D4D" w14:paraId="771D39D6" w14:textId="77777777" w:rsidTr="00C0190C">
              <w:trPr>
                <w:tblHeader/>
                <w:tblCellSpacing w:w="0" w:type="dxa"/>
              </w:trPr>
              <w:tc>
                <w:tcPr>
                  <w:tcW w:w="360" w:type="dxa"/>
                  <w:hideMark/>
                </w:tcPr>
                <w:p w14:paraId="4CD2CF2E" w14:textId="77777777" w:rsidR="00C0190C" w:rsidRPr="00A25D4D" w:rsidRDefault="00C0190C" w:rsidP="008F13CC">
                  <w:pPr>
                    <w:jc w:val="left"/>
                  </w:pPr>
                  <w:r w:rsidRPr="00A25D4D">
                    <w:t> </w:t>
                  </w:r>
                </w:p>
              </w:tc>
              <w:tc>
                <w:tcPr>
                  <w:tcW w:w="1500" w:type="dxa"/>
                  <w:hideMark/>
                </w:tcPr>
                <w:p w14:paraId="4E62E509" w14:textId="77777777" w:rsidR="00C0190C" w:rsidRPr="00A25D4D" w:rsidRDefault="00C0190C" w:rsidP="008F13CC">
                  <w:pPr>
                    <w:jc w:val="left"/>
                  </w:pPr>
                  <w:r w:rsidRPr="00A25D4D">
                    <w:t>Naam</w:t>
                  </w:r>
                </w:p>
              </w:tc>
              <w:tc>
                <w:tcPr>
                  <w:tcW w:w="0" w:type="auto"/>
                  <w:hideMark/>
                </w:tcPr>
                <w:p w14:paraId="42F9757E" w14:textId="77777777" w:rsidR="00C0190C" w:rsidRPr="00A25D4D" w:rsidRDefault="00C0190C" w:rsidP="008F13CC">
                  <w:pPr>
                    <w:jc w:val="left"/>
                  </w:pPr>
                </w:p>
              </w:tc>
            </w:tr>
            <w:tr w:rsidR="00C0190C" w:rsidRPr="00A25D4D" w14:paraId="35BD3F1D" w14:textId="77777777" w:rsidTr="00C0190C">
              <w:trPr>
                <w:tblHeader/>
                <w:tblCellSpacing w:w="0" w:type="dxa"/>
              </w:trPr>
              <w:tc>
                <w:tcPr>
                  <w:tcW w:w="360" w:type="dxa"/>
                  <w:hideMark/>
                </w:tcPr>
                <w:p w14:paraId="3740C97E" w14:textId="77777777" w:rsidR="00C0190C" w:rsidRPr="00A25D4D" w:rsidRDefault="00C0190C" w:rsidP="008F13CC">
                  <w:pPr>
                    <w:jc w:val="left"/>
                  </w:pPr>
                  <w:r w:rsidRPr="00A25D4D">
                    <w:t> </w:t>
                  </w:r>
                </w:p>
              </w:tc>
              <w:tc>
                <w:tcPr>
                  <w:tcW w:w="1500" w:type="dxa"/>
                  <w:hideMark/>
                </w:tcPr>
                <w:p w14:paraId="4B7EBF43" w14:textId="77777777" w:rsidR="00C0190C" w:rsidRPr="00A25D4D" w:rsidRDefault="00C0190C" w:rsidP="008F13CC">
                  <w:pPr>
                    <w:jc w:val="left"/>
                  </w:pPr>
                  <w:r w:rsidRPr="00A25D4D">
                    <w:t>Definitie:</w:t>
                  </w:r>
                </w:p>
              </w:tc>
              <w:tc>
                <w:tcPr>
                  <w:tcW w:w="0" w:type="auto"/>
                  <w:hideMark/>
                </w:tcPr>
                <w:p w14:paraId="587C5B09" w14:textId="77777777" w:rsidR="00C0190C" w:rsidRPr="00A25D4D" w:rsidRDefault="00C0190C" w:rsidP="008F13CC">
                  <w:pPr>
                    <w:jc w:val="left"/>
                  </w:pPr>
                  <w:r w:rsidRPr="00A25D4D">
                    <w:t xml:space="preserve">Soort topografisch object. </w:t>
                  </w:r>
                </w:p>
              </w:tc>
            </w:tr>
            <w:tr w:rsidR="00C0190C" w:rsidRPr="00A25D4D" w14:paraId="0DCEE4CD" w14:textId="77777777" w:rsidTr="00C0190C">
              <w:trPr>
                <w:tblHeader/>
                <w:tblCellSpacing w:w="0" w:type="dxa"/>
              </w:trPr>
              <w:tc>
                <w:tcPr>
                  <w:tcW w:w="360" w:type="dxa"/>
                  <w:hideMark/>
                </w:tcPr>
                <w:p w14:paraId="382B0304" w14:textId="77777777" w:rsidR="00C0190C" w:rsidRPr="00A25D4D" w:rsidRDefault="00C0190C" w:rsidP="008F13CC">
                  <w:pPr>
                    <w:jc w:val="left"/>
                  </w:pPr>
                  <w:r w:rsidRPr="00A25D4D">
                    <w:t> </w:t>
                  </w:r>
                </w:p>
              </w:tc>
              <w:tc>
                <w:tcPr>
                  <w:tcW w:w="1500" w:type="dxa"/>
                  <w:hideMark/>
                </w:tcPr>
                <w:p w14:paraId="651F953B" w14:textId="77777777" w:rsidR="00C0190C" w:rsidRPr="00A25D4D" w:rsidRDefault="00C0190C" w:rsidP="008F13CC">
                  <w:pPr>
                    <w:jc w:val="left"/>
                  </w:pPr>
                  <w:r w:rsidRPr="00A25D4D">
                    <w:t>Omschrijving:</w:t>
                  </w:r>
                </w:p>
              </w:tc>
              <w:tc>
                <w:tcPr>
                  <w:tcW w:w="0" w:type="auto"/>
                  <w:hideMark/>
                </w:tcPr>
                <w:p w14:paraId="07ACDE0A" w14:textId="77777777" w:rsidR="00C0190C" w:rsidRPr="00A25D4D" w:rsidRDefault="00C0190C" w:rsidP="008F13CC">
                  <w:pPr>
                    <w:jc w:val="left"/>
                  </w:pPr>
                  <w:r w:rsidRPr="00A25D4D">
                    <w:t xml:space="preserve">Typen gebaseerd op semantiek van </w:t>
                  </w:r>
                  <w:proofErr w:type="spellStart"/>
                  <w:r w:rsidRPr="00A25D4D">
                    <w:t>IMGeo</w:t>
                  </w:r>
                  <w:proofErr w:type="spellEnd"/>
                  <w:r w:rsidRPr="00A25D4D">
                    <w:t xml:space="preserve"> (grootschalige geografie) </w:t>
                  </w:r>
                </w:p>
              </w:tc>
            </w:tr>
            <w:tr w:rsidR="00C0190C" w:rsidRPr="00A25D4D" w14:paraId="7B11101E" w14:textId="77777777" w:rsidTr="00C0190C">
              <w:trPr>
                <w:tblHeader/>
                <w:tblCellSpacing w:w="0" w:type="dxa"/>
              </w:trPr>
              <w:tc>
                <w:tcPr>
                  <w:tcW w:w="360" w:type="dxa"/>
                  <w:hideMark/>
                </w:tcPr>
                <w:p w14:paraId="552C44AB" w14:textId="77777777" w:rsidR="00C0190C" w:rsidRPr="00A25D4D" w:rsidRDefault="00C0190C" w:rsidP="008F13CC">
                  <w:pPr>
                    <w:jc w:val="left"/>
                  </w:pPr>
                  <w:r w:rsidRPr="00A25D4D">
                    <w:t> </w:t>
                  </w:r>
                </w:p>
              </w:tc>
              <w:tc>
                <w:tcPr>
                  <w:tcW w:w="1500" w:type="dxa"/>
                  <w:hideMark/>
                </w:tcPr>
                <w:p w14:paraId="1E5336CE" w14:textId="77777777" w:rsidR="00C0190C" w:rsidRPr="00A25D4D" w:rsidRDefault="00C0190C" w:rsidP="008F13CC">
                  <w:pPr>
                    <w:jc w:val="left"/>
                  </w:pPr>
                  <w:r w:rsidRPr="00A25D4D">
                    <w:t>Stereotypes:</w:t>
                  </w:r>
                </w:p>
              </w:tc>
              <w:tc>
                <w:tcPr>
                  <w:tcW w:w="0" w:type="auto"/>
                  <w:hideMark/>
                </w:tcPr>
                <w:p w14:paraId="796A38C7"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4D3BB196" w14:textId="77777777" w:rsidTr="00C0190C">
              <w:trPr>
                <w:tblHeader/>
                <w:tblCellSpacing w:w="0" w:type="dxa"/>
              </w:trPr>
              <w:tc>
                <w:tcPr>
                  <w:tcW w:w="360" w:type="dxa"/>
                  <w:hideMark/>
                </w:tcPr>
                <w:p w14:paraId="58A44968" w14:textId="77777777" w:rsidR="00C0190C" w:rsidRPr="00A25D4D" w:rsidRDefault="00C0190C" w:rsidP="008F13CC">
                  <w:pPr>
                    <w:jc w:val="left"/>
                  </w:pPr>
                  <w:r w:rsidRPr="00A25D4D">
                    <w:t> </w:t>
                  </w:r>
                </w:p>
              </w:tc>
              <w:tc>
                <w:tcPr>
                  <w:tcW w:w="1500" w:type="dxa"/>
                  <w:hideMark/>
                </w:tcPr>
                <w:p w14:paraId="31A0F406"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06BE4A79" w14:textId="77777777" w:rsidR="00C0190C" w:rsidRPr="00A25D4D" w:rsidRDefault="00C0190C" w:rsidP="008F13CC">
                  <w:pPr>
                    <w:jc w:val="left"/>
                  </w:pPr>
                  <w:proofErr w:type="spellStart"/>
                  <w:r w:rsidRPr="00A25D4D">
                    <w:t>Uitbreidbaar</w:t>
                  </w:r>
                  <w:proofErr w:type="spellEnd"/>
                </w:p>
              </w:tc>
            </w:tr>
          </w:tbl>
          <w:p w14:paraId="0618B916" w14:textId="77777777" w:rsidR="00C0190C" w:rsidRPr="00A25D4D" w:rsidRDefault="00C0190C" w:rsidP="008F13CC">
            <w:pPr>
              <w:jc w:val="left"/>
            </w:pPr>
          </w:p>
        </w:tc>
      </w:tr>
    </w:tbl>
    <w:p w14:paraId="62E318F3" w14:textId="77777777" w:rsidR="00C0190C" w:rsidRPr="00A25D4D" w:rsidRDefault="00C0190C" w:rsidP="008F13CC">
      <w:pPr>
        <w:pStyle w:val="Kop5"/>
        <w:jc w:val="left"/>
        <w:rPr>
          <w:sz w:val="16"/>
          <w:szCs w:val="16"/>
        </w:rPr>
      </w:pPr>
      <w:proofErr w:type="spellStart"/>
      <w:r w:rsidRPr="00A25D4D">
        <w:rPr>
          <w:sz w:val="16"/>
          <w:szCs w:val="16"/>
        </w:rPr>
        <w:t>UtilityNetworkTypeIMKLValue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575"/>
      </w:tblGrid>
      <w:tr w:rsidR="00C0190C" w:rsidRPr="00A25D4D" w14:paraId="05A9A7CF"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3D411AB0" w14:textId="77777777" w:rsidR="00C0190C" w:rsidRPr="00A25D4D" w:rsidRDefault="00C0190C" w:rsidP="008F13CC">
            <w:pPr>
              <w:jc w:val="left"/>
            </w:pPr>
            <w:proofErr w:type="spellStart"/>
            <w:r w:rsidRPr="00A25D4D">
              <w:rPr>
                <w:b/>
                <w:bCs/>
              </w:rPr>
              <w:t>UtilityNetworkTypeIMKLValue</w:t>
            </w:r>
            <w:proofErr w:type="spellEnd"/>
          </w:p>
        </w:tc>
      </w:tr>
      <w:tr w:rsidR="00C0190C" w:rsidRPr="00A25D4D" w14:paraId="0089DF3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655"/>
            </w:tblGrid>
            <w:tr w:rsidR="00C0190C" w:rsidRPr="00A25D4D" w14:paraId="290A069C" w14:textId="77777777" w:rsidTr="00C0190C">
              <w:trPr>
                <w:tblHeader/>
                <w:tblCellSpacing w:w="0" w:type="dxa"/>
              </w:trPr>
              <w:tc>
                <w:tcPr>
                  <w:tcW w:w="360" w:type="dxa"/>
                  <w:hideMark/>
                </w:tcPr>
                <w:p w14:paraId="589769D1" w14:textId="77777777" w:rsidR="00C0190C" w:rsidRPr="00A25D4D" w:rsidRDefault="00C0190C" w:rsidP="008F13CC">
                  <w:pPr>
                    <w:jc w:val="left"/>
                  </w:pPr>
                  <w:r w:rsidRPr="00A25D4D">
                    <w:t> </w:t>
                  </w:r>
                </w:p>
              </w:tc>
              <w:tc>
                <w:tcPr>
                  <w:tcW w:w="1500" w:type="dxa"/>
                  <w:hideMark/>
                </w:tcPr>
                <w:p w14:paraId="43C36AEA" w14:textId="77777777" w:rsidR="00C0190C" w:rsidRPr="00A25D4D" w:rsidRDefault="00C0190C" w:rsidP="008F13CC">
                  <w:pPr>
                    <w:jc w:val="left"/>
                  </w:pPr>
                  <w:r w:rsidRPr="00A25D4D">
                    <w:t>Naam</w:t>
                  </w:r>
                </w:p>
              </w:tc>
              <w:tc>
                <w:tcPr>
                  <w:tcW w:w="0" w:type="auto"/>
                  <w:hideMark/>
                </w:tcPr>
                <w:p w14:paraId="3AE973BE" w14:textId="77777777" w:rsidR="00C0190C" w:rsidRPr="00A25D4D" w:rsidRDefault="00C0190C" w:rsidP="008F13CC">
                  <w:pPr>
                    <w:jc w:val="left"/>
                  </w:pPr>
                </w:p>
              </w:tc>
            </w:tr>
            <w:tr w:rsidR="00C0190C" w:rsidRPr="00A25D4D" w14:paraId="6CA32CE7" w14:textId="77777777" w:rsidTr="00C0190C">
              <w:trPr>
                <w:tblHeader/>
                <w:tblCellSpacing w:w="0" w:type="dxa"/>
              </w:trPr>
              <w:tc>
                <w:tcPr>
                  <w:tcW w:w="360" w:type="dxa"/>
                  <w:hideMark/>
                </w:tcPr>
                <w:p w14:paraId="00AC4633" w14:textId="77777777" w:rsidR="00C0190C" w:rsidRPr="00A25D4D" w:rsidRDefault="00C0190C" w:rsidP="008F13CC">
                  <w:pPr>
                    <w:jc w:val="left"/>
                  </w:pPr>
                  <w:r w:rsidRPr="00A25D4D">
                    <w:t> </w:t>
                  </w:r>
                </w:p>
              </w:tc>
              <w:tc>
                <w:tcPr>
                  <w:tcW w:w="1500" w:type="dxa"/>
                  <w:hideMark/>
                </w:tcPr>
                <w:p w14:paraId="6C0DB67E" w14:textId="77777777" w:rsidR="00C0190C" w:rsidRPr="00A25D4D" w:rsidRDefault="00C0190C" w:rsidP="008F13CC">
                  <w:pPr>
                    <w:jc w:val="left"/>
                  </w:pPr>
                  <w:r w:rsidRPr="00A25D4D">
                    <w:t>Definitie:</w:t>
                  </w:r>
                </w:p>
              </w:tc>
              <w:tc>
                <w:tcPr>
                  <w:tcW w:w="0" w:type="auto"/>
                  <w:hideMark/>
                </w:tcPr>
                <w:p w14:paraId="651EE0CE" w14:textId="77777777" w:rsidR="00C0190C" w:rsidRPr="00A25D4D" w:rsidRDefault="00C0190C" w:rsidP="008F13CC">
                  <w:pPr>
                    <w:jc w:val="left"/>
                  </w:pPr>
                  <w:r w:rsidRPr="00A25D4D">
                    <w:t xml:space="preserve">IMKL </w:t>
                  </w:r>
                  <w:proofErr w:type="spellStart"/>
                  <w:r w:rsidRPr="00A25D4D">
                    <w:t>waardelijst</w:t>
                  </w:r>
                  <w:proofErr w:type="spellEnd"/>
                  <w:r w:rsidRPr="00A25D4D">
                    <w:t xml:space="preserve"> voor toepassing INSPIRE </w:t>
                  </w:r>
                  <w:proofErr w:type="spellStart"/>
                  <w:r w:rsidRPr="00A25D4D">
                    <w:t>UtilityNetworkTypeValue</w:t>
                  </w:r>
                  <w:proofErr w:type="spellEnd"/>
                  <w:r w:rsidRPr="00A25D4D">
                    <w:t xml:space="preserve"> </w:t>
                  </w:r>
                </w:p>
              </w:tc>
            </w:tr>
            <w:tr w:rsidR="00C0190C" w:rsidRPr="00A25D4D" w14:paraId="122C3491" w14:textId="77777777" w:rsidTr="00C0190C">
              <w:trPr>
                <w:tblHeader/>
                <w:tblCellSpacing w:w="0" w:type="dxa"/>
              </w:trPr>
              <w:tc>
                <w:tcPr>
                  <w:tcW w:w="360" w:type="dxa"/>
                  <w:hideMark/>
                </w:tcPr>
                <w:p w14:paraId="4AFE939A" w14:textId="77777777" w:rsidR="00C0190C" w:rsidRPr="00A25D4D" w:rsidRDefault="00C0190C" w:rsidP="008F13CC">
                  <w:pPr>
                    <w:jc w:val="left"/>
                  </w:pPr>
                  <w:r w:rsidRPr="00A25D4D">
                    <w:t> </w:t>
                  </w:r>
                </w:p>
              </w:tc>
              <w:tc>
                <w:tcPr>
                  <w:tcW w:w="1500" w:type="dxa"/>
                  <w:hideMark/>
                </w:tcPr>
                <w:p w14:paraId="23715430" w14:textId="77777777" w:rsidR="00C0190C" w:rsidRPr="00A25D4D" w:rsidRDefault="00C0190C" w:rsidP="008F13CC">
                  <w:pPr>
                    <w:jc w:val="left"/>
                  </w:pPr>
                  <w:r w:rsidRPr="00A25D4D">
                    <w:t>Subtype van:</w:t>
                  </w:r>
                </w:p>
              </w:tc>
              <w:tc>
                <w:tcPr>
                  <w:tcW w:w="0" w:type="auto"/>
                  <w:hideMark/>
                </w:tcPr>
                <w:p w14:paraId="4DB775BA" w14:textId="77777777" w:rsidR="00C0190C" w:rsidRPr="00A25D4D" w:rsidRDefault="00C0190C" w:rsidP="008F13CC">
                  <w:pPr>
                    <w:jc w:val="left"/>
                  </w:pPr>
                  <w:proofErr w:type="spellStart"/>
                  <w:r w:rsidRPr="00A25D4D">
                    <w:t>UtilityNetworkTypeValue</w:t>
                  </w:r>
                  <w:proofErr w:type="spellEnd"/>
                </w:p>
              </w:tc>
            </w:tr>
            <w:tr w:rsidR="00C0190C" w:rsidRPr="00A25D4D" w14:paraId="168E9EA4" w14:textId="77777777" w:rsidTr="00C0190C">
              <w:trPr>
                <w:tblHeader/>
                <w:tblCellSpacing w:w="0" w:type="dxa"/>
              </w:trPr>
              <w:tc>
                <w:tcPr>
                  <w:tcW w:w="360" w:type="dxa"/>
                  <w:hideMark/>
                </w:tcPr>
                <w:p w14:paraId="44E969E7" w14:textId="77777777" w:rsidR="00C0190C" w:rsidRPr="00A25D4D" w:rsidRDefault="00C0190C" w:rsidP="008F13CC">
                  <w:pPr>
                    <w:jc w:val="left"/>
                  </w:pPr>
                  <w:r w:rsidRPr="00A25D4D">
                    <w:t> </w:t>
                  </w:r>
                </w:p>
              </w:tc>
              <w:tc>
                <w:tcPr>
                  <w:tcW w:w="1500" w:type="dxa"/>
                  <w:hideMark/>
                </w:tcPr>
                <w:p w14:paraId="4990AAD8" w14:textId="77777777" w:rsidR="00C0190C" w:rsidRPr="00A25D4D" w:rsidRDefault="00C0190C" w:rsidP="008F13CC">
                  <w:pPr>
                    <w:jc w:val="left"/>
                  </w:pPr>
                  <w:r w:rsidRPr="00A25D4D">
                    <w:t>Omschrijving:</w:t>
                  </w:r>
                </w:p>
              </w:tc>
              <w:tc>
                <w:tcPr>
                  <w:tcW w:w="0" w:type="auto"/>
                  <w:hideMark/>
                </w:tcPr>
                <w:p w14:paraId="4DF6F7D6" w14:textId="77777777" w:rsidR="00C0190C" w:rsidRPr="00A25D4D" w:rsidRDefault="00C0190C" w:rsidP="008F13CC">
                  <w:pPr>
                    <w:jc w:val="left"/>
                  </w:pPr>
                  <w:r w:rsidRPr="00A25D4D">
                    <w:t xml:space="preserve">Kan zowel uitbreiding als beperking op INSPIRE </w:t>
                  </w:r>
                  <w:proofErr w:type="spellStart"/>
                  <w:r w:rsidRPr="00A25D4D">
                    <w:t>waardelijst</w:t>
                  </w:r>
                  <w:proofErr w:type="spellEnd"/>
                  <w:r w:rsidRPr="00A25D4D">
                    <w:t xml:space="preserve"> betreffen. </w:t>
                  </w:r>
                </w:p>
              </w:tc>
            </w:tr>
            <w:tr w:rsidR="00C0190C" w:rsidRPr="00A25D4D" w14:paraId="4659F419" w14:textId="77777777" w:rsidTr="00C0190C">
              <w:trPr>
                <w:tblHeader/>
                <w:tblCellSpacing w:w="0" w:type="dxa"/>
              </w:trPr>
              <w:tc>
                <w:tcPr>
                  <w:tcW w:w="360" w:type="dxa"/>
                  <w:hideMark/>
                </w:tcPr>
                <w:p w14:paraId="7868C182" w14:textId="77777777" w:rsidR="00C0190C" w:rsidRPr="00A25D4D" w:rsidRDefault="00C0190C" w:rsidP="008F13CC">
                  <w:pPr>
                    <w:jc w:val="left"/>
                  </w:pPr>
                  <w:r w:rsidRPr="00A25D4D">
                    <w:t> </w:t>
                  </w:r>
                </w:p>
              </w:tc>
              <w:tc>
                <w:tcPr>
                  <w:tcW w:w="1500" w:type="dxa"/>
                  <w:hideMark/>
                </w:tcPr>
                <w:p w14:paraId="65D48073" w14:textId="77777777" w:rsidR="00C0190C" w:rsidRPr="00A25D4D" w:rsidRDefault="00C0190C" w:rsidP="008F13CC">
                  <w:pPr>
                    <w:jc w:val="left"/>
                  </w:pPr>
                  <w:r w:rsidRPr="00A25D4D">
                    <w:t>Stereotypes:</w:t>
                  </w:r>
                </w:p>
              </w:tc>
              <w:tc>
                <w:tcPr>
                  <w:tcW w:w="0" w:type="auto"/>
                  <w:hideMark/>
                </w:tcPr>
                <w:p w14:paraId="2450AF18"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210B5C78" w14:textId="77777777" w:rsidTr="00C0190C">
              <w:trPr>
                <w:tblHeader/>
                <w:tblCellSpacing w:w="0" w:type="dxa"/>
              </w:trPr>
              <w:tc>
                <w:tcPr>
                  <w:tcW w:w="360" w:type="dxa"/>
                  <w:hideMark/>
                </w:tcPr>
                <w:p w14:paraId="03F64EC2" w14:textId="77777777" w:rsidR="00C0190C" w:rsidRPr="00A25D4D" w:rsidRDefault="00C0190C" w:rsidP="008F13CC">
                  <w:pPr>
                    <w:jc w:val="left"/>
                  </w:pPr>
                  <w:r w:rsidRPr="00A25D4D">
                    <w:t> </w:t>
                  </w:r>
                </w:p>
              </w:tc>
              <w:tc>
                <w:tcPr>
                  <w:tcW w:w="1500" w:type="dxa"/>
                  <w:hideMark/>
                </w:tcPr>
                <w:p w14:paraId="1B381CA1"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52AF1026" w14:textId="77777777" w:rsidR="00C0190C" w:rsidRPr="00A25D4D" w:rsidRDefault="00C0190C" w:rsidP="008F13CC">
                  <w:pPr>
                    <w:jc w:val="left"/>
                  </w:pPr>
                  <w:proofErr w:type="spellStart"/>
                  <w:r w:rsidRPr="00A25D4D">
                    <w:t>Uitbreidbaar</w:t>
                  </w:r>
                  <w:proofErr w:type="spellEnd"/>
                </w:p>
              </w:tc>
            </w:tr>
          </w:tbl>
          <w:p w14:paraId="4BE73931" w14:textId="77777777" w:rsidR="00C0190C" w:rsidRPr="00A25D4D" w:rsidRDefault="00C0190C" w:rsidP="008F13CC">
            <w:pPr>
              <w:jc w:val="left"/>
            </w:pPr>
          </w:p>
        </w:tc>
      </w:tr>
    </w:tbl>
    <w:p w14:paraId="4445600E" w14:textId="77777777" w:rsidR="00C0190C" w:rsidRPr="00A25D4D" w:rsidRDefault="00C0190C" w:rsidP="008F13CC">
      <w:pPr>
        <w:pStyle w:val="Kop5"/>
        <w:jc w:val="left"/>
        <w:rPr>
          <w:sz w:val="16"/>
          <w:szCs w:val="16"/>
        </w:rPr>
      </w:pPr>
      <w:proofErr w:type="spellStart"/>
      <w:r w:rsidRPr="00A25D4D">
        <w:rPr>
          <w:sz w:val="16"/>
          <w:szCs w:val="16"/>
        </w:rPr>
        <w:t>WaterAppurtenanceTypeIMKLValue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889"/>
      </w:tblGrid>
      <w:tr w:rsidR="00C0190C" w:rsidRPr="00A25D4D" w14:paraId="17B7E432"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3482C477" w14:textId="77777777" w:rsidR="00C0190C" w:rsidRPr="00A25D4D" w:rsidRDefault="00C0190C" w:rsidP="008F13CC">
            <w:pPr>
              <w:jc w:val="left"/>
            </w:pPr>
            <w:proofErr w:type="spellStart"/>
            <w:r w:rsidRPr="00A25D4D">
              <w:rPr>
                <w:b/>
                <w:bCs/>
              </w:rPr>
              <w:t>WaterAppurtenanceTypeIMKLValue</w:t>
            </w:r>
            <w:proofErr w:type="spellEnd"/>
          </w:p>
        </w:tc>
      </w:tr>
      <w:tr w:rsidR="00C0190C" w:rsidRPr="00A25D4D" w14:paraId="0D20E2B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969"/>
            </w:tblGrid>
            <w:tr w:rsidR="00C0190C" w:rsidRPr="00A25D4D" w14:paraId="787D8D00" w14:textId="77777777" w:rsidTr="00C0190C">
              <w:trPr>
                <w:tblHeader/>
                <w:tblCellSpacing w:w="0" w:type="dxa"/>
              </w:trPr>
              <w:tc>
                <w:tcPr>
                  <w:tcW w:w="360" w:type="dxa"/>
                  <w:hideMark/>
                </w:tcPr>
                <w:p w14:paraId="04BA1946" w14:textId="77777777" w:rsidR="00C0190C" w:rsidRPr="00A25D4D" w:rsidRDefault="00C0190C" w:rsidP="008F13CC">
                  <w:pPr>
                    <w:jc w:val="left"/>
                  </w:pPr>
                  <w:r w:rsidRPr="00A25D4D">
                    <w:t> </w:t>
                  </w:r>
                </w:p>
              </w:tc>
              <w:tc>
                <w:tcPr>
                  <w:tcW w:w="1500" w:type="dxa"/>
                  <w:hideMark/>
                </w:tcPr>
                <w:p w14:paraId="7268545D" w14:textId="77777777" w:rsidR="00C0190C" w:rsidRPr="00A25D4D" w:rsidRDefault="00C0190C" w:rsidP="008F13CC">
                  <w:pPr>
                    <w:jc w:val="left"/>
                  </w:pPr>
                  <w:r w:rsidRPr="00A25D4D">
                    <w:t>Naam</w:t>
                  </w:r>
                </w:p>
              </w:tc>
              <w:tc>
                <w:tcPr>
                  <w:tcW w:w="0" w:type="auto"/>
                  <w:hideMark/>
                </w:tcPr>
                <w:p w14:paraId="27796DFF" w14:textId="77777777" w:rsidR="00C0190C" w:rsidRPr="00A25D4D" w:rsidRDefault="00C0190C" w:rsidP="008F13CC">
                  <w:pPr>
                    <w:jc w:val="left"/>
                  </w:pPr>
                </w:p>
              </w:tc>
            </w:tr>
            <w:tr w:rsidR="00C0190C" w:rsidRPr="00A25D4D" w14:paraId="7028E4DC" w14:textId="77777777" w:rsidTr="00C0190C">
              <w:trPr>
                <w:tblHeader/>
                <w:tblCellSpacing w:w="0" w:type="dxa"/>
              </w:trPr>
              <w:tc>
                <w:tcPr>
                  <w:tcW w:w="360" w:type="dxa"/>
                  <w:hideMark/>
                </w:tcPr>
                <w:p w14:paraId="03973024" w14:textId="77777777" w:rsidR="00C0190C" w:rsidRPr="00A25D4D" w:rsidRDefault="00C0190C" w:rsidP="008F13CC">
                  <w:pPr>
                    <w:jc w:val="left"/>
                  </w:pPr>
                  <w:r w:rsidRPr="00A25D4D">
                    <w:t> </w:t>
                  </w:r>
                </w:p>
              </w:tc>
              <w:tc>
                <w:tcPr>
                  <w:tcW w:w="1500" w:type="dxa"/>
                  <w:hideMark/>
                </w:tcPr>
                <w:p w14:paraId="5A1E815C" w14:textId="77777777" w:rsidR="00C0190C" w:rsidRPr="00A25D4D" w:rsidRDefault="00C0190C" w:rsidP="008F13CC">
                  <w:pPr>
                    <w:jc w:val="left"/>
                  </w:pPr>
                  <w:r w:rsidRPr="00A25D4D">
                    <w:t>Definitie:</w:t>
                  </w:r>
                </w:p>
              </w:tc>
              <w:tc>
                <w:tcPr>
                  <w:tcW w:w="0" w:type="auto"/>
                  <w:hideMark/>
                </w:tcPr>
                <w:p w14:paraId="5F558DAC" w14:textId="77777777" w:rsidR="00C0190C" w:rsidRPr="00A25D4D" w:rsidRDefault="00C0190C" w:rsidP="008F13CC">
                  <w:pPr>
                    <w:jc w:val="left"/>
                  </w:pPr>
                  <w:r w:rsidRPr="00A25D4D">
                    <w:t xml:space="preserve">IMKL </w:t>
                  </w:r>
                  <w:proofErr w:type="spellStart"/>
                  <w:r w:rsidRPr="00A25D4D">
                    <w:t>waardelijst</w:t>
                  </w:r>
                  <w:proofErr w:type="spellEnd"/>
                  <w:r w:rsidRPr="00A25D4D">
                    <w:t xml:space="preserve"> voor toepassing INSPIRE </w:t>
                  </w:r>
                  <w:proofErr w:type="spellStart"/>
                  <w:r w:rsidRPr="00A25D4D">
                    <w:t>WaterAppurtenanceTypeValue</w:t>
                  </w:r>
                  <w:proofErr w:type="spellEnd"/>
                  <w:r w:rsidRPr="00A25D4D">
                    <w:t xml:space="preserve">. </w:t>
                  </w:r>
                </w:p>
              </w:tc>
            </w:tr>
            <w:tr w:rsidR="00C0190C" w:rsidRPr="00A25D4D" w14:paraId="39C28F28" w14:textId="77777777" w:rsidTr="00C0190C">
              <w:trPr>
                <w:tblHeader/>
                <w:tblCellSpacing w:w="0" w:type="dxa"/>
              </w:trPr>
              <w:tc>
                <w:tcPr>
                  <w:tcW w:w="360" w:type="dxa"/>
                  <w:hideMark/>
                </w:tcPr>
                <w:p w14:paraId="6BE0C2E8" w14:textId="77777777" w:rsidR="00C0190C" w:rsidRPr="00A25D4D" w:rsidRDefault="00C0190C" w:rsidP="008F13CC">
                  <w:pPr>
                    <w:jc w:val="left"/>
                  </w:pPr>
                  <w:r w:rsidRPr="00A25D4D">
                    <w:t> </w:t>
                  </w:r>
                </w:p>
              </w:tc>
              <w:tc>
                <w:tcPr>
                  <w:tcW w:w="1500" w:type="dxa"/>
                  <w:hideMark/>
                </w:tcPr>
                <w:p w14:paraId="28A22935" w14:textId="77777777" w:rsidR="00C0190C" w:rsidRPr="00A25D4D" w:rsidRDefault="00C0190C" w:rsidP="008F13CC">
                  <w:pPr>
                    <w:jc w:val="left"/>
                  </w:pPr>
                  <w:r w:rsidRPr="00A25D4D">
                    <w:t>Subtype van:</w:t>
                  </w:r>
                </w:p>
              </w:tc>
              <w:tc>
                <w:tcPr>
                  <w:tcW w:w="0" w:type="auto"/>
                  <w:hideMark/>
                </w:tcPr>
                <w:p w14:paraId="70139185" w14:textId="77777777" w:rsidR="00C0190C" w:rsidRPr="00A25D4D" w:rsidRDefault="00C0190C" w:rsidP="008F13CC">
                  <w:pPr>
                    <w:jc w:val="left"/>
                  </w:pPr>
                  <w:proofErr w:type="spellStart"/>
                  <w:r w:rsidRPr="00A25D4D">
                    <w:t>WaterAppurtenanceTypeValue</w:t>
                  </w:r>
                  <w:proofErr w:type="spellEnd"/>
                </w:p>
              </w:tc>
            </w:tr>
            <w:tr w:rsidR="00C0190C" w:rsidRPr="00A25D4D" w14:paraId="00DB598C" w14:textId="77777777" w:rsidTr="00C0190C">
              <w:trPr>
                <w:tblHeader/>
                <w:tblCellSpacing w:w="0" w:type="dxa"/>
              </w:trPr>
              <w:tc>
                <w:tcPr>
                  <w:tcW w:w="360" w:type="dxa"/>
                  <w:hideMark/>
                </w:tcPr>
                <w:p w14:paraId="77FAC479" w14:textId="77777777" w:rsidR="00C0190C" w:rsidRPr="00A25D4D" w:rsidRDefault="00C0190C" w:rsidP="008F13CC">
                  <w:pPr>
                    <w:jc w:val="left"/>
                  </w:pPr>
                  <w:r w:rsidRPr="00A25D4D">
                    <w:t> </w:t>
                  </w:r>
                </w:p>
              </w:tc>
              <w:tc>
                <w:tcPr>
                  <w:tcW w:w="1500" w:type="dxa"/>
                  <w:hideMark/>
                </w:tcPr>
                <w:p w14:paraId="6A505914" w14:textId="77777777" w:rsidR="00C0190C" w:rsidRPr="00A25D4D" w:rsidRDefault="00C0190C" w:rsidP="008F13CC">
                  <w:pPr>
                    <w:jc w:val="left"/>
                  </w:pPr>
                  <w:r w:rsidRPr="00A25D4D">
                    <w:t>Omschrijving:</w:t>
                  </w:r>
                </w:p>
              </w:tc>
              <w:tc>
                <w:tcPr>
                  <w:tcW w:w="0" w:type="auto"/>
                  <w:hideMark/>
                </w:tcPr>
                <w:p w14:paraId="27764FAD" w14:textId="77777777" w:rsidR="00C0190C" w:rsidRPr="00A25D4D" w:rsidRDefault="00C0190C" w:rsidP="008F13CC">
                  <w:pPr>
                    <w:jc w:val="left"/>
                  </w:pPr>
                  <w:r w:rsidRPr="00A25D4D">
                    <w:t xml:space="preserve">Kan zowel uitbreiding als beperking op INSPIRE </w:t>
                  </w:r>
                  <w:proofErr w:type="spellStart"/>
                  <w:r w:rsidRPr="00A25D4D">
                    <w:t>waardelijst</w:t>
                  </w:r>
                  <w:proofErr w:type="spellEnd"/>
                  <w:r w:rsidRPr="00A25D4D">
                    <w:t xml:space="preserve"> betreffen. </w:t>
                  </w:r>
                </w:p>
              </w:tc>
            </w:tr>
            <w:tr w:rsidR="00C0190C" w:rsidRPr="00A25D4D" w14:paraId="15AA3A3F" w14:textId="77777777" w:rsidTr="00C0190C">
              <w:trPr>
                <w:tblHeader/>
                <w:tblCellSpacing w:w="0" w:type="dxa"/>
              </w:trPr>
              <w:tc>
                <w:tcPr>
                  <w:tcW w:w="360" w:type="dxa"/>
                  <w:hideMark/>
                </w:tcPr>
                <w:p w14:paraId="7A06FE16" w14:textId="77777777" w:rsidR="00C0190C" w:rsidRPr="00A25D4D" w:rsidRDefault="00C0190C" w:rsidP="008F13CC">
                  <w:pPr>
                    <w:jc w:val="left"/>
                  </w:pPr>
                  <w:r w:rsidRPr="00A25D4D">
                    <w:t> </w:t>
                  </w:r>
                </w:p>
              </w:tc>
              <w:tc>
                <w:tcPr>
                  <w:tcW w:w="1500" w:type="dxa"/>
                  <w:hideMark/>
                </w:tcPr>
                <w:p w14:paraId="794E94F7" w14:textId="77777777" w:rsidR="00C0190C" w:rsidRPr="00A25D4D" w:rsidRDefault="00C0190C" w:rsidP="008F13CC">
                  <w:pPr>
                    <w:jc w:val="left"/>
                  </w:pPr>
                  <w:r w:rsidRPr="00A25D4D">
                    <w:t>Stereotypes:</w:t>
                  </w:r>
                </w:p>
              </w:tc>
              <w:tc>
                <w:tcPr>
                  <w:tcW w:w="0" w:type="auto"/>
                  <w:hideMark/>
                </w:tcPr>
                <w:p w14:paraId="56B5C097"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0566CBCF" w14:textId="77777777" w:rsidTr="00C0190C">
              <w:trPr>
                <w:tblHeader/>
                <w:tblCellSpacing w:w="0" w:type="dxa"/>
              </w:trPr>
              <w:tc>
                <w:tcPr>
                  <w:tcW w:w="360" w:type="dxa"/>
                  <w:hideMark/>
                </w:tcPr>
                <w:p w14:paraId="3E89511D" w14:textId="77777777" w:rsidR="00C0190C" w:rsidRPr="00A25D4D" w:rsidRDefault="00C0190C" w:rsidP="008F13CC">
                  <w:pPr>
                    <w:jc w:val="left"/>
                  </w:pPr>
                  <w:r w:rsidRPr="00A25D4D">
                    <w:t> </w:t>
                  </w:r>
                </w:p>
              </w:tc>
              <w:tc>
                <w:tcPr>
                  <w:tcW w:w="1500" w:type="dxa"/>
                  <w:hideMark/>
                </w:tcPr>
                <w:p w14:paraId="34F9914A"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65478FDC" w14:textId="77777777" w:rsidR="00C0190C" w:rsidRPr="00A25D4D" w:rsidRDefault="00C0190C" w:rsidP="008F13CC">
                  <w:pPr>
                    <w:jc w:val="left"/>
                  </w:pPr>
                  <w:proofErr w:type="spellStart"/>
                  <w:r w:rsidRPr="00A25D4D">
                    <w:t>Uitbreidbaar</w:t>
                  </w:r>
                  <w:proofErr w:type="spellEnd"/>
                </w:p>
              </w:tc>
            </w:tr>
          </w:tbl>
          <w:p w14:paraId="53A5725B" w14:textId="77777777" w:rsidR="00C0190C" w:rsidRPr="00A25D4D" w:rsidRDefault="00C0190C" w:rsidP="008F13CC">
            <w:pPr>
              <w:jc w:val="left"/>
            </w:pPr>
          </w:p>
        </w:tc>
      </w:tr>
    </w:tbl>
    <w:p w14:paraId="41A5DE78" w14:textId="77777777" w:rsidR="00C0190C" w:rsidRPr="00A25D4D" w:rsidRDefault="00C0190C" w:rsidP="008F13CC">
      <w:pPr>
        <w:pStyle w:val="Kop5"/>
        <w:jc w:val="left"/>
        <w:rPr>
          <w:sz w:val="16"/>
          <w:szCs w:val="16"/>
        </w:rPr>
      </w:pPr>
      <w:proofErr w:type="spellStart"/>
      <w:r w:rsidRPr="00A25D4D">
        <w:rPr>
          <w:sz w:val="16"/>
          <w:szCs w:val="16"/>
        </w:rPr>
        <w:t>WaterTypeIMKLValue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575"/>
      </w:tblGrid>
      <w:tr w:rsidR="00C0190C" w:rsidRPr="00A25D4D" w14:paraId="2B15E2BD"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13547B96" w14:textId="77777777" w:rsidR="00C0190C" w:rsidRPr="00A25D4D" w:rsidRDefault="00C0190C" w:rsidP="008F13CC">
            <w:pPr>
              <w:jc w:val="left"/>
            </w:pPr>
            <w:proofErr w:type="spellStart"/>
            <w:r w:rsidRPr="00A25D4D">
              <w:rPr>
                <w:b/>
                <w:bCs/>
              </w:rPr>
              <w:t>WaterTypeIMKLValue</w:t>
            </w:r>
            <w:proofErr w:type="spellEnd"/>
          </w:p>
        </w:tc>
      </w:tr>
      <w:tr w:rsidR="00C0190C" w:rsidRPr="00A25D4D" w14:paraId="3E8C1B8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655"/>
            </w:tblGrid>
            <w:tr w:rsidR="00C0190C" w:rsidRPr="00A25D4D" w14:paraId="72765014" w14:textId="77777777" w:rsidTr="00C0190C">
              <w:trPr>
                <w:tblHeader/>
                <w:tblCellSpacing w:w="0" w:type="dxa"/>
              </w:trPr>
              <w:tc>
                <w:tcPr>
                  <w:tcW w:w="360" w:type="dxa"/>
                  <w:hideMark/>
                </w:tcPr>
                <w:p w14:paraId="01A83DD0" w14:textId="77777777" w:rsidR="00C0190C" w:rsidRPr="00A25D4D" w:rsidRDefault="00C0190C" w:rsidP="008F13CC">
                  <w:pPr>
                    <w:jc w:val="left"/>
                  </w:pPr>
                  <w:r w:rsidRPr="00A25D4D">
                    <w:t> </w:t>
                  </w:r>
                </w:p>
              </w:tc>
              <w:tc>
                <w:tcPr>
                  <w:tcW w:w="1500" w:type="dxa"/>
                  <w:hideMark/>
                </w:tcPr>
                <w:p w14:paraId="2E57FD2D" w14:textId="77777777" w:rsidR="00C0190C" w:rsidRPr="00A25D4D" w:rsidRDefault="00C0190C" w:rsidP="008F13CC">
                  <w:pPr>
                    <w:jc w:val="left"/>
                  </w:pPr>
                  <w:r w:rsidRPr="00A25D4D">
                    <w:t>Naam</w:t>
                  </w:r>
                </w:p>
              </w:tc>
              <w:tc>
                <w:tcPr>
                  <w:tcW w:w="0" w:type="auto"/>
                  <w:hideMark/>
                </w:tcPr>
                <w:p w14:paraId="00986C10" w14:textId="77777777" w:rsidR="00C0190C" w:rsidRPr="00A25D4D" w:rsidRDefault="00C0190C" w:rsidP="008F13CC">
                  <w:pPr>
                    <w:jc w:val="left"/>
                  </w:pPr>
                </w:p>
              </w:tc>
            </w:tr>
            <w:tr w:rsidR="00C0190C" w:rsidRPr="00A25D4D" w14:paraId="400EBC2F" w14:textId="77777777" w:rsidTr="00C0190C">
              <w:trPr>
                <w:tblHeader/>
                <w:tblCellSpacing w:w="0" w:type="dxa"/>
              </w:trPr>
              <w:tc>
                <w:tcPr>
                  <w:tcW w:w="360" w:type="dxa"/>
                  <w:hideMark/>
                </w:tcPr>
                <w:p w14:paraId="3FEB028B" w14:textId="77777777" w:rsidR="00C0190C" w:rsidRPr="00A25D4D" w:rsidRDefault="00C0190C" w:rsidP="008F13CC">
                  <w:pPr>
                    <w:jc w:val="left"/>
                  </w:pPr>
                  <w:r w:rsidRPr="00A25D4D">
                    <w:t> </w:t>
                  </w:r>
                </w:p>
              </w:tc>
              <w:tc>
                <w:tcPr>
                  <w:tcW w:w="1500" w:type="dxa"/>
                  <w:hideMark/>
                </w:tcPr>
                <w:p w14:paraId="35CD7214" w14:textId="77777777" w:rsidR="00C0190C" w:rsidRPr="00A25D4D" w:rsidRDefault="00C0190C" w:rsidP="008F13CC">
                  <w:pPr>
                    <w:jc w:val="left"/>
                  </w:pPr>
                  <w:r w:rsidRPr="00A25D4D">
                    <w:t>Definitie:</w:t>
                  </w:r>
                </w:p>
              </w:tc>
              <w:tc>
                <w:tcPr>
                  <w:tcW w:w="0" w:type="auto"/>
                  <w:hideMark/>
                </w:tcPr>
                <w:p w14:paraId="259E2C1B" w14:textId="77777777" w:rsidR="00C0190C" w:rsidRPr="00A25D4D" w:rsidRDefault="00C0190C" w:rsidP="008F13CC">
                  <w:pPr>
                    <w:jc w:val="left"/>
                  </w:pPr>
                  <w:r w:rsidRPr="00A25D4D">
                    <w:t xml:space="preserve">IMKL </w:t>
                  </w:r>
                  <w:proofErr w:type="spellStart"/>
                  <w:r w:rsidRPr="00A25D4D">
                    <w:t>waardelijst</w:t>
                  </w:r>
                  <w:proofErr w:type="spellEnd"/>
                  <w:r w:rsidRPr="00A25D4D">
                    <w:t xml:space="preserve"> voor toepassing INSPIRE </w:t>
                  </w:r>
                  <w:proofErr w:type="spellStart"/>
                  <w:r w:rsidRPr="00A25D4D">
                    <w:t>WaterTypeValue</w:t>
                  </w:r>
                  <w:proofErr w:type="spellEnd"/>
                  <w:r w:rsidRPr="00A25D4D">
                    <w:t xml:space="preserve">. </w:t>
                  </w:r>
                </w:p>
              </w:tc>
            </w:tr>
            <w:tr w:rsidR="00C0190C" w:rsidRPr="00A25D4D" w14:paraId="0EDFACBA" w14:textId="77777777" w:rsidTr="00C0190C">
              <w:trPr>
                <w:tblHeader/>
                <w:tblCellSpacing w:w="0" w:type="dxa"/>
              </w:trPr>
              <w:tc>
                <w:tcPr>
                  <w:tcW w:w="360" w:type="dxa"/>
                  <w:hideMark/>
                </w:tcPr>
                <w:p w14:paraId="10562FA5" w14:textId="77777777" w:rsidR="00C0190C" w:rsidRPr="00A25D4D" w:rsidRDefault="00C0190C" w:rsidP="008F13CC">
                  <w:pPr>
                    <w:jc w:val="left"/>
                  </w:pPr>
                  <w:r w:rsidRPr="00A25D4D">
                    <w:t> </w:t>
                  </w:r>
                </w:p>
              </w:tc>
              <w:tc>
                <w:tcPr>
                  <w:tcW w:w="1500" w:type="dxa"/>
                  <w:hideMark/>
                </w:tcPr>
                <w:p w14:paraId="556E74E1" w14:textId="77777777" w:rsidR="00C0190C" w:rsidRPr="00A25D4D" w:rsidRDefault="00C0190C" w:rsidP="008F13CC">
                  <w:pPr>
                    <w:jc w:val="left"/>
                  </w:pPr>
                  <w:r w:rsidRPr="00A25D4D">
                    <w:t>Subtype van:</w:t>
                  </w:r>
                </w:p>
              </w:tc>
              <w:tc>
                <w:tcPr>
                  <w:tcW w:w="0" w:type="auto"/>
                  <w:hideMark/>
                </w:tcPr>
                <w:p w14:paraId="0986AE76" w14:textId="77777777" w:rsidR="00C0190C" w:rsidRPr="00A25D4D" w:rsidRDefault="00C0190C" w:rsidP="008F13CC">
                  <w:pPr>
                    <w:jc w:val="left"/>
                  </w:pPr>
                  <w:proofErr w:type="spellStart"/>
                  <w:r w:rsidRPr="00A25D4D">
                    <w:t>WaterTypeValue</w:t>
                  </w:r>
                  <w:proofErr w:type="spellEnd"/>
                </w:p>
              </w:tc>
            </w:tr>
            <w:tr w:rsidR="00C0190C" w:rsidRPr="00A25D4D" w14:paraId="3D0FEAE9" w14:textId="77777777" w:rsidTr="00C0190C">
              <w:trPr>
                <w:tblHeader/>
                <w:tblCellSpacing w:w="0" w:type="dxa"/>
              </w:trPr>
              <w:tc>
                <w:tcPr>
                  <w:tcW w:w="360" w:type="dxa"/>
                  <w:hideMark/>
                </w:tcPr>
                <w:p w14:paraId="35F21677" w14:textId="77777777" w:rsidR="00C0190C" w:rsidRPr="00A25D4D" w:rsidRDefault="00C0190C" w:rsidP="008F13CC">
                  <w:pPr>
                    <w:jc w:val="left"/>
                  </w:pPr>
                  <w:r w:rsidRPr="00A25D4D">
                    <w:t> </w:t>
                  </w:r>
                </w:p>
              </w:tc>
              <w:tc>
                <w:tcPr>
                  <w:tcW w:w="1500" w:type="dxa"/>
                  <w:hideMark/>
                </w:tcPr>
                <w:p w14:paraId="2354A43B" w14:textId="77777777" w:rsidR="00C0190C" w:rsidRPr="00A25D4D" w:rsidRDefault="00C0190C" w:rsidP="008F13CC">
                  <w:pPr>
                    <w:jc w:val="left"/>
                  </w:pPr>
                  <w:r w:rsidRPr="00A25D4D">
                    <w:t>Omschrijving:</w:t>
                  </w:r>
                </w:p>
              </w:tc>
              <w:tc>
                <w:tcPr>
                  <w:tcW w:w="0" w:type="auto"/>
                  <w:hideMark/>
                </w:tcPr>
                <w:p w14:paraId="012D2C7A" w14:textId="77777777" w:rsidR="00C0190C" w:rsidRPr="00A25D4D" w:rsidRDefault="00C0190C" w:rsidP="008F13CC">
                  <w:pPr>
                    <w:jc w:val="left"/>
                  </w:pPr>
                  <w:r w:rsidRPr="00A25D4D">
                    <w:t xml:space="preserve">Kan zowel uitbreiding als beperking op INSPIRE </w:t>
                  </w:r>
                  <w:proofErr w:type="spellStart"/>
                  <w:r w:rsidRPr="00A25D4D">
                    <w:t>waardelijst</w:t>
                  </w:r>
                  <w:proofErr w:type="spellEnd"/>
                  <w:r w:rsidRPr="00A25D4D">
                    <w:t xml:space="preserve"> betreffen. </w:t>
                  </w:r>
                </w:p>
              </w:tc>
            </w:tr>
            <w:tr w:rsidR="00C0190C" w:rsidRPr="00A25D4D" w14:paraId="5A95460C" w14:textId="77777777" w:rsidTr="00C0190C">
              <w:trPr>
                <w:tblHeader/>
                <w:tblCellSpacing w:w="0" w:type="dxa"/>
              </w:trPr>
              <w:tc>
                <w:tcPr>
                  <w:tcW w:w="360" w:type="dxa"/>
                  <w:hideMark/>
                </w:tcPr>
                <w:p w14:paraId="26B3B507" w14:textId="77777777" w:rsidR="00C0190C" w:rsidRPr="00A25D4D" w:rsidRDefault="00C0190C" w:rsidP="008F13CC">
                  <w:pPr>
                    <w:jc w:val="left"/>
                  </w:pPr>
                  <w:r w:rsidRPr="00A25D4D">
                    <w:t> </w:t>
                  </w:r>
                </w:p>
              </w:tc>
              <w:tc>
                <w:tcPr>
                  <w:tcW w:w="1500" w:type="dxa"/>
                  <w:hideMark/>
                </w:tcPr>
                <w:p w14:paraId="57349E51" w14:textId="77777777" w:rsidR="00C0190C" w:rsidRPr="00A25D4D" w:rsidRDefault="00C0190C" w:rsidP="008F13CC">
                  <w:pPr>
                    <w:jc w:val="left"/>
                  </w:pPr>
                  <w:r w:rsidRPr="00A25D4D">
                    <w:t>Stereotypes:</w:t>
                  </w:r>
                </w:p>
              </w:tc>
              <w:tc>
                <w:tcPr>
                  <w:tcW w:w="0" w:type="auto"/>
                  <w:hideMark/>
                </w:tcPr>
                <w:p w14:paraId="18AA5BED"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59122E20" w14:textId="77777777" w:rsidTr="00C0190C">
              <w:trPr>
                <w:tblHeader/>
                <w:tblCellSpacing w:w="0" w:type="dxa"/>
              </w:trPr>
              <w:tc>
                <w:tcPr>
                  <w:tcW w:w="360" w:type="dxa"/>
                  <w:hideMark/>
                </w:tcPr>
                <w:p w14:paraId="2BAD27FB" w14:textId="77777777" w:rsidR="00C0190C" w:rsidRPr="00A25D4D" w:rsidRDefault="00C0190C" w:rsidP="008F13CC">
                  <w:pPr>
                    <w:jc w:val="left"/>
                  </w:pPr>
                  <w:r w:rsidRPr="00A25D4D">
                    <w:t> </w:t>
                  </w:r>
                </w:p>
              </w:tc>
              <w:tc>
                <w:tcPr>
                  <w:tcW w:w="1500" w:type="dxa"/>
                  <w:hideMark/>
                </w:tcPr>
                <w:p w14:paraId="2CE3980F"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324D430E" w14:textId="77777777" w:rsidR="00C0190C" w:rsidRPr="00A25D4D" w:rsidRDefault="00C0190C" w:rsidP="008F13CC">
                  <w:pPr>
                    <w:jc w:val="left"/>
                  </w:pPr>
                  <w:proofErr w:type="spellStart"/>
                  <w:r w:rsidRPr="00A25D4D">
                    <w:t>Uitbreidbaar</w:t>
                  </w:r>
                  <w:proofErr w:type="spellEnd"/>
                </w:p>
              </w:tc>
            </w:tr>
          </w:tbl>
          <w:p w14:paraId="29806AC0" w14:textId="77777777" w:rsidR="00C0190C" w:rsidRPr="00A25D4D" w:rsidRDefault="00C0190C" w:rsidP="008F13CC">
            <w:pPr>
              <w:jc w:val="left"/>
            </w:pPr>
          </w:p>
        </w:tc>
      </w:tr>
    </w:tbl>
    <w:p w14:paraId="20089A01" w14:textId="77777777" w:rsidR="00C0190C" w:rsidRPr="00A25D4D" w:rsidRDefault="00C0190C" w:rsidP="008F13CC">
      <w:pPr>
        <w:pStyle w:val="Kop3"/>
        <w:jc w:val="left"/>
      </w:pPr>
      <w:bookmarkStart w:id="994" w:name="_Toc487109311"/>
      <w:r w:rsidRPr="00A25D4D">
        <w:t xml:space="preserve">Kandidaat types en </w:t>
      </w:r>
      <w:proofErr w:type="spellStart"/>
      <w:r w:rsidRPr="00A25D4D">
        <w:t>placeholders</w:t>
      </w:r>
      <w:bookmarkEnd w:id="994"/>
      <w:proofErr w:type="spellEnd"/>
    </w:p>
    <w:p w14:paraId="0508E64B" w14:textId="77777777" w:rsidR="00C0190C" w:rsidRPr="00A25D4D" w:rsidRDefault="00C0190C" w:rsidP="008F13CC">
      <w:pPr>
        <w:pStyle w:val="Kop5"/>
        <w:jc w:val="left"/>
        <w:rPr>
          <w:sz w:val="16"/>
          <w:szCs w:val="16"/>
        </w:rPr>
      </w:pPr>
      <w:proofErr w:type="spellStart"/>
      <w:r w:rsidRPr="00A25D4D">
        <w:rPr>
          <w:sz w:val="16"/>
          <w:szCs w:val="16"/>
        </w:rPr>
        <w:t>PipeMaterialTypeValue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C0190C" w:rsidRPr="00A25D4D" w14:paraId="1FBB5717"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1777B20" w14:textId="77777777" w:rsidR="00C0190C" w:rsidRPr="00A25D4D" w:rsidRDefault="00C0190C" w:rsidP="008F13CC">
            <w:pPr>
              <w:jc w:val="left"/>
            </w:pPr>
            <w:proofErr w:type="spellStart"/>
            <w:r w:rsidRPr="00A25D4D">
              <w:rPr>
                <w:b/>
                <w:bCs/>
              </w:rPr>
              <w:lastRenderedPageBreak/>
              <w:t>PipeMaterialTypeValue</w:t>
            </w:r>
            <w:proofErr w:type="spellEnd"/>
          </w:p>
        </w:tc>
      </w:tr>
      <w:tr w:rsidR="00C0190C" w:rsidRPr="00A25D4D" w14:paraId="75737BD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7060DF" w14:paraId="419D96D7" w14:textId="77777777" w:rsidTr="00C0190C">
              <w:trPr>
                <w:tblHeader/>
                <w:tblCellSpacing w:w="0" w:type="dxa"/>
              </w:trPr>
              <w:tc>
                <w:tcPr>
                  <w:tcW w:w="360" w:type="dxa"/>
                  <w:hideMark/>
                </w:tcPr>
                <w:p w14:paraId="7108C660" w14:textId="77777777" w:rsidR="00C0190C" w:rsidRPr="00A25D4D" w:rsidRDefault="00C0190C" w:rsidP="008F13CC">
                  <w:pPr>
                    <w:jc w:val="left"/>
                  </w:pPr>
                  <w:r w:rsidRPr="00A25D4D">
                    <w:t> </w:t>
                  </w:r>
                </w:p>
              </w:tc>
              <w:tc>
                <w:tcPr>
                  <w:tcW w:w="1500" w:type="dxa"/>
                  <w:hideMark/>
                </w:tcPr>
                <w:p w14:paraId="78AF337A" w14:textId="77777777" w:rsidR="00C0190C" w:rsidRPr="00A25D4D" w:rsidRDefault="00C0190C" w:rsidP="008F13CC">
                  <w:pPr>
                    <w:jc w:val="left"/>
                  </w:pPr>
                  <w:r w:rsidRPr="00A25D4D">
                    <w:t>Package:</w:t>
                  </w:r>
                </w:p>
              </w:tc>
              <w:tc>
                <w:tcPr>
                  <w:tcW w:w="0" w:type="auto"/>
                  <w:hideMark/>
                </w:tcPr>
                <w:p w14:paraId="7456D105" w14:textId="77777777" w:rsidR="00C0190C" w:rsidRPr="00A25D4D" w:rsidRDefault="00C0190C" w:rsidP="008F13CC">
                  <w:pPr>
                    <w:jc w:val="left"/>
                    <w:rPr>
                      <w:lang w:val="en-GB"/>
                    </w:rPr>
                  </w:pPr>
                  <w:r w:rsidRPr="00A25D4D">
                    <w:rPr>
                      <w:lang w:val="en-GB"/>
                    </w:rPr>
                    <w:t>Common Extended Utility Network Elements [Candidate type that might be extended in Annex II/III INSPIRE data specification]</w:t>
                  </w:r>
                </w:p>
              </w:tc>
            </w:tr>
            <w:tr w:rsidR="00C0190C" w:rsidRPr="007060DF" w14:paraId="171EDDD6" w14:textId="77777777" w:rsidTr="00C0190C">
              <w:trPr>
                <w:tblHeader/>
                <w:tblCellSpacing w:w="0" w:type="dxa"/>
              </w:trPr>
              <w:tc>
                <w:tcPr>
                  <w:tcW w:w="360" w:type="dxa"/>
                  <w:hideMark/>
                </w:tcPr>
                <w:p w14:paraId="55B090D8" w14:textId="77777777" w:rsidR="00C0190C" w:rsidRPr="00A25D4D" w:rsidRDefault="00C0190C" w:rsidP="008F13CC">
                  <w:pPr>
                    <w:jc w:val="left"/>
                    <w:rPr>
                      <w:lang w:val="en-GB"/>
                    </w:rPr>
                  </w:pPr>
                  <w:r w:rsidRPr="00A25D4D">
                    <w:rPr>
                      <w:lang w:val="en-GB"/>
                    </w:rPr>
                    <w:t> </w:t>
                  </w:r>
                </w:p>
              </w:tc>
              <w:tc>
                <w:tcPr>
                  <w:tcW w:w="1500" w:type="dxa"/>
                  <w:hideMark/>
                </w:tcPr>
                <w:p w14:paraId="71B18708" w14:textId="77777777" w:rsidR="00C0190C" w:rsidRPr="00A25D4D" w:rsidRDefault="00C0190C" w:rsidP="008F13CC">
                  <w:pPr>
                    <w:jc w:val="left"/>
                  </w:pPr>
                  <w:r w:rsidRPr="00A25D4D">
                    <w:t>Naam</w:t>
                  </w:r>
                </w:p>
              </w:tc>
              <w:tc>
                <w:tcPr>
                  <w:tcW w:w="0" w:type="auto"/>
                  <w:hideMark/>
                </w:tcPr>
                <w:p w14:paraId="42963292" w14:textId="77777777" w:rsidR="00C0190C" w:rsidRPr="00A25D4D" w:rsidRDefault="00C0190C" w:rsidP="008F13CC">
                  <w:pPr>
                    <w:jc w:val="left"/>
                    <w:rPr>
                      <w:lang w:val="en-GB"/>
                    </w:rPr>
                  </w:pPr>
                  <w:r w:rsidRPr="00A25D4D">
                    <w:rPr>
                      <w:lang w:val="en-GB"/>
                    </w:rPr>
                    <w:t xml:space="preserve">Pipe material type value (Extended) </w:t>
                  </w:r>
                </w:p>
              </w:tc>
            </w:tr>
            <w:tr w:rsidR="00C0190C" w:rsidRPr="007060DF" w14:paraId="24349CDB" w14:textId="77777777" w:rsidTr="00C0190C">
              <w:trPr>
                <w:tblHeader/>
                <w:tblCellSpacing w:w="0" w:type="dxa"/>
              </w:trPr>
              <w:tc>
                <w:tcPr>
                  <w:tcW w:w="360" w:type="dxa"/>
                  <w:hideMark/>
                </w:tcPr>
                <w:p w14:paraId="16312992" w14:textId="77777777" w:rsidR="00C0190C" w:rsidRPr="00A25D4D" w:rsidRDefault="00C0190C" w:rsidP="008F13CC">
                  <w:pPr>
                    <w:jc w:val="left"/>
                    <w:rPr>
                      <w:lang w:val="en-GB"/>
                    </w:rPr>
                  </w:pPr>
                  <w:r w:rsidRPr="00A25D4D">
                    <w:rPr>
                      <w:lang w:val="en-GB"/>
                    </w:rPr>
                    <w:t> </w:t>
                  </w:r>
                </w:p>
              </w:tc>
              <w:tc>
                <w:tcPr>
                  <w:tcW w:w="1500" w:type="dxa"/>
                  <w:hideMark/>
                </w:tcPr>
                <w:p w14:paraId="77147CCF" w14:textId="77777777" w:rsidR="00C0190C" w:rsidRPr="00A25D4D" w:rsidRDefault="00C0190C" w:rsidP="008F13CC">
                  <w:pPr>
                    <w:jc w:val="left"/>
                  </w:pPr>
                  <w:r w:rsidRPr="00A25D4D">
                    <w:t>Definitie:</w:t>
                  </w:r>
                </w:p>
              </w:tc>
              <w:tc>
                <w:tcPr>
                  <w:tcW w:w="0" w:type="auto"/>
                  <w:hideMark/>
                </w:tcPr>
                <w:p w14:paraId="680508EF" w14:textId="77777777" w:rsidR="00C0190C" w:rsidRPr="00A25D4D" w:rsidRDefault="00C0190C" w:rsidP="008F13CC">
                  <w:pPr>
                    <w:jc w:val="left"/>
                    <w:rPr>
                      <w:lang w:val="en-GB"/>
                    </w:rPr>
                  </w:pPr>
                  <w:proofErr w:type="spellStart"/>
                  <w:r w:rsidRPr="00A25D4D">
                    <w:rPr>
                      <w:lang w:val="en-GB"/>
                    </w:rPr>
                    <w:t>Codelist</w:t>
                  </w:r>
                  <w:proofErr w:type="spellEnd"/>
                  <w:r w:rsidRPr="00A25D4D">
                    <w:rPr>
                      <w:lang w:val="en-GB"/>
                    </w:rPr>
                    <w:t xml:space="preserve"> containing a classification of pipe material types. </w:t>
                  </w:r>
                </w:p>
              </w:tc>
            </w:tr>
            <w:tr w:rsidR="00C0190C" w:rsidRPr="00A25D4D" w14:paraId="75F4DBAB" w14:textId="77777777" w:rsidTr="00C0190C">
              <w:trPr>
                <w:tblHeader/>
                <w:tblCellSpacing w:w="0" w:type="dxa"/>
              </w:trPr>
              <w:tc>
                <w:tcPr>
                  <w:tcW w:w="360" w:type="dxa"/>
                  <w:hideMark/>
                </w:tcPr>
                <w:p w14:paraId="117243D8" w14:textId="77777777" w:rsidR="00C0190C" w:rsidRPr="00A25D4D" w:rsidRDefault="00C0190C" w:rsidP="008F13CC">
                  <w:pPr>
                    <w:jc w:val="left"/>
                    <w:rPr>
                      <w:lang w:val="en-GB"/>
                    </w:rPr>
                  </w:pPr>
                  <w:r w:rsidRPr="00A25D4D">
                    <w:rPr>
                      <w:lang w:val="en-GB"/>
                    </w:rPr>
                    <w:t> </w:t>
                  </w:r>
                </w:p>
              </w:tc>
              <w:tc>
                <w:tcPr>
                  <w:tcW w:w="1500" w:type="dxa"/>
                  <w:hideMark/>
                </w:tcPr>
                <w:p w14:paraId="67A1777A" w14:textId="77777777" w:rsidR="00C0190C" w:rsidRPr="00A25D4D" w:rsidRDefault="00C0190C" w:rsidP="008F13CC">
                  <w:pPr>
                    <w:jc w:val="left"/>
                  </w:pPr>
                  <w:r w:rsidRPr="00A25D4D">
                    <w:t>Stereotypes:</w:t>
                  </w:r>
                </w:p>
              </w:tc>
              <w:tc>
                <w:tcPr>
                  <w:tcW w:w="0" w:type="auto"/>
                  <w:hideMark/>
                </w:tcPr>
                <w:p w14:paraId="3871847F"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6FDB59C6" w14:textId="77777777" w:rsidTr="00C0190C">
              <w:trPr>
                <w:tblHeader/>
                <w:tblCellSpacing w:w="0" w:type="dxa"/>
              </w:trPr>
              <w:tc>
                <w:tcPr>
                  <w:tcW w:w="360" w:type="dxa"/>
                  <w:hideMark/>
                </w:tcPr>
                <w:p w14:paraId="4D9C1FAA" w14:textId="77777777" w:rsidR="00C0190C" w:rsidRPr="00A25D4D" w:rsidRDefault="00C0190C" w:rsidP="008F13CC">
                  <w:pPr>
                    <w:jc w:val="left"/>
                  </w:pPr>
                  <w:r w:rsidRPr="00A25D4D">
                    <w:t> </w:t>
                  </w:r>
                </w:p>
              </w:tc>
              <w:tc>
                <w:tcPr>
                  <w:tcW w:w="1500" w:type="dxa"/>
                  <w:hideMark/>
                </w:tcPr>
                <w:p w14:paraId="79779000"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7ADC48A2" w14:textId="77777777" w:rsidR="00C0190C" w:rsidRPr="00A25D4D" w:rsidRDefault="00C0190C" w:rsidP="008F13CC">
                  <w:pPr>
                    <w:jc w:val="left"/>
                  </w:pPr>
                  <w:proofErr w:type="spellStart"/>
                  <w:r w:rsidRPr="00A25D4D">
                    <w:t>Uitbreidbaar</w:t>
                  </w:r>
                  <w:proofErr w:type="spellEnd"/>
                </w:p>
              </w:tc>
            </w:tr>
          </w:tbl>
          <w:p w14:paraId="4D0FE290" w14:textId="77777777" w:rsidR="00C0190C" w:rsidRPr="00A25D4D" w:rsidRDefault="00C0190C" w:rsidP="008F13CC">
            <w:pPr>
              <w:jc w:val="left"/>
            </w:pPr>
          </w:p>
        </w:tc>
      </w:tr>
    </w:tbl>
    <w:p w14:paraId="6A63A70C" w14:textId="77777777" w:rsidR="00C0190C" w:rsidRPr="00A25D4D" w:rsidRDefault="00C0190C" w:rsidP="008F13CC">
      <w:pPr>
        <w:pStyle w:val="Kop5"/>
        <w:jc w:val="left"/>
        <w:rPr>
          <w:sz w:val="16"/>
          <w:szCs w:val="16"/>
        </w:rPr>
      </w:pPr>
      <w:proofErr w:type="spellStart"/>
      <w:r w:rsidRPr="00A25D4D">
        <w:rPr>
          <w:sz w:val="16"/>
          <w:szCs w:val="16"/>
        </w:rPr>
        <w:t>UtilityNetwork</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C0190C" w:rsidRPr="00A25D4D" w14:paraId="5314BAD9"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0C0C6894" w14:textId="77777777" w:rsidR="00C0190C" w:rsidRPr="00A25D4D" w:rsidRDefault="00C0190C" w:rsidP="008F13CC">
            <w:pPr>
              <w:jc w:val="left"/>
            </w:pPr>
            <w:proofErr w:type="spellStart"/>
            <w:r w:rsidRPr="00A25D4D">
              <w:rPr>
                <w:b/>
                <w:bCs/>
              </w:rPr>
              <w:t>UtilityNetwork</w:t>
            </w:r>
            <w:proofErr w:type="spellEnd"/>
          </w:p>
        </w:tc>
      </w:tr>
      <w:tr w:rsidR="00C0190C" w:rsidRPr="00A25D4D" w14:paraId="26C1651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7060DF" w14:paraId="70B02007" w14:textId="77777777" w:rsidTr="00C0190C">
              <w:trPr>
                <w:tblHeader/>
                <w:tblCellSpacing w:w="0" w:type="dxa"/>
              </w:trPr>
              <w:tc>
                <w:tcPr>
                  <w:tcW w:w="360" w:type="dxa"/>
                  <w:hideMark/>
                </w:tcPr>
                <w:p w14:paraId="5D5102CD" w14:textId="77777777" w:rsidR="00C0190C" w:rsidRPr="00A25D4D" w:rsidRDefault="00C0190C" w:rsidP="008F13CC">
                  <w:pPr>
                    <w:jc w:val="left"/>
                  </w:pPr>
                  <w:r w:rsidRPr="00A25D4D">
                    <w:t> </w:t>
                  </w:r>
                </w:p>
              </w:tc>
              <w:tc>
                <w:tcPr>
                  <w:tcW w:w="1500" w:type="dxa"/>
                  <w:hideMark/>
                </w:tcPr>
                <w:p w14:paraId="07E568DD" w14:textId="77777777" w:rsidR="00C0190C" w:rsidRPr="00A25D4D" w:rsidRDefault="00C0190C" w:rsidP="008F13CC">
                  <w:pPr>
                    <w:jc w:val="left"/>
                  </w:pPr>
                  <w:r w:rsidRPr="00A25D4D">
                    <w:t>Package:</w:t>
                  </w:r>
                </w:p>
              </w:tc>
              <w:tc>
                <w:tcPr>
                  <w:tcW w:w="0" w:type="auto"/>
                  <w:hideMark/>
                </w:tcPr>
                <w:p w14:paraId="06F49977" w14:textId="77777777" w:rsidR="00C0190C" w:rsidRPr="00A25D4D" w:rsidRDefault="00C0190C" w:rsidP="008F13CC">
                  <w:pPr>
                    <w:jc w:val="left"/>
                    <w:rPr>
                      <w:lang w:val="en-GB"/>
                    </w:rPr>
                  </w:pPr>
                  <w:r w:rsidRPr="00A25D4D">
                    <w:rPr>
                      <w:lang w:val="en-GB"/>
                    </w:rPr>
                    <w:t>Common Utility Network Elements [Candidate type that might be extended in Annex II/III INSPIRE data specification]</w:t>
                  </w:r>
                </w:p>
              </w:tc>
            </w:tr>
            <w:tr w:rsidR="00C0190C" w:rsidRPr="00A25D4D" w14:paraId="40F0E0CC" w14:textId="77777777" w:rsidTr="00C0190C">
              <w:trPr>
                <w:tblHeader/>
                <w:tblCellSpacing w:w="0" w:type="dxa"/>
              </w:trPr>
              <w:tc>
                <w:tcPr>
                  <w:tcW w:w="360" w:type="dxa"/>
                  <w:hideMark/>
                </w:tcPr>
                <w:p w14:paraId="2FC9966B" w14:textId="77777777" w:rsidR="00C0190C" w:rsidRPr="00A25D4D" w:rsidRDefault="00C0190C" w:rsidP="008F13CC">
                  <w:pPr>
                    <w:jc w:val="left"/>
                    <w:rPr>
                      <w:lang w:val="en-GB"/>
                    </w:rPr>
                  </w:pPr>
                  <w:r w:rsidRPr="00A25D4D">
                    <w:rPr>
                      <w:lang w:val="en-GB"/>
                    </w:rPr>
                    <w:t> </w:t>
                  </w:r>
                </w:p>
              </w:tc>
              <w:tc>
                <w:tcPr>
                  <w:tcW w:w="1500" w:type="dxa"/>
                  <w:hideMark/>
                </w:tcPr>
                <w:p w14:paraId="639C53AC" w14:textId="77777777" w:rsidR="00C0190C" w:rsidRPr="00A25D4D" w:rsidRDefault="00C0190C" w:rsidP="008F13CC">
                  <w:pPr>
                    <w:jc w:val="left"/>
                  </w:pPr>
                  <w:r w:rsidRPr="00A25D4D">
                    <w:t>Naam</w:t>
                  </w:r>
                </w:p>
              </w:tc>
              <w:tc>
                <w:tcPr>
                  <w:tcW w:w="0" w:type="auto"/>
                  <w:hideMark/>
                </w:tcPr>
                <w:p w14:paraId="7F42CE4A" w14:textId="77777777" w:rsidR="00C0190C" w:rsidRPr="00A25D4D" w:rsidRDefault="00C0190C" w:rsidP="008F13CC">
                  <w:pPr>
                    <w:jc w:val="left"/>
                  </w:pPr>
                  <w:proofErr w:type="spellStart"/>
                  <w:r w:rsidRPr="00A25D4D">
                    <w:t>utility</w:t>
                  </w:r>
                  <w:proofErr w:type="spellEnd"/>
                  <w:r w:rsidRPr="00A25D4D">
                    <w:t xml:space="preserve"> </w:t>
                  </w:r>
                  <w:proofErr w:type="spellStart"/>
                  <w:r w:rsidRPr="00A25D4D">
                    <w:t>network</w:t>
                  </w:r>
                  <w:proofErr w:type="spellEnd"/>
                  <w:r w:rsidRPr="00A25D4D">
                    <w:t xml:space="preserve"> </w:t>
                  </w:r>
                </w:p>
              </w:tc>
            </w:tr>
            <w:tr w:rsidR="00C0190C" w:rsidRPr="007060DF" w14:paraId="1671CF17" w14:textId="77777777" w:rsidTr="00C0190C">
              <w:trPr>
                <w:tblHeader/>
                <w:tblCellSpacing w:w="0" w:type="dxa"/>
              </w:trPr>
              <w:tc>
                <w:tcPr>
                  <w:tcW w:w="360" w:type="dxa"/>
                  <w:hideMark/>
                </w:tcPr>
                <w:p w14:paraId="73ECCBF2" w14:textId="77777777" w:rsidR="00C0190C" w:rsidRPr="00A25D4D" w:rsidRDefault="00C0190C" w:rsidP="008F13CC">
                  <w:pPr>
                    <w:jc w:val="left"/>
                  </w:pPr>
                  <w:r w:rsidRPr="00A25D4D">
                    <w:t> </w:t>
                  </w:r>
                </w:p>
              </w:tc>
              <w:tc>
                <w:tcPr>
                  <w:tcW w:w="1500" w:type="dxa"/>
                  <w:hideMark/>
                </w:tcPr>
                <w:p w14:paraId="5E58FAF3" w14:textId="77777777" w:rsidR="00C0190C" w:rsidRPr="00A25D4D" w:rsidRDefault="00C0190C" w:rsidP="008F13CC">
                  <w:pPr>
                    <w:jc w:val="left"/>
                  </w:pPr>
                  <w:r w:rsidRPr="00A25D4D">
                    <w:t>Definitie:</w:t>
                  </w:r>
                </w:p>
              </w:tc>
              <w:tc>
                <w:tcPr>
                  <w:tcW w:w="0" w:type="auto"/>
                  <w:hideMark/>
                </w:tcPr>
                <w:p w14:paraId="16A015D2" w14:textId="77777777" w:rsidR="00C0190C" w:rsidRPr="00A25D4D" w:rsidRDefault="00C0190C" w:rsidP="008F13CC">
                  <w:pPr>
                    <w:jc w:val="left"/>
                    <w:rPr>
                      <w:lang w:val="en-GB"/>
                    </w:rPr>
                  </w:pPr>
                  <w:r w:rsidRPr="00A25D4D">
                    <w:rPr>
                      <w:lang w:val="en-GB"/>
                    </w:rPr>
                    <w:t xml:space="preserve">Collection of network elements that belong to a single type of utility network. </w:t>
                  </w:r>
                </w:p>
              </w:tc>
            </w:tr>
            <w:tr w:rsidR="00C0190C" w:rsidRPr="00A25D4D" w14:paraId="64996B3A" w14:textId="77777777" w:rsidTr="00C0190C">
              <w:trPr>
                <w:tblHeader/>
                <w:tblCellSpacing w:w="0" w:type="dxa"/>
              </w:trPr>
              <w:tc>
                <w:tcPr>
                  <w:tcW w:w="360" w:type="dxa"/>
                  <w:hideMark/>
                </w:tcPr>
                <w:p w14:paraId="272268DE" w14:textId="77777777" w:rsidR="00C0190C" w:rsidRPr="00A25D4D" w:rsidRDefault="00C0190C" w:rsidP="008F13CC">
                  <w:pPr>
                    <w:jc w:val="left"/>
                    <w:rPr>
                      <w:lang w:val="en-GB"/>
                    </w:rPr>
                  </w:pPr>
                  <w:r w:rsidRPr="00A25D4D">
                    <w:rPr>
                      <w:lang w:val="en-GB"/>
                    </w:rPr>
                    <w:t> </w:t>
                  </w:r>
                </w:p>
              </w:tc>
              <w:tc>
                <w:tcPr>
                  <w:tcW w:w="1500" w:type="dxa"/>
                  <w:hideMark/>
                </w:tcPr>
                <w:p w14:paraId="6E1DD95F" w14:textId="77777777" w:rsidR="00C0190C" w:rsidRPr="00A25D4D" w:rsidRDefault="00C0190C" w:rsidP="008F13CC">
                  <w:pPr>
                    <w:jc w:val="left"/>
                  </w:pPr>
                  <w:r w:rsidRPr="00A25D4D">
                    <w:t>Subtype van:</w:t>
                  </w:r>
                </w:p>
              </w:tc>
              <w:tc>
                <w:tcPr>
                  <w:tcW w:w="0" w:type="auto"/>
                  <w:hideMark/>
                </w:tcPr>
                <w:p w14:paraId="0A2911B8" w14:textId="77777777" w:rsidR="00C0190C" w:rsidRPr="00A25D4D" w:rsidRDefault="00C0190C" w:rsidP="008F13CC">
                  <w:pPr>
                    <w:jc w:val="left"/>
                  </w:pPr>
                  <w:r w:rsidRPr="00A25D4D">
                    <w:t>Network</w:t>
                  </w:r>
                </w:p>
              </w:tc>
            </w:tr>
            <w:tr w:rsidR="00C0190C" w:rsidRPr="007060DF" w14:paraId="766976A9" w14:textId="77777777" w:rsidTr="00C0190C">
              <w:trPr>
                <w:tblHeader/>
                <w:tblCellSpacing w:w="0" w:type="dxa"/>
              </w:trPr>
              <w:tc>
                <w:tcPr>
                  <w:tcW w:w="360" w:type="dxa"/>
                  <w:hideMark/>
                </w:tcPr>
                <w:p w14:paraId="6CB3706D" w14:textId="77777777" w:rsidR="00C0190C" w:rsidRPr="00A25D4D" w:rsidRDefault="00C0190C" w:rsidP="008F13CC">
                  <w:pPr>
                    <w:jc w:val="left"/>
                  </w:pPr>
                  <w:r w:rsidRPr="00A25D4D">
                    <w:t> </w:t>
                  </w:r>
                </w:p>
              </w:tc>
              <w:tc>
                <w:tcPr>
                  <w:tcW w:w="1500" w:type="dxa"/>
                  <w:hideMark/>
                </w:tcPr>
                <w:p w14:paraId="3AECF611" w14:textId="77777777" w:rsidR="00C0190C" w:rsidRPr="00A25D4D" w:rsidRDefault="00C0190C" w:rsidP="008F13CC">
                  <w:pPr>
                    <w:jc w:val="left"/>
                  </w:pPr>
                  <w:r w:rsidRPr="00A25D4D">
                    <w:t>Omschrijving:</w:t>
                  </w:r>
                </w:p>
              </w:tc>
              <w:tc>
                <w:tcPr>
                  <w:tcW w:w="0" w:type="auto"/>
                  <w:hideMark/>
                </w:tcPr>
                <w:p w14:paraId="2FA8B661" w14:textId="77777777" w:rsidR="00C0190C" w:rsidRPr="00A25D4D" w:rsidRDefault="00C0190C" w:rsidP="008F13CC">
                  <w:pPr>
                    <w:jc w:val="left"/>
                    <w:rPr>
                      <w:lang w:val="en-GB"/>
                    </w:rPr>
                  </w:pPr>
                  <w:r w:rsidRPr="00A25D4D">
                    <w:rPr>
                      <w:lang w:val="en-GB"/>
                    </w:rPr>
                    <w:t xml:space="preserve">In the real world, objects are connected to each other: an optical cable is connected to a multiplexer that in turn is connected to copper cables connecting into our homes to provide cable TV, telephony and internet access. Using GIS to support network utility management typically involves many types of features that may have connectivity to each other. Topology in GIS is generally defined as the spatial relationship between connecting or adjacent features, and is an essential prerequisite for many spatial operations such as network analysis. Utility networks can be described as </w:t>
                  </w:r>
                  <w:proofErr w:type="spellStart"/>
                  <w:r w:rsidRPr="00A25D4D">
                    <w:rPr>
                      <w:lang w:val="en-GB"/>
                    </w:rPr>
                    <w:t>NaN</w:t>
                  </w:r>
                  <w:proofErr w:type="spellEnd"/>
                  <w:r w:rsidRPr="00A25D4D">
                    <w:rPr>
                      <w:lang w:val="en-GB"/>
                    </w:rPr>
                    <w:t xml:space="preserve"> (Node-Arc-Node) network using two basic geometric types: points (aka </w:t>
                  </w:r>
                  <w:r w:rsidRPr="00A25D4D">
                    <w:rPr>
                      <w:i/>
                      <w:iCs/>
                      <w:lang w:val="en-GB"/>
                    </w:rPr>
                    <w:t>nodes</w:t>
                  </w:r>
                  <w:r w:rsidRPr="00A25D4D">
                    <w:rPr>
                      <w:lang w:val="en-GB"/>
                    </w:rPr>
                    <w:t xml:space="preserve">) and polylines (aka </w:t>
                  </w:r>
                  <w:r w:rsidRPr="00A25D4D">
                    <w:rPr>
                      <w:i/>
                      <w:iCs/>
                      <w:lang w:val="en-GB"/>
                    </w:rPr>
                    <w:t>arcs</w:t>
                  </w:r>
                  <w:r w:rsidRPr="00A25D4D">
                    <w:rPr>
                      <w:lang w:val="en-GB"/>
                    </w:rPr>
                    <w:t xml:space="preserve">). </w:t>
                  </w:r>
                  <w:proofErr w:type="spellStart"/>
                  <w:r w:rsidRPr="00A25D4D">
                    <w:rPr>
                      <w:lang w:val="en-GB"/>
                    </w:rPr>
                    <w:t>NaN</w:t>
                  </w:r>
                  <w:proofErr w:type="spellEnd"/>
                  <w:r w:rsidRPr="00A25D4D">
                    <w:rPr>
                      <w:lang w:val="en-GB"/>
                    </w:rPr>
                    <w:t xml:space="preserve"> topologies can be directed or un-directed, depending on specific type of network (i.e. water networks are directed, while telecommunications networks are not). Such topology structure provides an automated way to handle digitising and editing errors, and enable advanced spatial analyses such as adjacency, connectivity and containment. Infrastructure networks rely on Generic network model developed during Annex I. Note: Via the attribute "</w:t>
                  </w:r>
                  <w:proofErr w:type="spellStart"/>
                  <w:r w:rsidRPr="00A25D4D">
                    <w:rPr>
                      <w:lang w:val="en-GB"/>
                    </w:rPr>
                    <w:t>utilityNetworkType</w:t>
                  </w:r>
                  <w:proofErr w:type="spellEnd"/>
                  <w:r w:rsidRPr="00A25D4D">
                    <w:rPr>
                      <w:lang w:val="en-GB"/>
                    </w:rPr>
                    <w:t>", that uses the "</w:t>
                  </w:r>
                  <w:proofErr w:type="spellStart"/>
                  <w:r w:rsidRPr="00A25D4D">
                    <w:rPr>
                      <w:lang w:val="en-GB"/>
                    </w:rPr>
                    <w:t>UtilityNetworkTypeValue</w:t>
                  </w:r>
                  <w:proofErr w:type="spellEnd"/>
                  <w:r w:rsidRPr="00A25D4D">
                    <w:rPr>
                      <w:lang w:val="en-GB"/>
                    </w:rPr>
                    <w:t xml:space="preserve">" </w:t>
                  </w:r>
                  <w:proofErr w:type="spellStart"/>
                  <w:r w:rsidRPr="00A25D4D">
                    <w:rPr>
                      <w:lang w:val="en-GB"/>
                    </w:rPr>
                    <w:t>codelist</w:t>
                  </w:r>
                  <w:proofErr w:type="spellEnd"/>
                  <w:r w:rsidRPr="00A25D4D">
                    <w:rPr>
                      <w:lang w:val="en-GB"/>
                    </w:rPr>
                    <w:t>, the type of utility network can be defined. E.g. by selecting the "sewer" value, the utility network becomes a "sewer utility network". Using the "</w:t>
                  </w:r>
                  <w:proofErr w:type="spellStart"/>
                  <w:r w:rsidRPr="00A25D4D">
                    <w:rPr>
                      <w:lang w:val="en-GB"/>
                    </w:rPr>
                    <w:t>crossTheme</w:t>
                  </w:r>
                  <w:proofErr w:type="spellEnd"/>
                  <w:r w:rsidRPr="00A25D4D">
                    <w:rPr>
                      <w:lang w:val="en-GB"/>
                    </w:rPr>
                    <w:t>" value, a utility network can be created that contains e.g. ducts, which can contain pipes and cables from various utility network types.</w:t>
                  </w:r>
                </w:p>
              </w:tc>
            </w:tr>
            <w:tr w:rsidR="00C0190C" w:rsidRPr="00A25D4D" w14:paraId="20D735A1" w14:textId="77777777" w:rsidTr="00C0190C">
              <w:trPr>
                <w:tblHeader/>
                <w:tblCellSpacing w:w="0" w:type="dxa"/>
              </w:trPr>
              <w:tc>
                <w:tcPr>
                  <w:tcW w:w="360" w:type="dxa"/>
                  <w:hideMark/>
                </w:tcPr>
                <w:p w14:paraId="46FA1FEA" w14:textId="77777777" w:rsidR="00C0190C" w:rsidRPr="00A25D4D" w:rsidRDefault="00C0190C" w:rsidP="008F13CC">
                  <w:pPr>
                    <w:jc w:val="left"/>
                    <w:rPr>
                      <w:lang w:val="en-GB"/>
                    </w:rPr>
                  </w:pPr>
                  <w:r w:rsidRPr="00A25D4D">
                    <w:rPr>
                      <w:lang w:val="en-GB"/>
                    </w:rPr>
                    <w:t> </w:t>
                  </w:r>
                </w:p>
              </w:tc>
              <w:tc>
                <w:tcPr>
                  <w:tcW w:w="1500" w:type="dxa"/>
                  <w:hideMark/>
                </w:tcPr>
                <w:p w14:paraId="04A72ADB" w14:textId="77777777" w:rsidR="00C0190C" w:rsidRPr="00A25D4D" w:rsidRDefault="00C0190C" w:rsidP="008F13CC">
                  <w:pPr>
                    <w:jc w:val="left"/>
                  </w:pPr>
                  <w:r w:rsidRPr="00A25D4D">
                    <w:t>Stereotypes:</w:t>
                  </w:r>
                </w:p>
              </w:tc>
              <w:tc>
                <w:tcPr>
                  <w:tcW w:w="0" w:type="auto"/>
                  <w:hideMark/>
                </w:tcPr>
                <w:p w14:paraId="1C23B4AE"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7B3120B9" w14:textId="77777777" w:rsidR="00C0190C" w:rsidRPr="00A25D4D" w:rsidRDefault="00C0190C" w:rsidP="008F13CC">
            <w:pPr>
              <w:jc w:val="left"/>
            </w:pPr>
          </w:p>
        </w:tc>
      </w:tr>
      <w:tr w:rsidR="00C0190C" w:rsidRPr="00A25D4D" w14:paraId="391C6CD8"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4504EB7" w14:textId="77777777" w:rsidR="00C0190C" w:rsidRPr="00A25D4D" w:rsidRDefault="00C0190C" w:rsidP="008F13CC">
            <w:pPr>
              <w:jc w:val="left"/>
            </w:pPr>
            <w:r w:rsidRPr="00A25D4D">
              <w:rPr>
                <w:b/>
                <w:bCs/>
              </w:rPr>
              <w:t xml:space="preserve">Attribuut: </w:t>
            </w:r>
            <w:proofErr w:type="spellStart"/>
            <w:r w:rsidRPr="00A25D4D">
              <w:rPr>
                <w:b/>
                <w:bCs/>
              </w:rPr>
              <w:t>utilityNetworkType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4F5753DB" w14:textId="77777777" w:rsidTr="00C0190C">
              <w:trPr>
                <w:tblHeader/>
                <w:tblCellSpacing w:w="0" w:type="dxa"/>
              </w:trPr>
              <w:tc>
                <w:tcPr>
                  <w:tcW w:w="360" w:type="dxa"/>
                  <w:hideMark/>
                </w:tcPr>
                <w:p w14:paraId="77E8AC20" w14:textId="77777777" w:rsidR="00C0190C" w:rsidRPr="00A25D4D" w:rsidRDefault="00C0190C" w:rsidP="008F13CC">
                  <w:pPr>
                    <w:jc w:val="left"/>
                  </w:pPr>
                  <w:r w:rsidRPr="00A25D4D">
                    <w:t> </w:t>
                  </w:r>
                </w:p>
              </w:tc>
              <w:tc>
                <w:tcPr>
                  <w:tcW w:w="1500" w:type="dxa"/>
                  <w:hideMark/>
                </w:tcPr>
                <w:p w14:paraId="34204C2D" w14:textId="77777777" w:rsidR="00C0190C" w:rsidRPr="00A25D4D" w:rsidRDefault="00C0190C" w:rsidP="008F13CC">
                  <w:pPr>
                    <w:jc w:val="left"/>
                  </w:pPr>
                  <w:r w:rsidRPr="00A25D4D">
                    <w:t>Type:</w:t>
                  </w:r>
                </w:p>
              </w:tc>
              <w:tc>
                <w:tcPr>
                  <w:tcW w:w="0" w:type="auto"/>
                  <w:hideMark/>
                </w:tcPr>
                <w:p w14:paraId="56171A43" w14:textId="77777777" w:rsidR="00C0190C" w:rsidRPr="00A25D4D" w:rsidRDefault="00C0190C" w:rsidP="008F13CC">
                  <w:pPr>
                    <w:jc w:val="left"/>
                  </w:pPr>
                  <w:proofErr w:type="spellStart"/>
                  <w:r w:rsidRPr="00A25D4D">
                    <w:t>UtilityNetworkTypeValue</w:t>
                  </w:r>
                  <w:proofErr w:type="spellEnd"/>
                </w:p>
              </w:tc>
            </w:tr>
            <w:tr w:rsidR="00C0190C" w:rsidRPr="00A25D4D" w14:paraId="699417E3" w14:textId="77777777" w:rsidTr="00C0190C">
              <w:trPr>
                <w:tblHeader/>
                <w:tblCellSpacing w:w="0" w:type="dxa"/>
              </w:trPr>
              <w:tc>
                <w:tcPr>
                  <w:tcW w:w="360" w:type="dxa"/>
                  <w:hideMark/>
                </w:tcPr>
                <w:p w14:paraId="6438D864" w14:textId="77777777" w:rsidR="00C0190C" w:rsidRPr="00A25D4D" w:rsidRDefault="00C0190C" w:rsidP="008F13CC">
                  <w:pPr>
                    <w:jc w:val="left"/>
                  </w:pPr>
                  <w:r w:rsidRPr="00A25D4D">
                    <w:t> </w:t>
                  </w:r>
                </w:p>
              </w:tc>
              <w:tc>
                <w:tcPr>
                  <w:tcW w:w="1500" w:type="dxa"/>
                  <w:hideMark/>
                </w:tcPr>
                <w:p w14:paraId="73D25A61" w14:textId="77777777" w:rsidR="00C0190C" w:rsidRPr="00A25D4D" w:rsidRDefault="00C0190C" w:rsidP="008F13CC">
                  <w:pPr>
                    <w:jc w:val="left"/>
                  </w:pPr>
                  <w:r w:rsidRPr="00A25D4D">
                    <w:t>Naam</w:t>
                  </w:r>
                </w:p>
              </w:tc>
              <w:tc>
                <w:tcPr>
                  <w:tcW w:w="0" w:type="auto"/>
                  <w:hideMark/>
                </w:tcPr>
                <w:p w14:paraId="67E22436" w14:textId="77777777" w:rsidR="00C0190C" w:rsidRPr="00A25D4D" w:rsidRDefault="00C0190C" w:rsidP="008F13CC">
                  <w:pPr>
                    <w:jc w:val="left"/>
                  </w:pPr>
                  <w:proofErr w:type="spellStart"/>
                  <w:r w:rsidRPr="00A25D4D">
                    <w:t>utility</w:t>
                  </w:r>
                  <w:proofErr w:type="spellEnd"/>
                  <w:r w:rsidRPr="00A25D4D">
                    <w:t xml:space="preserve"> </w:t>
                  </w:r>
                  <w:proofErr w:type="spellStart"/>
                  <w:r w:rsidRPr="00A25D4D">
                    <w:t>network</w:t>
                  </w:r>
                  <w:proofErr w:type="spellEnd"/>
                  <w:r w:rsidRPr="00A25D4D">
                    <w:t xml:space="preserve"> type </w:t>
                  </w:r>
                </w:p>
              </w:tc>
            </w:tr>
            <w:tr w:rsidR="00C0190C" w:rsidRPr="007060DF" w14:paraId="2010AADD" w14:textId="77777777" w:rsidTr="00C0190C">
              <w:trPr>
                <w:tblHeader/>
                <w:tblCellSpacing w:w="0" w:type="dxa"/>
              </w:trPr>
              <w:tc>
                <w:tcPr>
                  <w:tcW w:w="360" w:type="dxa"/>
                  <w:hideMark/>
                </w:tcPr>
                <w:p w14:paraId="71654B5C" w14:textId="77777777" w:rsidR="00C0190C" w:rsidRPr="00A25D4D" w:rsidRDefault="00C0190C" w:rsidP="008F13CC">
                  <w:pPr>
                    <w:jc w:val="left"/>
                  </w:pPr>
                  <w:r w:rsidRPr="00A25D4D">
                    <w:t> </w:t>
                  </w:r>
                </w:p>
              </w:tc>
              <w:tc>
                <w:tcPr>
                  <w:tcW w:w="1500" w:type="dxa"/>
                  <w:hideMark/>
                </w:tcPr>
                <w:p w14:paraId="5608F7D7" w14:textId="77777777" w:rsidR="00C0190C" w:rsidRPr="00A25D4D" w:rsidRDefault="00C0190C" w:rsidP="008F13CC">
                  <w:pPr>
                    <w:jc w:val="left"/>
                  </w:pPr>
                  <w:r w:rsidRPr="00A25D4D">
                    <w:t>Definitie:</w:t>
                  </w:r>
                </w:p>
              </w:tc>
              <w:tc>
                <w:tcPr>
                  <w:tcW w:w="0" w:type="auto"/>
                  <w:hideMark/>
                </w:tcPr>
                <w:p w14:paraId="3118D0D8" w14:textId="77777777" w:rsidR="00C0190C" w:rsidRPr="00A25D4D" w:rsidRDefault="00C0190C" w:rsidP="008F13CC">
                  <w:pPr>
                    <w:jc w:val="left"/>
                    <w:rPr>
                      <w:lang w:val="en-GB"/>
                    </w:rPr>
                  </w:pPr>
                  <w:r w:rsidRPr="00A25D4D">
                    <w:rPr>
                      <w:lang w:val="en-GB"/>
                    </w:rPr>
                    <w:t xml:space="preserve">The type of utility network or the </w:t>
                  </w:r>
                  <w:proofErr w:type="spellStart"/>
                  <w:r w:rsidRPr="00A25D4D">
                    <w:rPr>
                      <w:lang w:val="en-GB"/>
                    </w:rPr>
                    <w:t>utilily</w:t>
                  </w:r>
                  <w:proofErr w:type="spellEnd"/>
                  <w:r w:rsidRPr="00A25D4D">
                    <w:rPr>
                      <w:lang w:val="en-GB"/>
                    </w:rPr>
                    <w:t xml:space="preserve"> network theme. </w:t>
                  </w:r>
                </w:p>
              </w:tc>
            </w:tr>
            <w:tr w:rsidR="00C0190C" w:rsidRPr="007060DF" w14:paraId="7B15002D" w14:textId="77777777" w:rsidTr="00C0190C">
              <w:trPr>
                <w:tblHeader/>
                <w:tblCellSpacing w:w="0" w:type="dxa"/>
              </w:trPr>
              <w:tc>
                <w:tcPr>
                  <w:tcW w:w="360" w:type="dxa"/>
                  <w:hideMark/>
                </w:tcPr>
                <w:p w14:paraId="3A77A332" w14:textId="77777777" w:rsidR="00C0190C" w:rsidRPr="00A25D4D" w:rsidRDefault="00C0190C" w:rsidP="008F13CC">
                  <w:pPr>
                    <w:jc w:val="left"/>
                    <w:rPr>
                      <w:lang w:val="en-GB"/>
                    </w:rPr>
                  </w:pPr>
                  <w:r w:rsidRPr="00A25D4D">
                    <w:rPr>
                      <w:lang w:val="en-GB"/>
                    </w:rPr>
                    <w:t> </w:t>
                  </w:r>
                </w:p>
              </w:tc>
              <w:tc>
                <w:tcPr>
                  <w:tcW w:w="1500" w:type="dxa"/>
                  <w:hideMark/>
                </w:tcPr>
                <w:p w14:paraId="1ABC96E0" w14:textId="77777777" w:rsidR="00C0190C" w:rsidRPr="00A25D4D" w:rsidRDefault="00C0190C" w:rsidP="008F13CC">
                  <w:pPr>
                    <w:jc w:val="left"/>
                  </w:pPr>
                  <w:r w:rsidRPr="00A25D4D">
                    <w:t>Omschrijving:</w:t>
                  </w:r>
                </w:p>
              </w:tc>
              <w:tc>
                <w:tcPr>
                  <w:tcW w:w="0" w:type="auto"/>
                  <w:hideMark/>
                </w:tcPr>
                <w:p w14:paraId="4FF4BD75" w14:textId="77777777" w:rsidR="00C0190C" w:rsidRPr="00A25D4D" w:rsidRDefault="00C0190C" w:rsidP="008F13CC">
                  <w:pPr>
                    <w:jc w:val="left"/>
                    <w:rPr>
                      <w:lang w:val="en-GB"/>
                    </w:rPr>
                  </w:pPr>
                  <w:r w:rsidRPr="00A25D4D">
                    <w:rPr>
                      <w:lang w:val="en-GB"/>
                    </w:rPr>
                    <w:t xml:space="preserve">Uses the </w:t>
                  </w:r>
                  <w:proofErr w:type="spellStart"/>
                  <w:r w:rsidRPr="00A25D4D">
                    <w:rPr>
                      <w:lang w:val="en-GB"/>
                    </w:rPr>
                    <w:t>codelist</w:t>
                  </w:r>
                  <w:proofErr w:type="spellEnd"/>
                  <w:r w:rsidRPr="00A25D4D">
                    <w:rPr>
                      <w:lang w:val="en-GB"/>
                    </w:rPr>
                    <w:t xml:space="preserve"> "</w:t>
                  </w:r>
                  <w:proofErr w:type="spellStart"/>
                  <w:r w:rsidRPr="00A25D4D">
                    <w:rPr>
                      <w:lang w:val="en-GB"/>
                    </w:rPr>
                    <w:t>UtilityNetworkTypeValue</w:t>
                  </w:r>
                  <w:proofErr w:type="spellEnd"/>
                  <w:r w:rsidRPr="00A25D4D">
                    <w:rPr>
                      <w:lang w:val="en-GB"/>
                    </w:rPr>
                    <w:t>" to describe the possible utility networks. This also contains the "</w:t>
                  </w:r>
                  <w:proofErr w:type="spellStart"/>
                  <w:r w:rsidRPr="00A25D4D">
                    <w:rPr>
                      <w:lang w:val="en-GB"/>
                    </w:rPr>
                    <w:t>crossTheme</w:t>
                  </w:r>
                  <w:proofErr w:type="spellEnd"/>
                  <w:r w:rsidRPr="00A25D4D">
                    <w:rPr>
                      <w:lang w:val="en-GB"/>
                    </w:rPr>
                    <w:t>" value to be used for utility networks that can contain cables or pipes from various themes, typically used by utility network providers that provide ducts.</w:t>
                  </w:r>
                </w:p>
              </w:tc>
            </w:tr>
            <w:tr w:rsidR="00C0190C" w:rsidRPr="00A25D4D" w14:paraId="7DBEE952" w14:textId="77777777" w:rsidTr="00C0190C">
              <w:trPr>
                <w:tblHeader/>
                <w:tblCellSpacing w:w="0" w:type="dxa"/>
              </w:trPr>
              <w:tc>
                <w:tcPr>
                  <w:tcW w:w="360" w:type="dxa"/>
                  <w:hideMark/>
                </w:tcPr>
                <w:p w14:paraId="6FB4B3E8" w14:textId="77777777" w:rsidR="00C0190C" w:rsidRPr="00A25D4D" w:rsidRDefault="00C0190C" w:rsidP="008F13CC">
                  <w:pPr>
                    <w:jc w:val="left"/>
                    <w:rPr>
                      <w:lang w:val="en-GB"/>
                    </w:rPr>
                  </w:pPr>
                  <w:r w:rsidRPr="00A25D4D">
                    <w:rPr>
                      <w:lang w:val="en-GB"/>
                    </w:rPr>
                    <w:t> </w:t>
                  </w:r>
                </w:p>
              </w:tc>
              <w:tc>
                <w:tcPr>
                  <w:tcW w:w="1500" w:type="dxa"/>
                  <w:hideMark/>
                </w:tcPr>
                <w:p w14:paraId="0266CB56"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C93660E" w14:textId="77777777" w:rsidR="00C0190C" w:rsidRPr="00A25D4D" w:rsidRDefault="00C0190C" w:rsidP="008F13CC">
                  <w:pPr>
                    <w:jc w:val="left"/>
                  </w:pPr>
                  <w:r w:rsidRPr="00A25D4D">
                    <w:t>1</w:t>
                  </w:r>
                </w:p>
              </w:tc>
            </w:tr>
          </w:tbl>
          <w:p w14:paraId="2009F583" w14:textId="77777777" w:rsidR="00C0190C" w:rsidRPr="00A25D4D" w:rsidRDefault="00C0190C" w:rsidP="008F13CC">
            <w:pPr>
              <w:jc w:val="left"/>
            </w:pPr>
          </w:p>
        </w:tc>
      </w:tr>
      <w:tr w:rsidR="00C0190C" w:rsidRPr="00A25D4D" w14:paraId="7EC0172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2887489" w14:textId="77777777" w:rsidR="00C0190C" w:rsidRPr="00A25D4D" w:rsidRDefault="00C0190C" w:rsidP="008F13CC">
            <w:pPr>
              <w:jc w:val="left"/>
            </w:pPr>
            <w:r w:rsidRPr="00A25D4D">
              <w:rPr>
                <w:b/>
                <w:bCs/>
              </w:rPr>
              <w:t xml:space="preserve">Attribuut: </w:t>
            </w:r>
            <w:proofErr w:type="spellStart"/>
            <w:r w:rsidRPr="00A25D4D">
              <w:rPr>
                <w:b/>
                <w:bCs/>
              </w:rPr>
              <w:t>authorityRole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55C9924D" w14:textId="77777777" w:rsidTr="00C0190C">
              <w:trPr>
                <w:tblHeader/>
                <w:tblCellSpacing w:w="0" w:type="dxa"/>
              </w:trPr>
              <w:tc>
                <w:tcPr>
                  <w:tcW w:w="360" w:type="dxa"/>
                  <w:hideMark/>
                </w:tcPr>
                <w:p w14:paraId="17EB6BFC" w14:textId="77777777" w:rsidR="00C0190C" w:rsidRPr="00A25D4D" w:rsidRDefault="00C0190C" w:rsidP="008F13CC">
                  <w:pPr>
                    <w:jc w:val="left"/>
                  </w:pPr>
                  <w:r w:rsidRPr="00A25D4D">
                    <w:t> </w:t>
                  </w:r>
                </w:p>
              </w:tc>
              <w:tc>
                <w:tcPr>
                  <w:tcW w:w="1500" w:type="dxa"/>
                  <w:hideMark/>
                </w:tcPr>
                <w:p w14:paraId="3D9A6F93" w14:textId="77777777" w:rsidR="00C0190C" w:rsidRPr="00A25D4D" w:rsidRDefault="00C0190C" w:rsidP="008F13CC">
                  <w:pPr>
                    <w:jc w:val="left"/>
                  </w:pPr>
                  <w:r w:rsidRPr="00A25D4D">
                    <w:t>Type:</w:t>
                  </w:r>
                </w:p>
              </w:tc>
              <w:tc>
                <w:tcPr>
                  <w:tcW w:w="0" w:type="auto"/>
                  <w:hideMark/>
                </w:tcPr>
                <w:p w14:paraId="68B729C0" w14:textId="77777777" w:rsidR="00C0190C" w:rsidRPr="00A25D4D" w:rsidRDefault="00C0190C" w:rsidP="008F13CC">
                  <w:pPr>
                    <w:jc w:val="left"/>
                  </w:pPr>
                  <w:proofErr w:type="spellStart"/>
                  <w:r w:rsidRPr="00A25D4D">
                    <w:t>RelatedParty</w:t>
                  </w:r>
                  <w:proofErr w:type="spellEnd"/>
                </w:p>
              </w:tc>
            </w:tr>
            <w:tr w:rsidR="00C0190C" w:rsidRPr="00A25D4D" w14:paraId="018C4381" w14:textId="77777777" w:rsidTr="00C0190C">
              <w:trPr>
                <w:tblHeader/>
                <w:tblCellSpacing w:w="0" w:type="dxa"/>
              </w:trPr>
              <w:tc>
                <w:tcPr>
                  <w:tcW w:w="360" w:type="dxa"/>
                  <w:hideMark/>
                </w:tcPr>
                <w:p w14:paraId="30FE6EDD" w14:textId="77777777" w:rsidR="00C0190C" w:rsidRPr="00A25D4D" w:rsidRDefault="00C0190C" w:rsidP="008F13CC">
                  <w:pPr>
                    <w:jc w:val="left"/>
                  </w:pPr>
                  <w:r w:rsidRPr="00A25D4D">
                    <w:t> </w:t>
                  </w:r>
                </w:p>
              </w:tc>
              <w:tc>
                <w:tcPr>
                  <w:tcW w:w="1500" w:type="dxa"/>
                  <w:hideMark/>
                </w:tcPr>
                <w:p w14:paraId="2BEFD46D" w14:textId="77777777" w:rsidR="00C0190C" w:rsidRPr="00A25D4D" w:rsidRDefault="00C0190C" w:rsidP="008F13CC">
                  <w:pPr>
                    <w:jc w:val="left"/>
                  </w:pPr>
                  <w:r w:rsidRPr="00A25D4D">
                    <w:t>Naam</w:t>
                  </w:r>
                </w:p>
              </w:tc>
              <w:tc>
                <w:tcPr>
                  <w:tcW w:w="0" w:type="auto"/>
                  <w:hideMark/>
                </w:tcPr>
                <w:p w14:paraId="2AB51FA8" w14:textId="77777777" w:rsidR="00C0190C" w:rsidRPr="00A25D4D" w:rsidRDefault="00C0190C" w:rsidP="008F13CC">
                  <w:pPr>
                    <w:jc w:val="left"/>
                  </w:pPr>
                  <w:proofErr w:type="spellStart"/>
                  <w:r w:rsidRPr="00A25D4D">
                    <w:t>authority</w:t>
                  </w:r>
                  <w:proofErr w:type="spellEnd"/>
                  <w:r w:rsidRPr="00A25D4D">
                    <w:t xml:space="preserve"> </w:t>
                  </w:r>
                  <w:proofErr w:type="spellStart"/>
                  <w:r w:rsidRPr="00A25D4D">
                    <w:t>role</w:t>
                  </w:r>
                  <w:proofErr w:type="spellEnd"/>
                  <w:r w:rsidRPr="00A25D4D">
                    <w:t xml:space="preserve"> </w:t>
                  </w:r>
                </w:p>
              </w:tc>
            </w:tr>
            <w:tr w:rsidR="00C0190C" w:rsidRPr="007060DF" w14:paraId="3748808D" w14:textId="77777777" w:rsidTr="00C0190C">
              <w:trPr>
                <w:tblHeader/>
                <w:tblCellSpacing w:w="0" w:type="dxa"/>
              </w:trPr>
              <w:tc>
                <w:tcPr>
                  <w:tcW w:w="360" w:type="dxa"/>
                  <w:hideMark/>
                </w:tcPr>
                <w:p w14:paraId="7D066CAC" w14:textId="77777777" w:rsidR="00C0190C" w:rsidRPr="00A25D4D" w:rsidRDefault="00C0190C" w:rsidP="008F13CC">
                  <w:pPr>
                    <w:jc w:val="left"/>
                  </w:pPr>
                  <w:r w:rsidRPr="00A25D4D">
                    <w:t> </w:t>
                  </w:r>
                </w:p>
              </w:tc>
              <w:tc>
                <w:tcPr>
                  <w:tcW w:w="1500" w:type="dxa"/>
                  <w:hideMark/>
                </w:tcPr>
                <w:p w14:paraId="7A840741" w14:textId="77777777" w:rsidR="00C0190C" w:rsidRPr="00A25D4D" w:rsidRDefault="00C0190C" w:rsidP="008F13CC">
                  <w:pPr>
                    <w:jc w:val="left"/>
                  </w:pPr>
                  <w:r w:rsidRPr="00A25D4D">
                    <w:t>Definitie:</w:t>
                  </w:r>
                </w:p>
              </w:tc>
              <w:tc>
                <w:tcPr>
                  <w:tcW w:w="0" w:type="auto"/>
                  <w:hideMark/>
                </w:tcPr>
                <w:p w14:paraId="36174F43" w14:textId="77777777" w:rsidR="00C0190C" w:rsidRPr="00A25D4D" w:rsidRDefault="00C0190C" w:rsidP="008F13CC">
                  <w:pPr>
                    <w:jc w:val="left"/>
                    <w:rPr>
                      <w:lang w:val="en-GB"/>
                    </w:rPr>
                  </w:pPr>
                  <w:r w:rsidRPr="00A25D4D">
                    <w:rPr>
                      <w:lang w:val="en-GB"/>
                    </w:rPr>
                    <w:t xml:space="preserve">Parties authorized to manage a utility network, such as maintainers, operators or owners. </w:t>
                  </w:r>
                </w:p>
              </w:tc>
            </w:tr>
            <w:tr w:rsidR="00C0190C" w:rsidRPr="00A25D4D" w14:paraId="72700BC2" w14:textId="77777777" w:rsidTr="00C0190C">
              <w:trPr>
                <w:tblHeader/>
                <w:tblCellSpacing w:w="0" w:type="dxa"/>
              </w:trPr>
              <w:tc>
                <w:tcPr>
                  <w:tcW w:w="360" w:type="dxa"/>
                  <w:hideMark/>
                </w:tcPr>
                <w:p w14:paraId="73787870" w14:textId="77777777" w:rsidR="00C0190C" w:rsidRPr="00A25D4D" w:rsidRDefault="00C0190C" w:rsidP="008F13CC">
                  <w:pPr>
                    <w:jc w:val="left"/>
                    <w:rPr>
                      <w:lang w:val="en-GB"/>
                    </w:rPr>
                  </w:pPr>
                  <w:r w:rsidRPr="00A25D4D">
                    <w:rPr>
                      <w:lang w:val="en-GB"/>
                    </w:rPr>
                    <w:t> </w:t>
                  </w:r>
                </w:p>
              </w:tc>
              <w:tc>
                <w:tcPr>
                  <w:tcW w:w="1500" w:type="dxa"/>
                  <w:hideMark/>
                </w:tcPr>
                <w:p w14:paraId="6FB14B0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F978256" w14:textId="77777777" w:rsidR="00C0190C" w:rsidRPr="00A25D4D" w:rsidRDefault="00C0190C" w:rsidP="008F13CC">
                  <w:pPr>
                    <w:jc w:val="left"/>
                  </w:pPr>
                  <w:r w:rsidRPr="00A25D4D">
                    <w:t>1..*</w:t>
                  </w:r>
                </w:p>
              </w:tc>
            </w:tr>
          </w:tbl>
          <w:p w14:paraId="4F800EAE" w14:textId="77777777" w:rsidR="00C0190C" w:rsidRPr="00A25D4D" w:rsidRDefault="00C0190C" w:rsidP="008F13CC">
            <w:pPr>
              <w:jc w:val="left"/>
            </w:pPr>
          </w:p>
        </w:tc>
      </w:tr>
      <w:tr w:rsidR="00C0190C" w:rsidRPr="00A25D4D" w14:paraId="029363D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A4438BD" w14:textId="77777777" w:rsidR="00C0190C" w:rsidRPr="00A25D4D" w:rsidRDefault="00C0190C" w:rsidP="008F13CC">
            <w:pPr>
              <w:jc w:val="left"/>
            </w:pPr>
            <w:r w:rsidRPr="00A25D4D">
              <w:rPr>
                <w:b/>
                <w:bCs/>
              </w:rPr>
              <w:t xml:space="preserve">Attribuut: </w:t>
            </w:r>
            <w:proofErr w:type="spellStart"/>
            <w:r w:rsidRPr="00A25D4D">
              <w:rPr>
                <w:b/>
                <w:bCs/>
              </w:rPr>
              <w:t>utilityFacilityReference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68D8FF5F" w14:textId="77777777" w:rsidTr="00C0190C">
              <w:trPr>
                <w:tblHeader/>
                <w:tblCellSpacing w:w="0" w:type="dxa"/>
              </w:trPr>
              <w:tc>
                <w:tcPr>
                  <w:tcW w:w="360" w:type="dxa"/>
                  <w:hideMark/>
                </w:tcPr>
                <w:p w14:paraId="164165EE" w14:textId="77777777" w:rsidR="00C0190C" w:rsidRPr="00A25D4D" w:rsidRDefault="00C0190C" w:rsidP="008F13CC">
                  <w:pPr>
                    <w:jc w:val="left"/>
                  </w:pPr>
                  <w:r w:rsidRPr="00A25D4D">
                    <w:lastRenderedPageBreak/>
                    <w:t> </w:t>
                  </w:r>
                </w:p>
              </w:tc>
              <w:tc>
                <w:tcPr>
                  <w:tcW w:w="1500" w:type="dxa"/>
                  <w:hideMark/>
                </w:tcPr>
                <w:p w14:paraId="65F028EF" w14:textId="77777777" w:rsidR="00C0190C" w:rsidRPr="00A25D4D" w:rsidRDefault="00C0190C" w:rsidP="008F13CC">
                  <w:pPr>
                    <w:jc w:val="left"/>
                  </w:pPr>
                  <w:r w:rsidRPr="00A25D4D">
                    <w:t>Type:</w:t>
                  </w:r>
                </w:p>
              </w:tc>
              <w:tc>
                <w:tcPr>
                  <w:tcW w:w="0" w:type="auto"/>
                  <w:hideMark/>
                </w:tcPr>
                <w:p w14:paraId="495F51FC" w14:textId="77777777" w:rsidR="00C0190C" w:rsidRPr="00A25D4D" w:rsidRDefault="00C0190C" w:rsidP="008F13CC">
                  <w:pPr>
                    <w:jc w:val="left"/>
                  </w:pPr>
                  <w:proofErr w:type="spellStart"/>
                  <w:r w:rsidRPr="00A25D4D">
                    <w:t>ActivityComplex</w:t>
                  </w:r>
                  <w:proofErr w:type="spellEnd"/>
                </w:p>
              </w:tc>
            </w:tr>
            <w:tr w:rsidR="00C0190C" w:rsidRPr="00A25D4D" w14:paraId="0437F349" w14:textId="77777777" w:rsidTr="00C0190C">
              <w:trPr>
                <w:tblHeader/>
                <w:tblCellSpacing w:w="0" w:type="dxa"/>
              </w:trPr>
              <w:tc>
                <w:tcPr>
                  <w:tcW w:w="360" w:type="dxa"/>
                  <w:hideMark/>
                </w:tcPr>
                <w:p w14:paraId="67C9BCA5" w14:textId="77777777" w:rsidR="00C0190C" w:rsidRPr="00A25D4D" w:rsidRDefault="00C0190C" w:rsidP="008F13CC">
                  <w:pPr>
                    <w:jc w:val="left"/>
                  </w:pPr>
                  <w:r w:rsidRPr="00A25D4D">
                    <w:t> </w:t>
                  </w:r>
                </w:p>
              </w:tc>
              <w:tc>
                <w:tcPr>
                  <w:tcW w:w="1500" w:type="dxa"/>
                  <w:hideMark/>
                </w:tcPr>
                <w:p w14:paraId="4156FDAD" w14:textId="77777777" w:rsidR="00C0190C" w:rsidRPr="00A25D4D" w:rsidRDefault="00C0190C" w:rsidP="008F13CC">
                  <w:pPr>
                    <w:jc w:val="left"/>
                  </w:pPr>
                  <w:r w:rsidRPr="00A25D4D">
                    <w:t>Naam</w:t>
                  </w:r>
                </w:p>
              </w:tc>
              <w:tc>
                <w:tcPr>
                  <w:tcW w:w="0" w:type="auto"/>
                  <w:hideMark/>
                </w:tcPr>
                <w:p w14:paraId="414EB9BA" w14:textId="77777777" w:rsidR="00C0190C" w:rsidRPr="00A25D4D" w:rsidRDefault="00C0190C" w:rsidP="008F13CC">
                  <w:pPr>
                    <w:jc w:val="left"/>
                  </w:pPr>
                  <w:proofErr w:type="spellStart"/>
                  <w:r w:rsidRPr="00A25D4D">
                    <w:t>utility</w:t>
                  </w:r>
                  <w:proofErr w:type="spellEnd"/>
                  <w:r w:rsidRPr="00A25D4D">
                    <w:t xml:space="preserve"> facility </w:t>
                  </w:r>
                  <w:proofErr w:type="spellStart"/>
                  <w:r w:rsidRPr="00A25D4D">
                    <w:t>reference</w:t>
                  </w:r>
                  <w:proofErr w:type="spellEnd"/>
                  <w:r w:rsidRPr="00A25D4D">
                    <w:t xml:space="preserve"> </w:t>
                  </w:r>
                </w:p>
              </w:tc>
            </w:tr>
            <w:tr w:rsidR="00C0190C" w:rsidRPr="007060DF" w14:paraId="1B66A026" w14:textId="77777777" w:rsidTr="00C0190C">
              <w:trPr>
                <w:tblHeader/>
                <w:tblCellSpacing w:w="0" w:type="dxa"/>
              </w:trPr>
              <w:tc>
                <w:tcPr>
                  <w:tcW w:w="360" w:type="dxa"/>
                  <w:hideMark/>
                </w:tcPr>
                <w:p w14:paraId="717CDB68" w14:textId="77777777" w:rsidR="00C0190C" w:rsidRPr="00A25D4D" w:rsidRDefault="00C0190C" w:rsidP="008F13CC">
                  <w:pPr>
                    <w:jc w:val="left"/>
                  </w:pPr>
                  <w:r w:rsidRPr="00A25D4D">
                    <w:t> </w:t>
                  </w:r>
                </w:p>
              </w:tc>
              <w:tc>
                <w:tcPr>
                  <w:tcW w:w="1500" w:type="dxa"/>
                  <w:hideMark/>
                </w:tcPr>
                <w:p w14:paraId="5DFA2535" w14:textId="77777777" w:rsidR="00C0190C" w:rsidRPr="00A25D4D" w:rsidRDefault="00C0190C" w:rsidP="008F13CC">
                  <w:pPr>
                    <w:jc w:val="left"/>
                  </w:pPr>
                  <w:r w:rsidRPr="00A25D4D">
                    <w:t>Definitie:</w:t>
                  </w:r>
                </w:p>
              </w:tc>
              <w:tc>
                <w:tcPr>
                  <w:tcW w:w="0" w:type="auto"/>
                  <w:hideMark/>
                </w:tcPr>
                <w:p w14:paraId="607248FB" w14:textId="77777777" w:rsidR="00C0190C" w:rsidRPr="00A25D4D" w:rsidRDefault="00C0190C" w:rsidP="008F13CC">
                  <w:pPr>
                    <w:jc w:val="left"/>
                    <w:rPr>
                      <w:lang w:val="en-GB"/>
                    </w:rPr>
                  </w:pPr>
                  <w:r w:rsidRPr="00A25D4D">
                    <w:rPr>
                      <w:lang w:val="en-GB"/>
                    </w:rPr>
                    <w:t xml:space="preserve">Reference to a facility activity complex that is linked to (e.g. part of) this utility network. </w:t>
                  </w:r>
                </w:p>
              </w:tc>
            </w:tr>
            <w:tr w:rsidR="00C0190C" w:rsidRPr="007060DF" w14:paraId="20442B22" w14:textId="77777777" w:rsidTr="00C0190C">
              <w:trPr>
                <w:tblHeader/>
                <w:tblCellSpacing w:w="0" w:type="dxa"/>
              </w:trPr>
              <w:tc>
                <w:tcPr>
                  <w:tcW w:w="360" w:type="dxa"/>
                  <w:hideMark/>
                </w:tcPr>
                <w:p w14:paraId="4B1A98E9" w14:textId="77777777" w:rsidR="00C0190C" w:rsidRPr="00A25D4D" w:rsidRDefault="00C0190C" w:rsidP="008F13CC">
                  <w:pPr>
                    <w:jc w:val="left"/>
                    <w:rPr>
                      <w:lang w:val="en-GB"/>
                    </w:rPr>
                  </w:pPr>
                  <w:r w:rsidRPr="00A25D4D">
                    <w:rPr>
                      <w:lang w:val="en-GB"/>
                    </w:rPr>
                    <w:t> </w:t>
                  </w:r>
                </w:p>
              </w:tc>
              <w:tc>
                <w:tcPr>
                  <w:tcW w:w="1500" w:type="dxa"/>
                  <w:hideMark/>
                </w:tcPr>
                <w:p w14:paraId="56690AF2" w14:textId="77777777" w:rsidR="00C0190C" w:rsidRPr="00A25D4D" w:rsidRDefault="00C0190C" w:rsidP="008F13CC">
                  <w:pPr>
                    <w:jc w:val="left"/>
                  </w:pPr>
                  <w:r w:rsidRPr="00A25D4D">
                    <w:t>Omschrijving:</w:t>
                  </w:r>
                </w:p>
              </w:tc>
              <w:tc>
                <w:tcPr>
                  <w:tcW w:w="0" w:type="auto"/>
                  <w:hideMark/>
                </w:tcPr>
                <w:p w14:paraId="16D5B9C3" w14:textId="77777777" w:rsidR="00C0190C" w:rsidRPr="00A25D4D" w:rsidRDefault="00C0190C" w:rsidP="008F13CC">
                  <w:pPr>
                    <w:jc w:val="left"/>
                    <w:rPr>
                      <w:lang w:val="en-GB"/>
                    </w:rPr>
                  </w:pPr>
                  <w:r w:rsidRPr="00A25D4D">
                    <w:rPr>
                      <w:lang w:val="en-GB"/>
                    </w:rPr>
                    <w:t>This reference can be used to link utility facilities - having a more complex geometry - to a utility network.</w:t>
                  </w:r>
                </w:p>
              </w:tc>
            </w:tr>
            <w:tr w:rsidR="00C0190C" w:rsidRPr="00A25D4D" w14:paraId="30494E2B" w14:textId="77777777" w:rsidTr="00C0190C">
              <w:trPr>
                <w:tblHeader/>
                <w:tblCellSpacing w:w="0" w:type="dxa"/>
              </w:trPr>
              <w:tc>
                <w:tcPr>
                  <w:tcW w:w="360" w:type="dxa"/>
                  <w:hideMark/>
                </w:tcPr>
                <w:p w14:paraId="72378127" w14:textId="77777777" w:rsidR="00C0190C" w:rsidRPr="00A25D4D" w:rsidRDefault="00C0190C" w:rsidP="008F13CC">
                  <w:pPr>
                    <w:jc w:val="left"/>
                    <w:rPr>
                      <w:lang w:val="en-GB"/>
                    </w:rPr>
                  </w:pPr>
                  <w:r w:rsidRPr="00A25D4D">
                    <w:rPr>
                      <w:lang w:val="en-GB"/>
                    </w:rPr>
                    <w:t> </w:t>
                  </w:r>
                </w:p>
              </w:tc>
              <w:tc>
                <w:tcPr>
                  <w:tcW w:w="1500" w:type="dxa"/>
                  <w:hideMark/>
                </w:tcPr>
                <w:p w14:paraId="5662B226"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35934BF" w14:textId="77777777" w:rsidR="00C0190C" w:rsidRPr="00A25D4D" w:rsidRDefault="00C0190C" w:rsidP="008F13CC">
                  <w:pPr>
                    <w:jc w:val="left"/>
                  </w:pPr>
                  <w:r w:rsidRPr="00A25D4D">
                    <w:t>0..*</w:t>
                  </w:r>
                </w:p>
              </w:tc>
            </w:tr>
            <w:tr w:rsidR="00C0190C" w:rsidRPr="00A25D4D" w14:paraId="10B2A7E2" w14:textId="77777777" w:rsidTr="00C0190C">
              <w:trPr>
                <w:tblHeader/>
                <w:tblCellSpacing w:w="0" w:type="dxa"/>
              </w:trPr>
              <w:tc>
                <w:tcPr>
                  <w:tcW w:w="360" w:type="dxa"/>
                  <w:hideMark/>
                </w:tcPr>
                <w:p w14:paraId="074885BE" w14:textId="77777777" w:rsidR="00C0190C" w:rsidRPr="00A25D4D" w:rsidRDefault="00C0190C" w:rsidP="008F13CC">
                  <w:pPr>
                    <w:jc w:val="left"/>
                  </w:pPr>
                  <w:r w:rsidRPr="00A25D4D">
                    <w:t> </w:t>
                  </w:r>
                </w:p>
              </w:tc>
              <w:tc>
                <w:tcPr>
                  <w:tcW w:w="1500" w:type="dxa"/>
                  <w:hideMark/>
                </w:tcPr>
                <w:p w14:paraId="043F6D65" w14:textId="77777777" w:rsidR="00C0190C" w:rsidRPr="00A25D4D" w:rsidRDefault="00C0190C" w:rsidP="008F13CC">
                  <w:pPr>
                    <w:jc w:val="left"/>
                  </w:pPr>
                  <w:r w:rsidRPr="00A25D4D">
                    <w:t>Stereotypes:</w:t>
                  </w:r>
                </w:p>
              </w:tc>
              <w:tc>
                <w:tcPr>
                  <w:tcW w:w="0" w:type="auto"/>
                  <w:hideMark/>
                </w:tcPr>
                <w:p w14:paraId="105464FB"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30DF5382" w14:textId="77777777" w:rsidR="00C0190C" w:rsidRPr="00A25D4D" w:rsidRDefault="00C0190C" w:rsidP="008F13CC">
            <w:pPr>
              <w:jc w:val="left"/>
            </w:pPr>
          </w:p>
        </w:tc>
      </w:tr>
      <w:tr w:rsidR="00C0190C" w:rsidRPr="00A25D4D" w14:paraId="33F35CC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B6AF39E" w14:textId="77777777" w:rsidR="00C0190C" w:rsidRPr="00A25D4D" w:rsidRDefault="00C0190C" w:rsidP="008F13CC">
            <w:pPr>
              <w:jc w:val="left"/>
            </w:pPr>
            <w:r w:rsidRPr="00A25D4D">
              <w:rPr>
                <w:b/>
                <w:bCs/>
              </w:rPr>
              <w:lastRenderedPageBreak/>
              <w:t>Attribuut: disclaimer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074153CA" w14:textId="77777777" w:rsidTr="00C0190C">
              <w:trPr>
                <w:tblHeader/>
                <w:tblCellSpacing w:w="0" w:type="dxa"/>
              </w:trPr>
              <w:tc>
                <w:tcPr>
                  <w:tcW w:w="360" w:type="dxa"/>
                  <w:hideMark/>
                </w:tcPr>
                <w:p w14:paraId="0110E88B" w14:textId="77777777" w:rsidR="00C0190C" w:rsidRPr="00A25D4D" w:rsidRDefault="00C0190C" w:rsidP="008F13CC">
                  <w:pPr>
                    <w:jc w:val="left"/>
                  </w:pPr>
                  <w:r w:rsidRPr="00A25D4D">
                    <w:t> </w:t>
                  </w:r>
                </w:p>
              </w:tc>
              <w:tc>
                <w:tcPr>
                  <w:tcW w:w="1500" w:type="dxa"/>
                  <w:hideMark/>
                </w:tcPr>
                <w:p w14:paraId="00B5D585" w14:textId="77777777" w:rsidR="00C0190C" w:rsidRPr="00A25D4D" w:rsidRDefault="00C0190C" w:rsidP="008F13CC">
                  <w:pPr>
                    <w:jc w:val="left"/>
                  </w:pPr>
                  <w:r w:rsidRPr="00A25D4D">
                    <w:t>Type:</w:t>
                  </w:r>
                </w:p>
              </w:tc>
              <w:tc>
                <w:tcPr>
                  <w:tcW w:w="0" w:type="auto"/>
                  <w:hideMark/>
                </w:tcPr>
                <w:p w14:paraId="5ACD0B8F" w14:textId="77777777" w:rsidR="00C0190C" w:rsidRPr="00A25D4D" w:rsidRDefault="00C0190C" w:rsidP="008F13CC">
                  <w:pPr>
                    <w:jc w:val="left"/>
                  </w:pPr>
                  <w:proofErr w:type="spellStart"/>
                  <w:r w:rsidRPr="00A25D4D">
                    <w:t>PT_FreeText</w:t>
                  </w:r>
                  <w:proofErr w:type="spellEnd"/>
                </w:p>
              </w:tc>
            </w:tr>
            <w:tr w:rsidR="00C0190C" w:rsidRPr="00A25D4D" w14:paraId="49840FBA" w14:textId="77777777" w:rsidTr="00C0190C">
              <w:trPr>
                <w:tblHeader/>
                <w:tblCellSpacing w:w="0" w:type="dxa"/>
              </w:trPr>
              <w:tc>
                <w:tcPr>
                  <w:tcW w:w="360" w:type="dxa"/>
                  <w:hideMark/>
                </w:tcPr>
                <w:p w14:paraId="703827A6" w14:textId="77777777" w:rsidR="00C0190C" w:rsidRPr="00A25D4D" w:rsidRDefault="00C0190C" w:rsidP="008F13CC">
                  <w:pPr>
                    <w:jc w:val="left"/>
                  </w:pPr>
                  <w:r w:rsidRPr="00A25D4D">
                    <w:t> </w:t>
                  </w:r>
                </w:p>
              </w:tc>
              <w:tc>
                <w:tcPr>
                  <w:tcW w:w="1500" w:type="dxa"/>
                  <w:hideMark/>
                </w:tcPr>
                <w:p w14:paraId="3555FF25" w14:textId="77777777" w:rsidR="00C0190C" w:rsidRPr="00A25D4D" w:rsidRDefault="00C0190C" w:rsidP="008F13CC">
                  <w:pPr>
                    <w:jc w:val="left"/>
                  </w:pPr>
                  <w:r w:rsidRPr="00A25D4D">
                    <w:t>Naam</w:t>
                  </w:r>
                </w:p>
              </w:tc>
              <w:tc>
                <w:tcPr>
                  <w:tcW w:w="0" w:type="auto"/>
                  <w:hideMark/>
                </w:tcPr>
                <w:p w14:paraId="3F2A0163" w14:textId="77777777" w:rsidR="00C0190C" w:rsidRPr="00A25D4D" w:rsidRDefault="00C0190C" w:rsidP="008F13CC">
                  <w:pPr>
                    <w:jc w:val="left"/>
                  </w:pPr>
                  <w:r w:rsidRPr="00A25D4D">
                    <w:t xml:space="preserve">disclaimer </w:t>
                  </w:r>
                </w:p>
              </w:tc>
            </w:tr>
            <w:tr w:rsidR="00C0190C" w:rsidRPr="007060DF" w14:paraId="198A7459" w14:textId="77777777" w:rsidTr="00C0190C">
              <w:trPr>
                <w:tblHeader/>
                <w:tblCellSpacing w:w="0" w:type="dxa"/>
              </w:trPr>
              <w:tc>
                <w:tcPr>
                  <w:tcW w:w="360" w:type="dxa"/>
                  <w:hideMark/>
                </w:tcPr>
                <w:p w14:paraId="6A5C2776" w14:textId="77777777" w:rsidR="00C0190C" w:rsidRPr="00A25D4D" w:rsidRDefault="00C0190C" w:rsidP="008F13CC">
                  <w:pPr>
                    <w:jc w:val="left"/>
                  </w:pPr>
                  <w:r w:rsidRPr="00A25D4D">
                    <w:t> </w:t>
                  </w:r>
                </w:p>
              </w:tc>
              <w:tc>
                <w:tcPr>
                  <w:tcW w:w="1500" w:type="dxa"/>
                  <w:hideMark/>
                </w:tcPr>
                <w:p w14:paraId="6C62D259" w14:textId="77777777" w:rsidR="00C0190C" w:rsidRPr="00A25D4D" w:rsidRDefault="00C0190C" w:rsidP="008F13CC">
                  <w:pPr>
                    <w:jc w:val="left"/>
                  </w:pPr>
                  <w:r w:rsidRPr="00A25D4D">
                    <w:t>Definitie:</w:t>
                  </w:r>
                </w:p>
              </w:tc>
              <w:tc>
                <w:tcPr>
                  <w:tcW w:w="0" w:type="auto"/>
                  <w:hideMark/>
                </w:tcPr>
                <w:p w14:paraId="262CA389" w14:textId="77777777" w:rsidR="00C0190C" w:rsidRPr="00A25D4D" w:rsidRDefault="00C0190C" w:rsidP="008F13CC">
                  <w:pPr>
                    <w:jc w:val="left"/>
                    <w:rPr>
                      <w:lang w:val="en-GB"/>
                    </w:rPr>
                  </w:pPr>
                  <w:r w:rsidRPr="00A25D4D">
                    <w:rPr>
                      <w:lang w:val="en-GB"/>
                    </w:rPr>
                    <w:t xml:space="preserve">Legal text describing confidentiality clauses applying to the utility network information. </w:t>
                  </w:r>
                </w:p>
              </w:tc>
            </w:tr>
            <w:tr w:rsidR="00C0190C" w:rsidRPr="00A25D4D" w14:paraId="374D5B56" w14:textId="77777777" w:rsidTr="00C0190C">
              <w:trPr>
                <w:tblHeader/>
                <w:tblCellSpacing w:w="0" w:type="dxa"/>
              </w:trPr>
              <w:tc>
                <w:tcPr>
                  <w:tcW w:w="360" w:type="dxa"/>
                  <w:hideMark/>
                </w:tcPr>
                <w:p w14:paraId="6F9E28EF" w14:textId="77777777" w:rsidR="00C0190C" w:rsidRPr="00A25D4D" w:rsidRDefault="00C0190C" w:rsidP="008F13CC">
                  <w:pPr>
                    <w:jc w:val="left"/>
                    <w:rPr>
                      <w:lang w:val="en-GB"/>
                    </w:rPr>
                  </w:pPr>
                  <w:r w:rsidRPr="00A25D4D">
                    <w:rPr>
                      <w:lang w:val="en-GB"/>
                    </w:rPr>
                    <w:t> </w:t>
                  </w:r>
                </w:p>
              </w:tc>
              <w:tc>
                <w:tcPr>
                  <w:tcW w:w="1500" w:type="dxa"/>
                  <w:hideMark/>
                </w:tcPr>
                <w:p w14:paraId="21955848"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9687494" w14:textId="77777777" w:rsidR="00C0190C" w:rsidRPr="00A25D4D" w:rsidRDefault="00C0190C" w:rsidP="008F13CC">
                  <w:pPr>
                    <w:jc w:val="left"/>
                  </w:pPr>
                  <w:r w:rsidRPr="00A25D4D">
                    <w:t>0..*</w:t>
                  </w:r>
                </w:p>
              </w:tc>
            </w:tr>
            <w:tr w:rsidR="00C0190C" w:rsidRPr="00A25D4D" w14:paraId="19F82B4B" w14:textId="77777777" w:rsidTr="00C0190C">
              <w:trPr>
                <w:tblHeader/>
                <w:tblCellSpacing w:w="0" w:type="dxa"/>
              </w:trPr>
              <w:tc>
                <w:tcPr>
                  <w:tcW w:w="360" w:type="dxa"/>
                  <w:hideMark/>
                </w:tcPr>
                <w:p w14:paraId="2DB5B89A" w14:textId="77777777" w:rsidR="00C0190C" w:rsidRPr="00A25D4D" w:rsidRDefault="00C0190C" w:rsidP="008F13CC">
                  <w:pPr>
                    <w:jc w:val="left"/>
                  </w:pPr>
                  <w:r w:rsidRPr="00A25D4D">
                    <w:t> </w:t>
                  </w:r>
                </w:p>
              </w:tc>
              <w:tc>
                <w:tcPr>
                  <w:tcW w:w="1500" w:type="dxa"/>
                  <w:hideMark/>
                </w:tcPr>
                <w:p w14:paraId="2F77B4ED" w14:textId="77777777" w:rsidR="00C0190C" w:rsidRPr="00A25D4D" w:rsidRDefault="00C0190C" w:rsidP="008F13CC">
                  <w:pPr>
                    <w:jc w:val="left"/>
                  </w:pPr>
                  <w:r w:rsidRPr="00A25D4D">
                    <w:t>Stereotypes:</w:t>
                  </w:r>
                </w:p>
              </w:tc>
              <w:tc>
                <w:tcPr>
                  <w:tcW w:w="0" w:type="auto"/>
                  <w:hideMark/>
                </w:tcPr>
                <w:p w14:paraId="1E64BECB"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60A1A2E7" w14:textId="77777777" w:rsidR="00C0190C" w:rsidRPr="00A25D4D" w:rsidRDefault="00C0190C" w:rsidP="008F13CC">
            <w:pPr>
              <w:jc w:val="left"/>
            </w:pPr>
          </w:p>
        </w:tc>
      </w:tr>
      <w:tr w:rsidR="00C0190C" w:rsidRPr="00A25D4D" w14:paraId="0B6FE3B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A3ADE24" w14:textId="77777777" w:rsidR="00C0190C" w:rsidRPr="00A25D4D" w:rsidRDefault="00C0190C" w:rsidP="008F13CC">
            <w:pPr>
              <w:jc w:val="left"/>
            </w:pPr>
            <w:r w:rsidRPr="00A25D4D">
              <w:rPr>
                <w:b/>
                <w:bCs/>
              </w:rPr>
              <w:t xml:space="preserve">Relatie: </w:t>
            </w:r>
            <w:proofErr w:type="spellStart"/>
            <w:r w:rsidRPr="00A25D4D">
              <w:rPr>
                <w:b/>
                <w:bCs/>
              </w:rPr>
              <w:t>networks</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0C3D88DB" w14:textId="77777777" w:rsidTr="00C0190C">
              <w:trPr>
                <w:tblHeader/>
                <w:tblCellSpacing w:w="0" w:type="dxa"/>
              </w:trPr>
              <w:tc>
                <w:tcPr>
                  <w:tcW w:w="360" w:type="dxa"/>
                  <w:hideMark/>
                </w:tcPr>
                <w:p w14:paraId="5F68C61F" w14:textId="77777777" w:rsidR="00C0190C" w:rsidRPr="00A25D4D" w:rsidRDefault="00C0190C" w:rsidP="008F13CC">
                  <w:pPr>
                    <w:jc w:val="left"/>
                  </w:pPr>
                  <w:r w:rsidRPr="00A25D4D">
                    <w:t> </w:t>
                  </w:r>
                </w:p>
              </w:tc>
              <w:tc>
                <w:tcPr>
                  <w:tcW w:w="1500" w:type="dxa"/>
                  <w:hideMark/>
                </w:tcPr>
                <w:p w14:paraId="51857232" w14:textId="77777777" w:rsidR="00C0190C" w:rsidRPr="00A25D4D" w:rsidRDefault="00C0190C" w:rsidP="008F13CC">
                  <w:pPr>
                    <w:jc w:val="left"/>
                  </w:pPr>
                  <w:r w:rsidRPr="00A25D4D">
                    <w:t>Type:</w:t>
                  </w:r>
                </w:p>
              </w:tc>
              <w:tc>
                <w:tcPr>
                  <w:tcW w:w="0" w:type="auto"/>
                  <w:hideMark/>
                </w:tcPr>
                <w:p w14:paraId="077AC754" w14:textId="77777777" w:rsidR="00C0190C" w:rsidRPr="00A25D4D" w:rsidRDefault="00C0190C" w:rsidP="008F13CC">
                  <w:pPr>
                    <w:jc w:val="left"/>
                  </w:pPr>
                  <w:proofErr w:type="spellStart"/>
                  <w:r w:rsidRPr="00A25D4D">
                    <w:t>UtilityNetwork</w:t>
                  </w:r>
                  <w:proofErr w:type="spellEnd"/>
                </w:p>
              </w:tc>
            </w:tr>
            <w:tr w:rsidR="00C0190C" w:rsidRPr="00A25D4D" w14:paraId="2284DA4A" w14:textId="77777777" w:rsidTr="00C0190C">
              <w:trPr>
                <w:tblHeader/>
                <w:tblCellSpacing w:w="0" w:type="dxa"/>
              </w:trPr>
              <w:tc>
                <w:tcPr>
                  <w:tcW w:w="360" w:type="dxa"/>
                  <w:hideMark/>
                </w:tcPr>
                <w:p w14:paraId="2FB7FAE6" w14:textId="77777777" w:rsidR="00C0190C" w:rsidRPr="00A25D4D" w:rsidRDefault="00C0190C" w:rsidP="008F13CC">
                  <w:pPr>
                    <w:jc w:val="left"/>
                  </w:pPr>
                  <w:r w:rsidRPr="00A25D4D">
                    <w:t> </w:t>
                  </w:r>
                </w:p>
              </w:tc>
              <w:tc>
                <w:tcPr>
                  <w:tcW w:w="1500" w:type="dxa"/>
                  <w:hideMark/>
                </w:tcPr>
                <w:p w14:paraId="40210C04" w14:textId="77777777" w:rsidR="00C0190C" w:rsidRPr="00A25D4D" w:rsidRDefault="00C0190C" w:rsidP="008F13CC">
                  <w:pPr>
                    <w:jc w:val="left"/>
                  </w:pPr>
                  <w:r w:rsidRPr="00A25D4D">
                    <w:t>Naam</w:t>
                  </w:r>
                </w:p>
              </w:tc>
              <w:tc>
                <w:tcPr>
                  <w:tcW w:w="0" w:type="auto"/>
                  <w:hideMark/>
                </w:tcPr>
                <w:p w14:paraId="4ED6D3B6" w14:textId="77777777" w:rsidR="00C0190C" w:rsidRPr="00A25D4D" w:rsidRDefault="00C0190C" w:rsidP="008F13CC">
                  <w:pPr>
                    <w:jc w:val="left"/>
                  </w:pPr>
                  <w:proofErr w:type="spellStart"/>
                  <w:r w:rsidRPr="00A25D4D">
                    <w:t>networks</w:t>
                  </w:r>
                  <w:proofErr w:type="spellEnd"/>
                  <w:r w:rsidRPr="00A25D4D">
                    <w:t xml:space="preserve"> </w:t>
                  </w:r>
                </w:p>
              </w:tc>
            </w:tr>
            <w:tr w:rsidR="00C0190C" w:rsidRPr="007060DF" w14:paraId="3A005CEB" w14:textId="77777777" w:rsidTr="00C0190C">
              <w:trPr>
                <w:tblHeader/>
                <w:tblCellSpacing w:w="0" w:type="dxa"/>
              </w:trPr>
              <w:tc>
                <w:tcPr>
                  <w:tcW w:w="360" w:type="dxa"/>
                  <w:hideMark/>
                </w:tcPr>
                <w:p w14:paraId="5DB7154F" w14:textId="77777777" w:rsidR="00C0190C" w:rsidRPr="00A25D4D" w:rsidRDefault="00C0190C" w:rsidP="008F13CC">
                  <w:pPr>
                    <w:jc w:val="left"/>
                  </w:pPr>
                  <w:r w:rsidRPr="00A25D4D">
                    <w:t> </w:t>
                  </w:r>
                </w:p>
              </w:tc>
              <w:tc>
                <w:tcPr>
                  <w:tcW w:w="1500" w:type="dxa"/>
                  <w:hideMark/>
                </w:tcPr>
                <w:p w14:paraId="53B95C07" w14:textId="77777777" w:rsidR="00C0190C" w:rsidRPr="00A25D4D" w:rsidRDefault="00C0190C" w:rsidP="008F13CC">
                  <w:pPr>
                    <w:jc w:val="left"/>
                  </w:pPr>
                  <w:r w:rsidRPr="00A25D4D">
                    <w:t>Definitie:</w:t>
                  </w:r>
                </w:p>
              </w:tc>
              <w:tc>
                <w:tcPr>
                  <w:tcW w:w="0" w:type="auto"/>
                  <w:hideMark/>
                </w:tcPr>
                <w:p w14:paraId="090C5AB4" w14:textId="77777777" w:rsidR="00C0190C" w:rsidRPr="00A25D4D" w:rsidRDefault="00C0190C" w:rsidP="008F13CC">
                  <w:pPr>
                    <w:jc w:val="left"/>
                    <w:rPr>
                      <w:lang w:val="en-GB"/>
                    </w:rPr>
                  </w:pPr>
                  <w:r w:rsidRPr="00A25D4D">
                    <w:rPr>
                      <w:lang w:val="en-GB"/>
                    </w:rPr>
                    <w:t>A single sub-network that can be considered as part of a higher-order utility network.</w:t>
                  </w:r>
                </w:p>
              </w:tc>
            </w:tr>
            <w:tr w:rsidR="00C0190C" w:rsidRPr="00A25D4D" w14:paraId="0F373459" w14:textId="77777777" w:rsidTr="00C0190C">
              <w:trPr>
                <w:tblHeader/>
                <w:tblCellSpacing w:w="0" w:type="dxa"/>
              </w:trPr>
              <w:tc>
                <w:tcPr>
                  <w:tcW w:w="360" w:type="dxa"/>
                  <w:hideMark/>
                </w:tcPr>
                <w:p w14:paraId="3AF97FAF" w14:textId="77777777" w:rsidR="00C0190C" w:rsidRPr="00A25D4D" w:rsidRDefault="00C0190C" w:rsidP="008F13CC">
                  <w:pPr>
                    <w:jc w:val="left"/>
                    <w:rPr>
                      <w:lang w:val="en-GB"/>
                    </w:rPr>
                  </w:pPr>
                  <w:r w:rsidRPr="00A25D4D">
                    <w:rPr>
                      <w:lang w:val="en-GB"/>
                    </w:rPr>
                    <w:t> </w:t>
                  </w:r>
                </w:p>
              </w:tc>
              <w:tc>
                <w:tcPr>
                  <w:tcW w:w="1500" w:type="dxa"/>
                  <w:hideMark/>
                </w:tcPr>
                <w:p w14:paraId="10A42E06"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58660AB" w14:textId="77777777" w:rsidR="00C0190C" w:rsidRPr="00A25D4D" w:rsidRDefault="00C0190C" w:rsidP="008F13CC">
                  <w:pPr>
                    <w:jc w:val="left"/>
                  </w:pPr>
                  <w:r w:rsidRPr="00A25D4D">
                    <w:t>0..*</w:t>
                  </w:r>
                </w:p>
              </w:tc>
            </w:tr>
            <w:tr w:rsidR="00C0190C" w:rsidRPr="00A25D4D" w14:paraId="1C10674D" w14:textId="77777777" w:rsidTr="00C0190C">
              <w:trPr>
                <w:tblHeader/>
                <w:tblCellSpacing w:w="0" w:type="dxa"/>
              </w:trPr>
              <w:tc>
                <w:tcPr>
                  <w:tcW w:w="360" w:type="dxa"/>
                  <w:hideMark/>
                </w:tcPr>
                <w:p w14:paraId="53E004F6" w14:textId="77777777" w:rsidR="00C0190C" w:rsidRPr="00A25D4D" w:rsidRDefault="00C0190C" w:rsidP="008F13CC">
                  <w:pPr>
                    <w:jc w:val="left"/>
                  </w:pPr>
                  <w:r w:rsidRPr="00A25D4D">
                    <w:t> </w:t>
                  </w:r>
                </w:p>
              </w:tc>
              <w:tc>
                <w:tcPr>
                  <w:tcW w:w="1500" w:type="dxa"/>
                  <w:hideMark/>
                </w:tcPr>
                <w:p w14:paraId="542B27E9" w14:textId="77777777" w:rsidR="00C0190C" w:rsidRPr="00A25D4D" w:rsidRDefault="00C0190C" w:rsidP="008F13CC">
                  <w:pPr>
                    <w:jc w:val="left"/>
                  </w:pPr>
                  <w:r w:rsidRPr="00A25D4D">
                    <w:t>Stereotypes:</w:t>
                  </w:r>
                </w:p>
              </w:tc>
              <w:tc>
                <w:tcPr>
                  <w:tcW w:w="0" w:type="auto"/>
                  <w:hideMark/>
                </w:tcPr>
                <w:p w14:paraId="16A6E79E"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3C57B2B7" w14:textId="77777777" w:rsidR="00C0190C" w:rsidRPr="00A25D4D" w:rsidRDefault="00C0190C" w:rsidP="008F13CC">
            <w:pPr>
              <w:jc w:val="left"/>
            </w:pPr>
          </w:p>
        </w:tc>
      </w:tr>
      <w:tr w:rsidR="00C0190C" w:rsidRPr="00A25D4D" w14:paraId="4A1627E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E806130" w14:textId="77777777" w:rsidR="00C0190C" w:rsidRPr="00A25D4D" w:rsidRDefault="00C0190C" w:rsidP="008F13CC">
            <w:pPr>
              <w:jc w:val="left"/>
              <w:rPr>
                <w:lang w:val="en-GB"/>
              </w:rPr>
            </w:pPr>
            <w:r w:rsidRPr="00A25D4D">
              <w:rPr>
                <w:b/>
                <w:bCs/>
                <w:lang w:val="en-GB"/>
              </w:rPr>
              <w:t>Constraint: "telecommunications" value of "</w:t>
            </w:r>
            <w:proofErr w:type="spellStart"/>
            <w:r w:rsidRPr="00A25D4D">
              <w:rPr>
                <w:b/>
                <w:bCs/>
                <w:lang w:val="en-GB"/>
              </w:rPr>
              <w:t>utilityNetworkType</w:t>
            </w:r>
            <w:proofErr w:type="spellEnd"/>
            <w:r w:rsidRPr="00A25D4D">
              <w:rPr>
                <w:b/>
                <w:bCs/>
                <w:lang w:val="en-GB"/>
              </w:rPr>
              <w:t>" is not in IR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7060DF" w14:paraId="4F19C0A3" w14:textId="77777777" w:rsidTr="00C0190C">
              <w:trPr>
                <w:tblHeader/>
                <w:tblCellSpacing w:w="0" w:type="dxa"/>
              </w:trPr>
              <w:tc>
                <w:tcPr>
                  <w:tcW w:w="360" w:type="dxa"/>
                  <w:hideMark/>
                </w:tcPr>
                <w:p w14:paraId="7E1D499F" w14:textId="77777777" w:rsidR="00C0190C" w:rsidRPr="00A25D4D" w:rsidRDefault="00C0190C" w:rsidP="008F13CC">
                  <w:pPr>
                    <w:jc w:val="left"/>
                    <w:rPr>
                      <w:lang w:val="en-GB"/>
                    </w:rPr>
                  </w:pPr>
                  <w:r w:rsidRPr="00A25D4D">
                    <w:rPr>
                      <w:lang w:val="en-GB"/>
                    </w:rPr>
                    <w:t> </w:t>
                  </w:r>
                </w:p>
              </w:tc>
              <w:tc>
                <w:tcPr>
                  <w:tcW w:w="1500" w:type="dxa"/>
                  <w:hideMark/>
                </w:tcPr>
                <w:p w14:paraId="449E5B23" w14:textId="77777777" w:rsidR="00C0190C" w:rsidRPr="00A25D4D" w:rsidRDefault="00C0190C" w:rsidP="008F13CC">
                  <w:pPr>
                    <w:jc w:val="left"/>
                  </w:pPr>
                  <w:r w:rsidRPr="00A25D4D">
                    <w:t>Natuurlijke taal:</w:t>
                  </w:r>
                </w:p>
              </w:tc>
              <w:tc>
                <w:tcPr>
                  <w:tcW w:w="0" w:type="auto"/>
                  <w:hideMark/>
                </w:tcPr>
                <w:p w14:paraId="0A1B29A8" w14:textId="77777777" w:rsidR="00C0190C" w:rsidRPr="00A25D4D" w:rsidRDefault="00C0190C" w:rsidP="008F13CC">
                  <w:pPr>
                    <w:jc w:val="left"/>
                    <w:rPr>
                      <w:lang w:val="en-GB"/>
                    </w:rPr>
                  </w:pPr>
                  <w:r w:rsidRPr="00A25D4D">
                    <w:rPr>
                      <w:lang w:val="en-GB"/>
                    </w:rPr>
                    <w:t>The multiplicity of "telecommunications" shall be 0</w:t>
                  </w:r>
                </w:p>
              </w:tc>
            </w:tr>
            <w:tr w:rsidR="00C0190C" w:rsidRPr="00A25D4D" w14:paraId="053F2CDA" w14:textId="77777777" w:rsidTr="00C0190C">
              <w:trPr>
                <w:tblHeader/>
                <w:tblCellSpacing w:w="0" w:type="dxa"/>
              </w:trPr>
              <w:tc>
                <w:tcPr>
                  <w:tcW w:w="360" w:type="dxa"/>
                  <w:hideMark/>
                </w:tcPr>
                <w:p w14:paraId="2A00064E" w14:textId="77777777" w:rsidR="00C0190C" w:rsidRPr="00A25D4D" w:rsidRDefault="00C0190C" w:rsidP="008F13CC">
                  <w:pPr>
                    <w:jc w:val="left"/>
                    <w:rPr>
                      <w:lang w:val="en-GB"/>
                    </w:rPr>
                  </w:pPr>
                  <w:r w:rsidRPr="00A25D4D">
                    <w:rPr>
                      <w:lang w:val="en-GB"/>
                    </w:rPr>
                    <w:t> </w:t>
                  </w:r>
                </w:p>
              </w:tc>
              <w:tc>
                <w:tcPr>
                  <w:tcW w:w="1500" w:type="dxa"/>
                  <w:hideMark/>
                </w:tcPr>
                <w:p w14:paraId="5DFEB70D" w14:textId="77777777" w:rsidR="00C0190C" w:rsidRPr="00A25D4D" w:rsidRDefault="00C0190C" w:rsidP="008F13CC">
                  <w:pPr>
                    <w:jc w:val="left"/>
                  </w:pPr>
                  <w:r w:rsidRPr="00A25D4D">
                    <w:t>OCL:</w:t>
                  </w:r>
                </w:p>
              </w:tc>
              <w:tc>
                <w:tcPr>
                  <w:tcW w:w="0" w:type="auto"/>
                  <w:hideMark/>
                </w:tcPr>
                <w:p w14:paraId="0FC149F6"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telecommunications</w:t>
                  </w:r>
                  <w:proofErr w:type="spellEnd"/>
                  <w:r w:rsidRPr="00A25D4D">
                    <w:t>-&gt;</w:t>
                  </w:r>
                  <w:proofErr w:type="spellStart"/>
                  <w:r w:rsidRPr="00A25D4D">
                    <w:t>size</w:t>
                  </w:r>
                  <w:proofErr w:type="spellEnd"/>
                  <w:r w:rsidRPr="00A25D4D">
                    <w:t xml:space="preserve">()=0 </w:t>
                  </w:r>
                </w:p>
              </w:tc>
            </w:tr>
          </w:tbl>
          <w:p w14:paraId="63A84970" w14:textId="77777777" w:rsidR="00C0190C" w:rsidRPr="00A25D4D" w:rsidRDefault="00C0190C" w:rsidP="008F13CC">
            <w:pPr>
              <w:jc w:val="left"/>
            </w:pPr>
          </w:p>
        </w:tc>
      </w:tr>
      <w:tr w:rsidR="00C0190C" w:rsidRPr="00A25D4D" w14:paraId="10A345A8"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F059711" w14:textId="77777777" w:rsidR="00C0190C" w:rsidRPr="00A25D4D" w:rsidRDefault="00C0190C" w:rsidP="008F13CC">
            <w:pPr>
              <w:jc w:val="left"/>
              <w:rPr>
                <w:lang w:val="en-GB"/>
              </w:rPr>
            </w:pPr>
            <w:r w:rsidRPr="00A25D4D">
              <w:rPr>
                <w:b/>
                <w:bCs/>
                <w:lang w:val="en-GB"/>
              </w:rPr>
              <w:t xml:space="preserve">Constraint: All utility network objects have </w:t>
            </w:r>
            <w:proofErr w:type="spellStart"/>
            <w:r w:rsidRPr="00A25D4D">
              <w:rPr>
                <w:b/>
                <w:bCs/>
                <w:lang w:val="en-GB"/>
              </w:rPr>
              <w:t>inspireId</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7060DF" w14:paraId="47A6FF84" w14:textId="77777777" w:rsidTr="00C0190C">
              <w:trPr>
                <w:tblHeader/>
                <w:tblCellSpacing w:w="0" w:type="dxa"/>
              </w:trPr>
              <w:tc>
                <w:tcPr>
                  <w:tcW w:w="360" w:type="dxa"/>
                  <w:hideMark/>
                </w:tcPr>
                <w:p w14:paraId="24815253" w14:textId="77777777" w:rsidR="00C0190C" w:rsidRPr="00A25D4D" w:rsidRDefault="00C0190C" w:rsidP="008F13CC">
                  <w:pPr>
                    <w:jc w:val="left"/>
                    <w:rPr>
                      <w:lang w:val="en-GB"/>
                    </w:rPr>
                  </w:pPr>
                  <w:r w:rsidRPr="00A25D4D">
                    <w:rPr>
                      <w:lang w:val="en-GB"/>
                    </w:rPr>
                    <w:t> </w:t>
                  </w:r>
                </w:p>
              </w:tc>
              <w:tc>
                <w:tcPr>
                  <w:tcW w:w="1500" w:type="dxa"/>
                  <w:hideMark/>
                </w:tcPr>
                <w:p w14:paraId="10400A41" w14:textId="77777777" w:rsidR="00C0190C" w:rsidRPr="00A25D4D" w:rsidRDefault="00C0190C" w:rsidP="008F13CC">
                  <w:pPr>
                    <w:jc w:val="left"/>
                  </w:pPr>
                  <w:r w:rsidRPr="00A25D4D">
                    <w:t>Natuurlijke taal:</w:t>
                  </w:r>
                </w:p>
              </w:tc>
              <w:tc>
                <w:tcPr>
                  <w:tcW w:w="0" w:type="auto"/>
                  <w:hideMark/>
                </w:tcPr>
                <w:p w14:paraId="03D619C3" w14:textId="77777777" w:rsidR="00C0190C" w:rsidRPr="00A25D4D" w:rsidRDefault="00C0190C" w:rsidP="008F13CC">
                  <w:pPr>
                    <w:jc w:val="left"/>
                    <w:rPr>
                      <w:lang w:val="en-GB"/>
                    </w:rPr>
                  </w:pPr>
                  <w:r w:rsidRPr="00A25D4D">
                    <w:rPr>
                      <w:lang w:val="en-GB"/>
                    </w:rPr>
                    <w:t xml:space="preserve">All utility network objects have an external object identifier. </w:t>
                  </w:r>
                </w:p>
              </w:tc>
            </w:tr>
            <w:tr w:rsidR="00C0190C" w:rsidRPr="00A25D4D" w14:paraId="1CC2A7D8" w14:textId="77777777" w:rsidTr="00C0190C">
              <w:trPr>
                <w:tblHeader/>
                <w:tblCellSpacing w:w="0" w:type="dxa"/>
              </w:trPr>
              <w:tc>
                <w:tcPr>
                  <w:tcW w:w="360" w:type="dxa"/>
                  <w:hideMark/>
                </w:tcPr>
                <w:p w14:paraId="6CA55533" w14:textId="77777777" w:rsidR="00C0190C" w:rsidRPr="00A25D4D" w:rsidRDefault="00C0190C" w:rsidP="008F13CC">
                  <w:pPr>
                    <w:jc w:val="left"/>
                    <w:rPr>
                      <w:lang w:val="en-GB"/>
                    </w:rPr>
                  </w:pPr>
                  <w:r w:rsidRPr="00A25D4D">
                    <w:rPr>
                      <w:lang w:val="en-GB"/>
                    </w:rPr>
                    <w:t> </w:t>
                  </w:r>
                </w:p>
              </w:tc>
              <w:tc>
                <w:tcPr>
                  <w:tcW w:w="1500" w:type="dxa"/>
                  <w:hideMark/>
                </w:tcPr>
                <w:p w14:paraId="1DC27519" w14:textId="77777777" w:rsidR="00C0190C" w:rsidRPr="00A25D4D" w:rsidRDefault="00C0190C" w:rsidP="008F13CC">
                  <w:pPr>
                    <w:jc w:val="left"/>
                  </w:pPr>
                  <w:r w:rsidRPr="00A25D4D">
                    <w:t>OCL:</w:t>
                  </w:r>
                </w:p>
              </w:tc>
              <w:tc>
                <w:tcPr>
                  <w:tcW w:w="0" w:type="auto"/>
                  <w:hideMark/>
                </w:tcPr>
                <w:p w14:paraId="48130564" w14:textId="77777777" w:rsidR="00C0190C" w:rsidRPr="00A25D4D" w:rsidRDefault="00C0190C" w:rsidP="008F13CC">
                  <w:pPr>
                    <w:jc w:val="left"/>
                  </w:pPr>
                  <w:proofErr w:type="spellStart"/>
                  <w:r w:rsidRPr="00A25D4D">
                    <w:t>inv:inspireId</w:t>
                  </w:r>
                  <w:proofErr w:type="spellEnd"/>
                  <w:r w:rsidRPr="00A25D4D">
                    <w:t>-&gt;</w:t>
                  </w:r>
                  <w:proofErr w:type="spellStart"/>
                  <w:r w:rsidRPr="00A25D4D">
                    <w:t>notEmpty</w:t>
                  </w:r>
                  <w:proofErr w:type="spellEnd"/>
                  <w:r w:rsidRPr="00A25D4D">
                    <w:t xml:space="preserve">() </w:t>
                  </w:r>
                </w:p>
              </w:tc>
            </w:tr>
          </w:tbl>
          <w:p w14:paraId="72ADCD20" w14:textId="77777777" w:rsidR="00C0190C" w:rsidRPr="00A25D4D" w:rsidRDefault="00C0190C" w:rsidP="008F13CC">
            <w:pPr>
              <w:jc w:val="left"/>
            </w:pPr>
          </w:p>
        </w:tc>
      </w:tr>
    </w:tbl>
    <w:p w14:paraId="62B3E96A" w14:textId="77777777" w:rsidR="00C0190C" w:rsidRPr="00A25D4D" w:rsidRDefault="00C0190C" w:rsidP="008F13CC">
      <w:pPr>
        <w:pStyle w:val="Kop5"/>
        <w:jc w:val="left"/>
        <w:rPr>
          <w:sz w:val="16"/>
          <w:szCs w:val="16"/>
        </w:rPr>
      </w:pPr>
      <w:r w:rsidRPr="00A25D4D">
        <w:rPr>
          <w:sz w:val="16"/>
          <w:szCs w:val="16"/>
        </w:rPr>
        <w:t>Cabinet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C0190C" w:rsidRPr="00A25D4D" w14:paraId="62B379C0"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B0E67DE" w14:textId="77777777" w:rsidR="00C0190C" w:rsidRPr="00A25D4D" w:rsidRDefault="00C0190C" w:rsidP="008F13CC">
            <w:pPr>
              <w:jc w:val="left"/>
            </w:pPr>
            <w:r w:rsidRPr="00A25D4D">
              <w:rPr>
                <w:b/>
                <w:bCs/>
              </w:rPr>
              <w:t>Cabinet</w:t>
            </w:r>
          </w:p>
        </w:tc>
      </w:tr>
      <w:tr w:rsidR="00C0190C" w:rsidRPr="00A25D4D" w14:paraId="17A5473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7060DF" w14:paraId="27682D69" w14:textId="77777777" w:rsidTr="00C0190C">
              <w:trPr>
                <w:tblHeader/>
                <w:tblCellSpacing w:w="0" w:type="dxa"/>
              </w:trPr>
              <w:tc>
                <w:tcPr>
                  <w:tcW w:w="360" w:type="dxa"/>
                  <w:hideMark/>
                </w:tcPr>
                <w:p w14:paraId="1A52AD3E" w14:textId="77777777" w:rsidR="00C0190C" w:rsidRPr="00A25D4D" w:rsidRDefault="00C0190C" w:rsidP="008F13CC">
                  <w:pPr>
                    <w:jc w:val="left"/>
                  </w:pPr>
                  <w:r w:rsidRPr="00A25D4D">
                    <w:t> </w:t>
                  </w:r>
                </w:p>
              </w:tc>
              <w:tc>
                <w:tcPr>
                  <w:tcW w:w="1500" w:type="dxa"/>
                  <w:hideMark/>
                </w:tcPr>
                <w:p w14:paraId="70CCEBFA" w14:textId="77777777" w:rsidR="00C0190C" w:rsidRPr="00A25D4D" w:rsidRDefault="00C0190C" w:rsidP="008F13CC">
                  <w:pPr>
                    <w:jc w:val="left"/>
                  </w:pPr>
                  <w:r w:rsidRPr="00A25D4D">
                    <w:t>Package:</w:t>
                  </w:r>
                </w:p>
              </w:tc>
              <w:tc>
                <w:tcPr>
                  <w:tcW w:w="0" w:type="auto"/>
                  <w:hideMark/>
                </w:tcPr>
                <w:p w14:paraId="0085C877" w14:textId="77777777" w:rsidR="00C0190C" w:rsidRPr="00A25D4D" w:rsidRDefault="00C0190C" w:rsidP="008F13CC">
                  <w:pPr>
                    <w:jc w:val="left"/>
                    <w:rPr>
                      <w:lang w:val="en-GB"/>
                    </w:rPr>
                  </w:pPr>
                  <w:r w:rsidRPr="00A25D4D">
                    <w:rPr>
                      <w:lang w:val="en-GB"/>
                    </w:rPr>
                    <w:t>Common Utility Network Elements [Candidate type that might be extended in Annex II/III INSPIRE data specification]</w:t>
                  </w:r>
                </w:p>
              </w:tc>
            </w:tr>
            <w:tr w:rsidR="00C0190C" w:rsidRPr="00A25D4D" w14:paraId="1CB1CF63" w14:textId="77777777" w:rsidTr="00C0190C">
              <w:trPr>
                <w:tblHeader/>
                <w:tblCellSpacing w:w="0" w:type="dxa"/>
              </w:trPr>
              <w:tc>
                <w:tcPr>
                  <w:tcW w:w="360" w:type="dxa"/>
                  <w:hideMark/>
                </w:tcPr>
                <w:p w14:paraId="62A2E71E" w14:textId="77777777" w:rsidR="00C0190C" w:rsidRPr="00A25D4D" w:rsidRDefault="00C0190C" w:rsidP="008F13CC">
                  <w:pPr>
                    <w:jc w:val="left"/>
                    <w:rPr>
                      <w:lang w:val="en-GB"/>
                    </w:rPr>
                  </w:pPr>
                  <w:r w:rsidRPr="00A25D4D">
                    <w:rPr>
                      <w:lang w:val="en-GB"/>
                    </w:rPr>
                    <w:t> </w:t>
                  </w:r>
                </w:p>
              </w:tc>
              <w:tc>
                <w:tcPr>
                  <w:tcW w:w="1500" w:type="dxa"/>
                  <w:hideMark/>
                </w:tcPr>
                <w:p w14:paraId="1E89444D" w14:textId="77777777" w:rsidR="00C0190C" w:rsidRPr="00A25D4D" w:rsidRDefault="00C0190C" w:rsidP="008F13CC">
                  <w:pPr>
                    <w:jc w:val="left"/>
                  </w:pPr>
                  <w:r w:rsidRPr="00A25D4D">
                    <w:t>Naam</w:t>
                  </w:r>
                </w:p>
              </w:tc>
              <w:tc>
                <w:tcPr>
                  <w:tcW w:w="0" w:type="auto"/>
                  <w:hideMark/>
                </w:tcPr>
                <w:p w14:paraId="130E0A67" w14:textId="77777777" w:rsidR="00C0190C" w:rsidRPr="00A25D4D" w:rsidRDefault="00C0190C" w:rsidP="008F13CC">
                  <w:pPr>
                    <w:jc w:val="left"/>
                  </w:pPr>
                  <w:r w:rsidRPr="00A25D4D">
                    <w:t xml:space="preserve">cabinet </w:t>
                  </w:r>
                </w:p>
              </w:tc>
            </w:tr>
            <w:tr w:rsidR="00C0190C" w:rsidRPr="007060DF" w14:paraId="3AC6D830" w14:textId="77777777" w:rsidTr="00C0190C">
              <w:trPr>
                <w:tblHeader/>
                <w:tblCellSpacing w:w="0" w:type="dxa"/>
              </w:trPr>
              <w:tc>
                <w:tcPr>
                  <w:tcW w:w="360" w:type="dxa"/>
                  <w:hideMark/>
                </w:tcPr>
                <w:p w14:paraId="6C6DC4C1" w14:textId="77777777" w:rsidR="00C0190C" w:rsidRPr="00A25D4D" w:rsidRDefault="00C0190C" w:rsidP="008F13CC">
                  <w:pPr>
                    <w:jc w:val="left"/>
                  </w:pPr>
                  <w:r w:rsidRPr="00A25D4D">
                    <w:t> </w:t>
                  </w:r>
                </w:p>
              </w:tc>
              <w:tc>
                <w:tcPr>
                  <w:tcW w:w="1500" w:type="dxa"/>
                  <w:hideMark/>
                </w:tcPr>
                <w:p w14:paraId="4A221E5E" w14:textId="77777777" w:rsidR="00C0190C" w:rsidRPr="00A25D4D" w:rsidRDefault="00C0190C" w:rsidP="008F13CC">
                  <w:pPr>
                    <w:jc w:val="left"/>
                  </w:pPr>
                  <w:r w:rsidRPr="00A25D4D">
                    <w:t>Definitie:</w:t>
                  </w:r>
                </w:p>
              </w:tc>
              <w:tc>
                <w:tcPr>
                  <w:tcW w:w="0" w:type="auto"/>
                  <w:hideMark/>
                </w:tcPr>
                <w:p w14:paraId="19F3D88A" w14:textId="77777777" w:rsidR="00C0190C" w:rsidRPr="00A25D4D" w:rsidRDefault="00C0190C" w:rsidP="008F13CC">
                  <w:pPr>
                    <w:jc w:val="left"/>
                    <w:rPr>
                      <w:lang w:val="en-GB"/>
                    </w:rPr>
                  </w:pPr>
                  <w:r w:rsidRPr="00A25D4D">
                    <w:rPr>
                      <w:lang w:val="en-GB"/>
                    </w:rPr>
                    <w:t xml:space="preserve">Simple cabinet object which may carry utility objects belonging to either single or multiple utility networks. </w:t>
                  </w:r>
                </w:p>
              </w:tc>
            </w:tr>
            <w:tr w:rsidR="00C0190C" w:rsidRPr="00A25D4D" w14:paraId="41CF7ECA" w14:textId="77777777" w:rsidTr="00C0190C">
              <w:trPr>
                <w:tblHeader/>
                <w:tblCellSpacing w:w="0" w:type="dxa"/>
              </w:trPr>
              <w:tc>
                <w:tcPr>
                  <w:tcW w:w="360" w:type="dxa"/>
                  <w:hideMark/>
                </w:tcPr>
                <w:p w14:paraId="796069CC" w14:textId="77777777" w:rsidR="00C0190C" w:rsidRPr="00A25D4D" w:rsidRDefault="00C0190C" w:rsidP="008F13CC">
                  <w:pPr>
                    <w:jc w:val="left"/>
                    <w:rPr>
                      <w:lang w:val="en-GB"/>
                    </w:rPr>
                  </w:pPr>
                  <w:r w:rsidRPr="00A25D4D">
                    <w:rPr>
                      <w:lang w:val="en-GB"/>
                    </w:rPr>
                    <w:t> </w:t>
                  </w:r>
                </w:p>
              </w:tc>
              <w:tc>
                <w:tcPr>
                  <w:tcW w:w="1500" w:type="dxa"/>
                  <w:hideMark/>
                </w:tcPr>
                <w:p w14:paraId="02C7B871" w14:textId="77777777" w:rsidR="00C0190C" w:rsidRPr="00A25D4D" w:rsidRDefault="00C0190C" w:rsidP="008F13CC">
                  <w:pPr>
                    <w:jc w:val="left"/>
                  </w:pPr>
                  <w:r w:rsidRPr="00A25D4D">
                    <w:t>Subtype van:</w:t>
                  </w:r>
                </w:p>
              </w:tc>
              <w:tc>
                <w:tcPr>
                  <w:tcW w:w="0" w:type="auto"/>
                  <w:hideMark/>
                </w:tcPr>
                <w:p w14:paraId="42FB67F2" w14:textId="77777777" w:rsidR="00C0190C" w:rsidRPr="00A25D4D" w:rsidRDefault="00C0190C" w:rsidP="008F13CC">
                  <w:pPr>
                    <w:jc w:val="left"/>
                  </w:pPr>
                  <w:proofErr w:type="spellStart"/>
                  <w:r w:rsidRPr="00A25D4D">
                    <w:t>UtilityNodeContainer</w:t>
                  </w:r>
                  <w:proofErr w:type="spellEnd"/>
                </w:p>
              </w:tc>
            </w:tr>
            <w:tr w:rsidR="00C0190C" w:rsidRPr="007060DF" w14:paraId="6E5CE56F" w14:textId="77777777" w:rsidTr="00C0190C">
              <w:trPr>
                <w:tblHeader/>
                <w:tblCellSpacing w:w="0" w:type="dxa"/>
              </w:trPr>
              <w:tc>
                <w:tcPr>
                  <w:tcW w:w="360" w:type="dxa"/>
                  <w:hideMark/>
                </w:tcPr>
                <w:p w14:paraId="503FEDFD" w14:textId="77777777" w:rsidR="00C0190C" w:rsidRPr="00A25D4D" w:rsidRDefault="00C0190C" w:rsidP="008F13CC">
                  <w:pPr>
                    <w:jc w:val="left"/>
                  </w:pPr>
                  <w:r w:rsidRPr="00A25D4D">
                    <w:t> </w:t>
                  </w:r>
                </w:p>
              </w:tc>
              <w:tc>
                <w:tcPr>
                  <w:tcW w:w="1500" w:type="dxa"/>
                  <w:hideMark/>
                </w:tcPr>
                <w:p w14:paraId="3F99DE40" w14:textId="77777777" w:rsidR="00C0190C" w:rsidRPr="00A25D4D" w:rsidRDefault="00C0190C" w:rsidP="008F13CC">
                  <w:pPr>
                    <w:jc w:val="left"/>
                  </w:pPr>
                  <w:r w:rsidRPr="00A25D4D">
                    <w:t>Omschrijving:</w:t>
                  </w:r>
                </w:p>
              </w:tc>
              <w:tc>
                <w:tcPr>
                  <w:tcW w:w="0" w:type="auto"/>
                  <w:hideMark/>
                </w:tcPr>
                <w:p w14:paraId="0CF000D7" w14:textId="77777777" w:rsidR="00C0190C" w:rsidRPr="00A25D4D" w:rsidRDefault="00C0190C" w:rsidP="008F13CC">
                  <w:pPr>
                    <w:jc w:val="left"/>
                    <w:rPr>
                      <w:lang w:val="en-GB"/>
                    </w:rPr>
                  </w:pPr>
                  <w:r w:rsidRPr="00A25D4D">
                    <w:rPr>
                      <w:lang w:val="en-GB"/>
                    </w:rPr>
                    <w:t>Cabinets represent mountable node objects that can contain smaller utility devices and cables.</w:t>
                  </w:r>
                </w:p>
              </w:tc>
            </w:tr>
            <w:tr w:rsidR="00C0190C" w:rsidRPr="00A25D4D" w14:paraId="32977A08" w14:textId="77777777" w:rsidTr="00C0190C">
              <w:trPr>
                <w:tblHeader/>
                <w:tblCellSpacing w:w="0" w:type="dxa"/>
              </w:trPr>
              <w:tc>
                <w:tcPr>
                  <w:tcW w:w="360" w:type="dxa"/>
                  <w:hideMark/>
                </w:tcPr>
                <w:p w14:paraId="7CDACF67" w14:textId="77777777" w:rsidR="00C0190C" w:rsidRPr="00A25D4D" w:rsidRDefault="00C0190C" w:rsidP="008F13CC">
                  <w:pPr>
                    <w:jc w:val="left"/>
                    <w:rPr>
                      <w:lang w:val="en-GB"/>
                    </w:rPr>
                  </w:pPr>
                  <w:r w:rsidRPr="00A25D4D">
                    <w:rPr>
                      <w:lang w:val="en-GB"/>
                    </w:rPr>
                    <w:t> </w:t>
                  </w:r>
                </w:p>
              </w:tc>
              <w:tc>
                <w:tcPr>
                  <w:tcW w:w="1500" w:type="dxa"/>
                  <w:hideMark/>
                </w:tcPr>
                <w:p w14:paraId="71539AD3" w14:textId="77777777" w:rsidR="00C0190C" w:rsidRPr="00A25D4D" w:rsidRDefault="00C0190C" w:rsidP="008F13CC">
                  <w:pPr>
                    <w:jc w:val="left"/>
                  </w:pPr>
                  <w:r w:rsidRPr="00A25D4D">
                    <w:t>Stereotypes:</w:t>
                  </w:r>
                </w:p>
              </w:tc>
              <w:tc>
                <w:tcPr>
                  <w:tcW w:w="0" w:type="auto"/>
                  <w:hideMark/>
                </w:tcPr>
                <w:p w14:paraId="2F678CF6"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78315560" w14:textId="77777777" w:rsidR="00C0190C" w:rsidRPr="00A25D4D" w:rsidRDefault="00C0190C" w:rsidP="008F13CC">
            <w:pPr>
              <w:jc w:val="left"/>
            </w:pPr>
          </w:p>
        </w:tc>
      </w:tr>
    </w:tbl>
    <w:p w14:paraId="3AAA3F95" w14:textId="77777777" w:rsidR="00C0190C" w:rsidRPr="00A25D4D" w:rsidRDefault="00C0190C" w:rsidP="008F13CC">
      <w:pPr>
        <w:pStyle w:val="Kop5"/>
        <w:jc w:val="left"/>
        <w:rPr>
          <w:sz w:val="16"/>
          <w:szCs w:val="16"/>
        </w:rPr>
      </w:pPr>
      <w:proofErr w:type="spellStart"/>
      <w:r w:rsidRPr="00A25D4D">
        <w:rPr>
          <w:sz w:val="16"/>
          <w:szCs w:val="16"/>
        </w:rPr>
        <w:t>UtilityNetworkTypeValue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C0190C" w:rsidRPr="00A25D4D" w14:paraId="6EDEC265"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305603DB" w14:textId="77777777" w:rsidR="00C0190C" w:rsidRPr="00A25D4D" w:rsidRDefault="00C0190C" w:rsidP="008F13CC">
            <w:pPr>
              <w:jc w:val="left"/>
            </w:pPr>
            <w:proofErr w:type="spellStart"/>
            <w:r w:rsidRPr="00A25D4D">
              <w:rPr>
                <w:b/>
                <w:bCs/>
              </w:rPr>
              <w:t>UtilityNetworkTypeValue</w:t>
            </w:r>
            <w:proofErr w:type="spellEnd"/>
          </w:p>
        </w:tc>
      </w:tr>
      <w:tr w:rsidR="00C0190C" w:rsidRPr="00A25D4D" w14:paraId="4CEE0D3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7060DF" w14:paraId="30B7C1A0" w14:textId="77777777" w:rsidTr="00C0190C">
              <w:trPr>
                <w:tblHeader/>
                <w:tblCellSpacing w:w="0" w:type="dxa"/>
              </w:trPr>
              <w:tc>
                <w:tcPr>
                  <w:tcW w:w="360" w:type="dxa"/>
                  <w:hideMark/>
                </w:tcPr>
                <w:p w14:paraId="72D494B9" w14:textId="77777777" w:rsidR="00C0190C" w:rsidRPr="00A25D4D" w:rsidRDefault="00C0190C" w:rsidP="008F13CC">
                  <w:pPr>
                    <w:jc w:val="left"/>
                  </w:pPr>
                  <w:r w:rsidRPr="00A25D4D">
                    <w:t> </w:t>
                  </w:r>
                </w:p>
              </w:tc>
              <w:tc>
                <w:tcPr>
                  <w:tcW w:w="1500" w:type="dxa"/>
                  <w:hideMark/>
                </w:tcPr>
                <w:p w14:paraId="605A7D1C" w14:textId="77777777" w:rsidR="00C0190C" w:rsidRPr="00A25D4D" w:rsidRDefault="00C0190C" w:rsidP="008F13CC">
                  <w:pPr>
                    <w:jc w:val="left"/>
                  </w:pPr>
                  <w:r w:rsidRPr="00A25D4D">
                    <w:t>Package:</w:t>
                  </w:r>
                </w:p>
              </w:tc>
              <w:tc>
                <w:tcPr>
                  <w:tcW w:w="0" w:type="auto"/>
                  <w:hideMark/>
                </w:tcPr>
                <w:p w14:paraId="0A7E776A" w14:textId="77777777" w:rsidR="00C0190C" w:rsidRPr="00A25D4D" w:rsidRDefault="00C0190C" w:rsidP="008F13CC">
                  <w:pPr>
                    <w:jc w:val="left"/>
                    <w:rPr>
                      <w:lang w:val="en-GB"/>
                    </w:rPr>
                  </w:pPr>
                  <w:r w:rsidRPr="00A25D4D">
                    <w:rPr>
                      <w:lang w:val="en-GB"/>
                    </w:rPr>
                    <w:t>Common Utility Network Elements [Candidate type that might be extended in Annex II/III INSPIRE data specification]</w:t>
                  </w:r>
                </w:p>
              </w:tc>
            </w:tr>
            <w:tr w:rsidR="00C0190C" w:rsidRPr="00A25D4D" w14:paraId="4A2ED9CA" w14:textId="77777777" w:rsidTr="00C0190C">
              <w:trPr>
                <w:tblHeader/>
                <w:tblCellSpacing w:w="0" w:type="dxa"/>
              </w:trPr>
              <w:tc>
                <w:tcPr>
                  <w:tcW w:w="360" w:type="dxa"/>
                  <w:hideMark/>
                </w:tcPr>
                <w:p w14:paraId="148BDFBC" w14:textId="77777777" w:rsidR="00C0190C" w:rsidRPr="00A25D4D" w:rsidRDefault="00C0190C" w:rsidP="008F13CC">
                  <w:pPr>
                    <w:jc w:val="left"/>
                    <w:rPr>
                      <w:lang w:val="en-GB"/>
                    </w:rPr>
                  </w:pPr>
                  <w:r w:rsidRPr="00A25D4D">
                    <w:rPr>
                      <w:lang w:val="en-GB"/>
                    </w:rPr>
                    <w:t> </w:t>
                  </w:r>
                </w:p>
              </w:tc>
              <w:tc>
                <w:tcPr>
                  <w:tcW w:w="1500" w:type="dxa"/>
                  <w:hideMark/>
                </w:tcPr>
                <w:p w14:paraId="5512E325" w14:textId="77777777" w:rsidR="00C0190C" w:rsidRPr="00A25D4D" w:rsidRDefault="00C0190C" w:rsidP="008F13CC">
                  <w:pPr>
                    <w:jc w:val="left"/>
                  </w:pPr>
                  <w:r w:rsidRPr="00A25D4D">
                    <w:t>Naam</w:t>
                  </w:r>
                </w:p>
              </w:tc>
              <w:tc>
                <w:tcPr>
                  <w:tcW w:w="0" w:type="auto"/>
                  <w:hideMark/>
                </w:tcPr>
                <w:p w14:paraId="50A0F6F4" w14:textId="77777777" w:rsidR="00C0190C" w:rsidRPr="00A25D4D" w:rsidRDefault="00C0190C" w:rsidP="008F13CC">
                  <w:pPr>
                    <w:jc w:val="left"/>
                  </w:pPr>
                  <w:proofErr w:type="spellStart"/>
                  <w:r w:rsidRPr="00A25D4D">
                    <w:t>utility</w:t>
                  </w:r>
                  <w:proofErr w:type="spellEnd"/>
                  <w:r w:rsidRPr="00A25D4D">
                    <w:t xml:space="preserve"> </w:t>
                  </w:r>
                  <w:proofErr w:type="spellStart"/>
                  <w:r w:rsidRPr="00A25D4D">
                    <w:t>network</w:t>
                  </w:r>
                  <w:proofErr w:type="spellEnd"/>
                  <w:r w:rsidRPr="00A25D4D">
                    <w:t xml:space="preserve"> type </w:t>
                  </w:r>
                </w:p>
              </w:tc>
            </w:tr>
            <w:tr w:rsidR="00C0190C" w:rsidRPr="007060DF" w14:paraId="5331E55B" w14:textId="77777777" w:rsidTr="00C0190C">
              <w:trPr>
                <w:tblHeader/>
                <w:tblCellSpacing w:w="0" w:type="dxa"/>
              </w:trPr>
              <w:tc>
                <w:tcPr>
                  <w:tcW w:w="360" w:type="dxa"/>
                  <w:hideMark/>
                </w:tcPr>
                <w:p w14:paraId="0265EA7C" w14:textId="77777777" w:rsidR="00C0190C" w:rsidRPr="00A25D4D" w:rsidRDefault="00C0190C" w:rsidP="008F13CC">
                  <w:pPr>
                    <w:jc w:val="left"/>
                  </w:pPr>
                  <w:r w:rsidRPr="00A25D4D">
                    <w:t> </w:t>
                  </w:r>
                </w:p>
              </w:tc>
              <w:tc>
                <w:tcPr>
                  <w:tcW w:w="1500" w:type="dxa"/>
                  <w:hideMark/>
                </w:tcPr>
                <w:p w14:paraId="1AE15132" w14:textId="77777777" w:rsidR="00C0190C" w:rsidRPr="00A25D4D" w:rsidRDefault="00C0190C" w:rsidP="008F13CC">
                  <w:pPr>
                    <w:jc w:val="left"/>
                  </w:pPr>
                  <w:r w:rsidRPr="00A25D4D">
                    <w:t>Definitie:</w:t>
                  </w:r>
                </w:p>
              </w:tc>
              <w:tc>
                <w:tcPr>
                  <w:tcW w:w="0" w:type="auto"/>
                  <w:hideMark/>
                </w:tcPr>
                <w:p w14:paraId="50F49CD8" w14:textId="77777777" w:rsidR="00C0190C" w:rsidRPr="00A25D4D" w:rsidRDefault="00C0190C" w:rsidP="008F13CC">
                  <w:pPr>
                    <w:jc w:val="left"/>
                    <w:rPr>
                      <w:lang w:val="en-GB"/>
                    </w:rPr>
                  </w:pPr>
                  <w:r w:rsidRPr="00A25D4D">
                    <w:rPr>
                      <w:lang w:val="en-GB"/>
                    </w:rPr>
                    <w:t>Classification of utility network types.</w:t>
                  </w:r>
                </w:p>
              </w:tc>
            </w:tr>
            <w:tr w:rsidR="00C0190C" w:rsidRPr="00A25D4D" w14:paraId="1517435D" w14:textId="77777777" w:rsidTr="00C0190C">
              <w:trPr>
                <w:tblHeader/>
                <w:tblCellSpacing w:w="0" w:type="dxa"/>
              </w:trPr>
              <w:tc>
                <w:tcPr>
                  <w:tcW w:w="360" w:type="dxa"/>
                  <w:hideMark/>
                </w:tcPr>
                <w:p w14:paraId="3C38BA90" w14:textId="77777777" w:rsidR="00C0190C" w:rsidRPr="00A25D4D" w:rsidRDefault="00C0190C" w:rsidP="008F13CC">
                  <w:pPr>
                    <w:jc w:val="left"/>
                    <w:rPr>
                      <w:lang w:val="en-GB"/>
                    </w:rPr>
                  </w:pPr>
                  <w:r w:rsidRPr="00A25D4D">
                    <w:rPr>
                      <w:lang w:val="en-GB"/>
                    </w:rPr>
                    <w:t> </w:t>
                  </w:r>
                </w:p>
              </w:tc>
              <w:tc>
                <w:tcPr>
                  <w:tcW w:w="1500" w:type="dxa"/>
                  <w:hideMark/>
                </w:tcPr>
                <w:p w14:paraId="6759EC5E" w14:textId="77777777" w:rsidR="00C0190C" w:rsidRPr="00A25D4D" w:rsidRDefault="00C0190C" w:rsidP="008F13CC">
                  <w:pPr>
                    <w:jc w:val="left"/>
                  </w:pPr>
                  <w:r w:rsidRPr="00A25D4D">
                    <w:t>Stereotypes:</w:t>
                  </w:r>
                </w:p>
              </w:tc>
              <w:tc>
                <w:tcPr>
                  <w:tcW w:w="0" w:type="auto"/>
                  <w:hideMark/>
                </w:tcPr>
                <w:p w14:paraId="7FCDCBFA"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21E5E37B" w14:textId="77777777" w:rsidTr="00C0190C">
              <w:trPr>
                <w:tblHeader/>
                <w:tblCellSpacing w:w="0" w:type="dxa"/>
              </w:trPr>
              <w:tc>
                <w:tcPr>
                  <w:tcW w:w="360" w:type="dxa"/>
                  <w:hideMark/>
                </w:tcPr>
                <w:p w14:paraId="387FFEE8" w14:textId="77777777" w:rsidR="00C0190C" w:rsidRPr="00A25D4D" w:rsidRDefault="00C0190C" w:rsidP="008F13CC">
                  <w:pPr>
                    <w:jc w:val="left"/>
                  </w:pPr>
                  <w:r w:rsidRPr="00A25D4D">
                    <w:t> </w:t>
                  </w:r>
                </w:p>
              </w:tc>
              <w:tc>
                <w:tcPr>
                  <w:tcW w:w="1500" w:type="dxa"/>
                  <w:hideMark/>
                </w:tcPr>
                <w:p w14:paraId="2162E5FF"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6A1E27B3" w14:textId="77777777" w:rsidR="00C0190C" w:rsidRPr="00A25D4D" w:rsidRDefault="00C0190C" w:rsidP="008F13CC">
                  <w:pPr>
                    <w:jc w:val="left"/>
                  </w:pPr>
                  <w:proofErr w:type="spellStart"/>
                  <w:r w:rsidRPr="00A25D4D">
                    <w:t>Uitbreidbaar</w:t>
                  </w:r>
                  <w:proofErr w:type="spellEnd"/>
                </w:p>
              </w:tc>
            </w:tr>
          </w:tbl>
          <w:p w14:paraId="0B54BD47" w14:textId="77777777" w:rsidR="00C0190C" w:rsidRPr="00A25D4D" w:rsidRDefault="00C0190C" w:rsidP="008F13CC">
            <w:pPr>
              <w:jc w:val="left"/>
            </w:pPr>
          </w:p>
        </w:tc>
      </w:tr>
    </w:tbl>
    <w:p w14:paraId="637E725D" w14:textId="77777777" w:rsidR="00C0190C" w:rsidRPr="00A25D4D" w:rsidRDefault="00C0190C" w:rsidP="008F13CC">
      <w:pPr>
        <w:pStyle w:val="Kop5"/>
        <w:jc w:val="left"/>
        <w:rPr>
          <w:sz w:val="16"/>
          <w:szCs w:val="16"/>
        </w:rPr>
      </w:pPr>
      <w:proofErr w:type="spellStart"/>
      <w:r w:rsidRPr="00A25D4D">
        <w:rPr>
          <w:sz w:val="16"/>
          <w:szCs w:val="16"/>
        </w:rPr>
        <w:t>UtilityLinkSet</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C0190C" w:rsidRPr="00A25D4D" w14:paraId="767A5806"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04F64323" w14:textId="77777777" w:rsidR="00C0190C" w:rsidRPr="00A25D4D" w:rsidRDefault="00C0190C" w:rsidP="008F13CC">
            <w:pPr>
              <w:jc w:val="left"/>
            </w:pPr>
            <w:proofErr w:type="spellStart"/>
            <w:r w:rsidRPr="00A25D4D">
              <w:rPr>
                <w:b/>
                <w:bCs/>
              </w:rPr>
              <w:lastRenderedPageBreak/>
              <w:t>UtilityLinkSet</w:t>
            </w:r>
            <w:proofErr w:type="spellEnd"/>
            <w:r w:rsidRPr="00A25D4D">
              <w:rPr>
                <w:b/>
                <w:bCs/>
              </w:rPr>
              <w:t xml:space="preserve"> (abstract) </w:t>
            </w:r>
          </w:p>
        </w:tc>
      </w:tr>
      <w:tr w:rsidR="00C0190C" w:rsidRPr="00A25D4D" w14:paraId="26FFF00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7060DF" w14:paraId="04A359EB" w14:textId="77777777" w:rsidTr="00C0190C">
              <w:trPr>
                <w:tblHeader/>
                <w:tblCellSpacing w:w="0" w:type="dxa"/>
              </w:trPr>
              <w:tc>
                <w:tcPr>
                  <w:tcW w:w="360" w:type="dxa"/>
                  <w:hideMark/>
                </w:tcPr>
                <w:p w14:paraId="4E8FD4DE" w14:textId="77777777" w:rsidR="00C0190C" w:rsidRPr="00A25D4D" w:rsidRDefault="00C0190C" w:rsidP="008F13CC">
                  <w:pPr>
                    <w:jc w:val="left"/>
                  </w:pPr>
                  <w:r w:rsidRPr="00A25D4D">
                    <w:t> </w:t>
                  </w:r>
                </w:p>
              </w:tc>
              <w:tc>
                <w:tcPr>
                  <w:tcW w:w="1500" w:type="dxa"/>
                  <w:hideMark/>
                </w:tcPr>
                <w:p w14:paraId="7EE617B2" w14:textId="77777777" w:rsidR="00C0190C" w:rsidRPr="00A25D4D" w:rsidRDefault="00C0190C" w:rsidP="008F13CC">
                  <w:pPr>
                    <w:jc w:val="left"/>
                  </w:pPr>
                  <w:r w:rsidRPr="00A25D4D">
                    <w:t>Package:</w:t>
                  </w:r>
                </w:p>
              </w:tc>
              <w:tc>
                <w:tcPr>
                  <w:tcW w:w="0" w:type="auto"/>
                  <w:hideMark/>
                </w:tcPr>
                <w:p w14:paraId="5C27F9B4" w14:textId="77777777" w:rsidR="00C0190C" w:rsidRPr="00A25D4D" w:rsidRDefault="00C0190C" w:rsidP="008F13CC">
                  <w:pPr>
                    <w:jc w:val="left"/>
                    <w:rPr>
                      <w:lang w:val="en-GB"/>
                    </w:rPr>
                  </w:pPr>
                  <w:r w:rsidRPr="00A25D4D">
                    <w:rPr>
                      <w:lang w:val="en-GB"/>
                    </w:rPr>
                    <w:t>Common Utility Network Elements [Candidate type that might be extended in Annex II/III INSPIRE data specification]</w:t>
                  </w:r>
                </w:p>
              </w:tc>
            </w:tr>
            <w:tr w:rsidR="00C0190C" w:rsidRPr="00A25D4D" w14:paraId="64D88EF2" w14:textId="77777777" w:rsidTr="00C0190C">
              <w:trPr>
                <w:tblHeader/>
                <w:tblCellSpacing w:w="0" w:type="dxa"/>
              </w:trPr>
              <w:tc>
                <w:tcPr>
                  <w:tcW w:w="360" w:type="dxa"/>
                  <w:hideMark/>
                </w:tcPr>
                <w:p w14:paraId="09BD3297" w14:textId="77777777" w:rsidR="00C0190C" w:rsidRPr="00A25D4D" w:rsidRDefault="00C0190C" w:rsidP="008F13CC">
                  <w:pPr>
                    <w:jc w:val="left"/>
                    <w:rPr>
                      <w:lang w:val="en-GB"/>
                    </w:rPr>
                  </w:pPr>
                  <w:r w:rsidRPr="00A25D4D">
                    <w:rPr>
                      <w:lang w:val="en-GB"/>
                    </w:rPr>
                    <w:t> </w:t>
                  </w:r>
                </w:p>
              </w:tc>
              <w:tc>
                <w:tcPr>
                  <w:tcW w:w="1500" w:type="dxa"/>
                  <w:hideMark/>
                </w:tcPr>
                <w:p w14:paraId="3A4A7065" w14:textId="77777777" w:rsidR="00C0190C" w:rsidRPr="00A25D4D" w:rsidRDefault="00C0190C" w:rsidP="008F13CC">
                  <w:pPr>
                    <w:jc w:val="left"/>
                  </w:pPr>
                  <w:r w:rsidRPr="00A25D4D">
                    <w:t>Naam</w:t>
                  </w:r>
                </w:p>
              </w:tc>
              <w:tc>
                <w:tcPr>
                  <w:tcW w:w="0" w:type="auto"/>
                  <w:hideMark/>
                </w:tcPr>
                <w:p w14:paraId="54C6AC9B" w14:textId="77777777" w:rsidR="00C0190C" w:rsidRPr="00A25D4D" w:rsidRDefault="00C0190C" w:rsidP="008F13CC">
                  <w:pPr>
                    <w:jc w:val="left"/>
                  </w:pPr>
                  <w:proofErr w:type="spellStart"/>
                  <w:r w:rsidRPr="00A25D4D">
                    <w:t>utility</w:t>
                  </w:r>
                  <w:proofErr w:type="spellEnd"/>
                  <w:r w:rsidRPr="00A25D4D">
                    <w:t xml:space="preserve"> </w:t>
                  </w:r>
                  <w:proofErr w:type="spellStart"/>
                  <w:r w:rsidRPr="00A25D4D">
                    <w:t>linkset</w:t>
                  </w:r>
                  <w:proofErr w:type="spellEnd"/>
                  <w:r w:rsidRPr="00A25D4D">
                    <w:t xml:space="preserve"> </w:t>
                  </w:r>
                </w:p>
              </w:tc>
            </w:tr>
            <w:tr w:rsidR="00C0190C" w:rsidRPr="007060DF" w14:paraId="54D3D1D1" w14:textId="77777777" w:rsidTr="00C0190C">
              <w:trPr>
                <w:tblHeader/>
                <w:tblCellSpacing w:w="0" w:type="dxa"/>
              </w:trPr>
              <w:tc>
                <w:tcPr>
                  <w:tcW w:w="360" w:type="dxa"/>
                  <w:hideMark/>
                </w:tcPr>
                <w:p w14:paraId="62F0D58B" w14:textId="77777777" w:rsidR="00C0190C" w:rsidRPr="00A25D4D" w:rsidRDefault="00C0190C" w:rsidP="008F13CC">
                  <w:pPr>
                    <w:jc w:val="left"/>
                  </w:pPr>
                  <w:r w:rsidRPr="00A25D4D">
                    <w:t> </w:t>
                  </w:r>
                </w:p>
              </w:tc>
              <w:tc>
                <w:tcPr>
                  <w:tcW w:w="1500" w:type="dxa"/>
                  <w:hideMark/>
                </w:tcPr>
                <w:p w14:paraId="4C3D2A75" w14:textId="77777777" w:rsidR="00C0190C" w:rsidRPr="00A25D4D" w:rsidRDefault="00C0190C" w:rsidP="008F13CC">
                  <w:pPr>
                    <w:jc w:val="left"/>
                  </w:pPr>
                  <w:r w:rsidRPr="00A25D4D">
                    <w:t>Definitie:</w:t>
                  </w:r>
                </w:p>
              </w:tc>
              <w:tc>
                <w:tcPr>
                  <w:tcW w:w="0" w:type="auto"/>
                  <w:hideMark/>
                </w:tcPr>
                <w:p w14:paraId="6192B919" w14:textId="77777777" w:rsidR="00C0190C" w:rsidRPr="00A25D4D" w:rsidRDefault="00C0190C" w:rsidP="008F13CC">
                  <w:pPr>
                    <w:jc w:val="left"/>
                    <w:rPr>
                      <w:lang w:val="en-GB"/>
                    </w:rPr>
                  </w:pPr>
                  <w:r w:rsidRPr="00A25D4D">
                    <w:rPr>
                      <w:color w:val="1A1A1A"/>
                      <w:lang w:val="en-GB"/>
                    </w:rPr>
                    <w:t xml:space="preserve">An abstract utility network class which groups common properties of Cable, Pipe and Duct </w:t>
                  </w:r>
                  <w:proofErr w:type="spellStart"/>
                  <w:r w:rsidRPr="00A25D4D">
                    <w:rPr>
                      <w:color w:val="1A1A1A"/>
                      <w:lang w:val="en-GB"/>
                    </w:rPr>
                    <w:t>featureTypes</w:t>
                  </w:r>
                  <w:proofErr w:type="spellEnd"/>
                  <w:r w:rsidRPr="00A25D4D">
                    <w:rPr>
                      <w:color w:val="1A1A1A"/>
                      <w:lang w:val="en-GB"/>
                    </w:rPr>
                    <w:t>.</w:t>
                  </w:r>
                  <w:r w:rsidRPr="00A25D4D">
                    <w:rPr>
                      <w:lang w:val="en-GB"/>
                    </w:rPr>
                    <w:t xml:space="preserve"> </w:t>
                  </w:r>
                </w:p>
              </w:tc>
            </w:tr>
            <w:tr w:rsidR="00C0190C" w:rsidRPr="00A25D4D" w14:paraId="45451F8F" w14:textId="77777777" w:rsidTr="00C0190C">
              <w:trPr>
                <w:tblHeader/>
                <w:tblCellSpacing w:w="0" w:type="dxa"/>
              </w:trPr>
              <w:tc>
                <w:tcPr>
                  <w:tcW w:w="360" w:type="dxa"/>
                  <w:hideMark/>
                </w:tcPr>
                <w:p w14:paraId="5D2521AE" w14:textId="77777777" w:rsidR="00C0190C" w:rsidRPr="00A25D4D" w:rsidRDefault="00C0190C" w:rsidP="008F13CC">
                  <w:pPr>
                    <w:jc w:val="left"/>
                    <w:rPr>
                      <w:lang w:val="en-GB"/>
                    </w:rPr>
                  </w:pPr>
                  <w:r w:rsidRPr="00A25D4D">
                    <w:rPr>
                      <w:lang w:val="en-GB"/>
                    </w:rPr>
                    <w:t> </w:t>
                  </w:r>
                </w:p>
              </w:tc>
              <w:tc>
                <w:tcPr>
                  <w:tcW w:w="1500" w:type="dxa"/>
                  <w:hideMark/>
                </w:tcPr>
                <w:p w14:paraId="7489F97B" w14:textId="77777777" w:rsidR="00C0190C" w:rsidRPr="00A25D4D" w:rsidRDefault="00C0190C" w:rsidP="008F13CC">
                  <w:pPr>
                    <w:jc w:val="left"/>
                  </w:pPr>
                  <w:r w:rsidRPr="00A25D4D">
                    <w:t>Subtype van:</w:t>
                  </w:r>
                </w:p>
              </w:tc>
              <w:tc>
                <w:tcPr>
                  <w:tcW w:w="0" w:type="auto"/>
                  <w:hideMark/>
                </w:tcPr>
                <w:p w14:paraId="6C34EBC0" w14:textId="77777777" w:rsidR="00C0190C" w:rsidRPr="00A25D4D" w:rsidRDefault="00C0190C" w:rsidP="008F13CC">
                  <w:pPr>
                    <w:jc w:val="left"/>
                  </w:pPr>
                  <w:proofErr w:type="spellStart"/>
                  <w:r w:rsidRPr="00A25D4D">
                    <w:t>LinkSet</w:t>
                  </w:r>
                  <w:proofErr w:type="spellEnd"/>
                  <w:r w:rsidRPr="00A25D4D">
                    <w:t xml:space="preserve">, </w:t>
                  </w:r>
                  <w:proofErr w:type="spellStart"/>
                  <w:r w:rsidRPr="00A25D4D">
                    <w:t>UtilityNetworkElement</w:t>
                  </w:r>
                  <w:proofErr w:type="spellEnd"/>
                </w:p>
              </w:tc>
            </w:tr>
            <w:tr w:rsidR="00C0190C" w:rsidRPr="007060DF" w14:paraId="1E35638A" w14:textId="77777777" w:rsidTr="00C0190C">
              <w:trPr>
                <w:tblHeader/>
                <w:tblCellSpacing w:w="0" w:type="dxa"/>
              </w:trPr>
              <w:tc>
                <w:tcPr>
                  <w:tcW w:w="360" w:type="dxa"/>
                  <w:hideMark/>
                </w:tcPr>
                <w:p w14:paraId="07D87FB4" w14:textId="77777777" w:rsidR="00C0190C" w:rsidRPr="00A25D4D" w:rsidRDefault="00C0190C" w:rsidP="008F13CC">
                  <w:pPr>
                    <w:jc w:val="left"/>
                  </w:pPr>
                  <w:r w:rsidRPr="00A25D4D">
                    <w:t> </w:t>
                  </w:r>
                </w:p>
              </w:tc>
              <w:tc>
                <w:tcPr>
                  <w:tcW w:w="1500" w:type="dxa"/>
                  <w:hideMark/>
                </w:tcPr>
                <w:p w14:paraId="17A7CC33" w14:textId="77777777" w:rsidR="00C0190C" w:rsidRPr="00A25D4D" w:rsidRDefault="00C0190C" w:rsidP="008F13CC">
                  <w:pPr>
                    <w:jc w:val="left"/>
                  </w:pPr>
                  <w:r w:rsidRPr="00A25D4D">
                    <w:t>Omschrijving:</w:t>
                  </w:r>
                </w:p>
              </w:tc>
              <w:tc>
                <w:tcPr>
                  <w:tcW w:w="0" w:type="auto"/>
                  <w:hideMark/>
                </w:tcPr>
                <w:p w14:paraId="1B516FA9" w14:textId="77777777" w:rsidR="00C0190C" w:rsidRPr="00A25D4D" w:rsidRDefault="00C0190C" w:rsidP="008F13CC">
                  <w:pPr>
                    <w:jc w:val="left"/>
                    <w:rPr>
                      <w:lang w:val="en-GB"/>
                    </w:rPr>
                  </w:pPr>
                  <w:r w:rsidRPr="00A25D4D">
                    <w:rPr>
                      <w:color w:val="1A1A1A"/>
                      <w:lang w:val="en-GB"/>
                    </w:rPr>
                    <w:t xml:space="preserve">This class also extends the </w:t>
                  </w:r>
                  <w:proofErr w:type="spellStart"/>
                  <w:r w:rsidRPr="00A25D4D">
                    <w:rPr>
                      <w:color w:val="1A1A1A"/>
                      <w:lang w:val="en-GB"/>
                    </w:rPr>
                    <w:t>LinkSet</w:t>
                  </w:r>
                  <w:proofErr w:type="spellEnd"/>
                  <w:r w:rsidRPr="00A25D4D">
                    <w:rPr>
                      <w:color w:val="1A1A1A"/>
                      <w:lang w:val="en-GB"/>
                    </w:rPr>
                    <w:t xml:space="preserve"> </w:t>
                  </w:r>
                  <w:proofErr w:type="spellStart"/>
                  <w:r w:rsidRPr="00A25D4D">
                    <w:rPr>
                      <w:color w:val="1A1A1A"/>
                      <w:lang w:val="en-GB"/>
                    </w:rPr>
                    <w:t>featureType</w:t>
                  </w:r>
                  <w:proofErr w:type="spellEnd"/>
                  <w:r w:rsidRPr="00A25D4D">
                    <w:rPr>
                      <w:color w:val="1A1A1A"/>
                      <w:lang w:val="en-GB"/>
                    </w:rPr>
                    <w:t xml:space="preserve">, which allows Cable, Pipe and Duct classes to use either the (more complex) </w:t>
                  </w:r>
                  <w:proofErr w:type="spellStart"/>
                  <w:r w:rsidRPr="00A25D4D">
                    <w:rPr>
                      <w:color w:val="1A1A1A"/>
                      <w:lang w:val="en-GB"/>
                    </w:rPr>
                    <w:t>LinkSequence</w:t>
                  </w:r>
                  <w:proofErr w:type="spellEnd"/>
                  <w:r w:rsidRPr="00A25D4D">
                    <w:rPr>
                      <w:color w:val="1A1A1A"/>
                      <w:lang w:val="en-GB"/>
                    </w:rPr>
                    <w:t xml:space="preserve"> or (more simple) Link class.</w:t>
                  </w:r>
                </w:p>
              </w:tc>
            </w:tr>
            <w:tr w:rsidR="00C0190C" w:rsidRPr="00A25D4D" w14:paraId="2B77F8F9" w14:textId="77777777" w:rsidTr="00C0190C">
              <w:trPr>
                <w:tblHeader/>
                <w:tblCellSpacing w:w="0" w:type="dxa"/>
              </w:trPr>
              <w:tc>
                <w:tcPr>
                  <w:tcW w:w="360" w:type="dxa"/>
                  <w:hideMark/>
                </w:tcPr>
                <w:p w14:paraId="01386101" w14:textId="77777777" w:rsidR="00C0190C" w:rsidRPr="00A25D4D" w:rsidRDefault="00C0190C" w:rsidP="008F13CC">
                  <w:pPr>
                    <w:jc w:val="left"/>
                    <w:rPr>
                      <w:lang w:val="en-GB"/>
                    </w:rPr>
                  </w:pPr>
                  <w:r w:rsidRPr="00A25D4D">
                    <w:rPr>
                      <w:lang w:val="en-GB"/>
                    </w:rPr>
                    <w:t> </w:t>
                  </w:r>
                </w:p>
              </w:tc>
              <w:tc>
                <w:tcPr>
                  <w:tcW w:w="1500" w:type="dxa"/>
                  <w:hideMark/>
                </w:tcPr>
                <w:p w14:paraId="6AEE1BDB" w14:textId="77777777" w:rsidR="00C0190C" w:rsidRPr="00A25D4D" w:rsidRDefault="00C0190C" w:rsidP="008F13CC">
                  <w:pPr>
                    <w:jc w:val="left"/>
                  </w:pPr>
                  <w:r w:rsidRPr="00A25D4D">
                    <w:t>Stereotypes:</w:t>
                  </w:r>
                </w:p>
              </w:tc>
              <w:tc>
                <w:tcPr>
                  <w:tcW w:w="0" w:type="auto"/>
                  <w:hideMark/>
                </w:tcPr>
                <w:p w14:paraId="4BAF9F1D"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34972F57" w14:textId="77777777" w:rsidR="00C0190C" w:rsidRPr="00A25D4D" w:rsidRDefault="00C0190C" w:rsidP="008F13CC">
            <w:pPr>
              <w:jc w:val="left"/>
            </w:pPr>
          </w:p>
        </w:tc>
      </w:tr>
      <w:tr w:rsidR="00C0190C" w:rsidRPr="00A25D4D" w14:paraId="306C0FE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3A71035" w14:textId="77777777" w:rsidR="00C0190C" w:rsidRPr="00A25D4D" w:rsidRDefault="00C0190C" w:rsidP="008F13CC">
            <w:pPr>
              <w:jc w:val="left"/>
            </w:pPr>
            <w:r w:rsidRPr="00A25D4D">
              <w:rPr>
                <w:b/>
                <w:bCs/>
              </w:rPr>
              <w:t xml:space="preserve">Attribuut: </w:t>
            </w:r>
            <w:proofErr w:type="spellStart"/>
            <w:r w:rsidRPr="00A25D4D">
              <w:rPr>
                <w:b/>
                <w:bCs/>
              </w:rPr>
              <w:t>utilityDeliveryType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12761A69" w14:textId="77777777" w:rsidTr="00C0190C">
              <w:trPr>
                <w:tblHeader/>
                <w:tblCellSpacing w:w="0" w:type="dxa"/>
              </w:trPr>
              <w:tc>
                <w:tcPr>
                  <w:tcW w:w="360" w:type="dxa"/>
                  <w:hideMark/>
                </w:tcPr>
                <w:p w14:paraId="7B25A3C8" w14:textId="77777777" w:rsidR="00C0190C" w:rsidRPr="00A25D4D" w:rsidRDefault="00C0190C" w:rsidP="008F13CC">
                  <w:pPr>
                    <w:jc w:val="left"/>
                  </w:pPr>
                  <w:r w:rsidRPr="00A25D4D">
                    <w:t> </w:t>
                  </w:r>
                </w:p>
              </w:tc>
              <w:tc>
                <w:tcPr>
                  <w:tcW w:w="1500" w:type="dxa"/>
                  <w:hideMark/>
                </w:tcPr>
                <w:p w14:paraId="6E092A63" w14:textId="77777777" w:rsidR="00C0190C" w:rsidRPr="00A25D4D" w:rsidRDefault="00C0190C" w:rsidP="008F13CC">
                  <w:pPr>
                    <w:jc w:val="left"/>
                  </w:pPr>
                  <w:r w:rsidRPr="00A25D4D">
                    <w:t>Type:</w:t>
                  </w:r>
                </w:p>
              </w:tc>
              <w:tc>
                <w:tcPr>
                  <w:tcW w:w="0" w:type="auto"/>
                  <w:hideMark/>
                </w:tcPr>
                <w:p w14:paraId="70AC062F" w14:textId="77777777" w:rsidR="00C0190C" w:rsidRPr="00A25D4D" w:rsidRDefault="00C0190C" w:rsidP="008F13CC">
                  <w:pPr>
                    <w:jc w:val="left"/>
                  </w:pPr>
                  <w:proofErr w:type="spellStart"/>
                  <w:r w:rsidRPr="00A25D4D">
                    <w:t>UtilityDeliveryTypeValue</w:t>
                  </w:r>
                  <w:proofErr w:type="spellEnd"/>
                </w:p>
              </w:tc>
            </w:tr>
            <w:tr w:rsidR="00C0190C" w:rsidRPr="00A25D4D" w14:paraId="10B656D8" w14:textId="77777777" w:rsidTr="00C0190C">
              <w:trPr>
                <w:tblHeader/>
                <w:tblCellSpacing w:w="0" w:type="dxa"/>
              </w:trPr>
              <w:tc>
                <w:tcPr>
                  <w:tcW w:w="360" w:type="dxa"/>
                  <w:hideMark/>
                </w:tcPr>
                <w:p w14:paraId="57DFDFD2" w14:textId="77777777" w:rsidR="00C0190C" w:rsidRPr="00A25D4D" w:rsidRDefault="00C0190C" w:rsidP="008F13CC">
                  <w:pPr>
                    <w:jc w:val="left"/>
                  </w:pPr>
                  <w:r w:rsidRPr="00A25D4D">
                    <w:t> </w:t>
                  </w:r>
                </w:p>
              </w:tc>
              <w:tc>
                <w:tcPr>
                  <w:tcW w:w="1500" w:type="dxa"/>
                  <w:hideMark/>
                </w:tcPr>
                <w:p w14:paraId="429A658A" w14:textId="77777777" w:rsidR="00C0190C" w:rsidRPr="00A25D4D" w:rsidRDefault="00C0190C" w:rsidP="008F13CC">
                  <w:pPr>
                    <w:jc w:val="left"/>
                  </w:pPr>
                  <w:r w:rsidRPr="00A25D4D">
                    <w:t>Naam</w:t>
                  </w:r>
                </w:p>
              </w:tc>
              <w:tc>
                <w:tcPr>
                  <w:tcW w:w="0" w:type="auto"/>
                  <w:hideMark/>
                </w:tcPr>
                <w:p w14:paraId="38362857" w14:textId="77777777" w:rsidR="00C0190C" w:rsidRPr="00A25D4D" w:rsidRDefault="00C0190C" w:rsidP="008F13CC">
                  <w:pPr>
                    <w:jc w:val="left"/>
                  </w:pPr>
                  <w:proofErr w:type="spellStart"/>
                  <w:r w:rsidRPr="00A25D4D">
                    <w:t>utility</w:t>
                  </w:r>
                  <w:proofErr w:type="spellEnd"/>
                  <w:r w:rsidRPr="00A25D4D">
                    <w:t xml:space="preserve"> delivery type </w:t>
                  </w:r>
                </w:p>
              </w:tc>
            </w:tr>
            <w:tr w:rsidR="00C0190C" w:rsidRPr="007060DF" w14:paraId="62F58A4B" w14:textId="77777777" w:rsidTr="00C0190C">
              <w:trPr>
                <w:tblHeader/>
                <w:tblCellSpacing w:w="0" w:type="dxa"/>
              </w:trPr>
              <w:tc>
                <w:tcPr>
                  <w:tcW w:w="360" w:type="dxa"/>
                  <w:hideMark/>
                </w:tcPr>
                <w:p w14:paraId="3E2E49A7" w14:textId="77777777" w:rsidR="00C0190C" w:rsidRPr="00A25D4D" w:rsidRDefault="00C0190C" w:rsidP="008F13CC">
                  <w:pPr>
                    <w:jc w:val="left"/>
                  </w:pPr>
                  <w:r w:rsidRPr="00A25D4D">
                    <w:t> </w:t>
                  </w:r>
                </w:p>
              </w:tc>
              <w:tc>
                <w:tcPr>
                  <w:tcW w:w="1500" w:type="dxa"/>
                  <w:hideMark/>
                </w:tcPr>
                <w:p w14:paraId="10CC5374" w14:textId="77777777" w:rsidR="00C0190C" w:rsidRPr="00A25D4D" w:rsidRDefault="00C0190C" w:rsidP="008F13CC">
                  <w:pPr>
                    <w:jc w:val="left"/>
                  </w:pPr>
                  <w:r w:rsidRPr="00A25D4D">
                    <w:t>Definitie:</w:t>
                  </w:r>
                </w:p>
              </w:tc>
              <w:tc>
                <w:tcPr>
                  <w:tcW w:w="0" w:type="auto"/>
                  <w:hideMark/>
                </w:tcPr>
                <w:p w14:paraId="09AA3D12" w14:textId="77777777" w:rsidR="00C0190C" w:rsidRPr="00A25D4D" w:rsidRDefault="00C0190C" w:rsidP="008F13CC">
                  <w:pPr>
                    <w:jc w:val="left"/>
                    <w:rPr>
                      <w:lang w:val="en-GB"/>
                    </w:rPr>
                  </w:pPr>
                  <w:r w:rsidRPr="00A25D4D">
                    <w:rPr>
                      <w:lang w:val="en-GB"/>
                    </w:rPr>
                    <w:t xml:space="preserve">Kind of utility delivery network e.g. transport, distribution, collection ... </w:t>
                  </w:r>
                </w:p>
              </w:tc>
            </w:tr>
            <w:tr w:rsidR="00C0190C" w:rsidRPr="00A25D4D" w14:paraId="5843B854" w14:textId="77777777" w:rsidTr="00C0190C">
              <w:trPr>
                <w:tblHeader/>
                <w:tblCellSpacing w:w="0" w:type="dxa"/>
              </w:trPr>
              <w:tc>
                <w:tcPr>
                  <w:tcW w:w="360" w:type="dxa"/>
                  <w:hideMark/>
                </w:tcPr>
                <w:p w14:paraId="00C74647" w14:textId="77777777" w:rsidR="00C0190C" w:rsidRPr="00A25D4D" w:rsidRDefault="00C0190C" w:rsidP="008F13CC">
                  <w:pPr>
                    <w:jc w:val="left"/>
                    <w:rPr>
                      <w:lang w:val="en-GB"/>
                    </w:rPr>
                  </w:pPr>
                  <w:r w:rsidRPr="00A25D4D">
                    <w:rPr>
                      <w:lang w:val="en-GB"/>
                    </w:rPr>
                    <w:t> </w:t>
                  </w:r>
                </w:p>
              </w:tc>
              <w:tc>
                <w:tcPr>
                  <w:tcW w:w="1500" w:type="dxa"/>
                  <w:hideMark/>
                </w:tcPr>
                <w:p w14:paraId="77DFBBE6"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D3869E7" w14:textId="77777777" w:rsidR="00C0190C" w:rsidRPr="00A25D4D" w:rsidRDefault="00C0190C" w:rsidP="008F13CC">
                  <w:pPr>
                    <w:jc w:val="left"/>
                  </w:pPr>
                  <w:r w:rsidRPr="00A25D4D">
                    <w:t>0..1</w:t>
                  </w:r>
                </w:p>
              </w:tc>
            </w:tr>
            <w:tr w:rsidR="00C0190C" w:rsidRPr="00A25D4D" w14:paraId="140EEEE0" w14:textId="77777777" w:rsidTr="00C0190C">
              <w:trPr>
                <w:tblHeader/>
                <w:tblCellSpacing w:w="0" w:type="dxa"/>
              </w:trPr>
              <w:tc>
                <w:tcPr>
                  <w:tcW w:w="360" w:type="dxa"/>
                  <w:hideMark/>
                </w:tcPr>
                <w:p w14:paraId="3903608F" w14:textId="77777777" w:rsidR="00C0190C" w:rsidRPr="00A25D4D" w:rsidRDefault="00C0190C" w:rsidP="008F13CC">
                  <w:pPr>
                    <w:jc w:val="left"/>
                  </w:pPr>
                  <w:r w:rsidRPr="00A25D4D">
                    <w:t> </w:t>
                  </w:r>
                </w:p>
              </w:tc>
              <w:tc>
                <w:tcPr>
                  <w:tcW w:w="1500" w:type="dxa"/>
                  <w:hideMark/>
                </w:tcPr>
                <w:p w14:paraId="519C12F5" w14:textId="77777777" w:rsidR="00C0190C" w:rsidRPr="00A25D4D" w:rsidRDefault="00C0190C" w:rsidP="008F13CC">
                  <w:pPr>
                    <w:jc w:val="left"/>
                  </w:pPr>
                  <w:r w:rsidRPr="00A25D4D">
                    <w:t>Stereotypes:</w:t>
                  </w:r>
                </w:p>
              </w:tc>
              <w:tc>
                <w:tcPr>
                  <w:tcW w:w="0" w:type="auto"/>
                  <w:hideMark/>
                </w:tcPr>
                <w:p w14:paraId="6B902601"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1BEEBA41" w14:textId="77777777" w:rsidR="00C0190C" w:rsidRPr="00A25D4D" w:rsidRDefault="00C0190C" w:rsidP="008F13CC">
            <w:pPr>
              <w:jc w:val="left"/>
            </w:pPr>
          </w:p>
        </w:tc>
      </w:tr>
      <w:tr w:rsidR="00C0190C" w:rsidRPr="00A25D4D" w14:paraId="39177DA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CAAE4EA" w14:textId="77777777" w:rsidR="00C0190C" w:rsidRPr="00A25D4D" w:rsidRDefault="00C0190C" w:rsidP="008F13CC">
            <w:pPr>
              <w:jc w:val="left"/>
            </w:pPr>
            <w:r w:rsidRPr="00A25D4D">
              <w:rPr>
                <w:b/>
                <w:bCs/>
              </w:rPr>
              <w:t xml:space="preserve">Attribuut: </w:t>
            </w:r>
            <w:proofErr w:type="spellStart"/>
            <w:r w:rsidRPr="00A25D4D">
              <w:rPr>
                <w:b/>
                <w:bCs/>
              </w:rPr>
              <w:t>warningType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50907D60" w14:textId="77777777" w:rsidTr="00C0190C">
              <w:trPr>
                <w:tblHeader/>
                <w:tblCellSpacing w:w="0" w:type="dxa"/>
              </w:trPr>
              <w:tc>
                <w:tcPr>
                  <w:tcW w:w="360" w:type="dxa"/>
                  <w:hideMark/>
                </w:tcPr>
                <w:p w14:paraId="031CB03D" w14:textId="77777777" w:rsidR="00C0190C" w:rsidRPr="00A25D4D" w:rsidRDefault="00C0190C" w:rsidP="008F13CC">
                  <w:pPr>
                    <w:jc w:val="left"/>
                  </w:pPr>
                  <w:r w:rsidRPr="00A25D4D">
                    <w:t> </w:t>
                  </w:r>
                </w:p>
              </w:tc>
              <w:tc>
                <w:tcPr>
                  <w:tcW w:w="1500" w:type="dxa"/>
                  <w:hideMark/>
                </w:tcPr>
                <w:p w14:paraId="7EA1D5B8" w14:textId="77777777" w:rsidR="00C0190C" w:rsidRPr="00A25D4D" w:rsidRDefault="00C0190C" w:rsidP="008F13CC">
                  <w:pPr>
                    <w:jc w:val="left"/>
                  </w:pPr>
                  <w:r w:rsidRPr="00A25D4D">
                    <w:t>Type:</w:t>
                  </w:r>
                </w:p>
              </w:tc>
              <w:tc>
                <w:tcPr>
                  <w:tcW w:w="0" w:type="auto"/>
                  <w:hideMark/>
                </w:tcPr>
                <w:p w14:paraId="2190F194" w14:textId="77777777" w:rsidR="00C0190C" w:rsidRPr="00A25D4D" w:rsidRDefault="00C0190C" w:rsidP="008F13CC">
                  <w:pPr>
                    <w:jc w:val="left"/>
                  </w:pPr>
                  <w:proofErr w:type="spellStart"/>
                  <w:r w:rsidRPr="00A25D4D">
                    <w:t>WarningTypeValue</w:t>
                  </w:r>
                  <w:proofErr w:type="spellEnd"/>
                </w:p>
              </w:tc>
            </w:tr>
            <w:tr w:rsidR="00C0190C" w:rsidRPr="00A25D4D" w14:paraId="744331D9" w14:textId="77777777" w:rsidTr="00C0190C">
              <w:trPr>
                <w:tblHeader/>
                <w:tblCellSpacing w:w="0" w:type="dxa"/>
              </w:trPr>
              <w:tc>
                <w:tcPr>
                  <w:tcW w:w="360" w:type="dxa"/>
                  <w:hideMark/>
                </w:tcPr>
                <w:p w14:paraId="5226B812" w14:textId="77777777" w:rsidR="00C0190C" w:rsidRPr="00A25D4D" w:rsidRDefault="00C0190C" w:rsidP="008F13CC">
                  <w:pPr>
                    <w:jc w:val="left"/>
                  </w:pPr>
                  <w:r w:rsidRPr="00A25D4D">
                    <w:t> </w:t>
                  </w:r>
                </w:p>
              </w:tc>
              <w:tc>
                <w:tcPr>
                  <w:tcW w:w="1500" w:type="dxa"/>
                  <w:hideMark/>
                </w:tcPr>
                <w:p w14:paraId="32706F78" w14:textId="77777777" w:rsidR="00C0190C" w:rsidRPr="00A25D4D" w:rsidRDefault="00C0190C" w:rsidP="008F13CC">
                  <w:pPr>
                    <w:jc w:val="left"/>
                  </w:pPr>
                  <w:r w:rsidRPr="00A25D4D">
                    <w:t>Naam</w:t>
                  </w:r>
                </w:p>
              </w:tc>
              <w:tc>
                <w:tcPr>
                  <w:tcW w:w="0" w:type="auto"/>
                  <w:hideMark/>
                </w:tcPr>
                <w:p w14:paraId="1E711BC6" w14:textId="77777777" w:rsidR="00C0190C" w:rsidRPr="00A25D4D" w:rsidRDefault="00C0190C" w:rsidP="008F13CC">
                  <w:pPr>
                    <w:jc w:val="left"/>
                  </w:pPr>
                  <w:proofErr w:type="spellStart"/>
                  <w:r w:rsidRPr="00A25D4D">
                    <w:t>warning</w:t>
                  </w:r>
                  <w:proofErr w:type="spellEnd"/>
                  <w:r w:rsidRPr="00A25D4D">
                    <w:t xml:space="preserve"> type </w:t>
                  </w:r>
                </w:p>
              </w:tc>
            </w:tr>
            <w:tr w:rsidR="00C0190C" w:rsidRPr="007060DF" w14:paraId="04BFBC95" w14:textId="77777777" w:rsidTr="00C0190C">
              <w:trPr>
                <w:tblHeader/>
                <w:tblCellSpacing w:w="0" w:type="dxa"/>
              </w:trPr>
              <w:tc>
                <w:tcPr>
                  <w:tcW w:w="360" w:type="dxa"/>
                  <w:hideMark/>
                </w:tcPr>
                <w:p w14:paraId="50DC5781" w14:textId="77777777" w:rsidR="00C0190C" w:rsidRPr="00A25D4D" w:rsidRDefault="00C0190C" w:rsidP="008F13CC">
                  <w:pPr>
                    <w:jc w:val="left"/>
                  </w:pPr>
                  <w:r w:rsidRPr="00A25D4D">
                    <w:t> </w:t>
                  </w:r>
                </w:p>
              </w:tc>
              <w:tc>
                <w:tcPr>
                  <w:tcW w:w="1500" w:type="dxa"/>
                  <w:hideMark/>
                </w:tcPr>
                <w:p w14:paraId="3015CB80" w14:textId="77777777" w:rsidR="00C0190C" w:rsidRPr="00A25D4D" w:rsidRDefault="00C0190C" w:rsidP="008F13CC">
                  <w:pPr>
                    <w:jc w:val="left"/>
                  </w:pPr>
                  <w:r w:rsidRPr="00A25D4D">
                    <w:t>Definitie:</w:t>
                  </w:r>
                </w:p>
              </w:tc>
              <w:tc>
                <w:tcPr>
                  <w:tcW w:w="0" w:type="auto"/>
                  <w:hideMark/>
                </w:tcPr>
                <w:p w14:paraId="4F2CCCF5" w14:textId="77777777" w:rsidR="00C0190C" w:rsidRPr="00A25D4D" w:rsidRDefault="00C0190C" w:rsidP="008F13CC">
                  <w:pPr>
                    <w:jc w:val="left"/>
                    <w:rPr>
                      <w:lang w:val="en-GB"/>
                    </w:rPr>
                  </w:pPr>
                  <w:r w:rsidRPr="00A25D4D">
                    <w:rPr>
                      <w:lang w:val="en-GB"/>
                    </w:rPr>
                    <w:t xml:space="preserve">Kind of </w:t>
                  </w:r>
                  <w:proofErr w:type="spellStart"/>
                  <w:r w:rsidRPr="00A25D4D">
                    <w:rPr>
                      <w:lang w:val="en-GB"/>
                    </w:rPr>
                    <w:t>overground</w:t>
                  </w:r>
                  <w:proofErr w:type="spellEnd"/>
                  <w:r w:rsidRPr="00A25D4D">
                    <w:rPr>
                      <w:lang w:val="en-GB"/>
                    </w:rPr>
                    <w:t xml:space="preserve"> visible warning mechanism used to indicate an underground utility network element.</w:t>
                  </w:r>
                </w:p>
              </w:tc>
            </w:tr>
            <w:tr w:rsidR="00C0190C" w:rsidRPr="00A25D4D" w14:paraId="564BFE88" w14:textId="77777777" w:rsidTr="00C0190C">
              <w:trPr>
                <w:tblHeader/>
                <w:tblCellSpacing w:w="0" w:type="dxa"/>
              </w:trPr>
              <w:tc>
                <w:tcPr>
                  <w:tcW w:w="360" w:type="dxa"/>
                  <w:hideMark/>
                </w:tcPr>
                <w:p w14:paraId="4AB250FB" w14:textId="77777777" w:rsidR="00C0190C" w:rsidRPr="00A25D4D" w:rsidRDefault="00C0190C" w:rsidP="008F13CC">
                  <w:pPr>
                    <w:jc w:val="left"/>
                    <w:rPr>
                      <w:lang w:val="en-GB"/>
                    </w:rPr>
                  </w:pPr>
                  <w:r w:rsidRPr="00A25D4D">
                    <w:rPr>
                      <w:lang w:val="en-GB"/>
                    </w:rPr>
                    <w:t> </w:t>
                  </w:r>
                </w:p>
              </w:tc>
              <w:tc>
                <w:tcPr>
                  <w:tcW w:w="1500" w:type="dxa"/>
                  <w:hideMark/>
                </w:tcPr>
                <w:p w14:paraId="35D9978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7962666" w14:textId="77777777" w:rsidR="00C0190C" w:rsidRPr="00A25D4D" w:rsidRDefault="00C0190C" w:rsidP="008F13CC">
                  <w:pPr>
                    <w:jc w:val="left"/>
                  </w:pPr>
                  <w:r w:rsidRPr="00A25D4D">
                    <w:t>1</w:t>
                  </w:r>
                </w:p>
              </w:tc>
            </w:tr>
            <w:tr w:rsidR="00C0190C" w:rsidRPr="00A25D4D" w14:paraId="63058A03" w14:textId="77777777" w:rsidTr="00C0190C">
              <w:trPr>
                <w:tblHeader/>
                <w:tblCellSpacing w:w="0" w:type="dxa"/>
              </w:trPr>
              <w:tc>
                <w:tcPr>
                  <w:tcW w:w="360" w:type="dxa"/>
                  <w:hideMark/>
                </w:tcPr>
                <w:p w14:paraId="3C707B67" w14:textId="77777777" w:rsidR="00C0190C" w:rsidRPr="00A25D4D" w:rsidRDefault="00C0190C" w:rsidP="008F13CC">
                  <w:pPr>
                    <w:jc w:val="left"/>
                  </w:pPr>
                  <w:r w:rsidRPr="00A25D4D">
                    <w:t> </w:t>
                  </w:r>
                </w:p>
              </w:tc>
              <w:tc>
                <w:tcPr>
                  <w:tcW w:w="1500" w:type="dxa"/>
                  <w:hideMark/>
                </w:tcPr>
                <w:p w14:paraId="423AE9A5" w14:textId="77777777" w:rsidR="00C0190C" w:rsidRPr="00A25D4D" w:rsidRDefault="00C0190C" w:rsidP="008F13CC">
                  <w:pPr>
                    <w:jc w:val="left"/>
                  </w:pPr>
                  <w:r w:rsidRPr="00A25D4D">
                    <w:t>Stereotypes:</w:t>
                  </w:r>
                </w:p>
              </w:tc>
              <w:tc>
                <w:tcPr>
                  <w:tcW w:w="0" w:type="auto"/>
                  <w:hideMark/>
                </w:tcPr>
                <w:p w14:paraId="692246DD"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668C8D59" w14:textId="77777777" w:rsidR="00C0190C" w:rsidRPr="00A25D4D" w:rsidRDefault="00C0190C" w:rsidP="008F13CC">
            <w:pPr>
              <w:jc w:val="left"/>
            </w:pPr>
          </w:p>
        </w:tc>
      </w:tr>
      <w:tr w:rsidR="00C0190C" w:rsidRPr="00A25D4D" w14:paraId="0B3F9EA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53B4B59" w14:textId="77777777" w:rsidR="00C0190C" w:rsidRPr="00A25D4D" w:rsidRDefault="00C0190C" w:rsidP="008F13CC">
            <w:pPr>
              <w:jc w:val="left"/>
              <w:rPr>
                <w:lang w:val="en-GB"/>
              </w:rPr>
            </w:pPr>
            <w:r w:rsidRPr="00A25D4D">
              <w:rPr>
                <w:b/>
                <w:bCs/>
                <w:lang w:val="en-GB"/>
              </w:rPr>
              <w:t xml:space="preserve">Constraint: All utility link objects have </w:t>
            </w:r>
            <w:proofErr w:type="spellStart"/>
            <w:r w:rsidRPr="00A25D4D">
              <w:rPr>
                <w:b/>
                <w:bCs/>
                <w:lang w:val="en-GB"/>
              </w:rPr>
              <w:t>inspireId</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7060DF" w14:paraId="4639FC33" w14:textId="77777777" w:rsidTr="00C0190C">
              <w:trPr>
                <w:tblHeader/>
                <w:tblCellSpacing w:w="0" w:type="dxa"/>
              </w:trPr>
              <w:tc>
                <w:tcPr>
                  <w:tcW w:w="360" w:type="dxa"/>
                  <w:hideMark/>
                </w:tcPr>
                <w:p w14:paraId="5EC68892" w14:textId="77777777" w:rsidR="00C0190C" w:rsidRPr="00A25D4D" w:rsidRDefault="00C0190C" w:rsidP="008F13CC">
                  <w:pPr>
                    <w:jc w:val="left"/>
                    <w:rPr>
                      <w:lang w:val="en-GB"/>
                    </w:rPr>
                  </w:pPr>
                  <w:r w:rsidRPr="00A25D4D">
                    <w:rPr>
                      <w:lang w:val="en-GB"/>
                    </w:rPr>
                    <w:t> </w:t>
                  </w:r>
                </w:p>
              </w:tc>
              <w:tc>
                <w:tcPr>
                  <w:tcW w:w="1500" w:type="dxa"/>
                  <w:hideMark/>
                </w:tcPr>
                <w:p w14:paraId="017230D2" w14:textId="77777777" w:rsidR="00C0190C" w:rsidRPr="00A25D4D" w:rsidRDefault="00C0190C" w:rsidP="008F13CC">
                  <w:pPr>
                    <w:jc w:val="left"/>
                  </w:pPr>
                  <w:r w:rsidRPr="00A25D4D">
                    <w:t>Natuurlijke taal:</w:t>
                  </w:r>
                </w:p>
              </w:tc>
              <w:tc>
                <w:tcPr>
                  <w:tcW w:w="0" w:type="auto"/>
                  <w:hideMark/>
                </w:tcPr>
                <w:p w14:paraId="14C78B5C" w14:textId="77777777" w:rsidR="00C0190C" w:rsidRPr="00A25D4D" w:rsidRDefault="00C0190C" w:rsidP="008F13CC">
                  <w:pPr>
                    <w:jc w:val="left"/>
                    <w:rPr>
                      <w:lang w:val="en-GB"/>
                    </w:rPr>
                  </w:pPr>
                  <w:r w:rsidRPr="00A25D4D">
                    <w:rPr>
                      <w:lang w:val="en-GB"/>
                    </w:rPr>
                    <w:t xml:space="preserve">All utility link objects have an external object identifier. </w:t>
                  </w:r>
                </w:p>
              </w:tc>
            </w:tr>
            <w:tr w:rsidR="00C0190C" w:rsidRPr="00A25D4D" w14:paraId="6766BF33" w14:textId="77777777" w:rsidTr="00C0190C">
              <w:trPr>
                <w:tblHeader/>
                <w:tblCellSpacing w:w="0" w:type="dxa"/>
              </w:trPr>
              <w:tc>
                <w:tcPr>
                  <w:tcW w:w="360" w:type="dxa"/>
                  <w:hideMark/>
                </w:tcPr>
                <w:p w14:paraId="398D0336" w14:textId="77777777" w:rsidR="00C0190C" w:rsidRPr="00A25D4D" w:rsidRDefault="00C0190C" w:rsidP="008F13CC">
                  <w:pPr>
                    <w:jc w:val="left"/>
                    <w:rPr>
                      <w:lang w:val="en-GB"/>
                    </w:rPr>
                  </w:pPr>
                  <w:r w:rsidRPr="00A25D4D">
                    <w:rPr>
                      <w:lang w:val="en-GB"/>
                    </w:rPr>
                    <w:t> </w:t>
                  </w:r>
                </w:p>
              </w:tc>
              <w:tc>
                <w:tcPr>
                  <w:tcW w:w="1500" w:type="dxa"/>
                  <w:hideMark/>
                </w:tcPr>
                <w:p w14:paraId="71C10621" w14:textId="77777777" w:rsidR="00C0190C" w:rsidRPr="00A25D4D" w:rsidRDefault="00C0190C" w:rsidP="008F13CC">
                  <w:pPr>
                    <w:jc w:val="left"/>
                  </w:pPr>
                  <w:r w:rsidRPr="00A25D4D">
                    <w:t>OCL:</w:t>
                  </w:r>
                </w:p>
              </w:tc>
              <w:tc>
                <w:tcPr>
                  <w:tcW w:w="0" w:type="auto"/>
                  <w:hideMark/>
                </w:tcPr>
                <w:p w14:paraId="15152630" w14:textId="77777777" w:rsidR="00C0190C" w:rsidRPr="00A25D4D" w:rsidRDefault="00C0190C" w:rsidP="008F13CC">
                  <w:pPr>
                    <w:jc w:val="left"/>
                  </w:pPr>
                  <w:proofErr w:type="spellStart"/>
                  <w:r w:rsidRPr="00A25D4D">
                    <w:t>inv:inspireId</w:t>
                  </w:r>
                  <w:proofErr w:type="spellEnd"/>
                  <w:r w:rsidRPr="00A25D4D">
                    <w:t>-&gt;</w:t>
                  </w:r>
                  <w:proofErr w:type="spellStart"/>
                  <w:r w:rsidRPr="00A25D4D">
                    <w:t>notEmpty</w:t>
                  </w:r>
                  <w:proofErr w:type="spellEnd"/>
                  <w:r w:rsidRPr="00A25D4D">
                    <w:t xml:space="preserve">() </w:t>
                  </w:r>
                </w:p>
              </w:tc>
            </w:tr>
          </w:tbl>
          <w:p w14:paraId="6BC1F778" w14:textId="77777777" w:rsidR="00C0190C" w:rsidRPr="00A25D4D" w:rsidRDefault="00C0190C" w:rsidP="008F13CC">
            <w:pPr>
              <w:jc w:val="left"/>
            </w:pPr>
          </w:p>
        </w:tc>
      </w:tr>
    </w:tbl>
    <w:p w14:paraId="22B6EB80" w14:textId="77777777" w:rsidR="00C0190C" w:rsidRPr="00A25D4D" w:rsidRDefault="00C0190C" w:rsidP="008F13CC">
      <w:pPr>
        <w:pStyle w:val="Kop5"/>
        <w:jc w:val="left"/>
        <w:rPr>
          <w:sz w:val="16"/>
          <w:szCs w:val="16"/>
        </w:rPr>
      </w:pPr>
      <w:r w:rsidRPr="00A25D4D">
        <w:rPr>
          <w:sz w:val="16"/>
          <w:szCs w:val="16"/>
        </w:rPr>
        <w:t>Pipe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C0190C" w:rsidRPr="00A25D4D" w14:paraId="57A8B62F"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E755E1F" w14:textId="77777777" w:rsidR="00C0190C" w:rsidRPr="00A25D4D" w:rsidRDefault="00C0190C" w:rsidP="008F13CC">
            <w:pPr>
              <w:jc w:val="left"/>
            </w:pPr>
            <w:r w:rsidRPr="00A25D4D">
              <w:rPr>
                <w:b/>
                <w:bCs/>
              </w:rPr>
              <w:t>Pipe</w:t>
            </w:r>
          </w:p>
        </w:tc>
      </w:tr>
      <w:tr w:rsidR="00C0190C" w:rsidRPr="00A25D4D" w14:paraId="34F3320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7060DF" w14:paraId="12F33EEE" w14:textId="77777777" w:rsidTr="00C0190C">
              <w:trPr>
                <w:tblHeader/>
                <w:tblCellSpacing w:w="0" w:type="dxa"/>
              </w:trPr>
              <w:tc>
                <w:tcPr>
                  <w:tcW w:w="360" w:type="dxa"/>
                  <w:hideMark/>
                </w:tcPr>
                <w:p w14:paraId="7E620AA1" w14:textId="77777777" w:rsidR="00C0190C" w:rsidRPr="00A25D4D" w:rsidRDefault="00C0190C" w:rsidP="008F13CC">
                  <w:pPr>
                    <w:jc w:val="left"/>
                  </w:pPr>
                  <w:r w:rsidRPr="00A25D4D">
                    <w:t> </w:t>
                  </w:r>
                </w:p>
              </w:tc>
              <w:tc>
                <w:tcPr>
                  <w:tcW w:w="1500" w:type="dxa"/>
                  <w:hideMark/>
                </w:tcPr>
                <w:p w14:paraId="123EAF5D" w14:textId="77777777" w:rsidR="00C0190C" w:rsidRPr="00A25D4D" w:rsidRDefault="00C0190C" w:rsidP="008F13CC">
                  <w:pPr>
                    <w:jc w:val="left"/>
                  </w:pPr>
                  <w:r w:rsidRPr="00A25D4D">
                    <w:t>Package:</w:t>
                  </w:r>
                </w:p>
              </w:tc>
              <w:tc>
                <w:tcPr>
                  <w:tcW w:w="0" w:type="auto"/>
                  <w:hideMark/>
                </w:tcPr>
                <w:p w14:paraId="09DA336B" w14:textId="77777777" w:rsidR="00C0190C" w:rsidRPr="00A25D4D" w:rsidRDefault="00C0190C" w:rsidP="008F13CC">
                  <w:pPr>
                    <w:jc w:val="left"/>
                    <w:rPr>
                      <w:lang w:val="en-GB"/>
                    </w:rPr>
                  </w:pPr>
                  <w:r w:rsidRPr="00A25D4D">
                    <w:rPr>
                      <w:lang w:val="en-GB"/>
                    </w:rPr>
                    <w:t>Common Utility Network Elements [Candidate type that might be extended in Annex II/III INSPIRE data specification]</w:t>
                  </w:r>
                </w:p>
              </w:tc>
            </w:tr>
            <w:tr w:rsidR="00C0190C" w:rsidRPr="00A25D4D" w14:paraId="61957696" w14:textId="77777777" w:rsidTr="00C0190C">
              <w:trPr>
                <w:tblHeader/>
                <w:tblCellSpacing w:w="0" w:type="dxa"/>
              </w:trPr>
              <w:tc>
                <w:tcPr>
                  <w:tcW w:w="360" w:type="dxa"/>
                  <w:hideMark/>
                </w:tcPr>
                <w:p w14:paraId="18C1E6A3" w14:textId="77777777" w:rsidR="00C0190C" w:rsidRPr="00A25D4D" w:rsidRDefault="00C0190C" w:rsidP="008F13CC">
                  <w:pPr>
                    <w:jc w:val="left"/>
                    <w:rPr>
                      <w:lang w:val="en-GB"/>
                    </w:rPr>
                  </w:pPr>
                  <w:r w:rsidRPr="00A25D4D">
                    <w:rPr>
                      <w:lang w:val="en-GB"/>
                    </w:rPr>
                    <w:t> </w:t>
                  </w:r>
                </w:p>
              </w:tc>
              <w:tc>
                <w:tcPr>
                  <w:tcW w:w="1500" w:type="dxa"/>
                  <w:hideMark/>
                </w:tcPr>
                <w:p w14:paraId="61B9BB34" w14:textId="77777777" w:rsidR="00C0190C" w:rsidRPr="00A25D4D" w:rsidRDefault="00C0190C" w:rsidP="008F13CC">
                  <w:pPr>
                    <w:jc w:val="left"/>
                  </w:pPr>
                  <w:r w:rsidRPr="00A25D4D">
                    <w:t>Naam</w:t>
                  </w:r>
                </w:p>
              </w:tc>
              <w:tc>
                <w:tcPr>
                  <w:tcW w:w="0" w:type="auto"/>
                  <w:hideMark/>
                </w:tcPr>
                <w:p w14:paraId="2D4F9860" w14:textId="77777777" w:rsidR="00C0190C" w:rsidRPr="00A25D4D" w:rsidRDefault="00C0190C" w:rsidP="008F13CC">
                  <w:pPr>
                    <w:jc w:val="left"/>
                  </w:pPr>
                  <w:r w:rsidRPr="00A25D4D">
                    <w:t xml:space="preserve">pipe </w:t>
                  </w:r>
                </w:p>
              </w:tc>
            </w:tr>
            <w:tr w:rsidR="00C0190C" w:rsidRPr="007060DF" w14:paraId="2D634154" w14:textId="77777777" w:rsidTr="00C0190C">
              <w:trPr>
                <w:tblHeader/>
                <w:tblCellSpacing w:w="0" w:type="dxa"/>
              </w:trPr>
              <w:tc>
                <w:tcPr>
                  <w:tcW w:w="360" w:type="dxa"/>
                  <w:hideMark/>
                </w:tcPr>
                <w:p w14:paraId="3DF33EEB" w14:textId="77777777" w:rsidR="00C0190C" w:rsidRPr="00A25D4D" w:rsidRDefault="00C0190C" w:rsidP="008F13CC">
                  <w:pPr>
                    <w:jc w:val="left"/>
                  </w:pPr>
                  <w:r w:rsidRPr="00A25D4D">
                    <w:t> </w:t>
                  </w:r>
                </w:p>
              </w:tc>
              <w:tc>
                <w:tcPr>
                  <w:tcW w:w="1500" w:type="dxa"/>
                  <w:hideMark/>
                </w:tcPr>
                <w:p w14:paraId="37C1A2D3" w14:textId="77777777" w:rsidR="00C0190C" w:rsidRPr="00A25D4D" w:rsidRDefault="00C0190C" w:rsidP="008F13CC">
                  <w:pPr>
                    <w:jc w:val="left"/>
                  </w:pPr>
                  <w:r w:rsidRPr="00A25D4D">
                    <w:t>Definitie:</w:t>
                  </w:r>
                </w:p>
              </w:tc>
              <w:tc>
                <w:tcPr>
                  <w:tcW w:w="0" w:type="auto"/>
                  <w:hideMark/>
                </w:tcPr>
                <w:p w14:paraId="1A90503F" w14:textId="77777777" w:rsidR="00C0190C" w:rsidRPr="00A25D4D" w:rsidRDefault="00C0190C" w:rsidP="008F13CC">
                  <w:pPr>
                    <w:jc w:val="left"/>
                    <w:rPr>
                      <w:lang w:val="en-GB"/>
                    </w:rPr>
                  </w:pPr>
                  <w:r w:rsidRPr="00A25D4D">
                    <w:rPr>
                      <w:lang w:val="en-GB"/>
                    </w:rPr>
                    <w:t>A utility link or link sequence for the conveyance of solids, liquids, chemicals or gases from one location to another. A pipe can also be used as an object to encase several cables (a bundle of cables) or other (smaller) pipes.</w:t>
                  </w:r>
                </w:p>
              </w:tc>
            </w:tr>
            <w:tr w:rsidR="00C0190C" w:rsidRPr="00A25D4D" w14:paraId="05350477" w14:textId="77777777" w:rsidTr="00C0190C">
              <w:trPr>
                <w:tblHeader/>
                <w:tblCellSpacing w:w="0" w:type="dxa"/>
              </w:trPr>
              <w:tc>
                <w:tcPr>
                  <w:tcW w:w="360" w:type="dxa"/>
                  <w:hideMark/>
                </w:tcPr>
                <w:p w14:paraId="53CDEF15" w14:textId="77777777" w:rsidR="00C0190C" w:rsidRPr="00A25D4D" w:rsidRDefault="00C0190C" w:rsidP="008F13CC">
                  <w:pPr>
                    <w:jc w:val="left"/>
                    <w:rPr>
                      <w:lang w:val="en-GB"/>
                    </w:rPr>
                  </w:pPr>
                  <w:r w:rsidRPr="00A25D4D">
                    <w:rPr>
                      <w:lang w:val="en-GB"/>
                    </w:rPr>
                    <w:t> </w:t>
                  </w:r>
                </w:p>
              </w:tc>
              <w:tc>
                <w:tcPr>
                  <w:tcW w:w="1500" w:type="dxa"/>
                  <w:hideMark/>
                </w:tcPr>
                <w:p w14:paraId="1E59E1FB" w14:textId="77777777" w:rsidR="00C0190C" w:rsidRPr="00A25D4D" w:rsidRDefault="00C0190C" w:rsidP="008F13CC">
                  <w:pPr>
                    <w:jc w:val="left"/>
                  </w:pPr>
                  <w:r w:rsidRPr="00A25D4D">
                    <w:t>Subtype van:</w:t>
                  </w:r>
                </w:p>
              </w:tc>
              <w:tc>
                <w:tcPr>
                  <w:tcW w:w="0" w:type="auto"/>
                  <w:hideMark/>
                </w:tcPr>
                <w:p w14:paraId="793F1C7E" w14:textId="77777777" w:rsidR="00C0190C" w:rsidRPr="00A25D4D" w:rsidRDefault="00C0190C" w:rsidP="008F13CC">
                  <w:pPr>
                    <w:jc w:val="left"/>
                  </w:pPr>
                  <w:proofErr w:type="spellStart"/>
                  <w:r w:rsidRPr="00A25D4D">
                    <w:t>UtilityLinkSet</w:t>
                  </w:r>
                  <w:proofErr w:type="spellEnd"/>
                </w:p>
              </w:tc>
            </w:tr>
            <w:tr w:rsidR="00C0190C" w:rsidRPr="00A25D4D" w14:paraId="1BB975F1" w14:textId="77777777" w:rsidTr="00C0190C">
              <w:trPr>
                <w:tblHeader/>
                <w:tblCellSpacing w:w="0" w:type="dxa"/>
              </w:trPr>
              <w:tc>
                <w:tcPr>
                  <w:tcW w:w="360" w:type="dxa"/>
                  <w:hideMark/>
                </w:tcPr>
                <w:p w14:paraId="5DF8F1EA" w14:textId="77777777" w:rsidR="00C0190C" w:rsidRPr="00A25D4D" w:rsidRDefault="00C0190C" w:rsidP="008F13CC">
                  <w:pPr>
                    <w:jc w:val="left"/>
                  </w:pPr>
                  <w:r w:rsidRPr="00A25D4D">
                    <w:t> </w:t>
                  </w:r>
                </w:p>
              </w:tc>
              <w:tc>
                <w:tcPr>
                  <w:tcW w:w="1500" w:type="dxa"/>
                  <w:hideMark/>
                </w:tcPr>
                <w:p w14:paraId="3265900D" w14:textId="77777777" w:rsidR="00C0190C" w:rsidRPr="00A25D4D" w:rsidRDefault="00C0190C" w:rsidP="008F13CC">
                  <w:pPr>
                    <w:jc w:val="left"/>
                  </w:pPr>
                  <w:r w:rsidRPr="00A25D4D">
                    <w:t>Stereotypes:</w:t>
                  </w:r>
                </w:p>
              </w:tc>
              <w:tc>
                <w:tcPr>
                  <w:tcW w:w="0" w:type="auto"/>
                  <w:hideMark/>
                </w:tcPr>
                <w:p w14:paraId="7D5407BA"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34EE4C55" w14:textId="77777777" w:rsidR="00C0190C" w:rsidRPr="00A25D4D" w:rsidRDefault="00C0190C" w:rsidP="008F13CC">
            <w:pPr>
              <w:jc w:val="left"/>
            </w:pPr>
          </w:p>
        </w:tc>
      </w:tr>
      <w:tr w:rsidR="00C0190C" w:rsidRPr="00A25D4D" w14:paraId="7D438C7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0D3AFAD" w14:textId="77777777" w:rsidR="00C0190C" w:rsidRPr="00A25D4D" w:rsidRDefault="00C0190C" w:rsidP="008F13CC">
            <w:pPr>
              <w:jc w:val="left"/>
            </w:pPr>
            <w:r w:rsidRPr="00A25D4D">
              <w:rPr>
                <w:b/>
                <w:bCs/>
              </w:rPr>
              <w:t xml:space="preserve">Attribuut: </w:t>
            </w:r>
            <w:proofErr w:type="spellStart"/>
            <w:r w:rsidRPr="00A25D4D">
              <w:rPr>
                <w:b/>
                <w:bCs/>
              </w:rPr>
              <w:t>pipeDiameter</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2138AF31" w14:textId="77777777" w:rsidTr="00C0190C">
              <w:trPr>
                <w:tblHeader/>
                <w:tblCellSpacing w:w="0" w:type="dxa"/>
              </w:trPr>
              <w:tc>
                <w:tcPr>
                  <w:tcW w:w="360" w:type="dxa"/>
                  <w:hideMark/>
                </w:tcPr>
                <w:p w14:paraId="04077E55" w14:textId="77777777" w:rsidR="00C0190C" w:rsidRPr="00A25D4D" w:rsidRDefault="00C0190C" w:rsidP="008F13CC">
                  <w:pPr>
                    <w:jc w:val="left"/>
                  </w:pPr>
                  <w:r w:rsidRPr="00A25D4D">
                    <w:t> </w:t>
                  </w:r>
                </w:p>
              </w:tc>
              <w:tc>
                <w:tcPr>
                  <w:tcW w:w="1500" w:type="dxa"/>
                  <w:hideMark/>
                </w:tcPr>
                <w:p w14:paraId="2E86275F" w14:textId="77777777" w:rsidR="00C0190C" w:rsidRPr="00A25D4D" w:rsidRDefault="00C0190C" w:rsidP="008F13CC">
                  <w:pPr>
                    <w:jc w:val="left"/>
                  </w:pPr>
                  <w:r w:rsidRPr="00A25D4D">
                    <w:t>Type:</w:t>
                  </w:r>
                </w:p>
              </w:tc>
              <w:tc>
                <w:tcPr>
                  <w:tcW w:w="0" w:type="auto"/>
                  <w:hideMark/>
                </w:tcPr>
                <w:p w14:paraId="6BA12C98" w14:textId="77777777" w:rsidR="00C0190C" w:rsidRPr="00A25D4D" w:rsidRDefault="00C0190C" w:rsidP="008F13CC">
                  <w:pPr>
                    <w:jc w:val="left"/>
                  </w:pPr>
                  <w:proofErr w:type="spellStart"/>
                  <w:r w:rsidRPr="00A25D4D">
                    <w:t>Measure</w:t>
                  </w:r>
                  <w:proofErr w:type="spellEnd"/>
                </w:p>
              </w:tc>
            </w:tr>
            <w:tr w:rsidR="00C0190C" w:rsidRPr="00A25D4D" w14:paraId="5F757884" w14:textId="77777777" w:rsidTr="00C0190C">
              <w:trPr>
                <w:tblHeader/>
                <w:tblCellSpacing w:w="0" w:type="dxa"/>
              </w:trPr>
              <w:tc>
                <w:tcPr>
                  <w:tcW w:w="360" w:type="dxa"/>
                  <w:hideMark/>
                </w:tcPr>
                <w:p w14:paraId="16A5BAE7" w14:textId="77777777" w:rsidR="00C0190C" w:rsidRPr="00A25D4D" w:rsidRDefault="00C0190C" w:rsidP="008F13CC">
                  <w:pPr>
                    <w:jc w:val="left"/>
                  </w:pPr>
                  <w:r w:rsidRPr="00A25D4D">
                    <w:t> </w:t>
                  </w:r>
                </w:p>
              </w:tc>
              <w:tc>
                <w:tcPr>
                  <w:tcW w:w="1500" w:type="dxa"/>
                  <w:hideMark/>
                </w:tcPr>
                <w:p w14:paraId="6EFFEA0F" w14:textId="77777777" w:rsidR="00C0190C" w:rsidRPr="00A25D4D" w:rsidRDefault="00C0190C" w:rsidP="008F13CC">
                  <w:pPr>
                    <w:jc w:val="left"/>
                  </w:pPr>
                  <w:r w:rsidRPr="00A25D4D">
                    <w:t>Naam</w:t>
                  </w:r>
                </w:p>
              </w:tc>
              <w:tc>
                <w:tcPr>
                  <w:tcW w:w="0" w:type="auto"/>
                  <w:hideMark/>
                </w:tcPr>
                <w:p w14:paraId="6AC33FDA" w14:textId="77777777" w:rsidR="00C0190C" w:rsidRPr="00A25D4D" w:rsidRDefault="00C0190C" w:rsidP="008F13CC">
                  <w:pPr>
                    <w:jc w:val="left"/>
                  </w:pPr>
                  <w:r w:rsidRPr="00A25D4D">
                    <w:t xml:space="preserve">pipe diameter </w:t>
                  </w:r>
                </w:p>
              </w:tc>
            </w:tr>
            <w:tr w:rsidR="00C0190C" w:rsidRPr="00A25D4D" w14:paraId="5BE2F239" w14:textId="77777777" w:rsidTr="00C0190C">
              <w:trPr>
                <w:tblHeader/>
                <w:tblCellSpacing w:w="0" w:type="dxa"/>
              </w:trPr>
              <w:tc>
                <w:tcPr>
                  <w:tcW w:w="360" w:type="dxa"/>
                  <w:hideMark/>
                </w:tcPr>
                <w:p w14:paraId="389D567E" w14:textId="77777777" w:rsidR="00C0190C" w:rsidRPr="00A25D4D" w:rsidRDefault="00C0190C" w:rsidP="008F13CC">
                  <w:pPr>
                    <w:jc w:val="left"/>
                  </w:pPr>
                  <w:r w:rsidRPr="00A25D4D">
                    <w:t> </w:t>
                  </w:r>
                </w:p>
              </w:tc>
              <w:tc>
                <w:tcPr>
                  <w:tcW w:w="1500" w:type="dxa"/>
                  <w:hideMark/>
                </w:tcPr>
                <w:p w14:paraId="070BE0E4" w14:textId="77777777" w:rsidR="00C0190C" w:rsidRPr="00A25D4D" w:rsidRDefault="00C0190C" w:rsidP="008F13CC">
                  <w:pPr>
                    <w:jc w:val="left"/>
                  </w:pPr>
                  <w:r w:rsidRPr="00A25D4D">
                    <w:t>Definitie:</w:t>
                  </w:r>
                </w:p>
              </w:tc>
              <w:tc>
                <w:tcPr>
                  <w:tcW w:w="0" w:type="auto"/>
                  <w:hideMark/>
                </w:tcPr>
                <w:p w14:paraId="6DBF3862" w14:textId="77777777" w:rsidR="00C0190C" w:rsidRPr="00A25D4D" w:rsidRDefault="00C0190C" w:rsidP="008F13CC">
                  <w:pPr>
                    <w:jc w:val="left"/>
                  </w:pPr>
                  <w:r w:rsidRPr="00A25D4D">
                    <w:t xml:space="preserve">Pipe </w:t>
                  </w:r>
                  <w:proofErr w:type="spellStart"/>
                  <w:r w:rsidRPr="00A25D4D">
                    <w:t>outer</w:t>
                  </w:r>
                  <w:proofErr w:type="spellEnd"/>
                  <w:r w:rsidRPr="00A25D4D">
                    <w:t xml:space="preserve"> diameter. </w:t>
                  </w:r>
                </w:p>
              </w:tc>
            </w:tr>
            <w:tr w:rsidR="00C0190C" w:rsidRPr="007060DF" w14:paraId="3BEB95CF" w14:textId="77777777" w:rsidTr="00C0190C">
              <w:trPr>
                <w:tblHeader/>
                <w:tblCellSpacing w:w="0" w:type="dxa"/>
              </w:trPr>
              <w:tc>
                <w:tcPr>
                  <w:tcW w:w="360" w:type="dxa"/>
                  <w:hideMark/>
                </w:tcPr>
                <w:p w14:paraId="2C7360D4" w14:textId="77777777" w:rsidR="00C0190C" w:rsidRPr="00A25D4D" w:rsidRDefault="00C0190C" w:rsidP="008F13CC">
                  <w:pPr>
                    <w:jc w:val="left"/>
                  </w:pPr>
                  <w:r w:rsidRPr="00A25D4D">
                    <w:t> </w:t>
                  </w:r>
                </w:p>
              </w:tc>
              <w:tc>
                <w:tcPr>
                  <w:tcW w:w="1500" w:type="dxa"/>
                  <w:hideMark/>
                </w:tcPr>
                <w:p w14:paraId="615682F9" w14:textId="77777777" w:rsidR="00C0190C" w:rsidRPr="00A25D4D" w:rsidRDefault="00C0190C" w:rsidP="008F13CC">
                  <w:pPr>
                    <w:jc w:val="left"/>
                  </w:pPr>
                  <w:r w:rsidRPr="00A25D4D">
                    <w:t>Omschrijving:</w:t>
                  </w:r>
                </w:p>
              </w:tc>
              <w:tc>
                <w:tcPr>
                  <w:tcW w:w="0" w:type="auto"/>
                  <w:hideMark/>
                </w:tcPr>
                <w:p w14:paraId="4EEB821E" w14:textId="77777777" w:rsidR="00C0190C" w:rsidRPr="00A25D4D" w:rsidRDefault="00C0190C" w:rsidP="008F13CC">
                  <w:pPr>
                    <w:jc w:val="left"/>
                    <w:rPr>
                      <w:lang w:val="en-GB"/>
                    </w:rPr>
                  </w:pPr>
                  <w:r w:rsidRPr="00A25D4D">
                    <w:rPr>
                      <w:lang w:val="en-GB"/>
                    </w:rPr>
                    <w:t xml:space="preserve">For convex shaped objects (e.g. a circle) the diameter is defined to be the largest distance that can be formed between two opposite parallel lines tangent to its </w:t>
                  </w:r>
                  <w:proofErr w:type="spellStart"/>
                  <w:r w:rsidRPr="00A25D4D">
                    <w:rPr>
                      <w:lang w:val="en-GB"/>
                    </w:rPr>
                    <w:t>boundery</w:t>
                  </w:r>
                  <w:proofErr w:type="spellEnd"/>
                  <w:r w:rsidRPr="00A25D4D">
                    <w:rPr>
                      <w:lang w:val="en-GB"/>
                    </w:rPr>
                    <w:t>.</w:t>
                  </w:r>
                </w:p>
              </w:tc>
            </w:tr>
            <w:tr w:rsidR="00C0190C" w:rsidRPr="00A25D4D" w14:paraId="5193A420" w14:textId="77777777" w:rsidTr="00C0190C">
              <w:trPr>
                <w:tblHeader/>
                <w:tblCellSpacing w:w="0" w:type="dxa"/>
              </w:trPr>
              <w:tc>
                <w:tcPr>
                  <w:tcW w:w="360" w:type="dxa"/>
                  <w:hideMark/>
                </w:tcPr>
                <w:p w14:paraId="57DF0907" w14:textId="77777777" w:rsidR="00C0190C" w:rsidRPr="00A25D4D" w:rsidRDefault="00C0190C" w:rsidP="008F13CC">
                  <w:pPr>
                    <w:jc w:val="left"/>
                    <w:rPr>
                      <w:lang w:val="en-GB"/>
                    </w:rPr>
                  </w:pPr>
                  <w:r w:rsidRPr="00A25D4D">
                    <w:rPr>
                      <w:lang w:val="en-GB"/>
                    </w:rPr>
                    <w:t> </w:t>
                  </w:r>
                </w:p>
              </w:tc>
              <w:tc>
                <w:tcPr>
                  <w:tcW w:w="1500" w:type="dxa"/>
                  <w:hideMark/>
                </w:tcPr>
                <w:p w14:paraId="226A41CA"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16A999A" w14:textId="77777777" w:rsidR="00C0190C" w:rsidRPr="00A25D4D" w:rsidRDefault="00C0190C" w:rsidP="008F13CC">
                  <w:pPr>
                    <w:jc w:val="left"/>
                  </w:pPr>
                  <w:r w:rsidRPr="00A25D4D">
                    <w:t>1</w:t>
                  </w:r>
                </w:p>
              </w:tc>
            </w:tr>
            <w:tr w:rsidR="00C0190C" w:rsidRPr="00A25D4D" w14:paraId="2E975313" w14:textId="77777777" w:rsidTr="00C0190C">
              <w:trPr>
                <w:tblHeader/>
                <w:tblCellSpacing w:w="0" w:type="dxa"/>
              </w:trPr>
              <w:tc>
                <w:tcPr>
                  <w:tcW w:w="360" w:type="dxa"/>
                  <w:hideMark/>
                </w:tcPr>
                <w:p w14:paraId="280C5125" w14:textId="77777777" w:rsidR="00C0190C" w:rsidRPr="00A25D4D" w:rsidRDefault="00C0190C" w:rsidP="008F13CC">
                  <w:pPr>
                    <w:jc w:val="left"/>
                  </w:pPr>
                  <w:r w:rsidRPr="00A25D4D">
                    <w:t> </w:t>
                  </w:r>
                </w:p>
              </w:tc>
              <w:tc>
                <w:tcPr>
                  <w:tcW w:w="1500" w:type="dxa"/>
                  <w:hideMark/>
                </w:tcPr>
                <w:p w14:paraId="7B91B308" w14:textId="77777777" w:rsidR="00C0190C" w:rsidRPr="00A25D4D" w:rsidRDefault="00C0190C" w:rsidP="008F13CC">
                  <w:pPr>
                    <w:jc w:val="left"/>
                  </w:pPr>
                  <w:r w:rsidRPr="00A25D4D">
                    <w:t>Stereotypes:</w:t>
                  </w:r>
                </w:p>
              </w:tc>
              <w:tc>
                <w:tcPr>
                  <w:tcW w:w="0" w:type="auto"/>
                  <w:hideMark/>
                </w:tcPr>
                <w:p w14:paraId="1F8E3BC2"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7E5AD252" w14:textId="77777777" w:rsidR="00C0190C" w:rsidRPr="00A25D4D" w:rsidRDefault="00C0190C" w:rsidP="008F13CC">
            <w:pPr>
              <w:jc w:val="left"/>
            </w:pPr>
          </w:p>
        </w:tc>
      </w:tr>
      <w:tr w:rsidR="00C0190C" w:rsidRPr="00A25D4D" w14:paraId="668A471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371D5F4" w14:textId="77777777" w:rsidR="00C0190C" w:rsidRPr="00A25D4D" w:rsidRDefault="00C0190C" w:rsidP="008F13CC">
            <w:pPr>
              <w:jc w:val="left"/>
            </w:pPr>
            <w:r w:rsidRPr="00A25D4D">
              <w:rPr>
                <w:b/>
                <w:bCs/>
              </w:rPr>
              <w:t xml:space="preserve">Attribuut: </w:t>
            </w:r>
            <w:proofErr w:type="spellStart"/>
            <w:r w:rsidRPr="00A25D4D">
              <w:rPr>
                <w:b/>
                <w:bCs/>
              </w:rPr>
              <w:t>pressure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4C398415" w14:textId="77777777" w:rsidTr="00C0190C">
              <w:trPr>
                <w:tblHeader/>
                <w:tblCellSpacing w:w="0" w:type="dxa"/>
              </w:trPr>
              <w:tc>
                <w:tcPr>
                  <w:tcW w:w="360" w:type="dxa"/>
                  <w:hideMark/>
                </w:tcPr>
                <w:p w14:paraId="6129C82E" w14:textId="77777777" w:rsidR="00C0190C" w:rsidRPr="00A25D4D" w:rsidRDefault="00C0190C" w:rsidP="008F13CC">
                  <w:pPr>
                    <w:jc w:val="left"/>
                  </w:pPr>
                  <w:r w:rsidRPr="00A25D4D">
                    <w:lastRenderedPageBreak/>
                    <w:t> </w:t>
                  </w:r>
                </w:p>
              </w:tc>
              <w:tc>
                <w:tcPr>
                  <w:tcW w:w="1500" w:type="dxa"/>
                  <w:hideMark/>
                </w:tcPr>
                <w:p w14:paraId="1AF1850C" w14:textId="77777777" w:rsidR="00C0190C" w:rsidRPr="00A25D4D" w:rsidRDefault="00C0190C" w:rsidP="008F13CC">
                  <w:pPr>
                    <w:jc w:val="left"/>
                  </w:pPr>
                  <w:r w:rsidRPr="00A25D4D">
                    <w:t>Type:</w:t>
                  </w:r>
                </w:p>
              </w:tc>
              <w:tc>
                <w:tcPr>
                  <w:tcW w:w="0" w:type="auto"/>
                  <w:hideMark/>
                </w:tcPr>
                <w:p w14:paraId="3E89EC42" w14:textId="77777777" w:rsidR="00C0190C" w:rsidRPr="00A25D4D" w:rsidRDefault="00C0190C" w:rsidP="008F13CC">
                  <w:pPr>
                    <w:jc w:val="left"/>
                  </w:pPr>
                  <w:proofErr w:type="spellStart"/>
                  <w:r w:rsidRPr="00A25D4D">
                    <w:t>Measure</w:t>
                  </w:r>
                  <w:proofErr w:type="spellEnd"/>
                </w:p>
              </w:tc>
            </w:tr>
            <w:tr w:rsidR="00C0190C" w:rsidRPr="00A25D4D" w14:paraId="41F71AE1" w14:textId="77777777" w:rsidTr="00C0190C">
              <w:trPr>
                <w:tblHeader/>
                <w:tblCellSpacing w:w="0" w:type="dxa"/>
              </w:trPr>
              <w:tc>
                <w:tcPr>
                  <w:tcW w:w="360" w:type="dxa"/>
                  <w:hideMark/>
                </w:tcPr>
                <w:p w14:paraId="558CE6E1" w14:textId="77777777" w:rsidR="00C0190C" w:rsidRPr="00A25D4D" w:rsidRDefault="00C0190C" w:rsidP="008F13CC">
                  <w:pPr>
                    <w:jc w:val="left"/>
                  </w:pPr>
                  <w:r w:rsidRPr="00A25D4D">
                    <w:t> </w:t>
                  </w:r>
                </w:p>
              </w:tc>
              <w:tc>
                <w:tcPr>
                  <w:tcW w:w="1500" w:type="dxa"/>
                  <w:hideMark/>
                </w:tcPr>
                <w:p w14:paraId="198229FF" w14:textId="77777777" w:rsidR="00C0190C" w:rsidRPr="00A25D4D" w:rsidRDefault="00C0190C" w:rsidP="008F13CC">
                  <w:pPr>
                    <w:jc w:val="left"/>
                  </w:pPr>
                  <w:r w:rsidRPr="00A25D4D">
                    <w:t>Naam</w:t>
                  </w:r>
                </w:p>
              </w:tc>
              <w:tc>
                <w:tcPr>
                  <w:tcW w:w="0" w:type="auto"/>
                  <w:hideMark/>
                </w:tcPr>
                <w:p w14:paraId="3191D076" w14:textId="77777777" w:rsidR="00C0190C" w:rsidRPr="00A25D4D" w:rsidRDefault="00C0190C" w:rsidP="008F13CC">
                  <w:pPr>
                    <w:jc w:val="left"/>
                  </w:pPr>
                  <w:proofErr w:type="spellStart"/>
                  <w:r w:rsidRPr="00A25D4D">
                    <w:t>pressure</w:t>
                  </w:r>
                  <w:proofErr w:type="spellEnd"/>
                  <w:r w:rsidRPr="00A25D4D">
                    <w:t xml:space="preserve"> </w:t>
                  </w:r>
                </w:p>
              </w:tc>
            </w:tr>
            <w:tr w:rsidR="00C0190C" w:rsidRPr="007060DF" w14:paraId="0F58B32C" w14:textId="77777777" w:rsidTr="00C0190C">
              <w:trPr>
                <w:tblHeader/>
                <w:tblCellSpacing w:w="0" w:type="dxa"/>
              </w:trPr>
              <w:tc>
                <w:tcPr>
                  <w:tcW w:w="360" w:type="dxa"/>
                  <w:hideMark/>
                </w:tcPr>
                <w:p w14:paraId="3FCF05AD" w14:textId="77777777" w:rsidR="00C0190C" w:rsidRPr="00A25D4D" w:rsidRDefault="00C0190C" w:rsidP="008F13CC">
                  <w:pPr>
                    <w:jc w:val="left"/>
                  </w:pPr>
                  <w:r w:rsidRPr="00A25D4D">
                    <w:t> </w:t>
                  </w:r>
                </w:p>
              </w:tc>
              <w:tc>
                <w:tcPr>
                  <w:tcW w:w="1500" w:type="dxa"/>
                  <w:hideMark/>
                </w:tcPr>
                <w:p w14:paraId="041992D2" w14:textId="77777777" w:rsidR="00C0190C" w:rsidRPr="00A25D4D" w:rsidRDefault="00C0190C" w:rsidP="008F13CC">
                  <w:pPr>
                    <w:jc w:val="left"/>
                  </w:pPr>
                  <w:r w:rsidRPr="00A25D4D">
                    <w:t>Definitie:</w:t>
                  </w:r>
                </w:p>
              </w:tc>
              <w:tc>
                <w:tcPr>
                  <w:tcW w:w="0" w:type="auto"/>
                  <w:hideMark/>
                </w:tcPr>
                <w:p w14:paraId="64223503" w14:textId="77777777" w:rsidR="00C0190C" w:rsidRPr="00A25D4D" w:rsidRDefault="00C0190C" w:rsidP="008F13CC">
                  <w:pPr>
                    <w:jc w:val="left"/>
                    <w:rPr>
                      <w:lang w:val="en-GB"/>
                    </w:rPr>
                  </w:pPr>
                  <w:r w:rsidRPr="00A25D4D">
                    <w:rPr>
                      <w:lang w:val="en-GB"/>
                    </w:rPr>
                    <w:t xml:space="preserve">The maximum allowable operating pressure at which a product is conveyed through a pipe. </w:t>
                  </w:r>
                </w:p>
              </w:tc>
            </w:tr>
            <w:tr w:rsidR="00C0190C" w:rsidRPr="007060DF" w14:paraId="2BBD0E65" w14:textId="77777777" w:rsidTr="00C0190C">
              <w:trPr>
                <w:tblHeader/>
                <w:tblCellSpacing w:w="0" w:type="dxa"/>
              </w:trPr>
              <w:tc>
                <w:tcPr>
                  <w:tcW w:w="360" w:type="dxa"/>
                  <w:hideMark/>
                </w:tcPr>
                <w:p w14:paraId="58DE54DB" w14:textId="77777777" w:rsidR="00C0190C" w:rsidRPr="00A25D4D" w:rsidRDefault="00C0190C" w:rsidP="008F13CC">
                  <w:pPr>
                    <w:jc w:val="left"/>
                    <w:rPr>
                      <w:lang w:val="en-GB"/>
                    </w:rPr>
                  </w:pPr>
                  <w:r w:rsidRPr="00A25D4D">
                    <w:rPr>
                      <w:lang w:val="en-GB"/>
                    </w:rPr>
                    <w:t> </w:t>
                  </w:r>
                </w:p>
              </w:tc>
              <w:tc>
                <w:tcPr>
                  <w:tcW w:w="1500" w:type="dxa"/>
                  <w:hideMark/>
                </w:tcPr>
                <w:p w14:paraId="646A4666" w14:textId="77777777" w:rsidR="00C0190C" w:rsidRPr="00A25D4D" w:rsidRDefault="00C0190C" w:rsidP="008F13CC">
                  <w:pPr>
                    <w:jc w:val="left"/>
                  </w:pPr>
                  <w:r w:rsidRPr="00A25D4D">
                    <w:t>Omschrijving:</w:t>
                  </w:r>
                </w:p>
              </w:tc>
              <w:tc>
                <w:tcPr>
                  <w:tcW w:w="0" w:type="auto"/>
                  <w:hideMark/>
                </w:tcPr>
                <w:p w14:paraId="5C1BA606" w14:textId="77777777" w:rsidR="00C0190C" w:rsidRPr="00A25D4D" w:rsidRDefault="00C0190C" w:rsidP="008F13CC">
                  <w:pPr>
                    <w:jc w:val="left"/>
                    <w:rPr>
                      <w:lang w:val="en-GB"/>
                    </w:rPr>
                  </w:pPr>
                  <w:r w:rsidRPr="00A25D4D">
                    <w:rPr>
                      <w:lang w:val="en-GB"/>
                    </w:rPr>
                    <w:t>The unit of measure for pressure is commonly expressed in "bar".</w:t>
                  </w:r>
                </w:p>
              </w:tc>
            </w:tr>
            <w:tr w:rsidR="00C0190C" w:rsidRPr="00A25D4D" w14:paraId="4294F8B3" w14:textId="77777777" w:rsidTr="00C0190C">
              <w:trPr>
                <w:tblHeader/>
                <w:tblCellSpacing w:w="0" w:type="dxa"/>
              </w:trPr>
              <w:tc>
                <w:tcPr>
                  <w:tcW w:w="360" w:type="dxa"/>
                  <w:hideMark/>
                </w:tcPr>
                <w:p w14:paraId="0EDE06D8" w14:textId="77777777" w:rsidR="00C0190C" w:rsidRPr="00A25D4D" w:rsidRDefault="00C0190C" w:rsidP="008F13CC">
                  <w:pPr>
                    <w:jc w:val="left"/>
                    <w:rPr>
                      <w:lang w:val="en-GB"/>
                    </w:rPr>
                  </w:pPr>
                  <w:r w:rsidRPr="00A25D4D">
                    <w:rPr>
                      <w:lang w:val="en-GB"/>
                    </w:rPr>
                    <w:t> </w:t>
                  </w:r>
                </w:p>
              </w:tc>
              <w:tc>
                <w:tcPr>
                  <w:tcW w:w="1500" w:type="dxa"/>
                  <w:hideMark/>
                </w:tcPr>
                <w:p w14:paraId="76B95140"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E6EFAB6" w14:textId="77777777" w:rsidR="00C0190C" w:rsidRPr="00A25D4D" w:rsidRDefault="00C0190C" w:rsidP="008F13CC">
                  <w:pPr>
                    <w:jc w:val="left"/>
                  </w:pPr>
                  <w:r w:rsidRPr="00A25D4D">
                    <w:t>0..1</w:t>
                  </w:r>
                </w:p>
              </w:tc>
            </w:tr>
            <w:tr w:rsidR="00C0190C" w:rsidRPr="00A25D4D" w14:paraId="6EF321ED" w14:textId="77777777" w:rsidTr="00C0190C">
              <w:trPr>
                <w:tblHeader/>
                <w:tblCellSpacing w:w="0" w:type="dxa"/>
              </w:trPr>
              <w:tc>
                <w:tcPr>
                  <w:tcW w:w="360" w:type="dxa"/>
                  <w:hideMark/>
                </w:tcPr>
                <w:p w14:paraId="6815CA09" w14:textId="77777777" w:rsidR="00C0190C" w:rsidRPr="00A25D4D" w:rsidRDefault="00C0190C" w:rsidP="008F13CC">
                  <w:pPr>
                    <w:jc w:val="left"/>
                  </w:pPr>
                  <w:r w:rsidRPr="00A25D4D">
                    <w:t> </w:t>
                  </w:r>
                </w:p>
              </w:tc>
              <w:tc>
                <w:tcPr>
                  <w:tcW w:w="1500" w:type="dxa"/>
                  <w:hideMark/>
                </w:tcPr>
                <w:p w14:paraId="26F4A166" w14:textId="77777777" w:rsidR="00C0190C" w:rsidRPr="00A25D4D" w:rsidRDefault="00C0190C" w:rsidP="008F13CC">
                  <w:pPr>
                    <w:jc w:val="left"/>
                  </w:pPr>
                  <w:r w:rsidRPr="00A25D4D">
                    <w:t>Stereotypes:</w:t>
                  </w:r>
                </w:p>
              </w:tc>
              <w:tc>
                <w:tcPr>
                  <w:tcW w:w="0" w:type="auto"/>
                  <w:hideMark/>
                </w:tcPr>
                <w:p w14:paraId="11E08FA3"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00696668" w14:textId="77777777" w:rsidR="00C0190C" w:rsidRPr="00A25D4D" w:rsidRDefault="00C0190C" w:rsidP="008F13CC">
            <w:pPr>
              <w:jc w:val="left"/>
            </w:pPr>
          </w:p>
        </w:tc>
      </w:tr>
      <w:tr w:rsidR="00C0190C" w:rsidRPr="00A25D4D" w14:paraId="1A708AE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1D56C95" w14:textId="77777777" w:rsidR="00C0190C" w:rsidRPr="00A25D4D" w:rsidRDefault="00C0190C" w:rsidP="008F13CC">
            <w:pPr>
              <w:jc w:val="left"/>
            </w:pPr>
            <w:r w:rsidRPr="00A25D4D">
              <w:rPr>
                <w:b/>
                <w:bCs/>
              </w:rPr>
              <w:lastRenderedPageBreak/>
              <w:t xml:space="preserve">Relatie: </w:t>
            </w:r>
            <w:proofErr w:type="spellStart"/>
            <w:r w:rsidRPr="00A25D4D">
              <w:rPr>
                <w:b/>
                <w:bCs/>
              </w:rPr>
              <w:t>cables</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5752E83F" w14:textId="77777777" w:rsidTr="00C0190C">
              <w:trPr>
                <w:tblHeader/>
                <w:tblCellSpacing w:w="0" w:type="dxa"/>
              </w:trPr>
              <w:tc>
                <w:tcPr>
                  <w:tcW w:w="360" w:type="dxa"/>
                  <w:hideMark/>
                </w:tcPr>
                <w:p w14:paraId="53B37FB2" w14:textId="77777777" w:rsidR="00C0190C" w:rsidRPr="00A25D4D" w:rsidRDefault="00C0190C" w:rsidP="008F13CC">
                  <w:pPr>
                    <w:jc w:val="left"/>
                  </w:pPr>
                  <w:r w:rsidRPr="00A25D4D">
                    <w:t> </w:t>
                  </w:r>
                </w:p>
              </w:tc>
              <w:tc>
                <w:tcPr>
                  <w:tcW w:w="1500" w:type="dxa"/>
                  <w:hideMark/>
                </w:tcPr>
                <w:p w14:paraId="2836BB43" w14:textId="77777777" w:rsidR="00C0190C" w:rsidRPr="00A25D4D" w:rsidRDefault="00C0190C" w:rsidP="008F13CC">
                  <w:pPr>
                    <w:jc w:val="left"/>
                  </w:pPr>
                  <w:r w:rsidRPr="00A25D4D">
                    <w:t>Type:</w:t>
                  </w:r>
                </w:p>
              </w:tc>
              <w:tc>
                <w:tcPr>
                  <w:tcW w:w="0" w:type="auto"/>
                  <w:hideMark/>
                </w:tcPr>
                <w:p w14:paraId="56BACCE2" w14:textId="77777777" w:rsidR="00C0190C" w:rsidRPr="00A25D4D" w:rsidRDefault="00C0190C" w:rsidP="008F13CC">
                  <w:pPr>
                    <w:jc w:val="left"/>
                  </w:pPr>
                  <w:r w:rsidRPr="00A25D4D">
                    <w:t>Cable</w:t>
                  </w:r>
                </w:p>
              </w:tc>
            </w:tr>
            <w:tr w:rsidR="00C0190C" w:rsidRPr="00A25D4D" w14:paraId="511D4A73" w14:textId="77777777" w:rsidTr="00C0190C">
              <w:trPr>
                <w:tblHeader/>
                <w:tblCellSpacing w:w="0" w:type="dxa"/>
              </w:trPr>
              <w:tc>
                <w:tcPr>
                  <w:tcW w:w="360" w:type="dxa"/>
                  <w:hideMark/>
                </w:tcPr>
                <w:p w14:paraId="22A4932D" w14:textId="77777777" w:rsidR="00C0190C" w:rsidRPr="00A25D4D" w:rsidRDefault="00C0190C" w:rsidP="008F13CC">
                  <w:pPr>
                    <w:jc w:val="left"/>
                  </w:pPr>
                  <w:r w:rsidRPr="00A25D4D">
                    <w:t> </w:t>
                  </w:r>
                </w:p>
              </w:tc>
              <w:tc>
                <w:tcPr>
                  <w:tcW w:w="1500" w:type="dxa"/>
                  <w:hideMark/>
                </w:tcPr>
                <w:p w14:paraId="1EAEFA78" w14:textId="77777777" w:rsidR="00C0190C" w:rsidRPr="00A25D4D" w:rsidRDefault="00C0190C" w:rsidP="008F13CC">
                  <w:pPr>
                    <w:jc w:val="left"/>
                  </w:pPr>
                  <w:r w:rsidRPr="00A25D4D">
                    <w:t>Naam</w:t>
                  </w:r>
                </w:p>
              </w:tc>
              <w:tc>
                <w:tcPr>
                  <w:tcW w:w="0" w:type="auto"/>
                  <w:hideMark/>
                </w:tcPr>
                <w:p w14:paraId="39CB8E42" w14:textId="77777777" w:rsidR="00C0190C" w:rsidRPr="00A25D4D" w:rsidRDefault="00C0190C" w:rsidP="008F13CC">
                  <w:pPr>
                    <w:jc w:val="left"/>
                  </w:pPr>
                  <w:proofErr w:type="spellStart"/>
                  <w:r w:rsidRPr="00A25D4D">
                    <w:t>cables</w:t>
                  </w:r>
                  <w:proofErr w:type="spellEnd"/>
                  <w:r w:rsidRPr="00A25D4D">
                    <w:t xml:space="preserve"> </w:t>
                  </w:r>
                </w:p>
              </w:tc>
            </w:tr>
            <w:tr w:rsidR="00C0190C" w:rsidRPr="007060DF" w14:paraId="6415AA46" w14:textId="77777777" w:rsidTr="00C0190C">
              <w:trPr>
                <w:tblHeader/>
                <w:tblCellSpacing w:w="0" w:type="dxa"/>
              </w:trPr>
              <w:tc>
                <w:tcPr>
                  <w:tcW w:w="360" w:type="dxa"/>
                  <w:hideMark/>
                </w:tcPr>
                <w:p w14:paraId="6BBDFAC3" w14:textId="77777777" w:rsidR="00C0190C" w:rsidRPr="00A25D4D" w:rsidRDefault="00C0190C" w:rsidP="008F13CC">
                  <w:pPr>
                    <w:jc w:val="left"/>
                  </w:pPr>
                  <w:r w:rsidRPr="00A25D4D">
                    <w:t> </w:t>
                  </w:r>
                </w:p>
              </w:tc>
              <w:tc>
                <w:tcPr>
                  <w:tcW w:w="1500" w:type="dxa"/>
                  <w:hideMark/>
                </w:tcPr>
                <w:p w14:paraId="7249F4A3" w14:textId="77777777" w:rsidR="00C0190C" w:rsidRPr="00A25D4D" w:rsidRDefault="00C0190C" w:rsidP="008F13CC">
                  <w:pPr>
                    <w:jc w:val="left"/>
                  </w:pPr>
                  <w:r w:rsidRPr="00A25D4D">
                    <w:t>Definitie:</w:t>
                  </w:r>
                </w:p>
              </w:tc>
              <w:tc>
                <w:tcPr>
                  <w:tcW w:w="0" w:type="auto"/>
                  <w:hideMark/>
                </w:tcPr>
                <w:p w14:paraId="1A3AFD57" w14:textId="77777777" w:rsidR="00C0190C" w:rsidRPr="00A25D4D" w:rsidRDefault="00C0190C" w:rsidP="008F13CC">
                  <w:pPr>
                    <w:jc w:val="left"/>
                    <w:rPr>
                      <w:lang w:val="en-GB"/>
                    </w:rPr>
                  </w:pPr>
                  <w:r w:rsidRPr="00A25D4D">
                    <w:rPr>
                      <w:lang w:val="en-GB"/>
                    </w:rPr>
                    <w:t>A pipe may contain one or more cables.</w:t>
                  </w:r>
                </w:p>
              </w:tc>
            </w:tr>
            <w:tr w:rsidR="00C0190C" w:rsidRPr="00A25D4D" w14:paraId="44227582" w14:textId="77777777" w:rsidTr="00C0190C">
              <w:trPr>
                <w:tblHeader/>
                <w:tblCellSpacing w:w="0" w:type="dxa"/>
              </w:trPr>
              <w:tc>
                <w:tcPr>
                  <w:tcW w:w="360" w:type="dxa"/>
                  <w:hideMark/>
                </w:tcPr>
                <w:p w14:paraId="2E323E0F" w14:textId="77777777" w:rsidR="00C0190C" w:rsidRPr="00A25D4D" w:rsidRDefault="00C0190C" w:rsidP="008F13CC">
                  <w:pPr>
                    <w:jc w:val="left"/>
                    <w:rPr>
                      <w:lang w:val="en-GB"/>
                    </w:rPr>
                  </w:pPr>
                  <w:r w:rsidRPr="00A25D4D">
                    <w:rPr>
                      <w:lang w:val="en-GB"/>
                    </w:rPr>
                    <w:t> </w:t>
                  </w:r>
                </w:p>
              </w:tc>
              <w:tc>
                <w:tcPr>
                  <w:tcW w:w="1500" w:type="dxa"/>
                  <w:hideMark/>
                </w:tcPr>
                <w:p w14:paraId="58839E3D"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4C5A6D5D" w14:textId="77777777" w:rsidR="00C0190C" w:rsidRPr="00A25D4D" w:rsidRDefault="00C0190C" w:rsidP="008F13CC">
                  <w:pPr>
                    <w:jc w:val="left"/>
                  </w:pPr>
                  <w:r w:rsidRPr="00A25D4D">
                    <w:t>0..*</w:t>
                  </w:r>
                </w:p>
              </w:tc>
            </w:tr>
            <w:tr w:rsidR="00C0190C" w:rsidRPr="00A25D4D" w14:paraId="406C1441" w14:textId="77777777" w:rsidTr="00C0190C">
              <w:trPr>
                <w:tblHeader/>
                <w:tblCellSpacing w:w="0" w:type="dxa"/>
              </w:trPr>
              <w:tc>
                <w:tcPr>
                  <w:tcW w:w="360" w:type="dxa"/>
                  <w:hideMark/>
                </w:tcPr>
                <w:p w14:paraId="7902C534" w14:textId="77777777" w:rsidR="00C0190C" w:rsidRPr="00A25D4D" w:rsidRDefault="00C0190C" w:rsidP="008F13CC">
                  <w:pPr>
                    <w:jc w:val="left"/>
                  </w:pPr>
                  <w:r w:rsidRPr="00A25D4D">
                    <w:t> </w:t>
                  </w:r>
                </w:p>
              </w:tc>
              <w:tc>
                <w:tcPr>
                  <w:tcW w:w="1500" w:type="dxa"/>
                  <w:hideMark/>
                </w:tcPr>
                <w:p w14:paraId="7A5458F1" w14:textId="77777777" w:rsidR="00C0190C" w:rsidRPr="00A25D4D" w:rsidRDefault="00C0190C" w:rsidP="008F13CC">
                  <w:pPr>
                    <w:jc w:val="left"/>
                  </w:pPr>
                  <w:r w:rsidRPr="00A25D4D">
                    <w:t>Stereotypes:</w:t>
                  </w:r>
                </w:p>
              </w:tc>
              <w:tc>
                <w:tcPr>
                  <w:tcW w:w="0" w:type="auto"/>
                  <w:hideMark/>
                </w:tcPr>
                <w:p w14:paraId="10E51BE7"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0D51E951" w14:textId="77777777" w:rsidR="00C0190C" w:rsidRPr="00A25D4D" w:rsidRDefault="00C0190C" w:rsidP="008F13CC">
            <w:pPr>
              <w:jc w:val="left"/>
            </w:pPr>
          </w:p>
        </w:tc>
      </w:tr>
      <w:tr w:rsidR="00C0190C" w:rsidRPr="00A25D4D" w14:paraId="13E3417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A8D04B9" w14:textId="77777777" w:rsidR="00C0190C" w:rsidRPr="00A25D4D" w:rsidRDefault="00C0190C" w:rsidP="008F13CC">
            <w:pPr>
              <w:jc w:val="left"/>
            </w:pPr>
            <w:r w:rsidRPr="00A25D4D">
              <w:rPr>
                <w:b/>
                <w:bCs/>
              </w:rPr>
              <w:t xml:space="preserve">Relatie: </w:t>
            </w:r>
            <w:proofErr w:type="spellStart"/>
            <w:r w:rsidRPr="00A25D4D">
              <w:rPr>
                <w:b/>
                <w:bCs/>
              </w:rPr>
              <w:t>pipes</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60629326" w14:textId="77777777" w:rsidTr="00C0190C">
              <w:trPr>
                <w:tblHeader/>
                <w:tblCellSpacing w:w="0" w:type="dxa"/>
              </w:trPr>
              <w:tc>
                <w:tcPr>
                  <w:tcW w:w="360" w:type="dxa"/>
                  <w:hideMark/>
                </w:tcPr>
                <w:p w14:paraId="3EFB1A61" w14:textId="77777777" w:rsidR="00C0190C" w:rsidRPr="00A25D4D" w:rsidRDefault="00C0190C" w:rsidP="008F13CC">
                  <w:pPr>
                    <w:jc w:val="left"/>
                  </w:pPr>
                  <w:r w:rsidRPr="00A25D4D">
                    <w:t> </w:t>
                  </w:r>
                </w:p>
              </w:tc>
              <w:tc>
                <w:tcPr>
                  <w:tcW w:w="1500" w:type="dxa"/>
                  <w:hideMark/>
                </w:tcPr>
                <w:p w14:paraId="422FC7AA" w14:textId="77777777" w:rsidR="00C0190C" w:rsidRPr="00A25D4D" w:rsidRDefault="00C0190C" w:rsidP="008F13CC">
                  <w:pPr>
                    <w:jc w:val="left"/>
                  </w:pPr>
                  <w:r w:rsidRPr="00A25D4D">
                    <w:t>Type:</w:t>
                  </w:r>
                </w:p>
              </w:tc>
              <w:tc>
                <w:tcPr>
                  <w:tcW w:w="0" w:type="auto"/>
                  <w:hideMark/>
                </w:tcPr>
                <w:p w14:paraId="3E0BA916" w14:textId="77777777" w:rsidR="00C0190C" w:rsidRPr="00A25D4D" w:rsidRDefault="00C0190C" w:rsidP="008F13CC">
                  <w:pPr>
                    <w:jc w:val="left"/>
                  </w:pPr>
                  <w:r w:rsidRPr="00A25D4D">
                    <w:t>Pipe</w:t>
                  </w:r>
                </w:p>
              </w:tc>
            </w:tr>
            <w:tr w:rsidR="00C0190C" w:rsidRPr="00A25D4D" w14:paraId="1380BB8E" w14:textId="77777777" w:rsidTr="00C0190C">
              <w:trPr>
                <w:tblHeader/>
                <w:tblCellSpacing w:w="0" w:type="dxa"/>
              </w:trPr>
              <w:tc>
                <w:tcPr>
                  <w:tcW w:w="360" w:type="dxa"/>
                  <w:hideMark/>
                </w:tcPr>
                <w:p w14:paraId="40B3F0B2" w14:textId="77777777" w:rsidR="00C0190C" w:rsidRPr="00A25D4D" w:rsidRDefault="00C0190C" w:rsidP="008F13CC">
                  <w:pPr>
                    <w:jc w:val="left"/>
                  </w:pPr>
                  <w:r w:rsidRPr="00A25D4D">
                    <w:t> </w:t>
                  </w:r>
                </w:p>
              </w:tc>
              <w:tc>
                <w:tcPr>
                  <w:tcW w:w="1500" w:type="dxa"/>
                  <w:hideMark/>
                </w:tcPr>
                <w:p w14:paraId="5225B8FA" w14:textId="77777777" w:rsidR="00C0190C" w:rsidRPr="00A25D4D" w:rsidRDefault="00C0190C" w:rsidP="008F13CC">
                  <w:pPr>
                    <w:jc w:val="left"/>
                  </w:pPr>
                  <w:r w:rsidRPr="00A25D4D">
                    <w:t>Naam</w:t>
                  </w:r>
                </w:p>
              </w:tc>
              <w:tc>
                <w:tcPr>
                  <w:tcW w:w="0" w:type="auto"/>
                  <w:hideMark/>
                </w:tcPr>
                <w:p w14:paraId="0C362045" w14:textId="77777777" w:rsidR="00C0190C" w:rsidRPr="00A25D4D" w:rsidRDefault="00C0190C" w:rsidP="008F13CC">
                  <w:pPr>
                    <w:jc w:val="left"/>
                  </w:pPr>
                  <w:proofErr w:type="spellStart"/>
                  <w:r w:rsidRPr="00A25D4D">
                    <w:t>pipes</w:t>
                  </w:r>
                  <w:proofErr w:type="spellEnd"/>
                  <w:r w:rsidRPr="00A25D4D">
                    <w:t xml:space="preserve"> </w:t>
                  </w:r>
                </w:p>
              </w:tc>
            </w:tr>
            <w:tr w:rsidR="00C0190C" w:rsidRPr="007060DF" w14:paraId="507C6FF1" w14:textId="77777777" w:rsidTr="00C0190C">
              <w:trPr>
                <w:tblHeader/>
                <w:tblCellSpacing w:w="0" w:type="dxa"/>
              </w:trPr>
              <w:tc>
                <w:tcPr>
                  <w:tcW w:w="360" w:type="dxa"/>
                  <w:hideMark/>
                </w:tcPr>
                <w:p w14:paraId="4CA7EACF" w14:textId="77777777" w:rsidR="00C0190C" w:rsidRPr="00A25D4D" w:rsidRDefault="00C0190C" w:rsidP="008F13CC">
                  <w:pPr>
                    <w:jc w:val="left"/>
                  </w:pPr>
                  <w:r w:rsidRPr="00A25D4D">
                    <w:t> </w:t>
                  </w:r>
                </w:p>
              </w:tc>
              <w:tc>
                <w:tcPr>
                  <w:tcW w:w="1500" w:type="dxa"/>
                  <w:hideMark/>
                </w:tcPr>
                <w:p w14:paraId="60E7F830" w14:textId="77777777" w:rsidR="00C0190C" w:rsidRPr="00A25D4D" w:rsidRDefault="00C0190C" w:rsidP="008F13CC">
                  <w:pPr>
                    <w:jc w:val="left"/>
                  </w:pPr>
                  <w:r w:rsidRPr="00A25D4D">
                    <w:t>Definitie:</w:t>
                  </w:r>
                </w:p>
              </w:tc>
              <w:tc>
                <w:tcPr>
                  <w:tcW w:w="0" w:type="auto"/>
                  <w:hideMark/>
                </w:tcPr>
                <w:p w14:paraId="3E294658" w14:textId="77777777" w:rsidR="00C0190C" w:rsidRPr="00A25D4D" w:rsidRDefault="00C0190C" w:rsidP="008F13CC">
                  <w:pPr>
                    <w:jc w:val="left"/>
                    <w:rPr>
                      <w:lang w:val="en-GB"/>
                    </w:rPr>
                  </w:pPr>
                  <w:r w:rsidRPr="00A25D4D">
                    <w:rPr>
                      <w:lang w:val="en-GB"/>
                    </w:rPr>
                    <w:t>A pipe may contain one or more pipes.</w:t>
                  </w:r>
                </w:p>
              </w:tc>
            </w:tr>
            <w:tr w:rsidR="00C0190C" w:rsidRPr="00A25D4D" w14:paraId="7B8E11F2" w14:textId="77777777" w:rsidTr="00C0190C">
              <w:trPr>
                <w:tblHeader/>
                <w:tblCellSpacing w:w="0" w:type="dxa"/>
              </w:trPr>
              <w:tc>
                <w:tcPr>
                  <w:tcW w:w="360" w:type="dxa"/>
                  <w:hideMark/>
                </w:tcPr>
                <w:p w14:paraId="50DF3F73" w14:textId="77777777" w:rsidR="00C0190C" w:rsidRPr="00A25D4D" w:rsidRDefault="00C0190C" w:rsidP="008F13CC">
                  <w:pPr>
                    <w:jc w:val="left"/>
                    <w:rPr>
                      <w:lang w:val="en-GB"/>
                    </w:rPr>
                  </w:pPr>
                  <w:r w:rsidRPr="00A25D4D">
                    <w:rPr>
                      <w:lang w:val="en-GB"/>
                    </w:rPr>
                    <w:t> </w:t>
                  </w:r>
                </w:p>
              </w:tc>
              <w:tc>
                <w:tcPr>
                  <w:tcW w:w="1500" w:type="dxa"/>
                  <w:hideMark/>
                </w:tcPr>
                <w:p w14:paraId="1F9202E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F85655A" w14:textId="77777777" w:rsidR="00C0190C" w:rsidRPr="00A25D4D" w:rsidRDefault="00C0190C" w:rsidP="008F13CC">
                  <w:pPr>
                    <w:jc w:val="left"/>
                  </w:pPr>
                  <w:r w:rsidRPr="00A25D4D">
                    <w:t>0..*</w:t>
                  </w:r>
                </w:p>
              </w:tc>
            </w:tr>
            <w:tr w:rsidR="00C0190C" w:rsidRPr="00A25D4D" w14:paraId="398BEEBA" w14:textId="77777777" w:rsidTr="00C0190C">
              <w:trPr>
                <w:tblHeader/>
                <w:tblCellSpacing w:w="0" w:type="dxa"/>
              </w:trPr>
              <w:tc>
                <w:tcPr>
                  <w:tcW w:w="360" w:type="dxa"/>
                  <w:hideMark/>
                </w:tcPr>
                <w:p w14:paraId="14537278" w14:textId="77777777" w:rsidR="00C0190C" w:rsidRPr="00A25D4D" w:rsidRDefault="00C0190C" w:rsidP="008F13CC">
                  <w:pPr>
                    <w:jc w:val="left"/>
                  </w:pPr>
                  <w:r w:rsidRPr="00A25D4D">
                    <w:t> </w:t>
                  </w:r>
                </w:p>
              </w:tc>
              <w:tc>
                <w:tcPr>
                  <w:tcW w:w="1500" w:type="dxa"/>
                  <w:hideMark/>
                </w:tcPr>
                <w:p w14:paraId="605B1B51" w14:textId="77777777" w:rsidR="00C0190C" w:rsidRPr="00A25D4D" w:rsidRDefault="00C0190C" w:rsidP="008F13CC">
                  <w:pPr>
                    <w:jc w:val="left"/>
                  </w:pPr>
                  <w:r w:rsidRPr="00A25D4D">
                    <w:t>Stereotypes:</w:t>
                  </w:r>
                </w:p>
              </w:tc>
              <w:tc>
                <w:tcPr>
                  <w:tcW w:w="0" w:type="auto"/>
                  <w:hideMark/>
                </w:tcPr>
                <w:p w14:paraId="2233D555"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48522F09" w14:textId="77777777" w:rsidR="00C0190C" w:rsidRPr="00A25D4D" w:rsidRDefault="00C0190C" w:rsidP="008F13CC">
            <w:pPr>
              <w:jc w:val="left"/>
            </w:pPr>
          </w:p>
        </w:tc>
      </w:tr>
    </w:tbl>
    <w:p w14:paraId="105339DD" w14:textId="77777777" w:rsidR="00C0190C" w:rsidRPr="00A25D4D" w:rsidRDefault="00C0190C" w:rsidP="008F13CC">
      <w:pPr>
        <w:pStyle w:val="Kop5"/>
        <w:jc w:val="left"/>
        <w:rPr>
          <w:sz w:val="16"/>
          <w:szCs w:val="16"/>
        </w:rPr>
      </w:pPr>
      <w:proofErr w:type="spellStart"/>
      <w:r w:rsidRPr="00A25D4D">
        <w:rPr>
          <w:sz w:val="16"/>
          <w:szCs w:val="16"/>
        </w:rPr>
        <w:t>Pole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C0190C" w:rsidRPr="00A25D4D" w14:paraId="14FC0D94"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3DF9FA3" w14:textId="77777777" w:rsidR="00C0190C" w:rsidRPr="00A25D4D" w:rsidRDefault="00C0190C" w:rsidP="008F13CC">
            <w:pPr>
              <w:jc w:val="left"/>
            </w:pPr>
            <w:proofErr w:type="spellStart"/>
            <w:r w:rsidRPr="00A25D4D">
              <w:rPr>
                <w:b/>
                <w:bCs/>
              </w:rPr>
              <w:t>Pole</w:t>
            </w:r>
            <w:proofErr w:type="spellEnd"/>
          </w:p>
        </w:tc>
      </w:tr>
      <w:tr w:rsidR="00C0190C" w:rsidRPr="00A25D4D" w14:paraId="2DAC4AC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7060DF" w14:paraId="7A6BB078" w14:textId="77777777" w:rsidTr="00C0190C">
              <w:trPr>
                <w:tblHeader/>
                <w:tblCellSpacing w:w="0" w:type="dxa"/>
              </w:trPr>
              <w:tc>
                <w:tcPr>
                  <w:tcW w:w="360" w:type="dxa"/>
                  <w:hideMark/>
                </w:tcPr>
                <w:p w14:paraId="24A1A6AE" w14:textId="77777777" w:rsidR="00C0190C" w:rsidRPr="00A25D4D" w:rsidRDefault="00C0190C" w:rsidP="008F13CC">
                  <w:pPr>
                    <w:jc w:val="left"/>
                  </w:pPr>
                  <w:r w:rsidRPr="00A25D4D">
                    <w:t> </w:t>
                  </w:r>
                </w:p>
              </w:tc>
              <w:tc>
                <w:tcPr>
                  <w:tcW w:w="1500" w:type="dxa"/>
                  <w:hideMark/>
                </w:tcPr>
                <w:p w14:paraId="688438BA" w14:textId="77777777" w:rsidR="00C0190C" w:rsidRPr="00A25D4D" w:rsidRDefault="00C0190C" w:rsidP="008F13CC">
                  <w:pPr>
                    <w:jc w:val="left"/>
                  </w:pPr>
                  <w:r w:rsidRPr="00A25D4D">
                    <w:t>Package:</w:t>
                  </w:r>
                </w:p>
              </w:tc>
              <w:tc>
                <w:tcPr>
                  <w:tcW w:w="0" w:type="auto"/>
                  <w:hideMark/>
                </w:tcPr>
                <w:p w14:paraId="33811768" w14:textId="77777777" w:rsidR="00C0190C" w:rsidRPr="00A25D4D" w:rsidRDefault="00C0190C" w:rsidP="008F13CC">
                  <w:pPr>
                    <w:jc w:val="left"/>
                    <w:rPr>
                      <w:lang w:val="en-GB"/>
                    </w:rPr>
                  </w:pPr>
                  <w:r w:rsidRPr="00A25D4D">
                    <w:rPr>
                      <w:lang w:val="en-GB"/>
                    </w:rPr>
                    <w:t>Common Utility Network Elements [Candidate type that might be extended in Annex II/III INSPIRE data specification]</w:t>
                  </w:r>
                </w:p>
              </w:tc>
            </w:tr>
            <w:tr w:rsidR="00C0190C" w:rsidRPr="00A25D4D" w14:paraId="613B819E" w14:textId="77777777" w:rsidTr="00C0190C">
              <w:trPr>
                <w:tblHeader/>
                <w:tblCellSpacing w:w="0" w:type="dxa"/>
              </w:trPr>
              <w:tc>
                <w:tcPr>
                  <w:tcW w:w="360" w:type="dxa"/>
                  <w:hideMark/>
                </w:tcPr>
                <w:p w14:paraId="105DD492" w14:textId="77777777" w:rsidR="00C0190C" w:rsidRPr="00A25D4D" w:rsidRDefault="00C0190C" w:rsidP="008F13CC">
                  <w:pPr>
                    <w:jc w:val="left"/>
                    <w:rPr>
                      <w:lang w:val="en-GB"/>
                    </w:rPr>
                  </w:pPr>
                  <w:r w:rsidRPr="00A25D4D">
                    <w:rPr>
                      <w:lang w:val="en-GB"/>
                    </w:rPr>
                    <w:t> </w:t>
                  </w:r>
                </w:p>
              </w:tc>
              <w:tc>
                <w:tcPr>
                  <w:tcW w:w="1500" w:type="dxa"/>
                  <w:hideMark/>
                </w:tcPr>
                <w:p w14:paraId="7AB0AAF2" w14:textId="77777777" w:rsidR="00C0190C" w:rsidRPr="00A25D4D" w:rsidRDefault="00C0190C" w:rsidP="008F13CC">
                  <w:pPr>
                    <w:jc w:val="left"/>
                  </w:pPr>
                  <w:r w:rsidRPr="00A25D4D">
                    <w:t>Naam</w:t>
                  </w:r>
                </w:p>
              </w:tc>
              <w:tc>
                <w:tcPr>
                  <w:tcW w:w="0" w:type="auto"/>
                  <w:hideMark/>
                </w:tcPr>
                <w:p w14:paraId="669AF1CF" w14:textId="77777777" w:rsidR="00C0190C" w:rsidRPr="00A25D4D" w:rsidRDefault="00C0190C" w:rsidP="008F13CC">
                  <w:pPr>
                    <w:jc w:val="left"/>
                  </w:pPr>
                  <w:proofErr w:type="spellStart"/>
                  <w:r w:rsidRPr="00A25D4D">
                    <w:t>pole</w:t>
                  </w:r>
                  <w:proofErr w:type="spellEnd"/>
                  <w:r w:rsidRPr="00A25D4D">
                    <w:t xml:space="preserve"> </w:t>
                  </w:r>
                </w:p>
              </w:tc>
            </w:tr>
            <w:tr w:rsidR="00C0190C" w:rsidRPr="007060DF" w14:paraId="5581D322" w14:textId="77777777" w:rsidTr="00C0190C">
              <w:trPr>
                <w:tblHeader/>
                <w:tblCellSpacing w:w="0" w:type="dxa"/>
              </w:trPr>
              <w:tc>
                <w:tcPr>
                  <w:tcW w:w="360" w:type="dxa"/>
                  <w:hideMark/>
                </w:tcPr>
                <w:p w14:paraId="42E8680F" w14:textId="77777777" w:rsidR="00C0190C" w:rsidRPr="00A25D4D" w:rsidRDefault="00C0190C" w:rsidP="008F13CC">
                  <w:pPr>
                    <w:jc w:val="left"/>
                  </w:pPr>
                  <w:r w:rsidRPr="00A25D4D">
                    <w:t> </w:t>
                  </w:r>
                </w:p>
              </w:tc>
              <w:tc>
                <w:tcPr>
                  <w:tcW w:w="1500" w:type="dxa"/>
                  <w:hideMark/>
                </w:tcPr>
                <w:p w14:paraId="68ECE33C" w14:textId="77777777" w:rsidR="00C0190C" w:rsidRPr="00A25D4D" w:rsidRDefault="00C0190C" w:rsidP="008F13CC">
                  <w:pPr>
                    <w:jc w:val="left"/>
                  </w:pPr>
                  <w:r w:rsidRPr="00A25D4D">
                    <w:t>Definitie:</w:t>
                  </w:r>
                </w:p>
              </w:tc>
              <w:tc>
                <w:tcPr>
                  <w:tcW w:w="0" w:type="auto"/>
                  <w:hideMark/>
                </w:tcPr>
                <w:p w14:paraId="62D66231" w14:textId="77777777" w:rsidR="00C0190C" w:rsidRPr="00A25D4D" w:rsidRDefault="00C0190C" w:rsidP="008F13CC">
                  <w:pPr>
                    <w:jc w:val="left"/>
                    <w:rPr>
                      <w:lang w:val="en-GB"/>
                    </w:rPr>
                  </w:pPr>
                  <w:r w:rsidRPr="00A25D4D">
                    <w:rPr>
                      <w:lang w:val="en-GB"/>
                    </w:rPr>
                    <w:t xml:space="preserve">Simple pole (mast) object which may carry utility objects belonging to either single or multiple utility networks. </w:t>
                  </w:r>
                </w:p>
              </w:tc>
            </w:tr>
            <w:tr w:rsidR="00C0190C" w:rsidRPr="00A25D4D" w14:paraId="65918C5C" w14:textId="77777777" w:rsidTr="00C0190C">
              <w:trPr>
                <w:tblHeader/>
                <w:tblCellSpacing w:w="0" w:type="dxa"/>
              </w:trPr>
              <w:tc>
                <w:tcPr>
                  <w:tcW w:w="360" w:type="dxa"/>
                  <w:hideMark/>
                </w:tcPr>
                <w:p w14:paraId="708D9751" w14:textId="77777777" w:rsidR="00C0190C" w:rsidRPr="00A25D4D" w:rsidRDefault="00C0190C" w:rsidP="008F13CC">
                  <w:pPr>
                    <w:jc w:val="left"/>
                    <w:rPr>
                      <w:lang w:val="en-GB"/>
                    </w:rPr>
                  </w:pPr>
                  <w:r w:rsidRPr="00A25D4D">
                    <w:rPr>
                      <w:lang w:val="en-GB"/>
                    </w:rPr>
                    <w:t> </w:t>
                  </w:r>
                </w:p>
              </w:tc>
              <w:tc>
                <w:tcPr>
                  <w:tcW w:w="1500" w:type="dxa"/>
                  <w:hideMark/>
                </w:tcPr>
                <w:p w14:paraId="02F2E1B6" w14:textId="77777777" w:rsidR="00C0190C" w:rsidRPr="00A25D4D" w:rsidRDefault="00C0190C" w:rsidP="008F13CC">
                  <w:pPr>
                    <w:jc w:val="left"/>
                  </w:pPr>
                  <w:r w:rsidRPr="00A25D4D">
                    <w:t>Subtype van:</w:t>
                  </w:r>
                </w:p>
              </w:tc>
              <w:tc>
                <w:tcPr>
                  <w:tcW w:w="0" w:type="auto"/>
                  <w:hideMark/>
                </w:tcPr>
                <w:p w14:paraId="3AC9AA28" w14:textId="77777777" w:rsidR="00C0190C" w:rsidRPr="00A25D4D" w:rsidRDefault="00C0190C" w:rsidP="008F13CC">
                  <w:pPr>
                    <w:jc w:val="left"/>
                  </w:pPr>
                  <w:proofErr w:type="spellStart"/>
                  <w:r w:rsidRPr="00A25D4D">
                    <w:t>UtilityNodeContainer</w:t>
                  </w:r>
                  <w:proofErr w:type="spellEnd"/>
                </w:p>
              </w:tc>
            </w:tr>
            <w:tr w:rsidR="00C0190C" w:rsidRPr="007060DF" w14:paraId="21B66B81" w14:textId="77777777" w:rsidTr="00C0190C">
              <w:trPr>
                <w:tblHeader/>
                <w:tblCellSpacing w:w="0" w:type="dxa"/>
              </w:trPr>
              <w:tc>
                <w:tcPr>
                  <w:tcW w:w="360" w:type="dxa"/>
                  <w:hideMark/>
                </w:tcPr>
                <w:p w14:paraId="1BC28F5F" w14:textId="77777777" w:rsidR="00C0190C" w:rsidRPr="00A25D4D" w:rsidRDefault="00C0190C" w:rsidP="008F13CC">
                  <w:pPr>
                    <w:jc w:val="left"/>
                  </w:pPr>
                  <w:r w:rsidRPr="00A25D4D">
                    <w:t> </w:t>
                  </w:r>
                </w:p>
              </w:tc>
              <w:tc>
                <w:tcPr>
                  <w:tcW w:w="1500" w:type="dxa"/>
                  <w:hideMark/>
                </w:tcPr>
                <w:p w14:paraId="12030336" w14:textId="77777777" w:rsidR="00C0190C" w:rsidRPr="00A25D4D" w:rsidRDefault="00C0190C" w:rsidP="008F13CC">
                  <w:pPr>
                    <w:jc w:val="left"/>
                  </w:pPr>
                  <w:r w:rsidRPr="00A25D4D">
                    <w:t>Omschrijving:</w:t>
                  </w:r>
                </w:p>
              </w:tc>
              <w:tc>
                <w:tcPr>
                  <w:tcW w:w="0" w:type="auto"/>
                  <w:hideMark/>
                </w:tcPr>
                <w:p w14:paraId="189EDDF9" w14:textId="77777777" w:rsidR="00C0190C" w:rsidRPr="00A25D4D" w:rsidRDefault="00C0190C" w:rsidP="008F13CC">
                  <w:pPr>
                    <w:jc w:val="left"/>
                    <w:rPr>
                      <w:lang w:val="en-GB"/>
                    </w:rPr>
                  </w:pPr>
                  <w:r w:rsidRPr="00A25D4D">
                    <w:rPr>
                      <w:lang w:val="en-GB"/>
                    </w:rPr>
                    <w:t>Poles represent node objects that can support utility devices and cables.</w:t>
                  </w:r>
                </w:p>
              </w:tc>
            </w:tr>
            <w:tr w:rsidR="00C0190C" w:rsidRPr="00A25D4D" w14:paraId="0CD7653E" w14:textId="77777777" w:rsidTr="00C0190C">
              <w:trPr>
                <w:tblHeader/>
                <w:tblCellSpacing w:w="0" w:type="dxa"/>
              </w:trPr>
              <w:tc>
                <w:tcPr>
                  <w:tcW w:w="360" w:type="dxa"/>
                  <w:hideMark/>
                </w:tcPr>
                <w:p w14:paraId="6E4709BB" w14:textId="77777777" w:rsidR="00C0190C" w:rsidRPr="00A25D4D" w:rsidRDefault="00C0190C" w:rsidP="008F13CC">
                  <w:pPr>
                    <w:jc w:val="left"/>
                    <w:rPr>
                      <w:lang w:val="en-GB"/>
                    </w:rPr>
                  </w:pPr>
                  <w:r w:rsidRPr="00A25D4D">
                    <w:rPr>
                      <w:lang w:val="en-GB"/>
                    </w:rPr>
                    <w:t> </w:t>
                  </w:r>
                </w:p>
              </w:tc>
              <w:tc>
                <w:tcPr>
                  <w:tcW w:w="1500" w:type="dxa"/>
                  <w:hideMark/>
                </w:tcPr>
                <w:p w14:paraId="364D2AEB" w14:textId="77777777" w:rsidR="00C0190C" w:rsidRPr="00A25D4D" w:rsidRDefault="00C0190C" w:rsidP="008F13CC">
                  <w:pPr>
                    <w:jc w:val="left"/>
                  </w:pPr>
                  <w:r w:rsidRPr="00A25D4D">
                    <w:t>Stereotypes:</w:t>
                  </w:r>
                </w:p>
              </w:tc>
              <w:tc>
                <w:tcPr>
                  <w:tcW w:w="0" w:type="auto"/>
                  <w:hideMark/>
                </w:tcPr>
                <w:p w14:paraId="49744712"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3E53BDFC" w14:textId="77777777" w:rsidR="00C0190C" w:rsidRPr="00A25D4D" w:rsidRDefault="00C0190C" w:rsidP="008F13CC">
            <w:pPr>
              <w:jc w:val="left"/>
            </w:pPr>
          </w:p>
        </w:tc>
      </w:tr>
      <w:tr w:rsidR="00C0190C" w:rsidRPr="00A25D4D" w14:paraId="6FE0780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5BEAE02" w14:textId="77777777" w:rsidR="00C0190C" w:rsidRPr="00A25D4D" w:rsidRDefault="00C0190C" w:rsidP="008F13CC">
            <w:pPr>
              <w:jc w:val="left"/>
            </w:pPr>
            <w:r w:rsidRPr="00A25D4D">
              <w:rPr>
                <w:b/>
                <w:bCs/>
              </w:rPr>
              <w:t xml:space="preserve">Attribuut: </w:t>
            </w:r>
            <w:proofErr w:type="spellStart"/>
            <w:r w:rsidRPr="00A25D4D">
              <w:rPr>
                <w:b/>
                <w:bCs/>
              </w:rPr>
              <w:t>poleHeight</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53653E23" w14:textId="77777777" w:rsidTr="00C0190C">
              <w:trPr>
                <w:tblHeader/>
                <w:tblCellSpacing w:w="0" w:type="dxa"/>
              </w:trPr>
              <w:tc>
                <w:tcPr>
                  <w:tcW w:w="360" w:type="dxa"/>
                  <w:hideMark/>
                </w:tcPr>
                <w:p w14:paraId="3F264F27" w14:textId="77777777" w:rsidR="00C0190C" w:rsidRPr="00A25D4D" w:rsidRDefault="00C0190C" w:rsidP="008F13CC">
                  <w:pPr>
                    <w:jc w:val="left"/>
                  </w:pPr>
                  <w:r w:rsidRPr="00A25D4D">
                    <w:t> </w:t>
                  </w:r>
                </w:p>
              </w:tc>
              <w:tc>
                <w:tcPr>
                  <w:tcW w:w="1500" w:type="dxa"/>
                  <w:hideMark/>
                </w:tcPr>
                <w:p w14:paraId="3BB76F7F" w14:textId="77777777" w:rsidR="00C0190C" w:rsidRPr="00A25D4D" w:rsidRDefault="00C0190C" w:rsidP="008F13CC">
                  <w:pPr>
                    <w:jc w:val="left"/>
                  </w:pPr>
                  <w:r w:rsidRPr="00A25D4D">
                    <w:t>Type:</w:t>
                  </w:r>
                </w:p>
              </w:tc>
              <w:tc>
                <w:tcPr>
                  <w:tcW w:w="0" w:type="auto"/>
                  <w:hideMark/>
                </w:tcPr>
                <w:p w14:paraId="073D3D4C" w14:textId="77777777" w:rsidR="00C0190C" w:rsidRPr="00A25D4D" w:rsidRDefault="00C0190C" w:rsidP="008F13CC">
                  <w:pPr>
                    <w:jc w:val="left"/>
                  </w:pPr>
                  <w:proofErr w:type="spellStart"/>
                  <w:r w:rsidRPr="00A25D4D">
                    <w:t>Length</w:t>
                  </w:r>
                  <w:proofErr w:type="spellEnd"/>
                </w:p>
              </w:tc>
            </w:tr>
            <w:tr w:rsidR="00C0190C" w:rsidRPr="00A25D4D" w14:paraId="64337AEF" w14:textId="77777777" w:rsidTr="00C0190C">
              <w:trPr>
                <w:tblHeader/>
                <w:tblCellSpacing w:w="0" w:type="dxa"/>
              </w:trPr>
              <w:tc>
                <w:tcPr>
                  <w:tcW w:w="360" w:type="dxa"/>
                  <w:hideMark/>
                </w:tcPr>
                <w:p w14:paraId="6E0DA106" w14:textId="77777777" w:rsidR="00C0190C" w:rsidRPr="00A25D4D" w:rsidRDefault="00C0190C" w:rsidP="008F13CC">
                  <w:pPr>
                    <w:jc w:val="left"/>
                  </w:pPr>
                  <w:r w:rsidRPr="00A25D4D">
                    <w:t> </w:t>
                  </w:r>
                </w:p>
              </w:tc>
              <w:tc>
                <w:tcPr>
                  <w:tcW w:w="1500" w:type="dxa"/>
                  <w:hideMark/>
                </w:tcPr>
                <w:p w14:paraId="1BE75AFE" w14:textId="77777777" w:rsidR="00C0190C" w:rsidRPr="00A25D4D" w:rsidRDefault="00C0190C" w:rsidP="008F13CC">
                  <w:pPr>
                    <w:jc w:val="left"/>
                  </w:pPr>
                  <w:r w:rsidRPr="00A25D4D">
                    <w:t>Naam</w:t>
                  </w:r>
                </w:p>
              </w:tc>
              <w:tc>
                <w:tcPr>
                  <w:tcW w:w="0" w:type="auto"/>
                  <w:hideMark/>
                </w:tcPr>
                <w:p w14:paraId="159A86D6" w14:textId="77777777" w:rsidR="00C0190C" w:rsidRPr="00A25D4D" w:rsidRDefault="00C0190C" w:rsidP="008F13CC">
                  <w:pPr>
                    <w:jc w:val="left"/>
                  </w:pPr>
                  <w:proofErr w:type="spellStart"/>
                  <w:r w:rsidRPr="00A25D4D">
                    <w:t>pole</w:t>
                  </w:r>
                  <w:proofErr w:type="spellEnd"/>
                  <w:r w:rsidRPr="00A25D4D">
                    <w:t xml:space="preserve"> </w:t>
                  </w:r>
                  <w:proofErr w:type="spellStart"/>
                  <w:r w:rsidRPr="00A25D4D">
                    <w:t>height</w:t>
                  </w:r>
                  <w:proofErr w:type="spellEnd"/>
                  <w:r w:rsidRPr="00A25D4D">
                    <w:t xml:space="preserve"> </w:t>
                  </w:r>
                </w:p>
              </w:tc>
            </w:tr>
            <w:tr w:rsidR="00C0190C" w:rsidRPr="007060DF" w14:paraId="0F678E80" w14:textId="77777777" w:rsidTr="00C0190C">
              <w:trPr>
                <w:tblHeader/>
                <w:tblCellSpacing w:w="0" w:type="dxa"/>
              </w:trPr>
              <w:tc>
                <w:tcPr>
                  <w:tcW w:w="360" w:type="dxa"/>
                  <w:hideMark/>
                </w:tcPr>
                <w:p w14:paraId="26000FB2" w14:textId="77777777" w:rsidR="00C0190C" w:rsidRPr="00A25D4D" w:rsidRDefault="00C0190C" w:rsidP="008F13CC">
                  <w:pPr>
                    <w:jc w:val="left"/>
                  </w:pPr>
                  <w:r w:rsidRPr="00A25D4D">
                    <w:t> </w:t>
                  </w:r>
                </w:p>
              </w:tc>
              <w:tc>
                <w:tcPr>
                  <w:tcW w:w="1500" w:type="dxa"/>
                  <w:hideMark/>
                </w:tcPr>
                <w:p w14:paraId="6B66F694" w14:textId="77777777" w:rsidR="00C0190C" w:rsidRPr="00A25D4D" w:rsidRDefault="00C0190C" w:rsidP="008F13CC">
                  <w:pPr>
                    <w:jc w:val="left"/>
                  </w:pPr>
                  <w:r w:rsidRPr="00A25D4D">
                    <w:t>Definitie:</w:t>
                  </w:r>
                </w:p>
              </w:tc>
              <w:tc>
                <w:tcPr>
                  <w:tcW w:w="0" w:type="auto"/>
                  <w:hideMark/>
                </w:tcPr>
                <w:p w14:paraId="680E8094" w14:textId="77777777" w:rsidR="00C0190C" w:rsidRPr="00A25D4D" w:rsidRDefault="00C0190C" w:rsidP="008F13CC">
                  <w:pPr>
                    <w:jc w:val="left"/>
                    <w:rPr>
                      <w:lang w:val="en-GB"/>
                    </w:rPr>
                  </w:pPr>
                  <w:r w:rsidRPr="00A25D4D">
                    <w:rPr>
                      <w:lang w:val="en-GB"/>
                    </w:rPr>
                    <w:t xml:space="preserve">The height of the pole. </w:t>
                  </w:r>
                </w:p>
              </w:tc>
            </w:tr>
            <w:tr w:rsidR="00C0190C" w:rsidRPr="007060DF" w14:paraId="0616C731" w14:textId="77777777" w:rsidTr="00C0190C">
              <w:trPr>
                <w:tblHeader/>
                <w:tblCellSpacing w:w="0" w:type="dxa"/>
              </w:trPr>
              <w:tc>
                <w:tcPr>
                  <w:tcW w:w="360" w:type="dxa"/>
                  <w:hideMark/>
                </w:tcPr>
                <w:p w14:paraId="12D28B16" w14:textId="77777777" w:rsidR="00C0190C" w:rsidRPr="00A25D4D" w:rsidRDefault="00C0190C" w:rsidP="008F13CC">
                  <w:pPr>
                    <w:jc w:val="left"/>
                    <w:rPr>
                      <w:lang w:val="en-GB"/>
                    </w:rPr>
                  </w:pPr>
                  <w:r w:rsidRPr="00A25D4D">
                    <w:rPr>
                      <w:lang w:val="en-GB"/>
                    </w:rPr>
                    <w:t> </w:t>
                  </w:r>
                </w:p>
              </w:tc>
              <w:tc>
                <w:tcPr>
                  <w:tcW w:w="1500" w:type="dxa"/>
                  <w:hideMark/>
                </w:tcPr>
                <w:p w14:paraId="322E8284" w14:textId="77777777" w:rsidR="00C0190C" w:rsidRPr="00A25D4D" w:rsidRDefault="00C0190C" w:rsidP="008F13CC">
                  <w:pPr>
                    <w:jc w:val="left"/>
                  </w:pPr>
                  <w:r w:rsidRPr="00A25D4D">
                    <w:t>Omschrijving:</w:t>
                  </w:r>
                </w:p>
              </w:tc>
              <w:tc>
                <w:tcPr>
                  <w:tcW w:w="0" w:type="auto"/>
                  <w:hideMark/>
                </w:tcPr>
                <w:p w14:paraId="3D51CC48" w14:textId="77777777" w:rsidR="00C0190C" w:rsidRPr="00A25D4D" w:rsidRDefault="00C0190C" w:rsidP="008F13CC">
                  <w:pPr>
                    <w:jc w:val="left"/>
                    <w:rPr>
                      <w:lang w:val="en-GB"/>
                    </w:rPr>
                  </w:pPr>
                  <w:r w:rsidRPr="00A25D4D">
                    <w:rPr>
                      <w:lang w:val="en-GB"/>
                    </w:rPr>
                    <w:t xml:space="preserve">The height is the vertical extend measuring </w:t>
                  </w:r>
                  <w:proofErr w:type="spellStart"/>
                  <w:r w:rsidRPr="00A25D4D">
                    <w:rPr>
                      <w:lang w:val="en-GB"/>
                    </w:rPr>
                    <w:t>accross</w:t>
                  </w:r>
                  <w:proofErr w:type="spellEnd"/>
                  <w:r w:rsidRPr="00A25D4D">
                    <w:rPr>
                      <w:lang w:val="en-GB"/>
                    </w:rPr>
                    <w:t xml:space="preserve"> the object - in this case, the pole - at right angles to the </w:t>
                  </w:r>
                  <w:proofErr w:type="spellStart"/>
                  <w:r w:rsidRPr="00A25D4D">
                    <w:rPr>
                      <w:lang w:val="en-GB"/>
                    </w:rPr>
                    <w:t>lenght</w:t>
                  </w:r>
                  <w:proofErr w:type="spellEnd"/>
                  <w:r w:rsidRPr="00A25D4D">
                    <w:rPr>
                      <w:lang w:val="en-GB"/>
                    </w:rPr>
                    <w:t>.</w:t>
                  </w:r>
                </w:p>
              </w:tc>
            </w:tr>
            <w:tr w:rsidR="00C0190C" w:rsidRPr="00A25D4D" w14:paraId="23D76A4F" w14:textId="77777777" w:rsidTr="00C0190C">
              <w:trPr>
                <w:tblHeader/>
                <w:tblCellSpacing w:w="0" w:type="dxa"/>
              </w:trPr>
              <w:tc>
                <w:tcPr>
                  <w:tcW w:w="360" w:type="dxa"/>
                  <w:hideMark/>
                </w:tcPr>
                <w:p w14:paraId="32E45EE5" w14:textId="77777777" w:rsidR="00C0190C" w:rsidRPr="00A25D4D" w:rsidRDefault="00C0190C" w:rsidP="008F13CC">
                  <w:pPr>
                    <w:jc w:val="left"/>
                    <w:rPr>
                      <w:lang w:val="en-GB"/>
                    </w:rPr>
                  </w:pPr>
                  <w:r w:rsidRPr="00A25D4D">
                    <w:rPr>
                      <w:lang w:val="en-GB"/>
                    </w:rPr>
                    <w:t> </w:t>
                  </w:r>
                </w:p>
              </w:tc>
              <w:tc>
                <w:tcPr>
                  <w:tcW w:w="1500" w:type="dxa"/>
                  <w:hideMark/>
                </w:tcPr>
                <w:p w14:paraId="7E19449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A69470C" w14:textId="77777777" w:rsidR="00C0190C" w:rsidRPr="00A25D4D" w:rsidRDefault="00C0190C" w:rsidP="008F13CC">
                  <w:pPr>
                    <w:jc w:val="left"/>
                  </w:pPr>
                  <w:r w:rsidRPr="00A25D4D">
                    <w:t>1</w:t>
                  </w:r>
                </w:p>
              </w:tc>
            </w:tr>
            <w:tr w:rsidR="00C0190C" w:rsidRPr="00A25D4D" w14:paraId="37D5D863" w14:textId="77777777" w:rsidTr="00C0190C">
              <w:trPr>
                <w:tblHeader/>
                <w:tblCellSpacing w:w="0" w:type="dxa"/>
              </w:trPr>
              <w:tc>
                <w:tcPr>
                  <w:tcW w:w="360" w:type="dxa"/>
                  <w:hideMark/>
                </w:tcPr>
                <w:p w14:paraId="1A160F1A" w14:textId="77777777" w:rsidR="00C0190C" w:rsidRPr="00A25D4D" w:rsidRDefault="00C0190C" w:rsidP="008F13CC">
                  <w:pPr>
                    <w:jc w:val="left"/>
                  </w:pPr>
                  <w:r w:rsidRPr="00A25D4D">
                    <w:t> </w:t>
                  </w:r>
                </w:p>
              </w:tc>
              <w:tc>
                <w:tcPr>
                  <w:tcW w:w="1500" w:type="dxa"/>
                  <w:hideMark/>
                </w:tcPr>
                <w:p w14:paraId="5B4E06F9" w14:textId="77777777" w:rsidR="00C0190C" w:rsidRPr="00A25D4D" w:rsidRDefault="00C0190C" w:rsidP="008F13CC">
                  <w:pPr>
                    <w:jc w:val="left"/>
                  </w:pPr>
                  <w:r w:rsidRPr="00A25D4D">
                    <w:t>Stereotypes:</w:t>
                  </w:r>
                </w:p>
              </w:tc>
              <w:tc>
                <w:tcPr>
                  <w:tcW w:w="0" w:type="auto"/>
                  <w:hideMark/>
                </w:tcPr>
                <w:p w14:paraId="5B6E76F1"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21DB29D4" w14:textId="77777777" w:rsidR="00C0190C" w:rsidRPr="00A25D4D" w:rsidRDefault="00C0190C" w:rsidP="008F13CC">
            <w:pPr>
              <w:jc w:val="left"/>
            </w:pPr>
          </w:p>
        </w:tc>
      </w:tr>
    </w:tbl>
    <w:p w14:paraId="11690EAB" w14:textId="77777777" w:rsidR="00C0190C" w:rsidRPr="00A25D4D" w:rsidRDefault="00C0190C" w:rsidP="008F13CC">
      <w:pPr>
        <w:pStyle w:val="Kop5"/>
        <w:jc w:val="left"/>
        <w:rPr>
          <w:sz w:val="16"/>
          <w:szCs w:val="16"/>
        </w:rPr>
      </w:pPr>
      <w:proofErr w:type="spellStart"/>
      <w:r w:rsidRPr="00A25D4D">
        <w:rPr>
          <w:sz w:val="16"/>
          <w:szCs w:val="16"/>
        </w:rPr>
        <w:t>Duct</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C0190C" w:rsidRPr="00A25D4D" w14:paraId="54FA66D7"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0664681A" w14:textId="77777777" w:rsidR="00C0190C" w:rsidRPr="00A25D4D" w:rsidRDefault="00C0190C" w:rsidP="008F13CC">
            <w:pPr>
              <w:jc w:val="left"/>
            </w:pPr>
            <w:proofErr w:type="spellStart"/>
            <w:r w:rsidRPr="00A25D4D">
              <w:rPr>
                <w:b/>
                <w:bCs/>
              </w:rPr>
              <w:lastRenderedPageBreak/>
              <w:t>Duct</w:t>
            </w:r>
            <w:proofErr w:type="spellEnd"/>
          </w:p>
        </w:tc>
      </w:tr>
      <w:tr w:rsidR="00C0190C" w:rsidRPr="00A25D4D" w14:paraId="40EE6BB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7060DF" w14:paraId="7CDED984" w14:textId="77777777" w:rsidTr="00C0190C">
              <w:trPr>
                <w:tblHeader/>
                <w:tblCellSpacing w:w="0" w:type="dxa"/>
              </w:trPr>
              <w:tc>
                <w:tcPr>
                  <w:tcW w:w="360" w:type="dxa"/>
                  <w:hideMark/>
                </w:tcPr>
                <w:p w14:paraId="25482531" w14:textId="77777777" w:rsidR="00C0190C" w:rsidRPr="00A25D4D" w:rsidRDefault="00C0190C" w:rsidP="008F13CC">
                  <w:pPr>
                    <w:jc w:val="left"/>
                  </w:pPr>
                  <w:r w:rsidRPr="00A25D4D">
                    <w:t> </w:t>
                  </w:r>
                </w:p>
              </w:tc>
              <w:tc>
                <w:tcPr>
                  <w:tcW w:w="1500" w:type="dxa"/>
                  <w:hideMark/>
                </w:tcPr>
                <w:p w14:paraId="5BC78F88" w14:textId="77777777" w:rsidR="00C0190C" w:rsidRPr="00A25D4D" w:rsidRDefault="00C0190C" w:rsidP="008F13CC">
                  <w:pPr>
                    <w:jc w:val="left"/>
                  </w:pPr>
                  <w:r w:rsidRPr="00A25D4D">
                    <w:t>Package:</w:t>
                  </w:r>
                </w:p>
              </w:tc>
              <w:tc>
                <w:tcPr>
                  <w:tcW w:w="0" w:type="auto"/>
                  <w:hideMark/>
                </w:tcPr>
                <w:p w14:paraId="11DA403B" w14:textId="77777777" w:rsidR="00C0190C" w:rsidRPr="00A25D4D" w:rsidRDefault="00C0190C" w:rsidP="008F13CC">
                  <w:pPr>
                    <w:jc w:val="left"/>
                    <w:rPr>
                      <w:lang w:val="en-GB"/>
                    </w:rPr>
                  </w:pPr>
                  <w:r w:rsidRPr="00A25D4D">
                    <w:rPr>
                      <w:lang w:val="en-GB"/>
                    </w:rPr>
                    <w:t>Common Utility Network Elements [Candidate type that might be extended in Annex II/III INSPIRE data specification]</w:t>
                  </w:r>
                </w:p>
              </w:tc>
            </w:tr>
            <w:tr w:rsidR="00C0190C" w:rsidRPr="00A25D4D" w14:paraId="5A462CC4" w14:textId="77777777" w:rsidTr="00C0190C">
              <w:trPr>
                <w:tblHeader/>
                <w:tblCellSpacing w:w="0" w:type="dxa"/>
              </w:trPr>
              <w:tc>
                <w:tcPr>
                  <w:tcW w:w="360" w:type="dxa"/>
                  <w:hideMark/>
                </w:tcPr>
                <w:p w14:paraId="0C4BA51A" w14:textId="77777777" w:rsidR="00C0190C" w:rsidRPr="00A25D4D" w:rsidRDefault="00C0190C" w:rsidP="008F13CC">
                  <w:pPr>
                    <w:jc w:val="left"/>
                    <w:rPr>
                      <w:lang w:val="en-GB"/>
                    </w:rPr>
                  </w:pPr>
                  <w:r w:rsidRPr="00A25D4D">
                    <w:rPr>
                      <w:lang w:val="en-GB"/>
                    </w:rPr>
                    <w:t> </w:t>
                  </w:r>
                </w:p>
              </w:tc>
              <w:tc>
                <w:tcPr>
                  <w:tcW w:w="1500" w:type="dxa"/>
                  <w:hideMark/>
                </w:tcPr>
                <w:p w14:paraId="4D098B92" w14:textId="77777777" w:rsidR="00C0190C" w:rsidRPr="00A25D4D" w:rsidRDefault="00C0190C" w:rsidP="008F13CC">
                  <w:pPr>
                    <w:jc w:val="left"/>
                  </w:pPr>
                  <w:r w:rsidRPr="00A25D4D">
                    <w:t>Naam</w:t>
                  </w:r>
                </w:p>
              </w:tc>
              <w:tc>
                <w:tcPr>
                  <w:tcW w:w="0" w:type="auto"/>
                  <w:hideMark/>
                </w:tcPr>
                <w:p w14:paraId="023C3191" w14:textId="77777777" w:rsidR="00C0190C" w:rsidRPr="00A25D4D" w:rsidRDefault="00C0190C" w:rsidP="008F13CC">
                  <w:pPr>
                    <w:jc w:val="left"/>
                  </w:pPr>
                  <w:proofErr w:type="spellStart"/>
                  <w:r w:rsidRPr="00A25D4D">
                    <w:t>duct</w:t>
                  </w:r>
                  <w:proofErr w:type="spellEnd"/>
                  <w:r w:rsidRPr="00A25D4D">
                    <w:t xml:space="preserve"> </w:t>
                  </w:r>
                </w:p>
              </w:tc>
            </w:tr>
            <w:tr w:rsidR="00C0190C" w:rsidRPr="007060DF" w14:paraId="7BA6C01F" w14:textId="77777777" w:rsidTr="00C0190C">
              <w:trPr>
                <w:tblHeader/>
                <w:tblCellSpacing w:w="0" w:type="dxa"/>
              </w:trPr>
              <w:tc>
                <w:tcPr>
                  <w:tcW w:w="360" w:type="dxa"/>
                  <w:hideMark/>
                </w:tcPr>
                <w:p w14:paraId="513031AC" w14:textId="77777777" w:rsidR="00C0190C" w:rsidRPr="00A25D4D" w:rsidRDefault="00C0190C" w:rsidP="008F13CC">
                  <w:pPr>
                    <w:jc w:val="left"/>
                  </w:pPr>
                  <w:r w:rsidRPr="00A25D4D">
                    <w:t> </w:t>
                  </w:r>
                </w:p>
              </w:tc>
              <w:tc>
                <w:tcPr>
                  <w:tcW w:w="1500" w:type="dxa"/>
                  <w:hideMark/>
                </w:tcPr>
                <w:p w14:paraId="40EE757E" w14:textId="77777777" w:rsidR="00C0190C" w:rsidRPr="00A25D4D" w:rsidRDefault="00C0190C" w:rsidP="008F13CC">
                  <w:pPr>
                    <w:jc w:val="left"/>
                  </w:pPr>
                  <w:r w:rsidRPr="00A25D4D">
                    <w:t>Definitie:</w:t>
                  </w:r>
                </w:p>
              </w:tc>
              <w:tc>
                <w:tcPr>
                  <w:tcW w:w="0" w:type="auto"/>
                  <w:hideMark/>
                </w:tcPr>
                <w:p w14:paraId="171E2CBB" w14:textId="77777777" w:rsidR="00C0190C" w:rsidRPr="00A25D4D" w:rsidRDefault="00C0190C" w:rsidP="008F13CC">
                  <w:pPr>
                    <w:jc w:val="left"/>
                    <w:rPr>
                      <w:lang w:val="en-GB"/>
                    </w:rPr>
                  </w:pPr>
                  <w:r w:rsidRPr="00A25D4D">
                    <w:rPr>
                      <w:lang w:val="en-GB"/>
                    </w:rPr>
                    <w:t xml:space="preserve">A utility link or link sequence used to protect and guide cable and pipes via an encasing construction. </w:t>
                  </w:r>
                </w:p>
              </w:tc>
            </w:tr>
            <w:tr w:rsidR="00C0190C" w:rsidRPr="00A25D4D" w14:paraId="022A6015" w14:textId="77777777" w:rsidTr="00C0190C">
              <w:trPr>
                <w:tblHeader/>
                <w:tblCellSpacing w:w="0" w:type="dxa"/>
              </w:trPr>
              <w:tc>
                <w:tcPr>
                  <w:tcW w:w="360" w:type="dxa"/>
                  <w:hideMark/>
                </w:tcPr>
                <w:p w14:paraId="47255C53" w14:textId="77777777" w:rsidR="00C0190C" w:rsidRPr="00A25D4D" w:rsidRDefault="00C0190C" w:rsidP="008F13CC">
                  <w:pPr>
                    <w:jc w:val="left"/>
                    <w:rPr>
                      <w:lang w:val="en-GB"/>
                    </w:rPr>
                  </w:pPr>
                  <w:r w:rsidRPr="00A25D4D">
                    <w:rPr>
                      <w:lang w:val="en-GB"/>
                    </w:rPr>
                    <w:t> </w:t>
                  </w:r>
                </w:p>
              </w:tc>
              <w:tc>
                <w:tcPr>
                  <w:tcW w:w="1500" w:type="dxa"/>
                  <w:hideMark/>
                </w:tcPr>
                <w:p w14:paraId="7F53A7C0" w14:textId="77777777" w:rsidR="00C0190C" w:rsidRPr="00A25D4D" w:rsidRDefault="00C0190C" w:rsidP="008F13CC">
                  <w:pPr>
                    <w:jc w:val="left"/>
                  </w:pPr>
                  <w:r w:rsidRPr="00A25D4D">
                    <w:t>Subtype van:</w:t>
                  </w:r>
                </w:p>
              </w:tc>
              <w:tc>
                <w:tcPr>
                  <w:tcW w:w="0" w:type="auto"/>
                  <w:hideMark/>
                </w:tcPr>
                <w:p w14:paraId="47577B84" w14:textId="77777777" w:rsidR="00C0190C" w:rsidRPr="00A25D4D" w:rsidRDefault="00C0190C" w:rsidP="008F13CC">
                  <w:pPr>
                    <w:jc w:val="left"/>
                  </w:pPr>
                  <w:proofErr w:type="spellStart"/>
                  <w:r w:rsidRPr="00A25D4D">
                    <w:t>UtilityLinkSet</w:t>
                  </w:r>
                  <w:proofErr w:type="spellEnd"/>
                </w:p>
              </w:tc>
            </w:tr>
            <w:tr w:rsidR="00C0190C" w:rsidRPr="007060DF" w14:paraId="3DE00900" w14:textId="77777777" w:rsidTr="00C0190C">
              <w:trPr>
                <w:tblHeader/>
                <w:tblCellSpacing w:w="0" w:type="dxa"/>
              </w:trPr>
              <w:tc>
                <w:tcPr>
                  <w:tcW w:w="360" w:type="dxa"/>
                  <w:hideMark/>
                </w:tcPr>
                <w:p w14:paraId="2EB4B309" w14:textId="77777777" w:rsidR="00C0190C" w:rsidRPr="00A25D4D" w:rsidRDefault="00C0190C" w:rsidP="008F13CC">
                  <w:pPr>
                    <w:jc w:val="left"/>
                  </w:pPr>
                  <w:r w:rsidRPr="00A25D4D">
                    <w:t> </w:t>
                  </w:r>
                </w:p>
              </w:tc>
              <w:tc>
                <w:tcPr>
                  <w:tcW w:w="1500" w:type="dxa"/>
                  <w:hideMark/>
                </w:tcPr>
                <w:p w14:paraId="65453CF5" w14:textId="77777777" w:rsidR="00C0190C" w:rsidRPr="00A25D4D" w:rsidRDefault="00C0190C" w:rsidP="008F13CC">
                  <w:pPr>
                    <w:jc w:val="left"/>
                  </w:pPr>
                  <w:r w:rsidRPr="00A25D4D">
                    <w:t>Omschrijving:</w:t>
                  </w:r>
                </w:p>
              </w:tc>
              <w:tc>
                <w:tcPr>
                  <w:tcW w:w="0" w:type="auto"/>
                  <w:hideMark/>
                </w:tcPr>
                <w:p w14:paraId="2C4067EF" w14:textId="77777777" w:rsidR="00C0190C" w:rsidRPr="00A25D4D" w:rsidRDefault="00C0190C" w:rsidP="008F13CC">
                  <w:pPr>
                    <w:jc w:val="left"/>
                    <w:rPr>
                      <w:lang w:val="en-GB"/>
                    </w:rPr>
                  </w:pPr>
                  <w:r w:rsidRPr="00A25D4D">
                    <w:rPr>
                      <w:lang w:val="en-GB"/>
                    </w:rPr>
                    <w:t>A Duct (or Conduit, or Duct-bank, or Wireway) is a linear object which belongs to the structural network. It is the outermost casing. A Duct may contain Pipe(s), Cable(s) or other Duct(s). Duct is a concrete feature class that contains information about the position and characteristics of ducts as seen from a manhole, vault, or a cross section of a trench and duct.</w:t>
                  </w:r>
                </w:p>
              </w:tc>
            </w:tr>
            <w:tr w:rsidR="00C0190C" w:rsidRPr="00A25D4D" w14:paraId="670F3720" w14:textId="77777777" w:rsidTr="00C0190C">
              <w:trPr>
                <w:tblHeader/>
                <w:tblCellSpacing w:w="0" w:type="dxa"/>
              </w:trPr>
              <w:tc>
                <w:tcPr>
                  <w:tcW w:w="360" w:type="dxa"/>
                  <w:hideMark/>
                </w:tcPr>
                <w:p w14:paraId="56C62249" w14:textId="77777777" w:rsidR="00C0190C" w:rsidRPr="00A25D4D" w:rsidRDefault="00C0190C" w:rsidP="008F13CC">
                  <w:pPr>
                    <w:jc w:val="left"/>
                    <w:rPr>
                      <w:lang w:val="en-GB"/>
                    </w:rPr>
                  </w:pPr>
                  <w:r w:rsidRPr="00A25D4D">
                    <w:rPr>
                      <w:lang w:val="en-GB"/>
                    </w:rPr>
                    <w:t> </w:t>
                  </w:r>
                </w:p>
              </w:tc>
              <w:tc>
                <w:tcPr>
                  <w:tcW w:w="1500" w:type="dxa"/>
                  <w:hideMark/>
                </w:tcPr>
                <w:p w14:paraId="0A1E29D5" w14:textId="77777777" w:rsidR="00C0190C" w:rsidRPr="00A25D4D" w:rsidRDefault="00C0190C" w:rsidP="008F13CC">
                  <w:pPr>
                    <w:jc w:val="left"/>
                  </w:pPr>
                  <w:r w:rsidRPr="00A25D4D">
                    <w:t>Stereotypes:</w:t>
                  </w:r>
                </w:p>
              </w:tc>
              <w:tc>
                <w:tcPr>
                  <w:tcW w:w="0" w:type="auto"/>
                  <w:hideMark/>
                </w:tcPr>
                <w:p w14:paraId="423785A7"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4DC2B033" w14:textId="77777777" w:rsidR="00C0190C" w:rsidRPr="00A25D4D" w:rsidRDefault="00C0190C" w:rsidP="008F13CC">
            <w:pPr>
              <w:jc w:val="left"/>
            </w:pPr>
          </w:p>
        </w:tc>
      </w:tr>
      <w:tr w:rsidR="00C0190C" w:rsidRPr="00A25D4D" w14:paraId="72A28C2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5A84259" w14:textId="77777777" w:rsidR="00C0190C" w:rsidRPr="00A25D4D" w:rsidRDefault="00C0190C" w:rsidP="008F13CC">
            <w:pPr>
              <w:jc w:val="left"/>
            </w:pPr>
            <w:r w:rsidRPr="00A25D4D">
              <w:rPr>
                <w:b/>
                <w:bCs/>
              </w:rPr>
              <w:t xml:space="preserve">Attribuut: </w:t>
            </w:r>
            <w:proofErr w:type="spellStart"/>
            <w:r w:rsidRPr="00A25D4D">
              <w:rPr>
                <w:b/>
                <w:bCs/>
              </w:rPr>
              <w:t>ductWidth</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0F10E42D" w14:textId="77777777" w:rsidTr="00C0190C">
              <w:trPr>
                <w:tblHeader/>
                <w:tblCellSpacing w:w="0" w:type="dxa"/>
              </w:trPr>
              <w:tc>
                <w:tcPr>
                  <w:tcW w:w="360" w:type="dxa"/>
                  <w:hideMark/>
                </w:tcPr>
                <w:p w14:paraId="73062081" w14:textId="77777777" w:rsidR="00C0190C" w:rsidRPr="00A25D4D" w:rsidRDefault="00C0190C" w:rsidP="008F13CC">
                  <w:pPr>
                    <w:jc w:val="left"/>
                  </w:pPr>
                  <w:r w:rsidRPr="00A25D4D">
                    <w:t> </w:t>
                  </w:r>
                </w:p>
              </w:tc>
              <w:tc>
                <w:tcPr>
                  <w:tcW w:w="1500" w:type="dxa"/>
                  <w:hideMark/>
                </w:tcPr>
                <w:p w14:paraId="4D19DC57" w14:textId="77777777" w:rsidR="00C0190C" w:rsidRPr="00A25D4D" w:rsidRDefault="00C0190C" w:rsidP="008F13CC">
                  <w:pPr>
                    <w:jc w:val="left"/>
                  </w:pPr>
                  <w:r w:rsidRPr="00A25D4D">
                    <w:t>Type:</w:t>
                  </w:r>
                </w:p>
              </w:tc>
              <w:tc>
                <w:tcPr>
                  <w:tcW w:w="0" w:type="auto"/>
                  <w:hideMark/>
                </w:tcPr>
                <w:p w14:paraId="7426C999" w14:textId="77777777" w:rsidR="00C0190C" w:rsidRPr="00A25D4D" w:rsidRDefault="00C0190C" w:rsidP="008F13CC">
                  <w:pPr>
                    <w:jc w:val="left"/>
                  </w:pPr>
                  <w:proofErr w:type="spellStart"/>
                  <w:r w:rsidRPr="00A25D4D">
                    <w:t>Length</w:t>
                  </w:r>
                  <w:proofErr w:type="spellEnd"/>
                </w:p>
              </w:tc>
            </w:tr>
            <w:tr w:rsidR="00C0190C" w:rsidRPr="00A25D4D" w14:paraId="47F556D7" w14:textId="77777777" w:rsidTr="00C0190C">
              <w:trPr>
                <w:tblHeader/>
                <w:tblCellSpacing w:w="0" w:type="dxa"/>
              </w:trPr>
              <w:tc>
                <w:tcPr>
                  <w:tcW w:w="360" w:type="dxa"/>
                  <w:hideMark/>
                </w:tcPr>
                <w:p w14:paraId="160E53EA" w14:textId="77777777" w:rsidR="00C0190C" w:rsidRPr="00A25D4D" w:rsidRDefault="00C0190C" w:rsidP="008F13CC">
                  <w:pPr>
                    <w:jc w:val="left"/>
                  </w:pPr>
                  <w:r w:rsidRPr="00A25D4D">
                    <w:t> </w:t>
                  </w:r>
                </w:p>
              </w:tc>
              <w:tc>
                <w:tcPr>
                  <w:tcW w:w="1500" w:type="dxa"/>
                  <w:hideMark/>
                </w:tcPr>
                <w:p w14:paraId="3EB5E903" w14:textId="77777777" w:rsidR="00C0190C" w:rsidRPr="00A25D4D" w:rsidRDefault="00C0190C" w:rsidP="008F13CC">
                  <w:pPr>
                    <w:jc w:val="left"/>
                  </w:pPr>
                  <w:r w:rsidRPr="00A25D4D">
                    <w:t>Naam</w:t>
                  </w:r>
                </w:p>
              </w:tc>
              <w:tc>
                <w:tcPr>
                  <w:tcW w:w="0" w:type="auto"/>
                  <w:hideMark/>
                </w:tcPr>
                <w:p w14:paraId="63B8E9FC" w14:textId="77777777" w:rsidR="00C0190C" w:rsidRPr="00A25D4D" w:rsidRDefault="00C0190C" w:rsidP="008F13CC">
                  <w:pPr>
                    <w:jc w:val="left"/>
                  </w:pPr>
                  <w:proofErr w:type="spellStart"/>
                  <w:r w:rsidRPr="00A25D4D">
                    <w:t>duct</w:t>
                  </w:r>
                  <w:proofErr w:type="spellEnd"/>
                  <w:r w:rsidRPr="00A25D4D">
                    <w:t xml:space="preserve"> </w:t>
                  </w:r>
                  <w:proofErr w:type="spellStart"/>
                  <w:r w:rsidRPr="00A25D4D">
                    <w:t>width</w:t>
                  </w:r>
                  <w:proofErr w:type="spellEnd"/>
                  <w:r w:rsidRPr="00A25D4D">
                    <w:t xml:space="preserve"> </w:t>
                  </w:r>
                </w:p>
              </w:tc>
            </w:tr>
            <w:tr w:rsidR="00C0190C" w:rsidRPr="007060DF" w14:paraId="64AB0255" w14:textId="77777777" w:rsidTr="00C0190C">
              <w:trPr>
                <w:tblHeader/>
                <w:tblCellSpacing w:w="0" w:type="dxa"/>
              </w:trPr>
              <w:tc>
                <w:tcPr>
                  <w:tcW w:w="360" w:type="dxa"/>
                  <w:hideMark/>
                </w:tcPr>
                <w:p w14:paraId="2A115E55" w14:textId="77777777" w:rsidR="00C0190C" w:rsidRPr="00A25D4D" w:rsidRDefault="00C0190C" w:rsidP="008F13CC">
                  <w:pPr>
                    <w:jc w:val="left"/>
                  </w:pPr>
                  <w:r w:rsidRPr="00A25D4D">
                    <w:t> </w:t>
                  </w:r>
                </w:p>
              </w:tc>
              <w:tc>
                <w:tcPr>
                  <w:tcW w:w="1500" w:type="dxa"/>
                  <w:hideMark/>
                </w:tcPr>
                <w:p w14:paraId="775CAFC1" w14:textId="77777777" w:rsidR="00C0190C" w:rsidRPr="00A25D4D" w:rsidRDefault="00C0190C" w:rsidP="008F13CC">
                  <w:pPr>
                    <w:jc w:val="left"/>
                  </w:pPr>
                  <w:r w:rsidRPr="00A25D4D">
                    <w:t>Definitie:</w:t>
                  </w:r>
                </w:p>
              </w:tc>
              <w:tc>
                <w:tcPr>
                  <w:tcW w:w="0" w:type="auto"/>
                  <w:hideMark/>
                </w:tcPr>
                <w:p w14:paraId="39CF66E4" w14:textId="77777777" w:rsidR="00C0190C" w:rsidRPr="00A25D4D" w:rsidRDefault="00C0190C" w:rsidP="008F13CC">
                  <w:pPr>
                    <w:jc w:val="left"/>
                    <w:rPr>
                      <w:lang w:val="en-GB"/>
                    </w:rPr>
                  </w:pPr>
                  <w:r w:rsidRPr="00A25D4D">
                    <w:rPr>
                      <w:lang w:val="en-GB"/>
                    </w:rPr>
                    <w:t xml:space="preserve">The width of the duct. </w:t>
                  </w:r>
                </w:p>
              </w:tc>
            </w:tr>
            <w:tr w:rsidR="00C0190C" w:rsidRPr="007060DF" w14:paraId="3269F2DD" w14:textId="77777777" w:rsidTr="00C0190C">
              <w:trPr>
                <w:tblHeader/>
                <w:tblCellSpacing w:w="0" w:type="dxa"/>
              </w:trPr>
              <w:tc>
                <w:tcPr>
                  <w:tcW w:w="360" w:type="dxa"/>
                  <w:hideMark/>
                </w:tcPr>
                <w:p w14:paraId="0F8557FD" w14:textId="77777777" w:rsidR="00C0190C" w:rsidRPr="00A25D4D" w:rsidRDefault="00C0190C" w:rsidP="008F13CC">
                  <w:pPr>
                    <w:jc w:val="left"/>
                    <w:rPr>
                      <w:lang w:val="en-GB"/>
                    </w:rPr>
                  </w:pPr>
                  <w:r w:rsidRPr="00A25D4D">
                    <w:rPr>
                      <w:lang w:val="en-GB"/>
                    </w:rPr>
                    <w:t> </w:t>
                  </w:r>
                </w:p>
              </w:tc>
              <w:tc>
                <w:tcPr>
                  <w:tcW w:w="1500" w:type="dxa"/>
                  <w:hideMark/>
                </w:tcPr>
                <w:p w14:paraId="098D47FA" w14:textId="77777777" w:rsidR="00C0190C" w:rsidRPr="00A25D4D" w:rsidRDefault="00C0190C" w:rsidP="008F13CC">
                  <w:pPr>
                    <w:jc w:val="left"/>
                  </w:pPr>
                  <w:r w:rsidRPr="00A25D4D">
                    <w:t>Omschrijving:</w:t>
                  </w:r>
                </w:p>
              </w:tc>
              <w:tc>
                <w:tcPr>
                  <w:tcW w:w="0" w:type="auto"/>
                  <w:hideMark/>
                </w:tcPr>
                <w:p w14:paraId="0C0EE4BE" w14:textId="77777777" w:rsidR="00C0190C" w:rsidRPr="00A25D4D" w:rsidRDefault="00C0190C" w:rsidP="008F13CC">
                  <w:pPr>
                    <w:jc w:val="left"/>
                    <w:rPr>
                      <w:lang w:val="en-GB"/>
                    </w:rPr>
                  </w:pPr>
                  <w:r w:rsidRPr="00A25D4D">
                    <w:rPr>
                      <w:lang w:val="en-GB"/>
                    </w:rPr>
                    <w:t>The measurement of the object - in this case, the duct - from side to side.</w:t>
                  </w:r>
                </w:p>
              </w:tc>
            </w:tr>
            <w:tr w:rsidR="00C0190C" w:rsidRPr="00A25D4D" w14:paraId="08B91A0B" w14:textId="77777777" w:rsidTr="00C0190C">
              <w:trPr>
                <w:tblHeader/>
                <w:tblCellSpacing w:w="0" w:type="dxa"/>
              </w:trPr>
              <w:tc>
                <w:tcPr>
                  <w:tcW w:w="360" w:type="dxa"/>
                  <w:hideMark/>
                </w:tcPr>
                <w:p w14:paraId="2596D7B6" w14:textId="77777777" w:rsidR="00C0190C" w:rsidRPr="00A25D4D" w:rsidRDefault="00C0190C" w:rsidP="008F13CC">
                  <w:pPr>
                    <w:jc w:val="left"/>
                    <w:rPr>
                      <w:lang w:val="en-GB"/>
                    </w:rPr>
                  </w:pPr>
                  <w:r w:rsidRPr="00A25D4D">
                    <w:rPr>
                      <w:lang w:val="en-GB"/>
                    </w:rPr>
                    <w:t> </w:t>
                  </w:r>
                </w:p>
              </w:tc>
              <w:tc>
                <w:tcPr>
                  <w:tcW w:w="1500" w:type="dxa"/>
                  <w:hideMark/>
                </w:tcPr>
                <w:p w14:paraId="26DE2946"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3E23933" w14:textId="77777777" w:rsidR="00C0190C" w:rsidRPr="00A25D4D" w:rsidRDefault="00C0190C" w:rsidP="008F13CC">
                  <w:pPr>
                    <w:jc w:val="left"/>
                  </w:pPr>
                  <w:r w:rsidRPr="00A25D4D">
                    <w:t>1</w:t>
                  </w:r>
                </w:p>
              </w:tc>
            </w:tr>
            <w:tr w:rsidR="00C0190C" w:rsidRPr="00A25D4D" w14:paraId="6D95B5DE" w14:textId="77777777" w:rsidTr="00C0190C">
              <w:trPr>
                <w:tblHeader/>
                <w:tblCellSpacing w:w="0" w:type="dxa"/>
              </w:trPr>
              <w:tc>
                <w:tcPr>
                  <w:tcW w:w="360" w:type="dxa"/>
                  <w:hideMark/>
                </w:tcPr>
                <w:p w14:paraId="4028DA88" w14:textId="77777777" w:rsidR="00C0190C" w:rsidRPr="00A25D4D" w:rsidRDefault="00C0190C" w:rsidP="008F13CC">
                  <w:pPr>
                    <w:jc w:val="left"/>
                  </w:pPr>
                  <w:r w:rsidRPr="00A25D4D">
                    <w:t> </w:t>
                  </w:r>
                </w:p>
              </w:tc>
              <w:tc>
                <w:tcPr>
                  <w:tcW w:w="1500" w:type="dxa"/>
                  <w:hideMark/>
                </w:tcPr>
                <w:p w14:paraId="7A5478A2" w14:textId="77777777" w:rsidR="00C0190C" w:rsidRPr="00A25D4D" w:rsidRDefault="00C0190C" w:rsidP="008F13CC">
                  <w:pPr>
                    <w:jc w:val="left"/>
                  </w:pPr>
                  <w:r w:rsidRPr="00A25D4D">
                    <w:t>Stereotypes:</w:t>
                  </w:r>
                </w:p>
              </w:tc>
              <w:tc>
                <w:tcPr>
                  <w:tcW w:w="0" w:type="auto"/>
                  <w:hideMark/>
                </w:tcPr>
                <w:p w14:paraId="15A4C7E7"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236EF465" w14:textId="77777777" w:rsidR="00C0190C" w:rsidRPr="00A25D4D" w:rsidRDefault="00C0190C" w:rsidP="008F13CC">
            <w:pPr>
              <w:jc w:val="left"/>
            </w:pPr>
          </w:p>
        </w:tc>
      </w:tr>
      <w:tr w:rsidR="00C0190C" w:rsidRPr="00A25D4D" w14:paraId="1EB748E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0E77641" w14:textId="77777777" w:rsidR="00C0190C" w:rsidRPr="00A25D4D" w:rsidRDefault="00C0190C" w:rsidP="008F13CC">
            <w:pPr>
              <w:jc w:val="left"/>
            </w:pPr>
            <w:r w:rsidRPr="00A25D4D">
              <w:rPr>
                <w:b/>
                <w:bCs/>
              </w:rPr>
              <w:t xml:space="preserve">Relatie: </w:t>
            </w:r>
            <w:proofErr w:type="spellStart"/>
            <w:r w:rsidRPr="00A25D4D">
              <w:rPr>
                <w:b/>
                <w:bCs/>
              </w:rPr>
              <w:t>ducts</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2A2FFCC4" w14:textId="77777777" w:rsidTr="00C0190C">
              <w:trPr>
                <w:tblHeader/>
                <w:tblCellSpacing w:w="0" w:type="dxa"/>
              </w:trPr>
              <w:tc>
                <w:tcPr>
                  <w:tcW w:w="360" w:type="dxa"/>
                  <w:hideMark/>
                </w:tcPr>
                <w:p w14:paraId="2AB07D8C" w14:textId="77777777" w:rsidR="00C0190C" w:rsidRPr="00A25D4D" w:rsidRDefault="00C0190C" w:rsidP="008F13CC">
                  <w:pPr>
                    <w:jc w:val="left"/>
                  </w:pPr>
                  <w:r w:rsidRPr="00A25D4D">
                    <w:t> </w:t>
                  </w:r>
                </w:p>
              </w:tc>
              <w:tc>
                <w:tcPr>
                  <w:tcW w:w="1500" w:type="dxa"/>
                  <w:hideMark/>
                </w:tcPr>
                <w:p w14:paraId="4FCD26D8" w14:textId="77777777" w:rsidR="00C0190C" w:rsidRPr="00A25D4D" w:rsidRDefault="00C0190C" w:rsidP="008F13CC">
                  <w:pPr>
                    <w:jc w:val="left"/>
                  </w:pPr>
                  <w:r w:rsidRPr="00A25D4D">
                    <w:t>Type:</w:t>
                  </w:r>
                </w:p>
              </w:tc>
              <w:tc>
                <w:tcPr>
                  <w:tcW w:w="0" w:type="auto"/>
                  <w:hideMark/>
                </w:tcPr>
                <w:p w14:paraId="0C581526" w14:textId="77777777" w:rsidR="00C0190C" w:rsidRPr="00A25D4D" w:rsidRDefault="00C0190C" w:rsidP="008F13CC">
                  <w:pPr>
                    <w:jc w:val="left"/>
                  </w:pPr>
                  <w:proofErr w:type="spellStart"/>
                  <w:r w:rsidRPr="00A25D4D">
                    <w:t>Duct</w:t>
                  </w:r>
                  <w:proofErr w:type="spellEnd"/>
                </w:p>
              </w:tc>
            </w:tr>
            <w:tr w:rsidR="00C0190C" w:rsidRPr="00A25D4D" w14:paraId="47458F9E" w14:textId="77777777" w:rsidTr="00C0190C">
              <w:trPr>
                <w:tblHeader/>
                <w:tblCellSpacing w:w="0" w:type="dxa"/>
              </w:trPr>
              <w:tc>
                <w:tcPr>
                  <w:tcW w:w="360" w:type="dxa"/>
                  <w:hideMark/>
                </w:tcPr>
                <w:p w14:paraId="0E00BA41" w14:textId="77777777" w:rsidR="00C0190C" w:rsidRPr="00A25D4D" w:rsidRDefault="00C0190C" w:rsidP="008F13CC">
                  <w:pPr>
                    <w:jc w:val="left"/>
                  </w:pPr>
                  <w:r w:rsidRPr="00A25D4D">
                    <w:t> </w:t>
                  </w:r>
                </w:p>
              </w:tc>
              <w:tc>
                <w:tcPr>
                  <w:tcW w:w="1500" w:type="dxa"/>
                  <w:hideMark/>
                </w:tcPr>
                <w:p w14:paraId="4CF61B4A" w14:textId="77777777" w:rsidR="00C0190C" w:rsidRPr="00A25D4D" w:rsidRDefault="00C0190C" w:rsidP="008F13CC">
                  <w:pPr>
                    <w:jc w:val="left"/>
                  </w:pPr>
                  <w:r w:rsidRPr="00A25D4D">
                    <w:t>Naam</w:t>
                  </w:r>
                </w:p>
              </w:tc>
              <w:tc>
                <w:tcPr>
                  <w:tcW w:w="0" w:type="auto"/>
                  <w:hideMark/>
                </w:tcPr>
                <w:p w14:paraId="1881D142" w14:textId="77777777" w:rsidR="00C0190C" w:rsidRPr="00A25D4D" w:rsidRDefault="00C0190C" w:rsidP="008F13CC">
                  <w:pPr>
                    <w:jc w:val="left"/>
                  </w:pPr>
                  <w:proofErr w:type="spellStart"/>
                  <w:r w:rsidRPr="00A25D4D">
                    <w:t>ducts</w:t>
                  </w:r>
                  <w:proofErr w:type="spellEnd"/>
                  <w:r w:rsidRPr="00A25D4D">
                    <w:t xml:space="preserve"> </w:t>
                  </w:r>
                </w:p>
              </w:tc>
            </w:tr>
            <w:tr w:rsidR="00C0190C" w:rsidRPr="007060DF" w14:paraId="4C7D7762" w14:textId="77777777" w:rsidTr="00C0190C">
              <w:trPr>
                <w:tblHeader/>
                <w:tblCellSpacing w:w="0" w:type="dxa"/>
              </w:trPr>
              <w:tc>
                <w:tcPr>
                  <w:tcW w:w="360" w:type="dxa"/>
                  <w:hideMark/>
                </w:tcPr>
                <w:p w14:paraId="52A3748B" w14:textId="77777777" w:rsidR="00C0190C" w:rsidRPr="00A25D4D" w:rsidRDefault="00C0190C" w:rsidP="008F13CC">
                  <w:pPr>
                    <w:jc w:val="left"/>
                  </w:pPr>
                  <w:r w:rsidRPr="00A25D4D">
                    <w:t> </w:t>
                  </w:r>
                </w:p>
              </w:tc>
              <w:tc>
                <w:tcPr>
                  <w:tcW w:w="1500" w:type="dxa"/>
                  <w:hideMark/>
                </w:tcPr>
                <w:p w14:paraId="63BAD1A9" w14:textId="77777777" w:rsidR="00C0190C" w:rsidRPr="00A25D4D" w:rsidRDefault="00C0190C" w:rsidP="008F13CC">
                  <w:pPr>
                    <w:jc w:val="left"/>
                  </w:pPr>
                  <w:r w:rsidRPr="00A25D4D">
                    <w:t>Definitie:</w:t>
                  </w:r>
                </w:p>
              </w:tc>
              <w:tc>
                <w:tcPr>
                  <w:tcW w:w="0" w:type="auto"/>
                  <w:hideMark/>
                </w:tcPr>
                <w:p w14:paraId="110A2015" w14:textId="77777777" w:rsidR="00C0190C" w:rsidRPr="00A25D4D" w:rsidRDefault="00C0190C" w:rsidP="008F13CC">
                  <w:pPr>
                    <w:jc w:val="left"/>
                    <w:rPr>
                      <w:lang w:val="en-GB"/>
                    </w:rPr>
                  </w:pPr>
                  <w:r w:rsidRPr="00A25D4D">
                    <w:rPr>
                      <w:lang w:val="en-GB"/>
                    </w:rPr>
                    <w:t>A single duct or set of ducts that constitute the inner-duct.</w:t>
                  </w:r>
                </w:p>
              </w:tc>
            </w:tr>
            <w:tr w:rsidR="00C0190C" w:rsidRPr="00A25D4D" w14:paraId="2EEAB142" w14:textId="77777777" w:rsidTr="00C0190C">
              <w:trPr>
                <w:tblHeader/>
                <w:tblCellSpacing w:w="0" w:type="dxa"/>
              </w:trPr>
              <w:tc>
                <w:tcPr>
                  <w:tcW w:w="360" w:type="dxa"/>
                  <w:hideMark/>
                </w:tcPr>
                <w:p w14:paraId="0459B575" w14:textId="77777777" w:rsidR="00C0190C" w:rsidRPr="00A25D4D" w:rsidRDefault="00C0190C" w:rsidP="008F13CC">
                  <w:pPr>
                    <w:jc w:val="left"/>
                    <w:rPr>
                      <w:lang w:val="en-GB"/>
                    </w:rPr>
                  </w:pPr>
                  <w:r w:rsidRPr="00A25D4D">
                    <w:rPr>
                      <w:lang w:val="en-GB"/>
                    </w:rPr>
                    <w:t> </w:t>
                  </w:r>
                </w:p>
              </w:tc>
              <w:tc>
                <w:tcPr>
                  <w:tcW w:w="1500" w:type="dxa"/>
                  <w:hideMark/>
                </w:tcPr>
                <w:p w14:paraId="00930E98"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4A37C77" w14:textId="77777777" w:rsidR="00C0190C" w:rsidRPr="00A25D4D" w:rsidRDefault="00C0190C" w:rsidP="008F13CC">
                  <w:pPr>
                    <w:jc w:val="left"/>
                  </w:pPr>
                  <w:r w:rsidRPr="00A25D4D">
                    <w:t>0..*</w:t>
                  </w:r>
                </w:p>
              </w:tc>
            </w:tr>
            <w:tr w:rsidR="00C0190C" w:rsidRPr="00A25D4D" w14:paraId="50709830" w14:textId="77777777" w:rsidTr="00C0190C">
              <w:trPr>
                <w:tblHeader/>
                <w:tblCellSpacing w:w="0" w:type="dxa"/>
              </w:trPr>
              <w:tc>
                <w:tcPr>
                  <w:tcW w:w="360" w:type="dxa"/>
                  <w:hideMark/>
                </w:tcPr>
                <w:p w14:paraId="7C9EEFA7" w14:textId="77777777" w:rsidR="00C0190C" w:rsidRPr="00A25D4D" w:rsidRDefault="00C0190C" w:rsidP="008F13CC">
                  <w:pPr>
                    <w:jc w:val="left"/>
                  </w:pPr>
                  <w:r w:rsidRPr="00A25D4D">
                    <w:t> </w:t>
                  </w:r>
                </w:p>
              </w:tc>
              <w:tc>
                <w:tcPr>
                  <w:tcW w:w="1500" w:type="dxa"/>
                  <w:hideMark/>
                </w:tcPr>
                <w:p w14:paraId="785CC47A" w14:textId="77777777" w:rsidR="00C0190C" w:rsidRPr="00A25D4D" w:rsidRDefault="00C0190C" w:rsidP="008F13CC">
                  <w:pPr>
                    <w:jc w:val="left"/>
                  </w:pPr>
                  <w:r w:rsidRPr="00A25D4D">
                    <w:t>Stereotypes:</w:t>
                  </w:r>
                </w:p>
              </w:tc>
              <w:tc>
                <w:tcPr>
                  <w:tcW w:w="0" w:type="auto"/>
                  <w:hideMark/>
                </w:tcPr>
                <w:p w14:paraId="19EA66A5"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0A8B57E3" w14:textId="77777777" w:rsidR="00C0190C" w:rsidRPr="00A25D4D" w:rsidRDefault="00C0190C" w:rsidP="008F13CC">
            <w:pPr>
              <w:jc w:val="left"/>
            </w:pPr>
          </w:p>
        </w:tc>
      </w:tr>
      <w:tr w:rsidR="00C0190C" w:rsidRPr="00A25D4D" w14:paraId="0102732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8748A8D" w14:textId="77777777" w:rsidR="00C0190C" w:rsidRPr="00A25D4D" w:rsidRDefault="00C0190C" w:rsidP="008F13CC">
            <w:pPr>
              <w:jc w:val="left"/>
            </w:pPr>
            <w:r w:rsidRPr="00A25D4D">
              <w:rPr>
                <w:b/>
                <w:bCs/>
              </w:rPr>
              <w:t xml:space="preserve">Relatie: </w:t>
            </w:r>
            <w:proofErr w:type="spellStart"/>
            <w:r w:rsidRPr="00A25D4D">
              <w:rPr>
                <w:b/>
                <w:bCs/>
              </w:rPr>
              <w:t>cables</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078A1E8D" w14:textId="77777777" w:rsidTr="00C0190C">
              <w:trPr>
                <w:tblHeader/>
                <w:tblCellSpacing w:w="0" w:type="dxa"/>
              </w:trPr>
              <w:tc>
                <w:tcPr>
                  <w:tcW w:w="360" w:type="dxa"/>
                  <w:hideMark/>
                </w:tcPr>
                <w:p w14:paraId="29F42BC0" w14:textId="77777777" w:rsidR="00C0190C" w:rsidRPr="00A25D4D" w:rsidRDefault="00C0190C" w:rsidP="008F13CC">
                  <w:pPr>
                    <w:jc w:val="left"/>
                  </w:pPr>
                  <w:r w:rsidRPr="00A25D4D">
                    <w:t> </w:t>
                  </w:r>
                </w:p>
              </w:tc>
              <w:tc>
                <w:tcPr>
                  <w:tcW w:w="1500" w:type="dxa"/>
                  <w:hideMark/>
                </w:tcPr>
                <w:p w14:paraId="173F2737" w14:textId="77777777" w:rsidR="00C0190C" w:rsidRPr="00A25D4D" w:rsidRDefault="00C0190C" w:rsidP="008F13CC">
                  <w:pPr>
                    <w:jc w:val="left"/>
                  </w:pPr>
                  <w:r w:rsidRPr="00A25D4D">
                    <w:t>Type:</w:t>
                  </w:r>
                </w:p>
              </w:tc>
              <w:tc>
                <w:tcPr>
                  <w:tcW w:w="0" w:type="auto"/>
                  <w:hideMark/>
                </w:tcPr>
                <w:p w14:paraId="6CD020E0" w14:textId="77777777" w:rsidR="00C0190C" w:rsidRPr="00A25D4D" w:rsidRDefault="00C0190C" w:rsidP="008F13CC">
                  <w:pPr>
                    <w:jc w:val="left"/>
                  </w:pPr>
                  <w:r w:rsidRPr="00A25D4D">
                    <w:t>Cable</w:t>
                  </w:r>
                </w:p>
              </w:tc>
            </w:tr>
            <w:tr w:rsidR="00C0190C" w:rsidRPr="00A25D4D" w14:paraId="2E4FF501" w14:textId="77777777" w:rsidTr="00C0190C">
              <w:trPr>
                <w:tblHeader/>
                <w:tblCellSpacing w:w="0" w:type="dxa"/>
              </w:trPr>
              <w:tc>
                <w:tcPr>
                  <w:tcW w:w="360" w:type="dxa"/>
                  <w:hideMark/>
                </w:tcPr>
                <w:p w14:paraId="58C2AD5C" w14:textId="77777777" w:rsidR="00C0190C" w:rsidRPr="00A25D4D" w:rsidRDefault="00C0190C" w:rsidP="008F13CC">
                  <w:pPr>
                    <w:jc w:val="left"/>
                  </w:pPr>
                  <w:r w:rsidRPr="00A25D4D">
                    <w:t> </w:t>
                  </w:r>
                </w:p>
              </w:tc>
              <w:tc>
                <w:tcPr>
                  <w:tcW w:w="1500" w:type="dxa"/>
                  <w:hideMark/>
                </w:tcPr>
                <w:p w14:paraId="3F818DB8" w14:textId="77777777" w:rsidR="00C0190C" w:rsidRPr="00A25D4D" w:rsidRDefault="00C0190C" w:rsidP="008F13CC">
                  <w:pPr>
                    <w:jc w:val="left"/>
                  </w:pPr>
                  <w:r w:rsidRPr="00A25D4D">
                    <w:t>Naam</w:t>
                  </w:r>
                </w:p>
              </w:tc>
              <w:tc>
                <w:tcPr>
                  <w:tcW w:w="0" w:type="auto"/>
                  <w:hideMark/>
                </w:tcPr>
                <w:p w14:paraId="6826A9E0" w14:textId="77777777" w:rsidR="00C0190C" w:rsidRPr="00A25D4D" w:rsidRDefault="00C0190C" w:rsidP="008F13CC">
                  <w:pPr>
                    <w:jc w:val="left"/>
                  </w:pPr>
                  <w:proofErr w:type="spellStart"/>
                  <w:r w:rsidRPr="00A25D4D">
                    <w:t>cables</w:t>
                  </w:r>
                  <w:proofErr w:type="spellEnd"/>
                  <w:r w:rsidRPr="00A25D4D">
                    <w:t xml:space="preserve"> </w:t>
                  </w:r>
                </w:p>
              </w:tc>
            </w:tr>
            <w:tr w:rsidR="00C0190C" w:rsidRPr="007060DF" w14:paraId="0D207EC8" w14:textId="77777777" w:rsidTr="00C0190C">
              <w:trPr>
                <w:tblHeader/>
                <w:tblCellSpacing w:w="0" w:type="dxa"/>
              </w:trPr>
              <w:tc>
                <w:tcPr>
                  <w:tcW w:w="360" w:type="dxa"/>
                  <w:hideMark/>
                </w:tcPr>
                <w:p w14:paraId="4C770027" w14:textId="77777777" w:rsidR="00C0190C" w:rsidRPr="00A25D4D" w:rsidRDefault="00C0190C" w:rsidP="008F13CC">
                  <w:pPr>
                    <w:jc w:val="left"/>
                  </w:pPr>
                  <w:r w:rsidRPr="00A25D4D">
                    <w:t> </w:t>
                  </w:r>
                </w:p>
              </w:tc>
              <w:tc>
                <w:tcPr>
                  <w:tcW w:w="1500" w:type="dxa"/>
                  <w:hideMark/>
                </w:tcPr>
                <w:p w14:paraId="0C4DBB60" w14:textId="77777777" w:rsidR="00C0190C" w:rsidRPr="00A25D4D" w:rsidRDefault="00C0190C" w:rsidP="008F13CC">
                  <w:pPr>
                    <w:jc w:val="left"/>
                  </w:pPr>
                  <w:r w:rsidRPr="00A25D4D">
                    <w:t>Definitie:</w:t>
                  </w:r>
                </w:p>
              </w:tc>
              <w:tc>
                <w:tcPr>
                  <w:tcW w:w="0" w:type="auto"/>
                  <w:hideMark/>
                </w:tcPr>
                <w:p w14:paraId="1D1A183C" w14:textId="77777777" w:rsidR="00C0190C" w:rsidRPr="00A25D4D" w:rsidRDefault="00C0190C" w:rsidP="008F13CC">
                  <w:pPr>
                    <w:jc w:val="left"/>
                    <w:rPr>
                      <w:lang w:val="en-GB"/>
                    </w:rPr>
                  </w:pPr>
                  <w:r w:rsidRPr="00A25D4D">
                    <w:rPr>
                      <w:lang w:val="en-GB"/>
                    </w:rPr>
                    <w:t>A duct may contain one or more cables.</w:t>
                  </w:r>
                </w:p>
              </w:tc>
            </w:tr>
            <w:tr w:rsidR="00C0190C" w:rsidRPr="00A25D4D" w14:paraId="2C36DDC0" w14:textId="77777777" w:rsidTr="00C0190C">
              <w:trPr>
                <w:tblHeader/>
                <w:tblCellSpacing w:w="0" w:type="dxa"/>
              </w:trPr>
              <w:tc>
                <w:tcPr>
                  <w:tcW w:w="360" w:type="dxa"/>
                  <w:hideMark/>
                </w:tcPr>
                <w:p w14:paraId="32AC6EFC" w14:textId="77777777" w:rsidR="00C0190C" w:rsidRPr="00A25D4D" w:rsidRDefault="00C0190C" w:rsidP="008F13CC">
                  <w:pPr>
                    <w:jc w:val="left"/>
                    <w:rPr>
                      <w:lang w:val="en-GB"/>
                    </w:rPr>
                  </w:pPr>
                  <w:r w:rsidRPr="00A25D4D">
                    <w:rPr>
                      <w:lang w:val="en-GB"/>
                    </w:rPr>
                    <w:t> </w:t>
                  </w:r>
                </w:p>
              </w:tc>
              <w:tc>
                <w:tcPr>
                  <w:tcW w:w="1500" w:type="dxa"/>
                  <w:hideMark/>
                </w:tcPr>
                <w:p w14:paraId="1C2A997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94DE42A" w14:textId="77777777" w:rsidR="00C0190C" w:rsidRPr="00A25D4D" w:rsidRDefault="00C0190C" w:rsidP="008F13CC">
                  <w:pPr>
                    <w:jc w:val="left"/>
                  </w:pPr>
                  <w:r w:rsidRPr="00A25D4D">
                    <w:t>0..*</w:t>
                  </w:r>
                </w:p>
              </w:tc>
            </w:tr>
            <w:tr w:rsidR="00C0190C" w:rsidRPr="00A25D4D" w14:paraId="6BBBA96C" w14:textId="77777777" w:rsidTr="00C0190C">
              <w:trPr>
                <w:tblHeader/>
                <w:tblCellSpacing w:w="0" w:type="dxa"/>
              </w:trPr>
              <w:tc>
                <w:tcPr>
                  <w:tcW w:w="360" w:type="dxa"/>
                  <w:hideMark/>
                </w:tcPr>
                <w:p w14:paraId="4FE5D4F5" w14:textId="77777777" w:rsidR="00C0190C" w:rsidRPr="00A25D4D" w:rsidRDefault="00C0190C" w:rsidP="008F13CC">
                  <w:pPr>
                    <w:jc w:val="left"/>
                  </w:pPr>
                  <w:r w:rsidRPr="00A25D4D">
                    <w:t> </w:t>
                  </w:r>
                </w:p>
              </w:tc>
              <w:tc>
                <w:tcPr>
                  <w:tcW w:w="1500" w:type="dxa"/>
                  <w:hideMark/>
                </w:tcPr>
                <w:p w14:paraId="3F279C69" w14:textId="77777777" w:rsidR="00C0190C" w:rsidRPr="00A25D4D" w:rsidRDefault="00C0190C" w:rsidP="008F13CC">
                  <w:pPr>
                    <w:jc w:val="left"/>
                  </w:pPr>
                  <w:r w:rsidRPr="00A25D4D">
                    <w:t>Stereotypes:</w:t>
                  </w:r>
                </w:p>
              </w:tc>
              <w:tc>
                <w:tcPr>
                  <w:tcW w:w="0" w:type="auto"/>
                  <w:hideMark/>
                </w:tcPr>
                <w:p w14:paraId="6DA84714"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195F8873" w14:textId="77777777" w:rsidR="00C0190C" w:rsidRPr="00A25D4D" w:rsidRDefault="00C0190C" w:rsidP="008F13CC">
            <w:pPr>
              <w:jc w:val="left"/>
            </w:pPr>
          </w:p>
        </w:tc>
      </w:tr>
      <w:tr w:rsidR="00C0190C" w:rsidRPr="00A25D4D" w14:paraId="1AAAEC08"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6077A2D" w14:textId="77777777" w:rsidR="00C0190C" w:rsidRPr="00A25D4D" w:rsidRDefault="00C0190C" w:rsidP="008F13CC">
            <w:pPr>
              <w:jc w:val="left"/>
            </w:pPr>
            <w:r w:rsidRPr="00A25D4D">
              <w:rPr>
                <w:b/>
                <w:bCs/>
              </w:rPr>
              <w:t xml:space="preserve">Relatie: </w:t>
            </w:r>
            <w:proofErr w:type="spellStart"/>
            <w:r w:rsidRPr="00A25D4D">
              <w:rPr>
                <w:b/>
                <w:bCs/>
              </w:rPr>
              <w:t>pipes</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7079DA97" w14:textId="77777777" w:rsidTr="00C0190C">
              <w:trPr>
                <w:tblHeader/>
                <w:tblCellSpacing w:w="0" w:type="dxa"/>
              </w:trPr>
              <w:tc>
                <w:tcPr>
                  <w:tcW w:w="360" w:type="dxa"/>
                  <w:hideMark/>
                </w:tcPr>
                <w:p w14:paraId="77E6EB3C" w14:textId="77777777" w:rsidR="00C0190C" w:rsidRPr="00A25D4D" w:rsidRDefault="00C0190C" w:rsidP="008F13CC">
                  <w:pPr>
                    <w:jc w:val="left"/>
                  </w:pPr>
                  <w:r w:rsidRPr="00A25D4D">
                    <w:t> </w:t>
                  </w:r>
                </w:p>
              </w:tc>
              <w:tc>
                <w:tcPr>
                  <w:tcW w:w="1500" w:type="dxa"/>
                  <w:hideMark/>
                </w:tcPr>
                <w:p w14:paraId="70DB4EC3" w14:textId="77777777" w:rsidR="00C0190C" w:rsidRPr="00A25D4D" w:rsidRDefault="00C0190C" w:rsidP="008F13CC">
                  <w:pPr>
                    <w:jc w:val="left"/>
                  </w:pPr>
                  <w:r w:rsidRPr="00A25D4D">
                    <w:t>Type:</w:t>
                  </w:r>
                </w:p>
              </w:tc>
              <w:tc>
                <w:tcPr>
                  <w:tcW w:w="0" w:type="auto"/>
                  <w:hideMark/>
                </w:tcPr>
                <w:p w14:paraId="28697352" w14:textId="77777777" w:rsidR="00C0190C" w:rsidRPr="00A25D4D" w:rsidRDefault="00C0190C" w:rsidP="008F13CC">
                  <w:pPr>
                    <w:jc w:val="left"/>
                  </w:pPr>
                  <w:r w:rsidRPr="00A25D4D">
                    <w:t>Pipe</w:t>
                  </w:r>
                </w:p>
              </w:tc>
            </w:tr>
            <w:tr w:rsidR="00C0190C" w:rsidRPr="00A25D4D" w14:paraId="336F9A2D" w14:textId="77777777" w:rsidTr="00C0190C">
              <w:trPr>
                <w:tblHeader/>
                <w:tblCellSpacing w:w="0" w:type="dxa"/>
              </w:trPr>
              <w:tc>
                <w:tcPr>
                  <w:tcW w:w="360" w:type="dxa"/>
                  <w:hideMark/>
                </w:tcPr>
                <w:p w14:paraId="0DC3CFD7" w14:textId="77777777" w:rsidR="00C0190C" w:rsidRPr="00A25D4D" w:rsidRDefault="00C0190C" w:rsidP="008F13CC">
                  <w:pPr>
                    <w:jc w:val="left"/>
                  </w:pPr>
                  <w:r w:rsidRPr="00A25D4D">
                    <w:t> </w:t>
                  </w:r>
                </w:p>
              </w:tc>
              <w:tc>
                <w:tcPr>
                  <w:tcW w:w="1500" w:type="dxa"/>
                  <w:hideMark/>
                </w:tcPr>
                <w:p w14:paraId="2C091DAF" w14:textId="77777777" w:rsidR="00C0190C" w:rsidRPr="00A25D4D" w:rsidRDefault="00C0190C" w:rsidP="008F13CC">
                  <w:pPr>
                    <w:jc w:val="left"/>
                  </w:pPr>
                  <w:r w:rsidRPr="00A25D4D">
                    <w:t>Naam</w:t>
                  </w:r>
                </w:p>
              </w:tc>
              <w:tc>
                <w:tcPr>
                  <w:tcW w:w="0" w:type="auto"/>
                  <w:hideMark/>
                </w:tcPr>
                <w:p w14:paraId="74C48D5A" w14:textId="77777777" w:rsidR="00C0190C" w:rsidRPr="00A25D4D" w:rsidRDefault="00C0190C" w:rsidP="008F13CC">
                  <w:pPr>
                    <w:jc w:val="left"/>
                  </w:pPr>
                  <w:proofErr w:type="spellStart"/>
                  <w:r w:rsidRPr="00A25D4D">
                    <w:t>pipes</w:t>
                  </w:r>
                  <w:proofErr w:type="spellEnd"/>
                  <w:r w:rsidRPr="00A25D4D">
                    <w:t xml:space="preserve"> </w:t>
                  </w:r>
                </w:p>
              </w:tc>
            </w:tr>
            <w:tr w:rsidR="00C0190C" w:rsidRPr="007060DF" w14:paraId="3F4C6325" w14:textId="77777777" w:rsidTr="00C0190C">
              <w:trPr>
                <w:tblHeader/>
                <w:tblCellSpacing w:w="0" w:type="dxa"/>
              </w:trPr>
              <w:tc>
                <w:tcPr>
                  <w:tcW w:w="360" w:type="dxa"/>
                  <w:hideMark/>
                </w:tcPr>
                <w:p w14:paraId="5B7A7A27" w14:textId="77777777" w:rsidR="00C0190C" w:rsidRPr="00A25D4D" w:rsidRDefault="00C0190C" w:rsidP="008F13CC">
                  <w:pPr>
                    <w:jc w:val="left"/>
                  </w:pPr>
                  <w:r w:rsidRPr="00A25D4D">
                    <w:t> </w:t>
                  </w:r>
                </w:p>
              </w:tc>
              <w:tc>
                <w:tcPr>
                  <w:tcW w:w="1500" w:type="dxa"/>
                  <w:hideMark/>
                </w:tcPr>
                <w:p w14:paraId="04AD00CA" w14:textId="77777777" w:rsidR="00C0190C" w:rsidRPr="00A25D4D" w:rsidRDefault="00C0190C" w:rsidP="008F13CC">
                  <w:pPr>
                    <w:jc w:val="left"/>
                  </w:pPr>
                  <w:r w:rsidRPr="00A25D4D">
                    <w:t>Definitie:</w:t>
                  </w:r>
                </w:p>
              </w:tc>
              <w:tc>
                <w:tcPr>
                  <w:tcW w:w="0" w:type="auto"/>
                  <w:hideMark/>
                </w:tcPr>
                <w:p w14:paraId="7C03F7F5" w14:textId="77777777" w:rsidR="00C0190C" w:rsidRPr="00A25D4D" w:rsidRDefault="00C0190C" w:rsidP="008F13CC">
                  <w:pPr>
                    <w:jc w:val="left"/>
                    <w:rPr>
                      <w:lang w:val="en-GB"/>
                    </w:rPr>
                  </w:pPr>
                  <w:r w:rsidRPr="00A25D4D">
                    <w:rPr>
                      <w:lang w:val="en-GB"/>
                    </w:rPr>
                    <w:t>The set of pipes that constitute the duct bank.</w:t>
                  </w:r>
                </w:p>
              </w:tc>
            </w:tr>
            <w:tr w:rsidR="00C0190C" w:rsidRPr="00A25D4D" w14:paraId="3B2625F2" w14:textId="77777777" w:rsidTr="00C0190C">
              <w:trPr>
                <w:tblHeader/>
                <w:tblCellSpacing w:w="0" w:type="dxa"/>
              </w:trPr>
              <w:tc>
                <w:tcPr>
                  <w:tcW w:w="360" w:type="dxa"/>
                  <w:hideMark/>
                </w:tcPr>
                <w:p w14:paraId="70846711" w14:textId="77777777" w:rsidR="00C0190C" w:rsidRPr="00A25D4D" w:rsidRDefault="00C0190C" w:rsidP="008F13CC">
                  <w:pPr>
                    <w:jc w:val="left"/>
                    <w:rPr>
                      <w:lang w:val="en-GB"/>
                    </w:rPr>
                  </w:pPr>
                  <w:r w:rsidRPr="00A25D4D">
                    <w:rPr>
                      <w:lang w:val="en-GB"/>
                    </w:rPr>
                    <w:t> </w:t>
                  </w:r>
                </w:p>
              </w:tc>
              <w:tc>
                <w:tcPr>
                  <w:tcW w:w="1500" w:type="dxa"/>
                  <w:hideMark/>
                </w:tcPr>
                <w:p w14:paraId="2272F53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F35B9D0" w14:textId="77777777" w:rsidR="00C0190C" w:rsidRPr="00A25D4D" w:rsidRDefault="00C0190C" w:rsidP="008F13CC">
                  <w:pPr>
                    <w:jc w:val="left"/>
                  </w:pPr>
                  <w:r w:rsidRPr="00A25D4D">
                    <w:t>0..*</w:t>
                  </w:r>
                </w:p>
              </w:tc>
            </w:tr>
            <w:tr w:rsidR="00C0190C" w:rsidRPr="00A25D4D" w14:paraId="62E3C220" w14:textId="77777777" w:rsidTr="00C0190C">
              <w:trPr>
                <w:tblHeader/>
                <w:tblCellSpacing w:w="0" w:type="dxa"/>
              </w:trPr>
              <w:tc>
                <w:tcPr>
                  <w:tcW w:w="360" w:type="dxa"/>
                  <w:hideMark/>
                </w:tcPr>
                <w:p w14:paraId="418A9665" w14:textId="77777777" w:rsidR="00C0190C" w:rsidRPr="00A25D4D" w:rsidRDefault="00C0190C" w:rsidP="008F13CC">
                  <w:pPr>
                    <w:jc w:val="left"/>
                  </w:pPr>
                  <w:r w:rsidRPr="00A25D4D">
                    <w:t> </w:t>
                  </w:r>
                </w:p>
              </w:tc>
              <w:tc>
                <w:tcPr>
                  <w:tcW w:w="1500" w:type="dxa"/>
                  <w:hideMark/>
                </w:tcPr>
                <w:p w14:paraId="7CB88697" w14:textId="77777777" w:rsidR="00C0190C" w:rsidRPr="00A25D4D" w:rsidRDefault="00C0190C" w:rsidP="008F13CC">
                  <w:pPr>
                    <w:jc w:val="left"/>
                  </w:pPr>
                  <w:r w:rsidRPr="00A25D4D">
                    <w:t>Stereotypes:</w:t>
                  </w:r>
                </w:p>
              </w:tc>
              <w:tc>
                <w:tcPr>
                  <w:tcW w:w="0" w:type="auto"/>
                  <w:hideMark/>
                </w:tcPr>
                <w:p w14:paraId="4E105042"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569B30C5" w14:textId="77777777" w:rsidR="00C0190C" w:rsidRPr="00A25D4D" w:rsidRDefault="00C0190C" w:rsidP="008F13CC">
            <w:pPr>
              <w:jc w:val="left"/>
            </w:pPr>
          </w:p>
        </w:tc>
      </w:tr>
      <w:tr w:rsidR="00C0190C" w:rsidRPr="00A25D4D" w14:paraId="1387DC9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A2DA90D" w14:textId="77777777" w:rsidR="00C0190C" w:rsidRPr="00A25D4D" w:rsidRDefault="00C0190C" w:rsidP="008F13CC">
            <w:pPr>
              <w:jc w:val="left"/>
              <w:rPr>
                <w:lang w:val="en-GB"/>
              </w:rPr>
            </w:pPr>
            <w:r w:rsidRPr="00A25D4D">
              <w:rPr>
                <w:b/>
                <w:bCs/>
                <w:lang w:val="en-GB"/>
              </w:rPr>
              <w:t>Constraint: "Duct" shall not have a "</w:t>
            </w:r>
            <w:proofErr w:type="spellStart"/>
            <w:r w:rsidRPr="00A25D4D">
              <w:rPr>
                <w:b/>
                <w:bCs/>
                <w:lang w:val="en-GB"/>
              </w:rPr>
              <w:t>utilityDeliveryType</w:t>
            </w:r>
            <w:proofErr w:type="spellEnd"/>
            <w:r w:rsidRPr="00A25D4D">
              <w:rPr>
                <w:b/>
                <w:bCs/>
                <w:lang w:val="en-GB"/>
              </w:rPr>
              <w: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7060DF" w14:paraId="67162E8B" w14:textId="77777777" w:rsidTr="00C0190C">
              <w:trPr>
                <w:tblHeader/>
                <w:tblCellSpacing w:w="0" w:type="dxa"/>
              </w:trPr>
              <w:tc>
                <w:tcPr>
                  <w:tcW w:w="360" w:type="dxa"/>
                  <w:hideMark/>
                </w:tcPr>
                <w:p w14:paraId="34BB2FC4" w14:textId="77777777" w:rsidR="00C0190C" w:rsidRPr="00A25D4D" w:rsidRDefault="00C0190C" w:rsidP="008F13CC">
                  <w:pPr>
                    <w:jc w:val="left"/>
                    <w:rPr>
                      <w:lang w:val="en-GB"/>
                    </w:rPr>
                  </w:pPr>
                  <w:r w:rsidRPr="00A25D4D">
                    <w:rPr>
                      <w:lang w:val="en-GB"/>
                    </w:rPr>
                    <w:t> </w:t>
                  </w:r>
                </w:p>
              </w:tc>
              <w:tc>
                <w:tcPr>
                  <w:tcW w:w="1500" w:type="dxa"/>
                  <w:hideMark/>
                </w:tcPr>
                <w:p w14:paraId="0C243617" w14:textId="77777777" w:rsidR="00C0190C" w:rsidRPr="00A25D4D" w:rsidRDefault="00C0190C" w:rsidP="008F13CC">
                  <w:pPr>
                    <w:jc w:val="left"/>
                  </w:pPr>
                  <w:r w:rsidRPr="00A25D4D">
                    <w:t>Natuurlijke taal:</w:t>
                  </w:r>
                </w:p>
              </w:tc>
              <w:tc>
                <w:tcPr>
                  <w:tcW w:w="0" w:type="auto"/>
                  <w:hideMark/>
                </w:tcPr>
                <w:p w14:paraId="643BD98F" w14:textId="77777777" w:rsidR="00C0190C" w:rsidRPr="00A25D4D" w:rsidRDefault="00C0190C" w:rsidP="008F13CC">
                  <w:pPr>
                    <w:jc w:val="left"/>
                    <w:rPr>
                      <w:lang w:val="en-GB"/>
                    </w:rPr>
                  </w:pPr>
                  <w:r w:rsidRPr="00A25D4D">
                    <w:rPr>
                      <w:lang w:val="en-GB"/>
                    </w:rPr>
                    <w:t>The multiplicity of "</w:t>
                  </w:r>
                  <w:proofErr w:type="spellStart"/>
                  <w:r w:rsidRPr="00A25D4D">
                    <w:rPr>
                      <w:lang w:val="en-GB"/>
                    </w:rPr>
                    <w:t>utilityDeliveryType</w:t>
                  </w:r>
                  <w:proofErr w:type="spellEnd"/>
                  <w:r w:rsidRPr="00A25D4D">
                    <w:rPr>
                      <w:lang w:val="en-GB"/>
                    </w:rPr>
                    <w:t>" shall be 0</w:t>
                  </w:r>
                </w:p>
              </w:tc>
            </w:tr>
            <w:tr w:rsidR="00C0190C" w:rsidRPr="00A25D4D" w14:paraId="401E7810" w14:textId="77777777" w:rsidTr="00C0190C">
              <w:trPr>
                <w:tblHeader/>
                <w:tblCellSpacing w:w="0" w:type="dxa"/>
              </w:trPr>
              <w:tc>
                <w:tcPr>
                  <w:tcW w:w="360" w:type="dxa"/>
                  <w:hideMark/>
                </w:tcPr>
                <w:p w14:paraId="59048467" w14:textId="77777777" w:rsidR="00C0190C" w:rsidRPr="00A25D4D" w:rsidRDefault="00C0190C" w:rsidP="008F13CC">
                  <w:pPr>
                    <w:jc w:val="left"/>
                    <w:rPr>
                      <w:lang w:val="en-GB"/>
                    </w:rPr>
                  </w:pPr>
                  <w:r w:rsidRPr="00A25D4D">
                    <w:rPr>
                      <w:lang w:val="en-GB"/>
                    </w:rPr>
                    <w:t> </w:t>
                  </w:r>
                </w:p>
              </w:tc>
              <w:tc>
                <w:tcPr>
                  <w:tcW w:w="1500" w:type="dxa"/>
                  <w:hideMark/>
                </w:tcPr>
                <w:p w14:paraId="1D585191" w14:textId="77777777" w:rsidR="00C0190C" w:rsidRPr="00A25D4D" w:rsidRDefault="00C0190C" w:rsidP="008F13CC">
                  <w:pPr>
                    <w:jc w:val="left"/>
                  </w:pPr>
                  <w:r w:rsidRPr="00A25D4D">
                    <w:t>OCL:</w:t>
                  </w:r>
                </w:p>
              </w:tc>
              <w:tc>
                <w:tcPr>
                  <w:tcW w:w="0" w:type="auto"/>
                  <w:hideMark/>
                </w:tcPr>
                <w:p w14:paraId="603DDB99"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utilityDeliveryType</w:t>
                  </w:r>
                  <w:proofErr w:type="spellEnd"/>
                  <w:r w:rsidRPr="00A25D4D">
                    <w:t>-&gt;</w:t>
                  </w:r>
                  <w:proofErr w:type="spellStart"/>
                  <w:r w:rsidRPr="00A25D4D">
                    <w:t>size</w:t>
                  </w:r>
                  <w:proofErr w:type="spellEnd"/>
                  <w:r w:rsidRPr="00A25D4D">
                    <w:t xml:space="preserve">()=0 </w:t>
                  </w:r>
                </w:p>
              </w:tc>
            </w:tr>
          </w:tbl>
          <w:p w14:paraId="6BF0E4D6" w14:textId="77777777" w:rsidR="00C0190C" w:rsidRPr="00A25D4D" w:rsidRDefault="00C0190C" w:rsidP="008F13CC">
            <w:pPr>
              <w:jc w:val="left"/>
            </w:pPr>
          </w:p>
        </w:tc>
      </w:tr>
    </w:tbl>
    <w:p w14:paraId="5E25F6E6" w14:textId="77777777" w:rsidR="00C0190C" w:rsidRPr="00A25D4D" w:rsidRDefault="00C0190C" w:rsidP="008F13CC">
      <w:pPr>
        <w:pStyle w:val="Kop5"/>
        <w:jc w:val="left"/>
        <w:rPr>
          <w:sz w:val="16"/>
          <w:szCs w:val="16"/>
        </w:rPr>
      </w:pPr>
      <w:proofErr w:type="spellStart"/>
      <w:r w:rsidRPr="00A25D4D">
        <w:rPr>
          <w:sz w:val="16"/>
          <w:szCs w:val="16"/>
        </w:rPr>
        <w:t>Tower</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C0190C" w:rsidRPr="00A25D4D" w14:paraId="023973C4"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717DCD4A" w14:textId="77777777" w:rsidR="00C0190C" w:rsidRPr="00A25D4D" w:rsidRDefault="00C0190C" w:rsidP="008F13CC">
            <w:pPr>
              <w:jc w:val="left"/>
            </w:pPr>
            <w:proofErr w:type="spellStart"/>
            <w:r w:rsidRPr="00A25D4D">
              <w:rPr>
                <w:b/>
                <w:bCs/>
              </w:rPr>
              <w:lastRenderedPageBreak/>
              <w:t>Tower</w:t>
            </w:r>
            <w:proofErr w:type="spellEnd"/>
          </w:p>
        </w:tc>
      </w:tr>
      <w:tr w:rsidR="00C0190C" w:rsidRPr="00A25D4D" w14:paraId="62161BF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7060DF" w14:paraId="754F718C" w14:textId="77777777" w:rsidTr="00C0190C">
              <w:trPr>
                <w:tblHeader/>
                <w:tblCellSpacing w:w="0" w:type="dxa"/>
              </w:trPr>
              <w:tc>
                <w:tcPr>
                  <w:tcW w:w="360" w:type="dxa"/>
                  <w:hideMark/>
                </w:tcPr>
                <w:p w14:paraId="711ADE9F" w14:textId="77777777" w:rsidR="00C0190C" w:rsidRPr="00A25D4D" w:rsidRDefault="00C0190C" w:rsidP="008F13CC">
                  <w:pPr>
                    <w:jc w:val="left"/>
                  </w:pPr>
                  <w:r w:rsidRPr="00A25D4D">
                    <w:t> </w:t>
                  </w:r>
                </w:p>
              </w:tc>
              <w:tc>
                <w:tcPr>
                  <w:tcW w:w="1500" w:type="dxa"/>
                  <w:hideMark/>
                </w:tcPr>
                <w:p w14:paraId="2EDB715A" w14:textId="77777777" w:rsidR="00C0190C" w:rsidRPr="00A25D4D" w:rsidRDefault="00C0190C" w:rsidP="008F13CC">
                  <w:pPr>
                    <w:jc w:val="left"/>
                  </w:pPr>
                  <w:r w:rsidRPr="00A25D4D">
                    <w:t>Package:</w:t>
                  </w:r>
                </w:p>
              </w:tc>
              <w:tc>
                <w:tcPr>
                  <w:tcW w:w="0" w:type="auto"/>
                  <w:hideMark/>
                </w:tcPr>
                <w:p w14:paraId="3398505B" w14:textId="77777777" w:rsidR="00C0190C" w:rsidRPr="00A25D4D" w:rsidRDefault="00C0190C" w:rsidP="008F13CC">
                  <w:pPr>
                    <w:jc w:val="left"/>
                    <w:rPr>
                      <w:lang w:val="en-GB"/>
                    </w:rPr>
                  </w:pPr>
                  <w:r w:rsidRPr="00A25D4D">
                    <w:rPr>
                      <w:lang w:val="en-GB"/>
                    </w:rPr>
                    <w:t>Common Utility Network Elements [Candidate type that might be extended in Annex II/III INSPIRE data specification]</w:t>
                  </w:r>
                </w:p>
              </w:tc>
            </w:tr>
            <w:tr w:rsidR="00C0190C" w:rsidRPr="00A25D4D" w14:paraId="02AA38AF" w14:textId="77777777" w:rsidTr="00C0190C">
              <w:trPr>
                <w:tblHeader/>
                <w:tblCellSpacing w:w="0" w:type="dxa"/>
              </w:trPr>
              <w:tc>
                <w:tcPr>
                  <w:tcW w:w="360" w:type="dxa"/>
                  <w:hideMark/>
                </w:tcPr>
                <w:p w14:paraId="03C3F46F" w14:textId="77777777" w:rsidR="00C0190C" w:rsidRPr="00A25D4D" w:rsidRDefault="00C0190C" w:rsidP="008F13CC">
                  <w:pPr>
                    <w:jc w:val="left"/>
                    <w:rPr>
                      <w:lang w:val="en-GB"/>
                    </w:rPr>
                  </w:pPr>
                  <w:r w:rsidRPr="00A25D4D">
                    <w:rPr>
                      <w:lang w:val="en-GB"/>
                    </w:rPr>
                    <w:t> </w:t>
                  </w:r>
                </w:p>
              </w:tc>
              <w:tc>
                <w:tcPr>
                  <w:tcW w:w="1500" w:type="dxa"/>
                  <w:hideMark/>
                </w:tcPr>
                <w:p w14:paraId="0F850172" w14:textId="77777777" w:rsidR="00C0190C" w:rsidRPr="00A25D4D" w:rsidRDefault="00C0190C" w:rsidP="008F13CC">
                  <w:pPr>
                    <w:jc w:val="left"/>
                  </w:pPr>
                  <w:r w:rsidRPr="00A25D4D">
                    <w:t>Naam</w:t>
                  </w:r>
                </w:p>
              </w:tc>
              <w:tc>
                <w:tcPr>
                  <w:tcW w:w="0" w:type="auto"/>
                  <w:hideMark/>
                </w:tcPr>
                <w:p w14:paraId="7C9531F3" w14:textId="77777777" w:rsidR="00C0190C" w:rsidRPr="00A25D4D" w:rsidRDefault="00C0190C" w:rsidP="008F13CC">
                  <w:pPr>
                    <w:jc w:val="left"/>
                  </w:pPr>
                  <w:proofErr w:type="spellStart"/>
                  <w:r w:rsidRPr="00A25D4D">
                    <w:t>tower</w:t>
                  </w:r>
                  <w:proofErr w:type="spellEnd"/>
                  <w:r w:rsidRPr="00A25D4D">
                    <w:t xml:space="preserve"> </w:t>
                  </w:r>
                </w:p>
              </w:tc>
            </w:tr>
            <w:tr w:rsidR="00C0190C" w:rsidRPr="007060DF" w14:paraId="6F4A5584" w14:textId="77777777" w:rsidTr="00C0190C">
              <w:trPr>
                <w:tblHeader/>
                <w:tblCellSpacing w:w="0" w:type="dxa"/>
              </w:trPr>
              <w:tc>
                <w:tcPr>
                  <w:tcW w:w="360" w:type="dxa"/>
                  <w:hideMark/>
                </w:tcPr>
                <w:p w14:paraId="574D395C" w14:textId="77777777" w:rsidR="00C0190C" w:rsidRPr="00A25D4D" w:rsidRDefault="00C0190C" w:rsidP="008F13CC">
                  <w:pPr>
                    <w:jc w:val="left"/>
                  </w:pPr>
                  <w:r w:rsidRPr="00A25D4D">
                    <w:t> </w:t>
                  </w:r>
                </w:p>
              </w:tc>
              <w:tc>
                <w:tcPr>
                  <w:tcW w:w="1500" w:type="dxa"/>
                  <w:hideMark/>
                </w:tcPr>
                <w:p w14:paraId="489E6992" w14:textId="77777777" w:rsidR="00C0190C" w:rsidRPr="00A25D4D" w:rsidRDefault="00C0190C" w:rsidP="008F13CC">
                  <w:pPr>
                    <w:jc w:val="left"/>
                  </w:pPr>
                  <w:r w:rsidRPr="00A25D4D">
                    <w:t>Definitie:</w:t>
                  </w:r>
                </w:p>
              </w:tc>
              <w:tc>
                <w:tcPr>
                  <w:tcW w:w="0" w:type="auto"/>
                  <w:hideMark/>
                </w:tcPr>
                <w:p w14:paraId="0044ED25" w14:textId="77777777" w:rsidR="00C0190C" w:rsidRPr="00A25D4D" w:rsidRDefault="00C0190C" w:rsidP="008F13CC">
                  <w:pPr>
                    <w:jc w:val="left"/>
                    <w:rPr>
                      <w:lang w:val="en-GB"/>
                    </w:rPr>
                  </w:pPr>
                  <w:r w:rsidRPr="00A25D4D">
                    <w:rPr>
                      <w:lang w:val="en-GB"/>
                    </w:rPr>
                    <w:t xml:space="preserve">Simple tower object which may carry utility objects belonging to either single or multiple utility networks. </w:t>
                  </w:r>
                </w:p>
              </w:tc>
            </w:tr>
            <w:tr w:rsidR="00C0190C" w:rsidRPr="00A25D4D" w14:paraId="40FA21C1" w14:textId="77777777" w:rsidTr="00C0190C">
              <w:trPr>
                <w:tblHeader/>
                <w:tblCellSpacing w:w="0" w:type="dxa"/>
              </w:trPr>
              <w:tc>
                <w:tcPr>
                  <w:tcW w:w="360" w:type="dxa"/>
                  <w:hideMark/>
                </w:tcPr>
                <w:p w14:paraId="11BFA830" w14:textId="77777777" w:rsidR="00C0190C" w:rsidRPr="00A25D4D" w:rsidRDefault="00C0190C" w:rsidP="008F13CC">
                  <w:pPr>
                    <w:jc w:val="left"/>
                    <w:rPr>
                      <w:lang w:val="en-GB"/>
                    </w:rPr>
                  </w:pPr>
                  <w:r w:rsidRPr="00A25D4D">
                    <w:rPr>
                      <w:lang w:val="en-GB"/>
                    </w:rPr>
                    <w:t> </w:t>
                  </w:r>
                </w:p>
              </w:tc>
              <w:tc>
                <w:tcPr>
                  <w:tcW w:w="1500" w:type="dxa"/>
                  <w:hideMark/>
                </w:tcPr>
                <w:p w14:paraId="00A3E546" w14:textId="77777777" w:rsidR="00C0190C" w:rsidRPr="00A25D4D" w:rsidRDefault="00C0190C" w:rsidP="008F13CC">
                  <w:pPr>
                    <w:jc w:val="left"/>
                  </w:pPr>
                  <w:r w:rsidRPr="00A25D4D">
                    <w:t>Subtype van:</w:t>
                  </w:r>
                </w:p>
              </w:tc>
              <w:tc>
                <w:tcPr>
                  <w:tcW w:w="0" w:type="auto"/>
                  <w:hideMark/>
                </w:tcPr>
                <w:p w14:paraId="2A9F6BDF" w14:textId="77777777" w:rsidR="00C0190C" w:rsidRPr="00A25D4D" w:rsidRDefault="00C0190C" w:rsidP="008F13CC">
                  <w:pPr>
                    <w:jc w:val="left"/>
                  </w:pPr>
                  <w:proofErr w:type="spellStart"/>
                  <w:r w:rsidRPr="00A25D4D">
                    <w:t>UtilityNodeContainer</w:t>
                  </w:r>
                  <w:proofErr w:type="spellEnd"/>
                </w:p>
              </w:tc>
            </w:tr>
            <w:tr w:rsidR="00C0190C" w:rsidRPr="007060DF" w14:paraId="72BF9D98" w14:textId="77777777" w:rsidTr="00C0190C">
              <w:trPr>
                <w:tblHeader/>
                <w:tblCellSpacing w:w="0" w:type="dxa"/>
              </w:trPr>
              <w:tc>
                <w:tcPr>
                  <w:tcW w:w="360" w:type="dxa"/>
                  <w:hideMark/>
                </w:tcPr>
                <w:p w14:paraId="56EDC2FD" w14:textId="77777777" w:rsidR="00C0190C" w:rsidRPr="00A25D4D" w:rsidRDefault="00C0190C" w:rsidP="008F13CC">
                  <w:pPr>
                    <w:jc w:val="left"/>
                  </w:pPr>
                  <w:r w:rsidRPr="00A25D4D">
                    <w:t> </w:t>
                  </w:r>
                </w:p>
              </w:tc>
              <w:tc>
                <w:tcPr>
                  <w:tcW w:w="1500" w:type="dxa"/>
                  <w:hideMark/>
                </w:tcPr>
                <w:p w14:paraId="7A5E4C35" w14:textId="77777777" w:rsidR="00C0190C" w:rsidRPr="00A25D4D" w:rsidRDefault="00C0190C" w:rsidP="008F13CC">
                  <w:pPr>
                    <w:jc w:val="left"/>
                  </w:pPr>
                  <w:r w:rsidRPr="00A25D4D">
                    <w:t>Omschrijving:</w:t>
                  </w:r>
                </w:p>
              </w:tc>
              <w:tc>
                <w:tcPr>
                  <w:tcW w:w="0" w:type="auto"/>
                  <w:hideMark/>
                </w:tcPr>
                <w:p w14:paraId="0E9E8777" w14:textId="77777777" w:rsidR="00C0190C" w:rsidRPr="00A25D4D" w:rsidRDefault="00C0190C" w:rsidP="008F13CC">
                  <w:pPr>
                    <w:jc w:val="left"/>
                    <w:rPr>
                      <w:lang w:val="en-GB"/>
                    </w:rPr>
                  </w:pPr>
                  <w:r w:rsidRPr="00A25D4D">
                    <w:rPr>
                      <w:lang w:val="en-GB"/>
                    </w:rPr>
                    <w:t>Towers represent node objects that support reservoirs, cables or antennas.</w:t>
                  </w:r>
                </w:p>
              </w:tc>
            </w:tr>
            <w:tr w:rsidR="00C0190C" w:rsidRPr="00A25D4D" w14:paraId="73C5991A" w14:textId="77777777" w:rsidTr="00C0190C">
              <w:trPr>
                <w:tblHeader/>
                <w:tblCellSpacing w:w="0" w:type="dxa"/>
              </w:trPr>
              <w:tc>
                <w:tcPr>
                  <w:tcW w:w="360" w:type="dxa"/>
                  <w:hideMark/>
                </w:tcPr>
                <w:p w14:paraId="3C0DC75B" w14:textId="77777777" w:rsidR="00C0190C" w:rsidRPr="00A25D4D" w:rsidRDefault="00C0190C" w:rsidP="008F13CC">
                  <w:pPr>
                    <w:jc w:val="left"/>
                    <w:rPr>
                      <w:lang w:val="en-GB"/>
                    </w:rPr>
                  </w:pPr>
                  <w:r w:rsidRPr="00A25D4D">
                    <w:rPr>
                      <w:lang w:val="en-GB"/>
                    </w:rPr>
                    <w:t> </w:t>
                  </w:r>
                </w:p>
              </w:tc>
              <w:tc>
                <w:tcPr>
                  <w:tcW w:w="1500" w:type="dxa"/>
                  <w:hideMark/>
                </w:tcPr>
                <w:p w14:paraId="77A5C0B4" w14:textId="77777777" w:rsidR="00C0190C" w:rsidRPr="00A25D4D" w:rsidRDefault="00C0190C" w:rsidP="008F13CC">
                  <w:pPr>
                    <w:jc w:val="left"/>
                  </w:pPr>
                  <w:r w:rsidRPr="00A25D4D">
                    <w:t>Stereotypes:</w:t>
                  </w:r>
                </w:p>
              </w:tc>
              <w:tc>
                <w:tcPr>
                  <w:tcW w:w="0" w:type="auto"/>
                  <w:hideMark/>
                </w:tcPr>
                <w:p w14:paraId="2CDEA0A5"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7E8F7F5D" w14:textId="77777777" w:rsidR="00C0190C" w:rsidRPr="00A25D4D" w:rsidRDefault="00C0190C" w:rsidP="008F13CC">
            <w:pPr>
              <w:jc w:val="left"/>
            </w:pPr>
          </w:p>
        </w:tc>
      </w:tr>
      <w:tr w:rsidR="00C0190C" w:rsidRPr="00A25D4D" w14:paraId="2579244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53C3624" w14:textId="77777777" w:rsidR="00C0190C" w:rsidRPr="00A25D4D" w:rsidRDefault="00C0190C" w:rsidP="008F13CC">
            <w:pPr>
              <w:jc w:val="left"/>
            </w:pPr>
            <w:r w:rsidRPr="00A25D4D">
              <w:rPr>
                <w:b/>
                <w:bCs/>
              </w:rPr>
              <w:t xml:space="preserve">Attribuut: </w:t>
            </w:r>
            <w:proofErr w:type="spellStart"/>
            <w:r w:rsidRPr="00A25D4D">
              <w:rPr>
                <w:b/>
                <w:bCs/>
              </w:rPr>
              <w:t>towerHeight</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7D466950" w14:textId="77777777" w:rsidTr="00C0190C">
              <w:trPr>
                <w:tblHeader/>
                <w:tblCellSpacing w:w="0" w:type="dxa"/>
              </w:trPr>
              <w:tc>
                <w:tcPr>
                  <w:tcW w:w="360" w:type="dxa"/>
                  <w:hideMark/>
                </w:tcPr>
                <w:p w14:paraId="71F5C144" w14:textId="77777777" w:rsidR="00C0190C" w:rsidRPr="00A25D4D" w:rsidRDefault="00C0190C" w:rsidP="008F13CC">
                  <w:pPr>
                    <w:jc w:val="left"/>
                  </w:pPr>
                  <w:r w:rsidRPr="00A25D4D">
                    <w:t> </w:t>
                  </w:r>
                </w:p>
              </w:tc>
              <w:tc>
                <w:tcPr>
                  <w:tcW w:w="1500" w:type="dxa"/>
                  <w:hideMark/>
                </w:tcPr>
                <w:p w14:paraId="7C0444C3" w14:textId="77777777" w:rsidR="00C0190C" w:rsidRPr="00A25D4D" w:rsidRDefault="00C0190C" w:rsidP="008F13CC">
                  <w:pPr>
                    <w:jc w:val="left"/>
                  </w:pPr>
                  <w:r w:rsidRPr="00A25D4D">
                    <w:t>Type:</w:t>
                  </w:r>
                </w:p>
              </w:tc>
              <w:tc>
                <w:tcPr>
                  <w:tcW w:w="0" w:type="auto"/>
                  <w:hideMark/>
                </w:tcPr>
                <w:p w14:paraId="4ACEDECE" w14:textId="77777777" w:rsidR="00C0190C" w:rsidRPr="00A25D4D" w:rsidRDefault="00C0190C" w:rsidP="008F13CC">
                  <w:pPr>
                    <w:jc w:val="left"/>
                  </w:pPr>
                  <w:proofErr w:type="spellStart"/>
                  <w:r w:rsidRPr="00A25D4D">
                    <w:t>Length</w:t>
                  </w:r>
                  <w:proofErr w:type="spellEnd"/>
                </w:p>
              </w:tc>
            </w:tr>
            <w:tr w:rsidR="00C0190C" w:rsidRPr="00A25D4D" w14:paraId="4836AB55" w14:textId="77777777" w:rsidTr="00C0190C">
              <w:trPr>
                <w:tblHeader/>
                <w:tblCellSpacing w:w="0" w:type="dxa"/>
              </w:trPr>
              <w:tc>
                <w:tcPr>
                  <w:tcW w:w="360" w:type="dxa"/>
                  <w:hideMark/>
                </w:tcPr>
                <w:p w14:paraId="11431229" w14:textId="77777777" w:rsidR="00C0190C" w:rsidRPr="00A25D4D" w:rsidRDefault="00C0190C" w:rsidP="008F13CC">
                  <w:pPr>
                    <w:jc w:val="left"/>
                  </w:pPr>
                  <w:r w:rsidRPr="00A25D4D">
                    <w:t> </w:t>
                  </w:r>
                </w:p>
              </w:tc>
              <w:tc>
                <w:tcPr>
                  <w:tcW w:w="1500" w:type="dxa"/>
                  <w:hideMark/>
                </w:tcPr>
                <w:p w14:paraId="551C582E" w14:textId="77777777" w:rsidR="00C0190C" w:rsidRPr="00A25D4D" w:rsidRDefault="00C0190C" w:rsidP="008F13CC">
                  <w:pPr>
                    <w:jc w:val="left"/>
                  </w:pPr>
                  <w:r w:rsidRPr="00A25D4D">
                    <w:t>Naam</w:t>
                  </w:r>
                </w:p>
              </w:tc>
              <w:tc>
                <w:tcPr>
                  <w:tcW w:w="0" w:type="auto"/>
                  <w:hideMark/>
                </w:tcPr>
                <w:p w14:paraId="3B6FB9C6" w14:textId="77777777" w:rsidR="00C0190C" w:rsidRPr="00A25D4D" w:rsidRDefault="00C0190C" w:rsidP="008F13CC">
                  <w:pPr>
                    <w:jc w:val="left"/>
                  </w:pPr>
                  <w:proofErr w:type="spellStart"/>
                  <w:r w:rsidRPr="00A25D4D">
                    <w:t>tower</w:t>
                  </w:r>
                  <w:proofErr w:type="spellEnd"/>
                  <w:r w:rsidRPr="00A25D4D">
                    <w:t xml:space="preserve"> </w:t>
                  </w:r>
                  <w:proofErr w:type="spellStart"/>
                  <w:r w:rsidRPr="00A25D4D">
                    <w:t>height</w:t>
                  </w:r>
                  <w:proofErr w:type="spellEnd"/>
                  <w:r w:rsidRPr="00A25D4D">
                    <w:t xml:space="preserve"> </w:t>
                  </w:r>
                </w:p>
              </w:tc>
            </w:tr>
            <w:tr w:rsidR="00C0190C" w:rsidRPr="007060DF" w14:paraId="77DD9E62" w14:textId="77777777" w:rsidTr="00C0190C">
              <w:trPr>
                <w:tblHeader/>
                <w:tblCellSpacing w:w="0" w:type="dxa"/>
              </w:trPr>
              <w:tc>
                <w:tcPr>
                  <w:tcW w:w="360" w:type="dxa"/>
                  <w:hideMark/>
                </w:tcPr>
                <w:p w14:paraId="7457C3E0" w14:textId="77777777" w:rsidR="00C0190C" w:rsidRPr="00A25D4D" w:rsidRDefault="00C0190C" w:rsidP="008F13CC">
                  <w:pPr>
                    <w:jc w:val="left"/>
                  </w:pPr>
                  <w:r w:rsidRPr="00A25D4D">
                    <w:t> </w:t>
                  </w:r>
                </w:p>
              </w:tc>
              <w:tc>
                <w:tcPr>
                  <w:tcW w:w="1500" w:type="dxa"/>
                  <w:hideMark/>
                </w:tcPr>
                <w:p w14:paraId="66026D12" w14:textId="77777777" w:rsidR="00C0190C" w:rsidRPr="00A25D4D" w:rsidRDefault="00C0190C" w:rsidP="008F13CC">
                  <w:pPr>
                    <w:jc w:val="left"/>
                  </w:pPr>
                  <w:r w:rsidRPr="00A25D4D">
                    <w:t>Definitie:</w:t>
                  </w:r>
                </w:p>
              </w:tc>
              <w:tc>
                <w:tcPr>
                  <w:tcW w:w="0" w:type="auto"/>
                  <w:hideMark/>
                </w:tcPr>
                <w:p w14:paraId="061F3FC2" w14:textId="77777777" w:rsidR="00C0190C" w:rsidRPr="00A25D4D" w:rsidRDefault="00C0190C" w:rsidP="008F13CC">
                  <w:pPr>
                    <w:jc w:val="left"/>
                    <w:rPr>
                      <w:lang w:val="en-GB"/>
                    </w:rPr>
                  </w:pPr>
                  <w:r w:rsidRPr="00A25D4D">
                    <w:rPr>
                      <w:lang w:val="en-GB"/>
                    </w:rPr>
                    <w:t xml:space="preserve">The height of the tower. </w:t>
                  </w:r>
                </w:p>
              </w:tc>
            </w:tr>
            <w:tr w:rsidR="00C0190C" w:rsidRPr="007060DF" w14:paraId="6B7534C3" w14:textId="77777777" w:rsidTr="00C0190C">
              <w:trPr>
                <w:tblHeader/>
                <w:tblCellSpacing w:w="0" w:type="dxa"/>
              </w:trPr>
              <w:tc>
                <w:tcPr>
                  <w:tcW w:w="360" w:type="dxa"/>
                  <w:hideMark/>
                </w:tcPr>
                <w:p w14:paraId="0C121C8D" w14:textId="77777777" w:rsidR="00C0190C" w:rsidRPr="00A25D4D" w:rsidRDefault="00C0190C" w:rsidP="008F13CC">
                  <w:pPr>
                    <w:jc w:val="left"/>
                    <w:rPr>
                      <w:lang w:val="en-GB"/>
                    </w:rPr>
                  </w:pPr>
                  <w:r w:rsidRPr="00A25D4D">
                    <w:rPr>
                      <w:lang w:val="en-GB"/>
                    </w:rPr>
                    <w:t> </w:t>
                  </w:r>
                </w:p>
              </w:tc>
              <w:tc>
                <w:tcPr>
                  <w:tcW w:w="1500" w:type="dxa"/>
                  <w:hideMark/>
                </w:tcPr>
                <w:p w14:paraId="2DDE05F2" w14:textId="77777777" w:rsidR="00C0190C" w:rsidRPr="00A25D4D" w:rsidRDefault="00C0190C" w:rsidP="008F13CC">
                  <w:pPr>
                    <w:jc w:val="left"/>
                  </w:pPr>
                  <w:r w:rsidRPr="00A25D4D">
                    <w:t>Omschrijving:</w:t>
                  </w:r>
                </w:p>
              </w:tc>
              <w:tc>
                <w:tcPr>
                  <w:tcW w:w="0" w:type="auto"/>
                  <w:hideMark/>
                </w:tcPr>
                <w:p w14:paraId="3996DBA6" w14:textId="77777777" w:rsidR="00C0190C" w:rsidRPr="00A25D4D" w:rsidRDefault="00C0190C" w:rsidP="008F13CC">
                  <w:pPr>
                    <w:jc w:val="left"/>
                    <w:rPr>
                      <w:lang w:val="en-GB"/>
                    </w:rPr>
                  </w:pPr>
                  <w:r w:rsidRPr="00A25D4D">
                    <w:rPr>
                      <w:lang w:val="en-GB"/>
                    </w:rPr>
                    <w:t xml:space="preserve">The height is the vertical extend measuring </w:t>
                  </w:r>
                  <w:proofErr w:type="spellStart"/>
                  <w:r w:rsidRPr="00A25D4D">
                    <w:rPr>
                      <w:lang w:val="en-GB"/>
                    </w:rPr>
                    <w:t>accross</w:t>
                  </w:r>
                  <w:proofErr w:type="spellEnd"/>
                  <w:r w:rsidRPr="00A25D4D">
                    <w:rPr>
                      <w:lang w:val="en-GB"/>
                    </w:rPr>
                    <w:t xml:space="preserve"> the object - in this case, the tower - at right angles to the </w:t>
                  </w:r>
                  <w:proofErr w:type="spellStart"/>
                  <w:r w:rsidRPr="00A25D4D">
                    <w:rPr>
                      <w:lang w:val="en-GB"/>
                    </w:rPr>
                    <w:t>lenght</w:t>
                  </w:r>
                  <w:proofErr w:type="spellEnd"/>
                  <w:r w:rsidRPr="00A25D4D">
                    <w:rPr>
                      <w:lang w:val="en-GB"/>
                    </w:rPr>
                    <w:t>.</w:t>
                  </w:r>
                </w:p>
              </w:tc>
            </w:tr>
            <w:tr w:rsidR="00C0190C" w:rsidRPr="00A25D4D" w14:paraId="0C4AE879" w14:textId="77777777" w:rsidTr="00C0190C">
              <w:trPr>
                <w:tblHeader/>
                <w:tblCellSpacing w:w="0" w:type="dxa"/>
              </w:trPr>
              <w:tc>
                <w:tcPr>
                  <w:tcW w:w="360" w:type="dxa"/>
                  <w:hideMark/>
                </w:tcPr>
                <w:p w14:paraId="0A76054B" w14:textId="77777777" w:rsidR="00C0190C" w:rsidRPr="00A25D4D" w:rsidRDefault="00C0190C" w:rsidP="008F13CC">
                  <w:pPr>
                    <w:jc w:val="left"/>
                    <w:rPr>
                      <w:lang w:val="en-GB"/>
                    </w:rPr>
                  </w:pPr>
                  <w:r w:rsidRPr="00A25D4D">
                    <w:rPr>
                      <w:lang w:val="en-GB"/>
                    </w:rPr>
                    <w:t> </w:t>
                  </w:r>
                </w:p>
              </w:tc>
              <w:tc>
                <w:tcPr>
                  <w:tcW w:w="1500" w:type="dxa"/>
                  <w:hideMark/>
                </w:tcPr>
                <w:p w14:paraId="6CB5C9D0"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50C19EA" w14:textId="77777777" w:rsidR="00C0190C" w:rsidRPr="00A25D4D" w:rsidRDefault="00C0190C" w:rsidP="008F13CC">
                  <w:pPr>
                    <w:jc w:val="left"/>
                  </w:pPr>
                  <w:r w:rsidRPr="00A25D4D">
                    <w:t>1</w:t>
                  </w:r>
                </w:p>
              </w:tc>
            </w:tr>
            <w:tr w:rsidR="00C0190C" w:rsidRPr="00A25D4D" w14:paraId="021902BC" w14:textId="77777777" w:rsidTr="00C0190C">
              <w:trPr>
                <w:tblHeader/>
                <w:tblCellSpacing w:w="0" w:type="dxa"/>
              </w:trPr>
              <w:tc>
                <w:tcPr>
                  <w:tcW w:w="360" w:type="dxa"/>
                  <w:hideMark/>
                </w:tcPr>
                <w:p w14:paraId="30C521DB" w14:textId="77777777" w:rsidR="00C0190C" w:rsidRPr="00A25D4D" w:rsidRDefault="00C0190C" w:rsidP="008F13CC">
                  <w:pPr>
                    <w:jc w:val="left"/>
                  </w:pPr>
                  <w:r w:rsidRPr="00A25D4D">
                    <w:t> </w:t>
                  </w:r>
                </w:p>
              </w:tc>
              <w:tc>
                <w:tcPr>
                  <w:tcW w:w="1500" w:type="dxa"/>
                  <w:hideMark/>
                </w:tcPr>
                <w:p w14:paraId="15B0955E" w14:textId="77777777" w:rsidR="00C0190C" w:rsidRPr="00A25D4D" w:rsidRDefault="00C0190C" w:rsidP="008F13CC">
                  <w:pPr>
                    <w:jc w:val="left"/>
                  </w:pPr>
                  <w:r w:rsidRPr="00A25D4D">
                    <w:t>Stereotypes:</w:t>
                  </w:r>
                </w:p>
              </w:tc>
              <w:tc>
                <w:tcPr>
                  <w:tcW w:w="0" w:type="auto"/>
                  <w:hideMark/>
                </w:tcPr>
                <w:p w14:paraId="325F0394"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148AA218" w14:textId="77777777" w:rsidR="00C0190C" w:rsidRPr="00A25D4D" w:rsidRDefault="00C0190C" w:rsidP="008F13CC">
            <w:pPr>
              <w:jc w:val="left"/>
            </w:pPr>
          </w:p>
        </w:tc>
      </w:tr>
    </w:tbl>
    <w:p w14:paraId="33707834" w14:textId="77777777" w:rsidR="00C0190C" w:rsidRPr="00A25D4D" w:rsidRDefault="00C0190C" w:rsidP="008F13CC">
      <w:pPr>
        <w:pStyle w:val="Kop5"/>
        <w:jc w:val="left"/>
        <w:rPr>
          <w:sz w:val="16"/>
          <w:szCs w:val="16"/>
        </w:rPr>
      </w:pPr>
      <w:r w:rsidRPr="00A25D4D">
        <w:rPr>
          <w:sz w:val="16"/>
          <w:szCs w:val="16"/>
        </w:rPr>
        <w:t>Cable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C0190C" w:rsidRPr="00A25D4D" w14:paraId="7348E1BC"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7CC02B45" w14:textId="77777777" w:rsidR="00C0190C" w:rsidRPr="00A25D4D" w:rsidRDefault="00C0190C" w:rsidP="008F13CC">
            <w:pPr>
              <w:jc w:val="left"/>
            </w:pPr>
            <w:r w:rsidRPr="00A25D4D">
              <w:rPr>
                <w:b/>
                <w:bCs/>
              </w:rPr>
              <w:t xml:space="preserve">Cable (abstract) </w:t>
            </w:r>
          </w:p>
        </w:tc>
      </w:tr>
      <w:tr w:rsidR="00C0190C" w:rsidRPr="00A25D4D" w14:paraId="1833FF3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7060DF" w14:paraId="56875704" w14:textId="77777777" w:rsidTr="00C0190C">
              <w:trPr>
                <w:tblHeader/>
                <w:tblCellSpacing w:w="0" w:type="dxa"/>
              </w:trPr>
              <w:tc>
                <w:tcPr>
                  <w:tcW w:w="360" w:type="dxa"/>
                  <w:hideMark/>
                </w:tcPr>
                <w:p w14:paraId="4E08EA3F" w14:textId="77777777" w:rsidR="00C0190C" w:rsidRPr="00A25D4D" w:rsidRDefault="00C0190C" w:rsidP="008F13CC">
                  <w:pPr>
                    <w:jc w:val="left"/>
                  </w:pPr>
                  <w:r w:rsidRPr="00A25D4D">
                    <w:t> </w:t>
                  </w:r>
                </w:p>
              </w:tc>
              <w:tc>
                <w:tcPr>
                  <w:tcW w:w="1500" w:type="dxa"/>
                  <w:hideMark/>
                </w:tcPr>
                <w:p w14:paraId="470F63F4" w14:textId="77777777" w:rsidR="00C0190C" w:rsidRPr="00A25D4D" w:rsidRDefault="00C0190C" w:rsidP="008F13CC">
                  <w:pPr>
                    <w:jc w:val="left"/>
                  </w:pPr>
                  <w:r w:rsidRPr="00A25D4D">
                    <w:t>Package:</w:t>
                  </w:r>
                </w:p>
              </w:tc>
              <w:tc>
                <w:tcPr>
                  <w:tcW w:w="0" w:type="auto"/>
                  <w:hideMark/>
                </w:tcPr>
                <w:p w14:paraId="347A6527" w14:textId="77777777" w:rsidR="00C0190C" w:rsidRPr="00A25D4D" w:rsidRDefault="00C0190C" w:rsidP="008F13CC">
                  <w:pPr>
                    <w:jc w:val="left"/>
                    <w:rPr>
                      <w:lang w:val="en-GB"/>
                    </w:rPr>
                  </w:pPr>
                  <w:r w:rsidRPr="00A25D4D">
                    <w:rPr>
                      <w:lang w:val="en-GB"/>
                    </w:rPr>
                    <w:t>Common Utility Network Elements [Candidate type that might be extended in Annex II/III INSPIRE data specification]</w:t>
                  </w:r>
                </w:p>
              </w:tc>
            </w:tr>
            <w:tr w:rsidR="00C0190C" w:rsidRPr="00A25D4D" w14:paraId="2A6B564B" w14:textId="77777777" w:rsidTr="00C0190C">
              <w:trPr>
                <w:tblHeader/>
                <w:tblCellSpacing w:w="0" w:type="dxa"/>
              </w:trPr>
              <w:tc>
                <w:tcPr>
                  <w:tcW w:w="360" w:type="dxa"/>
                  <w:hideMark/>
                </w:tcPr>
                <w:p w14:paraId="21222A18" w14:textId="77777777" w:rsidR="00C0190C" w:rsidRPr="00A25D4D" w:rsidRDefault="00C0190C" w:rsidP="008F13CC">
                  <w:pPr>
                    <w:jc w:val="left"/>
                    <w:rPr>
                      <w:lang w:val="en-GB"/>
                    </w:rPr>
                  </w:pPr>
                  <w:r w:rsidRPr="00A25D4D">
                    <w:rPr>
                      <w:lang w:val="en-GB"/>
                    </w:rPr>
                    <w:t> </w:t>
                  </w:r>
                </w:p>
              </w:tc>
              <w:tc>
                <w:tcPr>
                  <w:tcW w:w="1500" w:type="dxa"/>
                  <w:hideMark/>
                </w:tcPr>
                <w:p w14:paraId="36B594F0" w14:textId="77777777" w:rsidR="00C0190C" w:rsidRPr="00A25D4D" w:rsidRDefault="00C0190C" w:rsidP="008F13CC">
                  <w:pPr>
                    <w:jc w:val="left"/>
                  </w:pPr>
                  <w:r w:rsidRPr="00A25D4D">
                    <w:t>Naam</w:t>
                  </w:r>
                </w:p>
              </w:tc>
              <w:tc>
                <w:tcPr>
                  <w:tcW w:w="0" w:type="auto"/>
                  <w:hideMark/>
                </w:tcPr>
                <w:p w14:paraId="6F1F9A32" w14:textId="77777777" w:rsidR="00C0190C" w:rsidRPr="00A25D4D" w:rsidRDefault="00C0190C" w:rsidP="008F13CC">
                  <w:pPr>
                    <w:jc w:val="left"/>
                  </w:pPr>
                  <w:proofErr w:type="spellStart"/>
                  <w:r w:rsidRPr="00A25D4D">
                    <w:t>cable</w:t>
                  </w:r>
                  <w:proofErr w:type="spellEnd"/>
                  <w:r w:rsidRPr="00A25D4D">
                    <w:t xml:space="preserve"> </w:t>
                  </w:r>
                </w:p>
              </w:tc>
            </w:tr>
            <w:tr w:rsidR="00C0190C" w:rsidRPr="007060DF" w14:paraId="07AE28FA" w14:textId="77777777" w:rsidTr="00C0190C">
              <w:trPr>
                <w:tblHeader/>
                <w:tblCellSpacing w:w="0" w:type="dxa"/>
              </w:trPr>
              <w:tc>
                <w:tcPr>
                  <w:tcW w:w="360" w:type="dxa"/>
                  <w:hideMark/>
                </w:tcPr>
                <w:p w14:paraId="72DA44E6" w14:textId="77777777" w:rsidR="00C0190C" w:rsidRPr="00A25D4D" w:rsidRDefault="00C0190C" w:rsidP="008F13CC">
                  <w:pPr>
                    <w:jc w:val="left"/>
                  </w:pPr>
                  <w:r w:rsidRPr="00A25D4D">
                    <w:t> </w:t>
                  </w:r>
                </w:p>
              </w:tc>
              <w:tc>
                <w:tcPr>
                  <w:tcW w:w="1500" w:type="dxa"/>
                  <w:hideMark/>
                </w:tcPr>
                <w:p w14:paraId="3A921A99" w14:textId="77777777" w:rsidR="00C0190C" w:rsidRPr="00A25D4D" w:rsidRDefault="00C0190C" w:rsidP="008F13CC">
                  <w:pPr>
                    <w:jc w:val="left"/>
                  </w:pPr>
                  <w:r w:rsidRPr="00A25D4D">
                    <w:t>Definitie:</w:t>
                  </w:r>
                </w:p>
              </w:tc>
              <w:tc>
                <w:tcPr>
                  <w:tcW w:w="0" w:type="auto"/>
                  <w:hideMark/>
                </w:tcPr>
                <w:p w14:paraId="121340EB" w14:textId="77777777" w:rsidR="00C0190C" w:rsidRPr="00A25D4D" w:rsidRDefault="00C0190C" w:rsidP="008F13CC">
                  <w:pPr>
                    <w:jc w:val="left"/>
                    <w:rPr>
                      <w:lang w:val="en-GB"/>
                    </w:rPr>
                  </w:pPr>
                  <w:r w:rsidRPr="00A25D4D">
                    <w:rPr>
                      <w:lang w:val="en-GB"/>
                    </w:rPr>
                    <w:t xml:space="preserve">A utility link or link sequence used to convey electricity or data from one location to another. </w:t>
                  </w:r>
                </w:p>
              </w:tc>
            </w:tr>
            <w:tr w:rsidR="00C0190C" w:rsidRPr="00A25D4D" w14:paraId="72AD90A1" w14:textId="77777777" w:rsidTr="00C0190C">
              <w:trPr>
                <w:tblHeader/>
                <w:tblCellSpacing w:w="0" w:type="dxa"/>
              </w:trPr>
              <w:tc>
                <w:tcPr>
                  <w:tcW w:w="360" w:type="dxa"/>
                  <w:hideMark/>
                </w:tcPr>
                <w:p w14:paraId="3F66BBBD" w14:textId="77777777" w:rsidR="00C0190C" w:rsidRPr="00A25D4D" w:rsidRDefault="00C0190C" w:rsidP="008F13CC">
                  <w:pPr>
                    <w:jc w:val="left"/>
                    <w:rPr>
                      <w:lang w:val="en-GB"/>
                    </w:rPr>
                  </w:pPr>
                  <w:r w:rsidRPr="00A25D4D">
                    <w:rPr>
                      <w:lang w:val="en-GB"/>
                    </w:rPr>
                    <w:t> </w:t>
                  </w:r>
                </w:p>
              </w:tc>
              <w:tc>
                <w:tcPr>
                  <w:tcW w:w="1500" w:type="dxa"/>
                  <w:hideMark/>
                </w:tcPr>
                <w:p w14:paraId="633D0EFC" w14:textId="77777777" w:rsidR="00C0190C" w:rsidRPr="00A25D4D" w:rsidRDefault="00C0190C" w:rsidP="008F13CC">
                  <w:pPr>
                    <w:jc w:val="left"/>
                  </w:pPr>
                  <w:r w:rsidRPr="00A25D4D">
                    <w:t>Subtype van:</w:t>
                  </w:r>
                </w:p>
              </w:tc>
              <w:tc>
                <w:tcPr>
                  <w:tcW w:w="0" w:type="auto"/>
                  <w:hideMark/>
                </w:tcPr>
                <w:p w14:paraId="3874C4C5" w14:textId="77777777" w:rsidR="00C0190C" w:rsidRPr="00A25D4D" w:rsidRDefault="00C0190C" w:rsidP="008F13CC">
                  <w:pPr>
                    <w:jc w:val="left"/>
                  </w:pPr>
                  <w:proofErr w:type="spellStart"/>
                  <w:r w:rsidRPr="00A25D4D">
                    <w:t>UtilityLinkSet</w:t>
                  </w:r>
                  <w:proofErr w:type="spellEnd"/>
                </w:p>
              </w:tc>
            </w:tr>
            <w:tr w:rsidR="00C0190C" w:rsidRPr="00A25D4D" w14:paraId="705FC7D7" w14:textId="77777777" w:rsidTr="00C0190C">
              <w:trPr>
                <w:tblHeader/>
                <w:tblCellSpacing w:w="0" w:type="dxa"/>
              </w:trPr>
              <w:tc>
                <w:tcPr>
                  <w:tcW w:w="360" w:type="dxa"/>
                  <w:hideMark/>
                </w:tcPr>
                <w:p w14:paraId="0792733E" w14:textId="77777777" w:rsidR="00C0190C" w:rsidRPr="00A25D4D" w:rsidRDefault="00C0190C" w:rsidP="008F13CC">
                  <w:pPr>
                    <w:jc w:val="left"/>
                  </w:pPr>
                  <w:r w:rsidRPr="00A25D4D">
                    <w:t> </w:t>
                  </w:r>
                </w:p>
              </w:tc>
              <w:tc>
                <w:tcPr>
                  <w:tcW w:w="1500" w:type="dxa"/>
                  <w:hideMark/>
                </w:tcPr>
                <w:p w14:paraId="185BC3A7" w14:textId="77777777" w:rsidR="00C0190C" w:rsidRPr="00A25D4D" w:rsidRDefault="00C0190C" w:rsidP="008F13CC">
                  <w:pPr>
                    <w:jc w:val="left"/>
                  </w:pPr>
                  <w:r w:rsidRPr="00A25D4D">
                    <w:t>Stereotypes:</w:t>
                  </w:r>
                </w:p>
              </w:tc>
              <w:tc>
                <w:tcPr>
                  <w:tcW w:w="0" w:type="auto"/>
                  <w:hideMark/>
                </w:tcPr>
                <w:p w14:paraId="136DA501"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258270F4" w14:textId="77777777" w:rsidR="00C0190C" w:rsidRPr="00A25D4D" w:rsidRDefault="00C0190C" w:rsidP="008F13CC">
            <w:pPr>
              <w:jc w:val="left"/>
            </w:pPr>
          </w:p>
        </w:tc>
      </w:tr>
    </w:tbl>
    <w:p w14:paraId="1DD2616F" w14:textId="77777777" w:rsidR="00C0190C" w:rsidRPr="00A25D4D" w:rsidRDefault="00C0190C" w:rsidP="008F13CC">
      <w:pPr>
        <w:pStyle w:val="Kop5"/>
        <w:jc w:val="left"/>
        <w:rPr>
          <w:sz w:val="16"/>
          <w:szCs w:val="16"/>
        </w:rPr>
      </w:pPr>
      <w:proofErr w:type="spellStart"/>
      <w:r w:rsidRPr="00A25D4D">
        <w:rPr>
          <w:sz w:val="16"/>
          <w:szCs w:val="16"/>
        </w:rPr>
        <w:t>UtilityDeliveryTypeValue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C0190C" w:rsidRPr="00A25D4D" w14:paraId="6AC0CE31"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AF09640" w14:textId="77777777" w:rsidR="00C0190C" w:rsidRPr="00A25D4D" w:rsidRDefault="00C0190C" w:rsidP="008F13CC">
            <w:pPr>
              <w:jc w:val="left"/>
            </w:pPr>
            <w:proofErr w:type="spellStart"/>
            <w:r w:rsidRPr="00A25D4D">
              <w:rPr>
                <w:b/>
                <w:bCs/>
              </w:rPr>
              <w:t>UtilityDeliveryTypeValue</w:t>
            </w:r>
            <w:proofErr w:type="spellEnd"/>
          </w:p>
        </w:tc>
      </w:tr>
      <w:tr w:rsidR="00C0190C" w:rsidRPr="00A25D4D" w14:paraId="6468924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7060DF" w14:paraId="2098857E" w14:textId="77777777" w:rsidTr="00C0190C">
              <w:trPr>
                <w:tblHeader/>
                <w:tblCellSpacing w:w="0" w:type="dxa"/>
              </w:trPr>
              <w:tc>
                <w:tcPr>
                  <w:tcW w:w="360" w:type="dxa"/>
                  <w:hideMark/>
                </w:tcPr>
                <w:p w14:paraId="01B32FCE" w14:textId="77777777" w:rsidR="00C0190C" w:rsidRPr="00A25D4D" w:rsidRDefault="00C0190C" w:rsidP="008F13CC">
                  <w:pPr>
                    <w:jc w:val="left"/>
                  </w:pPr>
                  <w:r w:rsidRPr="00A25D4D">
                    <w:t> </w:t>
                  </w:r>
                </w:p>
              </w:tc>
              <w:tc>
                <w:tcPr>
                  <w:tcW w:w="1500" w:type="dxa"/>
                  <w:hideMark/>
                </w:tcPr>
                <w:p w14:paraId="523DAAEE" w14:textId="77777777" w:rsidR="00C0190C" w:rsidRPr="00A25D4D" w:rsidRDefault="00C0190C" w:rsidP="008F13CC">
                  <w:pPr>
                    <w:jc w:val="left"/>
                  </w:pPr>
                  <w:r w:rsidRPr="00A25D4D">
                    <w:t>Package:</w:t>
                  </w:r>
                </w:p>
              </w:tc>
              <w:tc>
                <w:tcPr>
                  <w:tcW w:w="0" w:type="auto"/>
                  <w:hideMark/>
                </w:tcPr>
                <w:p w14:paraId="22D3560A" w14:textId="77777777" w:rsidR="00C0190C" w:rsidRPr="00A25D4D" w:rsidRDefault="00C0190C" w:rsidP="008F13CC">
                  <w:pPr>
                    <w:jc w:val="left"/>
                    <w:rPr>
                      <w:lang w:val="en-GB"/>
                    </w:rPr>
                  </w:pPr>
                  <w:r w:rsidRPr="00A25D4D">
                    <w:rPr>
                      <w:lang w:val="en-GB"/>
                    </w:rPr>
                    <w:t>Common Utility Network Elements [Candidate type that might be extended in Annex II/III INSPIRE data specification]</w:t>
                  </w:r>
                </w:p>
              </w:tc>
            </w:tr>
            <w:tr w:rsidR="00C0190C" w:rsidRPr="00A25D4D" w14:paraId="6EAFBEEC" w14:textId="77777777" w:rsidTr="00C0190C">
              <w:trPr>
                <w:tblHeader/>
                <w:tblCellSpacing w:w="0" w:type="dxa"/>
              </w:trPr>
              <w:tc>
                <w:tcPr>
                  <w:tcW w:w="360" w:type="dxa"/>
                  <w:hideMark/>
                </w:tcPr>
                <w:p w14:paraId="1645EDAC" w14:textId="77777777" w:rsidR="00C0190C" w:rsidRPr="00A25D4D" w:rsidRDefault="00C0190C" w:rsidP="008F13CC">
                  <w:pPr>
                    <w:jc w:val="left"/>
                    <w:rPr>
                      <w:lang w:val="en-GB"/>
                    </w:rPr>
                  </w:pPr>
                  <w:r w:rsidRPr="00A25D4D">
                    <w:rPr>
                      <w:lang w:val="en-GB"/>
                    </w:rPr>
                    <w:t> </w:t>
                  </w:r>
                </w:p>
              </w:tc>
              <w:tc>
                <w:tcPr>
                  <w:tcW w:w="1500" w:type="dxa"/>
                  <w:hideMark/>
                </w:tcPr>
                <w:p w14:paraId="13BB8A1F" w14:textId="77777777" w:rsidR="00C0190C" w:rsidRPr="00A25D4D" w:rsidRDefault="00C0190C" w:rsidP="008F13CC">
                  <w:pPr>
                    <w:jc w:val="left"/>
                  </w:pPr>
                  <w:r w:rsidRPr="00A25D4D">
                    <w:t>Naam</w:t>
                  </w:r>
                </w:p>
              </w:tc>
              <w:tc>
                <w:tcPr>
                  <w:tcW w:w="0" w:type="auto"/>
                  <w:hideMark/>
                </w:tcPr>
                <w:p w14:paraId="1CAE884D" w14:textId="77777777" w:rsidR="00C0190C" w:rsidRPr="00A25D4D" w:rsidRDefault="00C0190C" w:rsidP="008F13CC">
                  <w:pPr>
                    <w:jc w:val="left"/>
                  </w:pPr>
                  <w:proofErr w:type="spellStart"/>
                  <w:r w:rsidRPr="00A25D4D">
                    <w:t>utility</w:t>
                  </w:r>
                  <w:proofErr w:type="spellEnd"/>
                  <w:r w:rsidRPr="00A25D4D">
                    <w:t xml:space="preserve"> delivery type </w:t>
                  </w:r>
                </w:p>
              </w:tc>
            </w:tr>
            <w:tr w:rsidR="00C0190C" w:rsidRPr="007060DF" w14:paraId="035683D4" w14:textId="77777777" w:rsidTr="00C0190C">
              <w:trPr>
                <w:tblHeader/>
                <w:tblCellSpacing w:w="0" w:type="dxa"/>
              </w:trPr>
              <w:tc>
                <w:tcPr>
                  <w:tcW w:w="360" w:type="dxa"/>
                  <w:hideMark/>
                </w:tcPr>
                <w:p w14:paraId="673C527A" w14:textId="77777777" w:rsidR="00C0190C" w:rsidRPr="00A25D4D" w:rsidRDefault="00C0190C" w:rsidP="008F13CC">
                  <w:pPr>
                    <w:jc w:val="left"/>
                  </w:pPr>
                  <w:r w:rsidRPr="00A25D4D">
                    <w:t> </w:t>
                  </w:r>
                </w:p>
              </w:tc>
              <w:tc>
                <w:tcPr>
                  <w:tcW w:w="1500" w:type="dxa"/>
                  <w:hideMark/>
                </w:tcPr>
                <w:p w14:paraId="1034FE25" w14:textId="77777777" w:rsidR="00C0190C" w:rsidRPr="00A25D4D" w:rsidRDefault="00C0190C" w:rsidP="008F13CC">
                  <w:pPr>
                    <w:jc w:val="left"/>
                  </w:pPr>
                  <w:r w:rsidRPr="00A25D4D">
                    <w:t>Definitie:</w:t>
                  </w:r>
                </w:p>
              </w:tc>
              <w:tc>
                <w:tcPr>
                  <w:tcW w:w="0" w:type="auto"/>
                  <w:hideMark/>
                </w:tcPr>
                <w:p w14:paraId="5C069387" w14:textId="77777777" w:rsidR="00C0190C" w:rsidRPr="00A25D4D" w:rsidRDefault="00C0190C" w:rsidP="008F13CC">
                  <w:pPr>
                    <w:jc w:val="left"/>
                    <w:rPr>
                      <w:lang w:val="en-GB"/>
                    </w:rPr>
                  </w:pPr>
                  <w:r w:rsidRPr="00A25D4D">
                    <w:rPr>
                      <w:lang w:val="en-GB"/>
                    </w:rPr>
                    <w:t>Classification of utility delivery types.</w:t>
                  </w:r>
                </w:p>
              </w:tc>
            </w:tr>
            <w:tr w:rsidR="00C0190C" w:rsidRPr="00A25D4D" w14:paraId="01A08D53" w14:textId="77777777" w:rsidTr="00C0190C">
              <w:trPr>
                <w:tblHeader/>
                <w:tblCellSpacing w:w="0" w:type="dxa"/>
              </w:trPr>
              <w:tc>
                <w:tcPr>
                  <w:tcW w:w="360" w:type="dxa"/>
                  <w:hideMark/>
                </w:tcPr>
                <w:p w14:paraId="290C1111" w14:textId="77777777" w:rsidR="00C0190C" w:rsidRPr="00A25D4D" w:rsidRDefault="00C0190C" w:rsidP="008F13CC">
                  <w:pPr>
                    <w:jc w:val="left"/>
                    <w:rPr>
                      <w:lang w:val="en-GB"/>
                    </w:rPr>
                  </w:pPr>
                  <w:r w:rsidRPr="00A25D4D">
                    <w:rPr>
                      <w:lang w:val="en-GB"/>
                    </w:rPr>
                    <w:t> </w:t>
                  </w:r>
                </w:p>
              </w:tc>
              <w:tc>
                <w:tcPr>
                  <w:tcW w:w="1500" w:type="dxa"/>
                  <w:hideMark/>
                </w:tcPr>
                <w:p w14:paraId="4EF783BB" w14:textId="77777777" w:rsidR="00C0190C" w:rsidRPr="00A25D4D" w:rsidRDefault="00C0190C" w:rsidP="008F13CC">
                  <w:pPr>
                    <w:jc w:val="left"/>
                  </w:pPr>
                  <w:r w:rsidRPr="00A25D4D">
                    <w:t>Stereotypes:</w:t>
                  </w:r>
                </w:p>
              </w:tc>
              <w:tc>
                <w:tcPr>
                  <w:tcW w:w="0" w:type="auto"/>
                  <w:hideMark/>
                </w:tcPr>
                <w:p w14:paraId="08856C83"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07B7C047" w14:textId="77777777" w:rsidTr="00C0190C">
              <w:trPr>
                <w:tblHeader/>
                <w:tblCellSpacing w:w="0" w:type="dxa"/>
              </w:trPr>
              <w:tc>
                <w:tcPr>
                  <w:tcW w:w="360" w:type="dxa"/>
                  <w:hideMark/>
                </w:tcPr>
                <w:p w14:paraId="075A5151" w14:textId="77777777" w:rsidR="00C0190C" w:rsidRPr="00A25D4D" w:rsidRDefault="00C0190C" w:rsidP="008F13CC">
                  <w:pPr>
                    <w:jc w:val="left"/>
                  </w:pPr>
                  <w:r w:rsidRPr="00A25D4D">
                    <w:t> </w:t>
                  </w:r>
                </w:p>
              </w:tc>
              <w:tc>
                <w:tcPr>
                  <w:tcW w:w="1500" w:type="dxa"/>
                  <w:hideMark/>
                </w:tcPr>
                <w:p w14:paraId="2EEE51B1"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07C0BA4D" w14:textId="77777777" w:rsidR="00C0190C" w:rsidRPr="00A25D4D" w:rsidRDefault="00C0190C" w:rsidP="008F13CC">
                  <w:pPr>
                    <w:jc w:val="left"/>
                  </w:pPr>
                  <w:proofErr w:type="spellStart"/>
                  <w:r w:rsidRPr="00A25D4D">
                    <w:t>Uitbreidbaar</w:t>
                  </w:r>
                  <w:proofErr w:type="spellEnd"/>
                </w:p>
              </w:tc>
            </w:tr>
          </w:tbl>
          <w:p w14:paraId="2F582AA4" w14:textId="77777777" w:rsidR="00C0190C" w:rsidRPr="00A25D4D" w:rsidRDefault="00C0190C" w:rsidP="008F13CC">
            <w:pPr>
              <w:jc w:val="left"/>
            </w:pPr>
          </w:p>
        </w:tc>
      </w:tr>
    </w:tbl>
    <w:p w14:paraId="1AC1AFCA" w14:textId="77777777" w:rsidR="00C0190C" w:rsidRPr="00A25D4D" w:rsidRDefault="00C0190C" w:rsidP="008F13CC">
      <w:pPr>
        <w:pStyle w:val="Kop5"/>
        <w:jc w:val="left"/>
        <w:rPr>
          <w:sz w:val="16"/>
          <w:szCs w:val="16"/>
        </w:rPr>
      </w:pPr>
      <w:proofErr w:type="spellStart"/>
      <w:r w:rsidRPr="00A25D4D">
        <w:rPr>
          <w:sz w:val="16"/>
          <w:szCs w:val="16"/>
        </w:rPr>
        <w:t>Manhole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C0190C" w:rsidRPr="00A25D4D" w14:paraId="6D2419FA"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13819454" w14:textId="77777777" w:rsidR="00C0190C" w:rsidRPr="00A25D4D" w:rsidRDefault="00C0190C" w:rsidP="008F13CC">
            <w:pPr>
              <w:jc w:val="left"/>
            </w:pPr>
            <w:proofErr w:type="spellStart"/>
            <w:r w:rsidRPr="00A25D4D">
              <w:rPr>
                <w:b/>
                <w:bCs/>
              </w:rPr>
              <w:lastRenderedPageBreak/>
              <w:t>Manhole</w:t>
            </w:r>
            <w:proofErr w:type="spellEnd"/>
          </w:p>
        </w:tc>
      </w:tr>
      <w:tr w:rsidR="00C0190C" w:rsidRPr="00A25D4D" w14:paraId="37E8088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7060DF" w14:paraId="4C385C09" w14:textId="77777777" w:rsidTr="00C0190C">
              <w:trPr>
                <w:tblHeader/>
                <w:tblCellSpacing w:w="0" w:type="dxa"/>
              </w:trPr>
              <w:tc>
                <w:tcPr>
                  <w:tcW w:w="360" w:type="dxa"/>
                  <w:hideMark/>
                </w:tcPr>
                <w:p w14:paraId="1D058641" w14:textId="77777777" w:rsidR="00C0190C" w:rsidRPr="00A25D4D" w:rsidRDefault="00C0190C" w:rsidP="008F13CC">
                  <w:pPr>
                    <w:jc w:val="left"/>
                  </w:pPr>
                  <w:r w:rsidRPr="00A25D4D">
                    <w:t> </w:t>
                  </w:r>
                </w:p>
              </w:tc>
              <w:tc>
                <w:tcPr>
                  <w:tcW w:w="1500" w:type="dxa"/>
                  <w:hideMark/>
                </w:tcPr>
                <w:p w14:paraId="77FC3DF5" w14:textId="77777777" w:rsidR="00C0190C" w:rsidRPr="00A25D4D" w:rsidRDefault="00C0190C" w:rsidP="008F13CC">
                  <w:pPr>
                    <w:jc w:val="left"/>
                  </w:pPr>
                  <w:r w:rsidRPr="00A25D4D">
                    <w:t>Package:</w:t>
                  </w:r>
                </w:p>
              </w:tc>
              <w:tc>
                <w:tcPr>
                  <w:tcW w:w="0" w:type="auto"/>
                  <w:hideMark/>
                </w:tcPr>
                <w:p w14:paraId="22E1D1BF" w14:textId="77777777" w:rsidR="00C0190C" w:rsidRPr="00A25D4D" w:rsidRDefault="00C0190C" w:rsidP="008F13CC">
                  <w:pPr>
                    <w:jc w:val="left"/>
                    <w:rPr>
                      <w:lang w:val="en-GB"/>
                    </w:rPr>
                  </w:pPr>
                  <w:r w:rsidRPr="00A25D4D">
                    <w:rPr>
                      <w:lang w:val="en-GB"/>
                    </w:rPr>
                    <w:t>Common Utility Network Elements [Candidate type that might be extended in Annex II/III INSPIRE data specification]</w:t>
                  </w:r>
                </w:p>
              </w:tc>
            </w:tr>
            <w:tr w:rsidR="00C0190C" w:rsidRPr="00A25D4D" w14:paraId="5A4EAFDD" w14:textId="77777777" w:rsidTr="00C0190C">
              <w:trPr>
                <w:tblHeader/>
                <w:tblCellSpacing w:w="0" w:type="dxa"/>
              </w:trPr>
              <w:tc>
                <w:tcPr>
                  <w:tcW w:w="360" w:type="dxa"/>
                  <w:hideMark/>
                </w:tcPr>
                <w:p w14:paraId="292FA255" w14:textId="77777777" w:rsidR="00C0190C" w:rsidRPr="00A25D4D" w:rsidRDefault="00C0190C" w:rsidP="008F13CC">
                  <w:pPr>
                    <w:jc w:val="left"/>
                    <w:rPr>
                      <w:lang w:val="en-GB"/>
                    </w:rPr>
                  </w:pPr>
                  <w:r w:rsidRPr="00A25D4D">
                    <w:rPr>
                      <w:lang w:val="en-GB"/>
                    </w:rPr>
                    <w:t> </w:t>
                  </w:r>
                </w:p>
              </w:tc>
              <w:tc>
                <w:tcPr>
                  <w:tcW w:w="1500" w:type="dxa"/>
                  <w:hideMark/>
                </w:tcPr>
                <w:p w14:paraId="23736149" w14:textId="77777777" w:rsidR="00C0190C" w:rsidRPr="00A25D4D" w:rsidRDefault="00C0190C" w:rsidP="008F13CC">
                  <w:pPr>
                    <w:jc w:val="left"/>
                  </w:pPr>
                  <w:r w:rsidRPr="00A25D4D">
                    <w:t>Naam</w:t>
                  </w:r>
                </w:p>
              </w:tc>
              <w:tc>
                <w:tcPr>
                  <w:tcW w:w="0" w:type="auto"/>
                  <w:hideMark/>
                </w:tcPr>
                <w:p w14:paraId="1C67EF29" w14:textId="77777777" w:rsidR="00C0190C" w:rsidRPr="00A25D4D" w:rsidRDefault="00C0190C" w:rsidP="008F13CC">
                  <w:pPr>
                    <w:jc w:val="left"/>
                  </w:pPr>
                  <w:proofErr w:type="spellStart"/>
                  <w:r w:rsidRPr="00A25D4D">
                    <w:t>manhole</w:t>
                  </w:r>
                  <w:proofErr w:type="spellEnd"/>
                  <w:r w:rsidRPr="00A25D4D">
                    <w:t xml:space="preserve"> </w:t>
                  </w:r>
                </w:p>
              </w:tc>
            </w:tr>
            <w:tr w:rsidR="00C0190C" w:rsidRPr="007060DF" w14:paraId="1293EA66" w14:textId="77777777" w:rsidTr="00C0190C">
              <w:trPr>
                <w:tblHeader/>
                <w:tblCellSpacing w:w="0" w:type="dxa"/>
              </w:trPr>
              <w:tc>
                <w:tcPr>
                  <w:tcW w:w="360" w:type="dxa"/>
                  <w:hideMark/>
                </w:tcPr>
                <w:p w14:paraId="17BDA56D" w14:textId="77777777" w:rsidR="00C0190C" w:rsidRPr="00A25D4D" w:rsidRDefault="00C0190C" w:rsidP="008F13CC">
                  <w:pPr>
                    <w:jc w:val="left"/>
                  </w:pPr>
                  <w:r w:rsidRPr="00A25D4D">
                    <w:t> </w:t>
                  </w:r>
                </w:p>
              </w:tc>
              <w:tc>
                <w:tcPr>
                  <w:tcW w:w="1500" w:type="dxa"/>
                  <w:hideMark/>
                </w:tcPr>
                <w:p w14:paraId="61800EE7" w14:textId="77777777" w:rsidR="00C0190C" w:rsidRPr="00A25D4D" w:rsidRDefault="00C0190C" w:rsidP="008F13CC">
                  <w:pPr>
                    <w:jc w:val="left"/>
                  </w:pPr>
                  <w:r w:rsidRPr="00A25D4D">
                    <w:t>Definitie:</w:t>
                  </w:r>
                </w:p>
              </w:tc>
              <w:tc>
                <w:tcPr>
                  <w:tcW w:w="0" w:type="auto"/>
                  <w:hideMark/>
                </w:tcPr>
                <w:p w14:paraId="08C898A0" w14:textId="77777777" w:rsidR="00C0190C" w:rsidRPr="00A25D4D" w:rsidRDefault="00C0190C" w:rsidP="008F13CC">
                  <w:pPr>
                    <w:jc w:val="left"/>
                    <w:rPr>
                      <w:lang w:val="en-GB"/>
                    </w:rPr>
                  </w:pPr>
                  <w:r w:rsidRPr="00A25D4D">
                    <w:rPr>
                      <w:lang w:val="en-GB"/>
                    </w:rPr>
                    <w:t xml:space="preserve">Simple container object which may contain either single or multiple utility networks objects. </w:t>
                  </w:r>
                </w:p>
              </w:tc>
            </w:tr>
            <w:tr w:rsidR="00C0190C" w:rsidRPr="00A25D4D" w14:paraId="64E98F0A" w14:textId="77777777" w:rsidTr="00C0190C">
              <w:trPr>
                <w:tblHeader/>
                <w:tblCellSpacing w:w="0" w:type="dxa"/>
              </w:trPr>
              <w:tc>
                <w:tcPr>
                  <w:tcW w:w="360" w:type="dxa"/>
                  <w:hideMark/>
                </w:tcPr>
                <w:p w14:paraId="4F940E57" w14:textId="77777777" w:rsidR="00C0190C" w:rsidRPr="00A25D4D" w:rsidRDefault="00C0190C" w:rsidP="008F13CC">
                  <w:pPr>
                    <w:jc w:val="left"/>
                    <w:rPr>
                      <w:lang w:val="en-GB"/>
                    </w:rPr>
                  </w:pPr>
                  <w:r w:rsidRPr="00A25D4D">
                    <w:rPr>
                      <w:lang w:val="en-GB"/>
                    </w:rPr>
                    <w:t> </w:t>
                  </w:r>
                </w:p>
              </w:tc>
              <w:tc>
                <w:tcPr>
                  <w:tcW w:w="1500" w:type="dxa"/>
                  <w:hideMark/>
                </w:tcPr>
                <w:p w14:paraId="7DF6FDC9" w14:textId="77777777" w:rsidR="00C0190C" w:rsidRPr="00A25D4D" w:rsidRDefault="00C0190C" w:rsidP="008F13CC">
                  <w:pPr>
                    <w:jc w:val="left"/>
                  </w:pPr>
                  <w:r w:rsidRPr="00A25D4D">
                    <w:t>Subtype van:</w:t>
                  </w:r>
                </w:p>
              </w:tc>
              <w:tc>
                <w:tcPr>
                  <w:tcW w:w="0" w:type="auto"/>
                  <w:hideMark/>
                </w:tcPr>
                <w:p w14:paraId="07731497" w14:textId="77777777" w:rsidR="00C0190C" w:rsidRPr="00A25D4D" w:rsidRDefault="00C0190C" w:rsidP="008F13CC">
                  <w:pPr>
                    <w:jc w:val="left"/>
                  </w:pPr>
                  <w:proofErr w:type="spellStart"/>
                  <w:r w:rsidRPr="00A25D4D">
                    <w:t>UtilityNodeContainer</w:t>
                  </w:r>
                  <w:proofErr w:type="spellEnd"/>
                </w:p>
              </w:tc>
            </w:tr>
            <w:tr w:rsidR="00C0190C" w:rsidRPr="007060DF" w14:paraId="4010153A" w14:textId="77777777" w:rsidTr="00C0190C">
              <w:trPr>
                <w:tblHeader/>
                <w:tblCellSpacing w:w="0" w:type="dxa"/>
              </w:trPr>
              <w:tc>
                <w:tcPr>
                  <w:tcW w:w="360" w:type="dxa"/>
                  <w:hideMark/>
                </w:tcPr>
                <w:p w14:paraId="6F215696" w14:textId="77777777" w:rsidR="00C0190C" w:rsidRPr="00A25D4D" w:rsidRDefault="00C0190C" w:rsidP="008F13CC">
                  <w:pPr>
                    <w:jc w:val="left"/>
                  </w:pPr>
                  <w:r w:rsidRPr="00A25D4D">
                    <w:t> </w:t>
                  </w:r>
                </w:p>
              </w:tc>
              <w:tc>
                <w:tcPr>
                  <w:tcW w:w="1500" w:type="dxa"/>
                  <w:hideMark/>
                </w:tcPr>
                <w:p w14:paraId="6D039E2B" w14:textId="77777777" w:rsidR="00C0190C" w:rsidRPr="00A25D4D" w:rsidRDefault="00C0190C" w:rsidP="008F13CC">
                  <w:pPr>
                    <w:jc w:val="left"/>
                  </w:pPr>
                  <w:r w:rsidRPr="00A25D4D">
                    <w:t>Omschrijving:</w:t>
                  </w:r>
                </w:p>
              </w:tc>
              <w:tc>
                <w:tcPr>
                  <w:tcW w:w="0" w:type="auto"/>
                  <w:hideMark/>
                </w:tcPr>
                <w:p w14:paraId="3ED7C431" w14:textId="77777777" w:rsidR="00C0190C" w:rsidRPr="00A25D4D" w:rsidRDefault="00C0190C" w:rsidP="008F13CC">
                  <w:pPr>
                    <w:jc w:val="left"/>
                  </w:pPr>
                  <w:r w:rsidRPr="00A25D4D">
                    <w:t xml:space="preserve">Manholes </w:t>
                  </w:r>
                  <w:proofErr w:type="spellStart"/>
                  <w:r w:rsidRPr="00A25D4D">
                    <w:t>perform</w:t>
                  </w:r>
                  <w:proofErr w:type="spellEnd"/>
                  <w:r w:rsidRPr="00A25D4D">
                    <w:t xml:space="preserve"> </w:t>
                  </w:r>
                  <w:proofErr w:type="spellStart"/>
                  <w:r w:rsidRPr="00A25D4D">
                    <w:t>following</w:t>
                  </w:r>
                  <w:proofErr w:type="spellEnd"/>
                  <w:r w:rsidRPr="00A25D4D">
                    <w:t xml:space="preserve"> </w:t>
                  </w:r>
                  <w:proofErr w:type="spellStart"/>
                  <w:r w:rsidRPr="00A25D4D">
                    <w:t>functions</w:t>
                  </w:r>
                  <w:proofErr w:type="spellEnd"/>
                  <w:r w:rsidRPr="00A25D4D">
                    <w:t xml:space="preserve">: </w:t>
                  </w:r>
                </w:p>
                <w:p w14:paraId="768E6D48" w14:textId="77777777" w:rsidR="00C0190C" w:rsidRPr="00A25D4D" w:rsidRDefault="00C0190C" w:rsidP="008F13CC">
                  <w:pPr>
                    <w:numPr>
                      <w:ilvl w:val="0"/>
                      <w:numId w:val="47"/>
                    </w:numPr>
                    <w:spacing w:before="100" w:beforeAutospacing="1" w:after="100" w:afterAutospacing="1" w:line="240" w:lineRule="auto"/>
                    <w:jc w:val="left"/>
                    <w:rPr>
                      <w:lang w:val="en-GB"/>
                    </w:rPr>
                  </w:pPr>
                  <w:r w:rsidRPr="00A25D4D">
                    <w:rPr>
                      <w:lang w:val="en-GB"/>
                    </w:rPr>
                    <w:t xml:space="preserve">Provide drainage for the conduit system so that freezing water does not damage the conduit or wires. </w:t>
                  </w:r>
                </w:p>
                <w:p w14:paraId="5103490F" w14:textId="77777777" w:rsidR="00C0190C" w:rsidRPr="00A25D4D" w:rsidRDefault="00C0190C" w:rsidP="008F13CC">
                  <w:pPr>
                    <w:numPr>
                      <w:ilvl w:val="0"/>
                      <w:numId w:val="47"/>
                    </w:numPr>
                    <w:spacing w:before="100" w:beforeAutospacing="1" w:after="100" w:afterAutospacing="1" w:line="240" w:lineRule="auto"/>
                    <w:jc w:val="left"/>
                    <w:rPr>
                      <w:lang w:val="en-GB"/>
                    </w:rPr>
                  </w:pPr>
                  <w:r w:rsidRPr="00A25D4D">
                    <w:rPr>
                      <w:lang w:val="en-GB"/>
                    </w:rPr>
                    <w:t xml:space="preserve">Provide a location for bending the conduit run without damaging the wires. </w:t>
                  </w:r>
                </w:p>
                <w:p w14:paraId="06169F7E" w14:textId="77777777" w:rsidR="00C0190C" w:rsidRPr="00A25D4D" w:rsidRDefault="00C0190C" w:rsidP="008F13CC">
                  <w:pPr>
                    <w:numPr>
                      <w:ilvl w:val="0"/>
                      <w:numId w:val="47"/>
                    </w:numPr>
                    <w:spacing w:before="100" w:beforeAutospacing="1" w:after="100" w:afterAutospacing="1" w:line="240" w:lineRule="auto"/>
                    <w:jc w:val="left"/>
                    <w:rPr>
                      <w:lang w:val="en-GB"/>
                    </w:rPr>
                  </w:pPr>
                  <w:r w:rsidRPr="00A25D4D">
                    <w:rPr>
                      <w:lang w:val="en-GB"/>
                    </w:rPr>
                    <w:t xml:space="preserve">Provide a junction for conduits coming from different directions. </w:t>
                  </w:r>
                </w:p>
                <w:p w14:paraId="2CF14C7D" w14:textId="77777777" w:rsidR="00C0190C" w:rsidRPr="00A25D4D" w:rsidRDefault="00C0190C" w:rsidP="008F13CC">
                  <w:pPr>
                    <w:numPr>
                      <w:ilvl w:val="0"/>
                      <w:numId w:val="47"/>
                    </w:numPr>
                    <w:spacing w:before="100" w:beforeAutospacing="1" w:after="100" w:afterAutospacing="1" w:line="240" w:lineRule="auto"/>
                    <w:jc w:val="left"/>
                    <w:rPr>
                      <w:lang w:val="en-GB"/>
                    </w:rPr>
                  </w:pPr>
                  <w:r w:rsidRPr="00A25D4D">
                    <w:rPr>
                      <w:lang w:val="en-GB"/>
                    </w:rPr>
                    <w:t xml:space="preserve">Provide access to the system for maintenance. </w:t>
                  </w:r>
                </w:p>
              </w:tc>
            </w:tr>
            <w:tr w:rsidR="00C0190C" w:rsidRPr="00A25D4D" w14:paraId="0A62A019" w14:textId="77777777" w:rsidTr="00C0190C">
              <w:trPr>
                <w:tblHeader/>
                <w:tblCellSpacing w:w="0" w:type="dxa"/>
              </w:trPr>
              <w:tc>
                <w:tcPr>
                  <w:tcW w:w="360" w:type="dxa"/>
                  <w:hideMark/>
                </w:tcPr>
                <w:p w14:paraId="440B264A" w14:textId="77777777" w:rsidR="00C0190C" w:rsidRPr="00A25D4D" w:rsidRDefault="00C0190C" w:rsidP="008F13CC">
                  <w:pPr>
                    <w:jc w:val="left"/>
                    <w:rPr>
                      <w:lang w:val="en-GB"/>
                    </w:rPr>
                  </w:pPr>
                  <w:r w:rsidRPr="00A25D4D">
                    <w:rPr>
                      <w:lang w:val="en-GB"/>
                    </w:rPr>
                    <w:t> </w:t>
                  </w:r>
                </w:p>
              </w:tc>
              <w:tc>
                <w:tcPr>
                  <w:tcW w:w="1500" w:type="dxa"/>
                  <w:hideMark/>
                </w:tcPr>
                <w:p w14:paraId="7AC8C503" w14:textId="77777777" w:rsidR="00C0190C" w:rsidRPr="00A25D4D" w:rsidRDefault="00C0190C" w:rsidP="008F13CC">
                  <w:pPr>
                    <w:jc w:val="left"/>
                  </w:pPr>
                  <w:r w:rsidRPr="00A25D4D">
                    <w:t>Stereotypes:</w:t>
                  </w:r>
                </w:p>
              </w:tc>
              <w:tc>
                <w:tcPr>
                  <w:tcW w:w="0" w:type="auto"/>
                  <w:hideMark/>
                </w:tcPr>
                <w:p w14:paraId="033B0605"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04A48DFE" w14:textId="77777777" w:rsidR="00C0190C" w:rsidRPr="00A25D4D" w:rsidRDefault="00C0190C" w:rsidP="008F13CC">
            <w:pPr>
              <w:jc w:val="left"/>
            </w:pPr>
          </w:p>
        </w:tc>
      </w:tr>
    </w:tbl>
    <w:p w14:paraId="5B9B1322" w14:textId="77777777" w:rsidR="00C0190C" w:rsidRPr="00A25D4D" w:rsidRDefault="00C0190C" w:rsidP="008F13CC">
      <w:pPr>
        <w:pStyle w:val="Kop5"/>
        <w:jc w:val="left"/>
        <w:rPr>
          <w:sz w:val="16"/>
          <w:szCs w:val="16"/>
        </w:rPr>
      </w:pPr>
      <w:proofErr w:type="spellStart"/>
      <w:r w:rsidRPr="00A25D4D">
        <w:rPr>
          <w:sz w:val="16"/>
          <w:szCs w:val="16"/>
        </w:rPr>
        <w:t>AppurtenanceTypeValue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C0190C" w:rsidRPr="00A25D4D" w14:paraId="32CF2D25"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739E33B" w14:textId="77777777" w:rsidR="00C0190C" w:rsidRPr="00A25D4D" w:rsidRDefault="00C0190C" w:rsidP="008F13CC">
            <w:pPr>
              <w:jc w:val="left"/>
            </w:pPr>
            <w:proofErr w:type="spellStart"/>
            <w:r w:rsidRPr="00A25D4D">
              <w:rPr>
                <w:b/>
                <w:bCs/>
              </w:rPr>
              <w:t>AppurtenanceTypeValue</w:t>
            </w:r>
            <w:proofErr w:type="spellEnd"/>
          </w:p>
        </w:tc>
      </w:tr>
      <w:tr w:rsidR="00C0190C" w:rsidRPr="00A25D4D" w14:paraId="4D2567D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7060DF" w14:paraId="5F3F08D4" w14:textId="77777777" w:rsidTr="00C0190C">
              <w:trPr>
                <w:tblHeader/>
                <w:tblCellSpacing w:w="0" w:type="dxa"/>
              </w:trPr>
              <w:tc>
                <w:tcPr>
                  <w:tcW w:w="360" w:type="dxa"/>
                  <w:hideMark/>
                </w:tcPr>
                <w:p w14:paraId="5103AEB2" w14:textId="77777777" w:rsidR="00C0190C" w:rsidRPr="00A25D4D" w:rsidRDefault="00C0190C" w:rsidP="008F13CC">
                  <w:pPr>
                    <w:jc w:val="left"/>
                  </w:pPr>
                  <w:r w:rsidRPr="00A25D4D">
                    <w:t> </w:t>
                  </w:r>
                </w:p>
              </w:tc>
              <w:tc>
                <w:tcPr>
                  <w:tcW w:w="1500" w:type="dxa"/>
                  <w:hideMark/>
                </w:tcPr>
                <w:p w14:paraId="1551BCBB" w14:textId="77777777" w:rsidR="00C0190C" w:rsidRPr="00A25D4D" w:rsidRDefault="00C0190C" w:rsidP="008F13CC">
                  <w:pPr>
                    <w:jc w:val="left"/>
                  </w:pPr>
                  <w:r w:rsidRPr="00A25D4D">
                    <w:t>Package:</w:t>
                  </w:r>
                </w:p>
              </w:tc>
              <w:tc>
                <w:tcPr>
                  <w:tcW w:w="0" w:type="auto"/>
                  <w:hideMark/>
                </w:tcPr>
                <w:p w14:paraId="7BC21225" w14:textId="77777777" w:rsidR="00C0190C" w:rsidRPr="00A25D4D" w:rsidRDefault="00C0190C" w:rsidP="008F13CC">
                  <w:pPr>
                    <w:jc w:val="left"/>
                    <w:rPr>
                      <w:lang w:val="en-GB"/>
                    </w:rPr>
                  </w:pPr>
                  <w:r w:rsidRPr="00A25D4D">
                    <w:rPr>
                      <w:lang w:val="en-GB"/>
                    </w:rPr>
                    <w:t>Common Utility Network Elements [Candidate type that might be extended in Annex II/III INSPIRE data specification]</w:t>
                  </w:r>
                </w:p>
              </w:tc>
            </w:tr>
            <w:tr w:rsidR="00C0190C" w:rsidRPr="00A25D4D" w14:paraId="563A814E" w14:textId="77777777" w:rsidTr="00C0190C">
              <w:trPr>
                <w:tblHeader/>
                <w:tblCellSpacing w:w="0" w:type="dxa"/>
              </w:trPr>
              <w:tc>
                <w:tcPr>
                  <w:tcW w:w="360" w:type="dxa"/>
                  <w:hideMark/>
                </w:tcPr>
                <w:p w14:paraId="1042A2BB" w14:textId="77777777" w:rsidR="00C0190C" w:rsidRPr="00A25D4D" w:rsidRDefault="00C0190C" w:rsidP="008F13CC">
                  <w:pPr>
                    <w:jc w:val="left"/>
                    <w:rPr>
                      <w:lang w:val="en-GB"/>
                    </w:rPr>
                  </w:pPr>
                  <w:r w:rsidRPr="00A25D4D">
                    <w:rPr>
                      <w:lang w:val="en-GB"/>
                    </w:rPr>
                    <w:t> </w:t>
                  </w:r>
                </w:p>
              </w:tc>
              <w:tc>
                <w:tcPr>
                  <w:tcW w:w="1500" w:type="dxa"/>
                  <w:hideMark/>
                </w:tcPr>
                <w:p w14:paraId="6769A11E" w14:textId="77777777" w:rsidR="00C0190C" w:rsidRPr="00A25D4D" w:rsidRDefault="00C0190C" w:rsidP="008F13CC">
                  <w:pPr>
                    <w:jc w:val="left"/>
                  </w:pPr>
                  <w:r w:rsidRPr="00A25D4D">
                    <w:t>Naam</w:t>
                  </w:r>
                </w:p>
              </w:tc>
              <w:tc>
                <w:tcPr>
                  <w:tcW w:w="0" w:type="auto"/>
                  <w:hideMark/>
                </w:tcPr>
                <w:p w14:paraId="5A56FD26" w14:textId="77777777" w:rsidR="00C0190C" w:rsidRPr="00A25D4D" w:rsidRDefault="00C0190C" w:rsidP="008F13CC">
                  <w:pPr>
                    <w:jc w:val="left"/>
                  </w:pPr>
                  <w:proofErr w:type="spellStart"/>
                  <w:r w:rsidRPr="00A25D4D">
                    <w:t>appurtenance</w:t>
                  </w:r>
                  <w:proofErr w:type="spellEnd"/>
                  <w:r w:rsidRPr="00A25D4D">
                    <w:t xml:space="preserve"> type </w:t>
                  </w:r>
                </w:p>
              </w:tc>
            </w:tr>
            <w:tr w:rsidR="00C0190C" w:rsidRPr="00A25D4D" w14:paraId="4A4A19C4" w14:textId="77777777" w:rsidTr="00C0190C">
              <w:trPr>
                <w:tblHeader/>
                <w:tblCellSpacing w:w="0" w:type="dxa"/>
              </w:trPr>
              <w:tc>
                <w:tcPr>
                  <w:tcW w:w="360" w:type="dxa"/>
                  <w:hideMark/>
                </w:tcPr>
                <w:p w14:paraId="1D7F79C2" w14:textId="77777777" w:rsidR="00C0190C" w:rsidRPr="00A25D4D" w:rsidRDefault="00C0190C" w:rsidP="008F13CC">
                  <w:pPr>
                    <w:jc w:val="left"/>
                  </w:pPr>
                  <w:r w:rsidRPr="00A25D4D">
                    <w:t> </w:t>
                  </w:r>
                </w:p>
              </w:tc>
              <w:tc>
                <w:tcPr>
                  <w:tcW w:w="1500" w:type="dxa"/>
                  <w:hideMark/>
                </w:tcPr>
                <w:p w14:paraId="3E6EDAF2" w14:textId="77777777" w:rsidR="00C0190C" w:rsidRPr="00A25D4D" w:rsidRDefault="00C0190C" w:rsidP="008F13CC">
                  <w:pPr>
                    <w:jc w:val="left"/>
                  </w:pPr>
                  <w:r w:rsidRPr="00A25D4D">
                    <w:t>Definitie:</w:t>
                  </w:r>
                </w:p>
              </w:tc>
              <w:tc>
                <w:tcPr>
                  <w:tcW w:w="0" w:type="auto"/>
                  <w:hideMark/>
                </w:tcPr>
                <w:p w14:paraId="3DD25D17" w14:textId="77777777" w:rsidR="00C0190C" w:rsidRPr="00A25D4D" w:rsidRDefault="00C0190C" w:rsidP="008F13CC">
                  <w:pPr>
                    <w:jc w:val="left"/>
                  </w:pPr>
                  <w:proofErr w:type="spellStart"/>
                  <w:r w:rsidRPr="00A25D4D">
                    <w:t>Classification</w:t>
                  </w:r>
                  <w:proofErr w:type="spellEnd"/>
                  <w:r w:rsidRPr="00A25D4D">
                    <w:t xml:space="preserve"> of </w:t>
                  </w:r>
                  <w:proofErr w:type="spellStart"/>
                  <w:r w:rsidRPr="00A25D4D">
                    <w:t>appurtenances</w:t>
                  </w:r>
                  <w:proofErr w:type="spellEnd"/>
                  <w:r w:rsidRPr="00A25D4D">
                    <w:t>.</w:t>
                  </w:r>
                </w:p>
              </w:tc>
            </w:tr>
            <w:tr w:rsidR="00C0190C" w:rsidRPr="00A25D4D" w14:paraId="18EA0C1B" w14:textId="77777777" w:rsidTr="00C0190C">
              <w:trPr>
                <w:tblHeader/>
                <w:tblCellSpacing w:w="0" w:type="dxa"/>
              </w:trPr>
              <w:tc>
                <w:tcPr>
                  <w:tcW w:w="360" w:type="dxa"/>
                  <w:hideMark/>
                </w:tcPr>
                <w:p w14:paraId="17CB48F3" w14:textId="77777777" w:rsidR="00C0190C" w:rsidRPr="00A25D4D" w:rsidRDefault="00C0190C" w:rsidP="008F13CC">
                  <w:pPr>
                    <w:jc w:val="left"/>
                  </w:pPr>
                  <w:r w:rsidRPr="00A25D4D">
                    <w:t> </w:t>
                  </w:r>
                </w:p>
              </w:tc>
              <w:tc>
                <w:tcPr>
                  <w:tcW w:w="1500" w:type="dxa"/>
                  <w:hideMark/>
                </w:tcPr>
                <w:p w14:paraId="6CBA5676" w14:textId="77777777" w:rsidR="00C0190C" w:rsidRPr="00A25D4D" w:rsidRDefault="00C0190C" w:rsidP="008F13CC">
                  <w:pPr>
                    <w:jc w:val="left"/>
                  </w:pPr>
                  <w:r w:rsidRPr="00A25D4D">
                    <w:t>Stereotypes:</w:t>
                  </w:r>
                </w:p>
              </w:tc>
              <w:tc>
                <w:tcPr>
                  <w:tcW w:w="0" w:type="auto"/>
                  <w:hideMark/>
                </w:tcPr>
                <w:p w14:paraId="4393D1F2"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69A9E1E7" w14:textId="77777777" w:rsidTr="00C0190C">
              <w:trPr>
                <w:tblHeader/>
                <w:tblCellSpacing w:w="0" w:type="dxa"/>
              </w:trPr>
              <w:tc>
                <w:tcPr>
                  <w:tcW w:w="360" w:type="dxa"/>
                  <w:hideMark/>
                </w:tcPr>
                <w:p w14:paraId="65DF1D75" w14:textId="77777777" w:rsidR="00C0190C" w:rsidRPr="00A25D4D" w:rsidRDefault="00C0190C" w:rsidP="008F13CC">
                  <w:pPr>
                    <w:jc w:val="left"/>
                  </w:pPr>
                  <w:r w:rsidRPr="00A25D4D">
                    <w:t> </w:t>
                  </w:r>
                </w:p>
              </w:tc>
              <w:tc>
                <w:tcPr>
                  <w:tcW w:w="1500" w:type="dxa"/>
                  <w:hideMark/>
                </w:tcPr>
                <w:p w14:paraId="3B79ED71"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4F96DD05" w14:textId="77777777" w:rsidR="00C0190C" w:rsidRPr="00A25D4D" w:rsidRDefault="00C0190C" w:rsidP="008F13CC">
                  <w:pPr>
                    <w:jc w:val="left"/>
                  </w:pPr>
                  <w:proofErr w:type="spellStart"/>
                  <w:r w:rsidRPr="00A25D4D">
                    <w:t>Uitbreidbaar</w:t>
                  </w:r>
                  <w:proofErr w:type="spellEnd"/>
                </w:p>
              </w:tc>
            </w:tr>
          </w:tbl>
          <w:p w14:paraId="354C59FF" w14:textId="77777777" w:rsidR="00C0190C" w:rsidRPr="00A25D4D" w:rsidRDefault="00C0190C" w:rsidP="008F13CC">
            <w:pPr>
              <w:jc w:val="left"/>
            </w:pPr>
          </w:p>
        </w:tc>
      </w:tr>
    </w:tbl>
    <w:p w14:paraId="2F0EC6DB" w14:textId="77777777" w:rsidR="00C0190C" w:rsidRPr="00A25D4D" w:rsidRDefault="00C0190C" w:rsidP="008F13CC">
      <w:pPr>
        <w:pStyle w:val="Kop5"/>
        <w:jc w:val="left"/>
        <w:rPr>
          <w:sz w:val="16"/>
          <w:szCs w:val="16"/>
        </w:rPr>
      </w:pPr>
      <w:proofErr w:type="spellStart"/>
      <w:r w:rsidRPr="00A25D4D">
        <w:rPr>
          <w:sz w:val="16"/>
          <w:szCs w:val="16"/>
        </w:rPr>
        <w:t>Appurtenance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C0190C" w:rsidRPr="00A25D4D" w14:paraId="54478D78"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4EF882A" w14:textId="77777777" w:rsidR="00C0190C" w:rsidRPr="00A25D4D" w:rsidRDefault="00C0190C" w:rsidP="008F13CC">
            <w:pPr>
              <w:jc w:val="left"/>
            </w:pPr>
            <w:proofErr w:type="spellStart"/>
            <w:r w:rsidRPr="00A25D4D">
              <w:rPr>
                <w:b/>
                <w:bCs/>
              </w:rPr>
              <w:t>Appurtenance</w:t>
            </w:r>
            <w:proofErr w:type="spellEnd"/>
          </w:p>
        </w:tc>
      </w:tr>
      <w:tr w:rsidR="00C0190C" w:rsidRPr="00A25D4D" w14:paraId="03D7154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7060DF" w14:paraId="6147C3F4" w14:textId="77777777" w:rsidTr="00C0190C">
              <w:trPr>
                <w:tblHeader/>
                <w:tblCellSpacing w:w="0" w:type="dxa"/>
              </w:trPr>
              <w:tc>
                <w:tcPr>
                  <w:tcW w:w="360" w:type="dxa"/>
                  <w:hideMark/>
                </w:tcPr>
                <w:p w14:paraId="580B291B" w14:textId="77777777" w:rsidR="00C0190C" w:rsidRPr="00A25D4D" w:rsidRDefault="00C0190C" w:rsidP="008F13CC">
                  <w:pPr>
                    <w:jc w:val="left"/>
                  </w:pPr>
                  <w:r w:rsidRPr="00A25D4D">
                    <w:t> </w:t>
                  </w:r>
                </w:p>
              </w:tc>
              <w:tc>
                <w:tcPr>
                  <w:tcW w:w="1500" w:type="dxa"/>
                  <w:hideMark/>
                </w:tcPr>
                <w:p w14:paraId="3F34DBF5" w14:textId="77777777" w:rsidR="00C0190C" w:rsidRPr="00A25D4D" w:rsidRDefault="00C0190C" w:rsidP="008F13CC">
                  <w:pPr>
                    <w:jc w:val="left"/>
                  </w:pPr>
                  <w:r w:rsidRPr="00A25D4D">
                    <w:t>Package:</w:t>
                  </w:r>
                </w:p>
              </w:tc>
              <w:tc>
                <w:tcPr>
                  <w:tcW w:w="0" w:type="auto"/>
                  <w:hideMark/>
                </w:tcPr>
                <w:p w14:paraId="69E7161A" w14:textId="77777777" w:rsidR="00C0190C" w:rsidRPr="00A25D4D" w:rsidRDefault="00C0190C" w:rsidP="008F13CC">
                  <w:pPr>
                    <w:jc w:val="left"/>
                    <w:rPr>
                      <w:lang w:val="en-GB"/>
                    </w:rPr>
                  </w:pPr>
                  <w:r w:rsidRPr="00A25D4D">
                    <w:rPr>
                      <w:lang w:val="en-GB"/>
                    </w:rPr>
                    <w:t>Common Utility Network Elements [Candidate type that might be extended in Annex II/III INSPIRE data specification]</w:t>
                  </w:r>
                </w:p>
              </w:tc>
            </w:tr>
            <w:tr w:rsidR="00C0190C" w:rsidRPr="00A25D4D" w14:paraId="5C991622" w14:textId="77777777" w:rsidTr="00C0190C">
              <w:trPr>
                <w:tblHeader/>
                <w:tblCellSpacing w:w="0" w:type="dxa"/>
              </w:trPr>
              <w:tc>
                <w:tcPr>
                  <w:tcW w:w="360" w:type="dxa"/>
                  <w:hideMark/>
                </w:tcPr>
                <w:p w14:paraId="19353FAF" w14:textId="77777777" w:rsidR="00C0190C" w:rsidRPr="00A25D4D" w:rsidRDefault="00C0190C" w:rsidP="008F13CC">
                  <w:pPr>
                    <w:jc w:val="left"/>
                    <w:rPr>
                      <w:lang w:val="en-GB"/>
                    </w:rPr>
                  </w:pPr>
                  <w:r w:rsidRPr="00A25D4D">
                    <w:rPr>
                      <w:lang w:val="en-GB"/>
                    </w:rPr>
                    <w:t> </w:t>
                  </w:r>
                </w:p>
              </w:tc>
              <w:tc>
                <w:tcPr>
                  <w:tcW w:w="1500" w:type="dxa"/>
                  <w:hideMark/>
                </w:tcPr>
                <w:p w14:paraId="2AD8E076" w14:textId="77777777" w:rsidR="00C0190C" w:rsidRPr="00A25D4D" w:rsidRDefault="00C0190C" w:rsidP="008F13CC">
                  <w:pPr>
                    <w:jc w:val="left"/>
                  </w:pPr>
                  <w:r w:rsidRPr="00A25D4D">
                    <w:t>Naam</w:t>
                  </w:r>
                </w:p>
              </w:tc>
              <w:tc>
                <w:tcPr>
                  <w:tcW w:w="0" w:type="auto"/>
                  <w:hideMark/>
                </w:tcPr>
                <w:p w14:paraId="5D27D812" w14:textId="77777777" w:rsidR="00C0190C" w:rsidRPr="00A25D4D" w:rsidRDefault="00C0190C" w:rsidP="008F13CC">
                  <w:pPr>
                    <w:jc w:val="left"/>
                  </w:pPr>
                  <w:proofErr w:type="spellStart"/>
                  <w:r w:rsidRPr="00A25D4D">
                    <w:t>appurtenance</w:t>
                  </w:r>
                  <w:proofErr w:type="spellEnd"/>
                  <w:r w:rsidRPr="00A25D4D">
                    <w:t xml:space="preserve"> </w:t>
                  </w:r>
                </w:p>
              </w:tc>
            </w:tr>
            <w:tr w:rsidR="00C0190C" w:rsidRPr="007060DF" w14:paraId="41910B15" w14:textId="77777777" w:rsidTr="00C0190C">
              <w:trPr>
                <w:tblHeader/>
                <w:tblCellSpacing w:w="0" w:type="dxa"/>
              </w:trPr>
              <w:tc>
                <w:tcPr>
                  <w:tcW w:w="360" w:type="dxa"/>
                  <w:hideMark/>
                </w:tcPr>
                <w:p w14:paraId="77F31042" w14:textId="77777777" w:rsidR="00C0190C" w:rsidRPr="00A25D4D" w:rsidRDefault="00C0190C" w:rsidP="008F13CC">
                  <w:pPr>
                    <w:jc w:val="left"/>
                  </w:pPr>
                  <w:r w:rsidRPr="00A25D4D">
                    <w:t> </w:t>
                  </w:r>
                </w:p>
              </w:tc>
              <w:tc>
                <w:tcPr>
                  <w:tcW w:w="1500" w:type="dxa"/>
                  <w:hideMark/>
                </w:tcPr>
                <w:p w14:paraId="42C3A21F" w14:textId="77777777" w:rsidR="00C0190C" w:rsidRPr="00A25D4D" w:rsidRDefault="00C0190C" w:rsidP="008F13CC">
                  <w:pPr>
                    <w:jc w:val="left"/>
                  </w:pPr>
                  <w:r w:rsidRPr="00A25D4D">
                    <w:t>Definitie:</w:t>
                  </w:r>
                </w:p>
              </w:tc>
              <w:tc>
                <w:tcPr>
                  <w:tcW w:w="0" w:type="auto"/>
                  <w:hideMark/>
                </w:tcPr>
                <w:p w14:paraId="662F59B3" w14:textId="77777777" w:rsidR="00C0190C" w:rsidRPr="00A25D4D" w:rsidRDefault="00C0190C" w:rsidP="008F13CC">
                  <w:pPr>
                    <w:jc w:val="left"/>
                    <w:rPr>
                      <w:lang w:val="en-GB"/>
                    </w:rPr>
                  </w:pPr>
                  <w:r w:rsidRPr="00A25D4D">
                    <w:rPr>
                      <w:lang w:val="en-GB"/>
                    </w:rPr>
                    <w:t>An appurtenance is a node object that is described by its type (via the attribute "</w:t>
                  </w:r>
                  <w:proofErr w:type="spellStart"/>
                  <w:r w:rsidRPr="00A25D4D">
                    <w:rPr>
                      <w:lang w:val="en-GB"/>
                    </w:rPr>
                    <w:t>appurtenanceType</w:t>
                  </w:r>
                  <w:proofErr w:type="spellEnd"/>
                  <w:r w:rsidRPr="00A25D4D">
                    <w:rPr>
                      <w:lang w:val="en-GB"/>
                    </w:rPr>
                    <w:t xml:space="preserve">"). </w:t>
                  </w:r>
                </w:p>
              </w:tc>
            </w:tr>
            <w:tr w:rsidR="00C0190C" w:rsidRPr="00A25D4D" w14:paraId="297EA154" w14:textId="77777777" w:rsidTr="00C0190C">
              <w:trPr>
                <w:tblHeader/>
                <w:tblCellSpacing w:w="0" w:type="dxa"/>
              </w:trPr>
              <w:tc>
                <w:tcPr>
                  <w:tcW w:w="360" w:type="dxa"/>
                  <w:hideMark/>
                </w:tcPr>
                <w:p w14:paraId="74630369" w14:textId="77777777" w:rsidR="00C0190C" w:rsidRPr="00A25D4D" w:rsidRDefault="00C0190C" w:rsidP="008F13CC">
                  <w:pPr>
                    <w:jc w:val="left"/>
                    <w:rPr>
                      <w:lang w:val="en-GB"/>
                    </w:rPr>
                  </w:pPr>
                  <w:r w:rsidRPr="00A25D4D">
                    <w:rPr>
                      <w:lang w:val="en-GB"/>
                    </w:rPr>
                    <w:t> </w:t>
                  </w:r>
                </w:p>
              </w:tc>
              <w:tc>
                <w:tcPr>
                  <w:tcW w:w="1500" w:type="dxa"/>
                  <w:hideMark/>
                </w:tcPr>
                <w:p w14:paraId="1586CABC" w14:textId="77777777" w:rsidR="00C0190C" w:rsidRPr="00A25D4D" w:rsidRDefault="00C0190C" w:rsidP="008F13CC">
                  <w:pPr>
                    <w:jc w:val="left"/>
                  </w:pPr>
                  <w:r w:rsidRPr="00A25D4D">
                    <w:t>Subtype van:</w:t>
                  </w:r>
                </w:p>
              </w:tc>
              <w:tc>
                <w:tcPr>
                  <w:tcW w:w="0" w:type="auto"/>
                  <w:hideMark/>
                </w:tcPr>
                <w:p w14:paraId="6F1C3DE0" w14:textId="77777777" w:rsidR="00C0190C" w:rsidRPr="00A25D4D" w:rsidRDefault="00C0190C" w:rsidP="008F13CC">
                  <w:pPr>
                    <w:jc w:val="left"/>
                  </w:pPr>
                  <w:proofErr w:type="spellStart"/>
                  <w:r w:rsidRPr="00A25D4D">
                    <w:t>UtilityNode</w:t>
                  </w:r>
                  <w:proofErr w:type="spellEnd"/>
                </w:p>
              </w:tc>
            </w:tr>
            <w:tr w:rsidR="00C0190C" w:rsidRPr="007060DF" w14:paraId="473F0A52" w14:textId="77777777" w:rsidTr="00C0190C">
              <w:trPr>
                <w:tblHeader/>
                <w:tblCellSpacing w:w="0" w:type="dxa"/>
              </w:trPr>
              <w:tc>
                <w:tcPr>
                  <w:tcW w:w="360" w:type="dxa"/>
                  <w:hideMark/>
                </w:tcPr>
                <w:p w14:paraId="79FFDD2B" w14:textId="77777777" w:rsidR="00C0190C" w:rsidRPr="00A25D4D" w:rsidRDefault="00C0190C" w:rsidP="008F13CC">
                  <w:pPr>
                    <w:jc w:val="left"/>
                  </w:pPr>
                  <w:r w:rsidRPr="00A25D4D">
                    <w:t> </w:t>
                  </w:r>
                </w:p>
              </w:tc>
              <w:tc>
                <w:tcPr>
                  <w:tcW w:w="1500" w:type="dxa"/>
                  <w:hideMark/>
                </w:tcPr>
                <w:p w14:paraId="67D4A9AA" w14:textId="77777777" w:rsidR="00C0190C" w:rsidRPr="00A25D4D" w:rsidRDefault="00C0190C" w:rsidP="008F13CC">
                  <w:pPr>
                    <w:jc w:val="left"/>
                  </w:pPr>
                  <w:r w:rsidRPr="00A25D4D">
                    <w:t>Omschrijving:</w:t>
                  </w:r>
                </w:p>
              </w:tc>
              <w:tc>
                <w:tcPr>
                  <w:tcW w:w="0" w:type="auto"/>
                  <w:hideMark/>
                </w:tcPr>
                <w:p w14:paraId="647DC016" w14:textId="77777777" w:rsidR="00C0190C" w:rsidRPr="00A25D4D" w:rsidRDefault="00C0190C" w:rsidP="008F13CC">
                  <w:pPr>
                    <w:jc w:val="left"/>
                    <w:rPr>
                      <w:lang w:val="en-GB"/>
                    </w:rPr>
                  </w:pPr>
                  <w:r w:rsidRPr="00A25D4D">
                    <w:rPr>
                      <w:lang w:val="en-GB"/>
                    </w:rPr>
                    <w:t>The "</w:t>
                  </w:r>
                  <w:proofErr w:type="spellStart"/>
                  <w:r w:rsidRPr="00A25D4D">
                    <w:rPr>
                      <w:lang w:val="en-GB"/>
                    </w:rPr>
                    <w:t>appurtenanceType</w:t>
                  </w:r>
                  <w:proofErr w:type="spellEnd"/>
                  <w:r w:rsidRPr="00A25D4D">
                    <w:rPr>
                      <w:lang w:val="en-GB"/>
                    </w:rPr>
                    <w:t>" attribute uses the "</w:t>
                  </w:r>
                  <w:proofErr w:type="spellStart"/>
                  <w:r w:rsidRPr="00A25D4D">
                    <w:rPr>
                      <w:lang w:val="en-GB"/>
                    </w:rPr>
                    <w:t>AppurtenanceTypeValue</w:t>
                  </w:r>
                  <w:proofErr w:type="spellEnd"/>
                  <w:r w:rsidRPr="00A25D4D">
                    <w:rPr>
                      <w:lang w:val="en-GB"/>
                    </w:rPr>
                    <w:t xml:space="preserve">" </w:t>
                  </w:r>
                  <w:proofErr w:type="spellStart"/>
                  <w:r w:rsidRPr="00A25D4D">
                    <w:rPr>
                      <w:lang w:val="en-GB"/>
                    </w:rPr>
                    <w:t>codelist</w:t>
                  </w:r>
                  <w:proofErr w:type="spellEnd"/>
                  <w:r w:rsidRPr="00A25D4D">
                    <w:rPr>
                      <w:lang w:val="en-GB"/>
                    </w:rPr>
                    <w:t xml:space="preserve"> for its values. But this is an empty </w:t>
                  </w:r>
                  <w:proofErr w:type="spellStart"/>
                  <w:r w:rsidRPr="00A25D4D">
                    <w:rPr>
                      <w:lang w:val="en-GB"/>
                    </w:rPr>
                    <w:t>codelist</w:t>
                  </w:r>
                  <w:proofErr w:type="spellEnd"/>
                  <w:r w:rsidRPr="00A25D4D">
                    <w:rPr>
                      <w:lang w:val="en-GB"/>
                    </w:rPr>
                    <w:t xml:space="preserve"> that needs to be extended by a concrete </w:t>
                  </w:r>
                  <w:proofErr w:type="spellStart"/>
                  <w:r w:rsidRPr="00A25D4D">
                    <w:rPr>
                      <w:lang w:val="en-GB"/>
                    </w:rPr>
                    <w:t>codelist</w:t>
                  </w:r>
                  <w:proofErr w:type="spellEnd"/>
                  <w:r w:rsidRPr="00A25D4D">
                    <w:rPr>
                      <w:lang w:val="en-GB"/>
                    </w:rPr>
                    <w:t xml:space="preserve"> of appurtenance types for each utility network type. So e.g. for the electricity network, the "</w:t>
                  </w:r>
                  <w:proofErr w:type="spellStart"/>
                  <w:r w:rsidRPr="00A25D4D">
                    <w:rPr>
                      <w:lang w:val="en-GB"/>
                    </w:rPr>
                    <w:t>ElectricityAppurtenanceTypeValue</w:t>
                  </w:r>
                  <w:proofErr w:type="spellEnd"/>
                  <w:r w:rsidRPr="00A25D4D">
                    <w:rPr>
                      <w:lang w:val="en-GB"/>
                    </w:rPr>
                    <w:t xml:space="preserve">" </w:t>
                  </w:r>
                  <w:proofErr w:type="spellStart"/>
                  <w:r w:rsidRPr="00A25D4D">
                    <w:rPr>
                      <w:lang w:val="en-GB"/>
                    </w:rPr>
                    <w:t>codelist</w:t>
                  </w:r>
                  <w:proofErr w:type="spellEnd"/>
                  <w:r w:rsidRPr="00A25D4D">
                    <w:rPr>
                      <w:lang w:val="en-GB"/>
                    </w:rPr>
                    <w:t xml:space="preserve"> should be used.</w:t>
                  </w:r>
                </w:p>
              </w:tc>
            </w:tr>
            <w:tr w:rsidR="00C0190C" w:rsidRPr="00A25D4D" w14:paraId="5240594B" w14:textId="77777777" w:rsidTr="00C0190C">
              <w:trPr>
                <w:tblHeader/>
                <w:tblCellSpacing w:w="0" w:type="dxa"/>
              </w:trPr>
              <w:tc>
                <w:tcPr>
                  <w:tcW w:w="360" w:type="dxa"/>
                  <w:hideMark/>
                </w:tcPr>
                <w:p w14:paraId="587BCF11" w14:textId="77777777" w:rsidR="00C0190C" w:rsidRPr="00A25D4D" w:rsidRDefault="00C0190C" w:rsidP="008F13CC">
                  <w:pPr>
                    <w:jc w:val="left"/>
                    <w:rPr>
                      <w:lang w:val="en-GB"/>
                    </w:rPr>
                  </w:pPr>
                  <w:r w:rsidRPr="00A25D4D">
                    <w:rPr>
                      <w:lang w:val="en-GB"/>
                    </w:rPr>
                    <w:t> </w:t>
                  </w:r>
                </w:p>
              </w:tc>
              <w:tc>
                <w:tcPr>
                  <w:tcW w:w="1500" w:type="dxa"/>
                  <w:hideMark/>
                </w:tcPr>
                <w:p w14:paraId="20C3B2DE" w14:textId="77777777" w:rsidR="00C0190C" w:rsidRPr="00A25D4D" w:rsidRDefault="00C0190C" w:rsidP="008F13CC">
                  <w:pPr>
                    <w:jc w:val="left"/>
                  </w:pPr>
                  <w:r w:rsidRPr="00A25D4D">
                    <w:t>Stereotypes:</w:t>
                  </w:r>
                </w:p>
              </w:tc>
              <w:tc>
                <w:tcPr>
                  <w:tcW w:w="0" w:type="auto"/>
                  <w:hideMark/>
                </w:tcPr>
                <w:p w14:paraId="0EB1B383"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09AE6EA3" w14:textId="77777777" w:rsidR="00C0190C" w:rsidRPr="00A25D4D" w:rsidRDefault="00C0190C" w:rsidP="008F13CC">
            <w:pPr>
              <w:jc w:val="left"/>
            </w:pPr>
          </w:p>
        </w:tc>
      </w:tr>
      <w:tr w:rsidR="00C0190C" w:rsidRPr="00A25D4D" w14:paraId="3134FAE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D57B86D" w14:textId="77777777" w:rsidR="00C0190C" w:rsidRPr="00A25D4D" w:rsidRDefault="00C0190C" w:rsidP="008F13CC">
            <w:pPr>
              <w:jc w:val="left"/>
            </w:pPr>
            <w:r w:rsidRPr="00A25D4D">
              <w:rPr>
                <w:b/>
                <w:bCs/>
              </w:rPr>
              <w:t xml:space="preserve">Attribuut: </w:t>
            </w:r>
            <w:proofErr w:type="spellStart"/>
            <w:r w:rsidRPr="00A25D4D">
              <w:rPr>
                <w:b/>
                <w:bCs/>
              </w:rPr>
              <w:t>appurtenanceType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3A69CF6D" w14:textId="77777777" w:rsidTr="00C0190C">
              <w:trPr>
                <w:tblHeader/>
                <w:tblCellSpacing w:w="0" w:type="dxa"/>
              </w:trPr>
              <w:tc>
                <w:tcPr>
                  <w:tcW w:w="360" w:type="dxa"/>
                  <w:hideMark/>
                </w:tcPr>
                <w:p w14:paraId="594B2EEC" w14:textId="77777777" w:rsidR="00C0190C" w:rsidRPr="00A25D4D" w:rsidRDefault="00C0190C" w:rsidP="008F13CC">
                  <w:pPr>
                    <w:jc w:val="left"/>
                  </w:pPr>
                  <w:r w:rsidRPr="00A25D4D">
                    <w:t> </w:t>
                  </w:r>
                </w:p>
              </w:tc>
              <w:tc>
                <w:tcPr>
                  <w:tcW w:w="1500" w:type="dxa"/>
                  <w:hideMark/>
                </w:tcPr>
                <w:p w14:paraId="3454015B" w14:textId="77777777" w:rsidR="00C0190C" w:rsidRPr="00A25D4D" w:rsidRDefault="00C0190C" w:rsidP="008F13CC">
                  <w:pPr>
                    <w:jc w:val="left"/>
                  </w:pPr>
                  <w:r w:rsidRPr="00A25D4D">
                    <w:t>Type:</w:t>
                  </w:r>
                </w:p>
              </w:tc>
              <w:tc>
                <w:tcPr>
                  <w:tcW w:w="0" w:type="auto"/>
                  <w:hideMark/>
                </w:tcPr>
                <w:p w14:paraId="15C4CFEF" w14:textId="77777777" w:rsidR="00C0190C" w:rsidRPr="00A25D4D" w:rsidRDefault="00C0190C" w:rsidP="008F13CC">
                  <w:pPr>
                    <w:jc w:val="left"/>
                  </w:pPr>
                  <w:proofErr w:type="spellStart"/>
                  <w:r w:rsidRPr="00A25D4D">
                    <w:t>AppurtenanceTypeValue</w:t>
                  </w:r>
                  <w:proofErr w:type="spellEnd"/>
                </w:p>
              </w:tc>
            </w:tr>
            <w:tr w:rsidR="00C0190C" w:rsidRPr="00A25D4D" w14:paraId="77D1D460" w14:textId="77777777" w:rsidTr="00C0190C">
              <w:trPr>
                <w:tblHeader/>
                <w:tblCellSpacing w:w="0" w:type="dxa"/>
              </w:trPr>
              <w:tc>
                <w:tcPr>
                  <w:tcW w:w="360" w:type="dxa"/>
                  <w:hideMark/>
                </w:tcPr>
                <w:p w14:paraId="08476D01" w14:textId="77777777" w:rsidR="00C0190C" w:rsidRPr="00A25D4D" w:rsidRDefault="00C0190C" w:rsidP="008F13CC">
                  <w:pPr>
                    <w:jc w:val="left"/>
                  </w:pPr>
                  <w:r w:rsidRPr="00A25D4D">
                    <w:t> </w:t>
                  </w:r>
                </w:p>
              </w:tc>
              <w:tc>
                <w:tcPr>
                  <w:tcW w:w="1500" w:type="dxa"/>
                  <w:hideMark/>
                </w:tcPr>
                <w:p w14:paraId="372D8220" w14:textId="77777777" w:rsidR="00C0190C" w:rsidRPr="00A25D4D" w:rsidRDefault="00C0190C" w:rsidP="008F13CC">
                  <w:pPr>
                    <w:jc w:val="left"/>
                  </w:pPr>
                  <w:r w:rsidRPr="00A25D4D">
                    <w:t>Naam</w:t>
                  </w:r>
                </w:p>
              </w:tc>
              <w:tc>
                <w:tcPr>
                  <w:tcW w:w="0" w:type="auto"/>
                  <w:hideMark/>
                </w:tcPr>
                <w:p w14:paraId="67E5D965" w14:textId="77777777" w:rsidR="00C0190C" w:rsidRPr="00A25D4D" w:rsidRDefault="00C0190C" w:rsidP="008F13CC">
                  <w:pPr>
                    <w:jc w:val="left"/>
                  </w:pPr>
                  <w:proofErr w:type="spellStart"/>
                  <w:r w:rsidRPr="00A25D4D">
                    <w:t>appurtenance</w:t>
                  </w:r>
                  <w:proofErr w:type="spellEnd"/>
                  <w:r w:rsidRPr="00A25D4D">
                    <w:t xml:space="preserve"> type </w:t>
                  </w:r>
                  <w:proofErr w:type="spellStart"/>
                  <w:r w:rsidRPr="00A25D4D">
                    <w:t>value</w:t>
                  </w:r>
                  <w:proofErr w:type="spellEnd"/>
                  <w:r w:rsidRPr="00A25D4D">
                    <w:t xml:space="preserve"> </w:t>
                  </w:r>
                </w:p>
              </w:tc>
            </w:tr>
            <w:tr w:rsidR="00C0190C" w:rsidRPr="00A25D4D" w14:paraId="0ECE0EC1" w14:textId="77777777" w:rsidTr="00C0190C">
              <w:trPr>
                <w:tblHeader/>
                <w:tblCellSpacing w:w="0" w:type="dxa"/>
              </w:trPr>
              <w:tc>
                <w:tcPr>
                  <w:tcW w:w="360" w:type="dxa"/>
                  <w:hideMark/>
                </w:tcPr>
                <w:p w14:paraId="47CD5B2A" w14:textId="77777777" w:rsidR="00C0190C" w:rsidRPr="00A25D4D" w:rsidRDefault="00C0190C" w:rsidP="008F13CC">
                  <w:pPr>
                    <w:jc w:val="left"/>
                  </w:pPr>
                  <w:r w:rsidRPr="00A25D4D">
                    <w:t> </w:t>
                  </w:r>
                </w:p>
              </w:tc>
              <w:tc>
                <w:tcPr>
                  <w:tcW w:w="1500" w:type="dxa"/>
                  <w:hideMark/>
                </w:tcPr>
                <w:p w14:paraId="2C2F3080" w14:textId="77777777" w:rsidR="00C0190C" w:rsidRPr="00A25D4D" w:rsidRDefault="00C0190C" w:rsidP="008F13CC">
                  <w:pPr>
                    <w:jc w:val="left"/>
                  </w:pPr>
                  <w:r w:rsidRPr="00A25D4D">
                    <w:t>Definitie:</w:t>
                  </w:r>
                </w:p>
              </w:tc>
              <w:tc>
                <w:tcPr>
                  <w:tcW w:w="0" w:type="auto"/>
                  <w:hideMark/>
                </w:tcPr>
                <w:p w14:paraId="29647AF7" w14:textId="77777777" w:rsidR="00C0190C" w:rsidRPr="00A25D4D" w:rsidRDefault="00C0190C" w:rsidP="008F13CC">
                  <w:pPr>
                    <w:jc w:val="left"/>
                  </w:pPr>
                  <w:r w:rsidRPr="00A25D4D">
                    <w:t xml:space="preserve">Type of </w:t>
                  </w:r>
                  <w:proofErr w:type="spellStart"/>
                  <w:r w:rsidRPr="00A25D4D">
                    <w:t>appurtenance</w:t>
                  </w:r>
                  <w:proofErr w:type="spellEnd"/>
                  <w:r w:rsidRPr="00A25D4D">
                    <w:t xml:space="preserve"> </w:t>
                  </w:r>
                </w:p>
              </w:tc>
            </w:tr>
            <w:tr w:rsidR="00C0190C" w:rsidRPr="007060DF" w14:paraId="3FDC6746" w14:textId="77777777" w:rsidTr="00C0190C">
              <w:trPr>
                <w:tblHeader/>
                <w:tblCellSpacing w:w="0" w:type="dxa"/>
              </w:trPr>
              <w:tc>
                <w:tcPr>
                  <w:tcW w:w="360" w:type="dxa"/>
                  <w:hideMark/>
                </w:tcPr>
                <w:p w14:paraId="1218BE5C" w14:textId="77777777" w:rsidR="00C0190C" w:rsidRPr="00A25D4D" w:rsidRDefault="00C0190C" w:rsidP="008F13CC">
                  <w:pPr>
                    <w:jc w:val="left"/>
                  </w:pPr>
                  <w:r w:rsidRPr="00A25D4D">
                    <w:t> </w:t>
                  </w:r>
                </w:p>
              </w:tc>
              <w:tc>
                <w:tcPr>
                  <w:tcW w:w="1500" w:type="dxa"/>
                  <w:hideMark/>
                </w:tcPr>
                <w:p w14:paraId="5A4B8465" w14:textId="77777777" w:rsidR="00C0190C" w:rsidRPr="00A25D4D" w:rsidRDefault="00C0190C" w:rsidP="008F13CC">
                  <w:pPr>
                    <w:jc w:val="left"/>
                  </w:pPr>
                  <w:r w:rsidRPr="00A25D4D">
                    <w:t>Omschrijving:</w:t>
                  </w:r>
                </w:p>
              </w:tc>
              <w:tc>
                <w:tcPr>
                  <w:tcW w:w="0" w:type="auto"/>
                  <w:hideMark/>
                </w:tcPr>
                <w:p w14:paraId="1E2300A4" w14:textId="77777777" w:rsidR="00C0190C" w:rsidRPr="00A25D4D" w:rsidRDefault="00C0190C" w:rsidP="008F13CC">
                  <w:pPr>
                    <w:jc w:val="left"/>
                    <w:rPr>
                      <w:lang w:val="en-GB"/>
                    </w:rPr>
                  </w:pPr>
                  <w:r w:rsidRPr="00A25D4D">
                    <w:rPr>
                      <w:lang w:val="en-GB"/>
                    </w:rPr>
                    <w:t>The "</w:t>
                  </w:r>
                  <w:proofErr w:type="spellStart"/>
                  <w:r w:rsidRPr="00A25D4D">
                    <w:rPr>
                      <w:lang w:val="en-GB"/>
                    </w:rPr>
                    <w:t>AppurtenanceTypeValue</w:t>
                  </w:r>
                  <w:proofErr w:type="spellEnd"/>
                  <w:r w:rsidRPr="00A25D4D">
                    <w:rPr>
                      <w:lang w:val="en-GB"/>
                    </w:rPr>
                    <w:t xml:space="preserve">" </w:t>
                  </w:r>
                  <w:proofErr w:type="spellStart"/>
                  <w:r w:rsidRPr="00A25D4D">
                    <w:rPr>
                      <w:lang w:val="en-GB"/>
                    </w:rPr>
                    <w:t>codelist</w:t>
                  </w:r>
                  <w:proofErr w:type="spellEnd"/>
                  <w:r w:rsidRPr="00A25D4D">
                    <w:rPr>
                      <w:lang w:val="en-GB"/>
                    </w:rPr>
                    <w:t xml:space="preserve"> is an abstract </w:t>
                  </w:r>
                  <w:proofErr w:type="spellStart"/>
                  <w:r w:rsidRPr="00A25D4D">
                    <w:rPr>
                      <w:lang w:val="en-GB"/>
                    </w:rPr>
                    <w:t>codelist</w:t>
                  </w:r>
                  <w:proofErr w:type="spellEnd"/>
                  <w:r w:rsidRPr="00A25D4D">
                    <w:rPr>
                      <w:lang w:val="en-GB"/>
                    </w:rPr>
                    <w:t xml:space="preserve"> that can be replaced by the various appurtenance type value </w:t>
                  </w:r>
                  <w:proofErr w:type="spellStart"/>
                  <w:r w:rsidRPr="00A25D4D">
                    <w:rPr>
                      <w:lang w:val="en-GB"/>
                    </w:rPr>
                    <w:t>codelists</w:t>
                  </w:r>
                  <w:proofErr w:type="spellEnd"/>
                  <w:r w:rsidRPr="00A25D4D">
                    <w:rPr>
                      <w:lang w:val="en-GB"/>
                    </w:rPr>
                    <w:t xml:space="preserve"> for each utility network.</w:t>
                  </w:r>
                </w:p>
              </w:tc>
            </w:tr>
            <w:tr w:rsidR="00C0190C" w:rsidRPr="00A25D4D" w14:paraId="3EAAB3CC" w14:textId="77777777" w:rsidTr="00C0190C">
              <w:trPr>
                <w:tblHeader/>
                <w:tblCellSpacing w:w="0" w:type="dxa"/>
              </w:trPr>
              <w:tc>
                <w:tcPr>
                  <w:tcW w:w="360" w:type="dxa"/>
                  <w:hideMark/>
                </w:tcPr>
                <w:p w14:paraId="0572BE27" w14:textId="77777777" w:rsidR="00C0190C" w:rsidRPr="00A25D4D" w:rsidRDefault="00C0190C" w:rsidP="008F13CC">
                  <w:pPr>
                    <w:jc w:val="left"/>
                    <w:rPr>
                      <w:lang w:val="en-GB"/>
                    </w:rPr>
                  </w:pPr>
                  <w:r w:rsidRPr="00A25D4D">
                    <w:rPr>
                      <w:lang w:val="en-GB"/>
                    </w:rPr>
                    <w:t> </w:t>
                  </w:r>
                </w:p>
              </w:tc>
              <w:tc>
                <w:tcPr>
                  <w:tcW w:w="1500" w:type="dxa"/>
                  <w:hideMark/>
                </w:tcPr>
                <w:p w14:paraId="1DF589DB"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FB64610" w14:textId="77777777" w:rsidR="00C0190C" w:rsidRPr="00A25D4D" w:rsidRDefault="00C0190C" w:rsidP="008F13CC">
                  <w:pPr>
                    <w:jc w:val="left"/>
                  </w:pPr>
                  <w:r w:rsidRPr="00A25D4D">
                    <w:t>1</w:t>
                  </w:r>
                </w:p>
              </w:tc>
            </w:tr>
          </w:tbl>
          <w:p w14:paraId="35C066D0" w14:textId="77777777" w:rsidR="00C0190C" w:rsidRPr="00A25D4D" w:rsidRDefault="00C0190C" w:rsidP="008F13CC">
            <w:pPr>
              <w:jc w:val="left"/>
            </w:pPr>
          </w:p>
        </w:tc>
      </w:tr>
      <w:tr w:rsidR="00C0190C" w:rsidRPr="00A25D4D" w14:paraId="6D1CB5F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88A3261" w14:textId="77777777" w:rsidR="00C0190C" w:rsidRPr="00A25D4D" w:rsidRDefault="00C0190C" w:rsidP="008F13CC">
            <w:pPr>
              <w:jc w:val="left"/>
            </w:pPr>
            <w:r w:rsidRPr="00A25D4D">
              <w:rPr>
                <w:b/>
                <w:bCs/>
              </w:rPr>
              <w:t xml:space="preserve">Attribuut: </w:t>
            </w:r>
            <w:proofErr w:type="spellStart"/>
            <w:r w:rsidRPr="00A25D4D">
              <w:rPr>
                <w:b/>
                <w:bCs/>
              </w:rPr>
              <w:t>specificAppurtenanceType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422118F4" w14:textId="77777777" w:rsidTr="00C0190C">
              <w:trPr>
                <w:tblHeader/>
                <w:tblCellSpacing w:w="0" w:type="dxa"/>
              </w:trPr>
              <w:tc>
                <w:tcPr>
                  <w:tcW w:w="360" w:type="dxa"/>
                  <w:hideMark/>
                </w:tcPr>
                <w:p w14:paraId="48BB917F" w14:textId="77777777" w:rsidR="00C0190C" w:rsidRPr="00A25D4D" w:rsidRDefault="00C0190C" w:rsidP="008F13CC">
                  <w:pPr>
                    <w:jc w:val="left"/>
                  </w:pPr>
                  <w:r w:rsidRPr="00A25D4D">
                    <w:t> </w:t>
                  </w:r>
                </w:p>
              </w:tc>
              <w:tc>
                <w:tcPr>
                  <w:tcW w:w="1500" w:type="dxa"/>
                  <w:hideMark/>
                </w:tcPr>
                <w:p w14:paraId="5EC9A24E" w14:textId="77777777" w:rsidR="00C0190C" w:rsidRPr="00A25D4D" w:rsidRDefault="00C0190C" w:rsidP="008F13CC">
                  <w:pPr>
                    <w:jc w:val="left"/>
                  </w:pPr>
                  <w:r w:rsidRPr="00A25D4D">
                    <w:t>Type:</w:t>
                  </w:r>
                </w:p>
              </w:tc>
              <w:tc>
                <w:tcPr>
                  <w:tcW w:w="0" w:type="auto"/>
                  <w:hideMark/>
                </w:tcPr>
                <w:p w14:paraId="78647D1F" w14:textId="77777777" w:rsidR="00C0190C" w:rsidRPr="00A25D4D" w:rsidRDefault="00C0190C" w:rsidP="008F13CC">
                  <w:pPr>
                    <w:jc w:val="left"/>
                  </w:pPr>
                  <w:proofErr w:type="spellStart"/>
                  <w:r w:rsidRPr="00A25D4D">
                    <w:t>SpecificAppurtenanceTypeValue</w:t>
                  </w:r>
                  <w:proofErr w:type="spellEnd"/>
                </w:p>
              </w:tc>
            </w:tr>
            <w:tr w:rsidR="00C0190C" w:rsidRPr="00A25D4D" w14:paraId="3FC516B6" w14:textId="77777777" w:rsidTr="00C0190C">
              <w:trPr>
                <w:tblHeader/>
                <w:tblCellSpacing w:w="0" w:type="dxa"/>
              </w:trPr>
              <w:tc>
                <w:tcPr>
                  <w:tcW w:w="360" w:type="dxa"/>
                  <w:hideMark/>
                </w:tcPr>
                <w:p w14:paraId="0AC72AE0" w14:textId="77777777" w:rsidR="00C0190C" w:rsidRPr="00A25D4D" w:rsidRDefault="00C0190C" w:rsidP="008F13CC">
                  <w:pPr>
                    <w:jc w:val="left"/>
                  </w:pPr>
                  <w:r w:rsidRPr="00A25D4D">
                    <w:t> </w:t>
                  </w:r>
                </w:p>
              </w:tc>
              <w:tc>
                <w:tcPr>
                  <w:tcW w:w="1500" w:type="dxa"/>
                  <w:hideMark/>
                </w:tcPr>
                <w:p w14:paraId="15C48BE0" w14:textId="77777777" w:rsidR="00C0190C" w:rsidRPr="00A25D4D" w:rsidRDefault="00C0190C" w:rsidP="008F13CC">
                  <w:pPr>
                    <w:jc w:val="left"/>
                  </w:pPr>
                  <w:r w:rsidRPr="00A25D4D">
                    <w:t>Naam</w:t>
                  </w:r>
                </w:p>
              </w:tc>
              <w:tc>
                <w:tcPr>
                  <w:tcW w:w="0" w:type="auto"/>
                  <w:hideMark/>
                </w:tcPr>
                <w:p w14:paraId="3036C234" w14:textId="77777777" w:rsidR="00C0190C" w:rsidRPr="00A25D4D" w:rsidRDefault="00C0190C" w:rsidP="008F13CC">
                  <w:pPr>
                    <w:jc w:val="left"/>
                  </w:pPr>
                  <w:proofErr w:type="spellStart"/>
                  <w:r w:rsidRPr="00A25D4D">
                    <w:t>specific</w:t>
                  </w:r>
                  <w:proofErr w:type="spellEnd"/>
                  <w:r w:rsidRPr="00A25D4D">
                    <w:t xml:space="preserve"> </w:t>
                  </w:r>
                  <w:proofErr w:type="spellStart"/>
                  <w:r w:rsidRPr="00A25D4D">
                    <w:t>appurtenance</w:t>
                  </w:r>
                  <w:proofErr w:type="spellEnd"/>
                  <w:r w:rsidRPr="00A25D4D">
                    <w:t xml:space="preserve"> type </w:t>
                  </w:r>
                </w:p>
              </w:tc>
            </w:tr>
            <w:tr w:rsidR="00C0190C" w:rsidRPr="007060DF" w14:paraId="77459DF5" w14:textId="77777777" w:rsidTr="00C0190C">
              <w:trPr>
                <w:tblHeader/>
                <w:tblCellSpacing w:w="0" w:type="dxa"/>
              </w:trPr>
              <w:tc>
                <w:tcPr>
                  <w:tcW w:w="360" w:type="dxa"/>
                  <w:hideMark/>
                </w:tcPr>
                <w:p w14:paraId="07052B72" w14:textId="77777777" w:rsidR="00C0190C" w:rsidRPr="00A25D4D" w:rsidRDefault="00C0190C" w:rsidP="008F13CC">
                  <w:pPr>
                    <w:jc w:val="left"/>
                  </w:pPr>
                  <w:r w:rsidRPr="00A25D4D">
                    <w:t> </w:t>
                  </w:r>
                </w:p>
              </w:tc>
              <w:tc>
                <w:tcPr>
                  <w:tcW w:w="1500" w:type="dxa"/>
                  <w:hideMark/>
                </w:tcPr>
                <w:p w14:paraId="6C607A65" w14:textId="77777777" w:rsidR="00C0190C" w:rsidRPr="00A25D4D" w:rsidRDefault="00C0190C" w:rsidP="008F13CC">
                  <w:pPr>
                    <w:jc w:val="left"/>
                  </w:pPr>
                  <w:r w:rsidRPr="00A25D4D">
                    <w:t>Definitie:</w:t>
                  </w:r>
                </w:p>
              </w:tc>
              <w:tc>
                <w:tcPr>
                  <w:tcW w:w="0" w:type="auto"/>
                  <w:hideMark/>
                </w:tcPr>
                <w:p w14:paraId="4C44678E" w14:textId="77777777" w:rsidR="00C0190C" w:rsidRPr="00A25D4D" w:rsidRDefault="00C0190C" w:rsidP="008F13CC">
                  <w:pPr>
                    <w:jc w:val="left"/>
                    <w:rPr>
                      <w:lang w:val="en-GB"/>
                    </w:rPr>
                  </w:pPr>
                  <w:r w:rsidRPr="00A25D4D">
                    <w:rPr>
                      <w:lang w:val="en-GB"/>
                    </w:rPr>
                    <w:t>Type of appurtenance according to a domain-specific classification.</w:t>
                  </w:r>
                </w:p>
              </w:tc>
            </w:tr>
            <w:tr w:rsidR="00C0190C" w:rsidRPr="00A25D4D" w14:paraId="06C0AB09" w14:textId="77777777" w:rsidTr="00C0190C">
              <w:trPr>
                <w:tblHeader/>
                <w:tblCellSpacing w:w="0" w:type="dxa"/>
              </w:trPr>
              <w:tc>
                <w:tcPr>
                  <w:tcW w:w="360" w:type="dxa"/>
                  <w:hideMark/>
                </w:tcPr>
                <w:p w14:paraId="44C9A502" w14:textId="77777777" w:rsidR="00C0190C" w:rsidRPr="00A25D4D" w:rsidRDefault="00C0190C" w:rsidP="008F13CC">
                  <w:pPr>
                    <w:jc w:val="left"/>
                    <w:rPr>
                      <w:lang w:val="en-GB"/>
                    </w:rPr>
                  </w:pPr>
                  <w:r w:rsidRPr="00A25D4D">
                    <w:rPr>
                      <w:lang w:val="en-GB"/>
                    </w:rPr>
                    <w:t> </w:t>
                  </w:r>
                </w:p>
              </w:tc>
              <w:tc>
                <w:tcPr>
                  <w:tcW w:w="1500" w:type="dxa"/>
                  <w:hideMark/>
                </w:tcPr>
                <w:p w14:paraId="06CC11E0"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DD6712D" w14:textId="77777777" w:rsidR="00C0190C" w:rsidRPr="00A25D4D" w:rsidRDefault="00C0190C" w:rsidP="008F13CC">
                  <w:pPr>
                    <w:jc w:val="left"/>
                  </w:pPr>
                  <w:r w:rsidRPr="00A25D4D">
                    <w:t>0..1</w:t>
                  </w:r>
                </w:p>
              </w:tc>
            </w:tr>
            <w:tr w:rsidR="00C0190C" w:rsidRPr="00A25D4D" w14:paraId="691319AA" w14:textId="77777777" w:rsidTr="00C0190C">
              <w:trPr>
                <w:tblHeader/>
                <w:tblCellSpacing w:w="0" w:type="dxa"/>
              </w:trPr>
              <w:tc>
                <w:tcPr>
                  <w:tcW w:w="360" w:type="dxa"/>
                  <w:hideMark/>
                </w:tcPr>
                <w:p w14:paraId="286E2A06" w14:textId="77777777" w:rsidR="00C0190C" w:rsidRPr="00A25D4D" w:rsidRDefault="00C0190C" w:rsidP="008F13CC">
                  <w:pPr>
                    <w:jc w:val="left"/>
                  </w:pPr>
                  <w:r w:rsidRPr="00A25D4D">
                    <w:t> </w:t>
                  </w:r>
                </w:p>
              </w:tc>
              <w:tc>
                <w:tcPr>
                  <w:tcW w:w="1500" w:type="dxa"/>
                  <w:hideMark/>
                </w:tcPr>
                <w:p w14:paraId="254EF309" w14:textId="77777777" w:rsidR="00C0190C" w:rsidRPr="00A25D4D" w:rsidRDefault="00C0190C" w:rsidP="008F13CC">
                  <w:pPr>
                    <w:jc w:val="left"/>
                  </w:pPr>
                  <w:r w:rsidRPr="00A25D4D">
                    <w:t>Stereotypes:</w:t>
                  </w:r>
                </w:p>
              </w:tc>
              <w:tc>
                <w:tcPr>
                  <w:tcW w:w="0" w:type="auto"/>
                  <w:hideMark/>
                </w:tcPr>
                <w:p w14:paraId="60CE655A"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1CCC8526" w14:textId="77777777" w:rsidR="00C0190C" w:rsidRPr="00A25D4D" w:rsidRDefault="00C0190C" w:rsidP="008F13CC">
            <w:pPr>
              <w:jc w:val="left"/>
            </w:pPr>
          </w:p>
        </w:tc>
      </w:tr>
      <w:tr w:rsidR="00C0190C" w:rsidRPr="00A25D4D" w14:paraId="0F41EE3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17E3A59" w14:textId="77777777" w:rsidR="00C0190C" w:rsidRPr="00A25D4D" w:rsidRDefault="00C0190C" w:rsidP="008F13CC">
            <w:pPr>
              <w:jc w:val="left"/>
              <w:rPr>
                <w:lang w:val="en-GB"/>
              </w:rPr>
            </w:pPr>
            <w:r w:rsidRPr="00A25D4D">
              <w:rPr>
                <w:b/>
                <w:bCs/>
                <w:lang w:val="en-GB"/>
              </w:rPr>
              <w:lastRenderedPageBreak/>
              <w:t>Constraint: "</w:t>
            </w:r>
            <w:proofErr w:type="spellStart"/>
            <w:r w:rsidRPr="00A25D4D">
              <w:rPr>
                <w:b/>
                <w:bCs/>
                <w:lang w:val="en-GB"/>
              </w:rPr>
              <w:t>TelecommunicationsAppurtenanceTypeValue</w:t>
            </w:r>
            <w:proofErr w:type="spellEnd"/>
            <w:r w:rsidRPr="00A25D4D">
              <w:rPr>
                <w:b/>
                <w:bCs/>
                <w:lang w:val="en-GB"/>
              </w:rPr>
              <w:t>" is not in IR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0A74F6CF" w14:textId="77777777" w:rsidTr="00C0190C">
              <w:trPr>
                <w:tblHeader/>
                <w:tblCellSpacing w:w="0" w:type="dxa"/>
              </w:trPr>
              <w:tc>
                <w:tcPr>
                  <w:tcW w:w="360" w:type="dxa"/>
                  <w:hideMark/>
                </w:tcPr>
                <w:p w14:paraId="62912BFE" w14:textId="77777777" w:rsidR="00C0190C" w:rsidRPr="00A25D4D" w:rsidRDefault="00C0190C" w:rsidP="008F13CC">
                  <w:pPr>
                    <w:jc w:val="left"/>
                    <w:rPr>
                      <w:lang w:val="en-GB"/>
                    </w:rPr>
                  </w:pPr>
                  <w:r w:rsidRPr="00A25D4D">
                    <w:rPr>
                      <w:lang w:val="en-GB"/>
                    </w:rPr>
                    <w:t> </w:t>
                  </w:r>
                </w:p>
              </w:tc>
              <w:tc>
                <w:tcPr>
                  <w:tcW w:w="1500" w:type="dxa"/>
                  <w:hideMark/>
                </w:tcPr>
                <w:p w14:paraId="765189EF" w14:textId="77777777" w:rsidR="00C0190C" w:rsidRPr="00A25D4D" w:rsidRDefault="00C0190C" w:rsidP="008F13CC">
                  <w:pPr>
                    <w:jc w:val="left"/>
                  </w:pPr>
                  <w:r w:rsidRPr="00A25D4D">
                    <w:t>OCL:</w:t>
                  </w:r>
                </w:p>
              </w:tc>
              <w:tc>
                <w:tcPr>
                  <w:tcW w:w="0" w:type="auto"/>
                  <w:hideMark/>
                </w:tcPr>
                <w:p w14:paraId="31259940" w14:textId="77777777" w:rsidR="00C0190C" w:rsidRPr="00A25D4D" w:rsidRDefault="00C0190C" w:rsidP="008F13CC">
                  <w:pPr>
                    <w:jc w:val="left"/>
                  </w:pPr>
                </w:p>
              </w:tc>
            </w:tr>
          </w:tbl>
          <w:p w14:paraId="442D0C69" w14:textId="77777777" w:rsidR="00C0190C" w:rsidRPr="00A25D4D" w:rsidRDefault="00C0190C" w:rsidP="008F13CC">
            <w:pPr>
              <w:jc w:val="left"/>
            </w:pPr>
          </w:p>
        </w:tc>
      </w:tr>
    </w:tbl>
    <w:p w14:paraId="6F5D68AF" w14:textId="77777777" w:rsidR="00C0190C" w:rsidRPr="00A25D4D" w:rsidRDefault="00C0190C" w:rsidP="008F13CC">
      <w:pPr>
        <w:pStyle w:val="Kop5"/>
        <w:jc w:val="left"/>
        <w:rPr>
          <w:sz w:val="16"/>
          <w:szCs w:val="16"/>
        </w:rPr>
      </w:pPr>
      <w:proofErr w:type="spellStart"/>
      <w:r w:rsidRPr="00A25D4D">
        <w:rPr>
          <w:sz w:val="16"/>
          <w:szCs w:val="16"/>
        </w:rPr>
        <w:t>SpecificAppurtenanceTypeValue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C0190C" w:rsidRPr="00A25D4D" w14:paraId="45502B75"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D85E933" w14:textId="77777777" w:rsidR="00C0190C" w:rsidRPr="00A25D4D" w:rsidRDefault="00C0190C" w:rsidP="008F13CC">
            <w:pPr>
              <w:jc w:val="left"/>
            </w:pPr>
            <w:proofErr w:type="spellStart"/>
            <w:r w:rsidRPr="00A25D4D">
              <w:rPr>
                <w:b/>
                <w:bCs/>
              </w:rPr>
              <w:t>SpecificAppurtenanceTypeValue</w:t>
            </w:r>
            <w:proofErr w:type="spellEnd"/>
          </w:p>
        </w:tc>
      </w:tr>
      <w:tr w:rsidR="00C0190C" w:rsidRPr="00A25D4D" w14:paraId="17EFA41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7060DF" w14:paraId="2EE32C7F" w14:textId="77777777" w:rsidTr="00C0190C">
              <w:trPr>
                <w:tblHeader/>
                <w:tblCellSpacing w:w="0" w:type="dxa"/>
              </w:trPr>
              <w:tc>
                <w:tcPr>
                  <w:tcW w:w="360" w:type="dxa"/>
                  <w:hideMark/>
                </w:tcPr>
                <w:p w14:paraId="2FA010EE" w14:textId="77777777" w:rsidR="00C0190C" w:rsidRPr="00A25D4D" w:rsidRDefault="00C0190C" w:rsidP="008F13CC">
                  <w:pPr>
                    <w:jc w:val="left"/>
                  </w:pPr>
                  <w:r w:rsidRPr="00A25D4D">
                    <w:t> </w:t>
                  </w:r>
                </w:p>
              </w:tc>
              <w:tc>
                <w:tcPr>
                  <w:tcW w:w="1500" w:type="dxa"/>
                  <w:hideMark/>
                </w:tcPr>
                <w:p w14:paraId="2AB643BE" w14:textId="77777777" w:rsidR="00C0190C" w:rsidRPr="00A25D4D" w:rsidRDefault="00C0190C" w:rsidP="008F13CC">
                  <w:pPr>
                    <w:jc w:val="left"/>
                  </w:pPr>
                  <w:r w:rsidRPr="00A25D4D">
                    <w:t>Package:</w:t>
                  </w:r>
                </w:p>
              </w:tc>
              <w:tc>
                <w:tcPr>
                  <w:tcW w:w="0" w:type="auto"/>
                  <w:hideMark/>
                </w:tcPr>
                <w:p w14:paraId="2D519C3A" w14:textId="77777777" w:rsidR="00C0190C" w:rsidRPr="00A25D4D" w:rsidRDefault="00C0190C" w:rsidP="008F13CC">
                  <w:pPr>
                    <w:jc w:val="left"/>
                    <w:rPr>
                      <w:lang w:val="en-GB"/>
                    </w:rPr>
                  </w:pPr>
                  <w:r w:rsidRPr="00A25D4D">
                    <w:rPr>
                      <w:lang w:val="en-GB"/>
                    </w:rPr>
                    <w:t>Common Utility Network Elements [Candidate type that might be extended in Annex II/III INSPIRE data specification]</w:t>
                  </w:r>
                </w:p>
              </w:tc>
            </w:tr>
            <w:tr w:rsidR="00C0190C" w:rsidRPr="00A25D4D" w14:paraId="6336F1A1" w14:textId="77777777" w:rsidTr="00C0190C">
              <w:trPr>
                <w:tblHeader/>
                <w:tblCellSpacing w:w="0" w:type="dxa"/>
              </w:trPr>
              <w:tc>
                <w:tcPr>
                  <w:tcW w:w="360" w:type="dxa"/>
                  <w:hideMark/>
                </w:tcPr>
                <w:p w14:paraId="5C2ECC4B" w14:textId="77777777" w:rsidR="00C0190C" w:rsidRPr="00A25D4D" w:rsidRDefault="00C0190C" w:rsidP="008F13CC">
                  <w:pPr>
                    <w:jc w:val="left"/>
                    <w:rPr>
                      <w:lang w:val="en-GB"/>
                    </w:rPr>
                  </w:pPr>
                  <w:r w:rsidRPr="00A25D4D">
                    <w:rPr>
                      <w:lang w:val="en-GB"/>
                    </w:rPr>
                    <w:t> </w:t>
                  </w:r>
                </w:p>
              </w:tc>
              <w:tc>
                <w:tcPr>
                  <w:tcW w:w="1500" w:type="dxa"/>
                  <w:hideMark/>
                </w:tcPr>
                <w:p w14:paraId="0A603004" w14:textId="77777777" w:rsidR="00C0190C" w:rsidRPr="00A25D4D" w:rsidRDefault="00C0190C" w:rsidP="008F13CC">
                  <w:pPr>
                    <w:jc w:val="left"/>
                  </w:pPr>
                  <w:r w:rsidRPr="00A25D4D">
                    <w:t>Naam</w:t>
                  </w:r>
                </w:p>
              </w:tc>
              <w:tc>
                <w:tcPr>
                  <w:tcW w:w="0" w:type="auto"/>
                  <w:hideMark/>
                </w:tcPr>
                <w:p w14:paraId="271EC9F8" w14:textId="77777777" w:rsidR="00C0190C" w:rsidRPr="00A25D4D" w:rsidRDefault="00C0190C" w:rsidP="008F13CC">
                  <w:pPr>
                    <w:jc w:val="left"/>
                  </w:pPr>
                  <w:proofErr w:type="spellStart"/>
                  <w:r w:rsidRPr="00A25D4D">
                    <w:t>specific</w:t>
                  </w:r>
                  <w:proofErr w:type="spellEnd"/>
                  <w:r w:rsidRPr="00A25D4D">
                    <w:t xml:space="preserve"> </w:t>
                  </w:r>
                  <w:proofErr w:type="spellStart"/>
                  <w:r w:rsidRPr="00A25D4D">
                    <w:t>appurtenance</w:t>
                  </w:r>
                  <w:proofErr w:type="spellEnd"/>
                  <w:r w:rsidRPr="00A25D4D">
                    <w:t xml:space="preserve"> type </w:t>
                  </w:r>
                </w:p>
              </w:tc>
            </w:tr>
            <w:tr w:rsidR="00C0190C" w:rsidRPr="007060DF" w14:paraId="34D51F10" w14:textId="77777777" w:rsidTr="00C0190C">
              <w:trPr>
                <w:tblHeader/>
                <w:tblCellSpacing w:w="0" w:type="dxa"/>
              </w:trPr>
              <w:tc>
                <w:tcPr>
                  <w:tcW w:w="360" w:type="dxa"/>
                  <w:hideMark/>
                </w:tcPr>
                <w:p w14:paraId="4DE092B7" w14:textId="77777777" w:rsidR="00C0190C" w:rsidRPr="00A25D4D" w:rsidRDefault="00C0190C" w:rsidP="008F13CC">
                  <w:pPr>
                    <w:jc w:val="left"/>
                  </w:pPr>
                  <w:r w:rsidRPr="00A25D4D">
                    <w:t> </w:t>
                  </w:r>
                </w:p>
              </w:tc>
              <w:tc>
                <w:tcPr>
                  <w:tcW w:w="1500" w:type="dxa"/>
                  <w:hideMark/>
                </w:tcPr>
                <w:p w14:paraId="3B695F88" w14:textId="77777777" w:rsidR="00C0190C" w:rsidRPr="00A25D4D" w:rsidRDefault="00C0190C" w:rsidP="008F13CC">
                  <w:pPr>
                    <w:jc w:val="left"/>
                  </w:pPr>
                  <w:r w:rsidRPr="00A25D4D">
                    <w:t>Definitie:</w:t>
                  </w:r>
                </w:p>
              </w:tc>
              <w:tc>
                <w:tcPr>
                  <w:tcW w:w="0" w:type="auto"/>
                  <w:hideMark/>
                </w:tcPr>
                <w:p w14:paraId="5482B135" w14:textId="77777777" w:rsidR="00C0190C" w:rsidRPr="00A25D4D" w:rsidRDefault="00C0190C" w:rsidP="008F13CC">
                  <w:pPr>
                    <w:jc w:val="left"/>
                    <w:rPr>
                      <w:lang w:val="en-GB"/>
                    </w:rPr>
                  </w:pPr>
                  <w:r w:rsidRPr="00A25D4D">
                    <w:rPr>
                      <w:lang w:val="en-GB"/>
                    </w:rPr>
                    <w:t>Domain-specific classification of appurtenances.</w:t>
                  </w:r>
                </w:p>
              </w:tc>
            </w:tr>
            <w:tr w:rsidR="00C0190C" w:rsidRPr="00A25D4D" w14:paraId="36729F5A" w14:textId="77777777" w:rsidTr="00C0190C">
              <w:trPr>
                <w:tblHeader/>
                <w:tblCellSpacing w:w="0" w:type="dxa"/>
              </w:trPr>
              <w:tc>
                <w:tcPr>
                  <w:tcW w:w="360" w:type="dxa"/>
                  <w:hideMark/>
                </w:tcPr>
                <w:p w14:paraId="6F15765C" w14:textId="77777777" w:rsidR="00C0190C" w:rsidRPr="00A25D4D" w:rsidRDefault="00C0190C" w:rsidP="008F13CC">
                  <w:pPr>
                    <w:jc w:val="left"/>
                    <w:rPr>
                      <w:lang w:val="en-GB"/>
                    </w:rPr>
                  </w:pPr>
                  <w:r w:rsidRPr="00A25D4D">
                    <w:rPr>
                      <w:lang w:val="en-GB"/>
                    </w:rPr>
                    <w:t> </w:t>
                  </w:r>
                </w:p>
              </w:tc>
              <w:tc>
                <w:tcPr>
                  <w:tcW w:w="1500" w:type="dxa"/>
                  <w:hideMark/>
                </w:tcPr>
                <w:p w14:paraId="256AA78D" w14:textId="77777777" w:rsidR="00C0190C" w:rsidRPr="00A25D4D" w:rsidRDefault="00C0190C" w:rsidP="008F13CC">
                  <w:pPr>
                    <w:jc w:val="left"/>
                  </w:pPr>
                  <w:r w:rsidRPr="00A25D4D">
                    <w:t>Stereotypes:</w:t>
                  </w:r>
                </w:p>
              </w:tc>
              <w:tc>
                <w:tcPr>
                  <w:tcW w:w="0" w:type="auto"/>
                  <w:hideMark/>
                </w:tcPr>
                <w:p w14:paraId="07AA9714"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27472C88" w14:textId="77777777" w:rsidTr="00C0190C">
              <w:trPr>
                <w:tblHeader/>
                <w:tblCellSpacing w:w="0" w:type="dxa"/>
              </w:trPr>
              <w:tc>
                <w:tcPr>
                  <w:tcW w:w="360" w:type="dxa"/>
                  <w:hideMark/>
                </w:tcPr>
                <w:p w14:paraId="6658054D" w14:textId="77777777" w:rsidR="00C0190C" w:rsidRPr="00A25D4D" w:rsidRDefault="00C0190C" w:rsidP="008F13CC">
                  <w:pPr>
                    <w:jc w:val="left"/>
                  </w:pPr>
                  <w:r w:rsidRPr="00A25D4D">
                    <w:t> </w:t>
                  </w:r>
                </w:p>
              </w:tc>
              <w:tc>
                <w:tcPr>
                  <w:tcW w:w="1500" w:type="dxa"/>
                  <w:hideMark/>
                </w:tcPr>
                <w:p w14:paraId="59D0515C"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27CE0FF7" w14:textId="77777777" w:rsidR="00C0190C" w:rsidRPr="00A25D4D" w:rsidRDefault="00C0190C" w:rsidP="008F13CC">
                  <w:pPr>
                    <w:jc w:val="left"/>
                  </w:pPr>
                  <w:proofErr w:type="spellStart"/>
                  <w:r w:rsidRPr="00A25D4D">
                    <w:t>Uitbreidbaar</w:t>
                  </w:r>
                  <w:proofErr w:type="spellEnd"/>
                </w:p>
              </w:tc>
            </w:tr>
          </w:tbl>
          <w:p w14:paraId="708420EA" w14:textId="77777777" w:rsidR="00C0190C" w:rsidRPr="00A25D4D" w:rsidRDefault="00C0190C" w:rsidP="008F13CC">
            <w:pPr>
              <w:jc w:val="left"/>
            </w:pPr>
          </w:p>
        </w:tc>
      </w:tr>
    </w:tbl>
    <w:p w14:paraId="5F772CEB" w14:textId="77777777" w:rsidR="00C0190C" w:rsidRPr="00A25D4D" w:rsidRDefault="00C0190C" w:rsidP="008F13CC">
      <w:pPr>
        <w:pStyle w:val="Kop5"/>
        <w:jc w:val="left"/>
        <w:rPr>
          <w:sz w:val="16"/>
          <w:szCs w:val="16"/>
        </w:rPr>
      </w:pPr>
      <w:proofErr w:type="spellStart"/>
      <w:r w:rsidRPr="00A25D4D">
        <w:rPr>
          <w:sz w:val="16"/>
          <w:szCs w:val="16"/>
        </w:rPr>
        <w:t>WarningTypeValue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C0190C" w:rsidRPr="00A25D4D" w14:paraId="66A50E2B"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7A032B67" w14:textId="77777777" w:rsidR="00C0190C" w:rsidRPr="00A25D4D" w:rsidRDefault="00C0190C" w:rsidP="008F13CC">
            <w:pPr>
              <w:jc w:val="left"/>
            </w:pPr>
            <w:proofErr w:type="spellStart"/>
            <w:r w:rsidRPr="00A25D4D">
              <w:rPr>
                <w:b/>
                <w:bCs/>
              </w:rPr>
              <w:t>WarningTypeValue</w:t>
            </w:r>
            <w:proofErr w:type="spellEnd"/>
          </w:p>
        </w:tc>
      </w:tr>
      <w:tr w:rsidR="00C0190C" w:rsidRPr="00A25D4D" w14:paraId="164D9ED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7060DF" w14:paraId="3CDE7B7F" w14:textId="77777777" w:rsidTr="00C0190C">
              <w:trPr>
                <w:tblHeader/>
                <w:tblCellSpacing w:w="0" w:type="dxa"/>
              </w:trPr>
              <w:tc>
                <w:tcPr>
                  <w:tcW w:w="360" w:type="dxa"/>
                  <w:hideMark/>
                </w:tcPr>
                <w:p w14:paraId="651D7C48" w14:textId="77777777" w:rsidR="00C0190C" w:rsidRPr="00A25D4D" w:rsidRDefault="00C0190C" w:rsidP="008F13CC">
                  <w:pPr>
                    <w:jc w:val="left"/>
                  </w:pPr>
                  <w:r w:rsidRPr="00A25D4D">
                    <w:t> </w:t>
                  </w:r>
                </w:p>
              </w:tc>
              <w:tc>
                <w:tcPr>
                  <w:tcW w:w="1500" w:type="dxa"/>
                  <w:hideMark/>
                </w:tcPr>
                <w:p w14:paraId="3735CF3E" w14:textId="77777777" w:rsidR="00C0190C" w:rsidRPr="00A25D4D" w:rsidRDefault="00C0190C" w:rsidP="008F13CC">
                  <w:pPr>
                    <w:jc w:val="left"/>
                  </w:pPr>
                  <w:r w:rsidRPr="00A25D4D">
                    <w:t>Package:</w:t>
                  </w:r>
                </w:p>
              </w:tc>
              <w:tc>
                <w:tcPr>
                  <w:tcW w:w="0" w:type="auto"/>
                  <w:hideMark/>
                </w:tcPr>
                <w:p w14:paraId="265C4562" w14:textId="77777777" w:rsidR="00C0190C" w:rsidRPr="00A25D4D" w:rsidRDefault="00C0190C" w:rsidP="008F13CC">
                  <w:pPr>
                    <w:jc w:val="left"/>
                    <w:rPr>
                      <w:lang w:val="en-GB"/>
                    </w:rPr>
                  </w:pPr>
                  <w:r w:rsidRPr="00A25D4D">
                    <w:rPr>
                      <w:lang w:val="en-GB"/>
                    </w:rPr>
                    <w:t>Common Utility Network Elements [Candidate type that might be extended in Annex II/III INSPIRE data specification]</w:t>
                  </w:r>
                </w:p>
              </w:tc>
            </w:tr>
            <w:tr w:rsidR="00C0190C" w:rsidRPr="00A25D4D" w14:paraId="4F58688F" w14:textId="77777777" w:rsidTr="00C0190C">
              <w:trPr>
                <w:tblHeader/>
                <w:tblCellSpacing w:w="0" w:type="dxa"/>
              </w:trPr>
              <w:tc>
                <w:tcPr>
                  <w:tcW w:w="360" w:type="dxa"/>
                  <w:hideMark/>
                </w:tcPr>
                <w:p w14:paraId="3E348822" w14:textId="77777777" w:rsidR="00C0190C" w:rsidRPr="00A25D4D" w:rsidRDefault="00C0190C" w:rsidP="008F13CC">
                  <w:pPr>
                    <w:jc w:val="left"/>
                    <w:rPr>
                      <w:lang w:val="en-GB"/>
                    </w:rPr>
                  </w:pPr>
                  <w:r w:rsidRPr="00A25D4D">
                    <w:rPr>
                      <w:lang w:val="en-GB"/>
                    </w:rPr>
                    <w:t> </w:t>
                  </w:r>
                </w:p>
              </w:tc>
              <w:tc>
                <w:tcPr>
                  <w:tcW w:w="1500" w:type="dxa"/>
                  <w:hideMark/>
                </w:tcPr>
                <w:p w14:paraId="005767C2" w14:textId="77777777" w:rsidR="00C0190C" w:rsidRPr="00A25D4D" w:rsidRDefault="00C0190C" w:rsidP="008F13CC">
                  <w:pPr>
                    <w:jc w:val="left"/>
                  </w:pPr>
                  <w:r w:rsidRPr="00A25D4D">
                    <w:t>Naam</w:t>
                  </w:r>
                </w:p>
              </w:tc>
              <w:tc>
                <w:tcPr>
                  <w:tcW w:w="0" w:type="auto"/>
                  <w:hideMark/>
                </w:tcPr>
                <w:p w14:paraId="34342411" w14:textId="77777777" w:rsidR="00C0190C" w:rsidRPr="00A25D4D" w:rsidRDefault="00C0190C" w:rsidP="008F13CC">
                  <w:pPr>
                    <w:jc w:val="left"/>
                  </w:pPr>
                  <w:proofErr w:type="spellStart"/>
                  <w:r w:rsidRPr="00A25D4D">
                    <w:t>warning</w:t>
                  </w:r>
                  <w:proofErr w:type="spellEnd"/>
                  <w:r w:rsidRPr="00A25D4D">
                    <w:t xml:space="preserve"> type </w:t>
                  </w:r>
                </w:p>
              </w:tc>
            </w:tr>
            <w:tr w:rsidR="00C0190C" w:rsidRPr="00A25D4D" w14:paraId="13FFA9EC" w14:textId="77777777" w:rsidTr="00C0190C">
              <w:trPr>
                <w:tblHeader/>
                <w:tblCellSpacing w:w="0" w:type="dxa"/>
              </w:trPr>
              <w:tc>
                <w:tcPr>
                  <w:tcW w:w="360" w:type="dxa"/>
                  <w:hideMark/>
                </w:tcPr>
                <w:p w14:paraId="0DB009A6" w14:textId="77777777" w:rsidR="00C0190C" w:rsidRPr="00A25D4D" w:rsidRDefault="00C0190C" w:rsidP="008F13CC">
                  <w:pPr>
                    <w:jc w:val="left"/>
                  </w:pPr>
                  <w:r w:rsidRPr="00A25D4D">
                    <w:t> </w:t>
                  </w:r>
                </w:p>
              </w:tc>
              <w:tc>
                <w:tcPr>
                  <w:tcW w:w="1500" w:type="dxa"/>
                  <w:hideMark/>
                </w:tcPr>
                <w:p w14:paraId="356ED4A9" w14:textId="77777777" w:rsidR="00C0190C" w:rsidRPr="00A25D4D" w:rsidRDefault="00C0190C" w:rsidP="008F13CC">
                  <w:pPr>
                    <w:jc w:val="left"/>
                  </w:pPr>
                  <w:r w:rsidRPr="00A25D4D">
                    <w:t>Definitie:</w:t>
                  </w:r>
                </w:p>
              </w:tc>
              <w:tc>
                <w:tcPr>
                  <w:tcW w:w="0" w:type="auto"/>
                  <w:hideMark/>
                </w:tcPr>
                <w:p w14:paraId="77E12970" w14:textId="77777777" w:rsidR="00C0190C" w:rsidRPr="00A25D4D" w:rsidRDefault="00C0190C" w:rsidP="008F13CC">
                  <w:pPr>
                    <w:jc w:val="left"/>
                  </w:pPr>
                  <w:proofErr w:type="spellStart"/>
                  <w:r w:rsidRPr="00A25D4D">
                    <w:t>Classification</w:t>
                  </w:r>
                  <w:proofErr w:type="spellEnd"/>
                  <w:r w:rsidRPr="00A25D4D">
                    <w:t xml:space="preserve"> of </w:t>
                  </w:r>
                  <w:proofErr w:type="spellStart"/>
                  <w:r w:rsidRPr="00A25D4D">
                    <w:t>warning</w:t>
                  </w:r>
                  <w:proofErr w:type="spellEnd"/>
                  <w:r w:rsidRPr="00A25D4D">
                    <w:t xml:space="preserve"> types.</w:t>
                  </w:r>
                </w:p>
              </w:tc>
            </w:tr>
            <w:tr w:rsidR="00C0190C" w:rsidRPr="00A25D4D" w14:paraId="08D40BB1" w14:textId="77777777" w:rsidTr="00C0190C">
              <w:trPr>
                <w:tblHeader/>
                <w:tblCellSpacing w:w="0" w:type="dxa"/>
              </w:trPr>
              <w:tc>
                <w:tcPr>
                  <w:tcW w:w="360" w:type="dxa"/>
                  <w:hideMark/>
                </w:tcPr>
                <w:p w14:paraId="52267C81" w14:textId="77777777" w:rsidR="00C0190C" w:rsidRPr="00A25D4D" w:rsidRDefault="00C0190C" w:rsidP="008F13CC">
                  <w:pPr>
                    <w:jc w:val="left"/>
                  </w:pPr>
                  <w:r w:rsidRPr="00A25D4D">
                    <w:t> </w:t>
                  </w:r>
                </w:p>
              </w:tc>
              <w:tc>
                <w:tcPr>
                  <w:tcW w:w="1500" w:type="dxa"/>
                  <w:hideMark/>
                </w:tcPr>
                <w:p w14:paraId="29833C6D" w14:textId="77777777" w:rsidR="00C0190C" w:rsidRPr="00A25D4D" w:rsidRDefault="00C0190C" w:rsidP="008F13CC">
                  <w:pPr>
                    <w:jc w:val="left"/>
                  </w:pPr>
                  <w:r w:rsidRPr="00A25D4D">
                    <w:t>Stereotypes:</w:t>
                  </w:r>
                </w:p>
              </w:tc>
              <w:tc>
                <w:tcPr>
                  <w:tcW w:w="0" w:type="auto"/>
                  <w:hideMark/>
                </w:tcPr>
                <w:p w14:paraId="2AB1FA17"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57B74773" w14:textId="77777777" w:rsidTr="00C0190C">
              <w:trPr>
                <w:tblHeader/>
                <w:tblCellSpacing w:w="0" w:type="dxa"/>
              </w:trPr>
              <w:tc>
                <w:tcPr>
                  <w:tcW w:w="360" w:type="dxa"/>
                  <w:hideMark/>
                </w:tcPr>
                <w:p w14:paraId="49D135C7" w14:textId="77777777" w:rsidR="00C0190C" w:rsidRPr="00A25D4D" w:rsidRDefault="00C0190C" w:rsidP="008F13CC">
                  <w:pPr>
                    <w:jc w:val="left"/>
                  </w:pPr>
                  <w:r w:rsidRPr="00A25D4D">
                    <w:t> </w:t>
                  </w:r>
                </w:p>
              </w:tc>
              <w:tc>
                <w:tcPr>
                  <w:tcW w:w="1500" w:type="dxa"/>
                  <w:hideMark/>
                </w:tcPr>
                <w:p w14:paraId="7A090122"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467D807E" w14:textId="77777777" w:rsidR="00C0190C" w:rsidRPr="00A25D4D" w:rsidRDefault="00C0190C" w:rsidP="008F13CC">
                  <w:pPr>
                    <w:jc w:val="left"/>
                  </w:pPr>
                  <w:proofErr w:type="spellStart"/>
                  <w:r w:rsidRPr="00A25D4D">
                    <w:t>Uitbreidbaar</w:t>
                  </w:r>
                  <w:proofErr w:type="spellEnd"/>
                </w:p>
              </w:tc>
            </w:tr>
          </w:tbl>
          <w:p w14:paraId="2D3CF346" w14:textId="77777777" w:rsidR="00C0190C" w:rsidRPr="00A25D4D" w:rsidRDefault="00C0190C" w:rsidP="008F13CC">
            <w:pPr>
              <w:jc w:val="left"/>
            </w:pPr>
          </w:p>
        </w:tc>
      </w:tr>
    </w:tbl>
    <w:p w14:paraId="3AD48DB4" w14:textId="77777777" w:rsidR="00C0190C" w:rsidRPr="00A25D4D" w:rsidRDefault="00C0190C" w:rsidP="008F13CC">
      <w:pPr>
        <w:pStyle w:val="Kop5"/>
        <w:jc w:val="left"/>
        <w:rPr>
          <w:sz w:val="16"/>
          <w:szCs w:val="16"/>
        </w:rPr>
      </w:pPr>
      <w:proofErr w:type="spellStart"/>
      <w:r w:rsidRPr="00A25D4D">
        <w:rPr>
          <w:sz w:val="16"/>
          <w:szCs w:val="16"/>
        </w:rPr>
        <w:t>ElectricityAppurtenanceTypeValue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C0190C" w:rsidRPr="00A25D4D" w14:paraId="3298BC92"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074D112E" w14:textId="77777777" w:rsidR="00C0190C" w:rsidRPr="00A25D4D" w:rsidRDefault="00C0190C" w:rsidP="008F13CC">
            <w:pPr>
              <w:jc w:val="left"/>
            </w:pPr>
            <w:proofErr w:type="spellStart"/>
            <w:r w:rsidRPr="00A25D4D">
              <w:rPr>
                <w:b/>
                <w:bCs/>
              </w:rPr>
              <w:t>ElectricityAppurtenanceTypeValue</w:t>
            </w:r>
            <w:proofErr w:type="spellEnd"/>
          </w:p>
        </w:tc>
      </w:tr>
      <w:tr w:rsidR="00C0190C" w:rsidRPr="00A25D4D" w14:paraId="25CCE26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7060DF" w14:paraId="2A22DB74" w14:textId="77777777" w:rsidTr="00C0190C">
              <w:trPr>
                <w:tblHeader/>
                <w:tblCellSpacing w:w="0" w:type="dxa"/>
              </w:trPr>
              <w:tc>
                <w:tcPr>
                  <w:tcW w:w="360" w:type="dxa"/>
                  <w:hideMark/>
                </w:tcPr>
                <w:p w14:paraId="288702FC" w14:textId="77777777" w:rsidR="00C0190C" w:rsidRPr="00A25D4D" w:rsidRDefault="00C0190C" w:rsidP="008F13CC">
                  <w:pPr>
                    <w:jc w:val="left"/>
                  </w:pPr>
                  <w:r w:rsidRPr="00A25D4D">
                    <w:t> </w:t>
                  </w:r>
                </w:p>
              </w:tc>
              <w:tc>
                <w:tcPr>
                  <w:tcW w:w="1500" w:type="dxa"/>
                  <w:hideMark/>
                </w:tcPr>
                <w:p w14:paraId="5E8A3E22" w14:textId="77777777" w:rsidR="00C0190C" w:rsidRPr="00A25D4D" w:rsidRDefault="00C0190C" w:rsidP="008F13CC">
                  <w:pPr>
                    <w:jc w:val="left"/>
                  </w:pPr>
                  <w:r w:rsidRPr="00A25D4D">
                    <w:t>Package:</w:t>
                  </w:r>
                </w:p>
              </w:tc>
              <w:tc>
                <w:tcPr>
                  <w:tcW w:w="0" w:type="auto"/>
                  <w:hideMark/>
                </w:tcPr>
                <w:p w14:paraId="787E8E37" w14:textId="77777777" w:rsidR="00C0190C" w:rsidRPr="00A25D4D" w:rsidRDefault="00C0190C" w:rsidP="008F13CC">
                  <w:pPr>
                    <w:jc w:val="left"/>
                    <w:rPr>
                      <w:lang w:val="en-GB"/>
                    </w:rPr>
                  </w:pPr>
                  <w:r w:rsidRPr="00A25D4D">
                    <w:rPr>
                      <w:lang w:val="en-GB"/>
                    </w:rPr>
                    <w:t>Electricity Network [Candidate type that might be extended in Annex II/III INSPIRE data specification]</w:t>
                  </w:r>
                </w:p>
              </w:tc>
            </w:tr>
            <w:tr w:rsidR="00C0190C" w:rsidRPr="00A25D4D" w14:paraId="12740CDD" w14:textId="77777777" w:rsidTr="00C0190C">
              <w:trPr>
                <w:tblHeader/>
                <w:tblCellSpacing w:w="0" w:type="dxa"/>
              </w:trPr>
              <w:tc>
                <w:tcPr>
                  <w:tcW w:w="360" w:type="dxa"/>
                  <w:hideMark/>
                </w:tcPr>
                <w:p w14:paraId="1649B434" w14:textId="77777777" w:rsidR="00C0190C" w:rsidRPr="00A25D4D" w:rsidRDefault="00C0190C" w:rsidP="008F13CC">
                  <w:pPr>
                    <w:jc w:val="left"/>
                    <w:rPr>
                      <w:lang w:val="en-GB"/>
                    </w:rPr>
                  </w:pPr>
                  <w:r w:rsidRPr="00A25D4D">
                    <w:rPr>
                      <w:lang w:val="en-GB"/>
                    </w:rPr>
                    <w:t> </w:t>
                  </w:r>
                </w:p>
              </w:tc>
              <w:tc>
                <w:tcPr>
                  <w:tcW w:w="1500" w:type="dxa"/>
                  <w:hideMark/>
                </w:tcPr>
                <w:p w14:paraId="2492F82C" w14:textId="77777777" w:rsidR="00C0190C" w:rsidRPr="00A25D4D" w:rsidRDefault="00C0190C" w:rsidP="008F13CC">
                  <w:pPr>
                    <w:jc w:val="left"/>
                  </w:pPr>
                  <w:r w:rsidRPr="00A25D4D">
                    <w:t>Naam</w:t>
                  </w:r>
                </w:p>
              </w:tc>
              <w:tc>
                <w:tcPr>
                  <w:tcW w:w="0" w:type="auto"/>
                  <w:hideMark/>
                </w:tcPr>
                <w:p w14:paraId="35477C30" w14:textId="77777777" w:rsidR="00C0190C" w:rsidRPr="00A25D4D" w:rsidRDefault="00C0190C" w:rsidP="008F13CC">
                  <w:pPr>
                    <w:jc w:val="left"/>
                  </w:pPr>
                  <w:proofErr w:type="spellStart"/>
                  <w:r w:rsidRPr="00A25D4D">
                    <w:t>electricity</w:t>
                  </w:r>
                  <w:proofErr w:type="spellEnd"/>
                  <w:r w:rsidRPr="00A25D4D">
                    <w:t xml:space="preserve"> </w:t>
                  </w:r>
                  <w:proofErr w:type="spellStart"/>
                  <w:r w:rsidRPr="00A25D4D">
                    <w:t>appurtenance</w:t>
                  </w:r>
                  <w:proofErr w:type="spellEnd"/>
                  <w:r w:rsidRPr="00A25D4D">
                    <w:t xml:space="preserve"> type </w:t>
                  </w:r>
                </w:p>
              </w:tc>
            </w:tr>
            <w:tr w:rsidR="00C0190C" w:rsidRPr="00A25D4D" w14:paraId="0183F060" w14:textId="77777777" w:rsidTr="00C0190C">
              <w:trPr>
                <w:tblHeader/>
                <w:tblCellSpacing w:w="0" w:type="dxa"/>
              </w:trPr>
              <w:tc>
                <w:tcPr>
                  <w:tcW w:w="360" w:type="dxa"/>
                  <w:hideMark/>
                </w:tcPr>
                <w:p w14:paraId="091E4272" w14:textId="77777777" w:rsidR="00C0190C" w:rsidRPr="00A25D4D" w:rsidRDefault="00C0190C" w:rsidP="008F13CC">
                  <w:pPr>
                    <w:jc w:val="left"/>
                  </w:pPr>
                  <w:r w:rsidRPr="00A25D4D">
                    <w:t> </w:t>
                  </w:r>
                </w:p>
              </w:tc>
              <w:tc>
                <w:tcPr>
                  <w:tcW w:w="1500" w:type="dxa"/>
                  <w:hideMark/>
                </w:tcPr>
                <w:p w14:paraId="68E7BFD1" w14:textId="77777777" w:rsidR="00C0190C" w:rsidRPr="00A25D4D" w:rsidRDefault="00C0190C" w:rsidP="008F13CC">
                  <w:pPr>
                    <w:jc w:val="left"/>
                  </w:pPr>
                  <w:r w:rsidRPr="00A25D4D">
                    <w:t>Definitie:</w:t>
                  </w:r>
                </w:p>
              </w:tc>
              <w:tc>
                <w:tcPr>
                  <w:tcW w:w="0" w:type="auto"/>
                  <w:hideMark/>
                </w:tcPr>
                <w:p w14:paraId="1DB69BCE" w14:textId="77777777" w:rsidR="00C0190C" w:rsidRPr="00A25D4D" w:rsidRDefault="00C0190C" w:rsidP="008F13CC">
                  <w:pPr>
                    <w:jc w:val="left"/>
                  </w:pPr>
                  <w:proofErr w:type="spellStart"/>
                  <w:r w:rsidRPr="00A25D4D">
                    <w:t>Classification</w:t>
                  </w:r>
                  <w:proofErr w:type="spellEnd"/>
                  <w:r w:rsidRPr="00A25D4D">
                    <w:t xml:space="preserve"> of </w:t>
                  </w:r>
                  <w:proofErr w:type="spellStart"/>
                  <w:r w:rsidRPr="00A25D4D">
                    <w:t>electricity</w:t>
                  </w:r>
                  <w:proofErr w:type="spellEnd"/>
                  <w:r w:rsidRPr="00A25D4D">
                    <w:t xml:space="preserve"> </w:t>
                  </w:r>
                  <w:proofErr w:type="spellStart"/>
                  <w:r w:rsidRPr="00A25D4D">
                    <w:t>appurtenances</w:t>
                  </w:r>
                  <w:proofErr w:type="spellEnd"/>
                  <w:r w:rsidRPr="00A25D4D">
                    <w:t>.</w:t>
                  </w:r>
                </w:p>
              </w:tc>
            </w:tr>
            <w:tr w:rsidR="00C0190C" w:rsidRPr="00A25D4D" w14:paraId="74A75664" w14:textId="77777777" w:rsidTr="00C0190C">
              <w:trPr>
                <w:tblHeader/>
                <w:tblCellSpacing w:w="0" w:type="dxa"/>
              </w:trPr>
              <w:tc>
                <w:tcPr>
                  <w:tcW w:w="360" w:type="dxa"/>
                  <w:hideMark/>
                </w:tcPr>
                <w:p w14:paraId="3DA951BE" w14:textId="77777777" w:rsidR="00C0190C" w:rsidRPr="00A25D4D" w:rsidRDefault="00C0190C" w:rsidP="008F13CC">
                  <w:pPr>
                    <w:jc w:val="left"/>
                  </w:pPr>
                  <w:r w:rsidRPr="00A25D4D">
                    <w:t> </w:t>
                  </w:r>
                </w:p>
              </w:tc>
              <w:tc>
                <w:tcPr>
                  <w:tcW w:w="1500" w:type="dxa"/>
                  <w:hideMark/>
                </w:tcPr>
                <w:p w14:paraId="23B1A8B6" w14:textId="77777777" w:rsidR="00C0190C" w:rsidRPr="00A25D4D" w:rsidRDefault="00C0190C" w:rsidP="008F13CC">
                  <w:pPr>
                    <w:jc w:val="left"/>
                  </w:pPr>
                  <w:r w:rsidRPr="00A25D4D">
                    <w:t>Subtype van:</w:t>
                  </w:r>
                </w:p>
              </w:tc>
              <w:tc>
                <w:tcPr>
                  <w:tcW w:w="0" w:type="auto"/>
                  <w:hideMark/>
                </w:tcPr>
                <w:p w14:paraId="71A22661" w14:textId="77777777" w:rsidR="00C0190C" w:rsidRPr="00A25D4D" w:rsidRDefault="00C0190C" w:rsidP="008F13CC">
                  <w:pPr>
                    <w:jc w:val="left"/>
                  </w:pPr>
                  <w:proofErr w:type="spellStart"/>
                  <w:r w:rsidRPr="00A25D4D">
                    <w:t>AppurtenanceTypeValue</w:t>
                  </w:r>
                  <w:proofErr w:type="spellEnd"/>
                </w:p>
              </w:tc>
            </w:tr>
            <w:tr w:rsidR="00C0190C" w:rsidRPr="00A25D4D" w14:paraId="04881BE2" w14:textId="77777777" w:rsidTr="00C0190C">
              <w:trPr>
                <w:tblHeader/>
                <w:tblCellSpacing w:w="0" w:type="dxa"/>
              </w:trPr>
              <w:tc>
                <w:tcPr>
                  <w:tcW w:w="360" w:type="dxa"/>
                  <w:hideMark/>
                </w:tcPr>
                <w:p w14:paraId="52AA1D9B" w14:textId="77777777" w:rsidR="00C0190C" w:rsidRPr="00A25D4D" w:rsidRDefault="00C0190C" w:rsidP="008F13CC">
                  <w:pPr>
                    <w:jc w:val="left"/>
                  </w:pPr>
                  <w:r w:rsidRPr="00A25D4D">
                    <w:t> </w:t>
                  </w:r>
                </w:p>
              </w:tc>
              <w:tc>
                <w:tcPr>
                  <w:tcW w:w="1500" w:type="dxa"/>
                  <w:hideMark/>
                </w:tcPr>
                <w:p w14:paraId="633EB712" w14:textId="77777777" w:rsidR="00C0190C" w:rsidRPr="00A25D4D" w:rsidRDefault="00C0190C" w:rsidP="008F13CC">
                  <w:pPr>
                    <w:jc w:val="left"/>
                  </w:pPr>
                  <w:r w:rsidRPr="00A25D4D">
                    <w:t>Stereotypes:</w:t>
                  </w:r>
                </w:p>
              </w:tc>
              <w:tc>
                <w:tcPr>
                  <w:tcW w:w="0" w:type="auto"/>
                  <w:hideMark/>
                </w:tcPr>
                <w:p w14:paraId="78021FBA"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06BB0659" w14:textId="77777777" w:rsidTr="00C0190C">
              <w:trPr>
                <w:tblHeader/>
                <w:tblCellSpacing w:w="0" w:type="dxa"/>
              </w:trPr>
              <w:tc>
                <w:tcPr>
                  <w:tcW w:w="360" w:type="dxa"/>
                  <w:hideMark/>
                </w:tcPr>
                <w:p w14:paraId="74A26392" w14:textId="77777777" w:rsidR="00C0190C" w:rsidRPr="00A25D4D" w:rsidRDefault="00C0190C" w:rsidP="008F13CC">
                  <w:pPr>
                    <w:jc w:val="left"/>
                  </w:pPr>
                  <w:r w:rsidRPr="00A25D4D">
                    <w:t> </w:t>
                  </w:r>
                </w:p>
              </w:tc>
              <w:tc>
                <w:tcPr>
                  <w:tcW w:w="1500" w:type="dxa"/>
                  <w:hideMark/>
                </w:tcPr>
                <w:p w14:paraId="14D2DA44"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780C30DA" w14:textId="77777777" w:rsidR="00C0190C" w:rsidRPr="00A25D4D" w:rsidRDefault="00C0190C" w:rsidP="008F13CC">
                  <w:pPr>
                    <w:jc w:val="left"/>
                  </w:pPr>
                  <w:proofErr w:type="spellStart"/>
                  <w:r w:rsidRPr="00A25D4D">
                    <w:t>Uitbreidbaar</w:t>
                  </w:r>
                  <w:proofErr w:type="spellEnd"/>
                </w:p>
              </w:tc>
            </w:tr>
          </w:tbl>
          <w:p w14:paraId="4FEF2E37" w14:textId="77777777" w:rsidR="00C0190C" w:rsidRPr="00A25D4D" w:rsidRDefault="00C0190C" w:rsidP="008F13CC">
            <w:pPr>
              <w:jc w:val="left"/>
            </w:pPr>
          </w:p>
        </w:tc>
      </w:tr>
    </w:tbl>
    <w:p w14:paraId="40173F66" w14:textId="77777777" w:rsidR="00C0190C" w:rsidRPr="00A25D4D" w:rsidRDefault="00C0190C" w:rsidP="008F13CC">
      <w:pPr>
        <w:pStyle w:val="Kop5"/>
        <w:jc w:val="left"/>
        <w:rPr>
          <w:sz w:val="16"/>
          <w:szCs w:val="16"/>
        </w:rPr>
      </w:pPr>
      <w:proofErr w:type="spellStart"/>
      <w:r w:rsidRPr="00A25D4D">
        <w:rPr>
          <w:sz w:val="16"/>
          <w:szCs w:val="16"/>
        </w:rPr>
        <w:t>ElectricityCable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C0190C" w:rsidRPr="00A25D4D" w14:paraId="1B097877"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6E7F0B0" w14:textId="77777777" w:rsidR="00C0190C" w:rsidRPr="00A25D4D" w:rsidRDefault="00C0190C" w:rsidP="008F13CC">
            <w:pPr>
              <w:jc w:val="left"/>
            </w:pPr>
            <w:proofErr w:type="spellStart"/>
            <w:r w:rsidRPr="00A25D4D">
              <w:rPr>
                <w:b/>
                <w:bCs/>
              </w:rPr>
              <w:t>ElectricityCable</w:t>
            </w:r>
            <w:proofErr w:type="spellEnd"/>
          </w:p>
        </w:tc>
      </w:tr>
      <w:tr w:rsidR="00C0190C" w:rsidRPr="00A25D4D" w14:paraId="26C0694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7060DF" w14:paraId="54179F7C" w14:textId="77777777" w:rsidTr="00C0190C">
              <w:trPr>
                <w:tblHeader/>
                <w:tblCellSpacing w:w="0" w:type="dxa"/>
              </w:trPr>
              <w:tc>
                <w:tcPr>
                  <w:tcW w:w="360" w:type="dxa"/>
                  <w:hideMark/>
                </w:tcPr>
                <w:p w14:paraId="555F2F9E" w14:textId="77777777" w:rsidR="00C0190C" w:rsidRPr="00A25D4D" w:rsidRDefault="00C0190C" w:rsidP="008F13CC">
                  <w:pPr>
                    <w:jc w:val="left"/>
                  </w:pPr>
                  <w:r w:rsidRPr="00A25D4D">
                    <w:t> </w:t>
                  </w:r>
                </w:p>
              </w:tc>
              <w:tc>
                <w:tcPr>
                  <w:tcW w:w="1500" w:type="dxa"/>
                  <w:hideMark/>
                </w:tcPr>
                <w:p w14:paraId="3FB297B1" w14:textId="77777777" w:rsidR="00C0190C" w:rsidRPr="00A25D4D" w:rsidRDefault="00C0190C" w:rsidP="008F13CC">
                  <w:pPr>
                    <w:jc w:val="left"/>
                  </w:pPr>
                  <w:r w:rsidRPr="00A25D4D">
                    <w:t>Package:</w:t>
                  </w:r>
                </w:p>
              </w:tc>
              <w:tc>
                <w:tcPr>
                  <w:tcW w:w="0" w:type="auto"/>
                  <w:hideMark/>
                </w:tcPr>
                <w:p w14:paraId="41722C3B" w14:textId="77777777" w:rsidR="00C0190C" w:rsidRPr="00A25D4D" w:rsidRDefault="00C0190C" w:rsidP="008F13CC">
                  <w:pPr>
                    <w:jc w:val="left"/>
                    <w:rPr>
                      <w:lang w:val="en-GB"/>
                    </w:rPr>
                  </w:pPr>
                  <w:r w:rsidRPr="00A25D4D">
                    <w:rPr>
                      <w:lang w:val="en-GB"/>
                    </w:rPr>
                    <w:t>Electricity Network [Candidate type that might be extended in Annex II/III INSPIRE data specification]</w:t>
                  </w:r>
                </w:p>
              </w:tc>
            </w:tr>
            <w:tr w:rsidR="00C0190C" w:rsidRPr="00A25D4D" w14:paraId="668522F3" w14:textId="77777777" w:rsidTr="00C0190C">
              <w:trPr>
                <w:tblHeader/>
                <w:tblCellSpacing w:w="0" w:type="dxa"/>
              </w:trPr>
              <w:tc>
                <w:tcPr>
                  <w:tcW w:w="360" w:type="dxa"/>
                  <w:hideMark/>
                </w:tcPr>
                <w:p w14:paraId="294E3FE6" w14:textId="77777777" w:rsidR="00C0190C" w:rsidRPr="00A25D4D" w:rsidRDefault="00C0190C" w:rsidP="008F13CC">
                  <w:pPr>
                    <w:jc w:val="left"/>
                    <w:rPr>
                      <w:lang w:val="en-GB"/>
                    </w:rPr>
                  </w:pPr>
                  <w:r w:rsidRPr="00A25D4D">
                    <w:rPr>
                      <w:lang w:val="en-GB"/>
                    </w:rPr>
                    <w:t> </w:t>
                  </w:r>
                </w:p>
              </w:tc>
              <w:tc>
                <w:tcPr>
                  <w:tcW w:w="1500" w:type="dxa"/>
                  <w:hideMark/>
                </w:tcPr>
                <w:p w14:paraId="39F62AF4" w14:textId="77777777" w:rsidR="00C0190C" w:rsidRPr="00A25D4D" w:rsidRDefault="00C0190C" w:rsidP="008F13CC">
                  <w:pPr>
                    <w:jc w:val="left"/>
                  </w:pPr>
                  <w:r w:rsidRPr="00A25D4D">
                    <w:t>Naam</w:t>
                  </w:r>
                </w:p>
              </w:tc>
              <w:tc>
                <w:tcPr>
                  <w:tcW w:w="0" w:type="auto"/>
                  <w:hideMark/>
                </w:tcPr>
                <w:p w14:paraId="33DAA8A9" w14:textId="77777777" w:rsidR="00C0190C" w:rsidRPr="00A25D4D" w:rsidRDefault="00C0190C" w:rsidP="008F13CC">
                  <w:pPr>
                    <w:jc w:val="left"/>
                  </w:pPr>
                  <w:proofErr w:type="spellStart"/>
                  <w:r w:rsidRPr="00A25D4D">
                    <w:t>electricity</w:t>
                  </w:r>
                  <w:proofErr w:type="spellEnd"/>
                  <w:r w:rsidRPr="00A25D4D">
                    <w:t xml:space="preserve"> </w:t>
                  </w:r>
                  <w:proofErr w:type="spellStart"/>
                  <w:r w:rsidRPr="00A25D4D">
                    <w:t>cable</w:t>
                  </w:r>
                  <w:proofErr w:type="spellEnd"/>
                  <w:r w:rsidRPr="00A25D4D">
                    <w:t xml:space="preserve"> </w:t>
                  </w:r>
                </w:p>
              </w:tc>
            </w:tr>
            <w:tr w:rsidR="00C0190C" w:rsidRPr="007060DF" w14:paraId="7FB2A2A5" w14:textId="77777777" w:rsidTr="00C0190C">
              <w:trPr>
                <w:tblHeader/>
                <w:tblCellSpacing w:w="0" w:type="dxa"/>
              </w:trPr>
              <w:tc>
                <w:tcPr>
                  <w:tcW w:w="360" w:type="dxa"/>
                  <w:hideMark/>
                </w:tcPr>
                <w:p w14:paraId="1C9AB007" w14:textId="77777777" w:rsidR="00C0190C" w:rsidRPr="00A25D4D" w:rsidRDefault="00C0190C" w:rsidP="008F13CC">
                  <w:pPr>
                    <w:jc w:val="left"/>
                  </w:pPr>
                  <w:r w:rsidRPr="00A25D4D">
                    <w:t> </w:t>
                  </w:r>
                </w:p>
              </w:tc>
              <w:tc>
                <w:tcPr>
                  <w:tcW w:w="1500" w:type="dxa"/>
                  <w:hideMark/>
                </w:tcPr>
                <w:p w14:paraId="755FB7A9" w14:textId="77777777" w:rsidR="00C0190C" w:rsidRPr="00A25D4D" w:rsidRDefault="00C0190C" w:rsidP="008F13CC">
                  <w:pPr>
                    <w:jc w:val="left"/>
                  </w:pPr>
                  <w:r w:rsidRPr="00A25D4D">
                    <w:t>Definitie:</w:t>
                  </w:r>
                </w:p>
              </w:tc>
              <w:tc>
                <w:tcPr>
                  <w:tcW w:w="0" w:type="auto"/>
                  <w:hideMark/>
                </w:tcPr>
                <w:p w14:paraId="7415B44B" w14:textId="77777777" w:rsidR="00C0190C" w:rsidRPr="00A25D4D" w:rsidRDefault="00C0190C" w:rsidP="008F13CC">
                  <w:pPr>
                    <w:jc w:val="left"/>
                    <w:rPr>
                      <w:lang w:val="en-GB"/>
                    </w:rPr>
                  </w:pPr>
                  <w:r w:rsidRPr="00A25D4D">
                    <w:rPr>
                      <w:lang w:val="en-GB"/>
                    </w:rPr>
                    <w:t xml:space="preserve">A utility link or link sequence used to convey electricity from one location to another. </w:t>
                  </w:r>
                </w:p>
              </w:tc>
            </w:tr>
            <w:tr w:rsidR="00C0190C" w:rsidRPr="00A25D4D" w14:paraId="4B9FA996" w14:textId="77777777" w:rsidTr="00C0190C">
              <w:trPr>
                <w:tblHeader/>
                <w:tblCellSpacing w:w="0" w:type="dxa"/>
              </w:trPr>
              <w:tc>
                <w:tcPr>
                  <w:tcW w:w="360" w:type="dxa"/>
                  <w:hideMark/>
                </w:tcPr>
                <w:p w14:paraId="03168875" w14:textId="77777777" w:rsidR="00C0190C" w:rsidRPr="00A25D4D" w:rsidRDefault="00C0190C" w:rsidP="008F13CC">
                  <w:pPr>
                    <w:jc w:val="left"/>
                    <w:rPr>
                      <w:lang w:val="en-GB"/>
                    </w:rPr>
                  </w:pPr>
                  <w:r w:rsidRPr="00A25D4D">
                    <w:rPr>
                      <w:lang w:val="en-GB"/>
                    </w:rPr>
                    <w:t> </w:t>
                  </w:r>
                </w:p>
              </w:tc>
              <w:tc>
                <w:tcPr>
                  <w:tcW w:w="1500" w:type="dxa"/>
                  <w:hideMark/>
                </w:tcPr>
                <w:p w14:paraId="127DB55E" w14:textId="77777777" w:rsidR="00C0190C" w:rsidRPr="00A25D4D" w:rsidRDefault="00C0190C" w:rsidP="008F13CC">
                  <w:pPr>
                    <w:jc w:val="left"/>
                  </w:pPr>
                  <w:r w:rsidRPr="00A25D4D">
                    <w:t>Subtype van:</w:t>
                  </w:r>
                </w:p>
              </w:tc>
              <w:tc>
                <w:tcPr>
                  <w:tcW w:w="0" w:type="auto"/>
                  <w:hideMark/>
                </w:tcPr>
                <w:p w14:paraId="7BA387DA" w14:textId="77777777" w:rsidR="00C0190C" w:rsidRPr="00A25D4D" w:rsidRDefault="00C0190C" w:rsidP="008F13CC">
                  <w:pPr>
                    <w:jc w:val="left"/>
                  </w:pPr>
                  <w:r w:rsidRPr="00A25D4D">
                    <w:t>Cable</w:t>
                  </w:r>
                </w:p>
              </w:tc>
            </w:tr>
            <w:tr w:rsidR="00C0190C" w:rsidRPr="00A25D4D" w14:paraId="426B65E0" w14:textId="77777777" w:rsidTr="00C0190C">
              <w:trPr>
                <w:tblHeader/>
                <w:tblCellSpacing w:w="0" w:type="dxa"/>
              </w:trPr>
              <w:tc>
                <w:tcPr>
                  <w:tcW w:w="360" w:type="dxa"/>
                  <w:hideMark/>
                </w:tcPr>
                <w:p w14:paraId="4739AED7" w14:textId="77777777" w:rsidR="00C0190C" w:rsidRPr="00A25D4D" w:rsidRDefault="00C0190C" w:rsidP="008F13CC">
                  <w:pPr>
                    <w:jc w:val="left"/>
                  </w:pPr>
                  <w:r w:rsidRPr="00A25D4D">
                    <w:t> </w:t>
                  </w:r>
                </w:p>
              </w:tc>
              <w:tc>
                <w:tcPr>
                  <w:tcW w:w="1500" w:type="dxa"/>
                  <w:hideMark/>
                </w:tcPr>
                <w:p w14:paraId="0AF555A9" w14:textId="77777777" w:rsidR="00C0190C" w:rsidRPr="00A25D4D" w:rsidRDefault="00C0190C" w:rsidP="008F13CC">
                  <w:pPr>
                    <w:jc w:val="left"/>
                  </w:pPr>
                  <w:r w:rsidRPr="00A25D4D">
                    <w:t>Stereotypes:</w:t>
                  </w:r>
                </w:p>
              </w:tc>
              <w:tc>
                <w:tcPr>
                  <w:tcW w:w="0" w:type="auto"/>
                  <w:hideMark/>
                </w:tcPr>
                <w:p w14:paraId="00E3E8EC"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2D300870" w14:textId="77777777" w:rsidR="00C0190C" w:rsidRPr="00A25D4D" w:rsidRDefault="00C0190C" w:rsidP="008F13CC">
            <w:pPr>
              <w:jc w:val="left"/>
            </w:pPr>
          </w:p>
        </w:tc>
      </w:tr>
      <w:tr w:rsidR="00C0190C" w:rsidRPr="00A25D4D" w14:paraId="454E0C2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E92E823" w14:textId="77777777" w:rsidR="00C0190C" w:rsidRPr="00A25D4D" w:rsidRDefault="00C0190C" w:rsidP="008F13CC">
            <w:pPr>
              <w:jc w:val="left"/>
            </w:pPr>
            <w:r w:rsidRPr="00A25D4D">
              <w:rPr>
                <w:b/>
                <w:bCs/>
              </w:rPr>
              <w:t xml:space="preserve">Attribuut: </w:t>
            </w:r>
            <w:proofErr w:type="spellStart"/>
            <w:r w:rsidRPr="00A25D4D">
              <w:rPr>
                <w:b/>
                <w:bCs/>
              </w:rPr>
              <w:t>operatingVoltage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00BD4D88" w14:textId="77777777" w:rsidTr="00C0190C">
              <w:trPr>
                <w:tblHeader/>
                <w:tblCellSpacing w:w="0" w:type="dxa"/>
              </w:trPr>
              <w:tc>
                <w:tcPr>
                  <w:tcW w:w="360" w:type="dxa"/>
                  <w:hideMark/>
                </w:tcPr>
                <w:p w14:paraId="24E0546B" w14:textId="77777777" w:rsidR="00C0190C" w:rsidRPr="00A25D4D" w:rsidRDefault="00C0190C" w:rsidP="008F13CC">
                  <w:pPr>
                    <w:jc w:val="left"/>
                  </w:pPr>
                  <w:r w:rsidRPr="00A25D4D">
                    <w:t> </w:t>
                  </w:r>
                </w:p>
              </w:tc>
              <w:tc>
                <w:tcPr>
                  <w:tcW w:w="1500" w:type="dxa"/>
                  <w:hideMark/>
                </w:tcPr>
                <w:p w14:paraId="4D134E35" w14:textId="77777777" w:rsidR="00C0190C" w:rsidRPr="00A25D4D" w:rsidRDefault="00C0190C" w:rsidP="008F13CC">
                  <w:pPr>
                    <w:jc w:val="left"/>
                  </w:pPr>
                  <w:r w:rsidRPr="00A25D4D">
                    <w:t>Type:</w:t>
                  </w:r>
                </w:p>
              </w:tc>
              <w:tc>
                <w:tcPr>
                  <w:tcW w:w="0" w:type="auto"/>
                  <w:hideMark/>
                </w:tcPr>
                <w:p w14:paraId="78AC3013" w14:textId="77777777" w:rsidR="00C0190C" w:rsidRPr="00A25D4D" w:rsidRDefault="00C0190C" w:rsidP="008F13CC">
                  <w:pPr>
                    <w:jc w:val="left"/>
                  </w:pPr>
                  <w:proofErr w:type="spellStart"/>
                  <w:r w:rsidRPr="00A25D4D">
                    <w:t>Measure</w:t>
                  </w:r>
                  <w:proofErr w:type="spellEnd"/>
                </w:p>
              </w:tc>
            </w:tr>
            <w:tr w:rsidR="00C0190C" w:rsidRPr="00A25D4D" w14:paraId="2B8BCA01" w14:textId="77777777" w:rsidTr="00C0190C">
              <w:trPr>
                <w:tblHeader/>
                <w:tblCellSpacing w:w="0" w:type="dxa"/>
              </w:trPr>
              <w:tc>
                <w:tcPr>
                  <w:tcW w:w="360" w:type="dxa"/>
                  <w:hideMark/>
                </w:tcPr>
                <w:p w14:paraId="7953FAFF" w14:textId="77777777" w:rsidR="00C0190C" w:rsidRPr="00A25D4D" w:rsidRDefault="00C0190C" w:rsidP="008F13CC">
                  <w:pPr>
                    <w:jc w:val="left"/>
                  </w:pPr>
                  <w:r w:rsidRPr="00A25D4D">
                    <w:t> </w:t>
                  </w:r>
                </w:p>
              </w:tc>
              <w:tc>
                <w:tcPr>
                  <w:tcW w:w="1500" w:type="dxa"/>
                  <w:hideMark/>
                </w:tcPr>
                <w:p w14:paraId="25D1095E" w14:textId="77777777" w:rsidR="00C0190C" w:rsidRPr="00A25D4D" w:rsidRDefault="00C0190C" w:rsidP="008F13CC">
                  <w:pPr>
                    <w:jc w:val="left"/>
                  </w:pPr>
                  <w:r w:rsidRPr="00A25D4D">
                    <w:t>Naam</w:t>
                  </w:r>
                </w:p>
              </w:tc>
              <w:tc>
                <w:tcPr>
                  <w:tcW w:w="0" w:type="auto"/>
                  <w:hideMark/>
                </w:tcPr>
                <w:p w14:paraId="5F611C69" w14:textId="77777777" w:rsidR="00C0190C" w:rsidRPr="00A25D4D" w:rsidRDefault="00C0190C" w:rsidP="008F13CC">
                  <w:pPr>
                    <w:jc w:val="left"/>
                  </w:pPr>
                  <w:r w:rsidRPr="00A25D4D">
                    <w:t xml:space="preserve">operating voltage </w:t>
                  </w:r>
                </w:p>
              </w:tc>
            </w:tr>
            <w:tr w:rsidR="00C0190C" w:rsidRPr="007060DF" w14:paraId="0B3415FE" w14:textId="77777777" w:rsidTr="00C0190C">
              <w:trPr>
                <w:tblHeader/>
                <w:tblCellSpacing w:w="0" w:type="dxa"/>
              </w:trPr>
              <w:tc>
                <w:tcPr>
                  <w:tcW w:w="360" w:type="dxa"/>
                  <w:hideMark/>
                </w:tcPr>
                <w:p w14:paraId="2CD14462" w14:textId="77777777" w:rsidR="00C0190C" w:rsidRPr="00A25D4D" w:rsidRDefault="00C0190C" w:rsidP="008F13CC">
                  <w:pPr>
                    <w:jc w:val="left"/>
                  </w:pPr>
                  <w:r w:rsidRPr="00A25D4D">
                    <w:t> </w:t>
                  </w:r>
                </w:p>
              </w:tc>
              <w:tc>
                <w:tcPr>
                  <w:tcW w:w="1500" w:type="dxa"/>
                  <w:hideMark/>
                </w:tcPr>
                <w:p w14:paraId="73392A08" w14:textId="77777777" w:rsidR="00C0190C" w:rsidRPr="00A25D4D" w:rsidRDefault="00C0190C" w:rsidP="008F13CC">
                  <w:pPr>
                    <w:jc w:val="left"/>
                  </w:pPr>
                  <w:r w:rsidRPr="00A25D4D">
                    <w:t>Definitie:</w:t>
                  </w:r>
                </w:p>
              </w:tc>
              <w:tc>
                <w:tcPr>
                  <w:tcW w:w="0" w:type="auto"/>
                  <w:hideMark/>
                </w:tcPr>
                <w:p w14:paraId="730E6B37" w14:textId="77777777" w:rsidR="00C0190C" w:rsidRPr="00A25D4D" w:rsidRDefault="00C0190C" w:rsidP="008F13CC">
                  <w:pPr>
                    <w:jc w:val="left"/>
                    <w:rPr>
                      <w:lang w:val="en-GB"/>
                    </w:rPr>
                  </w:pPr>
                  <w:r w:rsidRPr="00A25D4D">
                    <w:rPr>
                      <w:lang w:val="en-GB"/>
                    </w:rPr>
                    <w:t xml:space="preserve">The utilization </w:t>
                  </w:r>
                  <w:proofErr w:type="spellStart"/>
                  <w:r w:rsidRPr="00A25D4D">
                    <w:rPr>
                      <w:lang w:val="en-GB"/>
                    </w:rPr>
                    <w:t>or</w:t>
                  </w:r>
                  <w:proofErr w:type="spellEnd"/>
                  <w:r w:rsidRPr="00A25D4D">
                    <w:rPr>
                      <w:lang w:val="en-GB"/>
                    </w:rPr>
                    <w:t xml:space="preserve"> operating voltage by the equipment using the electricity. </w:t>
                  </w:r>
                </w:p>
              </w:tc>
            </w:tr>
            <w:tr w:rsidR="00C0190C" w:rsidRPr="00A25D4D" w14:paraId="69F997EC" w14:textId="77777777" w:rsidTr="00C0190C">
              <w:trPr>
                <w:tblHeader/>
                <w:tblCellSpacing w:w="0" w:type="dxa"/>
              </w:trPr>
              <w:tc>
                <w:tcPr>
                  <w:tcW w:w="360" w:type="dxa"/>
                  <w:hideMark/>
                </w:tcPr>
                <w:p w14:paraId="683C723C" w14:textId="77777777" w:rsidR="00C0190C" w:rsidRPr="00A25D4D" w:rsidRDefault="00C0190C" w:rsidP="008F13CC">
                  <w:pPr>
                    <w:jc w:val="left"/>
                    <w:rPr>
                      <w:lang w:val="en-GB"/>
                    </w:rPr>
                  </w:pPr>
                  <w:r w:rsidRPr="00A25D4D">
                    <w:rPr>
                      <w:lang w:val="en-GB"/>
                    </w:rPr>
                    <w:t> </w:t>
                  </w:r>
                </w:p>
              </w:tc>
              <w:tc>
                <w:tcPr>
                  <w:tcW w:w="1500" w:type="dxa"/>
                  <w:hideMark/>
                </w:tcPr>
                <w:p w14:paraId="71F75424"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863DBF2" w14:textId="77777777" w:rsidR="00C0190C" w:rsidRPr="00A25D4D" w:rsidRDefault="00C0190C" w:rsidP="008F13CC">
                  <w:pPr>
                    <w:jc w:val="left"/>
                  </w:pPr>
                  <w:r w:rsidRPr="00A25D4D">
                    <w:t>1</w:t>
                  </w:r>
                </w:p>
              </w:tc>
            </w:tr>
            <w:tr w:rsidR="00C0190C" w:rsidRPr="00A25D4D" w14:paraId="77A21EAE" w14:textId="77777777" w:rsidTr="00C0190C">
              <w:trPr>
                <w:tblHeader/>
                <w:tblCellSpacing w:w="0" w:type="dxa"/>
              </w:trPr>
              <w:tc>
                <w:tcPr>
                  <w:tcW w:w="360" w:type="dxa"/>
                  <w:hideMark/>
                </w:tcPr>
                <w:p w14:paraId="27461DBD" w14:textId="77777777" w:rsidR="00C0190C" w:rsidRPr="00A25D4D" w:rsidRDefault="00C0190C" w:rsidP="008F13CC">
                  <w:pPr>
                    <w:jc w:val="left"/>
                  </w:pPr>
                  <w:r w:rsidRPr="00A25D4D">
                    <w:t> </w:t>
                  </w:r>
                </w:p>
              </w:tc>
              <w:tc>
                <w:tcPr>
                  <w:tcW w:w="1500" w:type="dxa"/>
                  <w:hideMark/>
                </w:tcPr>
                <w:p w14:paraId="47EFAFCE" w14:textId="77777777" w:rsidR="00C0190C" w:rsidRPr="00A25D4D" w:rsidRDefault="00C0190C" w:rsidP="008F13CC">
                  <w:pPr>
                    <w:jc w:val="left"/>
                  </w:pPr>
                  <w:r w:rsidRPr="00A25D4D">
                    <w:t>Stereotypes:</w:t>
                  </w:r>
                </w:p>
              </w:tc>
              <w:tc>
                <w:tcPr>
                  <w:tcW w:w="0" w:type="auto"/>
                  <w:hideMark/>
                </w:tcPr>
                <w:p w14:paraId="51384B00"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217FF7B1" w14:textId="77777777" w:rsidR="00C0190C" w:rsidRPr="00A25D4D" w:rsidRDefault="00C0190C" w:rsidP="008F13CC">
            <w:pPr>
              <w:jc w:val="left"/>
            </w:pPr>
          </w:p>
        </w:tc>
      </w:tr>
      <w:tr w:rsidR="00C0190C" w:rsidRPr="00A25D4D" w14:paraId="21CDA4B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E351F9D" w14:textId="77777777" w:rsidR="00C0190C" w:rsidRPr="00A25D4D" w:rsidRDefault="00C0190C" w:rsidP="008F13CC">
            <w:pPr>
              <w:jc w:val="left"/>
            </w:pPr>
            <w:r w:rsidRPr="00A25D4D">
              <w:rPr>
                <w:b/>
                <w:bCs/>
              </w:rPr>
              <w:t xml:space="preserve">Attribuut: </w:t>
            </w:r>
            <w:proofErr w:type="spellStart"/>
            <w:r w:rsidRPr="00A25D4D">
              <w:rPr>
                <w:b/>
                <w:bCs/>
              </w:rPr>
              <w:t>nominalVoltage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692D400B" w14:textId="77777777" w:rsidTr="00C0190C">
              <w:trPr>
                <w:tblHeader/>
                <w:tblCellSpacing w:w="0" w:type="dxa"/>
              </w:trPr>
              <w:tc>
                <w:tcPr>
                  <w:tcW w:w="360" w:type="dxa"/>
                  <w:hideMark/>
                </w:tcPr>
                <w:p w14:paraId="370AB602" w14:textId="77777777" w:rsidR="00C0190C" w:rsidRPr="00A25D4D" w:rsidRDefault="00C0190C" w:rsidP="008F13CC">
                  <w:pPr>
                    <w:jc w:val="left"/>
                  </w:pPr>
                  <w:r w:rsidRPr="00A25D4D">
                    <w:lastRenderedPageBreak/>
                    <w:t> </w:t>
                  </w:r>
                </w:p>
              </w:tc>
              <w:tc>
                <w:tcPr>
                  <w:tcW w:w="1500" w:type="dxa"/>
                  <w:hideMark/>
                </w:tcPr>
                <w:p w14:paraId="30F53AC0" w14:textId="77777777" w:rsidR="00C0190C" w:rsidRPr="00A25D4D" w:rsidRDefault="00C0190C" w:rsidP="008F13CC">
                  <w:pPr>
                    <w:jc w:val="left"/>
                  </w:pPr>
                  <w:r w:rsidRPr="00A25D4D">
                    <w:t>Type:</w:t>
                  </w:r>
                </w:p>
              </w:tc>
              <w:tc>
                <w:tcPr>
                  <w:tcW w:w="0" w:type="auto"/>
                  <w:hideMark/>
                </w:tcPr>
                <w:p w14:paraId="4ADBB14A" w14:textId="77777777" w:rsidR="00C0190C" w:rsidRPr="00A25D4D" w:rsidRDefault="00C0190C" w:rsidP="008F13CC">
                  <w:pPr>
                    <w:jc w:val="left"/>
                  </w:pPr>
                  <w:proofErr w:type="spellStart"/>
                  <w:r w:rsidRPr="00A25D4D">
                    <w:t>Measure</w:t>
                  </w:r>
                  <w:proofErr w:type="spellEnd"/>
                </w:p>
              </w:tc>
            </w:tr>
            <w:tr w:rsidR="00C0190C" w:rsidRPr="00A25D4D" w14:paraId="6B33362B" w14:textId="77777777" w:rsidTr="00C0190C">
              <w:trPr>
                <w:tblHeader/>
                <w:tblCellSpacing w:w="0" w:type="dxa"/>
              </w:trPr>
              <w:tc>
                <w:tcPr>
                  <w:tcW w:w="360" w:type="dxa"/>
                  <w:hideMark/>
                </w:tcPr>
                <w:p w14:paraId="07FECFE0" w14:textId="77777777" w:rsidR="00C0190C" w:rsidRPr="00A25D4D" w:rsidRDefault="00C0190C" w:rsidP="008F13CC">
                  <w:pPr>
                    <w:jc w:val="left"/>
                  </w:pPr>
                  <w:r w:rsidRPr="00A25D4D">
                    <w:t> </w:t>
                  </w:r>
                </w:p>
              </w:tc>
              <w:tc>
                <w:tcPr>
                  <w:tcW w:w="1500" w:type="dxa"/>
                  <w:hideMark/>
                </w:tcPr>
                <w:p w14:paraId="55796ABD" w14:textId="77777777" w:rsidR="00C0190C" w:rsidRPr="00A25D4D" w:rsidRDefault="00C0190C" w:rsidP="008F13CC">
                  <w:pPr>
                    <w:jc w:val="left"/>
                  </w:pPr>
                  <w:r w:rsidRPr="00A25D4D">
                    <w:t>Naam</w:t>
                  </w:r>
                </w:p>
              </w:tc>
              <w:tc>
                <w:tcPr>
                  <w:tcW w:w="0" w:type="auto"/>
                  <w:hideMark/>
                </w:tcPr>
                <w:p w14:paraId="2E00AE80" w14:textId="77777777" w:rsidR="00C0190C" w:rsidRPr="00A25D4D" w:rsidRDefault="00C0190C" w:rsidP="008F13CC">
                  <w:pPr>
                    <w:jc w:val="left"/>
                  </w:pPr>
                  <w:proofErr w:type="spellStart"/>
                  <w:r w:rsidRPr="00A25D4D">
                    <w:t>nominal</w:t>
                  </w:r>
                  <w:proofErr w:type="spellEnd"/>
                  <w:r w:rsidRPr="00A25D4D">
                    <w:t xml:space="preserve"> voltage </w:t>
                  </w:r>
                </w:p>
              </w:tc>
            </w:tr>
            <w:tr w:rsidR="00C0190C" w:rsidRPr="007060DF" w14:paraId="7D69EB64" w14:textId="77777777" w:rsidTr="00C0190C">
              <w:trPr>
                <w:tblHeader/>
                <w:tblCellSpacing w:w="0" w:type="dxa"/>
              </w:trPr>
              <w:tc>
                <w:tcPr>
                  <w:tcW w:w="360" w:type="dxa"/>
                  <w:hideMark/>
                </w:tcPr>
                <w:p w14:paraId="26B20F60" w14:textId="77777777" w:rsidR="00C0190C" w:rsidRPr="00A25D4D" w:rsidRDefault="00C0190C" w:rsidP="008F13CC">
                  <w:pPr>
                    <w:jc w:val="left"/>
                  </w:pPr>
                  <w:r w:rsidRPr="00A25D4D">
                    <w:t> </w:t>
                  </w:r>
                </w:p>
              </w:tc>
              <w:tc>
                <w:tcPr>
                  <w:tcW w:w="1500" w:type="dxa"/>
                  <w:hideMark/>
                </w:tcPr>
                <w:p w14:paraId="1804A42E" w14:textId="77777777" w:rsidR="00C0190C" w:rsidRPr="00A25D4D" w:rsidRDefault="00C0190C" w:rsidP="008F13CC">
                  <w:pPr>
                    <w:jc w:val="left"/>
                  </w:pPr>
                  <w:r w:rsidRPr="00A25D4D">
                    <w:t>Definitie:</w:t>
                  </w:r>
                </w:p>
              </w:tc>
              <w:tc>
                <w:tcPr>
                  <w:tcW w:w="0" w:type="auto"/>
                  <w:hideMark/>
                </w:tcPr>
                <w:p w14:paraId="051B2513" w14:textId="77777777" w:rsidR="00C0190C" w:rsidRPr="00A25D4D" w:rsidRDefault="00C0190C" w:rsidP="008F13CC">
                  <w:pPr>
                    <w:jc w:val="left"/>
                    <w:rPr>
                      <w:lang w:val="en-GB"/>
                    </w:rPr>
                  </w:pPr>
                  <w:r w:rsidRPr="00A25D4D">
                    <w:rPr>
                      <w:lang w:val="en-GB"/>
                    </w:rPr>
                    <w:t xml:space="preserve">The nominal system voltage at the point of supply. </w:t>
                  </w:r>
                </w:p>
              </w:tc>
            </w:tr>
            <w:tr w:rsidR="00C0190C" w:rsidRPr="00A25D4D" w14:paraId="43311D1D" w14:textId="77777777" w:rsidTr="00C0190C">
              <w:trPr>
                <w:tblHeader/>
                <w:tblCellSpacing w:w="0" w:type="dxa"/>
              </w:trPr>
              <w:tc>
                <w:tcPr>
                  <w:tcW w:w="360" w:type="dxa"/>
                  <w:hideMark/>
                </w:tcPr>
                <w:p w14:paraId="637862F2" w14:textId="77777777" w:rsidR="00C0190C" w:rsidRPr="00A25D4D" w:rsidRDefault="00C0190C" w:rsidP="008F13CC">
                  <w:pPr>
                    <w:jc w:val="left"/>
                    <w:rPr>
                      <w:lang w:val="en-GB"/>
                    </w:rPr>
                  </w:pPr>
                  <w:r w:rsidRPr="00A25D4D">
                    <w:rPr>
                      <w:lang w:val="en-GB"/>
                    </w:rPr>
                    <w:t> </w:t>
                  </w:r>
                </w:p>
              </w:tc>
              <w:tc>
                <w:tcPr>
                  <w:tcW w:w="1500" w:type="dxa"/>
                  <w:hideMark/>
                </w:tcPr>
                <w:p w14:paraId="1C78D56D"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2A08592" w14:textId="77777777" w:rsidR="00C0190C" w:rsidRPr="00A25D4D" w:rsidRDefault="00C0190C" w:rsidP="008F13CC">
                  <w:pPr>
                    <w:jc w:val="left"/>
                  </w:pPr>
                  <w:r w:rsidRPr="00A25D4D">
                    <w:t>1</w:t>
                  </w:r>
                </w:p>
              </w:tc>
            </w:tr>
            <w:tr w:rsidR="00C0190C" w:rsidRPr="00A25D4D" w14:paraId="30480742" w14:textId="77777777" w:rsidTr="00C0190C">
              <w:trPr>
                <w:tblHeader/>
                <w:tblCellSpacing w:w="0" w:type="dxa"/>
              </w:trPr>
              <w:tc>
                <w:tcPr>
                  <w:tcW w:w="360" w:type="dxa"/>
                  <w:hideMark/>
                </w:tcPr>
                <w:p w14:paraId="4E36AAAA" w14:textId="77777777" w:rsidR="00C0190C" w:rsidRPr="00A25D4D" w:rsidRDefault="00C0190C" w:rsidP="008F13CC">
                  <w:pPr>
                    <w:jc w:val="left"/>
                  </w:pPr>
                  <w:r w:rsidRPr="00A25D4D">
                    <w:t> </w:t>
                  </w:r>
                </w:p>
              </w:tc>
              <w:tc>
                <w:tcPr>
                  <w:tcW w:w="1500" w:type="dxa"/>
                  <w:hideMark/>
                </w:tcPr>
                <w:p w14:paraId="223E2063" w14:textId="77777777" w:rsidR="00C0190C" w:rsidRPr="00A25D4D" w:rsidRDefault="00C0190C" w:rsidP="008F13CC">
                  <w:pPr>
                    <w:jc w:val="left"/>
                  </w:pPr>
                  <w:r w:rsidRPr="00A25D4D">
                    <w:t>Stereotypes:</w:t>
                  </w:r>
                </w:p>
              </w:tc>
              <w:tc>
                <w:tcPr>
                  <w:tcW w:w="0" w:type="auto"/>
                  <w:hideMark/>
                </w:tcPr>
                <w:p w14:paraId="446D4DA2"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564B4CC9" w14:textId="77777777" w:rsidR="00C0190C" w:rsidRPr="00A25D4D" w:rsidRDefault="00C0190C" w:rsidP="008F13CC">
            <w:pPr>
              <w:jc w:val="left"/>
            </w:pPr>
          </w:p>
        </w:tc>
      </w:tr>
    </w:tbl>
    <w:p w14:paraId="6935F22D" w14:textId="77777777" w:rsidR="00C0190C" w:rsidRPr="00A25D4D" w:rsidRDefault="00C0190C" w:rsidP="008F13CC">
      <w:pPr>
        <w:pStyle w:val="Kop5"/>
        <w:jc w:val="left"/>
        <w:rPr>
          <w:sz w:val="16"/>
          <w:szCs w:val="16"/>
        </w:rPr>
      </w:pPr>
      <w:proofErr w:type="spellStart"/>
      <w:r w:rsidRPr="00A25D4D">
        <w:rPr>
          <w:sz w:val="16"/>
          <w:szCs w:val="16"/>
        </w:rPr>
        <w:lastRenderedPageBreak/>
        <w:t>OilGasChemicalsPipe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C0190C" w:rsidRPr="00A25D4D" w14:paraId="58036EE2"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5988A6E" w14:textId="77777777" w:rsidR="00C0190C" w:rsidRPr="00A25D4D" w:rsidRDefault="00C0190C" w:rsidP="008F13CC">
            <w:pPr>
              <w:jc w:val="left"/>
            </w:pPr>
            <w:proofErr w:type="spellStart"/>
            <w:r w:rsidRPr="00A25D4D">
              <w:rPr>
                <w:b/>
                <w:bCs/>
              </w:rPr>
              <w:t>OilGasChemicalsPipe</w:t>
            </w:r>
            <w:proofErr w:type="spellEnd"/>
          </w:p>
        </w:tc>
      </w:tr>
      <w:tr w:rsidR="00C0190C" w:rsidRPr="00A25D4D" w14:paraId="43B759D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7060DF" w14:paraId="63B87B26" w14:textId="77777777" w:rsidTr="00C0190C">
              <w:trPr>
                <w:tblHeader/>
                <w:tblCellSpacing w:w="0" w:type="dxa"/>
              </w:trPr>
              <w:tc>
                <w:tcPr>
                  <w:tcW w:w="360" w:type="dxa"/>
                  <w:hideMark/>
                </w:tcPr>
                <w:p w14:paraId="16C1B48A" w14:textId="77777777" w:rsidR="00C0190C" w:rsidRPr="00A25D4D" w:rsidRDefault="00C0190C" w:rsidP="008F13CC">
                  <w:pPr>
                    <w:jc w:val="left"/>
                  </w:pPr>
                  <w:r w:rsidRPr="00A25D4D">
                    <w:t> </w:t>
                  </w:r>
                </w:p>
              </w:tc>
              <w:tc>
                <w:tcPr>
                  <w:tcW w:w="1500" w:type="dxa"/>
                  <w:hideMark/>
                </w:tcPr>
                <w:p w14:paraId="2037BCD8" w14:textId="77777777" w:rsidR="00C0190C" w:rsidRPr="00A25D4D" w:rsidRDefault="00C0190C" w:rsidP="008F13CC">
                  <w:pPr>
                    <w:jc w:val="left"/>
                  </w:pPr>
                  <w:r w:rsidRPr="00A25D4D">
                    <w:t>Package:</w:t>
                  </w:r>
                </w:p>
              </w:tc>
              <w:tc>
                <w:tcPr>
                  <w:tcW w:w="0" w:type="auto"/>
                  <w:hideMark/>
                </w:tcPr>
                <w:p w14:paraId="1554727A" w14:textId="77777777" w:rsidR="00C0190C" w:rsidRPr="00A25D4D" w:rsidRDefault="00C0190C" w:rsidP="008F13CC">
                  <w:pPr>
                    <w:jc w:val="left"/>
                    <w:rPr>
                      <w:lang w:val="en-GB"/>
                    </w:rPr>
                  </w:pPr>
                  <w:r w:rsidRPr="00A25D4D">
                    <w:rPr>
                      <w:lang w:val="en-GB"/>
                    </w:rPr>
                    <w:t>Oil-Gas-Chemicals Network [Candidate type that might be extended in Annex II/III INSPIRE data specification]</w:t>
                  </w:r>
                </w:p>
              </w:tc>
            </w:tr>
            <w:tr w:rsidR="00C0190C" w:rsidRPr="007060DF" w14:paraId="5B64427B" w14:textId="77777777" w:rsidTr="00C0190C">
              <w:trPr>
                <w:tblHeader/>
                <w:tblCellSpacing w:w="0" w:type="dxa"/>
              </w:trPr>
              <w:tc>
                <w:tcPr>
                  <w:tcW w:w="360" w:type="dxa"/>
                  <w:hideMark/>
                </w:tcPr>
                <w:p w14:paraId="37594FED" w14:textId="77777777" w:rsidR="00C0190C" w:rsidRPr="00A25D4D" w:rsidRDefault="00C0190C" w:rsidP="008F13CC">
                  <w:pPr>
                    <w:jc w:val="left"/>
                    <w:rPr>
                      <w:lang w:val="en-GB"/>
                    </w:rPr>
                  </w:pPr>
                  <w:r w:rsidRPr="00A25D4D">
                    <w:rPr>
                      <w:lang w:val="en-GB"/>
                    </w:rPr>
                    <w:t> </w:t>
                  </w:r>
                </w:p>
              </w:tc>
              <w:tc>
                <w:tcPr>
                  <w:tcW w:w="1500" w:type="dxa"/>
                  <w:hideMark/>
                </w:tcPr>
                <w:p w14:paraId="785BF8E2" w14:textId="77777777" w:rsidR="00C0190C" w:rsidRPr="00A25D4D" w:rsidRDefault="00C0190C" w:rsidP="008F13CC">
                  <w:pPr>
                    <w:jc w:val="left"/>
                  </w:pPr>
                  <w:r w:rsidRPr="00A25D4D">
                    <w:t>Naam</w:t>
                  </w:r>
                </w:p>
              </w:tc>
              <w:tc>
                <w:tcPr>
                  <w:tcW w:w="0" w:type="auto"/>
                  <w:hideMark/>
                </w:tcPr>
                <w:p w14:paraId="7B67E25F" w14:textId="77777777" w:rsidR="00C0190C" w:rsidRPr="00A25D4D" w:rsidRDefault="00C0190C" w:rsidP="008F13CC">
                  <w:pPr>
                    <w:jc w:val="left"/>
                    <w:rPr>
                      <w:lang w:val="en-GB"/>
                    </w:rPr>
                  </w:pPr>
                  <w:r w:rsidRPr="00A25D4D">
                    <w:rPr>
                      <w:lang w:val="en-GB"/>
                    </w:rPr>
                    <w:t xml:space="preserve">oil, gas and chemicals pipe </w:t>
                  </w:r>
                </w:p>
              </w:tc>
            </w:tr>
            <w:tr w:rsidR="00C0190C" w:rsidRPr="007060DF" w14:paraId="7C2BE5AC" w14:textId="77777777" w:rsidTr="00C0190C">
              <w:trPr>
                <w:tblHeader/>
                <w:tblCellSpacing w:w="0" w:type="dxa"/>
              </w:trPr>
              <w:tc>
                <w:tcPr>
                  <w:tcW w:w="360" w:type="dxa"/>
                  <w:hideMark/>
                </w:tcPr>
                <w:p w14:paraId="30575F26" w14:textId="77777777" w:rsidR="00C0190C" w:rsidRPr="00A25D4D" w:rsidRDefault="00C0190C" w:rsidP="008F13CC">
                  <w:pPr>
                    <w:jc w:val="left"/>
                    <w:rPr>
                      <w:lang w:val="en-GB"/>
                    </w:rPr>
                  </w:pPr>
                  <w:r w:rsidRPr="00A25D4D">
                    <w:rPr>
                      <w:lang w:val="en-GB"/>
                    </w:rPr>
                    <w:t> </w:t>
                  </w:r>
                </w:p>
              </w:tc>
              <w:tc>
                <w:tcPr>
                  <w:tcW w:w="1500" w:type="dxa"/>
                  <w:hideMark/>
                </w:tcPr>
                <w:p w14:paraId="22E9EEF3" w14:textId="77777777" w:rsidR="00C0190C" w:rsidRPr="00A25D4D" w:rsidRDefault="00C0190C" w:rsidP="008F13CC">
                  <w:pPr>
                    <w:jc w:val="left"/>
                  </w:pPr>
                  <w:r w:rsidRPr="00A25D4D">
                    <w:t>Definitie:</w:t>
                  </w:r>
                </w:p>
              </w:tc>
              <w:tc>
                <w:tcPr>
                  <w:tcW w:w="0" w:type="auto"/>
                  <w:hideMark/>
                </w:tcPr>
                <w:p w14:paraId="0380B852" w14:textId="77777777" w:rsidR="00C0190C" w:rsidRPr="00A25D4D" w:rsidRDefault="00C0190C" w:rsidP="008F13CC">
                  <w:pPr>
                    <w:jc w:val="left"/>
                    <w:rPr>
                      <w:lang w:val="en-GB"/>
                    </w:rPr>
                  </w:pPr>
                  <w:r w:rsidRPr="00A25D4D">
                    <w:rPr>
                      <w:lang w:val="en-GB"/>
                    </w:rPr>
                    <w:t xml:space="preserve">A pipe used to convey oil, gas or chemicals from one location to another. </w:t>
                  </w:r>
                </w:p>
              </w:tc>
            </w:tr>
            <w:tr w:rsidR="00C0190C" w:rsidRPr="00A25D4D" w14:paraId="674A6EE9" w14:textId="77777777" w:rsidTr="00C0190C">
              <w:trPr>
                <w:tblHeader/>
                <w:tblCellSpacing w:w="0" w:type="dxa"/>
              </w:trPr>
              <w:tc>
                <w:tcPr>
                  <w:tcW w:w="360" w:type="dxa"/>
                  <w:hideMark/>
                </w:tcPr>
                <w:p w14:paraId="3B16E70E" w14:textId="77777777" w:rsidR="00C0190C" w:rsidRPr="00A25D4D" w:rsidRDefault="00C0190C" w:rsidP="008F13CC">
                  <w:pPr>
                    <w:jc w:val="left"/>
                    <w:rPr>
                      <w:lang w:val="en-GB"/>
                    </w:rPr>
                  </w:pPr>
                  <w:r w:rsidRPr="00A25D4D">
                    <w:rPr>
                      <w:lang w:val="en-GB"/>
                    </w:rPr>
                    <w:t> </w:t>
                  </w:r>
                </w:p>
              </w:tc>
              <w:tc>
                <w:tcPr>
                  <w:tcW w:w="1500" w:type="dxa"/>
                  <w:hideMark/>
                </w:tcPr>
                <w:p w14:paraId="78AAC964" w14:textId="77777777" w:rsidR="00C0190C" w:rsidRPr="00A25D4D" w:rsidRDefault="00C0190C" w:rsidP="008F13CC">
                  <w:pPr>
                    <w:jc w:val="left"/>
                  </w:pPr>
                  <w:r w:rsidRPr="00A25D4D">
                    <w:t>Subtype van:</w:t>
                  </w:r>
                </w:p>
              </w:tc>
              <w:tc>
                <w:tcPr>
                  <w:tcW w:w="0" w:type="auto"/>
                  <w:hideMark/>
                </w:tcPr>
                <w:p w14:paraId="4AFD0234" w14:textId="77777777" w:rsidR="00C0190C" w:rsidRPr="00A25D4D" w:rsidRDefault="00C0190C" w:rsidP="008F13CC">
                  <w:pPr>
                    <w:jc w:val="left"/>
                  </w:pPr>
                  <w:r w:rsidRPr="00A25D4D">
                    <w:t>Pipe</w:t>
                  </w:r>
                </w:p>
              </w:tc>
            </w:tr>
            <w:tr w:rsidR="00C0190C" w:rsidRPr="00A25D4D" w14:paraId="34BE9A12" w14:textId="77777777" w:rsidTr="00C0190C">
              <w:trPr>
                <w:tblHeader/>
                <w:tblCellSpacing w:w="0" w:type="dxa"/>
              </w:trPr>
              <w:tc>
                <w:tcPr>
                  <w:tcW w:w="360" w:type="dxa"/>
                  <w:hideMark/>
                </w:tcPr>
                <w:p w14:paraId="2D8DE1AC" w14:textId="77777777" w:rsidR="00C0190C" w:rsidRPr="00A25D4D" w:rsidRDefault="00C0190C" w:rsidP="008F13CC">
                  <w:pPr>
                    <w:jc w:val="left"/>
                  </w:pPr>
                  <w:r w:rsidRPr="00A25D4D">
                    <w:t> </w:t>
                  </w:r>
                </w:p>
              </w:tc>
              <w:tc>
                <w:tcPr>
                  <w:tcW w:w="1500" w:type="dxa"/>
                  <w:hideMark/>
                </w:tcPr>
                <w:p w14:paraId="37175515" w14:textId="77777777" w:rsidR="00C0190C" w:rsidRPr="00A25D4D" w:rsidRDefault="00C0190C" w:rsidP="008F13CC">
                  <w:pPr>
                    <w:jc w:val="left"/>
                  </w:pPr>
                  <w:r w:rsidRPr="00A25D4D">
                    <w:t>Stereotypes:</w:t>
                  </w:r>
                </w:p>
              </w:tc>
              <w:tc>
                <w:tcPr>
                  <w:tcW w:w="0" w:type="auto"/>
                  <w:hideMark/>
                </w:tcPr>
                <w:p w14:paraId="1527D90E"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0F296FEC" w14:textId="77777777" w:rsidR="00C0190C" w:rsidRPr="00A25D4D" w:rsidRDefault="00C0190C" w:rsidP="008F13CC">
            <w:pPr>
              <w:jc w:val="left"/>
            </w:pPr>
          </w:p>
        </w:tc>
      </w:tr>
      <w:tr w:rsidR="00C0190C" w:rsidRPr="00A25D4D" w14:paraId="7EE5D76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BFF8F22" w14:textId="77777777" w:rsidR="00C0190C" w:rsidRPr="00A25D4D" w:rsidRDefault="00C0190C" w:rsidP="008F13CC">
            <w:pPr>
              <w:jc w:val="left"/>
            </w:pPr>
            <w:r w:rsidRPr="00A25D4D">
              <w:rPr>
                <w:b/>
                <w:bCs/>
              </w:rPr>
              <w:t xml:space="preserve">Attribuut: </w:t>
            </w:r>
            <w:proofErr w:type="spellStart"/>
            <w:r w:rsidRPr="00A25D4D">
              <w:rPr>
                <w:b/>
                <w:bCs/>
              </w:rPr>
              <w:t>oilGasChemicalsProductType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7595BBCC" w14:textId="77777777" w:rsidTr="00C0190C">
              <w:trPr>
                <w:tblHeader/>
                <w:tblCellSpacing w:w="0" w:type="dxa"/>
              </w:trPr>
              <w:tc>
                <w:tcPr>
                  <w:tcW w:w="360" w:type="dxa"/>
                  <w:hideMark/>
                </w:tcPr>
                <w:p w14:paraId="4623045C" w14:textId="77777777" w:rsidR="00C0190C" w:rsidRPr="00A25D4D" w:rsidRDefault="00C0190C" w:rsidP="008F13CC">
                  <w:pPr>
                    <w:jc w:val="left"/>
                  </w:pPr>
                  <w:r w:rsidRPr="00A25D4D">
                    <w:t> </w:t>
                  </w:r>
                </w:p>
              </w:tc>
              <w:tc>
                <w:tcPr>
                  <w:tcW w:w="1500" w:type="dxa"/>
                  <w:hideMark/>
                </w:tcPr>
                <w:p w14:paraId="486B24BF" w14:textId="77777777" w:rsidR="00C0190C" w:rsidRPr="00A25D4D" w:rsidRDefault="00C0190C" w:rsidP="008F13CC">
                  <w:pPr>
                    <w:jc w:val="left"/>
                  </w:pPr>
                  <w:r w:rsidRPr="00A25D4D">
                    <w:t>Type:</w:t>
                  </w:r>
                </w:p>
              </w:tc>
              <w:tc>
                <w:tcPr>
                  <w:tcW w:w="0" w:type="auto"/>
                  <w:hideMark/>
                </w:tcPr>
                <w:p w14:paraId="516D9FBB" w14:textId="77777777" w:rsidR="00C0190C" w:rsidRPr="00A25D4D" w:rsidRDefault="00C0190C" w:rsidP="008F13CC">
                  <w:pPr>
                    <w:jc w:val="left"/>
                  </w:pPr>
                  <w:proofErr w:type="spellStart"/>
                  <w:r w:rsidRPr="00A25D4D">
                    <w:t>OilGasChemicalsProductTypeValue</w:t>
                  </w:r>
                  <w:proofErr w:type="spellEnd"/>
                </w:p>
              </w:tc>
            </w:tr>
            <w:tr w:rsidR="00C0190C" w:rsidRPr="007060DF" w14:paraId="4594D997" w14:textId="77777777" w:rsidTr="00C0190C">
              <w:trPr>
                <w:tblHeader/>
                <w:tblCellSpacing w:w="0" w:type="dxa"/>
              </w:trPr>
              <w:tc>
                <w:tcPr>
                  <w:tcW w:w="360" w:type="dxa"/>
                  <w:hideMark/>
                </w:tcPr>
                <w:p w14:paraId="0C526C69" w14:textId="77777777" w:rsidR="00C0190C" w:rsidRPr="00A25D4D" w:rsidRDefault="00C0190C" w:rsidP="008F13CC">
                  <w:pPr>
                    <w:jc w:val="left"/>
                  </w:pPr>
                  <w:r w:rsidRPr="00A25D4D">
                    <w:t> </w:t>
                  </w:r>
                </w:p>
              </w:tc>
              <w:tc>
                <w:tcPr>
                  <w:tcW w:w="1500" w:type="dxa"/>
                  <w:hideMark/>
                </w:tcPr>
                <w:p w14:paraId="5115AFD1" w14:textId="77777777" w:rsidR="00C0190C" w:rsidRPr="00A25D4D" w:rsidRDefault="00C0190C" w:rsidP="008F13CC">
                  <w:pPr>
                    <w:jc w:val="left"/>
                  </w:pPr>
                  <w:r w:rsidRPr="00A25D4D">
                    <w:t>Naam</w:t>
                  </w:r>
                </w:p>
              </w:tc>
              <w:tc>
                <w:tcPr>
                  <w:tcW w:w="0" w:type="auto"/>
                  <w:hideMark/>
                </w:tcPr>
                <w:p w14:paraId="4806BD31" w14:textId="77777777" w:rsidR="00C0190C" w:rsidRPr="00A25D4D" w:rsidRDefault="00C0190C" w:rsidP="008F13CC">
                  <w:pPr>
                    <w:jc w:val="left"/>
                    <w:rPr>
                      <w:lang w:val="en-GB"/>
                    </w:rPr>
                  </w:pPr>
                  <w:r w:rsidRPr="00A25D4D">
                    <w:rPr>
                      <w:lang w:val="en-GB"/>
                    </w:rPr>
                    <w:t xml:space="preserve">oil, gas and chemicals product type </w:t>
                  </w:r>
                </w:p>
              </w:tc>
            </w:tr>
            <w:tr w:rsidR="00C0190C" w:rsidRPr="007060DF" w14:paraId="7C89E34A" w14:textId="77777777" w:rsidTr="00C0190C">
              <w:trPr>
                <w:tblHeader/>
                <w:tblCellSpacing w:w="0" w:type="dxa"/>
              </w:trPr>
              <w:tc>
                <w:tcPr>
                  <w:tcW w:w="360" w:type="dxa"/>
                  <w:hideMark/>
                </w:tcPr>
                <w:p w14:paraId="7A6C590F" w14:textId="77777777" w:rsidR="00C0190C" w:rsidRPr="00A25D4D" w:rsidRDefault="00C0190C" w:rsidP="008F13CC">
                  <w:pPr>
                    <w:jc w:val="left"/>
                    <w:rPr>
                      <w:lang w:val="en-GB"/>
                    </w:rPr>
                  </w:pPr>
                  <w:r w:rsidRPr="00A25D4D">
                    <w:rPr>
                      <w:lang w:val="en-GB"/>
                    </w:rPr>
                    <w:t> </w:t>
                  </w:r>
                </w:p>
              </w:tc>
              <w:tc>
                <w:tcPr>
                  <w:tcW w:w="1500" w:type="dxa"/>
                  <w:hideMark/>
                </w:tcPr>
                <w:p w14:paraId="29A1812C" w14:textId="77777777" w:rsidR="00C0190C" w:rsidRPr="00A25D4D" w:rsidRDefault="00C0190C" w:rsidP="008F13CC">
                  <w:pPr>
                    <w:jc w:val="left"/>
                  </w:pPr>
                  <w:r w:rsidRPr="00A25D4D">
                    <w:t>Definitie:</w:t>
                  </w:r>
                </w:p>
              </w:tc>
              <w:tc>
                <w:tcPr>
                  <w:tcW w:w="0" w:type="auto"/>
                  <w:hideMark/>
                </w:tcPr>
                <w:p w14:paraId="33E53E0A" w14:textId="77777777" w:rsidR="00C0190C" w:rsidRPr="00A25D4D" w:rsidRDefault="00C0190C" w:rsidP="008F13CC">
                  <w:pPr>
                    <w:jc w:val="left"/>
                    <w:rPr>
                      <w:lang w:val="en-GB"/>
                    </w:rPr>
                  </w:pPr>
                  <w:r w:rsidRPr="00A25D4D">
                    <w:rPr>
                      <w:lang w:val="en-GB"/>
                    </w:rPr>
                    <w:t>The type of oil, gas or chemicals product that is conveyed through the oil, gas, chemicals pipe.</w:t>
                  </w:r>
                </w:p>
              </w:tc>
            </w:tr>
            <w:tr w:rsidR="00C0190C" w:rsidRPr="00A25D4D" w14:paraId="09BEC132" w14:textId="77777777" w:rsidTr="00C0190C">
              <w:trPr>
                <w:tblHeader/>
                <w:tblCellSpacing w:w="0" w:type="dxa"/>
              </w:trPr>
              <w:tc>
                <w:tcPr>
                  <w:tcW w:w="360" w:type="dxa"/>
                  <w:hideMark/>
                </w:tcPr>
                <w:p w14:paraId="50E19008" w14:textId="77777777" w:rsidR="00C0190C" w:rsidRPr="00A25D4D" w:rsidRDefault="00C0190C" w:rsidP="008F13CC">
                  <w:pPr>
                    <w:jc w:val="left"/>
                    <w:rPr>
                      <w:lang w:val="en-GB"/>
                    </w:rPr>
                  </w:pPr>
                  <w:r w:rsidRPr="00A25D4D">
                    <w:rPr>
                      <w:lang w:val="en-GB"/>
                    </w:rPr>
                    <w:t> </w:t>
                  </w:r>
                </w:p>
              </w:tc>
              <w:tc>
                <w:tcPr>
                  <w:tcW w:w="1500" w:type="dxa"/>
                  <w:hideMark/>
                </w:tcPr>
                <w:p w14:paraId="785F7060"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066FB2E" w14:textId="77777777" w:rsidR="00C0190C" w:rsidRPr="00A25D4D" w:rsidRDefault="00C0190C" w:rsidP="008F13CC">
                  <w:pPr>
                    <w:jc w:val="left"/>
                  </w:pPr>
                  <w:r w:rsidRPr="00A25D4D">
                    <w:t>1..*</w:t>
                  </w:r>
                </w:p>
              </w:tc>
            </w:tr>
            <w:tr w:rsidR="00C0190C" w:rsidRPr="00A25D4D" w14:paraId="69FE5921" w14:textId="77777777" w:rsidTr="00C0190C">
              <w:trPr>
                <w:tblHeader/>
                <w:tblCellSpacing w:w="0" w:type="dxa"/>
              </w:trPr>
              <w:tc>
                <w:tcPr>
                  <w:tcW w:w="360" w:type="dxa"/>
                  <w:hideMark/>
                </w:tcPr>
                <w:p w14:paraId="76065874" w14:textId="77777777" w:rsidR="00C0190C" w:rsidRPr="00A25D4D" w:rsidRDefault="00C0190C" w:rsidP="008F13CC">
                  <w:pPr>
                    <w:jc w:val="left"/>
                  </w:pPr>
                  <w:r w:rsidRPr="00A25D4D">
                    <w:t> </w:t>
                  </w:r>
                </w:p>
              </w:tc>
              <w:tc>
                <w:tcPr>
                  <w:tcW w:w="1500" w:type="dxa"/>
                  <w:hideMark/>
                </w:tcPr>
                <w:p w14:paraId="6C7C58AF" w14:textId="77777777" w:rsidR="00C0190C" w:rsidRPr="00A25D4D" w:rsidRDefault="00C0190C" w:rsidP="008F13CC">
                  <w:pPr>
                    <w:jc w:val="left"/>
                  </w:pPr>
                  <w:r w:rsidRPr="00A25D4D">
                    <w:t>Stereotypes:</w:t>
                  </w:r>
                </w:p>
              </w:tc>
              <w:tc>
                <w:tcPr>
                  <w:tcW w:w="0" w:type="auto"/>
                  <w:hideMark/>
                </w:tcPr>
                <w:p w14:paraId="79631A8C"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5DAE32F5" w14:textId="77777777" w:rsidR="00C0190C" w:rsidRPr="00A25D4D" w:rsidRDefault="00C0190C" w:rsidP="008F13CC">
            <w:pPr>
              <w:jc w:val="left"/>
            </w:pPr>
          </w:p>
        </w:tc>
      </w:tr>
    </w:tbl>
    <w:p w14:paraId="5284F0DE" w14:textId="77777777" w:rsidR="00C0190C" w:rsidRPr="00A25D4D" w:rsidRDefault="00C0190C" w:rsidP="008F13CC">
      <w:pPr>
        <w:pStyle w:val="Kop5"/>
        <w:jc w:val="left"/>
        <w:rPr>
          <w:sz w:val="16"/>
          <w:szCs w:val="16"/>
        </w:rPr>
      </w:pPr>
      <w:proofErr w:type="spellStart"/>
      <w:r w:rsidRPr="00A25D4D">
        <w:rPr>
          <w:sz w:val="16"/>
          <w:szCs w:val="16"/>
        </w:rPr>
        <w:t>OilGasChemicalsProductTypeValue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C0190C" w:rsidRPr="00A25D4D" w14:paraId="5340DEF1"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11950E2" w14:textId="77777777" w:rsidR="00C0190C" w:rsidRPr="00A25D4D" w:rsidRDefault="00C0190C" w:rsidP="008F13CC">
            <w:pPr>
              <w:jc w:val="left"/>
            </w:pPr>
            <w:proofErr w:type="spellStart"/>
            <w:r w:rsidRPr="00A25D4D">
              <w:rPr>
                <w:b/>
                <w:bCs/>
              </w:rPr>
              <w:t>OilGasChemicalsProductTypeValue</w:t>
            </w:r>
            <w:proofErr w:type="spellEnd"/>
          </w:p>
        </w:tc>
      </w:tr>
      <w:tr w:rsidR="00C0190C" w:rsidRPr="00A25D4D" w14:paraId="6FED400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7060DF" w14:paraId="2A2BC7BC" w14:textId="77777777" w:rsidTr="00C0190C">
              <w:trPr>
                <w:tblHeader/>
                <w:tblCellSpacing w:w="0" w:type="dxa"/>
              </w:trPr>
              <w:tc>
                <w:tcPr>
                  <w:tcW w:w="360" w:type="dxa"/>
                  <w:hideMark/>
                </w:tcPr>
                <w:p w14:paraId="7AB5B284" w14:textId="77777777" w:rsidR="00C0190C" w:rsidRPr="00A25D4D" w:rsidRDefault="00C0190C" w:rsidP="008F13CC">
                  <w:pPr>
                    <w:jc w:val="left"/>
                  </w:pPr>
                  <w:r w:rsidRPr="00A25D4D">
                    <w:t> </w:t>
                  </w:r>
                </w:p>
              </w:tc>
              <w:tc>
                <w:tcPr>
                  <w:tcW w:w="1500" w:type="dxa"/>
                  <w:hideMark/>
                </w:tcPr>
                <w:p w14:paraId="278E7288" w14:textId="77777777" w:rsidR="00C0190C" w:rsidRPr="00A25D4D" w:rsidRDefault="00C0190C" w:rsidP="008F13CC">
                  <w:pPr>
                    <w:jc w:val="left"/>
                  </w:pPr>
                  <w:r w:rsidRPr="00A25D4D">
                    <w:t>Package:</w:t>
                  </w:r>
                </w:p>
              </w:tc>
              <w:tc>
                <w:tcPr>
                  <w:tcW w:w="0" w:type="auto"/>
                  <w:hideMark/>
                </w:tcPr>
                <w:p w14:paraId="1ECC998F" w14:textId="77777777" w:rsidR="00C0190C" w:rsidRPr="00A25D4D" w:rsidRDefault="00C0190C" w:rsidP="008F13CC">
                  <w:pPr>
                    <w:jc w:val="left"/>
                    <w:rPr>
                      <w:lang w:val="en-GB"/>
                    </w:rPr>
                  </w:pPr>
                  <w:r w:rsidRPr="00A25D4D">
                    <w:rPr>
                      <w:lang w:val="en-GB"/>
                    </w:rPr>
                    <w:t>Oil-Gas-Chemicals Network [Candidate type that might be extended in Annex II/III INSPIRE data specification]</w:t>
                  </w:r>
                </w:p>
              </w:tc>
            </w:tr>
            <w:tr w:rsidR="00C0190C" w:rsidRPr="007060DF" w14:paraId="5BAC6EFF" w14:textId="77777777" w:rsidTr="00C0190C">
              <w:trPr>
                <w:tblHeader/>
                <w:tblCellSpacing w:w="0" w:type="dxa"/>
              </w:trPr>
              <w:tc>
                <w:tcPr>
                  <w:tcW w:w="360" w:type="dxa"/>
                  <w:hideMark/>
                </w:tcPr>
                <w:p w14:paraId="6C9A4765" w14:textId="77777777" w:rsidR="00C0190C" w:rsidRPr="00A25D4D" w:rsidRDefault="00C0190C" w:rsidP="008F13CC">
                  <w:pPr>
                    <w:jc w:val="left"/>
                    <w:rPr>
                      <w:lang w:val="en-GB"/>
                    </w:rPr>
                  </w:pPr>
                  <w:r w:rsidRPr="00A25D4D">
                    <w:rPr>
                      <w:lang w:val="en-GB"/>
                    </w:rPr>
                    <w:t> </w:t>
                  </w:r>
                </w:p>
              </w:tc>
              <w:tc>
                <w:tcPr>
                  <w:tcW w:w="1500" w:type="dxa"/>
                  <w:hideMark/>
                </w:tcPr>
                <w:p w14:paraId="75B1CE32" w14:textId="77777777" w:rsidR="00C0190C" w:rsidRPr="00A25D4D" w:rsidRDefault="00C0190C" w:rsidP="008F13CC">
                  <w:pPr>
                    <w:jc w:val="left"/>
                  </w:pPr>
                  <w:r w:rsidRPr="00A25D4D">
                    <w:t>Naam</w:t>
                  </w:r>
                </w:p>
              </w:tc>
              <w:tc>
                <w:tcPr>
                  <w:tcW w:w="0" w:type="auto"/>
                  <w:hideMark/>
                </w:tcPr>
                <w:p w14:paraId="41405291" w14:textId="77777777" w:rsidR="00C0190C" w:rsidRPr="00A25D4D" w:rsidRDefault="00C0190C" w:rsidP="008F13CC">
                  <w:pPr>
                    <w:jc w:val="left"/>
                    <w:rPr>
                      <w:lang w:val="en-GB"/>
                    </w:rPr>
                  </w:pPr>
                  <w:r w:rsidRPr="00A25D4D">
                    <w:rPr>
                      <w:lang w:val="en-GB"/>
                    </w:rPr>
                    <w:t xml:space="preserve">oil, gas and chemicals product type </w:t>
                  </w:r>
                </w:p>
              </w:tc>
            </w:tr>
            <w:tr w:rsidR="00C0190C" w:rsidRPr="007060DF" w14:paraId="76CDB52E" w14:textId="77777777" w:rsidTr="00C0190C">
              <w:trPr>
                <w:tblHeader/>
                <w:tblCellSpacing w:w="0" w:type="dxa"/>
              </w:trPr>
              <w:tc>
                <w:tcPr>
                  <w:tcW w:w="360" w:type="dxa"/>
                  <w:hideMark/>
                </w:tcPr>
                <w:p w14:paraId="012B232D" w14:textId="77777777" w:rsidR="00C0190C" w:rsidRPr="00A25D4D" w:rsidRDefault="00C0190C" w:rsidP="008F13CC">
                  <w:pPr>
                    <w:jc w:val="left"/>
                    <w:rPr>
                      <w:lang w:val="en-GB"/>
                    </w:rPr>
                  </w:pPr>
                  <w:r w:rsidRPr="00A25D4D">
                    <w:rPr>
                      <w:lang w:val="en-GB"/>
                    </w:rPr>
                    <w:t> </w:t>
                  </w:r>
                </w:p>
              </w:tc>
              <w:tc>
                <w:tcPr>
                  <w:tcW w:w="1500" w:type="dxa"/>
                  <w:hideMark/>
                </w:tcPr>
                <w:p w14:paraId="6EF13675" w14:textId="77777777" w:rsidR="00C0190C" w:rsidRPr="00A25D4D" w:rsidRDefault="00C0190C" w:rsidP="008F13CC">
                  <w:pPr>
                    <w:jc w:val="left"/>
                  </w:pPr>
                  <w:r w:rsidRPr="00A25D4D">
                    <w:t>Definitie:</w:t>
                  </w:r>
                </w:p>
              </w:tc>
              <w:tc>
                <w:tcPr>
                  <w:tcW w:w="0" w:type="auto"/>
                  <w:hideMark/>
                </w:tcPr>
                <w:p w14:paraId="36C320CA" w14:textId="77777777" w:rsidR="00C0190C" w:rsidRPr="00A25D4D" w:rsidRDefault="00C0190C" w:rsidP="008F13CC">
                  <w:pPr>
                    <w:jc w:val="left"/>
                    <w:rPr>
                      <w:lang w:val="en-GB"/>
                    </w:rPr>
                  </w:pPr>
                  <w:r w:rsidRPr="00A25D4D">
                    <w:rPr>
                      <w:lang w:val="en-GB"/>
                    </w:rPr>
                    <w:t>Classification of oil, gas and chemicals products.</w:t>
                  </w:r>
                </w:p>
              </w:tc>
            </w:tr>
            <w:tr w:rsidR="00C0190C" w:rsidRPr="00A25D4D" w14:paraId="49AC9FCA" w14:textId="77777777" w:rsidTr="00C0190C">
              <w:trPr>
                <w:tblHeader/>
                <w:tblCellSpacing w:w="0" w:type="dxa"/>
              </w:trPr>
              <w:tc>
                <w:tcPr>
                  <w:tcW w:w="360" w:type="dxa"/>
                  <w:hideMark/>
                </w:tcPr>
                <w:p w14:paraId="4CAC90B5" w14:textId="77777777" w:rsidR="00C0190C" w:rsidRPr="00A25D4D" w:rsidRDefault="00C0190C" w:rsidP="008F13CC">
                  <w:pPr>
                    <w:jc w:val="left"/>
                    <w:rPr>
                      <w:lang w:val="en-GB"/>
                    </w:rPr>
                  </w:pPr>
                  <w:r w:rsidRPr="00A25D4D">
                    <w:rPr>
                      <w:lang w:val="en-GB"/>
                    </w:rPr>
                    <w:t> </w:t>
                  </w:r>
                </w:p>
              </w:tc>
              <w:tc>
                <w:tcPr>
                  <w:tcW w:w="1500" w:type="dxa"/>
                  <w:hideMark/>
                </w:tcPr>
                <w:p w14:paraId="13385848" w14:textId="77777777" w:rsidR="00C0190C" w:rsidRPr="00A25D4D" w:rsidRDefault="00C0190C" w:rsidP="008F13CC">
                  <w:pPr>
                    <w:jc w:val="left"/>
                  </w:pPr>
                  <w:r w:rsidRPr="00A25D4D">
                    <w:t>Stereotypes:</w:t>
                  </w:r>
                </w:p>
              </w:tc>
              <w:tc>
                <w:tcPr>
                  <w:tcW w:w="0" w:type="auto"/>
                  <w:hideMark/>
                </w:tcPr>
                <w:p w14:paraId="739F848A"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63452690" w14:textId="77777777" w:rsidTr="00C0190C">
              <w:trPr>
                <w:tblHeader/>
                <w:tblCellSpacing w:w="0" w:type="dxa"/>
              </w:trPr>
              <w:tc>
                <w:tcPr>
                  <w:tcW w:w="360" w:type="dxa"/>
                  <w:hideMark/>
                </w:tcPr>
                <w:p w14:paraId="7E7AD362" w14:textId="77777777" w:rsidR="00C0190C" w:rsidRPr="00A25D4D" w:rsidRDefault="00C0190C" w:rsidP="008F13CC">
                  <w:pPr>
                    <w:jc w:val="left"/>
                  </w:pPr>
                  <w:r w:rsidRPr="00A25D4D">
                    <w:t> </w:t>
                  </w:r>
                </w:p>
              </w:tc>
              <w:tc>
                <w:tcPr>
                  <w:tcW w:w="1500" w:type="dxa"/>
                  <w:hideMark/>
                </w:tcPr>
                <w:p w14:paraId="490C4FFC"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78655A46" w14:textId="77777777" w:rsidR="00C0190C" w:rsidRPr="00A25D4D" w:rsidRDefault="00C0190C" w:rsidP="008F13CC">
                  <w:pPr>
                    <w:jc w:val="left"/>
                  </w:pPr>
                  <w:proofErr w:type="spellStart"/>
                  <w:r w:rsidRPr="00A25D4D">
                    <w:t>Uitbreidbaar</w:t>
                  </w:r>
                  <w:proofErr w:type="spellEnd"/>
                </w:p>
              </w:tc>
            </w:tr>
          </w:tbl>
          <w:p w14:paraId="6EE55B52" w14:textId="77777777" w:rsidR="00C0190C" w:rsidRPr="00A25D4D" w:rsidRDefault="00C0190C" w:rsidP="008F13CC">
            <w:pPr>
              <w:jc w:val="left"/>
            </w:pPr>
          </w:p>
        </w:tc>
      </w:tr>
    </w:tbl>
    <w:p w14:paraId="7BBEA528" w14:textId="77777777" w:rsidR="00C0190C" w:rsidRPr="00A25D4D" w:rsidRDefault="00C0190C" w:rsidP="008F13CC">
      <w:pPr>
        <w:pStyle w:val="Kop5"/>
        <w:jc w:val="left"/>
        <w:rPr>
          <w:sz w:val="16"/>
          <w:szCs w:val="16"/>
        </w:rPr>
      </w:pPr>
      <w:proofErr w:type="spellStart"/>
      <w:r w:rsidRPr="00A25D4D">
        <w:rPr>
          <w:sz w:val="16"/>
          <w:szCs w:val="16"/>
        </w:rPr>
        <w:t>OilGasChemicalsAppurtenanceTypeValue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C0190C" w:rsidRPr="00A25D4D" w14:paraId="46FBC8C4"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BD2F487" w14:textId="77777777" w:rsidR="00C0190C" w:rsidRPr="00A25D4D" w:rsidRDefault="00C0190C" w:rsidP="008F13CC">
            <w:pPr>
              <w:jc w:val="left"/>
            </w:pPr>
            <w:proofErr w:type="spellStart"/>
            <w:r w:rsidRPr="00A25D4D">
              <w:rPr>
                <w:b/>
                <w:bCs/>
              </w:rPr>
              <w:t>OilGasChemicalsAppurtenanceTypeValue</w:t>
            </w:r>
            <w:proofErr w:type="spellEnd"/>
          </w:p>
        </w:tc>
      </w:tr>
      <w:tr w:rsidR="00C0190C" w:rsidRPr="00A25D4D" w14:paraId="3E919DF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7060DF" w14:paraId="15AB8770" w14:textId="77777777" w:rsidTr="00C0190C">
              <w:trPr>
                <w:tblHeader/>
                <w:tblCellSpacing w:w="0" w:type="dxa"/>
              </w:trPr>
              <w:tc>
                <w:tcPr>
                  <w:tcW w:w="360" w:type="dxa"/>
                  <w:hideMark/>
                </w:tcPr>
                <w:p w14:paraId="4451EC5B" w14:textId="77777777" w:rsidR="00C0190C" w:rsidRPr="00A25D4D" w:rsidRDefault="00C0190C" w:rsidP="008F13CC">
                  <w:pPr>
                    <w:jc w:val="left"/>
                  </w:pPr>
                  <w:r w:rsidRPr="00A25D4D">
                    <w:t> </w:t>
                  </w:r>
                </w:p>
              </w:tc>
              <w:tc>
                <w:tcPr>
                  <w:tcW w:w="1500" w:type="dxa"/>
                  <w:hideMark/>
                </w:tcPr>
                <w:p w14:paraId="15E54125" w14:textId="77777777" w:rsidR="00C0190C" w:rsidRPr="00A25D4D" w:rsidRDefault="00C0190C" w:rsidP="008F13CC">
                  <w:pPr>
                    <w:jc w:val="left"/>
                  </w:pPr>
                  <w:r w:rsidRPr="00A25D4D">
                    <w:t>Package:</w:t>
                  </w:r>
                </w:p>
              </w:tc>
              <w:tc>
                <w:tcPr>
                  <w:tcW w:w="0" w:type="auto"/>
                  <w:hideMark/>
                </w:tcPr>
                <w:p w14:paraId="1700D301" w14:textId="77777777" w:rsidR="00C0190C" w:rsidRPr="00A25D4D" w:rsidRDefault="00C0190C" w:rsidP="008F13CC">
                  <w:pPr>
                    <w:jc w:val="left"/>
                    <w:rPr>
                      <w:lang w:val="en-GB"/>
                    </w:rPr>
                  </w:pPr>
                  <w:r w:rsidRPr="00A25D4D">
                    <w:rPr>
                      <w:lang w:val="en-GB"/>
                    </w:rPr>
                    <w:t>Oil-Gas-Chemicals Network [Candidate type that might be extended in Annex II/III INSPIRE data specification]</w:t>
                  </w:r>
                </w:p>
              </w:tc>
            </w:tr>
            <w:tr w:rsidR="00C0190C" w:rsidRPr="007060DF" w14:paraId="47DBE791" w14:textId="77777777" w:rsidTr="00C0190C">
              <w:trPr>
                <w:tblHeader/>
                <w:tblCellSpacing w:w="0" w:type="dxa"/>
              </w:trPr>
              <w:tc>
                <w:tcPr>
                  <w:tcW w:w="360" w:type="dxa"/>
                  <w:hideMark/>
                </w:tcPr>
                <w:p w14:paraId="70777E65" w14:textId="77777777" w:rsidR="00C0190C" w:rsidRPr="00A25D4D" w:rsidRDefault="00C0190C" w:rsidP="008F13CC">
                  <w:pPr>
                    <w:jc w:val="left"/>
                    <w:rPr>
                      <w:lang w:val="en-GB"/>
                    </w:rPr>
                  </w:pPr>
                  <w:r w:rsidRPr="00A25D4D">
                    <w:rPr>
                      <w:lang w:val="en-GB"/>
                    </w:rPr>
                    <w:t> </w:t>
                  </w:r>
                </w:p>
              </w:tc>
              <w:tc>
                <w:tcPr>
                  <w:tcW w:w="1500" w:type="dxa"/>
                  <w:hideMark/>
                </w:tcPr>
                <w:p w14:paraId="3338D710" w14:textId="77777777" w:rsidR="00C0190C" w:rsidRPr="00A25D4D" w:rsidRDefault="00C0190C" w:rsidP="008F13CC">
                  <w:pPr>
                    <w:jc w:val="left"/>
                  </w:pPr>
                  <w:r w:rsidRPr="00A25D4D">
                    <w:t>Naam</w:t>
                  </w:r>
                </w:p>
              </w:tc>
              <w:tc>
                <w:tcPr>
                  <w:tcW w:w="0" w:type="auto"/>
                  <w:hideMark/>
                </w:tcPr>
                <w:p w14:paraId="269F49B8" w14:textId="77777777" w:rsidR="00C0190C" w:rsidRPr="00A25D4D" w:rsidRDefault="00C0190C" w:rsidP="008F13CC">
                  <w:pPr>
                    <w:jc w:val="left"/>
                    <w:rPr>
                      <w:lang w:val="en-GB"/>
                    </w:rPr>
                  </w:pPr>
                  <w:r w:rsidRPr="00A25D4D">
                    <w:rPr>
                      <w:lang w:val="en-GB"/>
                    </w:rPr>
                    <w:t xml:space="preserve">oil, gas and chemicals appurtenance type </w:t>
                  </w:r>
                </w:p>
              </w:tc>
            </w:tr>
            <w:tr w:rsidR="00C0190C" w:rsidRPr="007060DF" w14:paraId="3FB074C1" w14:textId="77777777" w:rsidTr="00C0190C">
              <w:trPr>
                <w:tblHeader/>
                <w:tblCellSpacing w:w="0" w:type="dxa"/>
              </w:trPr>
              <w:tc>
                <w:tcPr>
                  <w:tcW w:w="360" w:type="dxa"/>
                  <w:hideMark/>
                </w:tcPr>
                <w:p w14:paraId="5A4F89B4" w14:textId="77777777" w:rsidR="00C0190C" w:rsidRPr="00A25D4D" w:rsidRDefault="00C0190C" w:rsidP="008F13CC">
                  <w:pPr>
                    <w:jc w:val="left"/>
                    <w:rPr>
                      <w:lang w:val="en-GB"/>
                    </w:rPr>
                  </w:pPr>
                  <w:r w:rsidRPr="00A25D4D">
                    <w:rPr>
                      <w:lang w:val="en-GB"/>
                    </w:rPr>
                    <w:t> </w:t>
                  </w:r>
                </w:p>
              </w:tc>
              <w:tc>
                <w:tcPr>
                  <w:tcW w:w="1500" w:type="dxa"/>
                  <w:hideMark/>
                </w:tcPr>
                <w:p w14:paraId="3862AB0A" w14:textId="77777777" w:rsidR="00C0190C" w:rsidRPr="00A25D4D" w:rsidRDefault="00C0190C" w:rsidP="008F13CC">
                  <w:pPr>
                    <w:jc w:val="left"/>
                  </w:pPr>
                  <w:r w:rsidRPr="00A25D4D">
                    <w:t>Definitie:</w:t>
                  </w:r>
                </w:p>
              </w:tc>
              <w:tc>
                <w:tcPr>
                  <w:tcW w:w="0" w:type="auto"/>
                  <w:hideMark/>
                </w:tcPr>
                <w:p w14:paraId="3C4860A5" w14:textId="77777777" w:rsidR="00C0190C" w:rsidRPr="00A25D4D" w:rsidRDefault="00C0190C" w:rsidP="008F13CC">
                  <w:pPr>
                    <w:jc w:val="left"/>
                    <w:rPr>
                      <w:lang w:val="en-GB"/>
                    </w:rPr>
                  </w:pPr>
                  <w:r w:rsidRPr="00A25D4D">
                    <w:rPr>
                      <w:lang w:val="en-GB"/>
                    </w:rPr>
                    <w:t>Classification of oil, gas, chemicals appurtenances.</w:t>
                  </w:r>
                </w:p>
              </w:tc>
            </w:tr>
            <w:tr w:rsidR="00C0190C" w:rsidRPr="00A25D4D" w14:paraId="1128FC86" w14:textId="77777777" w:rsidTr="00C0190C">
              <w:trPr>
                <w:tblHeader/>
                <w:tblCellSpacing w:w="0" w:type="dxa"/>
              </w:trPr>
              <w:tc>
                <w:tcPr>
                  <w:tcW w:w="360" w:type="dxa"/>
                  <w:hideMark/>
                </w:tcPr>
                <w:p w14:paraId="6F7BEFA5" w14:textId="77777777" w:rsidR="00C0190C" w:rsidRPr="00A25D4D" w:rsidRDefault="00C0190C" w:rsidP="008F13CC">
                  <w:pPr>
                    <w:jc w:val="left"/>
                    <w:rPr>
                      <w:lang w:val="en-GB"/>
                    </w:rPr>
                  </w:pPr>
                  <w:r w:rsidRPr="00A25D4D">
                    <w:rPr>
                      <w:lang w:val="en-GB"/>
                    </w:rPr>
                    <w:t> </w:t>
                  </w:r>
                </w:p>
              </w:tc>
              <w:tc>
                <w:tcPr>
                  <w:tcW w:w="1500" w:type="dxa"/>
                  <w:hideMark/>
                </w:tcPr>
                <w:p w14:paraId="00A57D7D" w14:textId="77777777" w:rsidR="00C0190C" w:rsidRPr="00A25D4D" w:rsidRDefault="00C0190C" w:rsidP="008F13CC">
                  <w:pPr>
                    <w:jc w:val="left"/>
                  </w:pPr>
                  <w:r w:rsidRPr="00A25D4D">
                    <w:t>Subtype van:</w:t>
                  </w:r>
                </w:p>
              </w:tc>
              <w:tc>
                <w:tcPr>
                  <w:tcW w:w="0" w:type="auto"/>
                  <w:hideMark/>
                </w:tcPr>
                <w:p w14:paraId="67CBD14A" w14:textId="77777777" w:rsidR="00C0190C" w:rsidRPr="00A25D4D" w:rsidRDefault="00C0190C" w:rsidP="008F13CC">
                  <w:pPr>
                    <w:jc w:val="left"/>
                  </w:pPr>
                  <w:proofErr w:type="spellStart"/>
                  <w:r w:rsidRPr="00A25D4D">
                    <w:t>AppurtenanceTypeValue</w:t>
                  </w:r>
                  <w:proofErr w:type="spellEnd"/>
                </w:p>
              </w:tc>
            </w:tr>
            <w:tr w:rsidR="00C0190C" w:rsidRPr="00A25D4D" w14:paraId="1C5F5549" w14:textId="77777777" w:rsidTr="00C0190C">
              <w:trPr>
                <w:tblHeader/>
                <w:tblCellSpacing w:w="0" w:type="dxa"/>
              </w:trPr>
              <w:tc>
                <w:tcPr>
                  <w:tcW w:w="360" w:type="dxa"/>
                  <w:hideMark/>
                </w:tcPr>
                <w:p w14:paraId="6C6C4A30" w14:textId="77777777" w:rsidR="00C0190C" w:rsidRPr="00A25D4D" w:rsidRDefault="00C0190C" w:rsidP="008F13CC">
                  <w:pPr>
                    <w:jc w:val="left"/>
                  </w:pPr>
                  <w:r w:rsidRPr="00A25D4D">
                    <w:t> </w:t>
                  </w:r>
                </w:p>
              </w:tc>
              <w:tc>
                <w:tcPr>
                  <w:tcW w:w="1500" w:type="dxa"/>
                  <w:hideMark/>
                </w:tcPr>
                <w:p w14:paraId="11670568" w14:textId="77777777" w:rsidR="00C0190C" w:rsidRPr="00A25D4D" w:rsidRDefault="00C0190C" w:rsidP="008F13CC">
                  <w:pPr>
                    <w:jc w:val="left"/>
                  </w:pPr>
                  <w:r w:rsidRPr="00A25D4D">
                    <w:t>Stereotypes:</w:t>
                  </w:r>
                </w:p>
              </w:tc>
              <w:tc>
                <w:tcPr>
                  <w:tcW w:w="0" w:type="auto"/>
                  <w:hideMark/>
                </w:tcPr>
                <w:p w14:paraId="384724E6"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720CD8D1" w14:textId="77777777" w:rsidTr="00C0190C">
              <w:trPr>
                <w:tblHeader/>
                <w:tblCellSpacing w:w="0" w:type="dxa"/>
              </w:trPr>
              <w:tc>
                <w:tcPr>
                  <w:tcW w:w="360" w:type="dxa"/>
                  <w:hideMark/>
                </w:tcPr>
                <w:p w14:paraId="1057A12C" w14:textId="77777777" w:rsidR="00C0190C" w:rsidRPr="00A25D4D" w:rsidRDefault="00C0190C" w:rsidP="008F13CC">
                  <w:pPr>
                    <w:jc w:val="left"/>
                  </w:pPr>
                  <w:r w:rsidRPr="00A25D4D">
                    <w:t> </w:t>
                  </w:r>
                </w:p>
              </w:tc>
              <w:tc>
                <w:tcPr>
                  <w:tcW w:w="1500" w:type="dxa"/>
                  <w:hideMark/>
                </w:tcPr>
                <w:p w14:paraId="0CCECBAF"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7468C2FA" w14:textId="77777777" w:rsidR="00C0190C" w:rsidRPr="00A25D4D" w:rsidRDefault="00C0190C" w:rsidP="008F13CC">
                  <w:pPr>
                    <w:jc w:val="left"/>
                  </w:pPr>
                  <w:proofErr w:type="spellStart"/>
                  <w:r w:rsidRPr="00A25D4D">
                    <w:t>Uitbreidbaar</w:t>
                  </w:r>
                  <w:proofErr w:type="spellEnd"/>
                </w:p>
              </w:tc>
            </w:tr>
          </w:tbl>
          <w:p w14:paraId="71E6CE9F" w14:textId="77777777" w:rsidR="00C0190C" w:rsidRPr="00A25D4D" w:rsidRDefault="00C0190C" w:rsidP="008F13CC">
            <w:pPr>
              <w:jc w:val="left"/>
            </w:pPr>
          </w:p>
        </w:tc>
      </w:tr>
    </w:tbl>
    <w:p w14:paraId="73664F2B" w14:textId="77777777" w:rsidR="00C0190C" w:rsidRPr="00A25D4D" w:rsidRDefault="00C0190C" w:rsidP="008F13CC">
      <w:pPr>
        <w:pStyle w:val="Kop5"/>
        <w:jc w:val="left"/>
        <w:rPr>
          <w:sz w:val="16"/>
          <w:szCs w:val="16"/>
        </w:rPr>
      </w:pPr>
      <w:proofErr w:type="spellStart"/>
      <w:r w:rsidRPr="00A25D4D">
        <w:rPr>
          <w:sz w:val="16"/>
          <w:szCs w:val="16"/>
        </w:rPr>
        <w:t>SewerWaterTypeValue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C0190C" w:rsidRPr="00A25D4D" w14:paraId="64F7CF05"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36F80C2C" w14:textId="77777777" w:rsidR="00C0190C" w:rsidRPr="00A25D4D" w:rsidRDefault="00C0190C" w:rsidP="008F13CC">
            <w:pPr>
              <w:jc w:val="left"/>
            </w:pPr>
            <w:proofErr w:type="spellStart"/>
            <w:r w:rsidRPr="00A25D4D">
              <w:rPr>
                <w:b/>
                <w:bCs/>
              </w:rPr>
              <w:t>SewerWaterTypeValue</w:t>
            </w:r>
            <w:proofErr w:type="spellEnd"/>
          </w:p>
        </w:tc>
      </w:tr>
      <w:tr w:rsidR="00C0190C" w:rsidRPr="00A25D4D" w14:paraId="56A11B8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7060DF" w14:paraId="1860B2DE" w14:textId="77777777" w:rsidTr="00C0190C">
              <w:trPr>
                <w:tblHeader/>
                <w:tblCellSpacing w:w="0" w:type="dxa"/>
              </w:trPr>
              <w:tc>
                <w:tcPr>
                  <w:tcW w:w="360" w:type="dxa"/>
                  <w:hideMark/>
                </w:tcPr>
                <w:p w14:paraId="11CDE742" w14:textId="77777777" w:rsidR="00C0190C" w:rsidRPr="00A25D4D" w:rsidRDefault="00C0190C" w:rsidP="008F13CC">
                  <w:pPr>
                    <w:jc w:val="left"/>
                  </w:pPr>
                  <w:r w:rsidRPr="00A25D4D">
                    <w:t> </w:t>
                  </w:r>
                </w:p>
              </w:tc>
              <w:tc>
                <w:tcPr>
                  <w:tcW w:w="1500" w:type="dxa"/>
                  <w:hideMark/>
                </w:tcPr>
                <w:p w14:paraId="232D8CCB" w14:textId="77777777" w:rsidR="00C0190C" w:rsidRPr="00A25D4D" w:rsidRDefault="00C0190C" w:rsidP="008F13CC">
                  <w:pPr>
                    <w:jc w:val="left"/>
                  </w:pPr>
                  <w:r w:rsidRPr="00A25D4D">
                    <w:t>Package:</w:t>
                  </w:r>
                </w:p>
              </w:tc>
              <w:tc>
                <w:tcPr>
                  <w:tcW w:w="0" w:type="auto"/>
                  <w:hideMark/>
                </w:tcPr>
                <w:p w14:paraId="257F1BF8" w14:textId="77777777" w:rsidR="00C0190C" w:rsidRPr="00A25D4D" w:rsidRDefault="00C0190C" w:rsidP="008F13CC">
                  <w:pPr>
                    <w:jc w:val="left"/>
                    <w:rPr>
                      <w:lang w:val="en-GB"/>
                    </w:rPr>
                  </w:pPr>
                  <w:r w:rsidRPr="00A25D4D">
                    <w:rPr>
                      <w:lang w:val="en-GB"/>
                    </w:rPr>
                    <w:t>Sewer Network [Candidate type that might be extended in Annex II/III INSPIRE data specification]</w:t>
                  </w:r>
                </w:p>
              </w:tc>
            </w:tr>
            <w:tr w:rsidR="00C0190C" w:rsidRPr="00A25D4D" w14:paraId="24B69AE4" w14:textId="77777777" w:rsidTr="00C0190C">
              <w:trPr>
                <w:tblHeader/>
                <w:tblCellSpacing w:w="0" w:type="dxa"/>
              </w:trPr>
              <w:tc>
                <w:tcPr>
                  <w:tcW w:w="360" w:type="dxa"/>
                  <w:hideMark/>
                </w:tcPr>
                <w:p w14:paraId="50BAA3D9" w14:textId="77777777" w:rsidR="00C0190C" w:rsidRPr="00A25D4D" w:rsidRDefault="00C0190C" w:rsidP="008F13CC">
                  <w:pPr>
                    <w:jc w:val="left"/>
                    <w:rPr>
                      <w:lang w:val="en-GB"/>
                    </w:rPr>
                  </w:pPr>
                  <w:r w:rsidRPr="00A25D4D">
                    <w:rPr>
                      <w:lang w:val="en-GB"/>
                    </w:rPr>
                    <w:t> </w:t>
                  </w:r>
                </w:p>
              </w:tc>
              <w:tc>
                <w:tcPr>
                  <w:tcW w:w="1500" w:type="dxa"/>
                  <w:hideMark/>
                </w:tcPr>
                <w:p w14:paraId="232C9453" w14:textId="77777777" w:rsidR="00C0190C" w:rsidRPr="00A25D4D" w:rsidRDefault="00C0190C" w:rsidP="008F13CC">
                  <w:pPr>
                    <w:jc w:val="left"/>
                  </w:pPr>
                  <w:r w:rsidRPr="00A25D4D">
                    <w:t>Naam</w:t>
                  </w:r>
                </w:p>
              </w:tc>
              <w:tc>
                <w:tcPr>
                  <w:tcW w:w="0" w:type="auto"/>
                  <w:hideMark/>
                </w:tcPr>
                <w:p w14:paraId="0042FB7D" w14:textId="77777777" w:rsidR="00C0190C" w:rsidRPr="00A25D4D" w:rsidRDefault="00C0190C" w:rsidP="008F13CC">
                  <w:pPr>
                    <w:jc w:val="left"/>
                  </w:pPr>
                  <w:proofErr w:type="spellStart"/>
                  <w:r w:rsidRPr="00A25D4D">
                    <w:t>sewer</w:t>
                  </w:r>
                  <w:proofErr w:type="spellEnd"/>
                  <w:r w:rsidRPr="00A25D4D">
                    <w:t xml:space="preserve"> water type </w:t>
                  </w:r>
                </w:p>
              </w:tc>
            </w:tr>
            <w:tr w:rsidR="00C0190C" w:rsidRPr="007060DF" w14:paraId="347F4E45" w14:textId="77777777" w:rsidTr="00C0190C">
              <w:trPr>
                <w:tblHeader/>
                <w:tblCellSpacing w:w="0" w:type="dxa"/>
              </w:trPr>
              <w:tc>
                <w:tcPr>
                  <w:tcW w:w="360" w:type="dxa"/>
                  <w:hideMark/>
                </w:tcPr>
                <w:p w14:paraId="0C60E451" w14:textId="77777777" w:rsidR="00C0190C" w:rsidRPr="00A25D4D" w:rsidRDefault="00C0190C" w:rsidP="008F13CC">
                  <w:pPr>
                    <w:jc w:val="left"/>
                  </w:pPr>
                  <w:r w:rsidRPr="00A25D4D">
                    <w:t> </w:t>
                  </w:r>
                </w:p>
              </w:tc>
              <w:tc>
                <w:tcPr>
                  <w:tcW w:w="1500" w:type="dxa"/>
                  <w:hideMark/>
                </w:tcPr>
                <w:p w14:paraId="7C239DDC" w14:textId="77777777" w:rsidR="00C0190C" w:rsidRPr="00A25D4D" w:rsidRDefault="00C0190C" w:rsidP="008F13CC">
                  <w:pPr>
                    <w:jc w:val="left"/>
                  </w:pPr>
                  <w:r w:rsidRPr="00A25D4D">
                    <w:t>Definitie:</w:t>
                  </w:r>
                </w:p>
              </w:tc>
              <w:tc>
                <w:tcPr>
                  <w:tcW w:w="0" w:type="auto"/>
                  <w:hideMark/>
                </w:tcPr>
                <w:p w14:paraId="7D6C0817" w14:textId="77777777" w:rsidR="00C0190C" w:rsidRPr="00A25D4D" w:rsidRDefault="00C0190C" w:rsidP="008F13CC">
                  <w:pPr>
                    <w:jc w:val="left"/>
                    <w:rPr>
                      <w:lang w:val="en-GB"/>
                    </w:rPr>
                  </w:pPr>
                  <w:r w:rsidRPr="00A25D4D">
                    <w:rPr>
                      <w:lang w:val="en-GB"/>
                    </w:rPr>
                    <w:t>Classification of sewer water types.</w:t>
                  </w:r>
                </w:p>
              </w:tc>
            </w:tr>
            <w:tr w:rsidR="00C0190C" w:rsidRPr="00A25D4D" w14:paraId="7F5F1E21" w14:textId="77777777" w:rsidTr="00C0190C">
              <w:trPr>
                <w:tblHeader/>
                <w:tblCellSpacing w:w="0" w:type="dxa"/>
              </w:trPr>
              <w:tc>
                <w:tcPr>
                  <w:tcW w:w="360" w:type="dxa"/>
                  <w:hideMark/>
                </w:tcPr>
                <w:p w14:paraId="12EA86E9" w14:textId="77777777" w:rsidR="00C0190C" w:rsidRPr="00A25D4D" w:rsidRDefault="00C0190C" w:rsidP="008F13CC">
                  <w:pPr>
                    <w:jc w:val="left"/>
                    <w:rPr>
                      <w:lang w:val="en-GB"/>
                    </w:rPr>
                  </w:pPr>
                  <w:r w:rsidRPr="00A25D4D">
                    <w:rPr>
                      <w:lang w:val="en-GB"/>
                    </w:rPr>
                    <w:t> </w:t>
                  </w:r>
                </w:p>
              </w:tc>
              <w:tc>
                <w:tcPr>
                  <w:tcW w:w="1500" w:type="dxa"/>
                  <w:hideMark/>
                </w:tcPr>
                <w:p w14:paraId="4A4643F4" w14:textId="77777777" w:rsidR="00C0190C" w:rsidRPr="00A25D4D" w:rsidRDefault="00C0190C" w:rsidP="008F13CC">
                  <w:pPr>
                    <w:jc w:val="left"/>
                  </w:pPr>
                  <w:r w:rsidRPr="00A25D4D">
                    <w:t>Stereotypes:</w:t>
                  </w:r>
                </w:p>
              </w:tc>
              <w:tc>
                <w:tcPr>
                  <w:tcW w:w="0" w:type="auto"/>
                  <w:hideMark/>
                </w:tcPr>
                <w:p w14:paraId="04A9C109"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51182033" w14:textId="77777777" w:rsidTr="00C0190C">
              <w:trPr>
                <w:tblHeader/>
                <w:tblCellSpacing w:w="0" w:type="dxa"/>
              </w:trPr>
              <w:tc>
                <w:tcPr>
                  <w:tcW w:w="360" w:type="dxa"/>
                  <w:hideMark/>
                </w:tcPr>
                <w:p w14:paraId="7F13CA1A" w14:textId="77777777" w:rsidR="00C0190C" w:rsidRPr="00A25D4D" w:rsidRDefault="00C0190C" w:rsidP="008F13CC">
                  <w:pPr>
                    <w:jc w:val="left"/>
                  </w:pPr>
                  <w:r w:rsidRPr="00A25D4D">
                    <w:t> </w:t>
                  </w:r>
                </w:p>
              </w:tc>
              <w:tc>
                <w:tcPr>
                  <w:tcW w:w="1500" w:type="dxa"/>
                  <w:hideMark/>
                </w:tcPr>
                <w:p w14:paraId="353D39DD"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08E194DA" w14:textId="77777777" w:rsidR="00C0190C" w:rsidRPr="00A25D4D" w:rsidRDefault="00C0190C" w:rsidP="008F13CC">
                  <w:pPr>
                    <w:jc w:val="left"/>
                  </w:pPr>
                  <w:proofErr w:type="spellStart"/>
                  <w:r w:rsidRPr="00A25D4D">
                    <w:t>Uitbreidbaar</w:t>
                  </w:r>
                  <w:proofErr w:type="spellEnd"/>
                </w:p>
              </w:tc>
            </w:tr>
          </w:tbl>
          <w:p w14:paraId="2598166D" w14:textId="77777777" w:rsidR="00C0190C" w:rsidRPr="00A25D4D" w:rsidRDefault="00C0190C" w:rsidP="008F13CC">
            <w:pPr>
              <w:jc w:val="left"/>
            </w:pPr>
          </w:p>
        </w:tc>
      </w:tr>
    </w:tbl>
    <w:p w14:paraId="7DA9F244" w14:textId="77777777" w:rsidR="00C0190C" w:rsidRPr="00A25D4D" w:rsidRDefault="00C0190C" w:rsidP="008F13CC">
      <w:pPr>
        <w:pStyle w:val="Kop5"/>
        <w:jc w:val="left"/>
        <w:rPr>
          <w:sz w:val="16"/>
          <w:szCs w:val="16"/>
        </w:rPr>
      </w:pPr>
      <w:proofErr w:type="spellStart"/>
      <w:r w:rsidRPr="00A25D4D">
        <w:rPr>
          <w:sz w:val="16"/>
          <w:szCs w:val="16"/>
        </w:rPr>
        <w:lastRenderedPageBreak/>
        <w:t>SewerPipe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C0190C" w:rsidRPr="00A25D4D" w14:paraId="11E3BE7B"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7BC00DF1" w14:textId="77777777" w:rsidR="00C0190C" w:rsidRPr="00A25D4D" w:rsidRDefault="00C0190C" w:rsidP="008F13CC">
            <w:pPr>
              <w:jc w:val="left"/>
            </w:pPr>
            <w:proofErr w:type="spellStart"/>
            <w:r w:rsidRPr="00A25D4D">
              <w:rPr>
                <w:b/>
                <w:bCs/>
              </w:rPr>
              <w:t>SewerPipe</w:t>
            </w:r>
            <w:proofErr w:type="spellEnd"/>
          </w:p>
        </w:tc>
      </w:tr>
      <w:tr w:rsidR="00C0190C" w:rsidRPr="00A25D4D" w14:paraId="776A9C2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7060DF" w14:paraId="571A05E9" w14:textId="77777777" w:rsidTr="00C0190C">
              <w:trPr>
                <w:tblHeader/>
                <w:tblCellSpacing w:w="0" w:type="dxa"/>
              </w:trPr>
              <w:tc>
                <w:tcPr>
                  <w:tcW w:w="360" w:type="dxa"/>
                  <w:hideMark/>
                </w:tcPr>
                <w:p w14:paraId="690F25C2" w14:textId="77777777" w:rsidR="00C0190C" w:rsidRPr="00A25D4D" w:rsidRDefault="00C0190C" w:rsidP="008F13CC">
                  <w:pPr>
                    <w:jc w:val="left"/>
                  </w:pPr>
                  <w:r w:rsidRPr="00A25D4D">
                    <w:t> </w:t>
                  </w:r>
                </w:p>
              </w:tc>
              <w:tc>
                <w:tcPr>
                  <w:tcW w:w="1500" w:type="dxa"/>
                  <w:hideMark/>
                </w:tcPr>
                <w:p w14:paraId="052882B5" w14:textId="77777777" w:rsidR="00C0190C" w:rsidRPr="00A25D4D" w:rsidRDefault="00C0190C" w:rsidP="008F13CC">
                  <w:pPr>
                    <w:jc w:val="left"/>
                  </w:pPr>
                  <w:r w:rsidRPr="00A25D4D">
                    <w:t>Package:</w:t>
                  </w:r>
                </w:p>
              </w:tc>
              <w:tc>
                <w:tcPr>
                  <w:tcW w:w="0" w:type="auto"/>
                  <w:hideMark/>
                </w:tcPr>
                <w:p w14:paraId="7E2B1D8F" w14:textId="77777777" w:rsidR="00C0190C" w:rsidRPr="00A25D4D" w:rsidRDefault="00C0190C" w:rsidP="008F13CC">
                  <w:pPr>
                    <w:jc w:val="left"/>
                    <w:rPr>
                      <w:lang w:val="en-GB"/>
                    </w:rPr>
                  </w:pPr>
                  <w:r w:rsidRPr="00A25D4D">
                    <w:rPr>
                      <w:lang w:val="en-GB"/>
                    </w:rPr>
                    <w:t>Sewer Network [Candidate type that might be extended in Annex II/III INSPIRE data specification]</w:t>
                  </w:r>
                </w:p>
              </w:tc>
            </w:tr>
            <w:tr w:rsidR="00C0190C" w:rsidRPr="00A25D4D" w14:paraId="691D823A" w14:textId="77777777" w:rsidTr="00C0190C">
              <w:trPr>
                <w:tblHeader/>
                <w:tblCellSpacing w:w="0" w:type="dxa"/>
              </w:trPr>
              <w:tc>
                <w:tcPr>
                  <w:tcW w:w="360" w:type="dxa"/>
                  <w:hideMark/>
                </w:tcPr>
                <w:p w14:paraId="1C61AB5D" w14:textId="77777777" w:rsidR="00C0190C" w:rsidRPr="00A25D4D" w:rsidRDefault="00C0190C" w:rsidP="008F13CC">
                  <w:pPr>
                    <w:jc w:val="left"/>
                    <w:rPr>
                      <w:lang w:val="en-GB"/>
                    </w:rPr>
                  </w:pPr>
                  <w:r w:rsidRPr="00A25D4D">
                    <w:rPr>
                      <w:lang w:val="en-GB"/>
                    </w:rPr>
                    <w:t> </w:t>
                  </w:r>
                </w:p>
              </w:tc>
              <w:tc>
                <w:tcPr>
                  <w:tcW w:w="1500" w:type="dxa"/>
                  <w:hideMark/>
                </w:tcPr>
                <w:p w14:paraId="69F7E1F4" w14:textId="77777777" w:rsidR="00C0190C" w:rsidRPr="00A25D4D" w:rsidRDefault="00C0190C" w:rsidP="008F13CC">
                  <w:pPr>
                    <w:jc w:val="left"/>
                  </w:pPr>
                  <w:r w:rsidRPr="00A25D4D">
                    <w:t>Naam</w:t>
                  </w:r>
                </w:p>
              </w:tc>
              <w:tc>
                <w:tcPr>
                  <w:tcW w:w="0" w:type="auto"/>
                  <w:hideMark/>
                </w:tcPr>
                <w:p w14:paraId="65A43F4E" w14:textId="77777777" w:rsidR="00C0190C" w:rsidRPr="00A25D4D" w:rsidRDefault="00C0190C" w:rsidP="008F13CC">
                  <w:pPr>
                    <w:jc w:val="left"/>
                  </w:pPr>
                  <w:proofErr w:type="spellStart"/>
                  <w:r w:rsidRPr="00A25D4D">
                    <w:t>sewer</w:t>
                  </w:r>
                  <w:proofErr w:type="spellEnd"/>
                  <w:r w:rsidRPr="00A25D4D">
                    <w:t xml:space="preserve"> pipe </w:t>
                  </w:r>
                </w:p>
              </w:tc>
            </w:tr>
            <w:tr w:rsidR="00C0190C" w:rsidRPr="007060DF" w14:paraId="02F3F234" w14:textId="77777777" w:rsidTr="00C0190C">
              <w:trPr>
                <w:tblHeader/>
                <w:tblCellSpacing w:w="0" w:type="dxa"/>
              </w:trPr>
              <w:tc>
                <w:tcPr>
                  <w:tcW w:w="360" w:type="dxa"/>
                  <w:hideMark/>
                </w:tcPr>
                <w:p w14:paraId="2C19E4AE" w14:textId="77777777" w:rsidR="00C0190C" w:rsidRPr="00A25D4D" w:rsidRDefault="00C0190C" w:rsidP="008F13CC">
                  <w:pPr>
                    <w:jc w:val="left"/>
                  </w:pPr>
                  <w:r w:rsidRPr="00A25D4D">
                    <w:t> </w:t>
                  </w:r>
                </w:p>
              </w:tc>
              <w:tc>
                <w:tcPr>
                  <w:tcW w:w="1500" w:type="dxa"/>
                  <w:hideMark/>
                </w:tcPr>
                <w:p w14:paraId="7866B97B" w14:textId="77777777" w:rsidR="00C0190C" w:rsidRPr="00A25D4D" w:rsidRDefault="00C0190C" w:rsidP="008F13CC">
                  <w:pPr>
                    <w:jc w:val="left"/>
                  </w:pPr>
                  <w:r w:rsidRPr="00A25D4D">
                    <w:t>Definitie:</w:t>
                  </w:r>
                </w:p>
              </w:tc>
              <w:tc>
                <w:tcPr>
                  <w:tcW w:w="0" w:type="auto"/>
                  <w:hideMark/>
                </w:tcPr>
                <w:p w14:paraId="17E68E76" w14:textId="77777777" w:rsidR="00C0190C" w:rsidRPr="00A25D4D" w:rsidRDefault="00C0190C" w:rsidP="008F13CC">
                  <w:pPr>
                    <w:jc w:val="left"/>
                    <w:rPr>
                      <w:lang w:val="en-GB"/>
                    </w:rPr>
                  </w:pPr>
                  <w:r w:rsidRPr="00A25D4D">
                    <w:rPr>
                      <w:lang w:val="en-GB"/>
                    </w:rPr>
                    <w:t>A sewer pipe used to convey wastewater (sewer) from one location to another.</w:t>
                  </w:r>
                </w:p>
              </w:tc>
            </w:tr>
            <w:tr w:rsidR="00C0190C" w:rsidRPr="00A25D4D" w14:paraId="0D5AF2A9" w14:textId="77777777" w:rsidTr="00C0190C">
              <w:trPr>
                <w:tblHeader/>
                <w:tblCellSpacing w:w="0" w:type="dxa"/>
              </w:trPr>
              <w:tc>
                <w:tcPr>
                  <w:tcW w:w="360" w:type="dxa"/>
                  <w:hideMark/>
                </w:tcPr>
                <w:p w14:paraId="639F643E" w14:textId="77777777" w:rsidR="00C0190C" w:rsidRPr="00A25D4D" w:rsidRDefault="00C0190C" w:rsidP="008F13CC">
                  <w:pPr>
                    <w:jc w:val="left"/>
                    <w:rPr>
                      <w:lang w:val="en-GB"/>
                    </w:rPr>
                  </w:pPr>
                  <w:r w:rsidRPr="00A25D4D">
                    <w:rPr>
                      <w:lang w:val="en-GB"/>
                    </w:rPr>
                    <w:t> </w:t>
                  </w:r>
                </w:p>
              </w:tc>
              <w:tc>
                <w:tcPr>
                  <w:tcW w:w="1500" w:type="dxa"/>
                  <w:hideMark/>
                </w:tcPr>
                <w:p w14:paraId="74D596EF" w14:textId="77777777" w:rsidR="00C0190C" w:rsidRPr="00A25D4D" w:rsidRDefault="00C0190C" w:rsidP="008F13CC">
                  <w:pPr>
                    <w:jc w:val="left"/>
                  </w:pPr>
                  <w:r w:rsidRPr="00A25D4D">
                    <w:t>Subtype van:</w:t>
                  </w:r>
                </w:p>
              </w:tc>
              <w:tc>
                <w:tcPr>
                  <w:tcW w:w="0" w:type="auto"/>
                  <w:hideMark/>
                </w:tcPr>
                <w:p w14:paraId="410C3BB2" w14:textId="77777777" w:rsidR="00C0190C" w:rsidRPr="00A25D4D" w:rsidRDefault="00C0190C" w:rsidP="008F13CC">
                  <w:pPr>
                    <w:jc w:val="left"/>
                  </w:pPr>
                  <w:r w:rsidRPr="00A25D4D">
                    <w:t>Pipe</w:t>
                  </w:r>
                </w:p>
              </w:tc>
            </w:tr>
            <w:tr w:rsidR="00C0190C" w:rsidRPr="00A25D4D" w14:paraId="2D208BDD" w14:textId="77777777" w:rsidTr="00C0190C">
              <w:trPr>
                <w:tblHeader/>
                <w:tblCellSpacing w:w="0" w:type="dxa"/>
              </w:trPr>
              <w:tc>
                <w:tcPr>
                  <w:tcW w:w="360" w:type="dxa"/>
                  <w:hideMark/>
                </w:tcPr>
                <w:p w14:paraId="751BEC72" w14:textId="77777777" w:rsidR="00C0190C" w:rsidRPr="00A25D4D" w:rsidRDefault="00C0190C" w:rsidP="008F13CC">
                  <w:pPr>
                    <w:jc w:val="left"/>
                  </w:pPr>
                  <w:r w:rsidRPr="00A25D4D">
                    <w:t> </w:t>
                  </w:r>
                </w:p>
              </w:tc>
              <w:tc>
                <w:tcPr>
                  <w:tcW w:w="1500" w:type="dxa"/>
                  <w:hideMark/>
                </w:tcPr>
                <w:p w14:paraId="4B4AD450" w14:textId="77777777" w:rsidR="00C0190C" w:rsidRPr="00A25D4D" w:rsidRDefault="00C0190C" w:rsidP="008F13CC">
                  <w:pPr>
                    <w:jc w:val="left"/>
                  </w:pPr>
                  <w:r w:rsidRPr="00A25D4D">
                    <w:t>Stereotypes:</w:t>
                  </w:r>
                </w:p>
              </w:tc>
              <w:tc>
                <w:tcPr>
                  <w:tcW w:w="0" w:type="auto"/>
                  <w:hideMark/>
                </w:tcPr>
                <w:p w14:paraId="10BFE77E"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54A274E0" w14:textId="77777777" w:rsidR="00C0190C" w:rsidRPr="00A25D4D" w:rsidRDefault="00C0190C" w:rsidP="008F13CC">
            <w:pPr>
              <w:jc w:val="left"/>
            </w:pPr>
          </w:p>
        </w:tc>
      </w:tr>
      <w:tr w:rsidR="00C0190C" w:rsidRPr="00A25D4D" w14:paraId="10CE444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FF64C47" w14:textId="77777777" w:rsidR="00C0190C" w:rsidRPr="00A25D4D" w:rsidRDefault="00C0190C" w:rsidP="008F13CC">
            <w:pPr>
              <w:jc w:val="left"/>
            </w:pPr>
            <w:r w:rsidRPr="00A25D4D">
              <w:rPr>
                <w:b/>
                <w:bCs/>
              </w:rPr>
              <w:t xml:space="preserve">Attribuut: </w:t>
            </w:r>
            <w:proofErr w:type="spellStart"/>
            <w:r w:rsidRPr="00A25D4D">
              <w:rPr>
                <w:b/>
                <w:bCs/>
              </w:rPr>
              <w:t>sewerWaterType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6AF875F0" w14:textId="77777777" w:rsidTr="00C0190C">
              <w:trPr>
                <w:tblHeader/>
                <w:tblCellSpacing w:w="0" w:type="dxa"/>
              </w:trPr>
              <w:tc>
                <w:tcPr>
                  <w:tcW w:w="360" w:type="dxa"/>
                  <w:hideMark/>
                </w:tcPr>
                <w:p w14:paraId="36D92938" w14:textId="77777777" w:rsidR="00C0190C" w:rsidRPr="00A25D4D" w:rsidRDefault="00C0190C" w:rsidP="008F13CC">
                  <w:pPr>
                    <w:jc w:val="left"/>
                  </w:pPr>
                  <w:r w:rsidRPr="00A25D4D">
                    <w:t> </w:t>
                  </w:r>
                </w:p>
              </w:tc>
              <w:tc>
                <w:tcPr>
                  <w:tcW w:w="1500" w:type="dxa"/>
                  <w:hideMark/>
                </w:tcPr>
                <w:p w14:paraId="440F12A0" w14:textId="77777777" w:rsidR="00C0190C" w:rsidRPr="00A25D4D" w:rsidRDefault="00C0190C" w:rsidP="008F13CC">
                  <w:pPr>
                    <w:jc w:val="left"/>
                  </w:pPr>
                  <w:r w:rsidRPr="00A25D4D">
                    <w:t>Type:</w:t>
                  </w:r>
                </w:p>
              </w:tc>
              <w:tc>
                <w:tcPr>
                  <w:tcW w:w="0" w:type="auto"/>
                  <w:hideMark/>
                </w:tcPr>
                <w:p w14:paraId="114A5055" w14:textId="77777777" w:rsidR="00C0190C" w:rsidRPr="00A25D4D" w:rsidRDefault="00C0190C" w:rsidP="008F13CC">
                  <w:pPr>
                    <w:jc w:val="left"/>
                  </w:pPr>
                  <w:proofErr w:type="spellStart"/>
                  <w:r w:rsidRPr="00A25D4D">
                    <w:t>SewerWaterTypeValue</w:t>
                  </w:r>
                  <w:proofErr w:type="spellEnd"/>
                </w:p>
              </w:tc>
            </w:tr>
            <w:tr w:rsidR="00C0190C" w:rsidRPr="00A25D4D" w14:paraId="06AB2FBF" w14:textId="77777777" w:rsidTr="00C0190C">
              <w:trPr>
                <w:tblHeader/>
                <w:tblCellSpacing w:w="0" w:type="dxa"/>
              </w:trPr>
              <w:tc>
                <w:tcPr>
                  <w:tcW w:w="360" w:type="dxa"/>
                  <w:hideMark/>
                </w:tcPr>
                <w:p w14:paraId="58D166B5" w14:textId="77777777" w:rsidR="00C0190C" w:rsidRPr="00A25D4D" w:rsidRDefault="00C0190C" w:rsidP="008F13CC">
                  <w:pPr>
                    <w:jc w:val="left"/>
                  </w:pPr>
                  <w:r w:rsidRPr="00A25D4D">
                    <w:t> </w:t>
                  </w:r>
                </w:p>
              </w:tc>
              <w:tc>
                <w:tcPr>
                  <w:tcW w:w="1500" w:type="dxa"/>
                  <w:hideMark/>
                </w:tcPr>
                <w:p w14:paraId="745E0498" w14:textId="77777777" w:rsidR="00C0190C" w:rsidRPr="00A25D4D" w:rsidRDefault="00C0190C" w:rsidP="008F13CC">
                  <w:pPr>
                    <w:jc w:val="left"/>
                  </w:pPr>
                  <w:r w:rsidRPr="00A25D4D">
                    <w:t>Naam</w:t>
                  </w:r>
                </w:p>
              </w:tc>
              <w:tc>
                <w:tcPr>
                  <w:tcW w:w="0" w:type="auto"/>
                  <w:hideMark/>
                </w:tcPr>
                <w:p w14:paraId="55E32910" w14:textId="77777777" w:rsidR="00C0190C" w:rsidRPr="00A25D4D" w:rsidRDefault="00C0190C" w:rsidP="008F13CC">
                  <w:pPr>
                    <w:jc w:val="left"/>
                  </w:pPr>
                  <w:proofErr w:type="spellStart"/>
                  <w:r w:rsidRPr="00A25D4D">
                    <w:t>sewer</w:t>
                  </w:r>
                  <w:proofErr w:type="spellEnd"/>
                  <w:r w:rsidRPr="00A25D4D">
                    <w:t xml:space="preserve"> water type </w:t>
                  </w:r>
                </w:p>
              </w:tc>
            </w:tr>
            <w:tr w:rsidR="00C0190C" w:rsidRPr="00A25D4D" w14:paraId="532BCE85" w14:textId="77777777" w:rsidTr="00C0190C">
              <w:trPr>
                <w:tblHeader/>
                <w:tblCellSpacing w:w="0" w:type="dxa"/>
              </w:trPr>
              <w:tc>
                <w:tcPr>
                  <w:tcW w:w="360" w:type="dxa"/>
                  <w:hideMark/>
                </w:tcPr>
                <w:p w14:paraId="70535932" w14:textId="77777777" w:rsidR="00C0190C" w:rsidRPr="00A25D4D" w:rsidRDefault="00C0190C" w:rsidP="008F13CC">
                  <w:pPr>
                    <w:jc w:val="left"/>
                  </w:pPr>
                  <w:r w:rsidRPr="00A25D4D">
                    <w:t> </w:t>
                  </w:r>
                </w:p>
              </w:tc>
              <w:tc>
                <w:tcPr>
                  <w:tcW w:w="1500" w:type="dxa"/>
                  <w:hideMark/>
                </w:tcPr>
                <w:p w14:paraId="4891D6D0" w14:textId="77777777" w:rsidR="00C0190C" w:rsidRPr="00A25D4D" w:rsidRDefault="00C0190C" w:rsidP="008F13CC">
                  <w:pPr>
                    <w:jc w:val="left"/>
                  </w:pPr>
                  <w:r w:rsidRPr="00A25D4D">
                    <w:t>Definitie:</w:t>
                  </w:r>
                </w:p>
              </w:tc>
              <w:tc>
                <w:tcPr>
                  <w:tcW w:w="0" w:type="auto"/>
                  <w:hideMark/>
                </w:tcPr>
                <w:p w14:paraId="1DEAC8F3" w14:textId="77777777" w:rsidR="00C0190C" w:rsidRPr="00A25D4D" w:rsidRDefault="00C0190C" w:rsidP="008F13CC">
                  <w:pPr>
                    <w:jc w:val="left"/>
                  </w:pPr>
                  <w:r w:rsidRPr="00A25D4D">
                    <w:t xml:space="preserve">Type of </w:t>
                  </w:r>
                  <w:proofErr w:type="spellStart"/>
                  <w:r w:rsidRPr="00A25D4D">
                    <w:t>sewer</w:t>
                  </w:r>
                  <w:proofErr w:type="spellEnd"/>
                  <w:r w:rsidRPr="00A25D4D">
                    <w:t xml:space="preserve"> water.</w:t>
                  </w:r>
                </w:p>
              </w:tc>
            </w:tr>
            <w:tr w:rsidR="00C0190C" w:rsidRPr="00A25D4D" w14:paraId="5BC3D66F" w14:textId="77777777" w:rsidTr="00C0190C">
              <w:trPr>
                <w:tblHeader/>
                <w:tblCellSpacing w:w="0" w:type="dxa"/>
              </w:trPr>
              <w:tc>
                <w:tcPr>
                  <w:tcW w:w="360" w:type="dxa"/>
                  <w:hideMark/>
                </w:tcPr>
                <w:p w14:paraId="529E9FA7" w14:textId="77777777" w:rsidR="00C0190C" w:rsidRPr="00A25D4D" w:rsidRDefault="00C0190C" w:rsidP="008F13CC">
                  <w:pPr>
                    <w:jc w:val="left"/>
                  </w:pPr>
                  <w:r w:rsidRPr="00A25D4D">
                    <w:t> </w:t>
                  </w:r>
                </w:p>
              </w:tc>
              <w:tc>
                <w:tcPr>
                  <w:tcW w:w="1500" w:type="dxa"/>
                  <w:hideMark/>
                </w:tcPr>
                <w:p w14:paraId="2A5FB39E"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47A8818" w14:textId="77777777" w:rsidR="00C0190C" w:rsidRPr="00A25D4D" w:rsidRDefault="00C0190C" w:rsidP="008F13CC">
                  <w:pPr>
                    <w:jc w:val="left"/>
                  </w:pPr>
                  <w:r w:rsidRPr="00A25D4D">
                    <w:t>1</w:t>
                  </w:r>
                </w:p>
              </w:tc>
            </w:tr>
            <w:tr w:rsidR="00C0190C" w:rsidRPr="00A25D4D" w14:paraId="6CFB1826" w14:textId="77777777" w:rsidTr="00C0190C">
              <w:trPr>
                <w:tblHeader/>
                <w:tblCellSpacing w:w="0" w:type="dxa"/>
              </w:trPr>
              <w:tc>
                <w:tcPr>
                  <w:tcW w:w="360" w:type="dxa"/>
                  <w:hideMark/>
                </w:tcPr>
                <w:p w14:paraId="030658BD" w14:textId="77777777" w:rsidR="00C0190C" w:rsidRPr="00A25D4D" w:rsidRDefault="00C0190C" w:rsidP="008F13CC">
                  <w:pPr>
                    <w:jc w:val="left"/>
                  </w:pPr>
                  <w:r w:rsidRPr="00A25D4D">
                    <w:t> </w:t>
                  </w:r>
                </w:p>
              </w:tc>
              <w:tc>
                <w:tcPr>
                  <w:tcW w:w="1500" w:type="dxa"/>
                  <w:hideMark/>
                </w:tcPr>
                <w:p w14:paraId="2586FA2B" w14:textId="77777777" w:rsidR="00C0190C" w:rsidRPr="00A25D4D" w:rsidRDefault="00C0190C" w:rsidP="008F13CC">
                  <w:pPr>
                    <w:jc w:val="left"/>
                  </w:pPr>
                  <w:r w:rsidRPr="00A25D4D">
                    <w:t>Stereotypes:</w:t>
                  </w:r>
                </w:p>
              </w:tc>
              <w:tc>
                <w:tcPr>
                  <w:tcW w:w="0" w:type="auto"/>
                  <w:hideMark/>
                </w:tcPr>
                <w:p w14:paraId="4637FD3E"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77DA67D5" w14:textId="77777777" w:rsidR="00C0190C" w:rsidRPr="00A25D4D" w:rsidRDefault="00C0190C" w:rsidP="008F13CC">
            <w:pPr>
              <w:jc w:val="left"/>
            </w:pPr>
          </w:p>
        </w:tc>
      </w:tr>
    </w:tbl>
    <w:p w14:paraId="541F036E" w14:textId="77777777" w:rsidR="00C0190C" w:rsidRPr="00A25D4D" w:rsidRDefault="00C0190C" w:rsidP="008F13CC">
      <w:pPr>
        <w:pStyle w:val="Kop5"/>
        <w:jc w:val="left"/>
        <w:rPr>
          <w:sz w:val="16"/>
          <w:szCs w:val="16"/>
        </w:rPr>
      </w:pPr>
      <w:proofErr w:type="spellStart"/>
      <w:r w:rsidRPr="00A25D4D">
        <w:rPr>
          <w:sz w:val="16"/>
          <w:szCs w:val="16"/>
        </w:rPr>
        <w:t>SewerAppurtenanceTypeValue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C0190C" w:rsidRPr="00A25D4D" w14:paraId="00324CEE"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4D37B69" w14:textId="77777777" w:rsidR="00C0190C" w:rsidRPr="00A25D4D" w:rsidRDefault="00C0190C" w:rsidP="008F13CC">
            <w:pPr>
              <w:jc w:val="left"/>
            </w:pPr>
            <w:proofErr w:type="spellStart"/>
            <w:r w:rsidRPr="00A25D4D">
              <w:rPr>
                <w:b/>
                <w:bCs/>
              </w:rPr>
              <w:t>SewerAppurtenanceTypeValue</w:t>
            </w:r>
            <w:proofErr w:type="spellEnd"/>
          </w:p>
        </w:tc>
      </w:tr>
      <w:tr w:rsidR="00C0190C" w:rsidRPr="00A25D4D" w14:paraId="5D818EE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7060DF" w14:paraId="016118B8" w14:textId="77777777" w:rsidTr="00C0190C">
              <w:trPr>
                <w:tblHeader/>
                <w:tblCellSpacing w:w="0" w:type="dxa"/>
              </w:trPr>
              <w:tc>
                <w:tcPr>
                  <w:tcW w:w="360" w:type="dxa"/>
                  <w:hideMark/>
                </w:tcPr>
                <w:p w14:paraId="24BDFB83" w14:textId="77777777" w:rsidR="00C0190C" w:rsidRPr="00A25D4D" w:rsidRDefault="00C0190C" w:rsidP="008F13CC">
                  <w:pPr>
                    <w:jc w:val="left"/>
                  </w:pPr>
                  <w:r w:rsidRPr="00A25D4D">
                    <w:t> </w:t>
                  </w:r>
                </w:p>
              </w:tc>
              <w:tc>
                <w:tcPr>
                  <w:tcW w:w="1500" w:type="dxa"/>
                  <w:hideMark/>
                </w:tcPr>
                <w:p w14:paraId="27669B26" w14:textId="77777777" w:rsidR="00C0190C" w:rsidRPr="00A25D4D" w:rsidRDefault="00C0190C" w:rsidP="008F13CC">
                  <w:pPr>
                    <w:jc w:val="left"/>
                  </w:pPr>
                  <w:r w:rsidRPr="00A25D4D">
                    <w:t>Package:</w:t>
                  </w:r>
                </w:p>
              </w:tc>
              <w:tc>
                <w:tcPr>
                  <w:tcW w:w="0" w:type="auto"/>
                  <w:hideMark/>
                </w:tcPr>
                <w:p w14:paraId="265AB867" w14:textId="77777777" w:rsidR="00C0190C" w:rsidRPr="00A25D4D" w:rsidRDefault="00C0190C" w:rsidP="008F13CC">
                  <w:pPr>
                    <w:jc w:val="left"/>
                    <w:rPr>
                      <w:lang w:val="en-GB"/>
                    </w:rPr>
                  </w:pPr>
                  <w:r w:rsidRPr="00A25D4D">
                    <w:rPr>
                      <w:lang w:val="en-GB"/>
                    </w:rPr>
                    <w:t>Sewer Network [Candidate type that might be extended in Annex II/III INSPIRE data specification]</w:t>
                  </w:r>
                </w:p>
              </w:tc>
            </w:tr>
            <w:tr w:rsidR="00C0190C" w:rsidRPr="00A25D4D" w14:paraId="5C5B29A8" w14:textId="77777777" w:rsidTr="00C0190C">
              <w:trPr>
                <w:tblHeader/>
                <w:tblCellSpacing w:w="0" w:type="dxa"/>
              </w:trPr>
              <w:tc>
                <w:tcPr>
                  <w:tcW w:w="360" w:type="dxa"/>
                  <w:hideMark/>
                </w:tcPr>
                <w:p w14:paraId="04FE0165" w14:textId="77777777" w:rsidR="00C0190C" w:rsidRPr="00A25D4D" w:rsidRDefault="00C0190C" w:rsidP="008F13CC">
                  <w:pPr>
                    <w:jc w:val="left"/>
                    <w:rPr>
                      <w:lang w:val="en-GB"/>
                    </w:rPr>
                  </w:pPr>
                  <w:r w:rsidRPr="00A25D4D">
                    <w:rPr>
                      <w:lang w:val="en-GB"/>
                    </w:rPr>
                    <w:t> </w:t>
                  </w:r>
                </w:p>
              </w:tc>
              <w:tc>
                <w:tcPr>
                  <w:tcW w:w="1500" w:type="dxa"/>
                  <w:hideMark/>
                </w:tcPr>
                <w:p w14:paraId="1F883C29" w14:textId="77777777" w:rsidR="00C0190C" w:rsidRPr="00A25D4D" w:rsidRDefault="00C0190C" w:rsidP="008F13CC">
                  <w:pPr>
                    <w:jc w:val="left"/>
                  </w:pPr>
                  <w:r w:rsidRPr="00A25D4D">
                    <w:t>Naam</w:t>
                  </w:r>
                </w:p>
              </w:tc>
              <w:tc>
                <w:tcPr>
                  <w:tcW w:w="0" w:type="auto"/>
                  <w:hideMark/>
                </w:tcPr>
                <w:p w14:paraId="4878C645" w14:textId="77777777" w:rsidR="00C0190C" w:rsidRPr="00A25D4D" w:rsidRDefault="00C0190C" w:rsidP="008F13CC">
                  <w:pPr>
                    <w:jc w:val="left"/>
                  </w:pPr>
                  <w:proofErr w:type="spellStart"/>
                  <w:r w:rsidRPr="00A25D4D">
                    <w:t>sewer</w:t>
                  </w:r>
                  <w:proofErr w:type="spellEnd"/>
                  <w:r w:rsidRPr="00A25D4D">
                    <w:t xml:space="preserve"> </w:t>
                  </w:r>
                  <w:proofErr w:type="spellStart"/>
                  <w:r w:rsidRPr="00A25D4D">
                    <w:t>appurtenance</w:t>
                  </w:r>
                  <w:proofErr w:type="spellEnd"/>
                  <w:r w:rsidRPr="00A25D4D">
                    <w:t xml:space="preserve"> type </w:t>
                  </w:r>
                </w:p>
              </w:tc>
            </w:tr>
            <w:tr w:rsidR="00C0190C" w:rsidRPr="00A25D4D" w14:paraId="39F6C3A8" w14:textId="77777777" w:rsidTr="00C0190C">
              <w:trPr>
                <w:tblHeader/>
                <w:tblCellSpacing w:w="0" w:type="dxa"/>
              </w:trPr>
              <w:tc>
                <w:tcPr>
                  <w:tcW w:w="360" w:type="dxa"/>
                  <w:hideMark/>
                </w:tcPr>
                <w:p w14:paraId="3059F96F" w14:textId="77777777" w:rsidR="00C0190C" w:rsidRPr="00A25D4D" w:rsidRDefault="00C0190C" w:rsidP="008F13CC">
                  <w:pPr>
                    <w:jc w:val="left"/>
                  </w:pPr>
                  <w:r w:rsidRPr="00A25D4D">
                    <w:t> </w:t>
                  </w:r>
                </w:p>
              </w:tc>
              <w:tc>
                <w:tcPr>
                  <w:tcW w:w="1500" w:type="dxa"/>
                  <w:hideMark/>
                </w:tcPr>
                <w:p w14:paraId="06C2E448" w14:textId="77777777" w:rsidR="00C0190C" w:rsidRPr="00A25D4D" w:rsidRDefault="00C0190C" w:rsidP="008F13CC">
                  <w:pPr>
                    <w:jc w:val="left"/>
                  </w:pPr>
                  <w:r w:rsidRPr="00A25D4D">
                    <w:t>Definitie:</w:t>
                  </w:r>
                </w:p>
              </w:tc>
              <w:tc>
                <w:tcPr>
                  <w:tcW w:w="0" w:type="auto"/>
                  <w:hideMark/>
                </w:tcPr>
                <w:p w14:paraId="7DBC402C" w14:textId="77777777" w:rsidR="00C0190C" w:rsidRPr="00A25D4D" w:rsidRDefault="00C0190C" w:rsidP="008F13CC">
                  <w:pPr>
                    <w:jc w:val="left"/>
                  </w:pPr>
                  <w:proofErr w:type="spellStart"/>
                  <w:r w:rsidRPr="00A25D4D">
                    <w:t>Classification</w:t>
                  </w:r>
                  <w:proofErr w:type="spellEnd"/>
                  <w:r w:rsidRPr="00A25D4D">
                    <w:t xml:space="preserve"> of </w:t>
                  </w:r>
                  <w:proofErr w:type="spellStart"/>
                  <w:r w:rsidRPr="00A25D4D">
                    <w:t>sewer</w:t>
                  </w:r>
                  <w:proofErr w:type="spellEnd"/>
                  <w:r w:rsidRPr="00A25D4D">
                    <w:t xml:space="preserve"> </w:t>
                  </w:r>
                  <w:proofErr w:type="spellStart"/>
                  <w:r w:rsidRPr="00A25D4D">
                    <w:t>appurtenances</w:t>
                  </w:r>
                  <w:proofErr w:type="spellEnd"/>
                  <w:r w:rsidRPr="00A25D4D">
                    <w:t>.</w:t>
                  </w:r>
                </w:p>
              </w:tc>
            </w:tr>
            <w:tr w:rsidR="00C0190C" w:rsidRPr="00A25D4D" w14:paraId="4CFBEAFC" w14:textId="77777777" w:rsidTr="00C0190C">
              <w:trPr>
                <w:tblHeader/>
                <w:tblCellSpacing w:w="0" w:type="dxa"/>
              </w:trPr>
              <w:tc>
                <w:tcPr>
                  <w:tcW w:w="360" w:type="dxa"/>
                  <w:hideMark/>
                </w:tcPr>
                <w:p w14:paraId="4ABCDE9F" w14:textId="77777777" w:rsidR="00C0190C" w:rsidRPr="00A25D4D" w:rsidRDefault="00C0190C" w:rsidP="008F13CC">
                  <w:pPr>
                    <w:jc w:val="left"/>
                  </w:pPr>
                  <w:r w:rsidRPr="00A25D4D">
                    <w:t> </w:t>
                  </w:r>
                </w:p>
              </w:tc>
              <w:tc>
                <w:tcPr>
                  <w:tcW w:w="1500" w:type="dxa"/>
                  <w:hideMark/>
                </w:tcPr>
                <w:p w14:paraId="4AB54464" w14:textId="77777777" w:rsidR="00C0190C" w:rsidRPr="00A25D4D" w:rsidRDefault="00C0190C" w:rsidP="008F13CC">
                  <w:pPr>
                    <w:jc w:val="left"/>
                  </w:pPr>
                  <w:r w:rsidRPr="00A25D4D">
                    <w:t>Subtype van:</w:t>
                  </w:r>
                </w:p>
              </w:tc>
              <w:tc>
                <w:tcPr>
                  <w:tcW w:w="0" w:type="auto"/>
                  <w:hideMark/>
                </w:tcPr>
                <w:p w14:paraId="270D86DF" w14:textId="77777777" w:rsidR="00C0190C" w:rsidRPr="00A25D4D" w:rsidRDefault="00C0190C" w:rsidP="008F13CC">
                  <w:pPr>
                    <w:jc w:val="left"/>
                  </w:pPr>
                  <w:proofErr w:type="spellStart"/>
                  <w:r w:rsidRPr="00A25D4D">
                    <w:t>AppurtenanceTypeValue</w:t>
                  </w:r>
                  <w:proofErr w:type="spellEnd"/>
                </w:p>
              </w:tc>
            </w:tr>
            <w:tr w:rsidR="00C0190C" w:rsidRPr="00A25D4D" w14:paraId="5902F2EE" w14:textId="77777777" w:rsidTr="00C0190C">
              <w:trPr>
                <w:tblHeader/>
                <w:tblCellSpacing w:w="0" w:type="dxa"/>
              </w:trPr>
              <w:tc>
                <w:tcPr>
                  <w:tcW w:w="360" w:type="dxa"/>
                  <w:hideMark/>
                </w:tcPr>
                <w:p w14:paraId="77729471" w14:textId="77777777" w:rsidR="00C0190C" w:rsidRPr="00A25D4D" w:rsidRDefault="00C0190C" w:rsidP="008F13CC">
                  <w:pPr>
                    <w:jc w:val="left"/>
                  </w:pPr>
                  <w:r w:rsidRPr="00A25D4D">
                    <w:t> </w:t>
                  </w:r>
                </w:p>
              </w:tc>
              <w:tc>
                <w:tcPr>
                  <w:tcW w:w="1500" w:type="dxa"/>
                  <w:hideMark/>
                </w:tcPr>
                <w:p w14:paraId="01B5BD86" w14:textId="77777777" w:rsidR="00C0190C" w:rsidRPr="00A25D4D" w:rsidRDefault="00C0190C" w:rsidP="008F13CC">
                  <w:pPr>
                    <w:jc w:val="left"/>
                  </w:pPr>
                  <w:r w:rsidRPr="00A25D4D">
                    <w:t>Stereotypes:</w:t>
                  </w:r>
                </w:p>
              </w:tc>
              <w:tc>
                <w:tcPr>
                  <w:tcW w:w="0" w:type="auto"/>
                  <w:hideMark/>
                </w:tcPr>
                <w:p w14:paraId="34346492"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379A5D01" w14:textId="77777777" w:rsidTr="00C0190C">
              <w:trPr>
                <w:tblHeader/>
                <w:tblCellSpacing w:w="0" w:type="dxa"/>
              </w:trPr>
              <w:tc>
                <w:tcPr>
                  <w:tcW w:w="360" w:type="dxa"/>
                  <w:hideMark/>
                </w:tcPr>
                <w:p w14:paraId="612E86A6" w14:textId="77777777" w:rsidR="00C0190C" w:rsidRPr="00A25D4D" w:rsidRDefault="00C0190C" w:rsidP="008F13CC">
                  <w:pPr>
                    <w:jc w:val="left"/>
                  </w:pPr>
                  <w:r w:rsidRPr="00A25D4D">
                    <w:t> </w:t>
                  </w:r>
                </w:p>
              </w:tc>
              <w:tc>
                <w:tcPr>
                  <w:tcW w:w="1500" w:type="dxa"/>
                  <w:hideMark/>
                </w:tcPr>
                <w:p w14:paraId="50F0879D"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368F6ECC" w14:textId="77777777" w:rsidR="00C0190C" w:rsidRPr="00A25D4D" w:rsidRDefault="00C0190C" w:rsidP="008F13CC">
                  <w:pPr>
                    <w:jc w:val="left"/>
                  </w:pPr>
                  <w:proofErr w:type="spellStart"/>
                  <w:r w:rsidRPr="00A25D4D">
                    <w:t>Uitbreidbaar</w:t>
                  </w:r>
                  <w:proofErr w:type="spellEnd"/>
                </w:p>
              </w:tc>
            </w:tr>
          </w:tbl>
          <w:p w14:paraId="37EEC17C" w14:textId="77777777" w:rsidR="00C0190C" w:rsidRPr="00A25D4D" w:rsidRDefault="00C0190C" w:rsidP="008F13CC">
            <w:pPr>
              <w:jc w:val="left"/>
            </w:pPr>
          </w:p>
        </w:tc>
      </w:tr>
    </w:tbl>
    <w:p w14:paraId="4E534FF7" w14:textId="77777777" w:rsidR="00C0190C" w:rsidRPr="00A25D4D" w:rsidRDefault="00C0190C" w:rsidP="008F13CC">
      <w:pPr>
        <w:pStyle w:val="Kop5"/>
        <w:jc w:val="left"/>
        <w:rPr>
          <w:sz w:val="16"/>
          <w:szCs w:val="16"/>
        </w:rPr>
      </w:pPr>
      <w:proofErr w:type="spellStart"/>
      <w:r w:rsidRPr="00A25D4D">
        <w:rPr>
          <w:sz w:val="16"/>
          <w:szCs w:val="16"/>
        </w:rPr>
        <w:t>TelecommunicationsAppurtenanceTypeValue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C0190C" w:rsidRPr="00A25D4D" w14:paraId="5303D725"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D2F84BA" w14:textId="77777777" w:rsidR="00C0190C" w:rsidRPr="00A25D4D" w:rsidRDefault="00C0190C" w:rsidP="008F13CC">
            <w:pPr>
              <w:jc w:val="left"/>
            </w:pPr>
            <w:proofErr w:type="spellStart"/>
            <w:r w:rsidRPr="00A25D4D">
              <w:rPr>
                <w:b/>
                <w:bCs/>
              </w:rPr>
              <w:t>TelecommunicationsAppurtenanceTypeValue</w:t>
            </w:r>
            <w:proofErr w:type="spellEnd"/>
          </w:p>
        </w:tc>
      </w:tr>
      <w:tr w:rsidR="00C0190C" w:rsidRPr="00A25D4D" w14:paraId="18AC6CA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7060DF" w14:paraId="06AEB8F4" w14:textId="77777777" w:rsidTr="00C0190C">
              <w:trPr>
                <w:tblHeader/>
                <w:tblCellSpacing w:w="0" w:type="dxa"/>
              </w:trPr>
              <w:tc>
                <w:tcPr>
                  <w:tcW w:w="360" w:type="dxa"/>
                  <w:hideMark/>
                </w:tcPr>
                <w:p w14:paraId="55617EC8" w14:textId="77777777" w:rsidR="00C0190C" w:rsidRPr="00A25D4D" w:rsidRDefault="00C0190C" w:rsidP="008F13CC">
                  <w:pPr>
                    <w:jc w:val="left"/>
                  </w:pPr>
                  <w:r w:rsidRPr="00A25D4D">
                    <w:t> </w:t>
                  </w:r>
                </w:p>
              </w:tc>
              <w:tc>
                <w:tcPr>
                  <w:tcW w:w="1500" w:type="dxa"/>
                  <w:hideMark/>
                </w:tcPr>
                <w:p w14:paraId="18499E6B" w14:textId="77777777" w:rsidR="00C0190C" w:rsidRPr="00A25D4D" w:rsidRDefault="00C0190C" w:rsidP="008F13CC">
                  <w:pPr>
                    <w:jc w:val="left"/>
                  </w:pPr>
                  <w:r w:rsidRPr="00A25D4D">
                    <w:t>Package:</w:t>
                  </w:r>
                </w:p>
              </w:tc>
              <w:tc>
                <w:tcPr>
                  <w:tcW w:w="0" w:type="auto"/>
                  <w:hideMark/>
                </w:tcPr>
                <w:p w14:paraId="5B4F2797" w14:textId="77777777" w:rsidR="00C0190C" w:rsidRPr="00A25D4D" w:rsidRDefault="00C0190C" w:rsidP="008F13CC">
                  <w:pPr>
                    <w:jc w:val="left"/>
                    <w:rPr>
                      <w:lang w:val="en-GB"/>
                    </w:rPr>
                  </w:pPr>
                  <w:r w:rsidRPr="00A25D4D">
                    <w:rPr>
                      <w:lang w:val="en-GB"/>
                    </w:rPr>
                    <w:t>Telecommunications Network [Candidate type that might be extended in Annex II/III INSPIRE data specification]</w:t>
                  </w:r>
                </w:p>
              </w:tc>
            </w:tr>
            <w:tr w:rsidR="00C0190C" w:rsidRPr="00A25D4D" w14:paraId="40522897" w14:textId="77777777" w:rsidTr="00C0190C">
              <w:trPr>
                <w:tblHeader/>
                <w:tblCellSpacing w:w="0" w:type="dxa"/>
              </w:trPr>
              <w:tc>
                <w:tcPr>
                  <w:tcW w:w="360" w:type="dxa"/>
                  <w:hideMark/>
                </w:tcPr>
                <w:p w14:paraId="77FA2E19" w14:textId="77777777" w:rsidR="00C0190C" w:rsidRPr="00A25D4D" w:rsidRDefault="00C0190C" w:rsidP="008F13CC">
                  <w:pPr>
                    <w:jc w:val="left"/>
                    <w:rPr>
                      <w:lang w:val="en-GB"/>
                    </w:rPr>
                  </w:pPr>
                  <w:r w:rsidRPr="00A25D4D">
                    <w:rPr>
                      <w:lang w:val="en-GB"/>
                    </w:rPr>
                    <w:t> </w:t>
                  </w:r>
                </w:p>
              </w:tc>
              <w:tc>
                <w:tcPr>
                  <w:tcW w:w="1500" w:type="dxa"/>
                  <w:hideMark/>
                </w:tcPr>
                <w:p w14:paraId="53C75D88" w14:textId="77777777" w:rsidR="00C0190C" w:rsidRPr="00A25D4D" w:rsidRDefault="00C0190C" w:rsidP="008F13CC">
                  <w:pPr>
                    <w:jc w:val="left"/>
                  </w:pPr>
                  <w:r w:rsidRPr="00A25D4D">
                    <w:t>Naam</w:t>
                  </w:r>
                </w:p>
              </w:tc>
              <w:tc>
                <w:tcPr>
                  <w:tcW w:w="0" w:type="auto"/>
                  <w:hideMark/>
                </w:tcPr>
                <w:p w14:paraId="225C0C57" w14:textId="77777777" w:rsidR="00C0190C" w:rsidRPr="00A25D4D" w:rsidRDefault="00C0190C" w:rsidP="008F13CC">
                  <w:pPr>
                    <w:jc w:val="left"/>
                  </w:pPr>
                  <w:proofErr w:type="spellStart"/>
                  <w:r w:rsidRPr="00A25D4D">
                    <w:t>telecommunications</w:t>
                  </w:r>
                  <w:proofErr w:type="spellEnd"/>
                  <w:r w:rsidRPr="00A25D4D">
                    <w:t xml:space="preserve"> </w:t>
                  </w:r>
                  <w:proofErr w:type="spellStart"/>
                  <w:r w:rsidRPr="00A25D4D">
                    <w:t>appurtenance</w:t>
                  </w:r>
                  <w:proofErr w:type="spellEnd"/>
                  <w:r w:rsidRPr="00A25D4D">
                    <w:t xml:space="preserve"> type </w:t>
                  </w:r>
                </w:p>
              </w:tc>
            </w:tr>
            <w:tr w:rsidR="00C0190C" w:rsidRPr="00A25D4D" w14:paraId="2CA0613A" w14:textId="77777777" w:rsidTr="00C0190C">
              <w:trPr>
                <w:tblHeader/>
                <w:tblCellSpacing w:w="0" w:type="dxa"/>
              </w:trPr>
              <w:tc>
                <w:tcPr>
                  <w:tcW w:w="360" w:type="dxa"/>
                  <w:hideMark/>
                </w:tcPr>
                <w:p w14:paraId="2AEC1188" w14:textId="77777777" w:rsidR="00C0190C" w:rsidRPr="00A25D4D" w:rsidRDefault="00C0190C" w:rsidP="008F13CC">
                  <w:pPr>
                    <w:jc w:val="left"/>
                  </w:pPr>
                  <w:r w:rsidRPr="00A25D4D">
                    <w:t> </w:t>
                  </w:r>
                </w:p>
              </w:tc>
              <w:tc>
                <w:tcPr>
                  <w:tcW w:w="1500" w:type="dxa"/>
                  <w:hideMark/>
                </w:tcPr>
                <w:p w14:paraId="3D695EBB" w14:textId="77777777" w:rsidR="00C0190C" w:rsidRPr="00A25D4D" w:rsidRDefault="00C0190C" w:rsidP="008F13CC">
                  <w:pPr>
                    <w:jc w:val="left"/>
                  </w:pPr>
                  <w:r w:rsidRPr="00A25D4D">
                    <w:t>Definitie:</w:t>
                  </w:r>
                </w:p>
              </w:tc>
              <w:tc>
                <w:tcPr>
                  <w:tcW w:w="0" w:type="auto"/>
                  <w:hideMark/>
                </w:tcPr>
                <w:p w14:paraId="0E63FAFC" w14:textId="77777777" w:rsidR="00C0190C" w:rsidRPr="00A25D4D" w:rsidRDefault="00C0190C" w:rsidP="008F13CC">
                  <w:pPr>
                    <w:jc w:val="left"/>
                  </w:pPr>
                  <w:proofErr w:type="spellStart"/>
                  <w:r w:rsidRPr="00A25D4D">
                    <w:t>Classification</w:t>
                  </w:r>
                  <w:proofErr w:type="spellEnd"/>
                  <w:r w:rsidRPr="00A25D4D">
                    <w:t xml:space="preserve"> of </w:t>
                  </w:r>
                  <w:proofErr w:type="spellStart"/>
                  <w:r w:rsidRPr="00A25D4D">
                    <w:t>telecommunication</w:t>
                  </w:r>
                  <w:proofErr w:type="spellEnd"/>
                  <w:r w:rsidRPr="00A25D4D">
                    <w:t xml:space="preserve"> </w:t>
                  </w:r>
                  <w:proofErr w:type="spellStart"/>
                  <w:r w:rsidRPr="00A25D4D">
                    <w:t>appurtenances</w:t>
                  </w:r>
                  <w:proofErr w:type="spellEnd"/>
                  <w:r w:rsidRPr="00A25D4D">
                    <w:t>.</w:t>
                  </w:r>
                </w:p>
              </w:tc>
            </w:tr>
            <w:tr w:rsidR="00C0190C" w:rsidRPr="00A25D4D" w14:paraId="1D4112DC" w14:textId="77777777" w:rsidTr="00C0190C">
              <w:trPr>
                <w:tblHeader/>
                <w:tblCellSpacing w:w="0" w:type="dxa"/>
              </w:trPr>
              <w:tc>
                <w:tcPr>
                  <w:tcW w:w="360" w:type="dxa"/>
                  <w:hideMark/>
                </w:tcPr>
                <w:p w14:paraId="1FBEB315" w14:textId="77777777" w:rsidR="00C0190C" w:rsidRPr="00A25D4D" w:rsidRDefault="00C0190C" w:rsidP="008F13CC">
                  <w:pPr>
                    <w:jc w:val="left"/>
                  </w:pPr>
                  <w:r w:rsidRPr="00A25D4D">
                    <w:t> </w:t>
                  </w:r>
                </w:p>
              </w:tc>
              <w:tc>
                <w:tcPr>
                  <w:tcW w:w="1500" w:type="dxa"/>
                  <w:hideMark/>
                </w:tcPr>
                <w:p w14:paraId="71E8EB44" w14:textId="77777777" w:rsidR="00C0190C" w:rsidRPr="00A25D4D" w:rsidRDefault="00C0190C" w:rsidP="008F13CC">
                  <w:pPr>
                    <w:jc w:val="left"/>
                  </w:pPr>
                  <w:r w:rsidRPr="00A25D4D">
                    <w:t>Subtype van:</w:t>
                  </w:r>
                </w:p>
              </w:tc>
              <w:tc>
                <w:tcPr>
                  <w:tcW w:w="0" w:type="auto"/>
                  <w:hideMark/>
                </w:tcPr>
                <w:p w14:paraId="0F968A37" w14:textId="77777777" w:rsidR="00C0190C" w:rsidRPr="00A25D4D" w:rsidRDefault="00C0190C" w:rsidP="008F13CC">
                  <w:pPr>
                    <w:jc w:val="left"/>
                  </w:pPr>
                  <w:proofErr w:type="spellStart"/>
                  <w:r w:rsidRPr="00A25D4D">
                    <w:t>AppurtenanceTypeValue</w:t>
                  </w:r>
                  <w:proofErr w:type="spellEnd"/>
                </w:p>
              </w:tc>
            </w:tr>
            <w:tr w:rsidR="00C0190C" w:rsidRPr="00A25D4D" w14:paraId="1D628945" w14:textId="77777777" w:rsidTr="00C0190C">
              <w:trPr>
                <w:tblHeader/>
                <w:tblCellSpacing w:w="0" w:type="dxa"/>
              </w:trPr>
              <w:tc>
                <w:tcPr>
                  <w:tcW w:w="360" w:type="dxa"/>
                  <w:hideMark/>
                </w:tcPr>
                <w:p w14:paraId="647D4235" w14:textId="77777777" w:rsidR="00C0190C" w:rsidRPr="00A25D4D" w:rsidRDefault="00C0190C" w:rsidP="008F13CC">
                  <w:pPr>
                    <w:jc w:val="left"/>
                  </w:pPr>
                  <w:r w:rsidRPr="00A25D4D">
                    <w:t> </w:t>
                  </w:r>
                </w:p>
              </w:tc>
              <w:tc>
                <w:tcPr>
                  <w:tcW w:w="1500" w:type="dxa"/>
                  <w:hideMark/>
                </w:tcPr>
                <w:p w14:paraId="3461E59D" w14:textId="77777777" w:rsidR="00C0190C" w:rsidRPr="00A25D4D" w:rsidRDefault="00C0190C" w:rsidP="008F13CC">
                  <w:pPr>
                    <w:jc w:val="left"/>
                  </w:pPr>
                  <w:r w:rsidRPr="00A25D4D">
                    <w:t>Stereotypes:</w:t>
                  </w:r>
                </w:p>
              </w:tc>
              <w:tc>
                <w:tcPr>
                  <w:tcW w:w="0" w:type="auto"/>
                  <w:hideMark/>
                </w:tcPr>
                <w:p w14:paraId="2AB28344"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68288A9F" w14:textId="77777777" w:rsidTr="00C0190C">
              <w:trPr>
                <w:tblHeader/>
                <w:tblCellSpacing w:w="0" w:type="dxa"/>
              </w:trPr>
              <w:tc>
                <w:tcPr>
                  <w:tcW w:w="360" w:type="dxa"/>
                  <w:hideMark/>
                </w:tcPr>
                <w:p w14:paraId="6838CD11" w14:textId="77777777" w:rsidR="00C0190C" w:rsidRPr="00A25D4D" w:rsidRDefault="00C0190C" w:rsidP="008F13CC">
                  <w:pPr>
                    <w:jc w:val="left"/>
                  </w:pPr>
                  <w:r w:rsidRPr="00A25D4D">
                    <w:t> </w:t>
                  </w:r>
                </w:p>
              </w:tc>
              <w:tc>
                <w:tcPr>
                  <w:tcW w:w="1500" w:type="dxa"/>
                  <w:hideMark/>
                </w:tcPr>
                <w:p w14:paraId="661FFD6F"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744A799E" w14:textId="77777777" w:rsidR="00C0190C" w:rsidRPr="00A25D4D" w:rsidRDefault="00C0190C" w:rsidP="008F13CC">
                  <w:pPr>
                    <w:jc w:val="left"/>
                  </w:pPr>
                  <w:proofErr w:type="spellStart"/>
                  <w:r w:rsidRPr="00A25D4D">
                    <w:t>Uitbreidbaar</w:t>
                  </w:r>
                  <w:proofErr w:type="spellEnd"/>
                </w:p>
              </w:tc>
            </w:tr>
          </w:tbl>
          <w:p w14:paraId="765AE913" w14:textId="77777777" w:rsidR="00C0190C" w:rsidRPr="00A25D4D" w:rsidRDefault="00C0190C" w:rsidP="008F13CC">
            <w:pPr>
              <w:jc w:val="left"/>
            </w:pPr>
          </w:p>
        </w:tc>
      </w:tr>
    </w:tbl>
    <w:p w14:paraId="29D0E1C4" w14:textId="77777777" w:rsidR="00C0190C" w:rsidRPr="00A25D4D" w:rsidRDefault="00C0190C" w:rsidP="008F13CC">
      <w:pPr>
        <w:pStyle w:val="Kop5"/>
        <w:jc w:val="left"/>
        <w:rPr>
          <w:sz w:val="16"/>
          <w:szCs w:val="16"/>
        </w:rPr>
      </w:pPr>
      <w:proofErr w:type="spellStart"/>
      <w:r w:rsidRPr="00A25D4D">
        <w:rPr>
          <w:sz w:val="16"/>
          <w:szCs w:val="16"/>
        </w:rPr>
        <w:t>TelecommunicationsCableMaterialTypeValue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C0190C" w:rsidRPr="00A25D4D" w14:paraId="24699EAB"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D71DE4A" w14:textId="77777777" w:rsidR="00C0190C" w:rsidRPr="00A25D4D" w:rsidRDefault="00C0190C" w:rsidP="008F13CC">
            <w:pPr>
              <w:jc w:val="left"/>
            </w:pPr>
            <w:proofErr w:type="spellStart"/>
            <w:r w:rsidRPr="00A25D4D">
              <w:rPr>
                <w:b/>
                <w:bCs/>
              </w:rPr>
              <w:t>TelecommunicationsCableMaterialTypeValue</w:t>
            </w:r>
            <w:proofErr w:type="spellEnd"/>
          </w:p>
        </w:tc>
      </w:tr>
      <w:tr w:rsidR="00C0190C" w:rsidRPr="00A25D4D" w14:paraId="3705045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7060DF" w14:paraId="20660EDA" w14:textId="77777777" w:rsidTr="00C0190C">
              <w:trPr>
                <w:tblHeader/>
                <w:tblCellSpacing w:w="0" w:type="dxa"/>
              </w:trPr>
              <w:tc>
                <w:tcPr>
                  <w:tcW w:w="360" w:type="dxa"/>
                  <w:hideMark/>
                </w:tcPr>
                <w:p w14:paraId="02F8BB2D" w14:textId="77777777" w:rsidR="00C0190C" w:rsidRPr="00A25D4D" w:rsidRDefault="00C0190C" w:rsidP="008F13CC">
                  <w:pPr>
                    <w:jc w:val="left"/>
                  </w:pPr>
                  <w:r w:rsidRPr="00A25D4D">
                    <w:t> </w:t>
                  </w:r>
                </w:p>
              </w:tc>
              <w:tc>
                <w:tcPr>
                  <w:tcW w:w="1500" w:type="dxa"/>
                  <w:hideMark/>
                </w:tcPr>
                <w:p w14:paraId="1B31518A" w14:textId="77777777" w:rsidR="00C0190C" w:rsidRPr="00A25D4D" w:rsidRDefault="00C0190C" w:rsidP="008F13CC">
                  <w:pPr>
                    <w:jc w:val="left"/>
                  </w:pPr>
                  <w:r w:rsidRPr="00A25D4D">
                    <w:t>Package:</w:t>
                  </w:r>
                </w:p>
              </w:tc>
              <w:tc>
                <w:tcPr>
                  <w:tcW w:w="0" w:type="auto"/>
                  <w:hideMark/>
                </w:tcPr>
                <w:p w14:paraId="4E11EAB5" w14:textId="77777777" w:rsidR="00C0190C" w:rsidRPr="00A25D4D" w:rsidRDefault="00C0190C" w:rsidP="008F13CC">
                  <w:pPr>
                    <w:jc w:val="left"/>
                    <w:rPr>
                      <w:lang w:val="en-GB"/>
                    </w:rPr>
                  </w:pPr>
                  <w:r w:rsidRPr="00A25D4D">
                    <w:rPr>
                      <w:lang w:val="en-GB"/>
                    </w:rPr>
                    <w:t>Telecommunications Network [Candidate type that might be extended in Annex II/III INSPIRE data specification]</w:t>
                  </w:r>
                </w:p>
              </w:tc>
            </w:tr>
            <w:tr w:rsidR="00C0190C" w:rsidRPr="00A25D4D" w14:paraId="424913B3" w14:textId="77777777" w:rsidTr="00C0190C">
              <w:trPr>
                <w:tblHeader/>
                <w:tblCellSpacing w:w="0" w:type="dxa"/>
              </w:trPr>
              <w:tc>
                <w:tcPr>
                  <w:tcW w:w="360" w:type="dxa"/>
                  <w:hideMark/>
                </w:tcPr>
                <w:p w14:paraId="065486A8" w14:textId="77777777" w:rsidR="00C0190C" w:rsidRPr="00A25D4D" w:rsidRDefault="00C0190C" w:rsidP="008F13CC">
                  <w:pPr>
                    <w:jc w:val="left"/>
                    <w:rPr>
                      <w:lang w:val="en-GB"/>
                    </w:rPr>
                  </w:pPr>
                  <w:r w:rsidRPr="00A25D4D">
                    <w:rPr>
                      <w:lang w:val="en-GB"/>
                    </w:rPr>
                    <w:t> </w:t>
                  </w:r>
                </w:p>
              </w:tc>
              <w:tc>
                <w:tcPr>
                  <w:tcW w:w="1500" w:type="dxa"/>
                  <w:hideMark/>
                </w:tcPr>
                <w:p w14:paraId="73BE9D1D" w14:textId="77777777" w:rsidR="00C0190C" w:rsidRPr="00A25D4D" w:rsidRDefault="00C0190C" w:rsidP="008F13CC">
                  <w:pPr>
                    <w:jc w:val="left"/>
                  </w:pPr>
                  <w:r w:rsidRPr="00A25D4D">
                    <w:t>Naam</w:t>
                  </w:r>
                </w:p>
              </w:tc>
              <w:tc>
                <w:tcPr>
                  <w:tcW w:w="0" w:type="auto"/>
                  <w:hideMark/>
                </w:tcPr>
                <w:p w14:paraId="729E69AD" w14:textId="77777777" w:rsidR="00C0190C" w:rsidRPr="00A25D4D" w:rsidRDefault="00C0190C" w:rsidP="008F13CC">
                  <w:pPr>
                    <w:jc w:val="left"/>
                  </w:pPr>
                  <w:proofErr w:type="spellStart"/>
                  <w:r w:rsidRPr="00A25D4D">
                    <w:t>telecommunications</w:t>
                  </w:r>
                  <w:proofErr w:type="spellEnd"/>
                  <w:r w:rsidRPr="00A25D4D">
                    <w:t xml:space="preserve"> </w:t>
                  </w:r>
                  <w:proofErr w:type="spellStart"/>
                  <w:r w:rsidRPr="00A25D4D">
                    <w:t>cable</w:t>
                  </w:r>
                  <w:proofErr w:type="spellEnd"/>
                  <w:r w:rsidRPr="00A25D4D">
                    <w:t xml:space="preserve"> </w:t>
                  </w:r>
                  <w:proofErr w:type="spellStart"/>
                  <w:r w:rsidRPr="00A25D4D">
                    <w:t>material</w:t>
                  </w:r>
                  <w:proofErr w:type="spellEnd"/>
                  <w:r w:rsidRPr="00A25D4D">
                    <w:t xml:space="preserve"> type </w:t>
                  </w:r>
                </w:p>
              </w:tc>
            </w:tr>
            <w:tr w:rsidR="00C0190C" w:rsidRPr="007060DF" w14:paraId="397E18A2" w14:textId="77777777" w:rsidTr="00C0190C">
              <w:trPr>
                <w:tblHeader/>
                <w:tblCellSpacing w:w="0" w:type="dxa"/>
              </w:trPr>
              <w:tc>
                <w:tcPr>
                  <w:tcW w:w="360" w:type="dxa"/>
                  <w:hideMark/>
                </w:tcPr>
                <w:p w14:paraId="08858BA1" w14:textId="77777777" w:rsidR="00C0190C" w:rsidRPr="00A25D4D" w:rsidRDefault="00C0190C" w:rsidP="008F13CC">
                  <w:pPr>
                    <w:jc w:val="left"/>
                  </w:pPr>
                  <w:r w:rsidRPr="00A25D4D">
                    <w:t> </w:t>
                  </w:r>
                </w:p>
              </w:tc>
              <w:tc>
                <w:tcPr>
                  <w:tcW w:w="1500" w:type="dxa"/>
                  <w:hideMark/>
                </w:tcPr>
                <w:p w14:paraId="064A4B8D" w14:textId="77777777" w:rsidR="00C0190C" w:rsidRPr="00A25D4D" w:rsidRDefault="00C0190C" w:rsidP="008F13CC">
                  <w:pPr>
                    <w:jc w:val="left"/>
                  </w:pPr>
                  <w:r w:rsidRPr="00A25D4D">
                    <w:t>Definitie:</w:t>
                  </w:r>
                </w:p>
              </w:tc>
              <w:tc>
                <w:tcPr>
                  <w:tcW w:w="0" w:type="auto"/>
                  <w:hideMark/>
                </w:tcPr>
                <w:p w14:paraId="6B410C34" w14:textId="77777777" w:rsidR="00C0190C" w:rsidRPr="00A25D4D" w:rsidRDefault="00C0190C" w:rsidP="008F13CC">
                  <w:pPr>
                    <w:jc w:val="left"/>
                    <w:rPr>
                      <w:lang w:val="en-GB"/>
                    </w:rPr>
                  </w:pPr>
                  <w:r w:rsidRPr="00A25D4D">
                    <w:rPr>
                      <w:lang w:val="en-GB"/>
                    </w:rPr>
                    <w:t>Classification of telecommunications cable materials.</w:t>
                  </w:r>
                </w:p>
              </w:tc>
            </w:tr>
            <w:tr w:rsidR="00C0190C" w:rsidRPr="00A25D4D" w14:paraId="0863237C" w14:textId="77777777" w:rsidTr="00C0190C">
              <w:trPr>
                <w:tblHeader/>
                <w:tblCellSpacing w:w="0" w:type="dxa"/>
              </w:trPr>
              <w:tc>
                <w:tcPr>
                  <w:tcW w:w="360" w:type="dxa"/>
                  <w:hideMark/>
                </w:tcPr>
                <w:p w14:paraId="3583CE80" w14:textId="77777777" w:rsidR="00C0190C" w:rsidRPr="00A25D4D" w:rsidRDefault="00C0190C" w:rsidP="008F13CC">
                  <w:pPr>
                    <w:jc w:val="left"/>
                    <w:rPr>
                      <w:lang w:val="en-GB"/>
                    </w:rPr>
                  </w:pPr>
                  <w:r w:rsidRPr="00A25D4D">
                    <w:rPr>
                      <w:lang w:val="en-GB"/>
                    </w:rPr>
                    <w:t> </w:t>
                  </w:r>
                </w:p>
              </w:tc>
              <w:tc>
                <w:tcPr>
                  <w:tcW w:w="1500" w:type="dxa"/>
                  <w:hideMark/>
                </w:tcPr>
                <w:p w14:paraId="1C95E190" w14:textId="77777777" w:rsidR="00C0190C" w:rsidRPr="00A25D4D" w:rsidRDefault="00C0190C" w:rsidP="008F13CC">
                  <w:pPr>
                    <w:jc w:val="left"/>
                  </w:pPr>
                  <w:r w:rsidRPr="00A25D4D">
                    <w:t>Stereotypes:</w:t>
                  </w:r>
                </w:p>
              </w:tc>
              <w:tc>
                <w:tcPr>
                  <w:tcW w:w="0" w:type="auto"/>
                  <w:hideMark/>
                </w:tcPr>
                <w:p w14:paraId="3CFB1BB8"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3ECBB575" w14:textId="77777777" w:rsidTr="00C0190C">
              <w:trPr>
                <w:tblHeader/>
                <w:tblCellSpacing w:w="0" w:type="dxa"/>
              </w:trPr>
              <w:tc>
                <w:tcPr>
                  <w:tcW w:w="360" w:type="dxa"/>
                  <w:hideMark/>
                </w:tcPr>
                <w:p w14:paraId="5E550404" w14:textId="77777777" w:rsidR="00C0190C" w:rsidRPr="00A25D4D" w:rsidRDefault="00C0190C" w:rsidP="008F13CC">
                  <w:pPr>
                    <w:jc w:val="left"/>
                  </w:pPr>
                  <w:r w:rsidRPr="00A25D4D">
                    <w:t> </w:t>
                  </w:r>
                </w:p>
              </w:tc>
              <w:tc>
                <w:tcPr>
                  <w:tcW w:w="1500" w:type="dxa"/>
                  <w:hideMark/>
                </w:tcPr>
                <w:p w14:paraId="7E880197"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42B1EC86" w14:textId="77777777" w:rsidR="00C0190C" w:rsidRPr="00A25D4D" w:rsidRDefault="00C0190C" w:rsidP="008F13CC">
                  <w:pPr>
                    <w:jc w:val="left"/>
                  </w:pPr>
                  <w:proofErr w:type="spellStart"/>
                  <w:r w:rsidRPr="00A25D4D">
                    <w:t>Uitbreidbaar</w:t>
                  </w:r>
                  <w:proofErr w:type="spellEnd"/>
                </w:p>
              </w:tc>
            </w:tr>
          </w:tbl>
          <w:p w14:paraId="27FD2F1C" w14:textId="77777777" w:rsidR="00C0190C" w:rsidRPr="00A25D4D" w:rsidRDefault="00C0190C" w:rsidP="008F13CC">
            <w:pPr>
              <w:jc w:val="left"/>
            </w:pPr>
          </w:p>
        </w:tc>
      </w:tr>
    </w:tbl>
    <w:p w14:paraId="568435CD" w14:textId="77777777" w:rsidR="00C0190C" w:rsidRPr="00A25D4D" w:rsidRDefault="00C0190C" w:rsidP="008F13CC">
      <w:pPr>
        <w:pStyle w:val="Kop5"/>
        <w:jc w:val="left"/>
        <w:rPr>
          <w:sz w:val="16"/>
          <w:szCs w:val="16"/>
        </w:rPr>
      </w:pPr>
      <w:proofErr w:type="spellStart"/>
      <w:r w:rsidRPr="00A25D4D">
        <w:rPr>
          <w:sz w:val="16"/>
          <w:szCs w:val="16"/>
        </w:rPr>
        <w:t>TelecommunicationsCable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C0190C" w:rsidRPr="00A25D4D" w14:paraId="06DAA67A"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910DC28" w14:textId="77777777" w:rsidR="00C0190C" w:rsidRPr="00A25D4D" w:rsidRDefault="00C0190C" w:rsidP="008F13CC">
            <w:pPr>
              <w:jc w:val="left"/>
            </w:pPr>
            <w:proofErr w:type="spellStart"/>
            <w:r w:rsidRPr="00A25D4D">
              <w:rPr>
                <w:b/>
                <w:bCs/>
              </w:rPr>
              <w:lastRenderedPageBreak/>
              <w:t>TelecommunicationsCable</w:t>
            </w:r>
            <w:proofErr w:type="spellEnd"/>
          </w:p>
        </w:tc>
      </w:tr>
      <w:tr w:rsidR="00C0190C" w:rsidRPr="00A25D4D" w14:paraId="69DF7E1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7060DF" w14:paraId="0CA12D08" w14:textId="77777777" w:rsidTr="00C0190C">
              <w:trPr>
                <w:tblHeader/>
                <w:tblCellSpacing w:w="0" w:type="dxa"/>
              </w:trPr>
              <w:tc>
                <w:tcPr>
                  <w:tcW w:w="360" w:type="dxa"/>
                  <w:hideMark/>
                </w:tcPr>
                <w:p w14:paraId="0D3155CA" w14:textId="77777777" w:rsidR="00C0190C" w:rsidRPr="00A25D4D" w:rsidRDefault="00C0190C" w:rsidP="008F13CC">
                  <w:pPr>
                    <w:jc w:val="left"/>
                  </w:pPr>
                  <w:r w:rsidRPr="00A25D4D">
                    <w:t> </w:t>
                  </w:r>
                </w:p>
              </w:tc>
              <w:tc>
                <w:tcPr>
                  <w:tcW w:w="1500" w:type="dxa"/>
                  <w:hideMark/>
                </w:tcPr>
                <w:p w14:paraId="38B4D417" w14:textId="77777777" w:rsidR="00C0190C" w:rsidRPr="00A25D4D" w:rsidRDefault="00C0190C" w:rsidP="008F13CC">
                  <w:pPr>
                    <w:jc w:val="left"/>
                  </w:pPr>
                  <w:r w:rsidRPr="00A25D4D">
                    <w:t>Package:</w:t>
                  </w:r>
                </w:p>
              </w:tc>
              <w:tc>
                <w:tcPr>
                  <w:tcW w:w="0" w:type="auto"/>
                  <w:hideMark/>
                </w:tcPr>
                <w:p w14:paraId="0C39488E" w14:textId="77777777" w:rsidR="00C0190C" w:rsidRPr="00A25D4D" w:rsidRDefault="00C0190C" w:rsidP="008F13CC">
                  <w:pPr>
                    <w:jc w:val="left"/>
                    <w:rPr>
                      <w:lang w:val="en-GB"/>
                    </w:rPr>
                  </w:pPr>
                  <w:r w:rsidRPr="00A25D4D">
                    <w:rPr>
                      <w:lang w:val="en-GB"/>
                    </w:rPr>
                    <w:t>Telecommunications Network [Candidate type that might be extended in Annex II/III INSPIRE data specification]</w:t>
                  </w:r>
                </w:p>
              </w:tc>
            </w:tr>
            <w:tr w:rsidR="00C0190C" w:rsidRPr="00A25D4D" w14:paraId="208D42EA" w14:textId="77777777" w:rsidTr="00C0190C">
              <w:trPr>
                <w:tblHeader/>
                <w:tblCellSpacing w:w="0" w:type="dxa"/>
              </w:trPr>
              <w:tc>
                <w:tcPr>
                  <w:tcW w:w="360" w:type="dxa"/>
                  <w:hideMark/>
                </w:tcPr>
                <w:p w14:paraId="1E493D49" w14:textId="77777777" w:rsidR="00C0190C" w:rsidRPr="00A25D4D" w:rsidRDefault="00C0190C" w:rsidP="008F13CC">
                  <w:pPr>
                    <w:jc w:val="left"/>
                    <w:rPr>
                      <w:lang w:val="en-GB"/>
                    </w:rPr>
                  </w:pPr>
                  <w:r w:rsidRPr="00A25D4D">
                    <w:rPr>
                      <w:lang w:val="en-GB"/>
                    </w:rPr>
                    <w:t> </w:t>
                  </w:r>
                </w:p>
              </w:tc>
              <w:tc>
                <w:tcPr>
                  <w:tcW w:w="1500" w:type="dxa"/>
                  <w:hideMark/>
                </w:tcPr>
                <w:p w14:paraId="7AC0E7E4" w14:textId="77777777" w:rsidR="00C0190C" w:rsidRPr="00A25D4D" w:rsidRDefault="00C0190C" w:rsidP="008F13CC">
                  <w:pPr>
                    <w:jc w:val="left"/>
                  </w:pPr>
                  <w:r w:rsidRPr="00A25D4D">
                    <w:t>Naam</w:t>
                  </w:r>
                </w:p>
              </w:tc>
              <w:tc>
                <w:tcPr>
                  <w:tcW w:w="0" w:type="auto"/>
                  <w:hideMark/>
                </w:tcPr>
                <w:p w14:paraId="558D15E1" w14:textId="77777777" w:rsidR="00C0190C" w:rsidRPr="00A25D4D" w:rsidRDefault="00C0190C" w:rsidP="008F13CC">
                  <w:pPr>
                    <w:jc w:val="left"/>
                  </w:pPr>
                  <w:proofErr w:type="spellStart"/>
                  <w:r w:rsidRPr="00A25D4D">
                    <w:t>telecommunications</w:t>
                  </w:r>
                  <w:proofErr w:type="spellEnd"/>
                  <w:r w:rsidRPr="00A25D4D">
                    <w:t xml:space="preserve"> </w:t>
                  </w:r>
                  <w:proofErr w:type="spellStart"/>
                  <w:r w:rsidRPr="00A25D4D">
                    <w:t>cable</w:t>
                  </w:r>
                  <w:proofErr w:type="spellEnd"/>
                  <w:r w:rsidRPr="00A25D4D">
                    <w:t xml:space="preserve"> </w:t>
                  </w:r>
                </w:p>
              </w:tc>
            </w:tr>
            <w:tr w:rsidR="00C0190C" w:rsidRPr="007060DF" w14:paraId="246B8BF8" w14:textId="77777777" w:rsidTr="00C0190C">
              <w:trPr>
                <w:tblHeader/>
                <w:tblCellSpacing w:w="0" w:type="dxa"/>
              </w:trPr>
              <w:tc>
                <w:tcPr>
                  <w:tcW w:w="360" w:type="dxa"/>
                  <w:hideMark/>
                </w:tcPr>
                <w:p w14:paraId="664CCD3E" w14:textId="77777777" w:rsidR="00C0190C" w:rsidRPr="00A25D4D" w:rsidRDefault="00C0190C" w:rsidP="008F13CC">
                  <w:pPr>
                    <w:jc w:val="left"/>
                  </w:pPr>
                  <w:r w:rsidRPr="00A25D4D">
                    <w:t> </w:t>
                  </w:r>
                </w:p>
              </w:tc>
              <w:tc>
                <w:tcPr>
                  <w:tcW w:w="1500" w:type="dxa"/>
                  <w:hideMark/>
                </w:tcPr>
                <w:p w14:paraId="2B6AB33E" w14:textId="77777777" w:rsidR="00C0190C" w:rsidRPr="00A25D4D" w:rsidRDefault="00C0190C" w:rsidP="008F13CC">
                  <w:pPr>
                    <w:jc w:val="left"/>
                  </w:pPr>
                  <w:r w:rsidRPr="00A25D4D">
                    <w:t>Definitie:</w:t>
                  </w:r>
                </w:p>
              </w:tc>
              <w:tc>
                <w:tcPr>
                  <w:tcW w:w="0" w:type="auto"/>
                  <w:hideMark/>
                </w:tcPr>
                <w:p w14:paraId="376B24B2" w14:textId="77777777" w:rsidR="00C0190C" w:rsidRPr="00A25D4D" w:rsidRDefault="00C0190C" w:rsidP="008F13CC">
                  <w:pPr>
                    <w:jc w:val="left"/>
                    <w:rPr>
                      <w:lang w:val="en-GB"/>
                    </w:rPr>
                  </w:pPr>
                  <w:r w:rsidRPr="00A25D4D">
                    <w:rPr>
                      <w:lang w:val="en-GB"/>
                    </w:rPr>
                    <w:t xml:space="preserve">A utility link or link sequence used to convey data signals (PSTN, radio or computer) from one location to another. </w:t>
                  </w:r>
                </w:p>
              </w:tc>
            </w:tr>
            <w:tr w:rsidR="00C0190C" w:rsidRPr="00A25D4D" w14:paraId="4A14236E" w14:textId="77777777" w:rsidTr="00C0190C">
              <w:trPr>
                <w:tblHeader/>
                <w:tblCellSpacing w:w="0" w:type="dxa"/>
              </w:trPr>
              <w:tc>
                <w:tcPr>
                  <w:tcW w:w="360" w:type="dxa"/>
                  <w:hideMark/>
                </w:tcPr>
                <w:p w14:paraId="4CE571A0" w14:textId="77777777" w:rsidR="00C0190C" w:rsidRPr="00A25D4D" w:rsidRDefault="00C0190C" w:rsidP="008F13CC">
                  <w:pPr>
                    <w:jc w:val="left"/>
                    <w:rPr>
                      <w:lang w:val="en-GB"/>
                    </w:rPr>
                  </w:pPr>
                  <w:r w:rsidRPr="00A25D4D">
                    <w:rPr>
                      <w:lang w:val="en-GB"/>
                    </w:rPr>
                    <w:t> </w:t>
                  </w:r>
                </w:p>
              </w:tc>
              <w:tc>
                <w:tcPr>
                  <w:tcW w:w="1500" w:type="dxa"/>
                  <w:hideMark/>
                </w:tcPr>
                <w:p w14:paraId="1944DA5F" w14:textId="77777777" w:rsidR="00C0190C" w:rsidRPr="00A25D4D" w:rsidRDefault="00C0190C" w:rsidP="008F13CC">
                  <w:pPr>
                    <w:jc w:val="left"/>
                  </w:pPr>
                  <w:r w:rsidRPr="00A25D4D">
                    <w:t>Subtype van:</w:t>
                  </w:r>
                </w:p>
              </w:tc>
              <w:tc>
                <w:tcPr>
                  <w:tcW w:w="0" w:type="auto"/>
                  <w:hideMark/>
                </w:tcPr>
                <w:p w14:paraId="017A40CA" w14:textId="77777777" w:rsidR="00C0190C" w:rsidRPr="00A25D4D" w:rsidRDefault="00C0190C" w:rsidP="008F13CC">
                  <w:pPr>
                    <w:jc w:val="left"/>
                  </w:pPr>
                  <w:r w:rsidRPr="00A25D4D">
                    <w:t>Cable</w:t>
                  </w:r>
                </w:p>
              </w:tc>
            </w:tr>
            <w:tr w:rsidR="00C0190C" w:rsidRPr="00A25D4D" w14:paraId="679BF7A8" w14:textId="77777777" w:rsidTr="00C0190C">
              <w:trPr>
                <w:tblHeader/>
                <w:tblCellSpacing w:w="0" w:type="dxa"/>
              </w:trPr>
              <w:tc>
                <w:tcPr>
                  <w:tcW w:w="360" w:type="dxa"/>
                  <w:hideMark/>
                </w:tcPr>
                <w:p w14:paraId="01A00696" w14:textId="77777777" w:rsidR="00C0190C" w:rsidRPr="00A25D4D" w:rsidRDefault="00C0190C" w:rsidP="008F13CC">
                  <w:pPr>
                    <w:jc w:val="left"/>
                  </w:pPr>
                  <w:r w:rsidRPr="00A25D4D">
                    <w:t> </w:t>
                  </w:r>
                </w:p>
              </w:tc>
              <w:tc>
                <w:tcPr>
                  <w:tcW w:w="1500" w:type="dxa"/>
                  <w:hideMark/>
                </w:tcPr>
                <w:p w14:paraId="73295C57" w14:textId="77777777" w:rsidR="00C0190C" w:rsidRPr="00A25D4D" w:rsidRDefault="00C0190C" w:rsidP="008F13CC">
                  <w:pPr>
                    <w:jc w:val="left"/>
                  </w:pPr>
                  <w:r w:rsidRPr="00A25D4D">
                    <w:t>Stereotypes:</w:t>
                  </w:r>
                </w:p>
              </w:tc>
              <w:tc>
                <w:tcPr>
                  <w:tcW w:w="0" w:type="auto"/>
                  <w:hideMark/>
                </w:tcPr>
                <w:p w14:paraId="14C86A20"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6578E469" w14:textId="77777777" w:rsidR="00C0190C" w:rsidRPr="00A25D4D" w:rsidRDefault="00C0190C" w:rsidP="008F13CC">
            <w:pPr>
              <w:jc w:val="left"/>
            </w:pPr>
          </w:p>
        </w:tc>
      </w:tr>
      <w:tr w:rsidR="00C0190C" w:rsidRPr="00A25D4D" w14:paraId="5035B65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DF4178F" w14:textId="77777777" w:rsidR="00C0190C" w:rsidRPr="00A25D4D" w:rsidRDefault="00C0190C" w:rsidP="008F13CC">
            <w:pPr>
              <w:jc w:val="left"/>
            </w:pPr>
            <w:r w:rsidRPr="00A25D4D">
              <w:rPr>
                <w:b/>
                <w:bCs/>
              </w:rPr>
              <w:t xml:space="preserve">Attribuut: </w:t>
            </w:r>
            <w:proofErr w:type="spellStart"/>
            <w:r w:rsidRPr="00A25D4D">
              <w:rPr>
                <w:b/>
                <w:bCs/>
              </w:rPr>
              <w:t>telecommunicationsCableMaterialType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435C2E3A" w14:textId="77777777" w:rsidTr="00C0190C">
              <w:trPr>
                <w:tblHeader/>
                <w:tblCellSpacing w:w="0" w:type="dxa"/>
              </w:trPr>
              <w:tc>
                <w:tcPr>
                  <w:tcW w:w="360" w:type="dxa"/>
                  <w:hideMark/>
                </w:tcPr>
                <w:p w14:paraId="5838AA6E" w14:textId="77777777" w:rsidR="00C0190C" w:rsidRPr="00A25D4D" w:rsidRDefault="00C0190C" w:rsidP="008F13CC">
                  <w:pPr>
                    <w:jc w:val="left"/>
                  </w:pPr>
                  <w:r w:rsidRPr="00A25D4D">
                    <w:t> </w:t>
                  </w:r>
                </w:p>
              </w:tc>
              <w:tc>
                <w:tcPr>
                  <w:tcW w:w="1500" w:type="dxa"/>
                  <w:hideMark/>
                </w:tcPr>
                <w:p w14:paraId="10EF23DE" w14:textId="77777777" w:rsidR="00C0190C" w:rsidRPr="00A25D4D" w:rsidRDefault="00C0190C" w:rsidP="008F13CC">
                  <w:pPr>
                    <w:jc w:val="left"/>
                  </w:pPr>
                  <w:r w:rsidRPr="00A25D4D">
                    <w:t>Type:</w:t>
                  </w:r>
                </w:p>
              </w:tc>
              <w:tc>
                <w:tcPr>
                  <w:tcW w:w="0" w:type="auto"/>
                  <w:hideMark/>
                </w:tcPr>
                <w:p w14:paraId="413FB053" w14:textId="77777777" w:rsidR="00C0190C" w:rsidRPr="00A25D4D" w:rsidRDefault="00C0190C" w:rsidP="008F13CC">
                  <w:pPr>
                    <w:jc w:val="left"/>
                  </w:pPr>
                  <w:proofErr w:type="spellStart"/>
                  <w:r w:rsidRPr="00A25D4D">
                    <w:t>TelecommunicationsCableMaterialTypeValue</w:t>
                  </w:r>
                  <w:proofErr w:type="spellEnd"/>
                </w:p>
              </w:tc>
            </w:tr>
            <w:tr w:rsidR="00C0190C" w:rsidRPr="00A25D4D" w14:paraId="3810C422" w14:textId="77777777" w:rsidTr="00C0190C">
              <w:trPr>
                <w:tblHeader/>
                <w:tblCellSpacing w:w="0" w:type="dxa"/>
              </w:trPr>
              <w:tc>
                <w:tcPr>
                  <w:tcW w:w="360" w:type="dxa"/>
                  <w:hideMark/>
                </w:tcPr>
                <w:p w14:paraId="42664B40" w14:textId="77777777" w:rsidR="00C0190C" w:rsidRPr="00A25D4D" w:rsidRDefault="00C0190C" w:rsidP="008F13CC">
                  <w:pPr>
                    <w:jc w:val="left"/>
                  </w:pPr>
                  <w:r w:rsidRPr="00A25D4D">
                    <w:t> </w:t>
                  </w:r>
                </w:p>
              </w:tc>
              <w:tc>
                <w:tcPr>
                  <w:tcW w:w="1500" w:type="dxa"/>
                  <w:hideMark/>
                </w:tcPr>
                <w:p w14:paraId="6961AA78" w14:textId="77777777" w:rsidR="00C0190C" w:rsidRPr="00A25D4D" w:rsidRDefault="00C0190C" w:rsidP="008F13CC">
                  <w:pPr>
                    <w:jc w:val="left"/>
                  </w:pPr>
                  <w:r w:rsidRPr="00A25D4D">
                    <w:t>Naam</w:t>
                  </w:r>
                </w:p>
              </w:tc>
              <w:tc>
                <w:tcPr>
                  <w:tcW w:w="0" w:type="auto"/>
                  <w:hideMark/>
                </w:tcPr>
                <w:p w14:paraId="62D59DBA" w14:textId="77777777" w:rsidR="00C0190C" w:rsidRPr="00A25D4D" w:rsidRDefault="00C0190C" w:rsidP="008F13CC">
                  <w:pPr>
                    <w:jc w:val="left"/>
                  </w:pPr>
                  <w:proofErr w:type="spellStart"/>
                  <w:r w:rsidRPr="00A25D4D">
                    <w:t>telecommunications</w:t>
                  </w:r>
                  <w:proofErr w:type="spellEnd"/>
                  <w:r w:rsidRPr="00A25D4D">
                    <w:t xml:space="preserve"> </w:t>
                  </w:r>
                  <w:proofErr w:type="spellStart"/>
                  <w:r w:rsidRPr="00A25D4D">
                    <w:t>cable</w:t>
                  </w:r>
                  <w:proofErr w:type="spellEnd"/>
                  <w:r w:rsidRPr="00A25D4D">
                    <w:t xml:space="preserve"> </w:t>
                  </w:r>
                  <w:proofErr w:type="spellStart"/>
                  <w:r w:rsidRPr="00A25D4D">
                    <w:t>material</w:t>
                  </w:r>
                  <w:proofErr w:type="spellEnd"/>
                  <w:r w:rsidRPr="00A25D4D">
                    <w:t xml:space="preserve"> type </w:t>
                  </w:r>
                </w:p>
              </w:tc>
            </w:tr>
            <w:tr w:rsidR="00C0190C" w:rsidRPr="00A25D4D" w14:paraId="164E9EE9" w14:textId="77777777" w:rsidTr="00C0190C">
              <w:trPr>
                <w:tblHeader/>
                <w:tblCellSpacing w:w="0" w:type="dxa"/>
              </w:trPr>
              <w:tc>
                <w:tcPr>
                  <w:tcW w:w="360" w:type="dxa"/>
                  <w:hideMark/>
                </w:tcPr>
                <w:p w14:paraId="764124D7" w14:textId="77777777" w:rsidR="00C0190C" w:rsidRPr="00A25D4D" w:rsidRDefault="00C0190C" w:rsidP="008F13CC">
                  <w:pPr>
                    <w:jc w:val="left"/>
                  </w:pPr>
                  <w:r w:rsidRPr="00A25D4D">
                    <w:t> </w:t>
                  </w:r>
                </w:p>
              </w:tc>
              <w:tc>
                <w:tcPr>
                  <w:tcW w:w="1500" w:type="dxa"/>
                  <w:hideMark/>
                </w:tcPr>
                <w:p w14:paraId="3C2F39CD" w14:textId="77777777" w:rsidR="00C0190C" w:rsidRPr="00A25D4D" w:rsidRDefault="00C0190C" w:rsidP="008F13CC">
                  <w:pPr>
                    <w:jc w:val="left"/>
                  </w:pPr>
                  <w:r w:rsidRPr="00A25D4D">
                    <w:t>Definitie:</w:t>
                  </w:r>
                </w:p>
              </w:tc>
              <w:tc>
                <w:tcPr>
                  <w:tcW w:w="0" w:type="auto"/>
                  <w:hideMark/>
                </w:tcPr>
                <w:p w14:paraId="7AC94450" w14:textId="77777777" w:rsidR="00C0190C" w:rsidRPr="00A25D4D" w:rsidRDefault="00C0190C" w:rsidP="008F13CC">
                  <w:pPr>
                    <w:jc w:val="left"/>
                  </w:pPr>
                  <w:r w:rsidRPr="00A25D4D">
                    <w:t xml:space="preserve">Type of </w:t>
                  </w:r>
                  <w:proofErr w:type="spellStart"/>
                  <w:r w:rsidRPr="00A25D4D">
                    <w:t>cable</w:t>
                  </w:r>
                  <w:proofErr w:type="spellEnd"/>
                  <w:r w:rsidRPr="00A25D4D">
                    <w:t xml:space="preserve"> </w:t>
                  </w:r>
                  <w:proofErr w:type="spellStart"/>
                  <w:r w:rsidRPr="00A25D4D">
                    <w:t>material</w:t>
                  </w:r>
                  <w:proofErr w:type="spellEnd"/>
                  <w:r w:rsidRPr="00A25D4D">
                    <w:t>.</w:t>
                  </w:r>
                </w:p>
              </w:tc>
            </w:tr>
            <w:tr w:rsidR="00C0190C" w:rsidRPr="00A25D4D" w14:paraId="590FE64A" w14:textId="77777777" w:rsidTr="00C0190C">
              <w:trPr>
                <w:tblHeader/>
                <w:tblCellSpacing w:w="0" w:type="dxa"/>
              </w:trPr>
              <w:tc>
                <w:tcPr>
                  <w:tcW w:w="360" w:type="dxa"/>
                  <w:hideMark/>
                </w:tcPr>
                <w:p w14:paraId="61330F35" w14:textId="77777777" w:rsidR="00C0190C" w:rsidRPr="00A25D4D" w:rsidRDefault="00C0190C" w:rsidP="008F13CC">
                  <w:pPr>
                    <w:jc w:val="left"/>
                  </w:pPr>
                  <w:r w:rsidRPr="00A25D4D">
                    <w:t> </w:t>
                  </w:r>
                </w:p>
              </w:tc>
              <w:tc>
                <w:tcPr>
                  <w:tcW w:w="1500" w:type="dxa"/>
                  <w:hideMark/>
                </w:tcPr>
                <w:p w14:paraId="7EDB57CA"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FC3E408" w14:textId="77777777" w:rsidR="00C0190C" w:rsidRPr="00A25D4D" w:rsidRDefault="00C0190C" w:rsidP="008F13CC">
                  <w:pPr>
                    <w:jc w:val="left"/>
                  </w:pPr>
                  <w:r w:rsidRPr="00A25D4D">
                    <w:t>1</w:t>
                  </w:r>
                </w:p>
              </w:tc>
            </w:tr>
            <w:tr w:rsidR="00C0190C" w:rsidRPr="00A25D4D" w14:paraId="0395E4F1" w14:textId="77777777" w:rsidTr="00C0190C">
              <w:trPr>
                <w:tblHeader/>
                <w:tblCellSpacing w:w="0" w:type="dxa"/>
              </w:trPr>
              <w:tc>
                <w:tcPr>
                  <w:tcW w:w="360" w:type="dxa"/>
                  <w:hideMark/>
                </w:tcPr>
                <w:p w14:paraId="5202877D" w14:textId="77777777" w:rsidR="00C0190C" w:rsidRPr="00A25D4D" w:rsidRDefault="00C0190C" w:rsidP="008F13CC">
                  <w:pPr>
                    <w:jc w:val="left"/>
                  </w:pPr>
                  <w:r w:rsidRPr="00A25D4D">
                    <w:t> </w:t>
                  </w:r>
                </w:p>
              </w:tc>
              <w:tc>
                <w:tcPr>
                  <w:tcW w:w="1500" w:type="dxa"/>
                  <w:hideMark/>
                </w:tcPr>
                <w:p w14:paraId="4614A1BF" w14:textId="77777777" w:rsidR="00C0190C" w:rsidRPr="00A25D4D" w:rsidRDefault="00C0190C" w:rsidP="008F13CC">
                  <w:pPr>
                    <w:jc w:val="left"/>
                  </w:pPr>
                  <w:r w:rsidRPr="00A25D4D">
                    <w:t>Stereotypes:</w:t>
                  </w:r>
                </w:p>
              </w:tc>
              <w:tc>
                <w:tcPr>
                  <w:tcW w:w="0" w:type="auto"/>
                  <w:hideMark/>
                </w:tcPr>
                <w:p w14:paraId="208E0656"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287CA0E8" w14:textId="77777777" w:rsidR="00C0190C" w:rsidRPr="00A25D4D" w:rsidRDefault="00C0190C" w:rsidP="008F13CC">
            <w:pPr>
              <w:jc w:val="left"/>
            </w:pPr>
          </w:p>
        </w:tc>
      </w:tr>
      <w:tr w:rsidR="00C0190C" w:rsidRPr="00A25D4D" w14:paraId="0C2616F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7A08A62" w14:textId="77777777" w:rsidR="00C0190C" w:rsidRPr="00A25D4D" w:rsidRDefault="00C0190C" w:rsidP="008F13CC">
            <w:pPr>
              <w:jc w:val="left"/>
              <w:rPr>
                <w:lang w:val="en-GB"/>
              </w:rPr>
            </w:pPr>
            <w:r w:rsidRPr="00A25D4D">
              <w:rPr>
                <w:b/>
                <w:bCs/>
                <w:lang w:val="en-GB"/>
              </w:rPr>
              <w:t>Constraint: "</w:t>
            </w:r>
            <w:proofErr w:type="spellStart"/>
            <w:r w:rsidRPr="00A25D4D">
              <w:rPr>
                <w:b/>
                <w:bCs/>
                <w:lang w:val="en-GB"/>
              </w:rPr>
              <w:t>TelecommunicationsCable</w:t>
            </w:r>
            <w:proofErr w:type="spellEnd"/>
            <w:r w:rsidRPr="00A25D4D">
              <w:rPr>
                <w:b/>
                <w:bCs/>
                <w:lang w:val="en-GB"/>
              </w:rPr>
              <w:t>" is not in IR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45428D6F" w14:textId="77777777" w:rsidTr="00C0190C">
              <w:trPr>
                <w:tblHeader/>
                <w:tblCellSpacing w:w="0" w:type="dxa"/>
              </w:trPr>
              <w:tc>
                <w:tcPr>
                  <w:tcW w:w="360" w:type="dxa"/>
                  <w:hideMark/>
                </w:tcPr>
                <w:p w14:paraId="24E9B196" w14:textId="77777777" w:rsidR="00C0190C" w:rsidRPr="00A25D4D" w:rsidRDefault="00C0190C" w:rsidP="008F13CC">
                  <w:pPr>
                    <w:jc w:val="left"/>
                    <w:rPr>
                      <w:lang w:val="en-GB"/>
                    </w:rPr>
                  </w:pPr>
                  <w:r w:rsidRPr="00A25D4D">
                    <w:rPr>
                      <w:lang w:val="en-GB"/>
                    </w:rPr>
                    <w:t> </w:t>
                  </w:r>
                </w:p>
              </w:tc>
              <w:tc>
                <w:tcPr>
                  <w:tcW w:w="1500" w:type="dxa"/>
                  <w:hideMark/>
                </w:tcPr>
                <w:p w14:paraId="344E951E" w14:textId="77777777" w:rsidR="00C0190C" w:rsidRPr="00A25D4D" w:rsidRDefault="00C0190C" w:rsidP="008F13CC">
                  <w:pPr>
                    <w:jc w:val="left"/>
                  </w:pPr>
                  <w:r w:rsidRPr="00A25D4D">
                    <w:t>OCL:</w:t>
                  </w:r>
                </w:p>
              </w:tc>
              <w:tc>
                <w:tcPr>
                  <w:tcW w:w="0" w:type="auto"/>
                  <w:hideMark/>
                </w:tcPr>
                <w:p w14:paraId="45BB80A1" w14:textId="77777777" w:rsidR="00C0190C" w:rsidRPr="00A25D4D" w:rsidRDefault="00C0190C" w:rsidP="008F13CC">
                  <w:pPr>
                    <w:jc w:val="left"/>
                  </w:pPr>
                </w:p>
              </w:tc>
            </w:tr>
          </w:tbl>
          <w:p w14:paraId="2538B936" w14:textId="77777777" w:rsidR="00C0190C" w:rsidRPr="00A25D4D" w:rsidRDefault="00C0190C" w:rsidP="008F13CC">
            <w:pPr>
              <w:jc w:val="left"/>
            </w:pPr>
          </w:p>
        </w:tc>
      </w:tr>
    </w:tbl>
    <w:p w14:paraId="2C4B22F3" w14:textId="77777777" w:rsidR="00C0190C" w:rsidRPr="00A25D4D" w:rsidRDefault="00C0190C" w:rsidP="008F13CC">
      <w:pPr>
        <w:pStyle w:val="Kop5"/>
        <w:jc w:val="left"/>
        <w:rPr>
          <w:sz w:val="16"/>
          <w:szCs w:val="16"/>
        </w:rPr>
      </w:pPr>
      <w:proofErr w:type="spellStart"/>
      <w:r w:rsidRPr="00A25D4D">
        <w:rPr>
          <w:sz w:val="16"/>
          <w:szCs w:val="16"/>
        </w:rPr>
        <w:t>ThermalPipe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C0190C" w:rsidRPr="00A25D4D" w14:paraId="64B189E9"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988805E" w14:textId="77777777" w:rsidR="00C0190C" w:rsidRPr="00A25D4D" w:rsidRDefault="00C0190C" w:rsidP="008F13CC">
            <w:pPr>
              <w:jc w:val="left"/>
            </w:pPr>
            <w:proofErr w:type="spellStart"/>
            <w:r w:rsidRPr="00A25D4D">
              <w:rPr>
                <w:b/>
                <w:bCs/>
              </w:rPr>
              <w:t>ThermalPipe</w:t>
            </w:r>
            <w:proofErr w:type="spellEnd"/>
          </w:p>
        </w:tc>
      </w:tr>
      <w:tr w:rsidR="00C0190C" w:rsidRPr="00A25D4D" w14:paraId="6F5467F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7060DF" w14:paraId="64C29D12" w14:textId="77777777" w:rsidTr="00C0190C">
              <w:trPr>
                <w:tblHeader/>
                <w:tblCellSpacing w:w="0" w:type="dxa"/>
              </w:trPr>
              <w:tc>
                <w:tcPr>
                  <w:tcW w:w="360" w:type="dxa"/>
                  <w:hideMark/>
                </w:tcPr>
                <w:p w14:paraId="0A04A1D7" w14:textId="77777777" w:rsidR="00C0190C" w:rsidRPr="00A25D4D" w:rsidRDefault="00C0190C" w:rsidP="008F13CC">
                  <w:pPr>
                    <w:jc w:val="left"/>
                  </w:pPr>
                  <w:r w:rsidRPr="00A25D4D">
                    <w:t> </w:t>
                  </w:r>
                </w:p>
              </w:tc>
              <w:tc>
                <w:tcPr>
                  <w:tcW w:w="1500" w:type="dxa"/>
                  <w:hideMark/>
                </w:tcPr>
                <w:p w14:paraId="6EC161AF" w14:textId="77777777" w:rsidR="00C0190C" w:rsidRPr="00A25D4D" w:rsidRDefault="00C0190C" w:rsidP="008F13CC">
                  <w:pPr>
                    <w:jc w:val="left"/>
                  </w:pPr>
                  <w:r w:rsidRPr="00A25D4D">
                    <w:t>Package:</w:t>
                  </w:r>
                </w:p>
              </w:tc>
              <w:tc>
                <w:tcPr>
                  <w:tcW w:w="0" w:type="auto"/>
                  <w:hideMark/>
                </w:tcPr>
                <w:p w14:paraId="0BCD79B4" w14:textId="77777777" w:rsidR="00C0190C" w:rsidRPr="00A25D4D" w:rsidRDefault="00C0190C" w:rsidP="008F13CC">
                  <w:pPr>
                    <w:jc w:val="left"/>
                    <w:rPr>
                      <w:lang w:val="en-GB"/>
                    </w:rPr>
                  </w:pPr>
                  <w:r w:rsidRPr="00A25D4D">
                    <w:rPr>
                      <w:lang w:val="en-GB"/>
                    </w:rPr>
                    <w:t>Thermal Network [Candidate type that might be extended in Annex II/III INSPIRE data specification]</w:t>
                  </w:r>
                </w:p>
              </w:tc>
            </w:tr>
            <w:tr w:rsidR="00C0190C" w:rsidRPr="00A25D4D" w14:paraId="04E4EF54" w14:textId="77777777" w:rsidTr="00C0190C">
              <w:trPr>
                <w:tblHeader/>
                <w:tblCellSpacing w:w="0" w:type="dxa"/>
              </w:trPr>
              <w:tc>
                <w:tcPr>
                  <w:tcW w:w="360" w:type="dxa"/>
                  <w:hideMark/>
                </w:tcPr>
                <w:p w14:paraId="19109B9A" w14:textId="77777777" w:rsidR="00C0190C" w:rsidRPr="00A25D4D" w:rsidRDefault="00C0190C" w:rsidP="008F13CC">
                  <w:pPr>
                    <w:jc w:val="left"/>
                    <w:rPr>
                      <w:lang w:val="en-GB"/>
                    </w:rPr>
                  </w:pPr>
                  <w:r w:rsidRPr="00A25D4D">
                    <w:rPr>
                      <w:lang w:val="en-GB"/>
                    </w:rPr>
                    <w:t> </w:t>
                  </w:r>
                </w:p>
              </w:tc>
              <w:tc>
                <w:tcPr>
                  <w:tcW w:w="1500" w:type="dxa"/>
                  <w:hideMark/>
                </w:tcPr>
                <w:p w14:paraId="2D2E112D" w14:textId="77777777" w:rsidR="00C0190C" w:rsidRPr="00A25D4D" w:rsidRDefault="00C0190C" w:rsidP="008F13CC">
                  <w:pPr>
                    <w:jc w:val="left"/>
                  </w:pPr>
                  <w:r w:rsidRPr="00A25D4D">
                    <w:t>Naam</w:t>
                  </w:r>
                </w:p>
              </w:tc>
              <w:tc>
                <w:tcPr>
                  <w:tcW w:w="0" w:type="auto"/>
                  <w:hideMark/>
                </w:tcPr>
                <w:p w14:paraId="5B55C7F5" w14:textId="77777777" w:rsidR="00C0190C" w:rsidRPr="00A25D4D" w:rsidRDefault="00C0190C" w:rsidP="008F13CC">
                  <w:pPr>
                    <w:jc w:val="left"/>
                  </w:pPr>
                  <w:proofErr w:type="spellStart"/>
                  <w:r w:rsidRPr="00A25D4D">
                    <w:t>thermal</w:t>
                  </w:r>
                  <w:proofErr w:type="spellEnd"/>
                  <w:r w:rsidRPr="00A25D4D">
                    <w:t xml:space="preserve"> pipe </w:t>
                  </w:r>
                </w:p>
              </w:tc>
            </w:tr>
            <w:tr w:rsidR="00C0190C" w:rsidRPr="007060DF" w14:paraId="15FA6DFC" w14:textId="77777777" w:rsidTr="00C0190C">
              <w:trPr>
                <w:tblHeader/>
                <w:tblCellSpacing w:w="0" w:type="dxa"/>
              </w:trPr>
              <w:tc>
                <w:tcPr>
                  <w:tcW w:w="360" w:type="dxa"/>
                  <w:hideMark/>
                </w:tcPr>
                <w:p w14:paraId="5DBE1D84" w14:textId="77777777" w:rsidR="00C0190C" w:rsidRPr="00A25D4D" w:rsidRDefault="00C0190C" w:rsidP="008F13CC">
                  <w:pPr>
                    <w:jc w:val="left"/>
                  </w:pPr>
                  <w:r w:rsidRPr="00A25D4D">
                    <w:t> </w:t>
                  </w:r>
                </w:p>
              </w:tc>
              <w:tc>
                <w:tcPr>
                  <w:tcW w:w="1500" w:type="dxa"/>
                  <w:hideMark/>
                </w:tcPr>
                <w:p w14:paraId="617F2D0A" w14:textId="77777777" w:rsidR="00C0190C" w:rsidRPr="00A25D4D" w:rsidRDefault="00C0190C" w:rsidP="008F13CC">
                  <w:pPr>
                    <w:jc w:val="left"/>
                  </w:pPr>
                  <w:r w:rsidRPr="00A25D4D">
                    <w:t>Definitie:</w:t>
                  </w:r>
                </w:p>
              </w:tc>
              <w:tc>
                <w:tcPr>
                  <w:tcW w:w="0" w:type="auto"/>
                  <w:hideMark/>
                </w:tcPr>
                <w:p w14:paraId="66EFBB89" w14:textId="77777777" w:rsidR="00C0190C" w:rsidRPr="00A25D4D" w:rsidRDefault="00C0190C" w:rsidP="008F13CC">
                  <w:pPr>
                    <w:jc w:val="left"/>
                    <w:rPr>
                      <w:lang w:val="en-GB"/>
                    </w:rPr>
                  </w:pPr>
                  <w:r w:rsidRPr="00A25D4D">
                    <w:rPr>
                      <w:lang w:val="en-GB"/>
                    </w:rPr>
                    <w:t>A pipe used to disseminate heating or cooling from one location to another.</w:t>
                  </w:r>
                </w:p>
              </w:tc>
            </w:tr>
            <w:tr w:rsidR="00C0190C" w:rsidRPr="00A25D4D" w14:paraId="6FE8AAB3" w14:textId="77777777" w:rsidTr="00C0190C">
              <w:trPr>
                <w:tblHeader/>
                <w:tblCellSpacing w:w="0" w:type="dxa"/>
              </w:trPr>
              <w:tc>
                <w:tcPr>
                  <w:tcW w:w="360" w:type="dxa"/>
                  <w:hideMark/>
                </w:tcPr>
                <w:p w14:paraId="435A0FA6" w14:textId="77777777" w:rsidR="00C0190C" w:rsidRPr="00A25D4D" w:rsidRDefault="00C0190C" w:rsidP="008F13CC">
                  <w:pPr>
                    <w:jc w:val="left"/>
                    <w:rPr>
                      <w:lang w:val="en-GB"/>
                    </w:rPr>
                  </w:pPr>
                  <w:r w:rsidRPr="00A25D4D">
                    <w:rPr>
                      <w:lang w:val="en-GB"/>
                    </w:rPr>
                    <w:t> </w:t>
                  </w:r>
                </w:p>
              </w:tc>
              <w:tc>
                <w:tcPr>
                  <w:tcW w:w="1500" w:type="dxa"/>
                  <w:hideMark/>
                </w:tcPr>
                <w:p w14:paraId="7117287F" w14:textId="77777777" w:rsidR="00C0190C" w:rsidRPr="00A25D4D" w:rsidRDefault="00C0190C" w:rsidP="008F13CC">
                  <w:pPr>
                    <w:jc w:val="left"/>
                  </w:pPr>
                  <w:r w:rsidRPr="00A25D4D">
                    <w:t>Subtype van:</w:t>
                  </w:r>
                </w:p>
              </w:tc>
              <w:tc>
                <w:tcPr>
                  <w:tcW w:w="0" w:type="auto"/>
                  <w:hideMark/>
                </w:tcPr>
                <w:p w14:paraId="20797E22" w14:textId="77777777" w:rsidR="00C0190C" w:rsidRPr="00A25D4D" w:rsidRDefault="00C0190C" w:rsidP="008F13CC">
                  <w:pPr>
                    <w:jc w:val="left"/>
                  </w:pPr>
                  <w:r w:rsidRPr="00A25D4D">
                    <w:t>Pipe</w:t>
                  </w:r>
                </w:p>
              </w:tc>
            </w:tr>
            <w:tr w:rsidR="00C0190C" w:rsidRPr="00A25D4D" w14:paraId="0983CB11" w14:textId="77777777" w:rsidTr="00C0190C">
              <w:trPr>
                <w:tblHeader/>
                <w:tblCellSpacing w:w="0" w:type="dxa"/>
              </w:trPr>
              <w:tc>
                <w:tcPr>
                  <w:tcW w:w="360" w:type="dxa"/>
                  <w:hideMark/>
                </w:tcPr>
                <w:p w14:paraId="4BE998C0" w14:textId="77777777" w:rsidR="00C0190C" w:rsidRPr="00A25D4D" w:rsidRDefault="00C0190C" w:rsidP="008F13CC">
                  <w:pPr>
                    <w:jc w:val="left"/>
                  </w:pPr>
                  <w:r w:rsidRPr="00A25D4D">
                    <w:t> </w:t>
                  </w:r>
                </w:p>
              </w:tc>
              <w:tc>
                <w:tcPr>
                  <w:tcW w:w="1500" w:type="dxa"/>
                  <w:hideMark/>
                </w:tcPr>
                <w:p w14:paraId="5B95E42D" w14:textId="77777777" w:rsidR="00C0190C" w:rsidRPr="00A25D4D" w:rsidRDefault="00C0190C" w:rsidP="008F13CC">
                  <w:pPr>
                    <w:jc w:val="left"/>
                  </w:pPr>
                  <w:r w:rsidRPr="00A25D4D">
                    <w:t>Stereotypes:</w:t>
                  </w:r>
                </w:p>
              </w:tc>
              <w:tc>
                <w:tcPr>
                  <w:tcW w:w="0" w:type="auto"/>
                  <w:hideMark/>
                </w:tcPr>
                <w:p w14:paraId="205F77CE"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20120B9E" w14:textId="77777777" w:rsidR="00C0190C" w:rsidRPr="00A25D4D" w:rsidRDefault="00C0190C" w:rsidP="008F13CC">
            <w:pPr>
              <w:jc w:val="left"/>
            </w:pPr>
          </w:p>
        </w:tc>
      </w:tr>
      <w:tr w:rsidR="00C0190C" w:rsidRPr="00A25D4D" w14:paraId="72B0C80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4255815" w14:textId="77777777" w:rsidR="00C0190C" w:rsidRPr="00A25D4D" w:rsidRDefault="00C0190C" w:rsidP="008F13CC">
            <w:pPr>
              <w:jc w:val="left"/>
            </w:pPr>
            <w:r w:rsidRPr="00A25D4D">
              <w:rPr>
                <w:b/>
                <w:bCs/>
              </w:rPr>
              <w:t xml:space="preserve">Attribuut: </w:t>
            </w:r>
            <w:proofErr w:type="spellStart"/>
            <w:r w:rsidRPr="00A25D4D">
              <w:rPr>
                <w:b/>
                <w:bCs/>
              </w:rPr>
              <w:t>thermalProductType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00E3D16D" w14:textId="77777777" w:rsidTr="00C0190C">
              <w:trPr>
                <w:tblHeader/>
                <w:tblCellSpacing w:w="0" w:type="dxa"/>
              </w:trPr>
              <w:tc>
                <w:tcPr>
                  <w:tcW w:w="360" w:type="dxa"/>
                  <w:hideMark/>
                </w:tcPr>
                <w:p w14:paraId="77B0E016" w14:textId="77777777" w:rsidR="00C0190C" w:rsidRPr="00A25D4D" w:rsidRDefault="00C0190C" w:rsidP="008F13CC">
                  <w:pPr>
                    <w:jc w:val="left"/>
                  </w:pPr>
                  <w:r w:rsidRPr="00A25D4D">
                    <w:t> </w:t>
                  </w:r>
                </w:p>
              </w:tc>
              <w:tc>
                <w:tcPr>
                  <w:tcW w:w="1500" w:type="dxa"/>
                  <w:hideMark/>
                </w:tcPr>
                <w:p w14:paraId="5791B09D" w14:textId="77777777" w:rsidR="00C0190C" w:rsidRPr="00A25D4D" w:rsidRDefault="00C0190C" w:rsidP="008F13CC">
                  <w:pPr>
                    <w:jc w:val="left"/>
                  </w:pPr>
                  <w:r w:rsidRPr="00A25D4D">
                    <w:t>Type:</w:t>
                  </w:r>
                </w:p>
              </w:tc>
              <w:tc>
                <w:tcPr>
                  <w:tcW w:w="0" w:type="auto"/>
                  <w:hideMark/>
                </w:tcPr>
                <w:p w14:paraId="0B31645C" w14:textId="77777777" w:rsidR="00C0190C" w:rsidRPr="00A25D4D" w:rsidRDefault="00C0190C" w:rsidP="008F13CC">
                  <w:pPr>
                    <w:jc w:val="left"/>
                  </w:pPr>
                  <w:proofErr w:type="spellStart"/>
                  <w:r w:rsidRPr="00A25D4D">
                    <w:t>ThermalProductTypeValue</w:t>
                  </w:r>
                  <w:proofErr w:type="spellEnd"/>
                </w:p>
              </w:tc>
            </w:tr>
            <w:tr w:rsidR="00C0190C" w:rsidRPr="00A25D4D" w14:paraId="533C1444" w14:textId="77777777" w:rsidTr="00C0190C">
              <w:trPr>
                <w:tblHeader/>
                <w:tblCellSpacing w:w="0" w:type="dxa"/>
              </w:trPr>
              <w:tc>
                <w:tcPr>
                  <w:tcW w:w="360" w:type="dxa"/>
                  <w:hideMark/>
                </w:tcPr>
                <w:p w14:paraId="3EE5F852" w14:textId="77777777" w:rsidR="00C0190C" w:rsidRPr="00A25D4D" w:rsidRDefault="00C0190C" w:rsidP="008F13CC">
                  <w:pPr>
                    <w:jc w:val="left"/>
                  </w:pPr>
                  <w:r w:rsidRPr="00A25D4D">
                    <w:t> </w:t>
                  </w:r>
                </w:p>
              </w:tc>
              <w:tc>
                <w:tcPr>
                  <w:tcW w:w="1500" w:type="dxa"/>
                  <w:hideMark/>
                </w:tcPr>
                <w:p w14:paraId="177444B3" w14:textId="77777777" w:rsidR="00C0190C" w:rsidRPr="00A25D4D" w:rsidRDefault="00C0190C" w:rsidP="008F13CC">
                  <w:pPr>
                    <w:jc w:val="left"/>
                  </w:pPr>
                  <w:r w:rsidRPr="00A25D4D">
                    <w:t>Naam</w:t>
                  </w:r>
                </w:p>
              </w:tc>
              <w:tc>
                <w:tcPr>
                  <w:tcW w:w="0" w:type="auto"/>
                  <w:hideMark/>
                </w:tcPr>
                <w:p w14:paraId="627C3CF9" w14:textId="77777777" w:rsidR="00C0190C" w:rsidRPr="00A25D4D" w:rsidRDefault="00C0190C" w:rsidP="008F13CC">
                  <w:pPr>
                    <w:jc w:val="left"/>
                  </w:pPr>
                  <w:proofErr w:type="spellStart"/>
                  <w:r w:rsidRPr="00A25D4D">
                    <w:t>thermal</w:t>
                  </w:r>
                  <w:proofErr w:type="spellEnd"/>
                  <w:r w:rsidRPr="00A25D4D">
                    <w:t xml:space="preserve"> product type </w:t>
                  </w:r>
                </w:p>
              </w:tc>
            </w:tr>
            <w:tr w:rsidR="00C0190C" w:rsidRPr="007060DF" w14:paraId="1F317A59" w14:textId="77777777" w:rsidTr="00C0190C">
              <w:trPr>
                <w:tblHeader/>
                <w:tblCellSpacing w:w="0" w:type="dxa"/>
              </w:trPr>
              <w:tc>
                <w:tcPr>
                  <w:tcW w:w="360" w:type="dxa"/>
                  <w:hideMark/>
                </w:tcPr>
                <w:p w14:paraId="42E25F8D" w14:textId="77777777" w:rsidR="00C0190C" w:rsidRPr="00A25D4D" w:rsidRDefault="00C0190C" w:rsidP="008F13CC">
                  <w:pPr>
                    <w:jc w:val="left"/>
                  </w:pPr>
                  <w:r w:rsidRPr="00A25D4D">
                    <w:t> </w:t>
                  </w:r>
                </w:p>
              </w:tc>
              <w:tc>
                <w:tcPr>
                  <w:tcW w:w="1500" w:type="dxa"/>
                  <w:hideMark/>
                </w:tcPr>
                <w:p w14:paraId="01787ED1" w14:textId="77777777" w:rsidR="00C0190C" w:rsidRPr="00A25D4D" w:rsidRDefault="00C0190C" w:rsidP="008F13CC">
                  <w:pPr>
                    <w:jc w:val="left"/>
                  </w:pPr>
                  <w:r w:rsidRPr="00A25D4D">
                    <w:t>Definitie:</w:t>
                  </w:r>
                </w:p>
              </w:tc>
              <w:tc>
                <w:tcPr>
                  <w:tcW w:w="0" w:type="auto"/>
                  <w:hideMark/>
                </w:tcPr>
                <w:p w14:paraId="06A5BC32" w14:textId="77777777" w:rsidR="00C0190C" w:rsidRPr="00A25D4D" w:rsidRDefault="00C0190C" w:rsidP="008F13CC">
                  <w:pPr>
                    <w:jc w:val="left"/>
                    <w:rPr>
                      <w:lang w:val="en-GB"/>
                    </w:rPr>
                  </w:pPr>
                  <w:r w:rsidRPr="00A25D4D">
                    <w:rPr>
                      <w:lang w:val="en-GB"/>
                    </w:rPr>
                    <w:t xml:space="preserve">The type of thermal product that is conveyed through the thermal pipe. </w:t>
                  </w:r>
                </w:p>
              </w:tc>
            </w:tr>
            <w:tr w:rsidR="00C0190C" w:rsidRPr="00A25D4D" w14:paraId="0185678D" w14:textId="77777777" w:rsidTr="00C0190C">
              <w:trPr>
                <w:tblHeader/>
                <w:tblCellSpacing w:w="0" w:type="dxa"/>
              </w:trPr>
              <w:tc>
                <w:tcPr>
                  <w:tcW w:w="360" w:type="dxa"/>
                  <w:hideMark/>
                </w:tcPr>
                <w:p w14:paraId="482F5F70" w14:textId="77777777" w:rsidR="00C0190C" w:rsidRPr="00A25D4D" w:rsidRDefault="00C0190C" w:rsidP="008F13CC">
                  <w:pPr>
                    <w:jc w:val="left"/>
                    <w:rPr>
                      <w:lang w:val="en-GB"/>
                    </w:rPr>
                  </w:pPr>
                  <w:r w:rsidRPr="00A25D4D">
                    <w:rPr>
                      <w:lang w:val="en-GB"/>
                    </w:rPr>
                    <w:t> </w:t>
                  </w:r>
                </w:p>
              </w:tc>
              <w:tc>
                <w:tcPr>
                  <w:tcW w:w="1500" w:type="dxa"/>
                  <w:hideMark/>
                </w:tcPr>
                <w:p w14:paraId="5C6D219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1AE948A" w14:textId="77777777" w:rsidR="00C0190C" w:rsidRPr="00A25D4D" w:rsidRDefault="00C0190C" w:rsidP="008F13CC">
                  <w:pPr>
                    <w:jc w:val="left"/>
                  </w:pPr>
                  <w:r w:rsidRPr="00A25D4D">
                    <w:t>1</w:t>
                  </w:r>
                </w:p>
              </w:tc>
            </w:tr>
            <w:tr w:rsidR="00C0190C" w:rsidRPr="00A25D4D" w14:paraId="5C4BA7BA" w14:textId="77777777" w:rsidTr="00C0190C">
              <w:trPr>
                <w:tblHeader/>
                <w:tblCellSpacing w:w="0" w:type="dxa"/>
              </w:trPr>
              <w:tc>
                <w:tcPr>
                  <w:tcW w:w="360" w:type="dxa"/>
                  <w:hideMark/>
                </w:tcPr>
                <w:p w14:paraId="75E23189" w14:textId="77777777" w:rsidR="00C0190C" w:rsidRPr="00A25D4D" w:rsidRDefault="00C0190C" w:rsidP="008F13CC">
                  <w:pPr>
                    <w:jc w:val="left"/>
                  </w:pPr>
                  <w:r w:rsidRPr="00A25D4D">
                    <w:t> </w:t>
                  </w:r>
                </w:p>
              </w:tc>
              <w:tc>
                <w:tcPr>
                  <w:tcW w:w="1500" w:type="dxa"/>
                  <w:hideMark/>
                </w:tcPr>
                <w:p w14:paraId="01934026" w14:textId="77777777" w:rsidR="00C0190C" w:rsidRPr="00A25D4D" w:rsidRDefault="00C0190C" w:rsidP="008F13CC">
                  <w:pPr>
                    <w:jc w:val="left"/>
                  </w:pPr>
                  <w:r w:rsidRPr="00A25D4D">
                    <w:t>Stereotypes:</w:t>
                  </w:r>
                </w:p>
              </w:tc>
              <w:tc>
                <w:tcPr>
                  <w:tcW w:w="0" w:type="auto"/>
                  <w:hideMark/>
                </w:tcPr>
                <w:p w14:paraId="091095B3"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5D6E7CA6" w14:textId="77777777" w:rsidR="00C0190C" w:rsidRPr="00A25D4D" w:rsidRDefault="00C0190C" w:rsidP="008F13CC">
            <w:pPr>
              <w:jc w:val="left"/>
            </w:pPr>
          </w:p>
        </w:tc>
      </w:tr>
    </w:tbl>
    <w:p w14:paraId="02F627E2" w14:textId="77777777" w:rsidR="00C0190C" w:rsidRPr="00A25D4D" w:rsidRDefault="00C0190C" w:rsidP="008F13CC">
      <w:pPr>
        <w:pStyle w:val="Kop5"/>
        <w:jc w:val="left"/>
        <w:rPr>
          <w:sz w:val="16"/>
          <w:szCs w:val="16"/>
        </w:rPr>
      </w:pPr>
      <w:proofErr w:type="spellStart"/>
      <w:r w:rsidRPr="00A25D4D">
        <w:rPr>
          <w:sz w:val="16"/>
          <w:szCs w:val="16"/>
        </w:rPr>
        <w:t>ThermalAppurtenanceTypeValue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C0190C" w:rsidRPr="00A25D4D" w14:paraId="0D63B745"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3864C844" w14:textId="77777777" w:rsidR="00C0190C" w:rsidRPr="00A25D4D" w:rsidRDefault="00C0190C" w:rsidP="008F13CC">
            <w:pPr>
              <w:jc w:val="left"/>
            </w:pPr>
            <w:proofErr w:type="spellStart"/>
            <w:r w:rsidRPr="00A25D4D">
              <w:rPr>
                <w:b/>
                <w:bCs/>
              </w:rPr>
              <w:t>ThermalAppurtenanceTypeValue</w:t>
            </w:r>
            <w:proofErr w:type="spellEnd"/>
          </w:p>
        </w:tc>
      </w:tr>
      <w:tr w:rsidR="00C0190C" w:rsidRPr="00A25D4D" w14:paraId="6A250DE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4778" w14:paraId="60882DAC" w14:textId="77777777" w:rsidTr="00C0190C">
              <w:trPr>
                <w:tblHeader/>
                <w:tblCellSpacing w:w="0" w:type="dxa"/>
              </w:trPr>
              <w:tc>
                <w:tcPr>
                  <w:tcW w:w="360" w:type="dxa"/>
                  <w:hideMark/>
                </w:tcPr>
                <w:p w14:paraId="457A7F06" w14:textId="77777777" w:rsidR="00C0190C" w:rsidRPr="00A25D4D" w:rsidRDefault="00C0190C" w:rsidP="008F13CC">
                  <w:pPr>
                    <w:jc w:val="left"/>
                  </w:pPr>
                  <w:r w:rsidRPr="00A25D4D">
                    <w:t> </w:t>
                  </w:r>
                </w:p>
              </w:tc>
              <w:tc>
                <w:tcPr>
                  <w:tcW w:w="1500" w:type="dxa"/>
                  <w:hideMark/>
                </w:tcPr>
                <w:p w14:paraId="0767E26C" w14:textId="77777777" w:rsidR="00C0190C" w:rsidRPr="00A25D4D" w:rsidRDefault="00C0190C" w:rsidP="008F13CC">
                  <w:pPr>
                    <w:jc w:val="left"/>
                  </w:pPr>
                  <w:r w:rsidRPr="00A25D4D">
                    <w:t>Package:</w:t>
                  </w:r>
                </w:p>
              </w:tc>
              <w:tc>
                <w:tcPr>
                  <w:tcW w:w="0" w:type="auto"/>
                  <w:hideMark/>
                </w:tcPr>
                <w:p w14:paraId="37660986" w14:textId="77777777" w:rsidR="00C0190C" w:rsidRPr="00A25D4D" w:rsidRDefault="00C0190C" w:rsidP="008F13CC">
                  <w:pPr>
                    <w:jc w:val="left"/>
                    <w:rPr>
                      <w:lang w:val="en-GB"/>
                    </w:rPr>
                  </w:pPr>
                  <w:r w:rsidRPr="00A25D4D">
                    <w:rPr>
                      <w:lang w:val="en-GB"/>
                    </w:rPr>
                    <w:t>Thermal Network [Candidate type that might be extended in Annex II/III INSPIRE data specification]</w:t>
                  </w:r>
                </w:p>
              </w:tc>
            </w:tr>
            <w:tr w:rsidR="00C0190C" w:rsidRPr="00A25D4D" w14:paraId="625F427F" w14:textId="77777777" w:rsidTr="00C0190C">
              <w:trPr>
                <w:tblHeader/>
                <w:tblCellSpacing w:w="0" w:type="dxa"/>
              </w:trPr>
              <w:tc>
                <w:tcPr>
                  <w:tcW w:w="360" w:type="dxa"/>
                  <w:hideMark/>
                </w:tcPr>
                <w:p w14:paraId="634D1113" w14:textId="77777777" w:rsidR="00C0190C" w:rsidRPr="00A25D4D" w:rsidRDefault="00C0190C" w:rsidP="008F13CC">
                  <w:pPr>
                    <w:jc w:val="left"/>
                    <w:rPr>
                      <w:lang w:val="en-GB"/>
                    </w:rPr>
                  </w:pPr>
                  <w:r w:rsidRPr="00A25D4D">
                    <w:rPr>
                      <w:lang w:val="en-GB"/>
                    </w:rPr>
                    <w:t> </w:t>
                  </w:r>
                </w:p>
              </w:tc>
              <w:tc>
                <w:tcPr>
                  <w:tcW w:w="1500" w:type="dxa"/>
                  <w:hideMark/>
                </w:tcPr>
                <w:p w14:paraId="1E94EDD5" w14:textId="77777777" w:rsidR="00C0190C" w:rsidRPr="00A25D4D" w:rsidRDefault="00C0190C" w:rsidP="008F13CC">
                  <w:pPr>
                    <w:jc w:val="left"/>
                  </w:pPr>
                  <w:r w:rsidRPr="00A25D4D">
                    <w:t>Naam</w:t>
                  </w:r>
                </w:p>
              </w:tc>
              <w:tc>
                <w:tcPr>
                  <w:tcW w:w="0" w:type="auto"/>
                  <w:hideMark/>
                </w:tcPr>
                <w:p w14:paraId="5274B562" w14:textId="77777777" w:rsidR="00C0190C" w:rsidRPr="00A25D4D" w:rsidRDefault="00C0190C" w:rsidP="008F13CC">
                  <w:pPr>
                    <w:jc w:val="left"/>
                  </w:pPr>
                  <w:proofErr w:type="spellStart"/>
                  <w:r w:rsidRPr="00A25D4D">
                    <w:t>thermal</w:t>
                  </w:r>
                  <w:proofErr w:type="spellEnd"/>
                  <w:r w:rsidRPr="00A25D4D">
                    <w:t xml:space="preserve"> </w:t>
                  </w:r>
                  <w:proofErr w:type="spellStart"/>
                  <w:r w:rsidRPr="00A25D4D">
                    <w:t>appurtenance</w:t>
                  </w:r>
                  <w:proofErr w:type="spellEnd"/>
                  <w:r w:rsidRPr="00A25D4D">
                    <w:t xml:space="preserve"> type </w:t>
                  </w:r>
                </w:p>
              </w:tc>
            </w:tr>
            <w:tr w:rsidR="00C0190C" w:rsidRPr="00A25D4D" w14:paraId="271D3EB7" w14:textId="77777777" w:rsidTr="00C0190C">
              <w:trPr>
                <w:tblHeader/>
                <w:tblCellSpacing w:w="0" w:type="dxa"/>
              </w:trPr>
              <w:tc>
                <w:tcPr>
                  <w:tcW w:w="360" w:type="dxa"/>
                  <w:hideMark/>
                </w:tcPr>
                <w:p w14:paraId="7B86F06E" w14:textId="77777777" w:rsidR="00C0190C" w:rsidRPr="00A25D4D" w:rsidRDefault="00C0190C" w:rsidP="008F13CC">
                  <w:pPr>
                    <w:jc w:val="left"/>
                  </w:pPr>
                  <w:r w:rsidRPr="00A25D4D">
                    <w:t> </w:t>
                  </w:r>
                </w:p>
              </w:tc>
              <w:tc>
                <w:tcPr>
                  <w:tcW w:w="1500" w:type="dxa"/>
                  <w:hideMark/>
                </w:tcPr>
                <w:p w14:paraId="02C29431" w14:textId="77777777" w:rsidR="00C0190C" w:rsidRPr="00A25D4D" w:rsidRDefault="00C0190C" w:rsidP="008F13CC">
                  <w:pPr>
                    <w:jc w:val="left"/>
                  </w:pPr>
                  <w:r w:rsidRPr="00A25D4D">
                    <w:t>Definitie:</w:t>
                  </w:r>
                </w:p>
              </w:tc>
              <w:tc>
                <w:tcPr>
                  <w:tcW w:w="0" w:type="auto"/>
                  <w:hideMark/>
                </w:tcPr>
                <w:p w14:paraId="7DBBC263" w14:textId="77777777" w:rsidR="00C0190C" w:rsidRPr="00A25D4D" w:rsidRDefault="00C0190C" w:rsidP="008F13CC">
                  <w:pPr>
                    <w:jc w:val="left"/>
                  </w:pPr>
                  <w:proofErr w:type="spellStart"/>
                  <w:r w:rsidRPr="00A25D4D">
                    <w:t>Classification</w:t>
                  </w:r>
                  <w:proofErr w:type="spellEnd"/>
                  <w:r w:rsidRPr="00A25D4D">
                    <w:t xml:space="preserve"> of </w:t>
                  </w:r>
                  <w:proofErr w:type="spellStart"/>
                  <w:r w:rsidRPr="00A25D4D">
                    <w:t>thermal</w:t>
                  </w:r>
                  <w:proofErr w:type="spellEnd"/>
                  <w:r w:rsidRPr="00A25D4D">
                    <w:t xml:space="preserve"> </w:t>
                  </w:r>
                  <w:proofErr w:type="spellStart"/>
                  <w:r w:rsidRPr="00A25D4D">
                    <w:t>appurtenances</w:t>
                  </w:r>
                  <w:proofErr w:type="spellEnd"/>
                  <w:r w:rsidRPr="00A25D4D">
                    <w:t>.</w:t>
                  </w:r>
                </w:p>
              </w:tc>
            </w:tr>
            <w:tr w:rsidR="00C0190C" w:rsidRPr="00A25D4D" w14:paraId="6CD0885A" w14:textId="77777777" w:rsidTr="00C0190C">
              <w:trPr>
                <w:tblHeader/>
                <w:tblCellSpacing w:w="0" w:type="dxa"/>
              </w:trPr>
              <w:tc>
                <w:tcPr>
                  <w:tcW w:w="360" w:type="dxa"/>
                  <w:hideMark/>
                </w:tcPr>
                <w:p w14:paraId="27FBA881" w14:textId="77777777" w:rsidR="00C0190C" w:rsidRPr="00A25D4D" w:rsidRDefault="00C0190C" w:rsidP="008F13CC">
                  <w:pPr>
                    <w:jc w:val="left"/>
                  </w:pPr>
                  <w:r w:rsidRPr="00A25D4D">
                    <w:t> </w:t>
                  </w:r>
                </w:p>
              </w:tc>
              <w:tc>
                <w:tcPr>
                  <w:tcW w:w="1500" w:type="dxa"/>
                  <w:hideMark/>
                </w:tcPr>
                <w:p w14:paraId="7C7C3546" w14:textId="77777777" w:rsidR="00C0190C" w:rsidRPr="00A25D4D" w:rsidRDefault="00C0190C" w:rsidP="008F13CC">
                  <w:pPr>
                    <w:jc w:val="left"/>
                  </w:pPr>
                  <w:r w:rsidRPr="00A25D4D">
                    <w:t>Subtype van:</w:t>
                  </w:r>
                </w:p>
              </w:tc>
              <w:tc>
                <w:tcPr>
                  <w:tcW w:w="0" w:type="auto"/>
                  <w:hideMark/>
                </w:tcPr>
                <w:p w14:paraId="4414CB85" w14:textId="77777777" w:rsidR="00C0190C" w:rsidRPr="00A25D4D" w:rsidRDefault="00C0190C" w:rsidP="008F13CC">
                  <w:pPr>
                    <w:jc w:val="left"/>
                  </w:pPr>
                  <w:proofErr w:type="spellStart"/>
                  <w:r w:rsidRPr="00A25D4D">
                    <w:t>AppurtenanceTypeValue</w:t>
                  </w:r>
                  <w:proofErr w:type="spellEnd"/>
                </w:p>
              </w:tc>
            </w:tr>
            <w:tr w:rsidR="00C0190C" w:rsidRPr="00A25D4D" w14:paraId="5C8E080A" w14:textId="77777777" w:rsidTr="00C0190C">
              <w:trPr>
                <w:tblHeader/>
                <w:tblCellSpacing w:w="0" w:type="dxa"/>
              </w:trPr>
              <w:tc>
                <w:tcPr>
                  <w:tcW w:w="360" w:type="dxa"/>
                  <w:hideMark/>
                </w:tcPr>
                <w:p w14:paraId="170BD923" w14:textId="77777777" w:rsidR="00C0190C" w:rsidRPr="00A25D4D" w:rsidRDefault="00C0190C" w:rsidP="008F13CC">
                  <w:pPr>
                    <w:jc w:val="left"/>
                  </w:pPr>
                  <w:r w:rsidRPr="00A25D4D">
                    <w:t> </w:t>
                  </w:r>
                </w:p>
              </w:tc>
              <w:tc>
                <w:tcPr>
                  <w:tcW w:w="1500" w:type="dxa"/>
                  <w:hideMark/>
                </w:tcPr>
                <w:p w14:paraId="3C95D1AE" w14:textId="77777777" w:rsidR="00C0190C" w:rsidRPr="00A25D4D" w:rsidRDefault="00C0190C" w:rsidP="008F13CC">
                  <w:pPr>
                    <w:jc w:val="left"/>
                  </w:pPr>
                  <w:r w:rsidRPr="00A25D4D">
                    <w:t>Stereotypes:</w:t>
                  </w:r>
                </w:p>
              </w:tc>
              <w:tc>
                <w:tcPr>
                  <w:tcW w:w="0" w:type="auto"/>
                  <w:hideMark/>
                </w:tcPr>
                <w:p w14:paraId="5A99E25E"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201961A8" w14:textId="77777777" w:rsidTr="00C0190C">
              <w:trPr>
                <w:tblHeader/>
                <w:tblCellSpacing w:w="0" w:type="dxa"/>
              </w:trPr>
              <w:tc>
                <w:tcPr>
                  <w:tcW w:w="360" w:type="dxa"/>
                  <w:hideMark/>
                </w:tcPr>
                <w:p w14:paraId="4FD743F2" w14:textId="77777777" w:rsidR="00C0190C" w:rsidRPr="00A25D4D" w:rsidRDefault="00C0190C" w:rsidP="008F13CC">
                  <w:pPr>
                    <w:jc w:val="left"/>
                  </w:pPr>
                  <w:r w:rsidRPr="00A25D4D">
                    <w:t> </w:t>
                  </w:r>
                </w:p>
              </w:tc>
              <w:tc>
                <w:tcPr>
                  <w:tcW w:w="1500" w:type="dxa"/>
                  <w:hideMark/>
                </w:tcPr>
                <w:p w14:paraId="10566C5D"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5E87F045" w14:textId="77777777" w:rsidR="00C0190C" w:rsidRPr="00A25D4D" w:rsidRDefault="00C0190C" w:rsidP="008F13CC">
                  <w:pPr>
                    <w:jc w:val="left"/>
                  </w:pPr>
                  <w:proofErr w:type="spellStart"/>
                  <w:r w:rsidRPr="00A25D4D">
                    <w:t>Uitbreidbaar</w:t>
                  </w:r>
                  <w:proofErr w:type="spellEnd"/>
                </w:p>
              </w:tc>
            </w:tr>
          </w:tbl>
          <w:p w14:paraId="08C434AA" w14:textId="77777777" w:rsidR="00C0190C" w:rsidRPr="00A25D4D" w:rsidRDefault="00C0190C" w:rsidP="008F13CC">
            <w:pPr>
              <w:jc w:val="left"/>
            </w:pPr>
          </w:p>
        </w:tc>
      </w:tr>
    </w:tbl>
    <w:p w14:paraId="2A948229" w14:textId="77777777" w:rsidR="00C0190C" w:rsidRPr="00A25D4D" w:rsidRDefault="00C0190C" w:rsidP="008F13CC">
      <w:pPr>
        <w:pStyle w:val="Kop5"/>
        <w:jc w:val="left"/>
        <w:rPr>
          <w:sz w:val="16"/>
          <w:szCs w:val="16"/>
        </w:rPr>
      </w:pPr>
      <w:proofErr w:type="spellStart"/>
      <w:r w:rsidRPr="00A25D4D">
        <w:rPr>
          <w:sz w:val="16"/>
          <w:szCs w:val="16"/>
        </w:rPr>
        <w:t>WaterPipe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C0190C" w:rsidRPr="00A25D4D" w14:paraId="51B3A8D9"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1E522DCC" w14:textId="77777777" w:rsidR="00C0190C" w:rsidRPr="00A25D4D" w:rsidRDefault="00C0190C" w:rsidP="008F13CC">
            <w:pPr>
              <w:jc w:val="left"/>
            </w:pPr>
            <w:proofErr w:type="spellStart"/>
            <w:r w:rsidRPr="00A25D4D">
              <w:rPr>
                <w:b/>
                <w:bCs/>
              </w:rPr>
              <w:t>WaterPipe</w:t>
            </w:r>
            <w:proofErr w:type="spellEnd"/>
          </w:p>
        </w:tc>
      </w:tr>
      <w:tr w:rsidR="00C0190C" w:rsidRPr="00A25D4D" w14:paraId="6268B37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4778" w14:paraId="52A02274" w14:textId="77777777" w:rsidTr="00C0190C">
              <w:trPr>
                <w:tblHeader/>
                <w:tblCellSpacing w:w="0" w:type="dxa"/>
              </w:trPr>
              <w:tc>
                <w:tcPr>
                  <w:tcW w:w="360" w:type="dxa"/>
                  <w:hideMark/>
                </w:tcPr>
                <w:p w14:paraId="74618072" w14:textId="77777777" w:rsidR="00C0190C" w:rsidRPr="00A25D4D" w:rsidRDefault="00C0190C" w:rsidP="008F13CC">
                  <w:pPr>
                    <w:jc w:val="left"/>
                  </w:pPr>
                  <w:r w:rsidRPr="00A25D4D">
                    <w:t> </w:t>
                  </w:r>
                </w:p>
              </w:tc>
              <w:tc>
                <w:tcPr>
                  <w:tcW w:w="1500" w:type="dxa"/>
                  <w:hideMark/>
                </w:tcPr>
                <w:p w14:paraId="5B8979AB" w14:textId="77777777" w:rsidR="00C0190C" w:rsidRPr="00A25D4D" w:rsidRDefault="00C0190C" w:rsidP="008F13CC">
                  <w:pPr>
                    <w:jc w:val="left"/>
                  </w:pPr>
                  <w:r w:rsidRPr="00A25D4D">
                    <w:t>Package:</w:t>
                  </w:r>
                </w:p>
              </w:tc>
              <w:tc>
                <w:tcPr>
                  <w:tcW w:w="0" w:type="auto"/>
                  <w:hideMark/>
                </w:tcPr>
                <w:p w14:paraId="440D7075" w14:textId="77777777" w:rsidR="00C0190C" w:rsidRPr="00A25D4D" w:rsidRDefault="00C0190C" w:rsidP="008F13CC">
                  <w:pPr>
                    <w:jc w:val="left"/>
                    <w:rPr>
                      <w:lang w:val="en-GB"/>
                    </w:rPr>
                  </w:pPr>
                  <w:r w:rsidRPr="00A25D4D">
                    <w:rPr>
                      <w:lang w:val="en-GB"/>
                    </w:rPr>
                    <w:t>Water Network [Candidate type that might be extended in Annex II/III INSPIRE data specification]</w:t>
                  </w:r>
                </w:p>
              </w:tc>
            </w:tr>
            <w:tr w:rsidR="00C0190C" w:rsidRPr="00A25D4D" w14:paraId="447990E0" w14:textId="77777777" w:rsidTr="00C0190C">
              <w:trPr>
                <w:tblHeader/>
                <w:tblCellSpacing w:w="0" w:type="dxa"/>
              </w:trPr>
              <w:tc>
                <w:tcPr>
                  <w:tcW w:w="360" w:type="dxa"/>
                  <w:hideMark/>
                </w:tcPr>
                <w:p w14:paraId="64568FD5" w14:textId="77777777" w:rsidR="00C0190C" w:rsidRPr="00A25D4D" w:rsidRDefault="00C0190C" w:rsidP="008F13CC">
                  <w:pPr>
                    <w:jc w:val="left"/>
                    <w:rPr>
                      <w:lang w:val="en-GB"/>
                    </w:rPr>
                  </w:pPr>
                  <w:r w:rsidRPr="00A25D4D">
                    <w:rPr>
                      <w:lang w:val="en-GB"/>
                    </w:rPr>
                    <w:t> </w:t>
                  </w:r>
                </w:p>
              </w:tc>
              <w:tc>
                <w:tcPr>
                  <w:tcW w:w="1500" w:type="dxa"/>
                  <w:hideMark/>
                </w:tcPr>
                <w:p w14:paraId="67D8DA75" w14:textId="77777777" w:rsidR="00C0190C" w:rsidRPr="00A25D4D" w:rsidRDefault="00C0190C" w:rsidP="008F13CC">
                  <w:pPr>
                    <w:jc w:val="left"/>
                  </w:pPr>
                  <w:r w:rsidRPr="00A25D4D">
                    <w:t>Naam</w:t>
                  </w:r>
                </w:p>
              </w:tc>
              <w:tc>
                <w:tcPr>
                  <w:tcW w:w="0" w:type="auto"/>
                  <w:hideMark/>
                </w:tcPr>
                <w:p w14:paraId="0541B2EB" w14:textId="77777777" w:rsidR="00C0190C" w:rsidRPr="00A25D4D" w:rsidRDefault="00C0190C" w:rsidP="008F13CC">
                  <w:pPr>
                    <w:jc w:val="left"/>
                  </w:pPr>
                  <w:r w:rsidRPr="00A25D4D">
                    <w:t xml:space="preserve">water pipe </w:t>
                  </w:r>
                </w:p>
              </w:tc>
            </w:tr>
            <w:tr w:rsidR="00C0190C" w:rsidRPr="00A24778" w14:paraId="72CD8C4C" w14:textId="77777777" w:rsidTr="00C0190C">
              <w:trPr>
                <w:tblHeader/>
                <w:tblCellSpacing w:w="0" w:type="dxa"/>
              </w:trPr>
              <w:tc>
                <w:tcPr>
                  <w:tcW w:w="360" w:type="dxa"/>
                  <w:hideMark/>
                </w:tcPr>
                <w:p w14:paraId="06B7C15D" w14:textId="77777777" w:rsidR="00C0190C" w:rsidRPr="00A25D4D" w:rsidRDefault="00C0190C" w:rsidP="008F13CC">
                  <w:pPr>
                    <w:jc w:val="left"/>
                  </w:pPr>
                  <w:r w:rsidRPr="00A25D4D">
                    <w:t> </w:t>
                  </w:r>
                </w:p>
              </w:tc>
              <w:tc>
                <w:tcPr>
                  <w:tcW w:w="1500" w:type="dxa"/>
                  <w:hideMark/>
                </w:tcPr>
                <w:p w14:paraId="5281B40C" w14:textId="77777777" w:rsidR="00C0190C" w:rsidRPr="00A25D4D" w:rsidRDefault="00C0190C" w:rsidP="008F13CC">
                  <w:pPr>
                    <w:jc w:val="left"/>
                  </w:pPr>
                  <w:r w:rsidRPr="00A25D4D">
                    <w:t>Definitie:</w:t>
                  </w:r>
                </w:p>
              </w:tc>
              <w:tc>
                <w:tcPr>
                  <w:tcW w:w="0" w:type="auto"/>
                  <w:hideMark/>
                </w:tcPr>
                <w:p w14:paraId="54E51117" w14:textId="77777777" w:rsidR="00C0190C" w:rsidRPr="00A25D4D" w:rsidRDefault="00C0190C" w:rsidP="008F13CC">
                  <w:pPr>
                    <w:jc w:val="left"/>
                    <w:rPr>
                      <w:lang w:val="en-GB"/>
                    </w:rPr>
                  </w:pPr>
                  <w:r w:rsidRPr="00A25D4D">
                    <w:rPr>
                      <w:lang w:val="en-GB"/>
                    </w:rPr>
                    <w:t>A water pipe used to convey water from one location to another.</w:t>
                  </w:r>
                </w:p>
              </w:tc>
            </w:tr>
            <w:tr w:rsidR="00C0190C" w:rsidRPr="00A25D4D" w14:paraId="7D944F80" w14:textId="77777777" w:rsidTr="00C0190C">
              <w:trPr>
                <w:tblHeader/>
                <w:tblCellSpacing w:w="0" w:type="dxa"/>
              </w:trPr>
              <w:tc>
                <w:tcPr>
                  <w:tcW w:w="360" w:type="dxa"/>
                  <w:hideMark/>
                </w:tcPr>
                <w:p w14:paraId="528C43DB" w14:textId="77777777" w:rsidR="00C0190C" w:rsidRPr="00A25D4D" w:rsidRDefault="00C0190C" w:rsidP="008F13CC">
                  <w:pPr>
                    <w:jc w:val="left"/>
                    <w:rPr>
                      <w:lang w:val="en-GB"/>
                    </w:rPr>
                  </w:pPr>
                  <w:r w:rsidRPr="00A25D4D">
                    <w:rPr>
                      <w:lang w:val="en-GB"/>
                    </w:rPr>
                    <w:t> </w:t>
                  </w:r>
                </w:p>
              </w:tc>
              <w:tc>
                <w:tcPr>
                  <w:tcW w:w="1500" w:type="dxa"/>
                  <w:hideMark/>
                </w:tcPr>
                <w:p w14:paraId="6A141953" w14:textId="77777777" w:rsidR="00C0190C" w:rsidRPr="00A25D4D" w:rsidRDefault="00C0190C" w:rsidP="008F13CC">
                  <w:pPr>
                    <w:jc w:val="left"/>
                  </w:pPr>
                  <w:r w:rsidRPr="00A25D4D">
                    <w:t>Subtype van:</w:t>
                  </w:r>
                </w:p>
              </w:tc>
              <w:tc>
                <w:tcPr>
                  <w:tcW w:w="0" w:type="auto"/>
                  <w:hideMark/>
                </w:tcPr>
                <w:p w14:paraId="201C6D28" w14:textId="77777777" w:rsidR="00C0190C" w:rsidRPr="00A25D4D" w:rsidRDefault="00C0190C" w:rsidP="008F13CC">
                  <w:pPr>
                    <w:jc w:val="left"/>
                  </w:pPr>
                  <w:r w:rsidRPr="00A25D4D">
                    <w:t>Pipe</w:t>
                  </w:r>
                </w:p>
              </w:tc>
            </w:tr>
            <w:tr w:rsidR="00C0190C" w:rsidRPr="00A25D4D" w14:paraId="4C12A740" w14:textId="77777777" w:rsidTr="00C0190C">
              <w:trPr>
                <w:tblHeader/>
                <w:tblCellSpacing w:w="0" w:type="dxa"/>
              </w:trPr>
              <w:tc>
                <w:tcPr>
                  <w:tcW w:w="360" w:type="dxa"/>
                  <w:hideMark/>
                </w:tcPr>
                <w:p w14:paraId="3DBAD5A4" w14:textId="77777777" w:rsidR="00C0190C" w:rsidRPr="00A25D4D" w:rsidRDefault="00C0190C" w:rsidP="008F13CC">
                  <w:pPr>
                    <w:jc w:val="left"/>
                  </w:pPr>
                  <w:r w:rsidRPr="00A25D4D">
                    <w:t> </w:t>
                  </w:r>
                </w:p>
              </w:tc>
              <w:tc>
                <w:tcPr>
                  <w:tcW w:w="1500" w:type="dxa"/>
                  <w:hideMark/>
                </w:tcPr>
                <w:p w14:paraId="43A2BD09" w14:textId="77777777" w:rsidR="00C0190C" w:rsidRPr="00A25D4D" w:rsidRDefault="00C0190C" w:rsidP="008F13CC">
                  <w:pPr>
                    <w:jc w:val="left"/>
                  </w:pPr>
                  <w:r w:rsidRPr="00A25D4D">
                    <w:t>Stereotypes:</w:t>
                  </w:r>
                </w:p>
              </w:tc>
              <w:tc>
                <w:tcPr>
                  <w:tcW w:w="0" w:type="auto"/>
                  <w:hideMark/>
                </w:tcPr>
                <w:p w14:paraId="553ACE8C"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02A72CA7" w14:textId="77777777" w:rsidR="00C0190C" w:rsidRPr="00A25D4D" w:rsidRDefault="00C0190C" w:rsidP="008F13CC">
            <w:pPr>
              <w:jc w:val="left"/>
            </w:pPr>
          </w:p>
        </w:tc>
      </w:tr>
      <w:tr w:rsidR="00C0190C" w:rsidRPr="00A25D4D" w14:paraId="0B05B92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5B8FFC5" w14:textId="77777777" w:rsidR="00C0190C" w:rsidRPr="00A25D4D" w:rsidRDefault="00C0190C" w:rsidP="008F13CC">
            <w:pPr>
              <w:jc w:val="left"/>
            </w:pPr>
            <w:r w:rsidRPr="00A25D4D">
              <w:rPr>
                <w:b/>
                <w:bCs/>
              </w:rPr>
              <w:lastRenderedPageBreak/>
              <w:t xml:space="preserve">Attribuut: </w:t>
            </w:r>
            <w:proofErr w:type="spellStart"/>
            <w:r w:rsidRPr="00A25D4D">
              <w:rPr>
                <w:b/>
                <w:bCs/>
              </w:rPr>
              <w:t>waterType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56588706" w14:textId="77777777" w:rsidTr="00C0190C">
              <w:trPr>
                <w:tblHeader/>
                <w:tblCellSpacing w:w="0" w:type="dxa"/>
              </w:trPr>
              <w:tc>
                <w:tcPr>
                  <w:tcW w:w="360" w:type="dxa"/>
                  <w:hideMark/>
                </w:tcPr>
                <w:p w14:paraId="053913DE" w14:textId="77777777" w:rsidR="00C0190C" w:rsidRPr="00A25D4D" w:rsidRDefault="00C0190C" w:rsidP="008F13CC">
                  <w:pPr>
                    <w:jc w:val="left"/>
                  </w:pPr>
                  <w:r w:rsidRPr="00A25D4D">
                    <w:t> </w:t>
                  </w:r>
                </w:p>
              </w:tc>
              <w:tc>
                <w:tcPr>
                  <w:tcW w:w="1500" w:type="dxa"/>
                  <w:hideMark/>
                </w:tcPr>
                <w:p w14:paraId="79BBE351" w14:textId="77777777" w:rsidR="00C0190C" w:rsidRPr="00A25D4D" w:rsidRDefault="00C0190C" w:rsidP="008F13CC">
                  <w:pPr>
                    <w:jc w:val="left"/>
                  </w:pPr>
                  <w:r w:rsidRPr="00A25D4D">
                    <w:t>Type:</w:t>
                  </w:r>
                </w:p>
              </w:tc>
              <w:tc>
                <w:tcPr>
                  <w:tcW w:w="0" w:type="auto"/>
                  <w:hideMark/>
                </w:tcPr>
                <w:p w14:paraId="380C990E" w14:textId="77777777" w:rsidR="00C0190C" w:rsidRPr="00A25D4D" w:rsidRDefault="00C0190C" w:rsidP="008F13CC">
                  <w:pPr>
                    <w:jc w:val="left"/>
                  </w:pPr>
                  <w:proofErr w:type="spellStart"/>
                  <w:r w:rsidRPr="00A25D4D">
                    <w:t>WaterTypeValue</w:t>
                  </w:r>
                  <w:proofErr w:type="spellEnd"/>
                </w:p>
              </w:tc>
            </w:tr>
            <w:tr w:rsidR="00C0190C" w:rsidRPr="00A25D4D" w14:paraId="19E189C3" w14:textId="77777777" w:rsidTr="00C0190C">
              <w:trPr>
                <w:tblHeader/>
                <w:tblCellSpacing w:w="0" w:type="dxa"/>
              </w:trPr>
              <w:tc>
                <w:tcPr>
                  <w:tcW w:w="360" w:type="dxa"/>
                  <w:hideMark/>
                </w:tcPr>
                <w:p w14:paraId="1D40E253" w14:textId="77777777" w:rsidR="00C0190C" w:rsidRPr="00A25D4D" w:rsidRDefault="00C0190C" w:rsidP="008F13CC">
                  <w:pPr>
                    <w:jc w:val="left"/>
                  </w:pPr>
                  <w:r w:rsidRPr="00A25D4D">
                    <w:t> </w:t>
                  </w:r>
                </w:p>
              </w:tc>
              <w:tc>
                <w:tcPr>
                  <w:tcW w:w="1500" w:type="dxa"/>
                  <w:hideMark/>
                </w:tcPr>
                <w:p w14:paraId="5D374844" w14:textId="77777777" w:rsidR="00C0190C" w:rsidRPr="00A25D4D" w:rsidRDefault="00C0190C" w:rsidP="008F13CC">
                  <w:pPr>
                    <w:jc w:val="left"/>
                  </w:pPr>
                  <w:r w:rsidRPr="00A25D4D">
                    <w:t>Naam</w:t>
                  </w:r>
                </w:p>
              </w:tc>
              <w:tc>
                <w:tcPr>
                  <w:tcW w:w="0" w:type="auto"/>
                  <w:hideMark/>
                </w:tcPr>
                <w:p w14:paraId="2CDC48CC" w14:textId="77777777" w:rsidR="00C0190C" w:rsidRPr="00A25D4D" w:rsidRDefault="00C0190C" w:rsidP="008F13CC">
                  <w:pPr>
                    <w:jc w:val="left"/>
                  </w:pPr>
                  <w:r w:rsidRPr="00A25D4D">
                    <w:t xml:space="preserve">water type </w:t>
                  </w:r>
                </w:p>
              </w:tc>
            </w:tr>
            <w:tr w:rsidR="00C0190C" w:rsidRPr="00A25D4D" w14:paraId="3E7552C6" w14:textId="77777777" w:rsidTr="00C0190C">
              <w:trPr>
                <w:tblHeader/>
                <w:tblCellSpacing w:w="0" w:type="dxa"/>
              </w:trPr>
              <w:tc>
                <w:tcPr>
                  <w:tcW w:w="360" w:type="dxa"/>
                  <w:hideMark/>
                </w:tcPr>
                <w:p w14:paraId="7C6EB489" w14:textId="77777777" w:rsidR="00C0190C" w:rsidRPr="00A25D4D" w:rsidRDefault="00C0190C" w:rsidP="008F13CC">
                  <w:pPr>
                    <w:jc w:val="left"/>
                  </w:pPr>
                  <w:r w:rsidRPr="00A25D4D">
                    <w:t> </w:t>
                  </w:r>
                </w:p>
              </w:tc>
              <w:tc>
                <w:tcPr>
                  <w:tcW w:w="1500" w:type="dxa"/>
                  <w:hideMark/>
                </w:tcPr>
                <w:p w14:paraId="3E10DC89" w14:textId="77777777" w:rsidR="00C0190C" w:rsidRPr="00A25D4D" w:rsidRDefault="00C0190C" w:rsidP="008F13CC">
                  <w:pPr>
                    <w:jc w:val="left"/>
                  </w:pPr>
                  <w:r w:rsidRPr="00A25D4D">
                    <w:t>Definitie:</w:t>
                  </w:r>
                </w:p>
              </w:tc>
              <w:tc>
                <w:tcPr>
                  <w:tcW w:w="0" w:type="auto"/>
                  <w:hideMark/>
                </w:tcPr>
                <w:p w14:paraId="27E95BD9" w14:textId="77777777" w:rsidR="00C0190C" w:rsidRPr="00A25D4D" w:rsidRDefault="00C0190C" w:rsidP="008F13CC">
                  <w:pPr>
                    <w:jc w:val="left"/>
                  </w:pPr>
                  <w:r w:rsidRPr="00A25D4D">
                    <w:t>Type of water.</w:t>
                  </w:r>
                </w:p>
              </w:tc>
            </w:tr>
            <w:tr w:rsidR="00C0190C" w:rsidRPr="00A25D4D" w14:paraId="3D4506A7" w14:textId="77777777" w:rsidTr="00C0190C">
              <w:trPr>
                <w:tblHeader/>
                <w:tblCellSpacing w:w="0" w:type="dxa"/>
              </w:trPr>
              <w:tc>
                <w:tcPr>
                  <w:tcW w:w="360" w:type="dxa"/>
                  <w:hideMark/>
                </w:tcPr>
                <w:p w14:paraId="35F53F96" w14:textId="77777777" w:rsidR="00C0190C" w:rsidRPr="00A25D4D" w:rsidRDefault="00C0190C" w:rsidP="008F13CC">
                  <w:pPr>
                    <w:jc w:val="left"/>
                  </w:pPr>
                  <w:r w:rsidRPr="00A25D4D">
                    <w:t> </w:t>
                  </w:r>
                </w:p>
              </w:tc>
              <w:tc>
                <w:tcPr>
                  <w:tcW w:w="1500" w:type="dxa"/>
                  <w:hideMark/>
                </w:tcPr>
                <w:p w14:paraId="1C95262D"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0E6472B" w14:textId="77777777" w:rsidR="00C0190C" w:rsidRPr="00A25D4D" w:rsidRDefault="00C0190C" w:rsidP="008F13CC">
                  <w:pPr>
                    <w:jc w:val="left"/>
                  </w:pPr>
                  <w:r w:rsidRPr="00A25D4D">
                    <w:t>1</w:t>
                  </w:r>
                </w:p>
              </w:tc>
            </w:tr>
            <w:tr w:rsidR="00C0190C" w:rsidRPr="00A25D4D" w14:paraId="14F39C2E" w14:textId="77777777" w:rsidTr="00C0190C">
              <w:trPr>
                <w:tblHeader/>
                <w:tblCellSpacing w:w="0" w:type="dxa"/>
              </w:trPr>
              <w:tc>
                <w:tcPr>
                  <w:tcW w:w="360" w:type="dxa"/>
                  <w:hideMark/>
                </w:tcPr>
                <w:p w14:paraId="1C1CF9D4" w14:textId="77777777" w:rsidR="00C0190C" w:rsidRPr="00A25D4D" w:rsidRDefault="00C0190C" w:rsidP="008F13CC">
                  <w:pPr>
                    <w:jc w:val="left"/>
                  </w:pPr>
                  <w:r w:rsidRPr="00A25D4D">
                    <w:t> </w:t>
                  </w:r>
                </w:p>
              </w:tc>
              <w:tc>
                <w:tcPr>
                  <w:tcW w:w="1500" w:type="dxa"/>
                  <w:hideMark/>
                </w:tcPr>
                <w:p w14:paraId="1EA90698" w14:textId="77777777" w:rsidR="00C0190C" w:rsidRPr="00A25D4D" w:rsidRDefault="00C0190C" w:rsidP="008F13CC">
                  <w:pPr>
                    <w:jc w:val="left"/>
                  </w:pPr>
                  <w:r w:rsidRPr="00A25D4D">
                    <w:t>Stereotypes:</w:t>
                  </w:r>
                </w:p>
              </w:tc>
              <w:tc>
                <w:tcPr>
                  <w:tcW w:w="0" w:type="auto"/>
                  <w:hideMark/>
                </w:tcPr>
                <w:p w14:paraId="556EC11F"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60BB42FC" w14:textId="77777777" w:rsidR="00C0190C" w:rsidRPr="00A25D4D" w:rsidRDefault="00C0190C" w:rsidP="008F13CC">
            <w:pPr>
              <w:jc w:val="left"/>
            </w:pPr>
          </w:p>
        </w:tc>
      </w:tr>
    </w:tbl>
    <w:p w14:paraId="759DE84F" w14:textId="77777777" w:rsidR="00C0190C" w:rsidRPr="00A25D4D" w:rsidRDefault="00C0190C" w:rsidP="008F13CC">
      <w:pPr>
        <w:pStyle w:val="Kop5"/>
        <w:jc w:val="left"/>
        <w:rPr>
          <w:sz w:val="16"/>
          <w:szCs w:val="16"/>
        </w:rPr>
      </w:pPr>
      <w:proofErr w:type="spellStart"/>
      <w:r w:rsidRPr="00A25D4D">
        <w:rPr>
          <w:sz w:val="16"/>
          <w:szCs w:val="16"/>
        </w:rPr>
        <w:t>WaterAppurtenanceTypeValue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C0190C" w:rsidRPr="00A25D4D" w14:paraId="2598D3FC"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5E60D4B" w14:textId="77777777" w:rsidR="00C0190C" w:rsidRPr="00A25D4D" w:rsidRDefault="00C0190C" w:rsidP="008F13CC">
            <w:pPr>
              <w:jc w:val="left"/>
            </w:pPr>
            <w:proofErr w:type="spellStart"/>
            <w:r w:rsidRPr="00A25D4D">
              <w:rPr>
                <w:b/>
                <w:bCs/>
              </w:rPr>
              <w:t>WaterAppurtenanceTypeValue</w:t>
            </w:r>
            <w:proofErr w:type="spellEnd"/>
          </w:p>
        </w:tc>
      </w:tr>
      <w:tr w:rsidR="00C0190C" w:rsidRPr="00A25D4D" w14:paraId="45C38DA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4778" w14:paraId="443DA9B8" w14:textId="77777777" w:rsidTr="00C0190C">
              <w:trPr>
                <w:tblHeader/>
                <w:tblCellSpacing w:w="0" w:type="dxa"/>
              </w:trPr>
              <w:tc>
                <w:tcPr>
                  <w:tcW w:w="360" w:type="dxa"/>
                  <w:hideMark/>
                </w:tcPr>
                <w:p w14:paraId="730926F0" w14:textId="77777777" w:rsidR="00C0190C" w:rsidRPr="00A25D4D" w:rsidRDefault="00C0190C" w:rsidP="008F13CC">
                  <w:pPr>
                    <w:jc w:val="left"/>
                  </w:pPr>
                  <w:r w:rsidRPr="00A25D4D">
                    <w:t> </w:t>
                  </w:r>
                </w:p>
              </w:tc>
              <w:tc>
                <w:tcPr>
                  <w:tcW w:w="1500" w:type="dxa"/>
                  <w:hideMark/>
                </w:tcPr>
                <w:p w14:paraId="4127AE76" w14:textId="77777777" w:rsidR="00C0190C" w:rsidRPr="00A25D4D" w:rsidRDefault="00C0190C" w:rsidP="008F13CC">
                  <w:pPr>
                    <w:jc w:val="left"/>
                  </w:pPr>
                  <w:r w:rsidRPr="00A25D4D">
                    <w:t>Package:</w:t>
                  </w:r>
                </w:p>
              </w:tc>
              <w:tc>
                <w:tcPr>
                  <w:tcW w:w="0" w:type="auto"/>
                  <w:hideMark/>
                </w:tcPr>
                <w:p w14:paraId="2A5CC6A6" w14:textId="77777777" w:rsidR="00C0190C" w:rsidRPr="00A25D4D" w:rsidRDefault="00C0190C" w:rsidP="008F13CC">
                  <w:pPr>
                    <w:jc w:val="left"/>
                    <w:rPr>
                      <w:lang w:val="en-GB"/>
                    </w:rPr>
                  </w:pPr>
                  <w:r w:rsidRPr="00A25D4D">
                    <w:rPr>
                      <w:lang w:val="en-GB"/>
                    </w:rPr>
                    <w:t>Water Network [Candidate type that might be extended in Annex II/III INSPIRE data specification]</w:t>
                  </w:r>
                </w:p>
              </w:tc>
            </w:tr>
            <w:tr w:rsidR="00C0190C" w:rsidRPr="00A25D4D" w14:paraId="3FA322A7" w14:textId="77777777" w:rsidTr="00C0190C">
              <w:trPr>
                <w:tblHeader/>
                <w:tblCellSpacing w:w="0" w:type="dxa"/>
              </w:trPr>
              <w:tc>
                <w:tcPr>
                  <w:tcW w:w="360" w:type="dxa"/>
                  <w:hideMark/>
                </w:tcPr>
                <w:p w14:paraId="0CA4C267" w14:textId="77777777" w:rsidR="00C0190C" w:rsidRPr="00A25D4D" w:rsidRDefault="00C0190C" w:rsidP="008F13CC">
                  <w:pPr>
                    <w:jc w:val="left"/>
                    <w:rPr>
                      <w:lang w:val="en-GB"/>
                    </w:rPr>
                  </w:pPr>
                  <w:r w:rsidRPr="00A25D4D">
                    <w:rPr>
                      <w:lang w:val="en-GB"/>
                    </w:rPr>
                    <w:t> </w:t>
                  </w:r>
                </w:p>
              </w:tc>
              <w:tc>
                <w:tcPr>
                  <w:tcW w:w="1500" w:type="dxa"/>
                  <w:hideMark/>
                </w:tcPr>
                <w:p w14:paraId="27C292A1" w14:textId="77777777" w:rsidR="00C0190C" w:rsidRPr="00A25D4D" w:rsidRDefault="00C0190C" w:rsidP="008F13CC">
                  <w:pPr>
                    <w:jc w:val="left"/>
                  </w:pPr>
                  <w:r w:rsidRPr="00A25D4D">
                    <w:t>Naam</w:t>
                  </w:r>
                </w:p>
              </w:tc>
              <w:tc>
                <w:tcPr>
                  <w:tcW w:w="0" w:type="auto"/>
                  <w:hideMark/>
                </w:tcPr>
                <w:p w14:paraId="6E800094" w14:textId="77777777" w:rsidR="00C0190C" w:rsidRPr="00A25D4D" w:rsidRDefault="00C0190C" w:rsidP="008F13CC">
                  <w:pPr>
                    <w:jc w:val="left"/>
                  </w:pPr>
                  <w:r w:rsidRPr="00A25D4D">
                    <w:t xml:space="preserve">water </w:t>
                  </w:r>
                  <w:proofErr w:type="spellStart"/>
                  <w:r w:rsidRPr="00A25D4D">
                    <w:t>appurtenance</w:t>
                  </w:r>
                  <w:proofErr w:type="spellEnd"/>
                  <w:r w:rsidRPr="00A25D4D">
                    <w:t xml:space="preserve"> type </w:t>
                  </w:r>
                </w:p>
              </w:tc>
            </w:tr>
            <w:tr w:rsidR="00C0190C" w:rsidRPr="00A25D4D" w14:paraId="4E325530" w14:textId="77777777" w:rsidTr="00C0190C">
              <w:trPr>
                <w:tblHeader/>
                <w:tblCellSpacing w:w="0" w:type="dxa"/>
              </w:trPr>
              <w:tc>
                <w:tcPr>
                  <w:tcW w:w="360" w:type="dxa"/>
                  <w:hideMark/>
                </w:tcPr>
                <w:p w14:paraId="7075484B" w14:textId="77777777" w:rsidR="00C0190C" w:rsidRPr="00A25D4D" w:rsidRDefault="00C0190C" w:rsidP="008F13CC">
                  <w:pPr>
                    <w:jc w:val="left"/>
                  </w:pPr>
                  <w:r w:rsidRPr="00A25D4D">
                    <w:t> </w:t>
                  </w:r>
                </w:p>
              </w:tc>
              <w:tc>
                <w:tcPr>
                  <w:tcW w:w="1500" w:type="dxa"/>
                  <w:hideMark/>
                </w:tcPr>
                <w:p w14:paraId="5E63471A" w14:textId="77777777" w:rsidR="00C0190C" w:rsidRPr="00A25D4D" w:rsidRDefault="00C0190C" w:rsidP="008F13CC">
                  <w:pPr>
                    <w:jc w:val="left"/>
                  </w:pPr>
                  <w:r w:rsidRPr="00A25D4D">
                    <w:t>Definitie:</w:t>
                  </w:r>
                </w:p>
              </w:tc>
              <w:tc>
                <w:tcPr>
                  <w:tcW w:w="0" w:type="auto"/>
                  <w:hideMark/>
                </w:tcPr>
                <w:p w14:paraId="21AB92FA" w14:textId="77777777" w:rsidR="00C0190C" w:rsidRPr="00A25D4D" w:rsidRDefault="00C0190C" w:rsidP="008F13CC">
                  <w:pPr>
                    <w:jc w:val="left"/>
                  </w:pPr>
                  <w:proofErr w:type="spellStart"/>
                  <w:r w:rsidRPr="00A25D4D">
                    <w:t>Classification</w:t>
                  </w:r>
                  <w:proofErr w:type="spellEnd"/>
                  <w:r w:rsidRPr="00A25D4D">
                    <w:t xml:space="preserve"> of water </w:t>
                  </w:r>
                  <w:proofErr w:type="spellStart"/>
                  <w:r w:rsidRPr="00A25D4D">
                    <w:t>appurtenances</w:t>
                  </w:r>
                  <w:proofErr w:type="spellEnd"/>
                  <w:r w:rsidRPr="00A25D4D">
                    <w:t>.</w:t>
                  </w:r>
                </w:p>
              </w:tc>
            </w:tr>
            <w:tr w:rsidR="00C0190C" w:rsidRPr="00A25D4D" w14:paraId="57ACE7BC" w14:textId="77777777" w:rsidTr="00C0190C">
              <w:trPr>
                <w:tblHeader/>
                <w:tblCellSpacing w:w="0" w:type="dxa"/>
              </w:trPr>
              <w:tc>
                <w:tcPr>
                  <w:tcW w:w="360" w:type="dxa"/>
                  <w:hideMark/>
                </w:tcPr>
                <w:p w14:paraId="7BFB0081" w14:textId="77777777" w:rsidR="00C0190C" w:rsidRPr="00A25D4D" w:rsidRDefault="00C0190C" w:rsidP="008F13CC">
                  <w:pPr>
                    <w:jc w:val="left"/>
                  </w:pPr>
                  <w:r w:rsidRPr="00A25D4D">
                    <w:t> </w:t>
                  </w:r>
                </w:p>
              </w:tc>
              <w:tc>
                <w:tcPr>
                  <w:tcW w:w="1500" w:type="dxa"/>
                  <w:hideMark/>
                </w:tcPr>
                <w:p w14:paraId="674F4E8B" w14:textId="77777777" w:rsidR="00C0190C" w:rsidRPr="00A25D4D" w:rsidRDefault="00C0190C" w:rsidP="008F13CC">
                  <w:pPr>
                    <w:jc w:val="left"/>
                  </w:pPr>
                  <w:r w:rsidRPr="00A25D4D">
                    <w:t>Subtype van:</w:t>
                  </w:r>
                </w:p>
              </w:tc>
              <w:tc>
                <w:tcPr>
                  <w:tcW w:w="0" w:type="auto"/>
                  <w:hideMark/>
                </w:tcPr>
                <w:p w14:paraId="68852A19" w14:textId="77777777" w:rsidR="00C0190C" w:rsidRPr="00A25D4D" w:rsidRDefault="00C0190C" w:rsidP="008F13CC">
                  <w:pPr>
                    <w:jc w:val="left"/>
                  </w:pPr>
                  <w:proofErr w:type="spellStart"/>
                  <w:r w:rsidRPr="00A25D4D">
                    <w:t>AppurtenanceTypeValue</w:t>
                  </w:r>
                  <w:proofErr w:type="spellEnd"/>
                </w:p>
              </w:tc>
            </w:tr>
            <w:tr w:rsidR="00C0190C" w:rsidRPr="00A25D4D" w14:paraId="2177D978" w14:textId="77777777" w:rsidTr="00C0190C">
              <w:trPr>
                <w:tblHeader/>
                <w:tblCellSpacing w:w="0" w:type="dxa"/>
              </w:trPr>
              <w:tc>
                <w:tcPr>
                  <w:tcW w:w="360" w:type="dxa"/>
                  <w:hideMark/>
                </w:tcPr>
                <w:p w14:paraId="1F42EB4B" w14:textId="77777777" w:rsidR="00C0190C" w:rsidRPr="00A25D4D" w:rsidRDefault="00C0190C" w:rsidP="008F13CC">
                  <w:pPr>
                    <w:jc w:val="left"/>
                  </w:pPr>
                  <w:r w:rsidRPr="00A25D4D">
                    <w:t> </w:t>
                  </w:r>
                </w:p>
              </w:tc>
              <w:tc>
                <w:tcPr>
                  <w:tcW w:w="1500" w:type="dxa"/>
                  <w:hideMark/>
                </w:tcPr>
                <w:p w14:paraId="65496779" w14:textId="77777777" w:rsidR="00C0190C" w:rsidRPr="00A25D4D" w:rsidRDefault="00C0190C" w:rsidP="008F13CC">
                  <w:pPr>
                    <w:jc w:val="left"/>
                  </w:pPr>
                  <w:r w:rsidRPr="00A25D4D">
                    <w:t>Stereotypes:</w:t>
                  </w:r>
                </w:p>
              </w:tc>
              <w:tc>
                <w:tcPr>
                  <w:tcW w:w="0" w:type="auto"/>
                  <w:hideMark/>
                </w:tcPr>
                <w:p w14:paraId="4C1374E2"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60911246" w14:textId="77777777" w:rsidTr="00C0190C">
              <w:trPr>
                <w:tblHeader/>
                <w:tblCellSpacing w:w="0" w:type="dxa"/>
              </w:trPr>
              <w:tc>
                <w:tcPr>
                  <w:tcW w:w="360" w:type="dxa"/>
                  <w:hideMark/>
                </w:tcPr>
                <w:p w14:paraId="0DDEA27E" w14:textId="77777777" w:rsidR="00C0190C" w:rsidRPr="00A25D4D" w:rsidRDefault="00C0190C" w:rsidP="008F13CC">
                  <w:pPr>
                    <w:jc w:val="left"/>
                  </w:pPr>
                  <w:r w:rsidRPr="00A25D4D">
                    <w:t> </w:t>
                  </w:r>
                </w:p>
              </w:tc>
              <w:tc>
                <w:tcPr>
                  <w:tcW w:w="1500" w:type="dxa"/>
                  <w:hideMark/>
                </w:tcPr>
                <w:p w14:paraId="310C83B5"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4825789E" w14:textId="77777777" w:rsidR="00C0190C" w:rsidRPr="00A25D4D" w:rsidRDefault="00C0190C" w:rsidP="008F13CC">
                  <w:pPr>
                    <w:jc w:val="left"/>
                  </w:pPr>
                  <w:proofErr w:type="spellStart"/>
                  <w:r w:rsidRPr="00A25D4D">
                    <w:t>Uitbreidbaar</w:t>
                  </w:r>
                  <w:proofErr w:type="spellEnd"/>
                </w:p>
              </w:tc>
            </w:tr>
          </w:tbl>
          <w:p w14:paraId="3876EF35" w14:textId="77777777" w:rsidR="00C0190C" w:rsidRPr="00A25D4D" w:rsidRDefault="00C0190C" w:rsidP="008F13CC">
            <w:pPr>
              <w:jc w:val="left"/>
            </w:pPr>
          </w:p>
        </w:tc>
      </w:tr>
    </w:tbl>
    <w:p w14:paraId="7A1F4CB6" w14:textId="77777777" w:rsidR="00C0190C" w:rsidRPr="00A25D4D" w:rsidRDefault="00C0190C" w:rsidP="008F13CC">
      <w:pPr>
        <w:pStyle w:val="Kop5"/>
        <w:jc w:val="left"/>
        <w:rPr>
          <w:sz w:val="16"/>
          <w:szCs w:val="16"/>
        </w:rPr>
      </w:pPr>
      <w:proofErr w:type="spellStart"/>
      <w:r w:rsidRPr="00A25D4D">
        <w:rPr>
          <w:sz w:val="16"/>
          <w:szCs w:val="16"/>
        </w:rPr>
        <w:t>WaterTypeValue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C0190C" w:rsidRPr="00A25D4D" w14:paraId="220175D1"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1DCECFAA" w14:textId="77777777" w:rsidR="00C0190C" w:rsidRPr="00A25D4D" w:rsidRDefault="00C0190C" w:rsidP="008F13CC">
            <w:pPr>
              <w:jc w:val="left"/>
            </w:pPr>
            <w:proofErr w:type="spellStart"/>
            <w:r w:rsidRPr="00A25D4D">
              <w:rPr>
                <w:b/>
                <w:bCs/>
              </w:rPr>
              <w:t>WaterTypeValue</w:t>
            </w:r>
            <w:proofErr w:type="spellEnd"/>
          </w:p>
        </w:tc>
      </w:tr>
      <w:tr w:rsidR="00C0190C" w:rsidRPr="00A25D4D" w14:paraId="720A418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4778" w14:paraId="2B9E4DF4" w14:textId="77777777" w:rsidTr="00C0190C">
              <w:trPr>
                <w:tblHeader/>
                <w:tblCellSpacing w:w="0" w:type="dxa"/>
              </w:trPr>
              <w:tc>
                <w:tcPr>
                  <w:tcW w:w="360" w:type="dxa"/>
                  <w:hideMark/>
                </w:tcPr>
                <w:p w14:paraId="2D118A39" w14:textId="77777777" w:rsidR="00C0190C" w:rsidRPr="00A25D4D" w:rsidRDefault="00C0190C" w:rsidP="008F13CC">
                  <w:pPr>
                    <w:jc w:val="left"/>
                  </w:pPr>
                  <w:r w:rsidRPr="00A25D4D">
                    <w:t> </w:t>
                  </w:r>
                </w:p>
              </w:tc>
              <w:tc>
                <w:tcPr>
                  <w:tcW w:w="1500" w:type="dxa"/>
                  <w:hideMark/>
                </w:tcPr>
                <w:p w14:paraId="14F0887F" w14:textId="77777777" w:rsidR="00C0190C" w:rsidRPr="00A25D4D" w:rsidRDefault="00C0190C" w:rsidP="008F13CC">
                  <w:pPr>
                    <w:jc w:val="left"/>
                  </w:pPr>
                  <w:r w:rsidRPr="00A25D4D">
                    <w:t>Package:</w:t>
                  </w:r>
                </w:p>
              </w:tc>
              <w:tc>
                <w:tcPr>
                  <w:tcW w:w="0" w:type="auto"/>
                  <w:hideMark/>
                </w:tcPr>
                <w:p w14:paraId="6AB1372B" w14:textId="77777777" w:rsidR="00C0190C" w:rsidRPr="00A25D4D" w:rsidRDefault="00C0190C" w:rsidP="008F13CC">
                  <w:pPr>
                    <w:jc w:val="left"/>
                    <w:rPr>
                      <w:lang w:val="en-GB"/>
                    </w:rPr>
                  </w:pPr>
                  <w:r w:rsidRPr="00A25D4D">
                    <w:rPr>
                      <w:lang w:val="en-GB"/>
                    </w:rPr>
                    <w:t>Water Network [Candidate type that might be extended in Annex II/III INSPIRE data specification]</w:t>
                  </w:r>
                </w:p>
              </w:tc>
            </w:tr>
            <w:tr w:rsidR="00C0190C" w:rsidRPr="00A25D4D" w14:paraId="1B7C4FCE" w14:textId="77777777" w:rsidTr="00C0190C">
              <w:trPr>
                <w:tblHeader/>
                <w:tblCellSpacing w:w="0" w:type="dxa"/>
              </w:trPr>
              <w:tc>
                <w:tcPr>
                  <w:tcW w:w="360" w:type="dxa"/>
                  <w:hideMark/>
                </w:tcPr>
                <w:p w14:paraId="7321619B" w14:textId="77777777" w:rsidR="00C0190C" w:rsidRPr="00A25D4D" w:rsidRDefault="00C0190C" w:rsidP="008F13CC">
                  <w:pPr>
                    <w:jc w:val="left"/>
                    <w:rPr>
                      <w:lang w:val="en-GB"/>
                    </w:rPr>
                  </w:pPr>
                  <w:r w:rsidRPr="00A25D4D">
                    <w:rPr>
                      <w:lang w:val="en-GB"/>
                    </w:rPr>
                    <w:t> </w:t>
                  </w:r>
                </w:p>
              </w:tc>
              <w:tc>
                <w:tcPr>
                  <w:tcW w:w="1500" w:type="dxa"/>
                  <w:hideMark/>
                </w:tcPr>
                <w:p w14:paraId="62AA5A96" w14:textId="77777777" w:rsidR="00C0190C" w:rsidRPr="00A25D4D" w:rsidRDefault="00C0190C" w:rsidP="008F13CC">
                  <w:pPr>
                    <w:jc w:val="left"/>
                  </w:pPr>
                  <w:r w:rsidRPr="00A25D4D">
                    <w:t>Naam</w:t>
                  </w:r>
                </w:p>
              </w:tc>
              <w:tc>
                <w:tcPr>
                  <w:tcW w:w="0" w:type="auto"/>
                  <w:hideMark/>
                </w:tcPr>
                <w:p w14:paraId="3C622042" w14:textId="77777777" w:rsidR="00C0190C" w:rsidRPr="00A25D4D" w:rsidRDefault="00C0190C" w:rsidP="008F13CC">
                  <w:pPr>
                    <w:jc w:val="left"/>
                  </w:pPr>
                  <w:r w:rsidRPr="00A25D4D">
                    <w:t xml:space="preserve">water type </w:t>
                  </w:r>
                </w:p>
              </w:tc>
            </w:tr>
            <w:tr w:rsidR="00C0190C" w:rsidRPr="00A25D4D" w14:paraId="7DBEAB52" w14:textId="77777777" w:rsidTr="00C0190C">
              <w:trPr>
                <w:tblHeader/>
                <w:tblCellSpacing w:w="0" w:type="dxa"/>
              </w:trPr>
              <w:tc>
                <w:tcPr>
                  <w:tcW w:w="360" w:type="dxa"/>
                  <w:hideMark/>
                </w:tcPr>
                <w:p w14:paraId="0B0E64C9" w14:textId="77777777" w:rsidR="00C0190C" w:rsidRPr="00A25D4D" w:rsidRDefault="00C0190C" w:rsidP="008F13CC">
                  <w:pPr>
                    <w:jc w:val="left"/>
                  </w:pPr>
                  <w:r w:rsidRPr="00A25D4D">
                    <w:t> </w:t>
                  </w:r>
                </w:p>
              </w:tc>
              <w:tc>
                <w:tcPr>
                  <w:tcW w:w="1500" w:type="dxa"/>
                  <w:hideMark/>
                </w:tcPr>
                <w:p w14:paraId="423D296B" w14:textId="77777777" w:rsidR="00C0190C" w:rsidRPr="00A25D4D" w:rsidRDefault="00C0190C" w:rsidP="008F13CC">
                  <w:pPr>
                    <w:jc w:val="left"/>
                  </w:pPr>
                  <w:r w:rsidRPr="00A25D4D">
                    <w:t>Definitie:</w:t>
                  </w:r>
                </w:p>
              </w:tc>
              <w:tc>
                <w:tcPr>
                  <w:tcW w:w="0" w:type="auto"/>
                  <w:hideMark/>
                </w:tcPr>
                <w:p w14:paraId="3F6AC2C4" w14:textId="77777777" w:rsidR="00C0190C" w:rsidRPr="00A25D4D" w:rsidRDefault="00C0190C" w:rsidP="008F13CC">
                  <w:pPr>
                    <w:jc w:val="left"/>
                  </w:pPr>
                  <w:proofErr w:type="spellStart"/>
                  <w:r w:rsidRPr="00A25D4D">
                    <w:t>Classification</w:t>
                  </w:r>
                  <w:proofErr w:type="spellEnd"/>
                  <w:r w:rsidRPr="00A25D4D">
                    <w:t xml:space="preserve"> of water types.</w:t>
                  </w:r>
                </w:p>
              </w:tc>
            </w:tr>
            <w:tr w:rsidR="00C0190C" w:rsidRPr="00A25D4D" w14:paraId="357DAA90" w14:textId="77777777" w:rsidTr="00C0190C">
              <w:trPr>
                <w:tblHeader/>
                <w:tblCellSpacing w:w="0" w:type="dxa"/>
              </w:trPr>
              <w:tc>
                <w:tcPr>
                  <w:tcW w:w="360" w:type="dxa"/>
                  <w:hideMark/>
                </w:tcPr>
                <w:p w14:paraId="16BF6BFE" w14:textId="77777777" w:rsidR="00C0190C" w:rsidRPr="00A25D4D" w:rsidRDefault="00C0190C" w:rsidP="008F13CC">
                  <w:pPr>
                    <w:jc w:val="left"/>
                  </w:pPr>
                  <w:r w:rsidRPr="00A25D4D">
                    <w:t> </w:t>
                  </w:r>
                </w:p>
              </w:tc>
              <w:tc>
                <w:tcPr>
                  <w:tcW w:w="1500" w:type="dxa"/>
                  <w:hideMark/>
                </w:tcPr>
                <w:p w14:paraId="489EA4D9" w14:textId="77777777" w:rsidR="00C0190C" w:rsidRPr="00A25D4D" w:rsidRDefault="00C0190C" w:rsidP="008F13CC">
                  <w:pPr>
                    <w:jc w:val="left"/>
                  </w:pPr>
                  <w:r w:rsidRPr="00A25D4D">
                    <w:t>Stereotypes:</w:t>
                  </w:r>
                </w:p>
              </w:tc>
              <w:tc>
                <w:tcPr>
                  <w:tcW w:w="0" w:type="auto"/>
                  <w:hideMark/>
                </w:tcPr>
                <w:p w14:paraId="0926EDCE"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2B91F152" w14:textId="77777777" w:rsidTr="00C0190C">
              <w:trPr>
                <w:tblHeader/>
                <w:tblCellSpacing w:w="0" w:type="dxa"/>
              </w:trPr>
              <w:tc>
                <w:tcPr>
                  <w:tcW w:w="360" w:type="dxa"/>
                  <w:hideMark/>
                </w:tcPr>
                <w:p w14:paraId="31052F07" w14:textId="77777777" w:rsidR="00C0190C" w:rsidRPr="00A25D4D" w:rsidRDefault="00C0190C" w:rsidP="008F13CC">
                  <w:pPr>
                    <w:jc w:val="left"/>
                  </w:pPr>
                  <w:r w:rsidRPr="00A25D4D">
                    <w:t> </w:t>
                  </w:r>
                </w:p>
              </w:tc>
              <w:tc>
                <w:tcPr>
                  <w:tcW w:w="1500" w:type="dxa"/>
                  <w:hideMark/>
                </w:tcPr>
                <w:p w14:paraId="2EE9FBC8"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616CF222" w14:textId="77777777" w:rsidR="00C0190C" w:rsidRPr="00A25D4D" w:rsidRDefault="00C0190C" w:rsidP="008F13CC">
                  <w:pPr>
                    <w:jc w:val="left"/>
                  </w:pPr>
                  <w:proofErr w:type="spellStart"/>
                  <w:r w:rsidRPr="00A25D4D">
                    <w:t>Uitbreidbaar</w:t>
                  </w:r>
                  <w:proofErr w:type="spellEnd"/>
                </w:p>
              </w:tc>
            </w:tr>
          </w:tbl>
          <w:p w14:paraId="18E3B101" w14:textId="77777777" w:rsidR="00C0190C" w:rsidRPr="00A25D4D" w:rsidRDefault="00C0190C" w:rsidP="008F13CC">
            <w:pPr>
              <w:jc w:val="left"/>
            </w:pPr>
          </w:p>
        </w:tc>
      </w:tr>
      <w:tr w:rsidR="00C0190C" w:rsidRPr="00A24778" w14:paraId="30BAA35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E8029BE" w14:textId="77777777" w:rsidR="00C0190C" w:rsidRPr="00A25D4D" w:rsidRDefault="00C0190C" w:rsidP="008F13CC">
            <w:pPr>
              <w:jc w:val="left"/>
            </w:pPr>
            <w:r w:rsidRPr="00A25D4D">
              <w:rPr>
                <w:b/>
                <w:bCs/>
              </w:rPr>
              <w:t xml:space="preserve">Waarde: </w:t>
            </w:r>
            <w:proofErr w:type="spellStart"/>
            <w:r w:rsidRPr="00A25D4D">
              <w:rPr>
                <w:b/>
                <w:bCs/>
              </w:rPr>
              <w:t>potable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17377926" w14:textId="77777777" w:rsidTr="00C0190C">
              <w:trPr>
                <w:tblHeader/>
                <w:tblCellSpacing w:w="0" w:type="dxa"/>
              </w:trPr>
              <w:tc>
                <w:tcPr>
                  <w:tcW w:w="360" w:type="dxa"/>
                  <w:hideMark/>
                </w:tcPr>
                <w:p w14:paraId="65CE07E8" w14:textId="77777777" w:rsidR="00C0190C" w:rsidRPr="00A25D4D" w:rsidRDefault="00C0190C" w:rsidP="008F13CC">
                  <w:pPr>
                    <w:jc w:val="left"/>
                  </w:pPr>
                  <w:r w:rsidRPr="00A25D4D">
                    <w:t> </w:t>
                  </w:r>
                </w:p>
              </w:tc>
              <w:tc>
                <w:tcPr>
                  <w:tcW w:w="1500" w:type="dxa"/>
                  <w:hideMark/>
                </w:tcPr>
                <w:p w14:paraId="2C123DBA" w14:textId="77777777" w:rsidR="00C0190C" w:rsidRPr="00A25D4D" w:rsidRDefault="00C0190C" w:rsidP="008F13CC">
                  <w:pPr>
                    <w:jc w:val="left"/>
                  </w:pPr>
                  <w:r w:rsidRPr="00A25D4D">
                    <w:t>Definitie:</w:t>
                  </w:r>
                </w:p>
              </w:tc>
              <w:tc>
                <w:tcPr>
                  <w:tcW w:w="0" w:type="auto"/>
                  <w:hideMark/>
                </w:tcPr>
                <w:p w14:paraId="52D6D85E" w14:textId="77777777" w:rsidR="00C0190C" w:rsidRPr="00A25D4D" w:rsidRDefault="00C0190C" w:rsidP="008F13CC">
                  <w:pPr>
                    <w:jc w:val="left"/>
                  </w:pPr>
                  <w:proofErr w:type="spellStart"/>
                  <w:r w:rsidRPr="00A25D4D">
                    <w:t>Potable</w:t>
                  </w:r>
                  <w:proofErr w:type="spellEnd"/>
                  <w:r w:rsidRPr="00A25D4D">
                    <w:t xml:space="preserve"> water. </w:t>
                  </w:r>
                </w:p>
              </w:tc>
            </w:tr>
            <w:tr w:rsidR="00C0190C" w:rsidRPr="00A24778" w14:paraId="0367A6C1" w14:textId="77777777" w:rsidTr="00C0190C">
              <w:trPr>
                <w:tblHeader/>
                <w:tblCellSpacing w:w="0" w:type="dxa"/>
              </w:trPr>
              <w:tc>
                <w:tcPr>
                  <w:tcW w:w="360" w:type="dxa"/>
                  <w:hideMark/>
                </w:tcPr>
                <w:p w14:paraId="462F68F7" w14:textId="77777777" w:rsidR="00C0190C" w:rsidRPr="00A25D4D" w:rsidRDefault="00C0190C" w:rsidP="008F13CC">
                  <w:pPr>
                    <w:jc w:val="left"/>
                  </w:pPr>
                  <w:r w:rsidRPr="00A25D4D">
                    <w:t> </w:t>
                  </w:r>
                </w:p>
              </w:tc>
              <w:tc>
                <w:tcPr>
                  <w:tcW w:w="1500" w:type="dxa"/>
                  <w:hideMark/>
                </w:tcPr>
                <w:p w14:paraId="23DAB47B" w14:textId="77777777" w:rsidR="00C0190C" w:rsidRPr="00A25D4D" w:rsidRDefault="00C0190C" w:rsidP="008F13CC">
                  <w:pPr>
                    <w:jc w:val="left"/>
                  </w:pPr>
                  <w:r w:rsidRPr="00A25D4D">
                    <w:t>Omschrijving:</w:t>
                  </w:r>
                </w:p>
              </w:tc>
              <w:tc>
                <w:tcPr>
                  <w:tcW w:w="0" w:type="auto"/>
                  <w:hideMark/>
                </w:tcPr>
                <w:p w14:paraId="184AA9FA" w14:textId="77777777" w:rsidR="00C0190C" w:rsidRPr="00A25D4D" w:rsidRDefault="00C0190C" w:rsidP="008F13CC">
                  <w:pPr>
                    <w:jc w:val="left"/>
                    <w:rPr>
                      <w:lang w:val="en-GB"/>
                    </w:rPr>
                  </w:pPr>
                  <w:r w:rsidRPr="00A25D4D">
                    <w:rPr>
                      <w:i/>
                      <w:iCs/>
                      <w:lang w:val="en-GB"/>
                    </w:rPr>
                    <w:t>Potable water</w:t>
                  </w:r>
                  <w:r w:rsidRPr="00A25D4D">
                    <w:rPr>
                      <w:lang w:val="en-GB"/>
                    </w:rPr>
                    <w:t xml:space="preserve"> or drinking water is water of sufficiently high quality that can be consumed or used without risk of immediate or long term harm.</w:t>
                  </w:r>
                </w:p>
              </w:tc>
            </w:tr>
          </w:tbl>
          <w:p w14:paraId="3A74DFCE" w14:textId="77777777" w:rsidR="00C0190C" w:rsidRPr="00A25D4D" w:rsidRDefault="00C0190C" w:rsidP="008F13CC">
            <w:pPr>
              <w:jc w:val="left"/>
              <w:rPr>
                <w:lang w:val="en-GB"/>
              </w:rPr>
            </w:pPr>
          </w:p>
        </w:tc>
      </w:tr>
      <w:tr w:rsidR="00C0190C" w:rsidRPr="00A24778" w14:paraId="64AEEC1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318778E" w14:textId="77777777" w:rsidR="00C0190C" w:rsidRPr="00A25D4D" w:rsidRDefault="00C0190C" w:rsidP="008F13CC">
            <w:pPr>
              <w:jc w:val="left"/>
            </w:pPr>
            <w:r w:rsidRPr="00A25D4D">
              <w:rPr>
                <w:b/>
                <w:bCs/>
              </w:rPr>
              <w:t xml:space="preserve">Waarde: </w:t>
            </w:r>
            <w:proofErr w:type="spellStart"/>
            <w:r w:rsidRPr="00A25D4D">
              <w:rPr>
                <w:b/>
                <w:bCs/>
              </w:rPr>
              <w:t>raw</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324447DF" w14:textId="77777777" w:rsidTr="00C0190C">
              <w:trPr>
                <w:tblHeader/>
                <w:tblCellSpacing w:w="0" w:type="dxa"/>
              </w:trPr>
              <w:tc>
                <w:tcPr>
                  <w:tcW w:w="360" w:type="dxa"/>
                  <w:hideMark/>
                </w:tcPr>
                <w:p w14:paraId="5CAF323D" w14:textId="77777777" w:rsidR="00C0190C" w:rsidRPr="00A25D4D" w:rsidRDefault="00C0190C" w:rsidP="008F13CC">
                  <w:pPr>
                    <w:jc w:val="left"/>
                  </w:pPr>
                  <w:r w:rsidRPr="00A25D4D">
                    <w:t> </w:t>
                  </w:r>
                </w:p>
              </w:tc>
              <w:tc>
                <w:tcPr>
                  <w:tcW w:w="1500" w:type="dxa"/>
                  <w:hideMark/>
                </w:tcPr>
                <w:p w14:paraId="48273C15" w14:textId="77777777" w:rsidR="00C0190C" w:rsidRPr="00A25D4D" w:rsidRDefault="00C0190C" w:rsidP="008F13CC">
                  <w:pPr>
                    <w:jc w:val="left"/>
                  </w:pPr>
                  <w:r w:rsidRPr="00A25D4D">
                    <w:t>Definitie:</w:t>
                  </w:r>
                </w:p>
              </w:tc>
              <w:tc>
                <w:tcPr>
                  <w:tcW w:w="0" w:type="auto"/>
                  <w:hideMark/>
                </w:tcPr>
                <w:p w14:paraId="2438CE04" w14:textId="77777777" w:rsidR="00C0190C" w:rsidRPr="00A25D4D" w:rsidRDefault="00C0190C" w:rsidP="008F13CC">
                  <w:pPr>
                    <w:jc w:val="left"/>
                  </w:pPr>
                  <w:proofErr w:type="spellStart"/>
                  <w:r w:rsidRPr="00A25D4D">
                    <w:t>Raw</w:t>
                  </w:r>
                  <w:proofErr w:type="spellEnd"/>
                  <w:r w:rsidRPr="00A25D4D">
                    <w:t xml:space="preserve"> water. </w:t>
                  </w:r>
                </w:p>
              </w:tc>
            </w:tr>
            <w:tr w:rsidR="00C0190C" w:rsidRPr="00A24778" w14:paraId="7C81616A" w14:textId="77777777" w:rsidTr="00C0190C">
              <w:trPr>
                <w:tblHeader/>
                <w:tblCellSpacing w:w="0" w:type="dxa"/>
              </w:trPr>
              <w:tc>
                <w:tcPr>
                  <w:tcW w:w="360" w:type="dxa"/>
                  <w:hideMark/>
                </w:tcPr>
                <w:p w14:paraId="0085F661" w14:textId="77777777" w:rsidR="00C0190C" w:rsidRPr="00A25D4D" w:rsidRDefault="00C0190C" w:rsidP="008F13CC">
                  <w:pPr>
                    <w:jc w:val="left"/>
                  </w:pPr>
                  <w:r w:rsidRPr="00A25D4D">
                    <w:t> </w:t>
                  </w:r>
                </w:p>
              </w:tc>
              <w:tc>
                <w:tcPr>
                  <w:tcW w:w="1500" w:type="dxa"/>
                  <w:hideMark/>
                </w:tcPr>
                <w:p w14:paraId="2E499BD7" w14:textId="77777777" w:rsidR="00C0190C" w:rsidRPr="00A25D4D" w:rsidRDefault="00C0190C" w:rsidP="008F13CC">
                  <w:pPr>
                    <w:jc w:val="left"/>
                  </w:pPr>
                  <w:r w:rsidRPr="00A25D4D">
                    <w:t>Omschrijving:</w:t>
                  </w:r>
                </w:p>
              </w:tc>
              <w:tc>
                <w:tcPr>
                  <w:tcW w:w="0" w:type="auto"/>
                  <w:hideMark/>
                </w:tcPr>
                <w:p w14:paraId="58EC4E36" w14:textId="77777777" w:rsidR="00C0190C" w:rsidRPr="00A25D4D" w:rsidRDefault="00C0190C" w:rsidP="008F13CC">
                  <w:pPr>
                    <w:jc w:val="left"/>
                    <w:rPr>
                      <w:lang w:val="en-GB"/>
                    </w:rPr>
                  </w:pPr>
                  <w:r w:rsidRPr="00A25D4D">
                    <w:rPr>
                      <w:i/>
                      <w:iCs/>
                      <w:lang w:val="en-GB"/>
                    </w:rPr>
                    <w:t xml:space="preserve">Raw water </w:t>
                  </w:r>
                  <w:r w:rsidRPr="00A25D4D">
                    <w:rPr>
                      <w:lang w:val="en-GB"/>
                    </w:rPr>
                    <w:t>is water taken from the environment, and is subsequently treated or purified to produce potable water in a water purification works. Raw water should not be considered safe for drinking or washing without further treatment.</w:t>
                  </w:r>
                </w:p>
              </w:tc>
            </w:tr>
          </w:tbl>
          <w:p w14:paraId="0A832855" w14:textId="77777777" w:rsidR="00C0190C" w:rsidRPr="00A25D4D" w:rsidRDefault="00C0190C" w:rsidP="008F13CC">
            <w:pPr>
              <w:jc w:val="left"/>
              <w:rPr>
                <w:lang w:val="en-GB"/>
              </w:rPr>
            </w:pPr>
          </w:p>
        </w:tc>
      </w:tr>
      <w:tr w:rsidR="00C0190C" w:rsidRPr="00A24778" w14:paraId="0D02B18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5A321F1" w14:textId="77777777" w:rsidR="00C0190C" w:rsidRPr="00A25D4D" w:rsidRDefault="00C0190C" w:rsidP="008F13CC">
            <w:pPr>
              <w:jc w:val="left"/>
            </w:pPr>
            <w:r w:rsidRPr="00A25D4D">
              <w:rPr>
                <w:b/>
                <w:bCs/>
              </w:rPr>
              <w:t xml:space="preserve">Waarde: </w:t>
            </w:r>
            <w:proofErr w:type="spellStart"/>
            <w:r w:rsidRPr="00A25D4D">
              <w:rPr>
                <w:b/>
                <w:bCs/>
              </w:rPr>
              <w:t>salt</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1911D899" w14:textId="77777777" w:rsidTr="00C0190C">
              <w:trPr>
                <w:tblHeader/>
                <w:tblCellSpacing w:w="0" w:type="dxa"/>
              </w:trPr>
              <w:tc>
                <w:tcPr>
                  <w:tcW w:w="360" w:type="dxa"/>
                  <w:hideMark/>
                </w:tcPr>
                <w:p w14:paraId="7E59E540" w14:textId="77777777" w:rsidR="00C0190C" w:rsidRPr="00A25D4D" w:rsidRDefault="00C0190C" w:rsidP="008F13CC">
                  <w:pPr>
                    <w:jc w:val="left"/>
                  </w:pPr>
                  <w:r w:rsidRPr="00A25D4D">
                    <w:t> </w:t>
                  </w:r>
                </w:p>
              </w:tc>
              <w:tc>
                <w:tcPr>
                  <w:tcW w:w="1500" w:type="dxa"/>
                  <w:hideMark/>
                </w:tcPr>
                <w:p w14:paraId="59BCCC1F" w14:textId="77777777" w:rsidR="00C0190C" w:rsidRPr="00A25D4D" w:rsidRDefault="00C0190C" w:rsidP="008F13CC">
                  <w:pPr>
                    <w:jc w:val="left"/>
                  </w:pPr>
                  <w:r w:rsidRPr="00A25D4D">
                    <w:t>Definitie:</w:t>
                  </w:r>
                </w:p>
              </w:tc>
              <w:tc>
                <w:tcPr>
                  <w:tcW w:w="0" w:type="auto"/>
                  <w:hideMark/>
                </w:tcPr>
                <w:p w14:paraId="3AEFB57A" w14:textId="77777777" w:rsidR="00C0190C" w:rsidRPr="00A25D4D" w:rsidRDefault="00C0190C" w:rsidP="008F13CC">
                  <w:pPr>
                    <w:jc w:val="left"/>
                  </w:pPr>
                  <w:r w:rsidRPr="00A25D4D">
                    <w:t xml:space="preserve">Salt water. </w:t>
                  </w:r>
                </w:p>
              </w:tc>
            </w:tr>
            <w:tr w:rsidR="00C0190C" w:rsidRPr="00A24778" w14:paraId="755DA324" w14:textId="77777777" w:rsidTr="00C0190C">
              <w:trPr>
                <w:tblHeader/>
                <w:tblCellSpacing w:w="0" w:type="dxa"/>
              </w:trPr>
              <w:tc>
                <w:tcPr>
                  <w:tcW w:w="360" w:type="dxa"/>
                  <w:hideMark/>
                </w:tcPr>
                <w:p w14:paraId="5CAF1FCD" w14:textId="77777777" w:rsidR="00C0190C" w:rsidRPr="00A25D4D" w:rsidRDefault="00C0190C" w:rsidP="008F13CC">
                  <w:pPr>
                    <w:jc w:val="left"/>
                  </w:pPr>
                  <w:r w:rsidRPr="00A25D4D">
                    <w:t> </w:t>
                  </w:r>
                </w:p>
              </w:tc>
              <w:tc>
                <w:tcPr>
                  <w:tcW w:w="1500" w:type="dxa"/>
                  <w:hideMark/>
                </w:tcPr>
                <w:p w14:paraId="4563DA7B" w14:textId="77777777" w:rsidR="00C0190C" w:rsidRPr="00A25D4D" w:rsidRDefault="00C0190C" w:rsidP="008F13CC">
                  <w:pPr>
                    <w:jc w:val="left"/>
                  </w:pPr>
                  <w:r w:rsidRPr="00A25D4D">
                    <w:t>Omschrijving:</w:t>
                  </w:r>
                </w:p>
              </w:tc>
              <w:tc>
                <w:tcPr>
                  <w:tcW w:w="0" w:type="auto"/>
                  <w:hideMark/>
                </w:tcPr>
                <w:p w14:paraId="22C186D0" w14:textId="77777777" w:rsidR="00C0190C" w:rsidRPr="00A25D4D" w:rsidRDefault="00C0190C" w:rsidP="008F13CC">
                  <w:pPr>
                    <w:jc w:val="left"/>
                    <w:rPr>
                      <w:lang w:val="en-GB"/>
                    </w:rPr>
                  </w:pPr>
                  <w:r w:rsidRPr="00A25D4D">
                    <w:rPr>
                      <w:i/>
                      <w:iCs/>
                      <w:lang w:val="en-GB"/>
                    </w:rPr>
                    <w:t>Salt water</w:t>
                  </w:r>
                  <w:r w:rsidRPr="00A25D4D">
                    <w:rPr>
                      <w:lang w:val="en-GB"/>
                    </w:rPr>
                    <w:t xml:space="preserve"> or saline water is a general term for water that contains a significant concentration of dissolved salts (NaCl).</w:t>
                  </w:r>
                </w:p>
              </w:tc>
            </w:tr>
          </w:tbl>
          <w:p w14:paraId="24488428" w14:textId="77777777" w:rsidR="00C0190C" w:rsidRPr="00A25D4D" w:rsidRDefault="00C0190C" w:rsidP="008F13CC">
            <w:pPr>
              <w:jc w:val="left"/>
              <w:rPr>
                <w:lang w:val="en-GB"/>
              </w:rPr>
            </w:pPr>
          </w:p>
        </w:tc>
      </w:tr>
      <w:tr w:rsidR="00C0190C" w:rsidRPr="00A24778" w14:paraId="061AA2A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B62187C" w14:textId="77777777" w:rsidR="00C0190C" w:rsidRPr="00A25D4D" w:rsidRDefault="00C0190C" w:rsidP="008F13CC">
            <w:pPr>
              <w:jc w:val="left"/>
            </w:pPr>
            <w:r w:rsidRPr="00A25D4D">
              <w:rPr>
                <w:b/>
                <w:bCs/>
              </w:rPr>
              <w:t xml:space="preserve">Waarde: </w:t>
            </w:r>
            <w:proofErr w:type="spellStart"/>
            <w:r w:rsidRPr="00A25D4D">
              <w:rPr>
                <w:b/>
                <w:bCs/>
              </w:rPr>
              <w:t>treated</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5D4D" w14:paraId="3F995C73" w14:textId="77777777" w:rsidTr="00C0190C">
              <w:trPr>
                <w:tblHeader/>
                <w:tblCellSpacing w:w="0" w:type="dxa"/>
              </w:trPr>
              <w:tc>
                <w:tcPr>
                  <w:tcW w:w="360" w:type="dxa"/>
                  <w:hideMark/>
                </w:tcPr>
                <w:p w14:paraId="3D52119B" w14:textId="77777777" w:rsidR="00C0190C" w:rsidRPr="00A25D4D" w:rsidRDefault="00C0190C" w:rsidP="008F13CC">
                  <w:pPr>
                    <w:jc w:val="left"/>
                  </w:pPr>
                  <w:r w:rsidRPr="00A25D4D">
                    <w:t> </w:t>
                  </w:r>
                </w:p>
              </w:tc>
              <w:tc>
                <w:tcPr>
                  <w:tcW w:w="1500" w:type="dxa"/>
                  <w:hideMark/>
                </w:tcPr>
                <w:p w14:paraId="107A48DE" w14:textId="77777777" w:rsidR="00C0190C" w:rsidRPr="00A25D4D" w:rsidRDefault="00C0190C" w:rsidP="008F13CC">
                  <w:pPr>
                    <w:jc w:val="left"/>
                  </w:pPr>
                  <w:r w:rsidRPr="00A25D4D">
                    <w:t>Definitie:</w:t>
                  </w:r>
                </w:p>
              </w:tc>
              <w:tc>
                <w:tcPr>
                  <w:tcW w:w="0" w:type="auto"/>
                  <w:hideMark/>
                </w:tcPr>
                <w:p w14:paraId="3E4A3328" w14:textId="77777777" w:rsidR="00C0190C" w:rsidRPr="00A25D4D" w:rsidRDefault="00C0190C" w:rsidP="008F13CC">
                  <w:pPr>
                    <w:jc w:val="left"/>
                  </w:pPr>
                  <w:proofErr w:type="spellStart"/>
                  <w:r w:rsidRPr="00A25D4D">
                    <w:t>Treated</w:t>
                  </w:r>
                  <w:proofErr w:type="spellEnd"/>
                  <w:r w:rsidRPr="00A25D4D">
                    <w:t xml:space="preserve"> water. </w:t>
                  </w:r>
                </w:p>
              </w:tc>
            </w:tr>
            <w:tr w:rsidR="00C0190C" w:rsidRPr="00A24778" w14:paraId="42CF549B" w14:textId="77777777" w:rsidTr="00C0190C">
              <w:trPr>
                <w:tblHeader/>
                <w:tblCellSpacing w:w="0" w:type="dxa"/>
              </w:trPr>
              <w:tc>
                <w:tcPr>
                  <w:tcW w:w="360" w:type="dxa"/>
                  <w:hideMark/>
                </w:tcPr>
                <w:p w14:paraId="797C7639" w14:textId="77777777" w:rsidR="00C0190C" w:rsidRPr="00A25D4D" w:rsidRDefault="00C0190C" w:rsidP="008F13CC">
                  <w:pPr>
                    <w:jc w:val="left"/>
                  </w:pPr>
                  <w:r w:rsidRPr="00A25D4D">
                    <w:t> </w:t>
                  </w:r>
                </w:p>
              </w:tc>
              <w:tc>
                <w:tcPr>
                  <w:tcW w:w="1500" w:type="dxa"/>
                  <w:hideMark/>
                </w:tcPr>
                <w:p w14:paraId="36D06FBB" w14:textId="77777777" w:rsidR="00C0190C" w:rsidRPr="00A25D4D" w:rsidRDefault="00C0190C" w:rsidP="008F13CC">
                  <w:pPr>
                    <w:jc w:val="left"/>
                  </w:pPr>
                  <w:r w:rsidRPr="00A25D4D">
                    <w:t>Omschrijving:</w:t>
                  </w:r>
                </w:p>
              </w:tc>
              <w:tc>
                <w:tcPr>
                  <w:tcW w:w="0" w:type="auto"/>
                  <w:hideMark/>
                </w:tcPr>
                <w:p w14:paraId="755B18B2" w14:textId="77777777" w:rsidR="00C0190C" w:rsidRPr="00A25D4D" w:rsidRDefault="00C0190C" w:rsidP="008F13CC">
                  <w:pPr>
                    <w:jc w:val="left"/>
                    <w:rPr>
                      <w:lang w:val="en-GB"/>
                    </w:rPr>
                  </w:pPr>
                  <w:r w:rsidRPr="00A25D4D">
                    <w:rPr>
                      <w:i/>
                      <w:iCs/>
                      <w:lang w:val="en-GB"/>
                    </w:rPr>
                    <w:t>Treated water</w:t>
                  </w:r>
                  <w:r w:rsidRPr="00A25D4D">
                    <w:rPr>
                      <w:lang w:val="en-GB"/>
                    </w:rPr>
                    <w:t xml:space="preserve"> is the water that went </w:t>
                  </w:r>
                  <w:proofErr w:type="spellStart"/>
                  <w:r w:rsidRPr="00A25D4D">
                    <w:rPr>
                      <w:lang w:val="en-GB"/>
                    </w:rPr>
                    <w:t>throgh</w:t>
                  </w:r>
                  <w:proofErr w:type="spellEnd"/>
                  <w:r w:rsidRPr="00A25D4D">
                    <w:rPr>
                      <w:lang w:val="en-GB"/>
                    </w:rPr>
                    <w:t xml:space="preserve"> treatment </w:t>
                  </w:r>
                  <w:proofErr w:type="spellStart"/>
                  <w:r w:rsidRPr="00A25D4D">
                    <w:rPr>
                      <w:lang w:val="en-GB"/>
                    </w:rPr>
                    <w:t>proces.Treatment</w:t>
                  </w:r>
                  <w:proofErr w:type="spellEnd"/>
                  <w:r w:rsidRPr="00A25D4D">
                    <w:rPr>
                      <w:lang w:val="en-GB"/>
                    </w:rPr>
                    <w:t xml:space="preserve"> processes are the ones commonly used in water purification plants.</w:t>
                  </w:r>
                </w:p>
              </w:tc>
            </w:tr>
          </w:tbl>
          <w:p w14:paraId="26EDA689" w14:textId="77777777" w:rsidR="00C0190C" w:rsidRPr="00A25D4D" w:rsidRDefault="00C0190C" w:rsidP="008F13CC">
            <w:pPr>
              <w:jc w:val="left"/>
              <w:rPr>
                <w:lang w:val="en-GB"/>
              </w:rPr>
            </w:pPr>
          </w:p>
        </w:tc>
      </w:tr>
    </w:tbl>
    <w:p w14:paraId="46DE7BB8" w14:textId="77777777" w:rsidR="00C0190C" w:rsidRPr="00A25D4D" w:rsidRDefault="00C0190C" w:rsidP="008F13CC">
      <w:pPr>
        <w:pStyle w:val="Kop3"/>
        <w:jc w:val="left"/>
      </w:pPr>
      <w:bookmarkStart w:id="995" w:name="_Toc487109312"/>
      <w:r>
        <w:t>G</w:t>
      </w:r>
      <w:r w:rsidRPr="00A25D4D">
        <w:t>eïmporteerde types (informatief)</w:t>
      </w:r>
      <w:bookmarkEnd w:id="995"/>
    </w:p>
    <w:p w14:paraId="603D0B46" w14:textId="77777777" w:rsidR="00C0190C" w:rsidRPr="00A25D4D" w:rsidRDefault="00C0190C" w:rsidP="008F13CC">
      <w:pPr>
        <w:pStyle w:val="Normaalweb"/>
        <w:jc w:val="left"/>
        <w:rPr>
          <w:rFonts w:ascii="Verdana" w:hAnsi="Verdana"/>
          <w:sz w:val="16"/>
          <w:szCs w:val="16"/>
        </w:rPr>
      </w:pPr>
      <w:r w:rsidRPr="00A25D4D">
        <w:rPr>
          <w:rFonts w:ascii="Verdana" w:hAnsi="Verdana"/>
          <w:sz w:val="16"/>
          <w:szCs w:val="16"/>
        </w:rPr>
        <w:t xml:space="preserve">Deze paragraaf beschrijft de definities voor feature types, enumeraties en codelijsten die in andere </w:t>
      </w:r>
      <w:proofErr w:type="spellStart"/>
      <w:r w:rsidRPr="00A25D4D">
        <w:rPr>
          <w:rFonts w:ascii="Verdana" w:hAnsi="Verdana"/>
          <w:sz w:val="16"/>
          <w:szCs w:val="16"/>
        </w:rPr>
        <w:t>applicatieschemas</w:t>
      </w:r>
      <w:proofErr w:type="spellEnd"/>
      <w:r w:rsidRPr="00A25D4D">
        <w:rPr>
          <w:rFonts w:ascii="Verdana" w:hAnsi="Verdana"/>
          <w:sz w:val="16"/>
          <w:szCs w:val="16"/>
        </w:rPr>
        <w:t xml:space="preserve"> worde gedefinieerd. Deze paragraaf is puur informatief </w:t>
      </w:r>
      <w:proofErr w:type="spellStart"/>
      <w:r w:rsidRPr="00A25D4D">
        <w:rPr>
          <w:rFonts w:ascii="Verdana" w:hAnsi="Verdana"/>
          <w:sz w:val="16"/>
          <w:szCs w:val="16"/>
        </w:rPr>
        <w:t>and</w:t>
      </w:r>
      <w:proofErr w:type="spellEnd"/>
      <w:r w:rsidRPr="00A25D4D">
        <w:rPr>
          <w:rFonts w:ascii="Verdana" w:hAnsi="Verdana"/>
          <w:sz w:val="16"/>
          <w:szCs w:val="16"/>
        </w:rPr>
        <w:t xml:space="preserve"> kan de lezer helpen in het begrijpen van de feature catalogus in de voorgaande </w:t>
      </w:r>
      <w:proofErr w:type="spellStart"/>
      <w:r w:rsidRPr="00A25D4D">
        <w:rPr>
          <w:rFonts w:ascii="Verdana" w:hAnsi="Verdana"/>
          <w:sz w:val="16"/>
          <w:szCs w:val="16"/>
        </w:rPr>
        <w:t>paragrafen.Kijk</w:t>
      </w:r>
      <w:proofErr w:type="spellEnd"/>
      <w:r w:rsidRPr="00A25D4D">
        <w:rPr>
          <w:rFonts w:ascii="Verdana" w:hAnsi="Verdana"/>
          <w:sz w:val="16"/>
          <w:szCs w:val="16"/>
        </w:rPr>
        <w:t xml:space="preserve"> voor de normatieve documentatie van deze types in de gegeven referenties.</w:t>
      </w:r>
    </w:p>
    <w:p w14:paraId="20E65692" w14:textId="77777777" w:rsidR="00C0190C" w:rsidRPr="00A25D4D" w:rsidRDefault="00C0190C" w:rsidP="008F13CC">
      <w:pPr>
        <w:pStyle w:val="Kop5"/>
        <w:jc w:val="left"/>
        <w:rPr>
          <w:sz w:val="16"/>
          <w:szCs w:val="16"/>
        </w:rPr>
      </w:pPr>
      <w:proofErr w:type="spellStart"/>
      <w:r w:rsidRPr="00A25D4D">
        <w:rPr>
          <w:sz w:val="16"/>
          <w:szCs w:val="16"/>
        </w:rPr>
        <w:t>ActivityComplex</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C0190C" w:rsidRPr="00A25D4D" w14:paraId="27F3E19D"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3F93E639" w14:textId="77777777" w:rsidR="00C0190C" w:rsidRPr="00A25D4D" w:rsidRDefault="00C0190C" w:rsidP="008F13CC">
            <w:pPr>
              <w:jc w:val="left"/>
            </w:pPr>
            <w:proofErr w:type="spellStart"/>
            <w:r w:rsidRPr="00A25D4D">
              <w:rPr>
                <w:b/>
                <w:bCs/>
              </w:rPr>
              <w:lastRenderedPageBreak/>
              <w:t>ActivityComplex</w:t>
            </w:r>
            <w:proofErr w:type="spellEnd"/>
          </w:p>
        </w:tc>
      </w:tr>
      <w:tr w:rsidR="00C0190C" w:rsidRPr="00A24778" w14:paraId="650763E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4778" w14:paraId="4295859A" w14:textId="77777777" w:rsidTr="00C0190C">
              <w:trPr>
                <w:tblHeader/>
                <w:tblCellSpacing w:w="0" w:type="dxa"/>
              </w:trPr>
              <w:tc>
                <w:tcPr>
                  <w:tcW w:w="360" w:type="dxa"/>
                  <w:hideMark/>
                </w:tcPr>
                <w:p w14:paraId="522313C2" w14:textId="77777777" w:rsidR="00C0190C" w:rsidRPr="00A25D4D" w:rsidRDefault="00C0190C" w:rsidP="008F13CC">
                  <w:pPr>
                    <w:jc w:val="left"/>
                  </w:pPr>
                  <w:r w:rsidRPr="00A25D4D">
                    <w:t> </w:t>
                  </w:r>
                </w:p>
              </w:tc>
              <w:tc>
                <w:tcPr>
                  <w:tcW w:w="1500" w:type="dxa"/>
                  <w:hideMark/>
                </w:tcPr>
                <w:p w14:paraId="26B9DD82" w14:textId="77777777" w:rsidR="00C0190C" w:rsidRPr="00A25D4D" w:rsidRDefault="00C0190C" w:rsidP="008F13CC">
                  <w:pPr>
                    <w:jc w:val="left"/>
                  </w:pPr>
                  <w:r w:rsidRPr="00A25D4D">
                    <w:t>Package:</w:t>
                  </w:r>
                </w:p>
              </w:tc>
              <w:tc>
                <w:tcPr>
                  <w:tcW w:w="0" w:type="auto"/>
                  <w:hideMark/>
                </w:tcPr>
                <w:p w14:paraId="43738A82" w14:textId="77777777" w:rsidR="00C0190C" w:rsidRPr="00A25D4D" w:rsidRDefault="00C0190C" w:rsidP="008F13CC">
                  <w:pPr>
                    <w:jc w:val="left"/>
                    <w:rPr>
                      <w:lang w:val="en-GB"/>
                    </w:rPr>
                  </w:pPr>
                  <w:r w:rsidRPr="00A25D4D">
                    <w:rPr>
                      <w:lang w:val="en-GB"/>
                    </w:rPr>
                    <w:t>Activity Complex [Include reference to the document that includes the package, e.g. INSPIRE data specification, ISO standard or the GCM]</w:t>
                  </w:r>
                </w:p>
              </w:tc>
            </w:tr>
            <w:tr w:rsidR="00C0190C" w:rsidRPr="00A24778" w14:paraId="27C87009" w14:textId="77777777" w:rsidTr="00C0190C">
              <w:trPr>
                <w:tblHeader/>
                <w:tblCellSpacing w:w="0" w:type="dxa"/>
              </w:trPr>
              <w:tc>
                <w:tcPr>
                  <w:tcW w:w="360" w:type="dxa"/>
                  <w:hideMark/>
                </w:tcPr>
                <w:p w14:paraId="7D333FC1" w14:textId="77777777" w:rsidR="00C0190C" w:rsidRPr="00A25D4D" w:rsidRDefault="00C0190C" w:rsidP="008F13CC">
                  <w:pPr>
                    <w:jc w:val="left"/>
                    <w:rPr>
                      <w:lang w:val="en-GB"/>
                    </w:rPr>
                  </w:pPr>
                  <w:r w:rsidRPr="00A25D4D">
                    <w:rPr>
                      <w:lang w:val="en-GB"/>
                    </w:rPr>
                    <w:t> </w:t>
                  </w:r>
                </w:p>
              </w:tc>
              <w:tc>
                <w:tcPr>
                  <w:tcW w:w="1500" w:type="dxa"/>
                  <w:hideMark/>
                </w:tcPr>
                <w:p w14:paraId="3221D503" w14:textId="77777777" w:rsidR="00C0190C" w:rsidRPr="00A25D4D" w:rsidRDefault="00C0190C" w:rsidP="008F13CC">
                  <w:pPr>
                    <w:jc w:val="left"/>
                  </w:pPr>
                  <w:r w:rsidRPr="00A25D4D">
                    <w:t>Definitie:</w:t>
                  </w:r>
                </w:p>
              </w:tc>
              <w:tc>
                <w:tcPr>
                  <w:tcW w:w="0" w:type="auto"/>
                  <w:hideMark/>
                </w:tcPr>
                <w:p w14:paraId="56F59E58" w14:textId="77777777" w:rsidR="00C0190C" w:rsidRPr="00A25D4D" w:rsidRDefault="00C0190C" w:rsidP="008F13CC">
                  <w:pPr>
                    <w:jc w:val="left"/>
                    <w:rPr>
                      <w:lang w:val="en-GB"/>
                    </w:rPr>
                  </w:pPr>
                  <w:r w:rsidRPr="00A25D4D">
                    <w:rPr>
                      <w:lang w:val="en-GB"/>
                    </w:rPr>
                    <w:t xml:space="preserve">A "single unit", both technically and economically, under the management control of the same legal entity (operator), covering activities as those listed in the Eurostat NACE classification, products and services. Activity Complex includes all infrastructure, equipment and materials. It must represent the whole area, at the same or different geographical location, managed by a "single unit". </w:t>
                  </w:r>
                </w:p>
              </w:tc>
            </w:tr>
            <w:tr w:rsidR="00C0190C" w:rsidRPr="00A24778" w14:paraId="1D3665CE" w14:textId="77777777" w:rsidTr="00C0190C">
              <w:trPr>
                <w:tblHeader/>
                <w:tblCellSpacing w:w="0" w:type="dxa"/>
              </w:trPr>
              <w:tc>
                <w:tcPr>
                  <w:tcW w:w="360" w:type="dxa"/>
                  <w:hideMark/>
                </w:tcPr>
                <w:p w14:paraId="4F7EC97C" w14:textId="77777777" w:rsidR="00C0190C" w:rsidRPr="00A25D4D" w:rsidRDefault="00C0190C" w:rsidP="008F13CC">
                  <w:pPr>
                    <w:jc w:val="left"/>
                    <w:rPr>
                      <w:lang w:val="en-GB"/>
                    </w:rPr>
                  </w:pPr>
                  <w:r w:rsidRPr="00A25D4D">
                    <w:rPr>
                      <w:lang w:val="en-GB"/>
                    </w:rPr>
                    <w:t> </w:t>
                  </w:r>
                </w:p>
              </w:tc>
              <w:tc>
                <w:tcPr>
                  <w:tcW w:w="1500" w:type="dxa"/>
                  <w:hideMark/>
                </w:tcPr>
                <w:p w14:paraId="4E046713" w14:textId="77777777" w:rsidR="00C0190C" w:rsidRPr="00A25D4D" w:rsidRDefault="00C0190C" w:rsidP="008F13CC">
                  <w:pPr>
                    <w:jc w:val="left"/>
                  </w:pPr>
                  <w:r w:rsidRPr="00A25D4D">
                    <w:t>Omschrijving:</w:t>
                  </w:r>
                </w:p>
              </w:tc>
              <w:tc>
                <w:tcPr>
                  <w:tcW w:w="0" w:type="auto"/>
                  <w:hideMark/>
                </w:tcPr>
                <w:p w14:paraId="19F31341" w14:textId="77777777" w:rsidR="00C0190C" w:rsidRPr="00A25D4D" w:rsidRDefault="00C0190C" w:rsidP="008F13CC">
                  <w:pPr>
                    <w:jc w:val="left"/>
                    <w:rPr>
                      <w:lang w:val="en-GB"/>
                    </w:rPr>
                  </w:pPr>
                  <w:r w:rsidRPr="00A25D4D">
                    <w:rPr>
                      <w:lang w:val="en-GB"/>
                    </w:rPr>
                    <w:t xml:space="preserve">NOTE 1 This class describes the minimal set of elements necessary to describe and identify geographically a legal entity and the activities taken place on it under the context of </w:t>
                  </w:r>
                  <w:proofErr w:type="spellStart"/>
                  <w:r w:rsidRPr="00A25D4D">
                    <w:rPr>
                      <w:lang w:val="en-GB"/>
                    </w:rPr>
                    <w:t>a</w:t>
                  </w:r>
                  <w:proofErr w:type="spellEnd"/>
                  <w:r w:rsidRPr="00A25D4D">
                    <w:rPr>
                      <w:lang w:val="en-GB"/>
                    </w:rPr>
                    <w:t xml:space="preserve"> Environmental purposes. NOTE 2 "Activity Complex" could be assimilated to terms described on the legislation as Facility, Establishment, Plant, Holding, Organization ,Farm, Extractive Industries or Aquaculture Production Business among others EXAMPLE i.e. an </w:t>
                  </w:r>
                  <w:proofErr w:type="spellStart"/>
                  <w:r w:rsidRPr="00A25D4D">
                    <w:rPr>
                      <w:lang w:val="en-GB"/>
                    </w:rPr>
                    <w:t>Agro</w:t>
                  </w:r>
                  <w:proofErr w:type="spellEnd"/>
                  <w:r w:rsidRPr="00A25D4D">
                    <w:rPr>
                      <w:lang w:val="en-GB"/>
                    </w:rPr>
                    <w:t>-business that is legally registered under the Emissions Directive.</w:t>
                  </w:r>
                </w:p>
              </w:tc>
            </w:tr>
          </w:tbl>
          <w:p w14:paraId="4AEC445C" w14:textId="77777777" w:rsidR="00C0190C" w:rsidRPr="00A25D4D" w:rsidRDefault="00C0190C" w:rsidP="008F13CC">
            <w:pPr>
              <w:jc w:val="left"/>
              <w:rPr>
                <w:lang w:val="en-GB"/>
              </w:rPr>
            </w:pPr>
          </w:p>
        </w:tc>
      </w:tr>
    </w:tbl>
    <w:p w14:paraId="67914127" w14:textId="77777777" w:rsidR="00C0190C" w:rsidRPr="00A25D4D" w:rsidRDefault="00C0190C" w:rsidP="008F13CC">
      <w:pPr>
        <w:pStyle w:val="Kop5"/>
        <w:jc w:val="left"/>
        <w:rPr>
          <w:sz w:val="16"/>
          <w:szCs w:val="16"/>
        </w:rPr>
      </w:pPr>
      <w:proofErr w:type="spellStart"/>
      <w:r w:rsidRPr="00A25D4D">
        <w:rPr>
          <w:sz w:val="16"/>
          <w:szCs w:val="16"/>
        </w:rPr>
        <w:t>GeneralisedLink</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C0190C" w:rsidRPr="00A25D4D" w14:paraId="49183A2D"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A7D6F00" w14:textId="77777777" w:rsidR="00C0190C" w:rsidRPr="00A25D4D" w:rsidRDefault="00C0190C" w:rsidP="008F13CC">
            <w:pPr>
              <w:jc w:val="left"/>
            </w:pPr>
            <w:proofErr w:type="spellStart"/>
            <w:r w:rsidRPr="00A25D4D">
              <w:rPr>
                <w:b/>
                <w:bCs/>
              </w:rPr>
              <w:t>GeneralisedLink</w:t>
            </w:r>
            <w:proofErr w:type="spellEnd"/>
            <w:r w:rsidRPr="00A25D4D">
              <w:rPr>
                <w:b/>
                <w:bCs/>
              </w:rPr>
              <w:t xml:space="preserve"> (abstract) </w:t>
            </w:r>
          </w:p>
        </w:tc>
      </w:tr>
      <w:tr w:rsidR="00C0190C" w:rsidRPr="00A24778" w14:paraId="24DFEA0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4778" w14:paraId="51512AE8" w14:textId="77777777" w:rsidTr="00C0190C">
              <w:trPr>
                <w:tblHeader/>
                <w:tblCellSpacing w:w="0" w:type="dxa"/>
              </w:trPr>
              <w:tc>
                <w:tcPr>
                  <w:tcW w:w="360" w:type="dxa"/>
                  <w:hideMark/>
                </w:tcPr>
                <w:p w14:paraId="417CAEC2" w14:textId="77777777" w:rsidR="00C0190C" w:rsidRPr="00A25D4D" w:rsidRDefault="00C0190C" w:rsidP="008F13CC">
                  <w:pPr>
                    <w:jc w:val="left"/>
                  </w:pPr>
                  <w:r w:rsidRPr="00A25D4D">
                    <w:t> </w:t>
                  </w:r>
                </w:p>
              </w:tc>
              <w:tc>
                <w:tcPr>
                  <w:tcW w:w="1500" w:type="dxa"/>
                  <w:hideMark/>
                </w:tcPr>
                <w:p w14:paraId="67491D38" w14:textId="77777777" w:rsidR="00C0190C" w:rsidRPr="00A25D4D" w:rsidRDefault="00C0190C" w:rsidP="008F13CC">
                  <w:pPr>
                    <w:jc w:val="left"/>
                  </w:pPr>
                  <w:r w:rsidRPr="00A25D4D">
                    <w:t>Package:</w:t>
                  </w:r>
                </w:p>
              </w:tc>
              <w:tc>
                <w:tcPr>
                  <w:tcW w:w="0" w:type="auto"/>
                  <w:hideMark/>
                </w:tcPr>
                <w:p w14:paraId="7AF2D7E3" w14:textId="77777777" w:rsidR="00C0190C" w:rsidRPr="00A25D4D" w:rsidRDefault="00C0190C" w:rsidP="008F13CC">
                  <w:pPr>
                    <w:jc w:val="left"/>
                    <w:rPr>
                      <w:lang w:val="en-GB"/>
                    </w:rPr>
                  </w:pPr>
                  <w:r w:rsidRPr="00A25D4D">
                    <w:rPr>
                      <w:lang w:val="en-GB"/>
                    </w:rPr>
                    <w:t>Network [Include reference to the document that includes the package, e.g. INSPIRE data specification, ISO standard or the GCM]</w:t>
                  </w:r>
                </w:p>
              </w:tc>
            </w:tr>
            <w:tr w:rsidR="00C0190C" w:rsidRPr="00A24778" w14:paraId="5FB777DB" w14:textId="77777777" w:rsidTr="00C0190C">
              <w:trPr>
                <w:tblHeader/>
                <w:tblCellSpacing w:w="0" w:type="dxa"/>
              </w:trPr>
              <w:tc>
                <w:tcPr>
                  <w:tcW w:w="360" w:type="dxa"/>
                  <w:hideMark/>
                </w:tcPr>
                <w:p w14:paraId="31E7E178" w14:textId="77777777" w:rsidR="00C0190C" w:rsidRPr="00A25D4D" w:rsidRDefault="00C0190C" w:rsidP="008F13CC">
                  <w:pPr>
                    <w:jc w:val="left"/>
                    <w:rPr>
                      <w:lang w:val="en-GB"/>
                    </w:rPr>
                  </w:pPr>
                  <w:r w:rsidRPr="00A25D4D">
                    <w:rPr>
                      <w:lang w:val="en-GB"/>
                    </w:rPr>
                    <w:t> </w:t>
                  </w:r>
                </w:p>
              </w:tc>
              <w:tc>
                <w:tcPr>
                  <w:tcW w:w="1500" w:type="dxa"/>
                  <w:hideMark/>
                </w:tcPr>
                <w:p w14:paraId="27C1949C" w14:textId="77777777" w:rsidR="00C0190C" w:rsidRPr="00A25D4D" w:rsidRDefault="00C0190C" w:rsidP="008F13CC">
                  <w:pPr>
                    <w:jc w:val="left"/>
                  </w:pPr>
                  <w:r w:rsidRPr="00A25D4D">
                    <w:t>Definitie:</w:t>
                  </w:r>
                </w:p>
              </w:tc>
              <w:tc>
                <w:tcPr>
                  <w:tcW w:w="0" w:type="auto"/>
                  <w:hideMark/>
                </w:tcPr>
                <w:p w14:paraId="486EDA3F" w14:textId="77777777" w:rsidR="00C0190C" w:rsidRPr="00A25D4D" w:rsidRDefault="00C0190C" w:rsidP="008F13CC">
                  <w:pPr>
                    <w:jc w:val="left"/>
                    <w:rPr>
                      <w:lang w:val="en-GB"/>
                    </w:rPr>
                  </w:pPr>
                  <w:r w:rsidRPr="00A25D4D">
                    <w:rPr>
                      <w:lang w:val="en-GB"/>
                    </w:rPr>
                    <w:t xml:space="preserve">Abstract base type representing a linear network element that may be used as a target in linear referencing. </w:t>
                  </w:r>
                </w:p>
              </w:tc>
            </w:tr>
          </w:tbl>
          <w:p w14:paraId="1C7DE5A7" w14:textId="77777777" w:rsidR="00C0190C" w:rsidRPr="00A25D4D" w:rsidRDefault="00C0190C" w:rsidP="008F13CC">
            <w:pPr>
              <w:jc w:val="left"/>
              <w:rPr>
                <w:lang w:val="en-GB"/>
              </w:rPr>
            </w:pPr>
          </w:p>
        </w:tc>
      </w:tr>
    </w:tbl>
    <w:p w14:paraId="3D219E0E" w14:textId="77777777" w:rsidR="00C0190C" w:rsidRPr="00A25D4D" w:rsidRDefault="00C0190C" w:rsidP="008F13CC">
      <w:pPr>
        <w:pStyle w:val="Kop5"/>
        <w:jc w:val="left"/>
        <w:rPr>
          <w:sz w:val="16"/>
          <w:szCs w:val="16"/>
        </w:rPr>
      </w:pPr>
      <w:proofErr w:type="spellStart"/>
      <w:r w:rsidRPr="00A25D4D">
        <w:rPr>
          <w:sz w:val="16"/>
          <w:szCs w:val="16"/>
        </w:rPr>
        <w:t>NetworkElement</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C0190C" w:rsidRPr="00A25D4D" w14:paraId="58480848"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DB94990" w14:textId="77777777" w:rsidR="00C0190C" w:rsidRPr="00A25D4D" w:rsidRDefault="00C0190C" w:rsidP="008F13CC">
            <w:pPr>
              <w:jc w:val="left"/>
            </w:pPr>
            <w:proofErr w:type="spellStart"/>
            <w:r w:rsidRPr="00A25D4D">
              <w:rPr>
                <w:b/>
                <w:bCs/>
              </w:rPr>
              <w:t>NetworkElement</w:t>
            </w:r>
            <w:proofErr w:type="spellEnd"/>
            <w:r w:rsidRPr="00A25D4D">
              <w:rPr>
                <w:b/>
                <w:bCs/>
              </w:rPr>
              <w:t xml:space="preserve"> (abstract) </w:t>
            </w:r>
          </w:p>
        </w:tc>
      </w:tr>
      <w:tr w:rsidR="00C0190C" w:rsidRPr="00A24778" w14:paraId="42D596E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4778" w14:paraId="1373C0BF" w14:textId="77777777" w:rsidTr="00C0190C">
              <w:trPr>
                <w:tblHeader/>
                <w:tblCellSpacing w:w="0" w:type="dxa"/>
              </w:trPr>
              <w:tc>
                <w:tcPr>
                  <w:tcW w:w="360" w:type="dxa"/>
                  <w:hideMark/>
                </w:tcPr>
                <w:p w14:paraId="5E728C5E" w14:textId="77777777" w:rsidR="00C0190C" w:rsidRPr="00A25D4D" w:rsidRDefault="00C0190C" w:rsidP="008F13CC">
                  <w:pPr>
                    <w:jc w:val="left"/>
                  </w:pPr>
                  <w:r w:rsidRPr="00A25D4D">
                    <w:t> </w:t>
                  </w:r>
                </w:p>
              </w:tc>
              <w:tc>
                <w:tcPr>
                  <w:tcW w:w="1500" w:type="dxa"/>
                  <w:hideMark/>
                </w:tcPr>
                <w:p w14:paraId="6B7FE6A9" w14:textId="77777777" w:rsidR="00C0190C" w:rsidRPr="00A25D4D" w:rsidRDefault="00C0190C" w:rsidP="008F13CC">
                  <w:pPr>
                    <w:jc w:val="left"/>
                  </w:pPr>
                  <w:r w:rsidRPr="00A25D4D">
                    <w:t>Package:</w:t>
                  </w:r>
                </w:p>
              </w:tc>
              <w:tc>
                <w:tcPr>
                  <w:tcW w:w="0" w:type="auto"/>
                  <w:hideMark/>
                </w:tcPr>
                <w:p w14:paraId="24C0CC8B" w14:textId="77777777" w:rsidR="00C0190C" w:rsidRPr="00A25D4D" w:rsidRDefault="00C0190C" w:rsidP="008F13CC">
                  <w:pPr>
                    <w:jc w:val="left"/>
                    <w:rPr>
                      <w:lang w:val="en-GB"/>
                    </w:rPr>
                  </w:pPr>
                  <w:r w:rsidRPr="00A25D4D">
                    <w:rPr>
                      <w:lang w:val="en-GB"/>
                    </w:rPr>
                    <w:t>Network [Include reference to the document that includes the package, e.g. INSPIRE data specification, ISO standard or the GCM]</w:t>
                  </w:r>
                </w:p>
              </w:tc>
            </w:tr>
            <w:tr w:rsidR="00C0190C" w:rsidRPr="00A24778" w14:paraId="4D9969AD" w14:textId="77777777" w:rsidTr="00C0190C">
              <w:trPr>
                <w:tblHeader/>
                <w:tblCellSpacing w:w="0" w:type="dxa"/>
              </w:trPr>
              <w:tc>
                <w:tcPr>
                  <w:tcW w:w="360" w:type="dxa"/>
                  <w:hideMark/>
                </w:tcPr>
                <w:p w14:paraId="5AB62777" w14:textId="77777777" w:rsidR="00C0190C" w:rsidRPr="00A25D4D" w:rsidRDefault="00C0190C" w:rsidP="008F13CC">
                  <w:pPr>
                    <w:jc w:val="left"/>
                    <w:rPr>
                      <w:lang w:val="en-GB"/>
                    </w:rPr>
                  </w:pPr>
                  <w:r w:rsidRPr="00A25D4D">
                    <w:rPr>
                      <w:lang w:val="en-GB"/>
                    </w:rPr>
                    <w:t> </w:t>
                  </w:r>
                </w:p>
              </w:tc>
              <w:tc>
                <w:tcPr>
                  <w:tcW w:w="1500" w:type="dxa"/>
                  <w:hideMark/>
                </w:tcPr>
                <w:p w14:paraId="1914F665" w14:textId="77777777" w:rsidR="00C0190C" w:rsidRPr="00A25D4D" w:rsidRDefault="00C0190C" w:rsidP="008F13CC">
                  <w:pPr>
                    <w:jc w:val="left"/>
                  </w:pPr>
                  <w:r w:rsidRPr="00A25D4D">
                    <w:t>Definitie:</w:t>
                  </w:r>
                </w:p>
              </w:tc>
              <w:tc>
                <w:tcPr>
                  <w:tcW w:w="0" w:type="auto"/>
                  <w:hideMark/>
                </w:tcPr>
                <w:p w14:paraId="543D4553" w14:textId="77777777" w:rsidR="00C0190C" w:rsidRPr="00A25D4D" w:rsidRDefault="00C0190C" w:rsidP="008F13CC">
                  <w:pPr>
                    <w:jc w:val="left"/>
                    <w:rPr>
                      <w:lang w:val="en-GB"/>
                    </w:rPr>
                  </w:pPr>
                  <w:r w:rsidRPr="00A25D4D">
                    <w:rPr>
                      <w:lang w:val="en-GB"/>
                    </w:rPr>
                    <w:t xml:space="preserve">Abstract base type representing an element in a network. Every element in a network provides some function that is of interest in the network. </w:t>
                  </w:r>
                </w:p>
              </w:tc>
            </w:tr>
          </w:tbl>
          <w:p w14:paraId="1177FA9A" w14:textId="77777777" w:rsidR="00C0190C" w:rsidRPr="00A25D4D" w:rsidRDefault="00C0190C" w:rsidP="008F13CC">
            <w:pPr>
              <w:jc w:val="left"/>
              <w:rPr>
                <w:lang w:val="en-GB"/>
              </w:rPr>
            </w:pPr>
          </w:p>
        </w:tc>
      </w:tr>
    </w:tbl>
    <w:p w14:paraId="1709DA4E" w14:textId="77777777" w:rsidR="00C0190C" w:rsidRPr="00A25D4D" w:rsidRDefault="00C0190C" w:rsidP="008F13CC">
      <w:pPr>
        <w:pStyle w:val="Kop5"/>
        <w:jc w:val="left"/>
        <w:rPr>
          <w:sz w:val="16"/>
          <w:szCs w:val="16"/>
        </w:rPr>
      </w:pPr>
      <w:proofErr w:type="spellStart"/>
      <w:r w:rsidRPr="00A25D4D">
        <w:rPr>
          <w:sz w:val="16"/>
          <w:szCs w:val="16"/>
        </w:rPr>
        <w:t>LinkSet</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C0190C" w:rsidRPr="00A25D4D" w14:paraId="1816F3D1"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7008AE63" w14:textId="77777777" w:rsidR="00C0190C" w:rsidRPr="00A25D4D" w:rsidRDefault="00C0190C" w:rsidP="008F13CC">
            <w:pPr>
              <w:jc w:val="left"/>
            </w:pPr>
            <w:proofErr w:type="spellStart"/>
            <w:r w:rsidRPr="00A25D4D">
              <w:rPr>
                <w:b/>
                <w:bCs/>
              </w:rPr>
              <w:t>LinkSet</w:t>
            </w:r>
            <w:proofErr w:type="spellEnd"/>
            <w:r w:rsidRPr="00A25D4D">
              <w:rPr>
                <w:b/>
                <w:bCs/>
              </w:rPr>
              <w:t xml:space="preserve"> (abstract) </w:t>
            </w:r>
          </w:p>
        </w:tc>
      </w:tr>
      <w:tr w:rsidR="00C0190C" w:rsidRPr="00A24778" w14:paraId="3B9C415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4778" w14:paraId="5051C049" w14:textId="77777777" w:rsidTr="00C0190C">
              <w:trPr>
                <w:tblHeader/>
                <w:tblCellSpacing w:w="0" w:type="dxa"/>
              </w:trPr>
              <w:tc>
                <w:tcPr>
                  <w:tcW w:w="360" w:type="dxa"/>
                  <w:hideMark/>
                </w:tcPr>
                <w:p w14:paraId="43946979" w14:textId="77777777" w:rsidR="00C0190C" w:rsidRPr="00A25D4D" w:rsidRDefault="00C0190C" w:rsidP="008F13CC">
                  <w:pPr>
                    <w:jc w:val="left"/>
                  </w:pPr>
                  <w:r w:rsidRPr="00A25D4D">
                    <w:t> </w:t>
                  </w:r>
                </w:p>
              </w:tc>
              <w:tc>
                <w:tcPr>
                  <w:tcW w:w="1500" w:type="dxa"/>
                  <w:hideMark/>
                </w:tcPr>
                <w:p w14:paraId="2F9F2AEA" w14:textId="77777777" w:rsidR="00C0190C" w:rsidRPr="00A25D4D" w:rsidRDefault="00C0190C" w:rsidP="008F13CC">
                  <w:pPr>
                    <w:jc w:val="left"/>
                  </w:pPr>
                  <w:r w:rsidRPr="00A25D4D">
                    <w:t>Package:</w:t>
                  </w:r>
                </w:p>
              </w:tc>
              <w:tc>
                <w:tcPr>
                  <w:tcW w:w="0" w:type="auto"/>
                  <w:hideMark/>
                </w:tcPr>
                <w:p w14:paraId="083E1253" w14:textId="77777777" w:rsidR="00C0190C" w:rsidRPr="00A25D4D" w:rsidRDefault="00C0190C" w:rsidP="008F13CC">
                  <w:pPr>
                    <w:jc w:val="left"/>
                    <w:rPr>
                      <w:lang w:val="en-GB"/>
                    </w:rPr>
                  </w:pPr>
                  <w:r w:rsidRPr="00A25D4D">
                    <w:rPr>
                      <w:lang w:val="en-GB"/>
                    </w:rPr>
                    <w:t>Network [Include reference to the document that includes the package, e.g. INSPIRE data specification, ISO standard or the GCM]</w:t>
                  </w:r>
                </w:p>
              </w:tc>
            </w:tr>
            <w:tr w:rsidR="00C0190C" w:rsidRPr="00A24778" w14:paraId="1EF610C3" w14:textId="77777777" w:rsidTr="00C0190C">
              <w:trPr>
                <w:tblHeader/>
                <w:tblCellSpacing w:w="0" w:type="dxa"/>
              </w:trPr>
              <w:tc>
                <w:tcPr>
                  <w:tcW w:w="360" w:type="dxa"/>
                  <w:hideMark/>
                </w:tcPr>
                <w:p w14:paraId="6B4A8AF5" w14:textId="77777777" w:rsidR="00C0190C" w:rsidRPr="00A25D4D" w:rsidRDefault="00C0190C" w:rsidP="008F13CC">
                  <w:pPr>
                    <w:jc w:val="left"/>
                    <w:rPr>
                      <w:lang w:val="en-GB"/>
                    </w:rPr>
                  </w:pPr>
                  <w:r w:rsidRPr="00A25D4D">
                    <w:rPr>
                      <w:lang w:val="en-GB"/>
                    </w:rPr>
                    <w:t> </w:t>
                  </w:r>
                </w:p>
              </w:tc>
              <w:tc>
                <w:tcPr>
                  <w:tcW w:w="1500" w:type="dxa"/>
                  <w:hideMark/>
                </w:tcPr>
                <w:p w14:paraId="25C1BC10" w14:textId="77777777" w:rsidR="00C0190C" w:rsidRPr="00A25D4D" w:rsidRDefault="00C0190C" w:rsidP="008F13CC">
                  <w:pPr>
                    <w:jc w:val="left"/>
                  </w:pPr>
                  <w:r w:rsidRPr="00A25D4D">
                    <w:t>Definitie:</w:t>
                  </w:r>
                </w:p>
              </w:tc>
              <w:tc>
                <w:tcPr>
                  <w:tcW w:w="0" w:type="auto"/>
                  <w:hideMark/>
                </w:tcPr>
                <w:p w14:paraId="14586A63" w14:textId="77777777" w:rsidR="00C0190C" w:rsidRPr="00A25D4D" w:rsidRDefault="00C0190C" w:rsidP="008F13CC">
                  <w:pPr>
                    <w:jc w:val="left"/>
                    <w:rPr>
                      <w:lang w:val="en-GB"/>
                    </w:rPr>
                  </w:pPr>
                  <w:r w:rsidRPr="00A25D4D">
                    <w:rPr>
                      <w:lang w:val="en-GB"/>
                    </w:rPr>
                    <w:t xml:space="preserve">A collection of link sequences and/or individual links that has a specific function or significance in a network. </w:t>
                  </w:r>
                </w:p>
              </w:tc>
            </w:tr>
            <w:tr w:rsidR="00C0190C" w:rsidRPr="00A24778" w14:paraId="7B09D826" w14:textId="77777777" w:rsidTr="00C0190C">
              <w:trPr>
                <w:tblHeader/>
                <w:tblCellSpacing w:w="0" w:type="dxa"/>
              </w:trPr>
              <w:tc>
                <w:tcPr>
                  <w:tcW w:w="360" w:type="dxa"/>
                  <w:hideMark/>
                </w:tcPr>
                <w:p w14:paraId="60EDD68A" w14:textId="77777777" w:rsidR="00C0190C" w:rsidRPr="00A25D4D" w:rsidRDefault="00C0190C" w:rsidP="008F13CC">
                  <w:pPr>
                    <w:jc w:val="left"/>
                    <w:rPr>
                      <w:lang w:val="en-GB"/>
                    </w:rPr>
                  </w:pPr>
                  <w:r w:rsidRPr="00A25D4D">
                    <w:rPr>
                      <w:lang w:val="en-GB"/>
                    </w:rPr>
                    <w:t> </w:t>
                  </w:r>
                </w:p>
              </w:tc>
              <w:tc>
                <w:tcPr>
                  <w:tcW w:w="1500" w:type="dxa"/>
                  <w:hideMark/>
                </w:tcPr>
                <w:p w14:paraId="1F4C53D6" w14:textId="77777777" w:rsidR="00C0190C" w:rsidRPr="00A25D4D" w:rsidRDefault="00C0190C" w:rsidP="008F13CC">
                  <w:pPr>
                    <w:jc w:val="left"/>
                  </w:pPr>
                  <w:r w:rsidRPr="00A25D4D">
                    <w:t>Omschrijving:</w:t>
                  </w:r>
                </w:p>
              </w:tc>
              <w:tc>
                <w:tcPr>
                  <w:tcW w:w="0" w:type="auto"/>
                  <w:hideMark/>
                </w:tcPr>
                <w:p w14:paraId="4E38FB34" w14:textId="77777777" w:rsidR="00C0190C" w:rsidRPr="00A25D4D" w:rsidRDefault="00C0190C" w:rsidP="008F13CC">
                  <w:pPr>
                    <w:jc w:val="left"/>
                    <w:rPr>
                      <w:lang w:val="en-GB"/>
                    </w:rPr>
                  </w:pPr>
                  <w:r w:rsidRPr="00A25D4D">
                    <w:rPr>
                      <w:lang w:val="en-GB"/>
                    </w:rPr>
                    <w:t>NOTE This spatial object type supports the aggregation of links to form objects with branches, loops, parallel sequences of links, gaps, etc. EXAMPLE A dual carriageway road, as a collection of the two link sequences that represent each carriageway.</w:t>
                  </w:r>
                </w:p>
              </w:tc>
            </w:tr>
          </w:tbl>
          <w:p w14:paraId="43B616FA" w14:textId="77777777" w:rsidR="00C0190C" w:rsidRPr="00A25D4D" w:rsidRDefault="00C0190C" w:rsidP="008F13CC">
            <w:pPr>
              <w:jc w:val="left"/>
              <w:rPr>
                <w:lang w:val="en-GB"/>
              </w:rPr>
            </w:pPr>
          </w:p>
        </w:tc>
      </w:tr>
    </w:tbl>
    <w:p w14:paraId="7482D215" w14:textId="77777777" w:rsidR="00C0190C" w:rsidRPr="00A25D4D" w:rsidRDefault="00C0190C" w:rsidP="008F13CC">
      <w:pPr>
        <w:pStyle w:val="Kop5"/>
        <w:jc w:val="left"/>
        <w:rPr>
          <w:sz w:val="16"/>
          <w:szCs w:val="16"/>
        </w:rPr>
      </w:pPr>
      <w:r w:rsidRPr="00A25D4D">
        <w:rPr>
          <w:sz w:val="16"/>
          <w:szCs w:val="16"/>
        </w:rPr>
        <w:t>Network</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C0190C" w:rsidRPr="00A25D4D" w14:paraId="13EA08E3"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9C27407" w14:textId="77777777" w:rsidR="00C0190C" w:rsidRPr="00A25D4D" w:rsidRDefault="00C0190C" w:rsidP="008F13CC">
            <w:pPr>
              <w:jc w:val="left"/>
            </w:pPr>
            <w:r w:rsidRPr="00A25D4D">
              <w:rPr>
                <w:b/>
                <w:bCs/>
              </w:rPr>
              <w:t>Network</w:t>
            </w:r>
          </w:p>
        </w:tc>
      </w:tr>
      <w:tr w:rsidR="00C0190C" w:rsidRPr="00A24778" w14:paraId="223E7EE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4778" w14:paraId="35436354" w14:textId="77777777" w:rsidTr="00C0190C">
              <w:trPr>
                <w:tblHeader/>
                <w:tblCellSpacing w:w="0" w:type="dxa"/>
              </w:trPr>
              <w:tc>
                <w:tcPr>
                  <w:tcW w:w="360" w:type="dxa"/>
                  <w:hideMark/>
                </w:tcPr>
                <w:p w14:paraId="1463A5DD" w14:textId="77777777" w:rsidR="00C0190C" w:rsidRPr="00A25D4D" w:rsidRDefault="00C0190C" w:rsidP="008F13CC">
                  <w:pPr>
                    <w:jc w:val="left"/>
                  </w:pPr>
                  <w:r w:rsidRPr="00A25D4D">
                    <w:t> </w:t>
                  </w:r>
                </w:p>
              </w:tc>
              <w:tc>
                <w:tcPr>
                  <w:tcW w:w="1500" w:type="dxa"/>
                  <w:hideMark/>
                </w:tcPr>
                <w:p w14:paraId="4DDEC801" w14:textId="77777777" w:rsidR="00C0190C" w:rsidRPr="00A25D4D" w:rsidRDefault="00C0190C" w:rsidP="008F13CC">
                  <w:pPr>
                    <w:jc w:val="left"/>
                  </w:pPr>
                  <w:r w:rsidRPr="00A25D4D">
                    <w:t>Package:</w:t>
                  </w:r>
                </w:p>
              </w:tc>
              <w:tc>
                <w:tcPr>
                  <w:tcW w:w="0" w:type="auto"/>
                  <w:hideMark/>
                </w:tcPr>
                <w:p w14:paraId="76ABBB75" w14:textId="77777777" w:rsidR="00C0190C" w:rsidRPr="00A25D4D" w:rsidRDefault="00C0190C" w:rsidP="008F13CC">
                  <w:pPr>
                    <w:jc w:val="left"/>
                    <w:rPr>
                      <w:lang w:val="en-GB"/>
                    </w:rPr>
                  </w:pPr>
                  <w:r w:rsidRPr="00A25D4D">
                    <w:rPr>
                      <w:lang w:val="en-GB"/>
                    </w:rPr>
                    <w:t>Network [Include reference to the document that includes the package, e.g. INSPIRE data specification, ISO standard or the GCM]</w:t>
                  </w:r>
                </w:p>
              </w:tc>
            </w:tr>
            <w:tr w:rsidR="00C0190C" w:rsidRPr="00A24778" w14:paraId="0320180C" w14:textId="77777777" w:rsidTr="00C0190C">
              <w:trPr>
                <w:tblHeader/>
                <w:tblCellSpacing w:w="0" w:type="dxa"/>
              </w:trPr>
              <w:tc>
                <w:tcPr>
                  <w:tcW w:w="360" w:type="dxa"/>
                  <w:hideMark/>
                </w:tcPr>
                <w:p w14:paraId="75464FAD" w14:textId="77777777" w:rsidR="00C0190C" w:rsidRPr="00A25D4D" w:rsidRDefault="00C0190C" w:rsidP="008F13CC">
                  <w:pPr>
                    <w:jc w:val="left"/>
                    <w:rPr>
                      <w:lang w:val="en-GB"/>
                    </w:rPr>
                  </w:pPr>
                  <w:r w:rsidRPr="00A25D4D">
                    <w:rPr>
                      <w:lang w:val="en-GB"/>
                    </w:rPr>
                    <w:t> </w:t>
                  </w:r>
                </w:p>
              </w:tc>
              <w:tc>
                <w:tcPr>
                  <w:tcW w:w="1500" w:type="dxa"/>
                  <w:hideMark/>
                </w:tcPr>
                <w:p w14:paraId="256B8899" w14:textId="77777777" w:rsidR="00C0190C" w:rsidRPr="00A25D4D" w:rsidRDefault="00C0190C" w:rsidP="008F13CC">
                  <w:pPr>
                    <w:jc w:val="left"/>
                  </w:pPr>
                  <w:r w:rsidRPr="00A25D4D">
                    <w:t>Definitie:</w:t>
                  </w:r>
                </w:p>
              </w:tc>
              <w:tc>
                <w:tcPr>
                  <w:tcW w:w="0" w:type="auto"/>
                  <w:hideMark/>
                </w:tcPr>
                <w:p w14:paraId="29642D06" w14:textId="77777777" w:rsidR="00C0190C" w:rsidRPr="00A25D4D" w:rsidRDefault="00C0190C" w:rsidP="008F13CC">
                  <w:pPr>
                    <w:jc w:val="left"/>
                    <w:rPr>
                      <w:lang w:val="en-GB"/>
                    </w:rPr>
                  </w:pPr>
                  <w:r w:rsidRPr="00A25D4D">
                    <w:rPr>
                      <w:lang w:val="en-GB"/>
                    </w:rPr>
                    <w:t xml:space="preserve">A network is a collection of network elements. </w:t>
                  </w:r>
                </w:p>
              </w:tc>
            </w:tr>
            <w:tr w:rsidR="00C0190C" w:rsidRPr="00A24778" w14:paraId="60010DC5" w14:textId="77777777" w:rsidTr="00C0190C">
              <w:trPr>
                <w:tblHeader/>
                <w:tblCellSpacing w:w="0" w:type="dxa"/>
              </w:trPr>
              <w:tc>
                <w:tcPr>
                  <w:tcW w:w="360" w:type="dxa"/>
                  <w:hideMark/>
                </w:tcPr>
                <w:p w14:paraId="0147482C" w14:textId="77777777" w:rsidR="00C0190C" w:rsidRPr="00A25D4D" w:rsidRDefault="00C0190C" w:rsidP="008F13CC">
                  <w:pPr>
                    <w:jc w:val="left"/>
                    <w:rPr>
                      <w:lang w:val="en-GB"/>
                    </w:rPr>
                  </w:pPr>
                  <w:r w:rsidRPr="00A25D4D">
                    <w:rPr>
                      <w:lang w:val="en-GB"/>
                    </w:rPr>
                    <w:t> </w:t>
                  </w:r>
                </w:p>
              </w:tc>
              <w:tc>
                <w:tcPr>
                  <w:tcW w:w="1500" w:type="dxa"/>
                  <w:hideMark/>
                </w:tcPr>
                <w:p w14:paraId="26A8823A" w14:textId="77777777" w:rsidR="00C0190C" w:rsidRPr="00A25D4D" w:rsidRDefault="00C0190C" w:rsidP="008F13CC">
                  <w:pPr>
                    <w:jc w:val="left"/>
                  </w:pPr>
                  <w:r w:rsidRPr="00A25D4D">
                    <w:t>Omschrijving:</w:t>
                  </w:r>
                </w:p>
              </w:tc>
              <w:tc>
                <w:tcPr>
                  <w:tcW w:w="0" w:type="auto"/>
                  <w:hideMark/>
                </w:tcPr>
                <w:p w14:paraId="2998A510" w14:textId="77777777" w:rsidR="00C0190C" w:rsidRPr="00A25D4D" w:rsidRDefault="00C0190C" w:rsidP="008F13CC">
                  <w:pPr>
                    <w:jc w:val="left"/>
                    <w:rPr>
                      <w:lang w:val="en-GB"/>
                    </w:rPr>
                  </w:pPr>
                  <w:r w:rsidRPr="00A25D4D">
                    <w:rPr>
                      <w:lang w:val="en-GB"/>
                    </w:rPr>
                    <w:t>The reason for collecting certain elements in a certain network may vary (e.g. connected elements for the same mode of transport)</w:t>
                  </w:r>
                </w:p>
              </w:tc>
            </w:tr>
          </w:tbl>
          <w:p w14:paraId="237A348B" w14:textId="77777777" w:rsidR="00C0190C" w:rsidRPr="00A25D4D" w:rsidRDefault="00C0190C" w:rsidP="008F13CC">
            <w:pPr>
              <w:jc w:val="left"/>
              <w:rPr>
                <w:lang w:val="en-GB"/>
              </w:rPr>
            </w:pPr>
          </w:p>
        </w:tc>
      </w:tr>
    </w:tbl>
    <w:p w14:paraId="52984069" w14:textId="77777777" w:rsidR="00C0190C" w:rsidRPr="00A25D4D" w:rsidRDefault="00C0190C" w:rsidP="008F13CC">
      <w:pPr>
        <w:pStyle w:val="Kop5"/>
        <w:jc w:val="left"/>
        <w:rPr>
          <w:sz w:val="16"/>
          <w:szCs w:val="16"/>
        </w:rPr>
      </w:pPr>
      <w:proofErr w:type="spellStart"/>
      <w:r w:rsidRPr="00A25D4D">
        <w:rPr>
          <w:sz w:val="16"/>
          <w:szCs w:val="16"/>
        </w:rPr>
        <w:t>Function</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C0190C" w:rsidRPr="00A25D4D" w14:paraId="326622C4"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35EBCEB7" w14:textId="77777777" w:rsidR="00C0190C" w:rsidRPr="00A25D4D" w:rsidRDefault="00C0190C" w:rsidP="008F13CC">
            <w:pPr>
              <w:jc w:val="left"/>
            </w:pPr>
            <w:proofErr w:type="spellStart"/>
            <w:r w:rsidRPr="00A25D4D">
              <w:rPr>
                <w:b/>
                <w:bCs/>
              </w:rPr>
              <w:lastRenderedPageBreak/>
              <w:t>Function</w:t>
            </w:r>
            <w:proofErr w:type="spellEnd"/>
          </w:p>
        </w:tc>
      </w:tr>
      <w:tr w:rsidR="00C0190C" w:rsidRPr="00A24778" w14:paraId="34A0F98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4778" w14:paraId="785EC560" w14:textId="77777777" w:rsidTr="00C0190C">
              <w:trPr>
                <w:tblHeader/>
                <w:tblCellSpacing w:w="0" w:type="dxa"/>
              </w:trPr>
              <w:tc>
                <w:tcPr>
                  <w:tcW w:w="360" w:type="dxa"/>
                  <w:hideMark/>
                </w:tcPr>
                <w:p w14:paraId="13507C58" w14:textId="77777777" w:rsidR="00C0190C" w:rsidRPr="00A25D4D" w:rsidRDefault="00C0190C" w:rsidP="008F13CC">
                  <w:pPr>
                    <w:jc w:val="left"/>
                  </w:pPr>
                  <w:r w:rsidRPr="00A25D4D">
                    <w:t> </w:t>
                  </w:r>
                </w:p>
              </w:tc>
              <w:tc>
                <w:tcPr>
                  <w:tcW w:w="1500" w:type="dxa"/>
                  <w:hideMark/>
                </w:tcPr>
                <w:p w14:paraId="11BEE5DB" w14:textId="77777777" w:rsidR="00C0190C" w:rsidRPr="00A25D4D" w:rsidRDefault="00C0190C" w:rsidP="008F13CC">
                  <w:pPr>
                    <w:jc w:val="left"/>
                  </w:pPr>
                  <w:r w:rsidRPr="00A25D4D">
                    <w:t>Package:</w:t>
                  </w:r>
                </w:p>
              </w:tc>
              <w:tc>
                <w:tcPr>
                  <w:tcW w:w="0" w:type="auto"/>
                  <w:hideMark/>
                </w:tcPr>
                <w:p w14:paraId="6384CAA3" w14:textId="77777777" w:rsidR="00C0190C" w:rsidRPr="00A25D4D" w:rsidRDefault="00C0190C" w:rsidP="008F13CC">
                  <w:pPr>
                    <w:jc w:val="left"/>
                    <w:rPr>
                      <w:lang w:val="en-GB"/>
                    </w:rPr>
                  </w:pPr>
                  <w:r w:rsidRPr="00A25D4D">
                    <w:rPr>
                      <w:lang w:val="en-GB"/>
                    </w:rPr>
                    <w:t>Activity Complex [Include reference to the document that includes the package, e.g. INSPIRE data specification, ISO standard or the GCM]</w:t>
                  </w:r>
                </w:p>
              </w:tc>
            </w:tr>
            <w:tr w:rsidR="00C0190C" w:rsidRPr="00A24778" w14:paraId="3DDEF6C2" w14:textId="77777777" w:rsidTr="00C0190C">
              <w:trPr>
                <w:tblHeader/>
                <w:tblCellSpacing w:w="0" w:type="dxa"/>
              </w:trPr>
              <w:tc>
                <w:tcPr>
                  <w:tcW w:w="360" w:type="dxa"/>
                  <w:hideMark/>
                </w:tcPr>
                <w:p w14:paraId="66C6DEDF" w14:textId="77777777" w:rsidR="00C0190C" w:rsidRPr="00A25D4D" w:rsidRDefault="00C0190C" w:rsidP="008F13CC">
                  <w:pPr>
                    <w:jc w:val="left"/>
                    <w:rPr>
                      <w:lang w:val="en-GB"/>
                    </w:rPr>
                  </w:pPr>
                  <w:r w:rsidRPr="00A25D4D">
                    <w:rPr>
                      <w:lang w:val="en-GB"/>
                    </w:rPr>
                    <w:t> </w:t>
                  </w:r>
                </w:p>
              </w:tc>
              <w:tc>
                <w:tcPr>
                  <w:tcW w:w="1500" w:type="dxa"/>
                  <w:hideMark/>
                </w:tcPr>
                <w:p w14:paraId="7660F989" w14:textId="77777777" w:rsidR="00C0190C" w:rsidRPr="00A25D4D" w:rsidRDefault="00C0190C" w:rsidP="008F13CC">
                  <w:pPr>
                    <w:jc w:val="left"/>
                  </w:pPr>
                  <w:r w:rsidRPr="00A25D4D">
                    <w:t>Definitie:</w:t>
                  </w:r>
                </w:p>
              </w:tc>
              <w:tc>
                <w:tcPr>
                  <w:tcW w:w="0" w:type="auto"/>
                  <w:hideMark/>
                </w:tcPr>
                <w:p w14:paraId="0151E586" w14:textId="77777777" w:rsidR="00C0190C" w:rsidRPr="00A25D4D" w:rsidRDefault="00C0190C" w:rsidP="008F13CC">
                  <w:pPr>
                    <w:jc w:val="left"/>
                    <w:rPr>
                      <w:lang w:val="en-GB"/>
                    </w:rPr>
                  </w:pPr>
                  <w:r w:rsidRPr="00A25D4D">
                    <w:rPr>
                      <w:lang w:val="en-GB"/>
                    </w:rPr>
                    <w:t xml:space="preserve">The function of something expressed as an activity and optional input and/or output. </w:t>
                  </w:r>
                </w:p>
              </w:tc>
            </w:tr>
            <w:tr w:rsidR="00C0190C" w:rsidRPr="00A24778" w14:paraId="66972DE4" w14:textId="77777777" w:rsidTr="00C0190C">
              <w:trPr>
                <w:tblHeader/>
                <w:tblCellSpacing w:w="0" w:type="dxa"/>
              </w:trPr>
              <w:tc>
                <w:tcPr>
                  <w:tcW w:w="360" w:type="dxa"/>
                  <w:hideMark/>
                </w:tcPr>
                <w:p w14:paraId="2DAD4958" w14:textId="77777777" w:rsidR="00C0190C" w:rsidRPr="00A25D4D" w:rsidRDefault="00C0190C" w:rsidP="008F13CC">
                  <w:pPr>
                    <w:jc w:val="left"/>
                    <w:rPr>
                      <w:lang w:val="en-GB"/>
                    </w:rPr>
                  </w:pPr>
                  <w:r w:rsidRPr="00A25D4D">
                    <w:rPr>
                      <w:lang w:val="en-GB"/>
                    </w:rPr>
                    <w:t> </w:t>
                  </w:r>
                </w:p>
              </w:tc>
              <w:tc>
                <w:tcPr>
                  <w:tcW w:w="1500" w:type="dxa"/>
                  <w:hideMark/>
                </w:tcPr>
                <w:p w14:paraId="6BE3843E" w14:textId="77777777" w:rsidR="00C0190C" w:rsidRPr="00A25D4D" w:rsidRDefault="00C0190C" w:rsidP="008F13CC">
                  <w:pPr>
                    <w:jc w:val="left"/>
                  </w:pPr>
                  <w:r w:rsidRPr="00A25D4D">
                    <w:t>Omschrijving:</w:t>
                  </w:r>
                </w:p>
              </w:tc>
              <w:tc>
                <w:tcPr>
                  <w:tcW w:w="0" w:type="auto"/>
                  <w:hideMark/>
                </w:tcPr>
                <w:p w14:paraId="12551F1C" w14:textId="77777777" w:rsidR="00C0190C" w:rsidRPr="00A25D4D" w:rsidRDefault="00C0190C" w:rsidP="008F13CC">
                  <w:pPr>
                    <w:jc w:val="left"/>
                    <w:rPr>
                      <w:lang w:val="en-GB"/>
                    </w:rPr>
                  </w:pPr>
                  <w:r w:rsidRPr="00A25D4D">
                    <w:rPr>
                      <w:lang w:val="en-GB"/>
                    </w:rPr>
                    <w:t>NOTE Depending on the scope it can refer to different activities (co-incineration, Collection, exploration, incineration, interim disposal, management, recycling, primary production, primary treatment, recovery , recycling, release, storage, use, waste management, etc) and Inputs and Outputs (sludge, substance, tailings, technical products, urban waste water, volatile organic compound, waste, WEEE from private households, etc).</w:t>
                  </w:r>
                </w:p>
              </w:tc>
            </w:tr>
          </w:tbl>
          <w:p w14:paraId="50C870EC" w14:textId="77777777" w:rsidR="00C0190C" w:rsidRPr="00A25D4D" w:rsidRDefault="00C0190C" w:rsidP="008F13CC">
            <w:pPr>
              <w:jc w:val="left"/>
              <w:rPr>
                <w:lang w:val="en-GB"/>
              </w:rPr>
            </w:pPr>
          </w:p>
        </w:tc>
      </w:tr>
    </w:tbl>
    <w:p w14:paraId="1E92A50A" w14:textId="77777777" w:rsidR="00C0190C" w:rsidRPr="00A25D4D" w:rsidRDefault="00C0190C" w:rsidP="008F13CC">
      <w:pPr>
        <w:pStyle w:val="Kop5"/>
        <w:jc w:val="left"/>
        <w:rPr>
          <w:sz w:val="16"/>
          <w:szCs w:val="16"/>
        </w:rPr>
      </w:pPr>
      <w:proofErr w:type="spellStart"/>
      <w:r w:rsidRPr="00A25D4D">
        <w:rPr>
          <w:sz w:val="16"/>
          <w:szCs w:val="16"/>
        </w:rPr>
        <w:t>Identifier</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C0190C" w:rsidRPr="00A25D4D" w14:paraId="6BF0CA22"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7AD22C0C" w14:textId="77777777" w:rsidR="00C0190C" w:rsidRPr="00A25D4D" w:rsidRDefault="00C0190C" w:rsidP="008F13CC">
            <w:pPr>
              <w:jc w:val="left"/>
            </w:pPr>
            <w:proofErr w:type="spellStart"/>
            <w:r w:rsidRPr="00A25D4D">
              <w:rPr>
                <w:b/>
                <w:bCs/>
              </w:rPr>
              <w:t>Identifier</w:t>
            </w:r>
            <w:proofErr w:type="spellEnd"/>
          </w:p>
        </w:tc>
      </w:tr>
      <w:tr w:rsidR="00C0190C" w:rsidRPr="00A24778" w14:paraId="14A6FDE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4778" w14:paraId="741210E6" w14:textId="77777777" w:rsidTr="00C0190C">
              <w:trPr>
                <w:tblHeader/>
                <w:tblCellSpacing w:w="0" w:type="dxa"/>
              </w:trPr>
              <w:tc>
                <w:tcPr>
                  <w:tcW w:w="360" w:type="dxa"/>
                  <w:hideMark/>
                </w:tcPr>
                <w:p w14:paraId="0F876B46" w14:textId="77777777" w:rsidR="00C0190C" w:rsidRPr="00A25D4D" w:rsidRDefault="00C0190C" w:rsidP="008F13CC">
                  <w:pPr>
                    <w:jc w:val="left"/>
                  </w:pPr>
                  <w:r w:rsidRPr="00A25D4D">
                    <w:t> </w:t>
                  </w:r>
                </w:p>
              </w:tc>
              <w:tc>
                <w:tcPr>
                  <w:tcW w:w="1500" w:type="dxa"/>
                  <w:hideMark/>
                </w:tcPr>
                <w:p w14:paraId="592B05B7" w14:textId="77777777" w:rsidR="00C0190C" w:rsidRPr="00A25D4D" w:rsidRDefault="00C0190C" w:rsidP="008F13CC">
                  <w:pPr>
                    <w:jc w:val="left"/>
                  </w:pPr>
                  <w:r w:rsidRPr="00A25D4D">
                    <w:t>Package:</w:t>
                  </w:r>
                </w:p>
              </w:tc>
              <w:tc>
                <w:tcPr>
                  <w:tcW w:w="0" w:type="auto"/>
                  <w:hideMark/>
                </w:tcPr>
                <w:p w14:paraId="62871A8A" w14:textId="77777777" w:rsidR="00C0190C" w:rsidRPr="00A25D4D" w:rsidRDefault="00C0190C" w:rsidP="008F13CC">
                  <w:pPr>
                    <w:jc w:val="left"/>
                    <w:rPr>
                      <w:lang w:val="en-GB"/>
                    </w:rPr>
                  </w:pPr>
                  <w:r w:rsidRPr="00A25D4D">
                    <w:rPr>
                      <w:lang w:val="en-GB"/>
                    </w:rPr>
                    <w:t>Base Types [Include reference to the document that includes the package, e.g. INSPIRE data specification, ISO standard or the GCM]</w:t>
                  </w:r>
                </w:p>
              </w:tc>
            </w:tr>
            <w:tr w:rsidR="00C0190C" w:rsidRPr="00A24778" w14:paraId="1E78E0D8" w14:textId="77777777" w:rsidTr="00C0190C">
              <w:trPr>
                <w:tblHeader/>
                <w:tblCellSpacing w:w="0" w:type="dxa"/>
              </w:trPr>
              <w:tc>
                <w:tcPr>
                  <w:tcW w:w="360" w:type="dxa"/>
                  <w:hideMark/>
                </w:tcPr>
                <w:p w14:paraId="741F2F8D" w14:textId="77777777" w:rsidR="00C0190C" w:rsidRPr="00A25D4D" w:rsidRDefault="00C0190C" w:rsidP="008F13CC">
                  <w:pPr>
                    <w:jc w:val="left"/>
                    <w:rPr>
                      <w:lang w:val="en-GB"/>
                    </w:rPr>
                  </w:pPr>
                  <w:r w:rsidRPr="00A25D4D">
                    <w:rPr>
                      <w:lang w:val="en-GB"/>
                    </w:rPr>
                    <w:t> </w:t>
                  </w:r>
                </w:p>
              </w:tc>
              <w:tc>
                <w:tcPr>
                  <w:tcW w:w="1500" w:type="dxa"/>
                  <w:hideMark/>
                </w:tcPr>
                <w:p w14:paraId="6B7038EB" w14:textId="77777777" w:rsidR="00C0190C" w:rsidRPr="00A25D4D" w:rsidRDefault="00C0190C" w:rsidP="008F13CC">
                  <w:pPr>
                    <w:jc w:val="left"/>
                  </w:pPr>
                  <w:r w:rsidRPr="00A25D4D">
                    <w:t>Definitie:</w:t>
                  </w:r>
                </w:p>
              </w:tc>
              <w:tc>
                <w:tcPr>
                  <w:tcW w:w="0" w:type="auto"/>
                  <w:hideMark/>
                </w:tcPr>
                <w:p w14:paraId="4B448396" w14:textId="77777777" w:rsidR="00C0190C" w:rsidRPr="00A25D4D" w:rsidRDefault="00C0190C" w:rsidP="008F13CC">
                  <w:pPr>
                    <w:jc w:val="left"/>
                    <w:rPr>
                      <w:lang w:val="en-GB"/>
                    </w:rPr>
                  </w:pPr>
                  <w:r w:rsidRPr="00A25D4D">
                    <w:rPr>
                      <w:lang w:val="en-GB"/>
                    </w:rPr>
                    <w:t xml:space="preserve">External unique object identifier published by the responsible body, which may be used by external applications to reference the spatial object. </w:t>
                  </w:r>
                </w:p>
              </w:tc>
            </w:tr>
            <w:tr w:rsidR="00C0190C" w:rsidRPr="00A24778" w14:paraId="14E5DA70" w14:textId="77777777" w:rsidTr="00C0190C">
              <w:trPr>
                <w:tblHeader/>
                <w:tblCellSpacing w:w="0" w:type="dxa"/>
              </w:trPr>
              <w:tc>
                <w:tcPr>
                  <w:tcW w:w="360" w:type="dxa"/>
                  <w:hideMark/>
                </w:tcPr>
                <w:p w14:paraId="1E567FA9" w14:textId="77777777" w:rsidR="00C0190C" w:rsidRPr="00A25D4D" w:rsidRDefault="00C0190C" w:rsidP="008F13CC">
                  <w:pPr>
                    <w:jc w:val="left"/>
                    <w:rPr>
                      <w:lang w:val="en-GB"/>
                    </w:rPr>
                  </w:pPr>
                  <w:r w:rsidRPr="00A25D4D">
                    <w:rPr>
                      <w:lang w:val="en-GB"/>
                    </w:rPr>
                    <w:t> </w:t>
                  </w:r>
                </w:p>
              </w:tc>
              <w:tc>
                <w:tcPr>
                  <w:tcW w:w="1500" w:type="dxa"/>
                  <w:hideMark/>
                </w:tcPr>
                <w:p w14:paraId="776C2AEB" w14:textId="77777777" w:rsidR="00C0190C" w:rsidRPr="00A25D4D" w:rsidRDefault="00C0190C" w:rsidP="008F13CC">
                  <w:pPr>
                    <w:jc w:val="left"/>
                  </w:pPr>
                  <w:r w:rsidRPr="00A25D4D">
                    <w:t>Omschrijving:</w:t>
                  </w:r>
                </w:p>
              </w:tc>
              <w:tc>
                <w:tcPr>
                  <w:tcW w:w="0" w:type="auto"/>
                  <w:hideMark/>
                </w:tcPr>
                <w:p w14:paraId="0BB75FE0" w14:textId="77777777" w:rsidR="00C0190C" w:rsidRPr="00A25D4D" w:rsidRDefault="00C0190C" w:rsidP="008F13CC">
                  <w:pPr>
                    <w:jc w:val="left"/>
                    <w:rPr>
                      <w:lang w:val="en-GB"/>
                    </w:rPr>
                  </w:pPr>
                  <w:r w:rsidRPr="00A25D4D">
                    <w:rPr>
                      <w:lang w:val="en-GB"/>
                    </w:rPr>
                    <w:t>NOTE1 External object identifiers are distinct from thematic object identifiers. NOTE 2 The voidable version identifier attribute is not part of the unique identifier of a spatial object and may be used to distinguish two versions of the same spatial object. NOTE 3 The unique identifier will not change during the life-time of a spatial object.</w:t>
                  </w:r>
                </w:p>
              </w:tc>
            </w:tr>
          </w:tbl>
          <w:p w14:paraId="50F9A7CB" w14:textId="77777777" w:rsidR="00C0190C" w:rsidRPr="00A25D4D" w:rsidRDefault="00C0190C" w:rsidP="008F13CC">
            <w:pPr>
              <w:jc w:val="left"/>
              <w:rPr>
                <w:lang w:val="en-GB"/>
              </w:rPr>
            </w:pPr>
          </w:p>
        </w:tc>
      </w:tr>
    </w:tbl>
    <w:p w14:paraId="65682524" w14:textId="77777777" w:rsidR="00C0190C" w:rsidRPr="00A25D4D" w:rsidRDefault="00C0190C" w:rsidP="008F13CC">
      <w:pPr>
        <w:pStyle w:val="Kop5"/>
        <w:jc w:val="left"/>
        <w:rPr>
          <w:sz w:val="16"/>
          <w:szCs w:val="16"/>
        </w:rPr>
      </w:pPr>
      <w:r w:rsidRPr="00A25D4D">
        <w:rPr>
          <w:sz w:val="16"/>
          <w:szCs w:val="16"/>
        </w:rPr>
        <w:t>Contact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C0190C" w:rsidRPr="00A25D4D" w14:paraId="4816E29F"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765D12F" w14:textId="77777777" w:rsidR="00C0190C" w:rsidRPr="00A25D4D" w:rsidRDefault="00C0190C" w:rsidP="008F13CC">
            <w:pPr>
              <w:jc w:val="left"/>
            </w:pPr>
            <w:r w:rsidRPr="00A25D4D">
              <w:rPr>
                <w:b/>
                <w:bCs/>
              </w:rPr>
              <w:t>Contact</w:t>
            </w:r>
          </w:p>
        </w:tc>
      </w:tr>
      <w:tr w:rsidR="00C0190C" w:rsidRPr="00A24778" w14:paraId="2500D9C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4778" w14:paraId="11C67007" w14:textId="77777777" w:rsidTr="00C0190C">
              <w:trPr>
                <w:tblHeader/>
                <w:tblCellSpacing w:w="0" w:type="dxa"/>
              </w:trPr>
              <w:tc>
                <w:tcPr>
                  <w:tcW w:w="360" w:type="dxa"/>
                  <w:hideMark/>
                </w:tcPr>
                <w:p w14:paraId="3100D2D7" w14:textId="77777777" w:rsidR="00C0190C" w:rsidRPr="00A25D4D" w:rsidRDefault="00C0190C" w:rsidP="008F13CC">
                  <w:pPr>
                    <w:jc w:val="left"/>
                  </w:pPr>
                  <w:r w:rsidRPr="00A25D4D">
                    <w:t> </w:t>
                  </w:r>
                </w:p>
              </w:tc>
              <w:tc>
                <w:tcPr>
                  <w:tcW w:w="1500" w:type="dxa"/>
                  <w:hideMark/>
                </w:tcPr>
                <w:p w14:paraId="07A55D39" w14:textId="77777777" w:rsidR="00C0190C" w:rsidRPr="00A25D4D" w:rsidRDefault="00C0190C" w:rsidP="008F13CC">
                  <w:pPr>
                    <w:jc w:val="left"/>
                  </w:pPr>
                  <w:r w:rsidRPr="00A25D4D">
                    <w:t>Package:</w:t>
                  </w:r>
                </w:p>
              </w:tc>
              <w:tc>
                <w:tcPr>
                  <w:tcW w:w="0" w:type="auto"/>
                  <w:hideMark/>
                </w:tcPr>
                <w:p w14:paraId="6DF60263" w14:textId="77777777" w:rsidR="00C0190C" w:rsidRPr="00A25D4D" w:rsidRDefault="00C0190C" w:rsidP="008F13CC">
                  <w:pPr>
                    <w:jc w:val="left"/>
                    <w:rPr>
                      <w:lang w:val="en-GB"/>
                    </w:rPr>
                  </w:pPr>
                  <w:r w:rsidRPr="00A25D4D">
                    <w:rPr>
                      <w:lang w:val="en-GB"/>
                    </w:rPr>
                    <w:t>Base Types 2 [Include reference to the document that includes the package, e.g. INSPIRE data specification, ISO standard or the GCM]</w:t>
                  </w:r>
                </w:p>
              </w:tc>
            </w:tr>
            <w:tr w:rsidR="00C0190C" w:rsidRPr="00A24778" w14:paraId="156105FD" w14:textId="77777777" w:rsidTr="00C0190C">
              <w:trPr>
                <w:tblHeader/>
                <w:tblCellSpacing w:w="0" w:type="dxa"/>
              </w:trPr>
              <w:tc>
                <w:tcPr>
                  <w:tcW w:w="360" w:type="dxa"/>
                  <w:hideMark/>
                </w:tcPr>
                <w:p w14:paraId="04C46AED" w14:textId="77777777" w:rsidR="00C0190C" w:rsidRPr="00A25D4D" w:rsidRDefault="00C0190C" w:rsidP="008F13CC">
                  <w:pPr>
                    <w:jc w:val="left"/>
                    <w:rPr>
                      <w:lang w:val="en-GB"/>
                    </w:rPr>
                  </w:pPr>
                  <w:r w:rsidRPr="00A25D4D">
                    <w:rPr>
                      <w:lang w:val="en-GB"/>
                    </w:rPr>
                    <w:t> </w:t>
                  </w:r>
                </w:p>
              </w:tc>
              <w:tc>
                <w:tcPr>
                  <w:tcW w:w="1500" w:type="dxa"/>
                  <w:hideMark/>
                </w:tcPr>
                <w:p w14:paraId="7E46CA47" w14:textId="77777777" w:rsidR="00C0190C" w:rsidRPr="00A25D4D" w:rsidRDefault="00C0190C" w:rsidP="008F13CC">
                  <w:pPr>
                    <w:jc w:val="left"/>
                  </w:pPr>
                  <w:r w:rsidRPr="00A25D4D">
                    <w:t>Definitie:</w:t>
                  </w:r>
                </w:p>
              </w:tc>
              <w:tc>
                <w:tcPr>
                  <w:tcW w:w="0" w:type="auto"/>
                  <w:hideMark/>
                </w:tcPr>
                <w:p w14:paraId="7CCB113B" w14:textId="77777777" w:rsidR="00C0190C" w:rsidRPr="00A25D4D" w:rsidRDefault="00C0190C" w:rsidP="008F13CC">
                  <w:pPr>
                    <w:jc w:val="left"/>
                    <w:rPr>
                      <w:lang w:val="en-GB"/>
                    </w:rPr>
                  </w:pPr>
                  <w:r w:rsidRPr="00A25D4D">
                    <w:rPr>
                      <w:lang w:val="en-GB"/>
                    </w:rPr>
                    <w:t xml:space="preserve">Communication channels by which it is possible to gain access to someone or something. </w:t>
                  </w:r>
                </w:p>
              </w:tc>
            </w:tr>
          </w:tbl>
          <w:p w14:paraId="462F70A2" w14:textId="77777777" w:rsidR="00C0190C" w:rsidRPr="00A25D4D" w:rsidRDefault="00C0190C" w:rsidP="008F13CC">
            <w:pPr>
              <w:jc w:val="left"/>
              <w:rPr>
                <w:lang w:val="en-GB"/>
              </w:rPr>
            </w:pPr>
          </w:p>
        </w:tc>
      </w:tr>
    </w:tbl>
    <w:p w14:paraId="2CAEB853" w14:textId="77777777" w:rsidR="00C0190C" w:rsidRPr="00A25D4D" w:rsidRDefault="00C0190C" w:rsidP="008F13CC">
      <w:pPr>
        <w:pStyle w:val="Kop5"/>
        <w:jc w:val="left"/>
        <w:rPr>
          <w:sz w:val="16"/>
          <w:szCs w:val="16"/>
        </w:rPr>
      </w:pPr>
      <w:proofErr w:type="spellStart"/>
      <w:r w:rsidRPr="00A25D4D">
        <w:rPr>
          <w:sz w:val="16"/>
          <w:szCs w:val="16"/>
        </w:rPr>
        <w:t>RelatedParty</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C0190C" w:rsidRPr="00A25D4D" w14:paraId="0F307F98"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5E2219E" w14:textId="77777777" w:rsidR="00C0190C" w:rsidRPr="00A25D4D" w:rsidRDefault="00C0190C" w:rsidP="008F13CC">
            <w:pPr>
              <w:jc w:val="left"/>
            </w:pPr>
            <w:proofErr w:type="spellStart"/>
            <w:r w:rsidRPr="00A25D4D">
              <w:rPr>
                <w:b/>
                <w:bCs/>
              </w:rPr>
              <w:t>RelatedParty</w:t>
            </w:r>
            <w:proofErr w:type="spellEnd"/>
          </w:p>
        </w:tc>
      </w:tr>
      <w:tr w:rsidR="00C0190C" w:rsidRPr="00A24778" w14:paraId="7740DC2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4778" w14:paraId="4F50A69F" w14:textId="77777777" w:rsidTr="00C0190C">
              <w:trPr>
                <w:tblHeader/>
                <w:tblCellSpacing w:w="0" w:type="dxa"/>
              </w:trPr>
              <w:tc>
                <w:tcPr>
                  <w:tcW w:w="360" w:type="dxa"/>
                  <w:hideMark/>
                </w:tcPr>
                <w:p w14:paraId="529BB1D9" w14:textId="77777777" w:rsidR="00C0190C" w:rsidRPr="00A25D4D" w:rsidRDefault="00C0190C" w:rsidP="008F13CC">
                  <w:pPr>
                    <w:jc w:val="left"/>
                  </w:pPr>
                  <w:r w:rsidRPr="00A25D4D">
                    <w:t> </w:t>
                  </w:r>
                </w:p>
              </w:tc>
              <w:tc>
                <w:tcPr>
                  <w:tcW w:w="1500" w:type="dxa"/>
                  <w:hideMark/>
                </w:tcPr>
                <w:p w14:paraId="3A02C48C" w14:textId="77777777" w:rsidR="00C0190C" w:rsidRPr="00A25D4D" w:rsidRDefault="00C0190C" w:rsidP="008F13CC">
                  <w:pPr>
                    <w:jc w:val="left"/>
                  </w:pPr>
                  <w:r w:rsidRPr="00A25D4D">
                    <w:t>Package:</w:t>
                  </w:r>
                </w:p>
              </w:tc>
              <w:tc>
                <w:tcPr>
                  <w:tcW w:w="0" w:type="auto"/>
                  <w:hideMark/>
                </w:tcPr>
                <w:p w14:paraId="173B0C39" w14:textId="77777777" w:rsidR="00C0190C" w:rsidRPr="00A25D4D" w:rsidRDefault="00C0190C" w:rsidP="008F13CC">
                  <w:pPr>
                    <w:jc w:val="left"/>
                    <w:rPr>
                      <w:lang w:val="en-GB"/>
                    </w:rPr>
                  </w:pPr>
                  <w:r w:rsidRPr="00A25D4D">
                    <w:rPr>
                      <w:lang w:val="en-GB"/>
                    </w:rPr>
                    <w:t>Base Types 2 [Include reference to the document that includes the package, e.g. INSPIRE data specification, ISO standard or the GCM]</w:t>
                  </w:r>
                </w:p>
              </w:tc>
            </w:tr>
            <w:tr w:rsidR="00C0190C" w:rsidRPr="00A24778" w14:paraId="60D6BF52" w14:textId="77777777" w:rsidTr="00C0190C">
              <w:trPr>
                <w:tblHeader/>
                <w:tblCellSpacing w:w="0" w:type="dxa"/>
              </w:trPr>
              <w:tc>
                <w:tcPr>
                  <w:tcW w:w="360" w:type="dxa"/>
                  <w:hideMark/>
                </w:tcPr>
                <w:p w14:paraId="6414F947" w14:textId="77777777" w:rsidR="00C0190C" w:rsidRPr="00A25D4D" w:rsidRDefault="00C0190C" w:rsidP="008F13CC">
                  <w:pPr>
                    <w:jc w:val="left"/>
                    <w:rPr>
                      <w:lang w:val="en-GB"/>
                    </w:rPr>
                  </w:pPr>
                  <w:r w:rsidRPr="00A25D4D">
                    <w:rPr>
                      <w:lang w:val="en-GB"/>
                    </w:rPr>
                    <w:t> </w:t>
                  </w:r>
                </w:p>
              </w:tc>
              <w:tc>
                <w:tcPr>
                  <w:tcW w:w="1500" w:type="dxa"/>
                  <w:hideMark/>
                </w:tcPr>
                <w:p w14:paraId="13ABF8A1" w14:textId="77777777" w:rsidR="00C0190C" w:rsidRPr="00A25D4D" w:rsidRDefault="00C0190C" w:rsidP="008F13CC">
                  <w:pPr>
                    <w:jc w:val="left"/>
                  </w:pPr>
                  <w:r w:rsidRPr="00A25D4D">
                    <w:t>Definitie:</w:t>
                  </w:r>
                </w:p>
              </w:tc>
              <w:tc>
                <w:tcPr>
                  <w:tcW w:w="0" w:type="auto"/>
                  <w:hideMark/>
                </w:tcPr>
                <w:p w14:paraId="476DF82D" w14:textId="77777777" w:rsidR="00C0190C" w:rsidRPr="00A25D4D" w:rsidRDefault="00C0190C" w:rsidP="008F13CC">
                  <w:pPr>
                    <w:jc w:val="left"/>
                    <w:rPr>
                      <w:lang w:val="en-GB"/>
                    </w:rPr>
                  </w:pPr>
                  <w:r w:rsidRPr="00A25D4D">
                    <w:rPr>
                      <w:lang w:val="en-GB"/>
                    </w:rPr>
                    <w:t xml:space="preserve">An organisation or a person with a role related to a resource. </w:t>
                  </w:r>
                </w:p>
              </w:tc>
            </w:tr>
            <w:tr w:rsidR="00C0190C" w:rsidRPr="00A24778" w14:paraId="6967666C" w14:textId="77777777" w:rsidTr="00C0190C">
              <w:trPr>
                <w:tblHeader/>
                <w:tblCellSpacing w:w="0" w:type="dxa"/>
              </w:trPr>
              <w:tc>
                <w:tcPr>
                  <w:tcW w:w="360" w:type="dxa"/>
                  <w:hideMark/>
                </w:tcPr>
                <w:p w14:paraId="297698FD" w14:textId="77777777" w:rsidR="00C0190C" w:rsidRPr="00A25D4D" w:rsidRDefault="00C0190C" w:rsidP="008F13CC">
                  <w:pPr>
                    <w:jc w:val="left"/>
                    <w:rPr>
                      <w:lang w:val="en-GB"/>
                    </w:rPr>
                  </w:pPr>
                  <w:r w:rsidRPr="00A25D4D">
                    <w:rPr>
                      <w:lang w:val="en-GB"/>
                    </w:rPr>
                    <w:t> </w:t>
                  </w:r>
                </w:p>
              </w:tc>
              <w:tc>
                <w:tcPr>
                  <w:tcW w:w="1500" w:type="dxa"/>
                  <w:hideMark/>
                </w:tcPr>
                <w:p w14:paraId="45D7E07A" w14:textId="77777777" w:rsidR="00C0190C" w:rsidRPr="00A25D4D" w:rsidRDefault="00C0190C" w:rsidP="008F13CC">
                  <w:pPr>
                    <w:jc w:val="left"/>
                  </w:pPr>
                  <w:r w:rsidRPr="00A25D4D">
                    <w:t>Omschrijving:</w:t>
                  </w:r>
                </w:p>
              </w:tc>
              <w:tc>
                <w:tcPr>
                  <w:tcW w:w="0" w:type="auto"/>
                  <w:hideMark/>
                </w:tcPr>
                <w:p w14:paraId="05CB7580" w14:textId="77777777" w:rsidR="00C0190C" w:rsidRPr="00A25D4D" w:rsidRDefault="00C0190C" w:rsidP="008F13CC">
                  <w:pPr>
                    <w:jc w:val="left"/>
                    <w:rPr>
                      <w:lang w:val="en-GB"/>
                    </w:rPr>
                  </w:pPr>
                  <w:r w:rsidRPr="00A25D4D">
                    <w:rPr>
                      <w:lang w:val="en-GB"/>
                    </w:rPr>
                    <w:t>NOTE 1 A party, typically an individual person, acting as a general point of contact for a resource can be specified without providing any particular role.</w:t>
                  </w:r>
                </w:p>
              </w:tc>
            </w:tr>
          </w:tbl>
          <w:p w14:paraId="3ED11C8B" w14:textId="77777777" w:rsidR="00C0190C" w:rsidRPr="00A25D4D" w:rsidRDefault="00C0190C" w:rsidP="008F13CC">
            <w:pPr>
              <w:jc w:val="left"/>
              <w:rPr>
                <w:lang w:val="en-GB"/>
              </w:rPr>
            </w:pPr>
          </w:p>
        </w:tc>
      </w:tr>
    </w:tbl>
    <w:p w14:paraId="0E49E3D0" w14:textId="77777777" w:rsidR="00C0190C" w:rsidRPr="00A25D4D" w:rsidRDefault="00C0190C" w:rsidP="008F13CC">
      <w:pPr>
        <w:pStyle w:val="Kop5"/>
        <w:jc w:val="left"/>
        <w:rPr>
          <w:sz w:val="16"/>
          <w:szCs w:val="16"/>
        </w:rPr>
      </w:pPr>
      <w:proofErr w:type="spellStart"/>
      <w:r w:rsidRPr="00A25D4D">
        <w:rPr>
          <w:sz w:val="16"/>
          <w:szCs w:val="16"/>
        </w:rPr>
        <w:t>ThematicIdentifier</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C0190C" w:rsidRPr="00A25D4D" w14:paraId="2113F3E4"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3B565EC" w14:textId="77777777" w:rsidR="00C0190C" w:rsidRPr="00A25D4D" w:rsidRDefault="00C0190C" w:rsidP="008F13CC">
            <w:pPr>
              <w:jc w:val="left"/>
            </w:pPr>
            <w:proofErr w:type="spellStart"/>
            <w:r w:rsidRPr="00A25D4D">
              <w:rPr>
                <w:b/>
                <w:bCs/>
              </w:rPr>
              <w:t>ThematicIdentifier</w:t>
            </w:r>
            <w:proofErr w:type="spellEnd"/>
          </w:p>
        </w:tc>
      </w:tr>
      <w:tr w:rsidR="00C0190C" w:rsidRPr="00A24778" w14:paraId="2105EDA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4778" w14:paraId="30E75C81" w14:textId="77777777" w:rsidTr="00C0190C">
              <w:trPr>
                <w:tblHeader/>
                <w:tblCellSpacing w:w="0" w:type="dxa"/>
              </w:trPr>
              <w:tc>
                <w:tcPr>
                  <w:tcW w:w="360" w:type="dxa"/>
                  <w:hideMark/>
                </w:tcPr>
                <w:p w14:paraId="15802D8D" w14:textId="77777777" w:rsidR="00C0190C" w:rsidRPr="00A25D4D" w:rsidRDefault="00C0190C" w:rsidP="008F13CC">
                  <w:pPr>
                    <w:jc w:val="left"/>
                  </w:pPr>
                  <w:r w:rsidRPr="00A25D4D">
                    <w:t> </w:t>
                  </w:r>
                </w:p>
              </w:tc>
              <w:tc>
                <w:tcPr>
                  <w:tcW w:w="1500" w:type="dxa"/>
                  <w:hideMark/>
                </w:tcPr>
                <w:p w14:paraId="716024C7" w14:textId="77777777" w:rsidR="00C0190C" w:rsidRPr="00A25D4D" w:rsidRDefault="00C0190C" w:rsidP="008F13CC">
                  <w:pPr>
                    <w:jc w:val="left"/>
                  </w:pPr>
                  <w:r w:rsidRPr="00A25D4D">
                    <w:t>Package:</w:t>
                  </w:r>
                </w:p>
              </w:tc>
              <w:tc>
                <w:tcPr>
                  <w:tcW w:w="0" w:type="auto"/>
                  <w:hideMark/>
                </w:tcPr>
                <w:p w14:paraId="106FED18" w14:textId="77777777" w:rsidR="00C0190C" w:rsidRPr="00A25D4D" w:rsidRDefault="00C0190C" w:rsidP="008F13CC">
                  <w:pPr>
                    <w:jc w:val="left"/>
                    <w:rPr>
                      <w:lang w:val="en-GB"/>
                    </w:rPr>
                  </w:pPr>
                  <w:r w:rsidRPr="00A25D4D">
                    <w:rPr>
                      <w:lang w:val="en-GB"/>
                    </w:rPr>
                    <w:t>Base Types 2 [Include reference to the document that includes the package, e.g. INSPIRE data specification, ISO standard or the GCM]</w:t>
                  </w:r>
                </w:p>
              </w:tc>
            </w:tr>
            <w:tr w:rsidR="00C0190C" w:rsidRPr="00A24778" w14:paraId="155373B8" w14:textId="77777777" w:rsidTr="00C0190C">
              <w:trPr>
                <w:tblHeader/>
                <w:tblCellSpacing w:w="0" w:type="dxa"/>
              </w:trPr>
              <w:tc>
                <w:tcPr>
                  <w:tcW w:w="360" w:type="dxa"/>
                  <w:hideMark/>
                </w:tcPr>
                <w:p w14:paraId="36D48FD7" w14:textId="77777777" w:rsidR="00C0190C" w:rsidRPr="00A25D4D" w:rsidRDefault="00C0190C" w:rsidP="008F13CC">
                  <w:pPr>
                    <w:jc w:val="left"/>
                    <w:rPr>
                      <w:lang w:val="en-GB"/>
                    </w:rPr>
                  </w:pPr>
                  <w:r w:rsidRPr="00A25D4D">
                    <w:rPr>
                      <w:lang w:val="en-GB"/>
                    </w:rPr>
                    <w:t> </w:t>
                  </w:r>
                </w:p>
              </w:tc>
              <w:tc>
                <w:tcPr>
                  <w:tcW w:w="1500" w:type="dxa"/>
                  <w:hideMark/>
                </w:tcPr>
                <w:p w14:paraId="139EEFD1" w14:textId="77777777" w:rsidR="00C0190C" w:rsidRPr="00A25D4D" w:rsidRDefault="00C0190C" w:rsidP="008F13CC">
                  <w:pPr>
                    <w:jc w:val="left"/>
                  </w:pPr>
                  <w:r w:rsidRPr="00A25D4D">
                    <w:t>Definitie:</w:t>
                  </w:r>
                </w:p>
              </w:tc>
              <w:tc>
                <w:tcPr>
                  <w:tcW w:w="0" w:type="auto"/>
                  <w:hideMark/>
                </w:tcPr>
                <w:p w14:paraId="5362EE0E" w14:textId="77777777" w:rsidR="00C0190C" w:rsidRPr="00A25D4D" w:rsidRDefault="00C0190C" w:rsidP="008F13CC">
                  <w:pPr>
                    <w:jc w:val="left"/>
                    <w:rPr>
                      <w:lang w:val="en-GB"/>
                    </w:rPr>
                  </w:pPr>
                  <w:r w:rsidRPr="00A25D4D">
                    <w:rPr>
                      <w:lang w:val="en-GB"/>
                    </w:rPr>
                    <w:t xml:space="preserve">Thematic identifier to uniquely identify the spatial object. </w:t>
                  </w:r>
                </w:p>
              </w:tc>
            </w:tr>
            <w:tr w:rsidR="00C0190C" w:rsidRPr="00A24778" w14:paraId="1F3D7853" w14:textId="77777777" w:rsidTr="00C0190C">
              <w:trPr>
                <w:tblHeader/>
                <w:tblCellSpacing w:w="0" w:type="dxa"/>
              </w:trPr>
              <w:tc>
                <w:tcPr>
                  <w:tcW w:w="360" w:type="dxa"/>
                  <w:hideMark/>
                </w:tcPr>
                <w:p w14:paraId="3D8B0B26" w14:textId="77777777" w:rsidR="00C0190C" w:rsidRPr="00A25D4D" w:rsidRDefault="00C0190C" w:rsidP="008F13CC">
                  <w:pPr>
                    <w:jc w:val="left"/>
                    <w:rPr>
                      <w:lang w:val="en-GB"/>
                    </w:rPr>
                  </w:pPr>
                  <w:r w:rsidRPr="00A25D4D">
                    <w:rPr>
                      <w:lang w:val="en-GB"/>
                    </w:rPr>
                    <w:t> </w:t>
                  </w:r>
                </w:p>
              </w:tc>
              <w:tc>
                <w:tcPr>
                  <w:tcW w:w="1500" w:type="dxa"/>
                  <w:hideMark/>
                </w:tcPr>
                <w:p w14:paraId="1A377837" w14:textId="77777777" w:rsidR="00C0190C" w:rsidRPr="00A25D4D" w:rsidRDefault="00C0190C" w:rsidP="008F13CC">
                  <w:pPr>
                    <w:jc w:val="left"/>
                  </w:pPr>
                  <w:r w:rsidRPr="00A25D4D">
                    <w:t>Omschrijving:</w:t>
                  </w:r>
                </w:p>
              </w:tc>
              <w:tc>
                <w:tcPr>
                  <w:tcW w:w="0" w:type="auto"/>
                  <w:hideMark/>
                </w:tcPr>
                <w:p w14:paraId="5D0B8D6D" w14:textId="77777777" w:rsidR="00C0190C" w:rsidRPr="00A25D4D" w:rsidRDefault="00C0190C" w:rsidP="008F13CC">
                  <w:pPr>
                    <w:jc w:val="left"/>
                    <w:rPr>
                      <w:lang w:val="en-GB"/>
                    </w:rPr>
                  </w:pPr>
                  <w:r w:rsidRPr="00A25D4D">
                    <w:rPr>
                      <w:lang w:val="en-GB"/>
                    </w:rPr>
                    <w:t>Some spatial objects may be assigned multiple unique identifiers. These may have been established to meet data exchange requirements of different reporting obligations at International, European or national levels and/or internal data maintenance requirements.</w:t>
                  </w:r>
                </w:p>
              </w:tc>
            </w:tr>
          </w:tbl>
          <w:p w14:paraId="143DC6F2" w14:textId="77777777" w:rsidR="00C0190C" w:rsidRPr="00A25D4D" w:rsidRDefault="00C0190C" w:rsidP="008F13CC">
            <w:pPr>
              <w:jc w:val="left"/>
              <w:rPr>
                <w:lang w:val="en-GB"/>
              </w:rPr>
            </w:pPr>
          </w:p>
        </w:tc>
      </w:tr>
    </w:tbl>
    <w:p w14:paraId="7B7A30C5" w14:textId="77777777" w:rsidR="00C0190C" w:rsidRPr="00A25D4D" w:rsidRDefault="00C0190C" w:rsidP="008F13CC">
      <w:pPr>
        <w:pStyle w:val="Kop5"/>
        <w:jc w:val="left"/>
        <w:rPr>
          <w:sz w:val="16"/>
          <w:szCs w:val="16"/>
        </w:rPr>
      </w:pPr>
      <w:proofErr w:type="spellStart"/>
      <w:r w:rsidRPr="00A25D4D">
        <w:rPr>
          <w:sz w:val="16"/>
          <w:szCs w:val="16"/>
        </w:rPr>
        <w:t>EconomicActivityValue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C0190C" w:rsidRPr="00A25D4D" w14:paraId="42B74CEF"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19ADFC5D" w14:textId="77777777" w:rsidR="00C0190C" w:rsidRPr="00A25D4D" w:rsidRDefault="00C0190C" w:rsidP="008F13CC">
            <w:pPr>
              <w:jc w:val="left"/>
            </w:pPr>
            <w:proofErr w:type="spellStart"/>
            <w:r w:rsidRPr="00A25D4D">
              <w:rPr>
                <w:b/>
                <w:bCs/>
              </w:rPr>
              <w:lastRenderedPageBreak/>
              <w:t>EconomicActivityValue</w:t>
            </w:r>
            <w:proofErr w:type="spellEnd"/>
          </w:p>
        </w:tc>
      </w:tr>
      <w:tr w:rsidR="00C0190C" w:rsidRPr="00A25D4D" w14:paraId="7C3E37A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4778" w14:paraId="5E92FF85" w14:textId="77777777" w:rsidTr="00C0190C">
              <w:trPr>
                <w:tblHeader/>
                <w:tblCellSpacing w:w="0" w:type="dxa"/>
              </w:trPr>
              <w:tc>
                <w:tcPr>
                  <w:tcW w:w="360" w:type="dxa"/>
                  <w:hideMark/>
                </w:tcPr>
                <w:p w14:paraId="0D0F3BCD" w14:textId="77777777" w:rsidR="00C0190C" w:rsidRPr="00A25D4D" w:rsidRDefault="00C0190C" w:rsidP="008F13CC">
                  <w:pPr>
                    <w:jc w:val="left"/>
                  </w:pPr>
                  <w:r w:rsidRPr="00A25D4D">
                    <w:t> </w:t>
                  </w:r>
                </w:p>
              </w:tc>
              <w:tc>
                <w:tcPr>
                  <w:tcW w:w="1500" w:type="dxa"/>
                  <w:hideMark/>
                </w:tcPr>
                <w:p w14:paraId="1C75EC2F" w14:textId="77777777" w:rsidR="00C0190C" w:rsidRPr="00A25D4D" w:rsidRDefault="00C0190C" w:rsidP="008F13CC">
                  <w:pPr>
                    <w:jc w:val="left"/>
                  </w:pPr>
                  <w:r w:rsidRPr="00A25D4D">
                    <w:t>Package:</w:t>
                  </w:r>
                </w:p>
              </w:tc>
              <w:tc>
                <w:tcPr>
                  <w:tcW w:w="0" w:type="auto"/>
                  <w:hideMark/>
                </w:tcPr>
                <w:p w14:paraId="72F29034" w14:textId="77777777" w:rsidR="00C0190C" w:rsidRPr="00A25D4D" w:rsidRDefault="00C0190C" w:rsidP="008F13CC">
                  <w:pPr>
                    <w:jc w:val="left"/>
                    <w:rPr>
                      <w:lang w:val="en-GB"/>
                    </w:rPr>
                  </w:pPr>
                  <w:r w:rsidRPr="00A25D4D">
                    <w:rPr>
                      <w:lang w:val="en-GB"/>
                    </w:rPr>
                    <w:t>Activity Complex [Include reference to the document that includes the package, e.g. INSPIRE data specification, ISO standard or the GCM]</w:t>
                  </w:r>
                </w:p>
              </w:tc>
            </w:tr>
            <w:tr w:rsidR="00C0190C" w:rsidRPr="00A25D4D" w14:paraId="316ACDB5" w14:textId="77777777" w:rsidTr="00C0190C">
              <w:trPr>
                <w:tblHeader/>
                <w:tblCellSpacing w:w="0" w:type="dxa"/>
              </w:trPr>
              <w:tc>
                <w:tcPr>
                  <w:tcW w:w="360" w:type="dxa"/>
                  <w:hideMark/>
                </w:tcPr>
                <w:p w14:paraId="4861690F" w14:textId="77777777" w:rsidR="00C0190C" w:rsidRPr="00A25D4D" w:rsidRDefault="00C0190C" w:rsidP="008F13CC">
                  <w:pPr>
                    <w:jc w:val="left"/>
                    <w:rPr>
                      <w:lang w:val="en-GB"/>
                    </w:rPr>
                  </w:pPr>
                  <w:r w:rsidRPr="00A25D4D">
                    <w:rPr>
                      <w:lang w:val="en-GB"/>
                    </w:rPr>
                    <w:t> </w:t>
                  </w:r>
                </w:p>
              </w:tc>
              <w:tc>
                <w:tcPr>
                  <w:tcW w:w="1500" w:type="dxa"/>
                  <w:hideMark/>
                </w:tcPr>
                <w:p w14:paraId="5C0832D3" w14:textId="77777777" w:rsidR="00C0190C" w:rsidRPr="00A25D4D" w:rsidRDefault="00C0190C" w:rsidP="008F13CC">
                  <w:pPr>
                    <w:jc w:val="left"/>
                  </w:pPr>
                  <w:r w:rsidRPr="00A25D4D">
                    <w:t>Definitie:</w:t>
                  </w:r>
                </w:p>
              </w:tc>
              <w:tc>
                <w:tcPr>
                  <w:tcW w:w="0" w:type="auto"/>
                  <w:hideMark/>
                </w:tcPr>
                <w:p w14:paraId="4192A257" w14:textId="77777777" w:rsidR="00C0190C" w:rsidRPr="00A25D4D" w:rsidRDefault="00C0190C" w:rsidP="008F13CC">
                  <w:pPr>
                    <w:jc w:val="left"/>
                  </w:pPr>
                  <w:proofErr w:type="spellStart"/>
                  <w:r w:rsidRPr="00A25D4D">
                    <w:t>Classification</w:t>
                  </w:r>
                  <w:proofErr w:type="spellEnd"/>
                  <w:r w:rsidRPr="00A25D4D">
                    <w:t xml:space="preserve"> of </w:t>
                  </w:r>
                  <w:proofErr w:type="spellStart"/>
                  <w:r w:rsidRPr="00A25D4D">
                    <w:t>economic</w:t>
                  </w:r>
                  <w:proofErr w:type="spellEnd"/>
                  <w:r w:rsidRPr="00A25D4D">
                    <w:t xml:space="preserve"> </w:t>
                  </w:r>
                  <w:proofErr w:type="spellStart"/>
                  <w:r w:rsidRPr="00A25D4D">
                    <w:t>activities</w:t>
                  </w:r>
                  <w:proofErr w:type="spellEnd"/>
                  <w:r w:rsidRPr="00A25D4D">
                    <w:t>.</w:t>
                  </w:r>
                </w:p>
              </w:tc>
            </w:tr>
          </w:tbl>
          <w:p w14:paraId="69625405" w14:textId="77777777" w:rsidR="00C0190C" w:rsidRPr="00A25D4D" w:rsidRDefault="00C0190C" w:rsidP="008F13CC">
            <w:pPr>
              <w:jc w:val="left"/>
            </w:pPr>
          </w:p>
        </w:tc>
      </w:tr>
    </w:tbl>
    <w:p w14:paraId="79E9FAD3" w14:textId="77777777" w:rsidR="00C0190C" w:rsidRPr="00A25D4D" w:rsidRDefault="00C0190C" w:rsidP="008F13CC">
      <w:pPr>
        <w:pStyle w:val="Kop5"/>
        <w:jc w:val="left"/>
        <w:rPr>
          <w:sz w:val="16"/>
          <w:szCs w:val="16"/>
        </w:rPr>
      </w:pPr>
      <w:proofErr w:type="spellStart"/>
      <w:r w:rsidRPr="00A25D4D">
        <w:rPr>
          <w:sz w:val="16"/>
          <w:szCs w:val="16"/>
        </w:rPr>
        <w:t>InputOutputValue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C0190C" w:rsidRPr="00A25D4D" w14:paraId="147AA631"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04865EB" w14:textId="77777777" w:rsidR="00C0190C" w:rsidRPr="00A25D4D" w:rsidRDefault="00C0190C" w:rsidP="008F13CC">
            <w:pPr>
              <w:jc w:val="left"/>
            </w:pPr>
            <w:proofErr w:type="spellStart"/>
            <w:r w:rsidRPr="00A25D4D">
              <w:rPr>
                <w:b/>
                <w:bCs/>
              </w:rPr>
              <w:t>InputOutputValue</w:t>
            </w:r>
            <w:proofErr w:type="spellEnd"/>
          </w:p>
        </w:tc>
      </w:tr>
      <w:tr w:rsidR="00C0190C" w:rsidRPr="00A24778" w14:paraId="40B5972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4778" w14:paraId="7F75F2C7" w14:textId="77777777" w:rsidTr="00C0190C">
              <w:trPr>
                <w:tblHeader/>
                <w:tblCellSpacing w:w="0" w:type="dxa"/>
              </w:trPr>
              <w:tc>
                <w:tcPr>
                  <w:tcW w:w="360" w:type="dxa"/>
                  <w:hideMark/>
                </w:tcPr>
                <w:p w14:paraId="404653A8" w14:textId="77777777" w:rsidR="00C0190C" w:rsidRPr="00A25D4D" w:rsidRDefault="00C0190C" w:rsidP="008F13CC">
                  <w:pPr>
                    <w:jc w:val="left"/>
                  </w:pPr>
                  <w:r w:rsidRPr="00A25D4D">
                    <w:t> </w:t>
                  </w:r>
                </w:p>
              </w:tc>
              <w:tc>
                <w:tcPr>
                  <w:tcW w:w="1500" w:type="dxa"/>
                  <w:hideMark/>
                </w:tcPr>
                <w:p w14:paraId="6504342A" w14:textId="77777777" w:rsidR="00C0190C" w:rsidRPr="00A25D4D" w:rsidRDefault="00C0190C" w:rsidP="008F13CC">
                  <w:pPr>
                    <w:jc w:val="left"/>
                  </w:pPr>
                  <w:r w:rsidRPr="00A25D4D">
                    <w:t>Package:</w:t>
                  </w:r>
                </w:p>
              </w:tc>
              <w:tc>
                <w:tcPr>
                  <w:tcW w:w="0" w:type="auto"/>
                  <w:hideMark/>
                </w:tcPr>
                <w:p w14:paraId="6D520AD1" w14:textId="77777777" w:rsidR="00C0190C" w:rsidRPr="00A25D4D" w:rsidRDefault="00C0190C" w:rsidP="008F13CC">
                  <w:pPr>
                    <w:jc w:val="left"/>
                    <w:rPr>
                      <w:lang w:val="en-GB"/>
                    </w:rPr>
                  </w:pPr>
                  <w:r w:rsidRPr="00A25D4D">
                    <w:rPr>
                      <w:lang w:val="en-GB"/>
                    </w:rPr>
                    <w:t>Activity Complex [Include reference to the document that includes the package, e.g. INSPIRE data specification, ISO standard or the GCM]</w:t>
                  </w:r>
                </w:p>
              </w:tc>
            </w:tr>
            <w:tr w:rsidR="00C0190C" w:rsidRPr="00A24778" w14:paraId="4BC059F6" w14:textId="77777777" w:rsidTr="00C0190C">
              <w:trPr>
                <w:tblHeader/>
                <w:tblCellSpacing w:w="0" w:type="dxa"/>
              </w:trPr>
              <w:tc>
                <w:tcPr>
                  <w:tcW w:w="360" w:type="dxa"/>
                  <w:hideMark/>
                </w:tcPr>
                <w:p w14:paraId="6AEFAA10" w14:textId="77777777" w:rsidR="00C0190C" w:rsidRPr="00A25D4D" w:rsidRDefault="00C0190C" w:rsidP="008F13CC">
                  <w:pPr>
                    <w:jc w:val="left"/>
                    <w:rPr>
                      <w:lang w:val="en-GB"/>
                    </w:rPr>
                  </w:pPr>
                  <w:r w:rsidRPr="00A25D4D">
                    <w:rPr>
                      <w:lang w:val="en-GB"/>
                    </w:rPr>
                    <w:t> </w:t>
                  </w:r>
                </w:p>
              </w:tc>
              <w:tc>
                <w:tcPr>
                  <w:tcW w:w="1500" w:type="dxa"/>
                  <w:hideMark/>
                </w:tcPr>
                <w:p w14:paraId="075C05B4" w14:textId="77777777" w:rsidR="00C0190C" w:rsidRPr="00A25D4D" w:rsidRDefault="00C0190C" w:rsidP="008F13CC">
                  <w:pPr>
                    <w:jc w:val="left"/>
                  </w:pPr>
                  <w:r w:rsidRPr="00A25D4D">
                    <w:t>Definitie:</w:t>
                  </w:r>
                </w:p>
              </w:tc>
              <w:tc>
                <w:tcPr>
                  <w:tcW w:w="0" w:type="auto"/>
                  <w:hideMark/>
                </w:tcPr>
                <w:p w14:paraId="70536E6E" w14:textId="77777777" w:rsidR="00C0190C" w:rsidRPr="00A25D4D" w:rsidRDefault="00C0190C" w:rsidP="008F13CC">
                  <w:pPr>
                    <w:jc w:val="left"/>
                    <w:rPr>
                      <w:lang w:val="en-GB"/>
                    </w:rPr>
                  </w:pPr>
                  <w:r w:rsidRPr="00A25D4D">
                    <w:rPr>
                      <w:lang w:val="en-GB"/>
                    </w:rPr>
                    <w:t>Classification of inputs or outputs.</w:t>
                  </w:r>
                </w:p>
              </w:tc>
            </w:tr>
          </w:tbl>
          <w:p w14:paraId="2D4810B4" w14:textId="77777777" w:rsidR="00C0190C" w:rsidRPr="00A25D4D" w:rsidRDefault="00C0190C" w:rsidP="008F13CC">
            <w:pPr>
              <w:jc w:val="left"/>
              <w:rPr>
                <w:lang w:val="en-GB"/>
              </w:rPr>
            </w:pPr>
          </w:p>
        </w:tc>
      </w:tr>
    </w:tbl>
    <w:p w14:paraId="117514EE" w14:textId="77777777" w:rsidR="00C0190C" w:rsidRPr="00A25D4D" w:rsidRDefault="00C0190C" w:rsidP="008F13CC">
      <w:pPr>
        <w:pStyle w:val="Kop5"/>
        <w:jc w:val="left"/>
        <w:rPr>
          <w:sz w:val="16"/>
          <w:szCs w:val="16"/>
        </w:rPr>
      </w:pPr>
      <w:proofErr w:type="spellStart"/>
      <w:r w:rsidRPr="00A25D4D">
        <w:rPr>
          <w:sz w:val="16"/>
          <w:szCs w:val="16"/>
        </w:rPr>
        <w:t>ConditionOfFacilityValue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C0190C" w:rsidRPr="00A25D4D" w14:paraId="3BE2131C"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3B0ACCD" w14:textId="77777777" w:rsidR="00C0190C" w:rsidRPr="00A25D4D" w:rsidRDefault="00C0190C" w:rsidP="008F13CC">
            <w:pPr>
              <w:jc w:val="left"/>
            </w:pPr>
            <w:proofErr w:type="spellStart"/>
            <w:r w:rsidRPr="00A25D4D">
              <w:rPr>
                <w:b/>
                <w:bCs/>
              </w:rPr>
              <w:t>ConditionOfFacilityValue</w:t>
            </w:r>
            <w:proofErr w:type="spellEnd"/>
          </w:p>
        </w:tc>
      </w:tr>
      <w:tr w:rsidR="00C0190C" w:rsidRPr="00A24778" w14:paraId="475706F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4778" w14:paraId="11DCE580" w14:textId="77777777" w:rsidTr="00C0190C">
              <w:trPr>
                <w:tblHeader/>
                <w:tblCellSpacing w:w="0" w:type="dxa"/>
              </w:trPr>
              <w:tc>
                <w:tcPr>
                  <w:tcW w:w="360" w:type="dxa"/>
                  <w:hideMark/>
                </w:tcPr>
                <w:p w14:paraId="6B03DC75" w14:textId="77777777" w:rsidR="00C0190C" w:rsidRPr="00A25D4D" w:rsidRDefault="00C0190C" w:rsidP="008F13CC">
                  <w:pPr>
                    <w:jc w:val="left"/>
                  </w:pPr>
                  <w:r w:rsidRPr="00A25D4D">
                    <w:t> </w:t>
                  </w:r>
                </w:p>
              </w:tc>
              <w:tc>
                <w:tcPr>
                  <w:tcW w:w="1500" w:type="dxa"/>
                  <w:hideMark/>
                </w:tcPr>
                <w:p w14:paraId="0E2D52B1" w14:textId="77777777" w:rsidR="00C0190C" w:rsidRPr="00A25D4D" w:rsidRDefault="00C0190C" w:rsidP="008F13CC">
                  <w:pPr>
                    <w:jc w:val="left"/>
                  </w:pPr>
                  <w:r w:rsidRPr="00A25D4D">
                    <w:t>Package:</w:t>
                  </w:r>
                </w:p>
              </w:tc>
              <w:tc>
                <w:tcPr>
                  <w:tcW w:w="0" w:type="auto"/>
                  <w:hideMark/>
                </w:tcPr>
                <w:p w14:paraId="7BCA1036" w14:textId="77777777" w:rsidR="00C0190C" w:rsidRPr="00A25D4D" w:rsidRDefault="00C0190C" w:rsidP="008F13CC">
                  <w:pPr>
                    <w:jc w:val="left"/>
                    <w:rPr>
                      <w:lang w:val="en-GB"/>
                    </w:rPr>
                  </w:pPr>
                  <w:r w:rsidRPr="00A25D4D">
                    <w:rPr>
                      <w:lang w:val="en-GB"/>
                    </w:rPr>
                    <w:t>Base Types [Include reference to the document that includes the package, e.g. INSPIRE data specification, ISO standard or the GCM]</w:t>
                  </w:r>
                </w:p>
              </w:tc>
            </w:tr>
            <w:tr w:rsidR="00C0190C" w:rsidRPr="00A24778" w14:paraId="5CB8FAB4" w14:textId="77777777" w:rsidTr="00C0190C">
              <w:trPr>
                <w:tblHeader/>
                <w:tblCellSpacing w:w="0" w:type="dxa"/>
              </w:trPr>
              <w:tc>
                <w:tcPr>
                  <w:tcW w:w="360" w:type="dxa"/>
                  <w:hideMark/>
                </w:tcPr>
                <w:p w14:paraId="625D18F8" w14:textId="77777777" w:rsidR="00C0190C" w:rsidRPr="00A25D4D" w:rsidRDefault="00C0190C" w:rsidP="008F13CC">
                  <w:pPr>
                    <w:jc w:val="left"/>
                    <w:rPr>
                      <w:lang w:val="en-GB"/>
                    </w:rPr>
                  </w:pPr>
                  <w:r w:rsidRPr="00A25D4D">
                    <w:rPr>
                      <w:lang w:val="en-GB"/>
                    </w:rPr>
                    <w:t> </w:t>
                  </w:r>
                </w:p>
              </w:tc>
              <w:tc>
                <w:tcPr>
                  <w:tcW w:w="1500" w:type="dxa"/>
                  <w:hideMark/>
                </w:tcPr>
                <w:p w14:paraId="2893C826" w14:textId="77777777" w:rsidR="00C0190C" w:rsidRPr="00A25D4D" w:rsidRDefault="00C0190C" w:rsidP="008F13CC">
                  <w:pPr>
                    <w:jc w:val="left"/>
                  </w:pPr>
                  <w:r w:rsidRPr="00A25D4D">
                    <w:t>Definitie:</w:t>
                  </w:r>
                </w:p>
              </w:tc>
              <w:tc>
                <w:tcPr>
                  <w:tcW w:w="0" w:type="auto"/>
                  <w:hideMark/>
                </w:tcPr>
                <w:p w14:paraId="48721C6A" w14:textId="77777777" w:rsidR="00C0190C" w:rsidRPr="00A25D4D" w:rsidRDefault="00C0190C" w:rsidP="008F13CC">
                  <w:pPr>
                    <w:jc w:val="left"/>
                    <w:rPr>
                      <w:lang w:val="en-GB"/>
                    </w:rPr>
                  </w:pPr>
                  <w:r w:rsidRPr="00A25D4D">
                    <w:rPr>
                      <w:lang w:val="en-GB"/>
                    </w:rPr>
                    <w:t>The status of a facility with regards to its completion and use.</w:t>
                  </w:r>
                </w:p>
              </w:tc>
            </w:tr>
          </w:tbl>
          <w:p w14:paraId="3F76B052" w14:textId="77777777" w:rsidR="00C0190C" w:rsidRPr="00A25D4D" w:rsidRDefault="00C0190C" w:rsidP="008F13CC">
            <w:pPr>
              <w:jc w:val="left"/>
              <w:rPr>
                <w:lang w:val="en-GB"/>
              </w:rPr>
            </w:pPr>
          </w:p>
        </w:tc>
      </w:tr>
    </w:tbl>
    <w:p w14:paraId="70B30F03" w14:textId="77777777" w:rsidR="00C0190C" w:rsidRPr="00A25D4D" w:rsidRDefault="00C0190C" w:rsidP="008F13CC">
      <w:pPr>
        <w:pStyle w:val="Kop5"/>
        <w:jc w:val="left"/>
        <w:rPr>
          <w:sz w:val="16"/>
          <w:szCs w:val="16"/>
        </w:rPr>
      </w:pPr>
      <w:proofErr w:type="spellStart"/>
      <w:r w:rsidRPr="00A25D4D">
        <w:rPr>
          <w:sz w:val="16"/>
          <w:szCs w:val="16"/>
        </w:rPr>
        <w:t>PartyRoleValue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C0190C" w:rsidRPr="00A25D4D" w14:paraId="4E88737A"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053EBC4" w14:textId="77777777" w:rsidR="00C0190C" w:rsidRPr="00A25D4D" w:rsidRDefault="00C0190C" w:rsidP="008F13CC">
            <w:pPr>
              <w:jc w:val="left"/>
            </w:pPr>
            <w:proofErr w:type="spellStart"/>
            <w:r w:rsidRPr="00A25D4D">
              <w:rPr>
                <w:b/>
                <w:bCs/>
              </w:rPr>
              <w:t>PartyRoleValue</w:t>
            </w:r>
            <w:proofErr w:type="spellEnd"/>
          </w:p>
        </w:tc>
      </w:tr>
      <w:tr w:rsidR="00C0190C" w:rsidRPr="00A24778" w14:paraId="7AFE208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4778" w14:paraId="1F4A509C" w14:textId="77777777" w:rsidTr="00C0190C">
              <w:trPr>
                <w:tblHeader/>
                <w:tblCellSpacing w:w="0" w:type="dxa"/>
              </w:trPr>
              <w:tc>
                <w:tcPr>
                  <w:tcW w:w="360" w:type="dxa"/>
                  <w:hideMark/>
                </w:tcPr>
                <w:p w14:paraId="63C2EEC7" w14:textId="77777777" w:rsidR="00C0190C" w:rsidRPr="00A25D4D" w:rsidRDefault="00C0190C" w:rsidP="008F13CC">
                  <w:pPr>
                    <w:jc w:val="left"/>
                  </w:pPr>
                  <w:r w:rsidRPr="00A25D4D">
                    <w:t> </w:t>
                  </w:r>
                </w:p>
              </w:tc>
              <w:tc>
                <w:tcPr>
                  <w:tcW w:w="1500" w:type="dxa"/>
                  <w:hideMark/>
                </w:tcPr>
                <w:p w14:paraId="484F31DE" w14:textId="77777777" w:rsidR="00C0190C" w:rsidRPr="00A25D4D" w:rsidRDefault="00C0190C" w:rsidP="008F13CC">
                  <w:pPr>
                    <w:jc w:val="left"/>
                  </w:pPr>
                  <w:r w:rsidRPr="00A25D4D">
                    <w:t>Package:</w:t>
                  </w:r>
                </w:p>
              </w:tc>
              <w:tc>
                <w:tcPr>
                  <w:tcW w:w="0" w:type="auto"/>
                  <w:hideMark/>
                </w:tcPr>
                <w:p w14:paraId="2138E8DE" w14:textId="77777777" w:rsidR="00C0190C" w:rsidRPr="00A25D4D" w:rsidRDefault="00C0190C" w:rsidP="008F13CC">
                  <w:pPr>
                    <w:jc w:val="left"/>
                    <w:rPr>
                      <w:lang w:val="en-GB"/>
                    </w:rPr>
                  </w:pPr>
                  <w:r w:rsidRPr="00A25D4D">
                    <w:rPr>
                      <w:lang w:val="en-GB"/>
                    </w:rPr>
                    <w:t>Base Types 2 [Include reference to the document that includes the package, e.g. INSPIRE data specification, ISO standard or the GCM]</w:t>
                  </w:r>
                </w:p>
              </w:tc>
            </w:tr>
            <w:tr w:rsidR="00C0190C" w:rsidRPr="00A24778" w14:paraId="51F8A98A" w14:textId="77777777" w:rsidTr="00C0190C">
              <w:trPr>
                <w:tblHeader/>
                <w:tblCellSpacing w:w="0" w:type="dxa"/>
              </w:trPr>
              <w:tc>
                <w:tcPr>
                  <w:tcW w:w="360" w:type="dxa"/>
                  <w:hideMark/>
                </w:tcPr>
                <w:p w14:paraId="010340D9" w14:textId="77777777" w:rsidR="00C0190C" w:rsidRPr="00A25D4D" w:rsidRDefault="00C0190C" w:rsidP="008F13CC">
                  <w:pPr>
                    <w:jc w:val="left"/>
                    <w:rPr>
                      <w:lang w:val="en-GB"/>
                    </w:rPr>
                  </w:pPr>
                  <w:r w:rsidRPr="00A25D4D">
                    <w:rPr>
                      <w:lang w:val="en-GB"/>
                    </w:rPr>
                    <w:t> </w:t>
                  </w:r>
                </w:p>
              </w:tc>
              <w:tc>
                <w:tcPr>
                  <w:tcW w:w="1500" w:type="dxa"/>
                  <w:hideMark/>
                </w:tcPr>
                <w:p w14:paraId="74DB85F1" w14:textId="77777777" w:rsidR="00C0190C" w:rsidRPr="00A25D4D" w:rsidRDefault="00C0190C" w:rsidP="008F13CC">
                  <w:pPr>
                    <w:jc w:val="left"/>
                  </w:pPr>
                  <w:r w:rsidRPr="00A25D4D">
                    <w:t>Definitie:</w:t>
                  </w:r>
                </w:p>
              </w:tc>
              <w:tc>
                <w:tcPr>
                  <w:tcW w:w="0" w:type="auto"/>
                  <w:hideMark/>
                </w:tcPr>
                <w:p w14:paraId="24AE68D6" w14:textId="77777777" w:rsidR="00C0190C" w:rsidRPr="00A25D4D" w:rsidRDefault="00C0190C" w:rsidP="008F13CC">
                  <w:pPr>
                    <w:jc w:val="left"/>
                    <w:rPr>
                      <w:lang w:val="en-GB"/>
                    </w:rPr>
                  </w:pPr>
                  <w:r w:rsidRPr="00A25D4D">
                    <w:rPr>
                      <w:lang w:val="en-GB"/>
                    </w:rPr>
                    <w:t>Roles of parties related to or responsible for a resource.</w:t>
                  </w:r>
                </w:p>
              </w:tc>
            </w:tr>
          </w:tbl>
          <w:p w14:paraId="4B8CFE21" w14:textId="77777777" w:rsidR="00C0190C" w:rsidRPr="00A25D4D" w:rsidRDefault="00C0190C" w:rsidP="008F13CC">
            <w:pPr>
              <w:jc w:val="left"/>
              <w:rPr>
                <w:lang w:val="en-GB"/>
              </w:rPr>
            </w:pPr>
          </w:p>
        </w:tc>
      </w:tr>
    </w:tbl>
    <w:p w14:paraId="02322A58" w14:textId="77777777" w:rsidR="00C0190C" w:rsidRPr="00A25D4D" w:rsidRDefault="00C0190C" w:rsidP="008F13CC">
      <w:pPr>
        <w:pStyle w:val="Kop5"/>
        <w:jc w:val="left"/>
        <w:rPr>
          <w:sz w:val="16"/>
          <w:szCs w:val="16"/>
        </w:rPr>
      </w:pPr>
      <w:proofErr w:type="spellStart"/>
      <w:r w:rsidRPr="00A25D4D">
        <w:rPr>
          <w:sz w:val="16"/>
          <w:szCs w:val="16"/>
        </w:rPr>
        <w:t>CountryCode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C0190C" w:rsidRPr="00A25D4D" w14:paraId="63405C3A"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98F230C" w14:textId="77777777" w:rsidR="00C0190C" w:rsidRPr="00A25D4D" w:rsidRDefault="00C0190C" w:rsidP="008F13CC">
            <w:pPr>
              <w:jc w:val="left"/>
            </w:pPr>
            <w:proofErr w:type="spellStart"/>
            <w:r w:rsidRPr="00A25D4D">
              <w:rPr>
                <w:b/>
                <w:bCs/>
              </w:rPr>
              <w:t>CountryCode</w:t>
            </w:r>
            <w:proofErr w:type="spellEnd"/>
          </w:p>
        </w:tc>
      </w:tr>
      <w:tr w:rsidR="00C0190C" w:rsidRPr="00A24778" w14:paraId="78C39EA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C0190C" w:rsidRPr="00A24778" w14:paraId="339928CA" w14:textId="77777777" w:rsidTr="00C0190C">
              <w:trPr>
                <w:tblHeader/>
                <w:tblCellSpacing w:w="0" w:type="dxa"/>
              </w:trPr>
              <w:tc>
                <w:tcPr>
                  <w:tcW w:w="360" w:type="dxa"/>
                  <w:hideMark/>
                </w:tcPr>
                <w:p w14:paraId="371EF7E2" w14:textId="77777777" w:rsidR="00C0190C" w:rsidRPr="00A25D4D" w:rsidRDefault="00C0190C" w:rsidP="008F13CC">
                  <w:pPr>
                    <w:jc w:val="left"/>
                  </w:pPr>
                  <w:r w:rsidRPr="00A25D4D">
                    <w:t> </w:t>
                  </w:r>
                </w:p>
              </w:tc>
              <w:tc>
                <w:tcPr>
                  <w:tcW w:w="1500" w:type="dxa"/>
                  <w:hideMark/>
                </w:tcPr>
                <w:p w14:paraId="3A1878A3" w14:textId="77777777" w:rsidR="00C0190C" w:rsidRPr="00A25D4D" w:rsidRDefault="00C0190C" w:rsidP="008F13CC">
                  <w:pPr>
                    <w:jc w:val="left"/>
                  </w:pPr>
                  <w:r w:rsidRPr="00A25D4D">
                    <w:t>Package:</w:t>
                  </w:r>
                </w:p>
              </w:tc>
              <w:tc>
                <w:tcPr>
                  <w:tcW w:w="0" w:type="auto"/>
                  <w:hideMark/>
                </w:tcPr>
                <w:p w14:paraId="57D8CF65" w14:textId="77777777" w:rsidR="00C0190C" w:rsidRPr="00A25D4D" w:rsidRDefault="00C0190C" w:rsidP="008F13CC">
                  <w:pPr>
                    <w:jc w:val="left"/>
                    <w:rPr>
                      <w:lang w:val="en-GB"/>
                    </w:rPr>
                  </w:pPr>
                  <w:r w:rsidRPr="00A25D4D">
                    <w:rPr>
                      <w:lang w:val="en-GB"/>
                    </w:rPr>
                    <w:t>Base Types 2 [Include reference to the document that includes the package, e.g. INSPIRE data specification, ISO standard or the GCM]</w:t>
                  </w:r>
                </w:p>
              </w:tc>
            </w:tr>
            <w:tr w:rsidR="00C0190C" w:rsidRPr="00A24778" w14:paraId="02F81D86" w14:textId="77777777" w:rsidTr="00C0190C">
              <w:trPr>
                <w:tblHeader/>
                <w:tblCellSpacing w:w="0" w:type="dxa"/>
              </w:trPr>
              <w:tc>
                <w:tcPr>
                  <w:tcW w:w="360" w:type="dxa"/>
                  <w:hideMark/>
                </w:tcPr>
                <w:p w14:paraId="15BE91B8" w14:textId="77777777" w:rsidR="00C0190C" w:rsidRPr="00A25D4D" w:rsidRDefault="00C0190C" w:rsidP="008F13CC">
                  <w:pPr>
                    <w:jc w:val="left"/>
                    <w:rPr>
                      <w:lang w:val="en-GB"/>
                    </w:rPr>
                  </w:pPr>
                  <w:r w:rsidRPr="00A25D4D">
                    <w:rPr>
                      <w:lang w:val="en-GB"/>
                    </w:rPr>
                    <w:t> </w:t>
                  </w:r>
                </w:p>
              </w:tc>
              <w:tc>
                <w:tcPr>
                  <w:tcW w:w="1500" w:type="dxa"/>
                  <w:hideMark/>
                </w:tcPr>
                <w:p w14:paraId="4AE90C7F" w14:textId="77777777" w:rsidR="00C0190C" w:rsidRPr="00A25D4D" w:rsidRDefault="00C0190C" w:rsidP="008F13CC">
                  <w:pPr>
                    <w:jc w:val="left"/>
                  </w:pPr>
                  <w:r w:rsidRPr="00A25D4D">
                    <w:t>Definitie:</w:t>
                  </w:r>
                </w:p>
              </w:tc>
              <w:tc>
                <w:tcPr>
                  <w:tcW w:w="0" w:type="auto"/>
                  <w:hideMark/>
                </w:tcPr>
                <w:p w14:paraId="69913701" w14:textId="77777777" w:rsidR="00C0190C" w:rsidRPr="00A25D4D" w:rsidRDefault="00C0190C" w:rsidP="008F13CC">
                  <w:pPr>
                    <w:jc w:val="left"/>
                    <w:rPr>
                      <w:lang w:val="en-GB"/>
                    </w:rPr>
                  </w:pPr>
                  <w:r w:rsidRPr="00A25D4D">
                    <w:rPr>
                      <w:lang w:val="en-GB"/>
                    </w:rPr>
                    <w:t>Country code as defined in the Interinstitutional style guide published by the Publications Office of the European Union.</w:t>
                  </w:r>
                </w:p>
              </w:tc>
            </w:tr>
          </w:tbl>
          <w:p w14:paraId="03915056" w14:textId="77777777" w:rsidR="00C0190C" w:rsidRPr="00A25D4D" w:rsidRDefault="00C0190C" w:rsidP="008F13CC">
            <w:pPr>
              <w:jc w:val="left"/>
              <w:rPr>
                <w:lang w:val="en-GB"/>
              </w:rPr>
            </w:pPr>
          </w:p>
        </w:tc>
      </w:tr>
    </w:tbl>
    <w:p w14:paraId="03A9577B" w14:textId="77777777" w:rsidR="00C0190C" w:rsidRPr="00C0190C" w:rsidRDefault="00C0190C" w:rsidP="008F13CC">
      <w:pPr>
        <w:jc w:val="left"/>
        <w:rPr>
          <w:lang w:val="en-GB"/>
        </w:rPr>
      </w:pPr>
    </w:p>
    <w:p w14:paraId="128DBB84" w14:textId="77777777" w:rsidR="00D421C4" w:rsidRPr="00533EF8" w:rsidRDefault="00D421C4" w:rsidP="000E0786">
      <w:pPr>
        <w:pStyle w:val="Hoofdstukx"/>
        <w:jc w:val="left"/>
        <w:rPr>
          <w:lang w:val="en-GB"/>
        </w:rPr>
      </w:pPr>
      <w:bookmarkStart w:id="996" w:name="_Toc402785738"/>
    </w:p>
    <w:p w14:paraId="625F6269" w14:textId="11F5D105" w:rsidR="00D421C4" w:rsidRDefault="00D421C4" w:rsidP="000E0786">
      <w:pPr>
        <w:pStyle w:val="Hoofdstuktitel"/>
        <w:jc w:val="left"/>
      </w:pPr>
      <w:bookmarkStart w:id="997" w:name="_Toc399786906"/>
      <w:bookmarkStart w:id="998" w:name="_Toc487109313"/>
      <w:r>
        <w:t xml:space="preserve">Bijlage 4: Alle </w:t>
      </w:r>
      <w:r w:rsidR="00135FA7">
        <w:t>IMKL</w:t>
      </w:r>
      <w:r w:rsidR="00355231">
        <w:t xml:space="preserve"> </w:t>
      </w:r>
      <w:proofErr w:type="spellStart"/>
      <w:r w:rsidR="00C2546C">
        <w:t>waardelijsten</w:t>
      </w:r>
      <w:proofErr w:type="spellEnd"/>
      <w:r>
        <w:t xml:space="preserve"> samen</w:t>
      </w:r>
      <w:bookmarkEnd w:id="997"/>
      <w:bookmarkEnd w:id="998"/>
    </w:p>
    <w:p w14:paraId="004F3D7A" w14:textId="7482D616" w:rsidR="00D421C4" w:rsidRPr="004C1EC2" w:rsidRDefault="00BC5B0D" w:rsidP="000E0786">
      <w:pPr>
        <w:jc w:val="left"/>
        <w:rPr>
          <w:sz w:val="22"/>
        </w:rPr>
      </w:pPr>
      <w:r>
        <w:t xml:space="preserve">Zie Excel bestand </w:t>
      </w:r>
      <w:r w:rsidR="00135FA7">
        <w:t>IMKL</w:t>
      </w:r>
      <w:r>
        <w:t xml:space="preserve"> –</w:t>
      </w:r>
      <w:r w:rsidR="00D15212">
        <w:t xml:space="preserve"> </w:t>
      </w:r>
      <w:r w:rsidR="00C2546C">
        <w:t>Waarde</w:t>
      </w:r>
      <w:r>
        <w:t>lijsten</w:t>
      </w:r>
      <w:r w:rsidR="00D421C4">
        <w:t>.</w:t>
      </w:r>
      <w:r w:rsidRPr="004C1EC2">
        <w:rPr>
          <w:sz w:val="22"/>
        </w:rPr>
        <w:t xml:space="preserve"> </w:t>
      </w:r>
    </w:p>
    <w:bookmarkEnd w:id="996"/>
    <w:p w14:paraId="7AF610F0" w14:textId="77777777" w:rsidR="003D31A8" w:rsidRPr="00BB3722" w:rsidRDefault="003D31A8" w:rsidP="000E0786">
      <w:pPr>
        <w:pStyle w:val="Bijlagen"/>
        <w:numPr>
          <w:ilvl w:val="0"/>
          <w:numId w:val="0"/>
        </w:numPr>
        <w:jc w:val="left"/>
      </w:pPr>
    </w:p>
    <w:sectPr w:rsidR="003D31A8" w:rsidRPr="00BB3722" w:rsidSect="00762D94">
      <w:pgSz w:w="11906" w:h="16838" w:code="9"/>
      <w:pgMar w:top="1417" w:right="1417" w:bottom="1417" w:left="1417" w:header="0" w:footer="5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819DF2" w14:textId="77777777" w:rsidR="00966651" w:rsidRDefault="00966651">
      <w:r>
        <w:separator/>
      </w:r>
    </w:p>
    <w:p w14:paraId="0A953E22" w14:textId="77777777" w:rsidR="00966651" w:rsidRDefault="00966651"/>
  </w:endnote>
  <w:endnote w:type="continuationSeparator" w:id="0">
    <w:p w14:paraId="575C854B" w14:textId="77777777" w:rsidR="00966651" w:rsidRDefault="00966651">
      <w:r>
        <w:continuationSeparator/>
      </w:r>
    </w:p>
    <w:p w14:paraId="137284A3" w14:textId="77777777" w:rsidR="00966651" w:rsidRDefault="0096665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720" w:type="dxa"/>
      <w:tblLook w:val="01E0" w:firstRow="1" w:lastRow="1" w:firstColumn="1" w:lastColumn="1" w:noHBand="0" w:noVBand="0"/>
    </w:tblPr>
    <w:tblGrid>
      <w:gridCol w:w="644"/>
      <w:gridCol w:w="8738"/>
    </w:tblGrid>
    <w:tr w:rsidR="00135FA7" w14:paraId="72796150" w14:textId="77777777">
      <w:tc>
        <w:tcPr>
          <w:tcW w:w="648" w:type="dxa"/>
        </w:tcPr>
        <w:p w14:paraId="76822A31" w14:textId="77777777" w:rsidR="00135FA7" w:rsidRPr="00E2691E" w:rsidRDefault="00135FA7" w:rsidP="00BB25BB">
          <w:r>
            <w:fldChar w:fldCharType="begin"/>
          </w:r>
          <w:r>
            <w:instrText xml:space="preserve"> PAGE </w:instrText>
          </w:r>
          <w:r>
            <w:fldChar w:fldCharType="separate"/>
          </w:r>
          <w:r>
            <w:rPr>
              <w:noProof/>
            </w:rPr>
            <w:t>2</w:t>
          </w:r>
          <w:r>
            <w:rPr>
              <w:noProof/>
            </w:rPr>
            <w:fldChar w:fldCharType="end"/>
          </w:r>
        </w:p>
      </w:tc>
      <w:tc>
        <w:tcPr>
          <w:tcW w:w="8820" w:type="dxa"/>
        </w:tcPr>
        <w:p w14:paraId="7A999F18" w14:textId="77777777" w:rsidR="00135FA7" w:rsidRDefault="00135FA7" w:rsidP="00BB25BB">
          <w:proofErr w:type="spellStart"/>
          <w:r w:rsidRPr="00E2691E">
            <w:t>Geonovum</w:t>
          </w:r>
          <w:proofErr w:type="spellEnd"/>
          <w:r w:rsidRPr="00E2691E">
            <w:t xml:space="preserve"> – </w:t>
          </w:r>
          <w:r>
            <w:fldChar w:fldCharType="begin"/>
          </w:r>
          <w:r>
            <w:instrText xml:space="preserve"> REF Rapporttitel \h </w:instrText>
          </w:r>
          <w:r>
            <w:fldChar w:fldCharType="separate"/>
          </w:r>
          <w:r>
            <w:rPr>
              <w:b/>
              <w:bCs/>
            </w:rPr>
            <w:t>Fout! Verwijzingsbron niet gevonden.</w:t>
          </w:r>
          <w:r>
            <w:fldChar w:fldCharType="end"/>
          </w:r>
        </w:p>
      </w:tc>
    </w:tr>
  </w:tbl>
  <w:p w14:paraId="3597352C" w14:textId="77777777" w:rsidR="00135FA7" w:rsidRDefault="00135FA7" w:rsidP="00064FFB"/>
  <w:p w14:paraId="04DF9D3F" w14:textId="77777777" w:rsidR="00135FA7" w:rsidRDefault="00135FA7" w:rsidP="00064FFB"/>
  <w:p w14:paraId="11A03F93" w14:textId="77777777" w:rsidR="00135FA7" w:rsidRDefault="00135FA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4F5753" w14:textId="77777777" w:rsidR="00135FA7" w:rsidRDefault="00135FA7"/>
  <w:p w14:paraId="32D5E7B1" w14:textId="77777777" w:rsidR="00135FA7" w:rsidRDefault="00135FA7"/>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DE1C69" w14:textId="77777777" w:rsidR="00413B09" w:rsidRDefault="00413B09">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75" w:type="dxa"/>
      <w:tblInd w:w="-612" w:type="dxa"/>
      <w:tblLook w:val="01E0" w:firstRow="1" w:lastRow="1" w:firstColumn="1" w:lastColumn="1" w:noHBand="0" w:noVBand="0"/>
    </w:tblPr>
    <w:tblGrid>
      <w:gridCol w:w="540"/>
      <w:gridCol w:w="8835"/>
    </w:tblGrid>
    <w:tr w:rsidR="00135FA7" w14:paraId="425AA979" w14:textId="77777777">
      <w:trPr>
        <w:trHeight w:val="182"/>
      </w:trPr>
      <w:tc>
        <w:tcPr>
          <w:tcW w:w="540" w:type="dxa"/>
        </w:tcPr>
        <w:p w14:paraId="5290E4C9" w14:textId="77777777" w:rsidR="00135FA7" w:rsidRPr="007008A1" w:rsidRDefault="00135FA7" w:rsidP="00796267">
          <w:pPr>
            <w:rPr>
              <w:sz w:val="14"/>
              <w:szCs w:val="14"/>
            </w:rPr>
          </w:pPr>
          <w:r w:rsidRPr="007008A1">
            <w:rPr>
              <w:sz w:val="14"/>
              <w:szCs w:val="14"/>
            </w:rPr>
            <w:fldChar w:fldCharType="begin"/>
          </w:r>
          <w:r w:rsidRPr="007008A1">
            <w:rPr>
              <w:sz w:val="14"/>
              <w:szCs w:val="14"/>
            </w:rPr>
            <w:instrText xml:space="preserve"> PAGE </w:instrText>
          </w:r>
          <w:r w:rsidRPr="007008A1">
            <w:rPr>
              <w:sz w:val="14"/>
              <w:szCs w:val="14"/>
            </w:rPr>
            <w:fldChar w:fldCharType="separate"/>
          </w:r>
          <w:r>
            <w:rPr>
              <w:noProof/>
              <w:sz w:val="14"/>
              <w:szCs w:val="14"/>
            </w:rPr>
            <w:t>2</w:t>
          </w:r>
          <w:r w:rsidRPr="007008A1">
            <w:rPr>
              <w:sz w:val="14"/>
              <w:szCs w:val="14"/>
            </w:rPr>
            <w:fldChar w:fldCharType="end"/>
          </w:r>
        </w:p>
      </w:tc>
      <w:tc>
        <w:tcPr>
          <w:tcW w:w="8835" w:type="dxa"/>
        </w:tcPr>
        <w:p w14:paraId="1BA5CA9D" w14:textId="1071C151" w:rsidR="00135FA7" w:rsidRPr="007008A1" w:rsidRDefault="00135FA7" w:rsidP="006B763D">
          <w:pPr>
            <w:rPr>
              <w:sz w:val="14"/>
              <w:szCs w:val="14"/>
            </w:rPr>
          </w:pPr>
          <w:r>
            <w:rPr>
              <w:sz w:val="14"/>
              <w:szCs w:val="14"/>
            </w:rPr>
            <w:t>Rapport IMKL - Objectcatalogus</w:t>
          </w:r>
        </w:p>
      </w:tc>
    </w:tr>
  </w:tbl>
  <w:p w14:paraId="2B2468E4" w14:textId="77777777" w:rsidR="00135FA7" w:rsidRDefault="00135FA7"/>
  <w:p w14:paraId="2ED8B5D1" w14:textId="77777777" w:rsidR="00135FA7" w:rsidRDefault="00135FA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DB12DC" w14:textId="77777777" w:rsidR="00966651" w:rsidRDefault="00966651">
      <w:r>
        <w:separator/>
      </w:r>
    </w:p>
    <w:p w14:paraId="3F6F3014" w14:textId="77777777" w:rsidR="00966651" w:rsidRDefault="00966651"/>
  </w:footnote>
  <w:footnote w:type="continuationSeparator" w:id="0">
    <w:p w14:paraId="7E2469B8" w14:textId="77777777" w:rsidR="00966651" w:rsidRDefault="00966651">
      <w:r>
        <w:continuationSeparator/>
      </w:r>
    </w:p>
    <w:p w14:paraId="55F8B832" w14:textId="77777777" w:rsidR="00966651" w:rsidRDefault="0096665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0702CF" w14:textId="77777777" w:rsidR="00413B09" w:rsidRDefault="00413B09">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621F6A" w14:textId="77777777" w:rsidR="00135FA7" w:rsidRDefault="00135FA7" w:rsidP="00064FFB">
    <w:pPr>
      <w:jc w:val="center"/>
    </w:pPr>
  </w:p>
  <w:p w14:paraId="455C12D4" w14:textId="77777777" w:rsidR="00135FA7" w:rsidRDefault="00135FA7">
    <w:r>
      <w:rPr>
        <w:noProof/>
      </w:rPr>
      <w:drawing>
        <wp:anchor distT="0" distB="0" distL="114300" distR="114300" simplePos="0" relativeHeight="251656704" behindDoc="0" locked="0" layoutInCell="1" allowOverlap="1" wp14:anchorId="67544518" wp14:editId="26EB9BC3">
          <wp:simplePos x="0" y="0"/>
          <wp:positionH relativeFrom="column">
            <wp:posOffset>1714500</wp:posOffset>
          </wp:positionH>
          <wp:positionV relativeFrom="paragraph">
            <wp:posOffset>20320</wp:posOffset>
          </wp:positionV>
          <wp:extent cx="2059940" cy="1043940"/>
          <wp:effectExtent l="0" t="0" r="0" b="3810"/>
          <wp:wrapNone/>
          <wp:docPr id="2" name="Afbeelding 5" descr="geonovu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5" descr="geonovum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59940" cy="1043940"/>
                  </a:xfrm>
                  <a:prstGeom prst="rect">
                    <a:avLst/>
                  </a:prstGeom>
                  <a:noFill/>
                  <a:ln>
                    <a:noFill/>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B33105" w14:textId="77777777" w:rsidR="00413B09" w:rsidRDefault="00413B09">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3DC25D" w14:textId="77777777" w:rsidR="00135FA7" w:rsidRDefault="00135FA7" w:rsidP="00064FFB">
    <w:pPr>
      <w:jc w:val="center"/>
    </w:pPr>
    <w:r>
      <w:rPr>
        <w:noProof/>
      </w:rPr>
      <w:drawing>
        <wp:anchor distT="0" distB="0" distL="114300" distR="114300" simplePos="0" relativeHeight="251658752" behindDoc="0" locked="0" layoutInCell="1" allowOverlap="1" wp14:anchorId="37C34CDA" wp14:editId="5A6805D6">
          <wp:simplePos x="0" y="0"/>
          <wp:positionH relativeFrom="column">
            <wp:posOffset>2057400</wp:posOffset>
          </wp:positionH>
          <wp:positionV relativeFrom="paragraph">
            <wp:posOffset>20320</wp:posOffset>
          </wp:positionV>
          <wp:extent cx="1395730" cy="466090"/>
          <wp:effectExtent l="0" t="0" r="0" b="0"/>
          <wp:wrapNone/>
          <wp:docPr id="1" name="Afbeelding 4" descr="geonovum logo kl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4" descr="geonovum logo klei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95730" cy="466090"/>
                  </a:xfrm>
                  <a:prstGeom prst="rect">
                    <a:avLst/>
                  </a:prstGeom>
                  <a:noFill/>
                  <a:ln>
                    <a:noFill/>
                  </a:ln>
                </pic:spPr>
              </pic:pic>
            </a:graphicData>
          </a:graphic>
        </wp:anchor>
      </w:drawing>
    </w:r>
  </w:p>
  <w:p w14:paraId="0B566BDD" w14:textId="77777777" w:rsidR="00135FA7" w:rsidRDefault="00135FA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9882B5E"/>
    <w:lvl w:ilvl="0">
      <w:start w:val="1"/>
      <w:numFmt w:val="decimal"/>
      <w:pStyle w:val="Lijstnummering5"/>
      <w:lvlText w:val="%1."/>
      <w:lvlJc w:val="left"/>
      <w:pPr>
        <w:tabs>
          <w:tab w:val="num" w:pos="1492"/>
        </w:tabs>
        <w:ind w:left="1492" w:hanging="360"/>
      </w:pPr>
    </w:lvl>
  </w:abstractNum>
  <w:abstractNum w:abstractNumId="1" w15:restartNumberingAfterBreak="0">
    <w:nsid w:val="FFFFFF7D"/>
    <w:multiLevelType w:val="singleLevel"/>
    <w:tmpl w:val="39D8655C"/>
    <w:lvl w:ilvl="0">
      <w:start w:val="1"/>
      <w:numFmt w:val="decimal"/>
      <w:pStyle w:val="Lijstnummering4"/>
      <w:lvlText w:val="%1."/>
      <w:lvlJc w:val="left"/>
      <w:pPr>
        <w:tabs>
          <w:tab w:val="num" w:pos="1209"/>
        </w:tabs>
        <w:ind w:left="1209" w:hanging="360"/>
      </w:pPr>
    </w:lvl>
  </w:abstractNum>
  <w:abstractNum w:abstractNumId="2" w15:restartNumberingAfterBreak="0">
    <w:nsid w:val="FFFFFF7E"/>
    <w:multiLevelType w:val="singleLevel"/>
    <w:tmpl w:val="6D98B760"/>
    <w:lvl w:ilvl="0">
      <w:start w:val="1"/>
      <w:numFmt w:val="decimal"/>
      <w:pStyle w:val="Lijstnummering3"/>
      <w:lvlText w:val="%1."/>
      <w:lvlJc w:val="left"/>
      <w:pPr>
        <w:tabs>
          <w:tab w:val="num" w:pos="926"/>
        </w:tabs>
        <w:ind w:left="926" w:hanging="360"/>
      </w:pPr>
    </w:lvl>
  </w:abstractNum>
  <w:abstractNum w:abstractNumId="3" w15:restartNumberingAfterBreak="0">
    <w:nsid w:val="FFFFFF7F"/>
    <w:multiLevelType w:val="singleLevel"/>
    <w:tmpl w:val="BF9402B4"/>
    <w:lvl w:ilvl="0">
      <w:start w:val="1"/>
      <w:numFmt w:val="decimal"/>
      <w:pStyle w:val="Lijstnummering2"/>
      <w:lvlText w:val="%1."/>
      <w:lvlJc w:val="left"/>
      <w:pPr>
        <w:tabs>
          <w:tab w:val="num" w:pos="643"/>
        </w:tabs>
        <w:ind w:left="643" w:hanging="360"/>
      </w:pPr>
    </w:lvl>
  </w:abstractNum>
  <w:abstractNum w:abstractNumId="4" w15:restartNumberingAfterBreak="0">
    <w:nsid w:val="FFFFFF80"/>
    <w:multiLevelType w:val="singleLevel"/>
    <w:tmpl w:val="93965584"/>
    <w:lvl w:ilvl="0">
      <w:start w:val="1"/>
      <w:numFmt w:val="bullet"/>
      <w:pStyle w:val="Lijstopsomtek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E3A119A"/>
    <w:lvl w:ilvl="0">
      <w:start w:val="1"/>
      <w:numFmt w:val="bullet"/>
      <w:pStyle w:val="Lijstopsomtek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FB0991E"/>
    <w:lvl w:ilvl="0">
      <w:start w:val="1"/>
      <w:numFmt w:val="bullet"/>
      <w:pStyle w:val="Lijstopsomtek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52613CA"/>
    <w:lvl w:ilvl="0">
      <w:start w:val="1"/>
      <w:numFmt w:val="bullet"/>
      <w:pStyle w:val="Lijstopsomtek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32A989E"/>
    <w:lvl w:ilvl="0">
      <w:start w:val="1"/>
      <w:numFmt w:val="decimal"/>
      <w:pStyle w:val="Lijstnummering"/>
      <w:lvlText w:val="%1."/>
      <w:lvlJc w:val="left"/>
      <w:pPr>
        <w:tabs>
          <w:tab w:val="num" w:pos="360"/>
        </w:tabs>
        <w:ind w:left="360" w:hanging="360"/>
      </w:pPr>
    </w:lvl>
  </w:abstractNum>
  <w:abstractNum w:abstractNumId="9" w15:restartNumberingAfterBreak="0">
    <w:nsid w:val="FFFFFF89"/>
    <w:multiLevelType w:val="singleLevel"/>
    <w:tmpl w:val="B558A39E"/>
    <w:lvl w:ilvl="0">
      <w:start w:val="1"/>
      <w:numFmt w:val="bullet"/>
      <w:pStyle w:val="Lijstopsomteken"/>
      <w:lvlText w:val=""/>
      <w:lvlJc w:val="left"/>
      <w:pPr>
        <w:tabs>
          <w:tab w:val="num" w:pos="360"/>
        </w:tabs>
        <w:ind w:left="360" w:hanging="360"/>
      </w:pPr>
      <w:rPr>
        <w:rFonts w:ascii="Symbol" w:hAnsi="Symbol" w:hint="default"/>
      </w:rPr>
    </w:lvl>
  </w:abstractNum>
  <w:abstractNum w:abstractNumId="10" w15:restartNumberingAfterBreak="0">
    <w:nsid w:val="0A896A78"/>
    <w:multiLevelType w:val="multilevel"/>
    <w:tmpl w:val="E362A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BA03D6F"/>
    <w:multiLevelType w:val="multilevel"/>
    <w:tmpl w:val="1DB04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B92567"/>
    <w:multiLevelType w:val="multilevel"/>
    <w:tmpl w:val="4D3A1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54F220D"/>
    <w:multiLevelType w:val="multilevel"/>
    <w:tmpl w:val="F76C8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5905C82"/>
    <w:multiLevelType w:val="multilevel"/>
    <w:tmpl w:val="78E6A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7670FBD"/>
    <w:multiLevelType w:val="multilevel"/>
    <w:tmpl w:val="E1AAE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CCD0BC0"/>
    <w:multiLevelType w:val="hybridMultilevel"/>
    <w:tmpl w:val="C444F40A"/>
    <w:lvl w:ilvl="0" w:tplc="15581876">
      <w:start w:val="4"/>
      <w:numFmt w:val="bullet"/>
      <w:lvlText w:val="-"/>
      <w:lvlJc w:val="left"/>
      <w:pPr>
        <w:ind w:left="720" w:hanging="360"/>
      </w:pPr>
      <w:rPr>
        <w:rFonts w:ascii="Verdana" w:eastAsia="Times New Roman"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1E706937"/>
    <w:multiLevelType w:val="multilevel"/>
    <w:tmpl w:val="64080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7B04BE9"/>
    <w:multiLevelType w:val="multilevel"/>
    <w:tmpl w:val="CDA01120"/>
    <w:lvl w:ilvl="0">
      <w:start w:val="1"/>
      <w:numFmt w:val="decimal"/>
      <w:pStyle w:val="Hoofdstukx"/>
      <w:suff w:val="nothing"/>
      <w:lvlText w:val="Hoofdstuk %1"/>
      <w:lvlJc w:val="left"/>
      <w:pPr>
        <w:ind w:left="0" w:firstLine="0"/>
      </w:pPr>
      <w:rPr>
        <w:rFonts w:ascii="Verdana" w:hAnsi="Verdana"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Paragraaftitel"/>
      <w:lvlText w:val="%1.%2"/>
      <w:lvlJc w:val="left"/>
      <w:pPr>
        <w:tabs>
          <w:tab w:val="num" w:pos="709"/>
        </w:tabs>
        <w:ind w:left="142" w:firstLine="0"/>
      </w:pPr>
      <w:rPr>
        <w:rFonts w:cs="Times New Roman"/>
        <w:b w:val="0"/>
        <w:bCs w:val="0"/>
        <w:i w:val="0"/>
        <w:iCs w:val="0"/>
        <w:caps w:val="0"/>
        <w:smallCaps w:val="0"/>
        <w:strike w:val="0"/>
        <w:dstrike w:val="0"/>
        <w:noProof w:val="0"/>
        <w:vanish w:val="0"/>
        <w:color w:val="000000"/>
        <w:spacing w:val="0"/>
        <w:kern w:val="0"/>
        <w:position w:val="0"/>
        <w:u w:val="none"/>
        <w:vertAlign w:val="baseline"/>
        <w:em w:val="none"/>
      </w:rPr>
    </w:lvl>
    <w:lvl w:ilvl="2">
      <w:start w:val="1"/>
      <w:numFmt w:val="decimal"/>
      <w:pStyle w:val="subparagraaftitel"/>
      <w:lvlText w:val="%1.%2.%3"/>
      <w:lvlJc w:val="left"/>
      <w:pPr>
        <w:tabs>
          <w:tab w:val="num" w:pos="567"/>
        </w:tabs>
        <w:ind w:left="0" w:firstLine="0"/>
      </w:pPr>
      <w:rPr>
        <w:rFonts w:hint="default"/>
      </w:rPr>
    </w:lvl>
    <w:lvl w:ilvl="3">
      <w:start w:val="1"/>
      <w:numFmt w:val="none"/>
      <w:lvlRestart w:val="0"/>
      <w:suff w:val="nothing"/>
      <w:lvlText w:val=""/>
      <w:lvlJc w:val="left"/>
      <w:pPr>
        <w:ind w:left="0" w:firstLine="0"/>
      </w:pPr>
      <w:rPr>
        <w:rFonts w:hint="default"/>
      </w:rPr>
    </w:lvl>
    <w:lvl w:ilvl="4">
      <w:start w:val="1"/>
      <w:numFmt w:val="none"/>
      <w:lvlRestart w:val="0"/>
      <w:suff w:val="nothing"/>
      <w:lvlText w:val=""/>
      <w:lvlJc w:val="left"/>
      <w:pPr>
        <w:ind w:left="0" w:firstLine="0"/>
      </w:pPr>
      <w:rPr>
        <w:rFonts w:hint="default"/>
      </w:rPr>
    </w:lvl>
    <w:lvl w:ilvl="5">
      <w:start w:val="1"/>
      <w:numFmt w:val="none"/>
      <w:lvlRestart w:val="0"/>
      <w:suff w:val="nothing"/>
      <w:lvlText w:val=""/>
      <w:lvlJc w:val="left"/>
      <w:pPr>
        <w:ind w:left="0" w:firstLine="0"/>
      </w:pPr>
      <w:rPr>
        <w:rFonts w:hint="default"/>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19" w15:restartNumberingAfterBreak="0">
    <w:nsid w:val="293040C3"/>
    <w:multiLevelType w:val="multilevel"/>
    <w:tmpl w:val="64023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9347C81"/>
    <w:multiLevelType w:val="multilevel"/>
    <w:tmpl w:val="50B22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AC75B49"/>
    <w:multiLevelType w:val="hybridMultilevel"/>
    <w:tmpl w:val="AC6E9452"/>
    <w:lvl w:ilvl="0" w:tplc="BA667A5E">
      <w:start w:val="1"/>
      <w:numFmt w:val="bullet"/>
      <w:lvlText w:val=""/>
      <w:lvlJc w:val="left"/>
      <w:pPr>
        <w:tabs>
          <w:tab w:val="num" w:pos="567"/>
        </w:tabs>
        <w:ind w:left="567" w:hanging="567"/>
      </w:pPr>
      <w:rPr>
        <w:rFonts w:ascii="Wingdings" w:hAnsi="Wingdings"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C015B21"/>
    <w:multiLevelType w:val="multilevel"/>
    <w:tmpl w:val="0413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39A4095D"/>
    <w:multiLevelType w:val="multilevel"/>
    <w:tmpl w:val="C34E3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A9F1777"/>
    <w:multiLevelType w:val="multilevel"/>
    <w:tmpl w:val="04130023"/>
    <w:styleLink w:val="Artikelsectie"/>
    <w:lvl w:ilvl="0">
      <w:start w:val="1"/>
      <w:numFmt w:val="upperRoman"/>
      <w:lvlText w:val="Artikel %1."/>
      <w:lvlJc w:val="left"/>
      <w:pPr>
        <w:tabs>
          <w:tab w:val="num" w:pos="1440"/>
        </w:tabs>
        <w:ind w:left="0" w:firstLine="0"/>
      </w:pPr>
    </w:lvl>
    <w:lvl w:ilvl="1">
      <w:start w:val="1"/>
      <w:numFmt w:val="decimalZero"/>
      <w:isLgl/>
      <w:lvlText w:val="Sectie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5" w15:restartNumberingAfterBreak="0">
    <w:nsid w:val="3B347C41"/>
    <w:multiLevelType w:val="multilevel"/>
    <w:tmpl w:val="346A3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B4E6478"/>
    <w:multiLevelType w:val="multilevel"/>
    <w:tmpl w:val="0413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 w15:restartNumberingAfterBreak="0">
    <w:nsid w:val="423B252D"/>
    <w:multiLevelType w:val="multilevel"/>
    <w:tmpl w:val="ACDCF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5841159"/>
    <w:multiLevelType w:val="multilevel"/>
    <w:tmpl w:val="93769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77F0AF5"/>
    <w:multiLevelType w:val="multilevel"/>
    <w:tmpl w:val="2AC8A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A2D58A5"/>
    <w:multiLevelType w:val="multilevel"/>
    <w:tmpl w:val="0B844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F07097B"/>
    <w:multiLevelType w:val="multilevel"/>
    <w:tmpl w:val="72582F24"/>
    <w:lvl w:ilvl="0">
      <w:start w:val="1"/>
      <w:numFmt w:val="decimal"/>
      <w:suff w:val="nothing"/>
      <w:lvlText w:val="Bijlage %1"/>
      <w:lvlJc w:val="left"/>
      <w:pPr>
        <w:ind w:left="0" w:firstLine="0"/>
      </w:pPr>
      <w:rPr>
        <w:rFonts w:ascii="Verdana" w:hAnsi="Verdana" w:hint="default"/>
        <w:sz w:val="20"/>
      </w:rPr>
    </w:lvl>
    <w:lvl w:ilvl="1">
      <w:start w:val="1"/>
      <w:numFmt w:val="decimal"/>
      <w:pStyle w:val="Bijlageparagraaf"/>
      <w:lvlText w:val="%1.%2"/>
      <w:lvlJc w:val="left"/>
      <w:pPr>
        <w:tabs>
          <w:tab w:val="num" w:pos="567"/>
        </w:tabs>
        <w:ind w:left="0" w:firstLine="0"/>
      </w:pPr>
      <w:rPr>
        <w:rFonts w:cs="Times New Roman" w:hint="default"/>
        <w:b w:val="0"/>
        <w:bCs w:val="0"/>
        <w:i w:val="0"/>
        <w:iCs w:val="0"/>
        <w:caps w:val="0"/>
        <w:smallCaps w:val="0"/>
        <w:strike w:val="0"/>
        <w:dstrike w:val="0"/>
        <w:noProof w:val="0"/>
        <w:vanish w:val="0"/>
        <w:color w:val="000000"/>
        <w:spacing w:val="0"/>
        <w:kern w:val="0"/>
        <w:position w:val="0"/>
        <w:u w:val="none"/>
        <w:vertAlign w:val="baseline"/>
        <w:em w:val="none"/>
      </w:rPr>
    </w:lvl>
    <w:lvl w:ilvl="2">
      <w:start w:val="1"/>
      <w:numFmt w:val="decimal"/>
      <w:lvlText w:val="%1.%2.%3"/>
      <w:lvlJc w:val="left"/>
      <w:pPr>
        <w:tabs>
          <w:tab w:val="num" w:pos="567"/>
        </w:tabs>
        <w:ind w:left="0" w:firstLine="0"/>
      </w:pPr>
      <w:rPr>
        <w:rFonts w:hint="default"/>
      </w:rPr>
    </w:lvl>
    <w:lvl w:ilvl="3">
      <w:start w:val="1"/>
      <w:numFmt w:val="none"/>
      <w:lvlRestart w:val="0"/>
      <w:suff w:val="nothing"/>
      <w:lvlText w:val=""/>
      <w:lvlJc w:val="left"/>
      <w:pPr>
        <w:ind w:left="0" w:firstLine="0"/>
      </w:pPr>
      <w:rPr>
        <w:rFonts w:hint="default"/>
      </w:rPr>
    </w:lvl>
    <w:lvl w:ilvl="4">
      <w:start w:val="1"/>
      <w:numFmt w:val="none"/>
      <w:lvlRestart w:val="0"/>
      <w:suff w:val="nothing"/>
      <w:lvlText w:val=""/>
      <w:lvlJc w:val="left"/>
      <w:pPr>
        <w:ind w:left="0" w:firstLine="0"/>
      </w:pPr>
      <w:rPr>
        <w:rFonts w:hint="default"/>
      </w:rPr>
    </w:lvl>
    <w:lvl w:ilvl="5">
      <w:start w:val="1"/>
      <w:numFmt w:val="none"/>
      <w:lvlRestart w:val="0"/>
      <w:suff w:val="nothing"/>
      <w:lvlText w:val=""/>
      <w:lvlJc w:val="left"/>
      <w:pPr>
        <w:ind w:left="0" w:firstLine="0"/>
      </w:pPr>
      <w:rPr>
        <w:rFonts w:hint="default"/>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32" w15:restartNumberingAfterBreak="0">
    <w:nsid w:val="50F51C5C"/>
    <w:multiLevelType w:val="multilevel"/>
    <w:tmpl w:val="3326B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154381F"/>
    <w:multiLevelType w:val="multilevel"/>
    <w:tmpl w:val="81225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19053B0"/>
    <w:multiLevelType w:val="multilevel"/>
    <w:tmpl w:val="58809E4C"/>
    <w:lvl w:ilvl="0">
      <w:start w:val="1"/>
      <w:numFmt w:val="decimal"/>
      <w:pStyle w:val="Bijlagen"/>
      <w:suff w:val="nothing"/>
      <w:lvlText w:val="Bijlage %1"/>
      <w:lvlJc w:val="left"/>
      <w:pPr>
        <w:ind w:left="710" w:firstLine="0"/>
      </w:pPr>
      <w:rPr>
        <w:rFonts w:ascii="Verdana" w:hAnsi="Verdana" w:hint="default"/>
        <w:sz w:val="20"/>
      </w:rPr>
    </w:lvl>
    <w:lvl w:ilvl="1">
      <w:start w:val="1"/>
      <w:numFmt w:val="decimal"/>
      <w:lvlText w:val="%1.%2"/>
      <w:lvlJc w:val="left"/>
      <w:pPr>
        <w:tabs>
          <w:tab w:val="num" w:pos="567"/>
        </w:tabs>
        <w:ind w:left="0" w:firstLine="0"/>
      </w:pPr>
      <w:rPr>
        <w:rFonts w:hint="default"/>
      </w:rPr>
    </w:lvl>
    <w:lvl w:ilvl="2">
      <w:start w:val="1"/>
      <w:numFmt w:val="decimal"/>
      <w:lvlText w:val="%1.%2.%3"/>
      <w:lvlJc w:val="left"/>
      <w:pPr>
        <w:tabs>
          <w:tab w:val="num" w:pos="567"/>
        </w:tabs>
        <w:ind w:left="0" w:firstLine="0"/>
      </w:pPr>
      <w:rPr>
        <w:rFonts w:hint="default"/>
      </w:rPr>
    </w:lvl>
    <w:lvl w:ilvl="3">
      <w:start w:val="1"/>
      <w:numFmt w:val="none"/>
      <w:lvlRestart w:val="0"/>
      <w:suff w:val="nothing"/>
      <w:lvlText w:val=""/>
      <w:lvlJc w:val="left"/>
      <w:pPr>
        <w:ind w:left="0" w:firstLine="0"/>
      </w:pPr>
      <w:rPr>
        <w:rFonts w:hint="default"/>
      </w:rPr>
    </w:lvl>
    <w:lvl w:ilvl="4">
      <w:start w:val="1"/>
      <w:numFmt w:val="none"/>
      <w:lvlRestart w:val="0"/>
      <w:suff w:val="nothing"/>
      <w:lvlText w:val=""/>
      <w:lvlJc w:val="left"/>
      <w:pPr>
        <w:ind w:left="0" w:firstLine="0"/>
      </w:pPr>
      <w:rPr>
        <w:rFonts w:hint="default"/>
      </w:rPr>
    </w:lvl>
    <w:lvl w:ilvl="5">
      <w:start w:val="1"/>
      <w:numFmt w:val="none"/>
      <w:lvlRestart w:val="0"/>
      <w:suff w:val="nothing"/>
      <w:lvlText w:val=""/>
      <w:lvlJc w:val="left"/>
      <w:pPr>
        <w:ind w:left="0" w:firstLine="0"/>
      </w:pPr>
      <w:rPr>
        <w:rFonts w:hint="default"/>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35" w15:restartNumberingAfterBreak="0">
    <w:nsid w:val="52374E5D"/>
    <w:multiLevelType w:val="multilevel"/>
    <w:tmpl w:val="F31C2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399631E"/>
    <w:multiLevelType w:val="multilevel"/>
    <w:tmpl w:val="94C4C01C"/>
    <w:lvl w:ilvl="0">
      <w:start w:val="1"/>
      <w:numFmt w:val="decimal"/>
      <w:pStyle w:val="Inhopg1"/>
      <w:lvlText w:val="%1"/>
      <w:lvlJc w:val="left"/>
      <w:pPr>
        <w:tabs>
          <w:tab w:val="num" w:pos="567"/>
        </w:tabs>
        <w:ind w:left="360" w:hanging="360"/>
      </w:pPr>
      <w:rPr>
        <w:rFonts w:ascii="Verdana" w:hAnsi="Verdana" w:hint="default"/>
        <w:sz w:val="16"/>
        <w:szCs w:val="16"/>
      </w:rPr>
    </w:lvl>
    <w:lvl w:ilvl="1">
      <w:start w:val="1"/>
      <w:numFmt w:val="none"/>
      <w:lvlText w:val=""/>
      <w:lvlJc w:val="left"/>
      <w:pPr>
        <w:tabs>
          <w:tab w:val="num" w:pos="567"/>
        </w:tabs>
        <w:ind w:left="792" w:hanging="792"/>
      </w:pPr>
      <w:rPr>
        <w:rFonts w:hint="default"/>
      </w:rPr>
    </w:lvl>
    <w:lvl w:ilvl="2">
      <w:start w:val="1"/>
      <w:numFmt w:val="none"/>
      <w:lvlText w:val=""/>
      <w:lvlJc w:val="left"/>
      <w:pPr>
        <w:tabs>
          <w:tab w:val="num" w:pos="1440"/>
        </w:tabs>
        <w:ind w:left="1224" w:hanging="504"/>
      </w:pPr>
      <w:rPr>
        <w:rFonts w:hint="default"/>
      </w:rPr>
    </w:lvl>
    <w:lvl w:ilvl="3">
      <w:start w:val="1"/>
      <w:numFmt w:val="none"/>
      <w:lvlText w:val=""/>
      <w:lvlJc w:val="left"/>
      <w:pPr>
        <w:tabs>
          <w:tab w:val="num" w:pos="2160"/>
        </w:tabs>
        <w:ind w:left="1728" w:hanging="648"/>
      </w:pPr>
      <w:rPr>
        <w:rFonts w:hint="default"/>
      </w:rPr>
    </w:lvl>
    <w:lvl w:ilvl="4">
      <w:start w:val="1"/>
      <w:numFmt w:val="none"/>
      <w:lvlText w:val=""/>
      <w:lvlJc w:val="left"/>
      <w:pPr>
        <w:tabs>
          <w:tab w:val="num" w:pos="2520"/>
        </w:tabs>
        <w:ind w:left="2232" w:hanging="792"/>
      </w:pPr>
      <w:rPr>
        <w:rFonts w:hint="default"/>
      </w:rPr>
    </w:lvl>
    <w:lvl w:ilvl="5">
      <w:start w:val="1"/>
      <w:numFmt w:val="none"/>
      <w:lvlText w:val=""/>
      <w:lvlJc w:val="left"/>
      <w:pPr>
        <w:tabs>
          <w:tab w:val="num" w:pos="3240"/>
        </w:tabs>
        <w:ind w:left="2736" w:hanging="936"/>
      </w:pPr>
      <w:rPr>
        <w:rFonts w:hint="default"/>
      </w:rPr>
    </w:lvl>
    <w:lvl w:ilvl="6">
      <w:start w:val="1"/>
      <w:numFmt w:val="none"/>
      <w:lvlText w:val=""/>
      <w:lvlJc w:val="left"/>
      <w:pPr>
        <w:tabs>
          <w:tab w:val="num" w:pos="3600"/>
        </w:tabs>
        <w:ind w:left="3240" w:hanging="1080"/>
      </w:pPr>
      <w:rPr>
        <w:rFonts w:hint="default"/>
      </w:rPr>
    </w:lvl>
    <w:lvl w:ilvl="7">
      <w:start w:val="1"/>
      <w:numFmt w:val="none"/>
      <w:lvlText w:val=""/>
      <w:lvlJc w:val="left"/>
      <w:pPr>
        <w:tabs>
          <w:tab w:val="num" w:pos="4320"/>
        </w:tabs>
        <w:ind w:left="3744" w:hanging="1224"/>
      </w:pPr>
      <w:rPr>
        <w:rFonts w:hint="default"/>
      </w:rPr>
    </w:lvl>
    <w:lvl w:ilvl="8">
      <w:start w:val="1"/>
      <w:numFmt w:val="none"/>
      <w:lvlText w:val=""/>
      <w:lvlJc w:val="left"/>
      <w:pPr>
        <w:tabs>
          <w:tab w:val="num" w:pos="4680"/>
        </w:tabs>
        <w:ind w:left="4320" w:hanging="1440"/>
      </w:pPr>
      <w:rPr>
        <w:rFonts w:hint="default"/>
      </w:rPr>
    </w:lvl>
  </w:abstractNum>
  <w:abstractNum w:abstractNumId="37" w15:restartNumberingAfterBreak="0">
    <w:nsid w:val="579F3F7B"/>
    <w:multiLevelType w:val="multilevel"/>
    <w:tmpl w:val="0FF48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DA0016C"/>
    <w:multiLevelType w:val="multilevel"/>
    <w:tmpl w:val="8474D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59968F6"/>
    <w:multiLevelType w:val="multilevel"/>
    <w:tmpl w:val="0A0A9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5D31AC8"/>
    <w:multiLevelType w:val="multilevel"/>
    <w:tmpl w:val="38C8E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6896FF6"/>
    <w:multiLevelType w:val="multilevel"/>
    <w:tmpl w:val="40440614"/>
    <w:styleLink w:val="OpmaakprofielMetopsommingstekens"/>
    <w:lvl w:ilvl="0">
      <w:start w:val="1"/>
      <w:numFmt w:val="bullet"/>
      <w:lvlText w:val=""/>
      <w:lvlJc w:val="left"/>
      <w:pPr>
        <w:tabs>
          <w:tab w:val="num" w:pos="567"/>
        </w:tabs>
        <w:ind w:left="567" w:hanging="567"/>
      </w:pPr>
      <w:rPr>
        <w:rFonts w:ascii="Wingdings" w:hAnsi="Wingdings" w:hint="default"/>
        <w:sz w:val="16"/>
      </w:rPr>
    </w:lvl>
    <w:lvl w:ilvl="1">
      <w:start w:val="1"/>
      <w:numFmt w:val="bullet"/>
      <w:lvlText w:val=""/>
      <w:lvlJc w:val="left"/>
      <w:pPr>
        <w:tabs>
          <w:tab w:val="num" w:pos="1134"/>
        </w:tabs>
        <w:ind w:left="1134" w:hanging="567"/>
      </w:pPr>
      <w:rPr>
        <w:rFonts w:ascii="Wingdings" w:hAnsi="Wingdings" w:hint="default"/>
      </w:rPr>
    </w:lvl>
    <w:lvl w:ilvl="2">
      <w:start w:val="1"/>
      <w:numFmt w:val="bullet"/>
      <w:lvlText w:val=""/>
      <w:lvlJc w:val="left"/>
      <w:pPr>
        <w:tabs>
          <w:tab w:val="num" w:pos="1701"/>
        </w:tabs>
        <w:ind w:left="1701" w:hanging="567"/>
      </w:pPr>
      <w:rPr>
        <w:rFonts w:ascii="Wingdings" w:hAnsi="Wingdings" w:hint="default"/>
      </w:rPr>
    </w:lvl>
    <w:lvl w:ilvl="3">
      <w:start w:val="1"/>
      <w:numFmt w:val="bullet"/>
      <w:lvlText w:val=""/>
      <w:lvlJc w:val="left"/>
      <w:pPr>
        <w:tabs>
          <w:tab w:val="num" w:pos="2268"/>
        </w:tabs>
        <w:ind w:left="2268" w:hanging="567"/>
      </w:pPr>
      <w:rPr>
        <w:rFonts w:ascii="Wingdings" w:hAnsi="Wingdings" w:hint="default"/>
      </w:rPr>
    </w:lvl>
    <w:lvl w:ilvl="4">
      <w:start w:val="1"/>
      <w:numFmt w:val="bullet"/>
      <w:lvlText w:val=""/>
      <w:lvlJc w:val="left"/>
      <w:pPr>
        <w:tabs>
          <w:tab w:val="num" w:pos="2835"/>
        </w:tabs>
        <w:ind w:left="2835" w:hanging="567"/>
      </w:pPr>
      <w:rPr>
        <w:rFonts w:ascii="Wingdings" w:hAnsi="Wingdings" w:hint="default"/>
      </w:rPr>
    </w:lvl>
    <w:lvl w:ilvl="5">
      <w:start w:val="1"/>
      <w:numFmt w:val="bullet"/>
      <w:lvlText w:val=""/>
      <w:lvlJc w:val="left"/>
      <w:pPr>
        <w:tabs>
          <w:tab w:val="num" w:pos="3402"/>
        </w:tabs>
        <w:ind w:left="3402" w:hanging="567"/>
      </w:pPr>
      <w:rPr>
        <w:rFonts w:ascii="Wingdings" w:hAnsi="Wingdings" w:hint="default"/>
      </w:rPr>
    </w:lvl>
    <w:lvl w:ilvl="6">
      <w:start w:val="1"/>
      <w:numFmt w:val="bullet"/>
      <w:lvlText w:val=""/>
      <w:lvlJc w:val="left"/>
      <w:pPr>
        <w:tabs>
          <w:tab w:val="num" w:pos="3969"/>
        </w:tabs>
        <w:ind w:left="3969" w:hanging="567"/>
      </w:pPr>
      <w:rPr>
        <w:rFonts w:ascii="Wingdings" w:hAnsi="Wingdings" w:hint="default"/>
      </w:rPr>
    </w:lvl>
    <w:lvl w:ilvl="7">
      <w:start w:val="1"/>
      <w:numFmt w:val="bullet"/>
      <w:lvlText w:val=""/>
      <w:lvlJc w:val="left"/>
      <w:pPr>
        <w:tabs>
          <w:tab w:val="num" w:pos="4536"/>
        </w:tabs>
        <w:ind w:left="4536" w:hanging="567"/>
      </w:pPr>
      <w:rPr>
        <w:rFonts w:ascii="Wingdings" w:hAnsi="Wingdings" w:hint="default"/>
      </w:rPr>
    </w:lvl>
    <w:lvl w:ilvl="8">
      <w:start w:val="1"/>
      <w:numFmt w:val="bullet"/>
      <w:lvlText w:val=""/>
      <w:lvlJc w:val="left"/>
      <w:pPr>
        <w:tabs>
          <w:tab w:val="num" w:pos="5103"/>
        </w:tabs>
        <w:ind w:left="5103" w:hanging="567"/>
      </w:pPr>
      <w:rPr>
        <w:rFonts w:ascii="Wingdings" w:hAnsi="Wingdings" w:hint="default"/>
      </w:rPr>
    </w:lvl>
  </w:abstractNum>
  <w:abstractNum w:abstractNumId="42" w15:restartNumberingAfterBreak="0">
    <w:nsid w:val="67D4787E"/>
    <w:multiLevelType w:val="multilevel"/>
    <w:tmpl w:val="8072F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ADE25C3"/>
    <w:multiLevelType w:val="multilevel"/>
    <w:tmpl w:val="C9EAA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DE2486E"/>
    <w:multiLevelType w:val="multilevel"/>
    <w:tmpl w:val="BDBEB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8AC1F2C"/>
    <w:multiLevelType w:val="multilevel"/>
    <w:tmpl w:val="25DA9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D44608B"/>
    <w:multiLevelType w:val="multilevel"/>
    <w:tmpl w:val="155E0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6"/>
  </w:num>
  <w:num w:numId="4">
    <w:abstractNumId w:val="5"/>
  </w:num>
  <w:num w:numId="5">
    <w:abstractNumId w:val="41"/>
  </w:num>
  <w:num w:numId="6">
    <w:abstractNumId w:val="26"/>
  </w:num>
  <w:num w:numId="7">
    <w:abstractNumId w:val="22"/>
  </w:num>
  <w:num w:numId="8">
    <w:abstractNumId w:val="24"/>
  </w:num>
  <w:num w:numId="9">
    <w:abstractNumId w:val="4"/>
  </w:num>
  <w:num w:numId="10">
    <w:abstractNumId w:val="8"/>
  </w:num>
  <w:num w:numId="11">
    <w:abstractNumId w:val="3"/>
  </w:num>
  <w:num w:numId="12">
    <w:abstractNumId w:val="2"/>
  </w:num>
  <w:num w:numId="13">
    <w:abstractNumId w:val="1"/>
  </w:num>
  <w:num w:numId="14">
    <w:abstractNumId w:val="0"/>
  </w:num>
  <w:num w:numId="15">
    <w:abstractNumId w:val="36"/>
  </w:num>
  <w:num w:numId="16">
    <w:abstractNumId w:val="18"/>
  </w:num>
  <w:num w:numId="17">
    <w:abstractNumId w:val="21"/>
  </w:num>
  <w:num w:numId="18">
    <w:abstractNumId w:val="34"/>
  </w:num>
  <w:num w:numId="19">
    <w:abstractNumId w:val="31"/>
  </w:num>
  <w:num w:numId="2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num>
  <w:num w:numId="23">
    <w:abstractNumId w:val="30"/>
  </w:num>
  <w:num w:numId="24">
    <w:abstractNumId w:val="23"/>
  </w:num>
  <w:num w:numId="25">
    <w:abstractNumId w:val="33"/>
  </w:num>
  <w:num w:numId="26">
    <w:abstractNumId w:val="46"/>
  </w:num>
  <w:num w:numId="27">
    <w:abstractNumId w:val="19"/>
  </w:num>
  <w:num w:numId="28">
    <w:abstractNumId w:val="25"/>
  </w:num>
  <w:num w:numId="29">
    <w:abstractNumId w:val="27"/>
  </w:num>
  <w:num w:numId="30">
    <w:abstractNumId w:val="20"/>
  </w:num>
  <w:num w:numId="31">
    <w:abstractNumId w:val="16"/>
  </w:num>
  <w:num w:numId="32">
    <w:abstractNumId w:val="10"/>
  </w:num>
  <w:num w:numId="33">
    <w:abstractNumId w:val="45"/>
  </w:num>
  <w:num w:numId="34">
    <w:abstractNumId w:val="17"/>
  </w:num>
  <w:num w:numId="35">
    <w:abstractNumId w:val="14"/>
  </w:num>
  <w:num w:numId="36">
    <w:abstractNumId w:val="44"/>
  </w:num>
  <w:num w:numId="37">
    <w:abstractNumId w:val="39"/>
  </w:num>
  <w:num w:numId="38">
    <w:abstractNumId w:val="43"/>
  </w:num>
  <w:num w:numId="39">
    <w:abstractNumId w:val="12"/>
  </w:num>
  <w:num w:numId="40">
    <w:abstractNumId w:val="40"/>
  </w:num>
  <w:num w:numId="41">
    <w:abstractNumId w:val="29"/>
  </w:num>
  <w:num w:numId="42">
    <w:abstractNumId w:val="42"/>
  </w:num>
  <w:num w:numId="43">
    <w:abstractNumId w:val="11"/>
  </w:num>
  <w:num w:numId="44">
    <w:abstractNumId w:val="28"/>
  </w:num>
  <w:num w:numId="45">
    <w:abstractNumId w:val="37"/>
  </w:num>
  <w:num w:numId="46">
    <w:abstractNumId w:val="35"/>
  </w:num>
  <w:num w:numId="47">
    <w:abstractNumId w:val="32"/>
  </w:num>
  <w:num w:numId="48">
    <w:abstractNumId w:val="13"/>
  </w:num>
  <w:num w:numId="49">
    <w:abstractNumId w:val="38"/>
  </w:num>
  <w:numIdMacAtCleanup w:val="1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aul Janssen">
    <w15:presenceInfo w15:providerId="AD" w15:userId="S::p.janssen@geonovum.nl::b62697e8-e7f0-48fe-b701-a5c7b17d8ebc"/>
  </w15:person>
  <w15:person w15:author="Lambo, Wil">
    <w15:presenceInfo w15:providerId="AD" w15:userId="S::wil.lambo@kpn.com::eb76aa0e-b5f9-42f3-85bf-a473c51e0ac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spelling="clean"/>
  <w:attachedTemplate r:id="rId1"/>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trackRevisions/>
  <w:defaultTabStop w:val="709"/>
  <w:hyphenationZone w:val="425"/>
  <w:drawingGridHorizontalSpacing w:val="8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722"/>
    <w:rsid w:val="00011C23"/>
    <w:rsid w:val="00020F2F"/>
    <w:rsid w:val="000215EF"/>
    <w:rsid w:val="00024200"/>
    <w:rsid w:val="00040D93"/>
    <w:rsid w:val="00050D03"/>
    <w:rsid w:val="000534BB"/>
    <w:rsid w:val="000623EF"/>
    <w:rsid w:val="00063973"/>
    <w:rsid w:val="0006444D"/>
    <w:rsid w:val="00064B43"/>
    <w:rsid w:val="00064FFB"/>
    <w:rsid w:val="000652DB"/>
    <w:rsid w:val="00067264"/>
    <w:rsid w:val="000812F4"/>
    <w:rsid w:val="00084857"/>
    <w:rsid w:val="000853F0"/>
    <w:rsid w:val="00085436"/>
    <w:rsid w:val="00086FF4"/>
    <w:rsid w:val="000879B5"/>
    <w:rsid w:val="00091444"/>
    <w:rsid w:val="00094327"/>
    <w:rsid w:val="000949FB"/>
    <w:rsid w:val="000955F0"/>
    <w:rsid w:val="000A042C"/>
    <w:rsid w:val="000A0CF9"/>
    <w:rsid w:val="000A1ADA"/>
    <w:rsid w:val="000A23C3"/>
    <w:rsid w:val="000A567E"/>
    <w:rsid w:val="000A5775"/>
    <w:rsid w:val="000B15A6"/>
    <w:rsid w:val="000B37CB"/>
    <w:rsid w:val="000B37E2"/>
    <w:rsid w:val="000B5386"/>
    <w:rsid w:val="000D0C03"/>
    <w:rsid w:val="000D1567"/>
    <w:rsid w:val="000E0786"/>
    <w:rsid w:val="000E3D1F"/>
    <w:rsid w:val="000E786F"/>
    <w:rsid w:val="000F0273"/>
    <w:rsid w:val="000F109E"/>
    <w:rsid w:val="00107898"/>
    <w:rsid w:val="0011291F"/>
    <w:rsid w:val="00115446"/>
    <w:rsid w:val="0012543F"/>
    <w:rsid w:val="001266CE"/>
    <w:rsid w:val="00131C76"/>
    <w:rsid w:val="0013237A"/>
    <w:rsid w:val="00134763"/>
    <w:rsid w:val="00135FA7"/>
    <w:rsid w:val="001417E4"/>
    <w:rsid w:val="00147C9E"/>
    <w:rsid w:val="001534B4"/>
    <w:rsid w:val="001555C3"/>
    <w:rsid w:val="00157176"/>
    <w:rsid w:val="00160954"/>
    <w:rsid w:val="00164A64"/>
    <w:rsid w:val="00165DD8"/>
    <w:rsid w:val="001663FD"/>
    <w:rsid w:val="001838A2"/>
    <w:rsid w:val="00186814"/>
    <w:rsid w:val="00190D59"/>
    <w:rsid w:val="001A0123"/>
    <w:rsid w:val="001A4D44"/>
    <w:rsid w:val="001B17EE"/>
    <w:rsid w:val="001B1923"/>
    <w:rsid w:val="001B44CE"/>
    <w:rsid w:val="001D5DD0"/>
    <w:rsid w:val="001D6CAB"/>
    <w:rsid w:val="001E18AC"/>
    <w:rsid w:val="001E1E77"/>
    <w:rsid w:val="001E2E40"/>
    <w:rsid w:val="001E7394"/>
    <w:rsid w:val="002057A9"/>
    <w:rsid w:val="00214E17"/>
    <w:rsid w:val="00222829"/>
    <w:rsid w:val="002230F7"/>
    <w:rsid w:val="0022612C"/>
    <w:rsid w:val="002457F0"/>
    <w:rsid w:val="00264C41"/>
    <w:rsid w:val="00277A65"/>
    <w:rsid w:val="00277D2C"/>
    <w:rsid w:val="002814E9"/>
    <w:rsid w:val="00291A96"/>
    <w:rsid w:val="00291DF3"/>
    <w:rsid w:val="00293035"/>
    <w:rsid w:val="00293472"/>
    <w:rsid w:val="002A75C8"/>
    <w:rsid w:val="002C5E27"/>
    <w:rsid w:val="002D6BA4"/>
    <w:rsid w:val="002E322F"/>
    <w:rsid w:val="002E546F"/>
    <w:rsid w:val="002E75E7"/>
    <w:rsid w:val="003009BE"/>
    <w:rsid w:val="00302A9B"/>
    <w:rsid w:val="00302FC6"/>
    <w:rsid w:val="003119AB"/>
    <w:rsid w:val="003125A6"/>
    <w:rsid w:val="00313B47"/>
    <w:rsid w:val="00323307"/>
    <w:rsid w:val="003276EB"/>
    <w:rsid w:val="00331F3D"/>
    <w:rsid w:val="00335164"/>
    <w:rsid w:val="003356E1"/>
    <w:rsid w:val="00355231"/>
    <w:rsid w:val="00373387"/>
    <w:rsid w:val="003807D5"/>
    <w:rsid w:val="0038325B"/>
    <w:rsid w:val="00387A6B"/>
    <w:rsid w:val="00392F89"/>
    <w:rsid w:val="003A3423"/>
    <w:rsid w:val="003A38F6"/>
    <w:rsid w:val="003A44A6"/>
    <w:rsid w:val="003A6ACC"/>
    <w:rsid w:val="003A7F44"/>
    <w:rsid w:val="003C4DDF"/>
    <w:rsid w:val="003D31A8"/>
    <w:rsid w:val="003D6A25"/>
    <w:rsid w:val="003E5260"/>
    <w:rsid w:val="003F0496"/>
    <w:rsid w:val="003F09AA"/>
    <w:rsid w:val="00403A01"/>
    <w:rsid w:val="00413972"/>
    <w:rsid w:val="00413B09"/>
    <w:rsid w:val="00413B8C"/>
    <w:rsid w:val="00413FF4"/>
    <w:rsid w:val="0043078D"/>
    <w:rsid w:val="00431ECE"/>
    <w:rsid w:val="004419AB"/>
    <w:rsid w:val="00446095"/>
    <w:rsid w:val="00447D73"/>
    <w:rsid w:val="00447FC6"/>
    <w:rsid w:val="00454238"/>
    <w:rsid w:val="0048209D"/>
    <w:rsid w:val="004A106B"/>
    <w:rsid w:val="004A761C"/>
    <w:rsid w:val="004B713C"/>
    <w:rsid w:val="004C056D"/>
    <w:rsid w:val="004C52F1"/>
    <w:rsid w:val="004D3480"/>
    <w:rsid w:val="004D5723"/>
    <w:rsid w:val="004E2308"/>
    <w:rsid w:val="004F6BE9"/>
    <w:rsid w:val="005016D6"/>
    <w:rsid w:val="00502E20"/>
    <w:rsid w:val="00505629"/>
    <w:rsid w:val="00506829"/>
    <w:rsid w:val="00533DAC"/>
    <w:rsid w:val="00533EF8"/>
    <w:rsid w:val="00534EC4"/>
    <w:rsid w:val="0053715C"/>
    <w:rsid w:val="00540C30"/>
    <w:rsid w:val="00540EB0"/>
    <w:rsid w:val="00553443"/>
    <w:rsid w:val="005557E5"/>
    <w:rsid w:val="005608E7"/>
    <w:rsid w:val="00566A6D"/>
    <w:rsid w:val="00572677"/>
    <w:rsid w:val="00580FF4"/>
    <w:rsid w:val="00581B23"/>
    <w:rsid w:val="00587F7F"/>
    <w:rsid w:val="00594AED"/>
    <w:rsid w:val="005B1DC0"/>
    <w:rsid w:val="005B7325"/>
    <w:rsid w:val="005C5480"/>
    <w:rsid w:val="005D4007"/>
    <w:rsid w:val="005E66C5"/>
    <w:rsid w:val="005E7CAB"/>
    <w:rsid w:val="005E7EEF"/>
    <w:rsid w:val="005F4542"/>
    <w:rsid w:val="005F5603"/>
    <w:rsid w:val="00601F69"/>
    <w:rsid w:val="00610F19"/>
    <w:rsid w:val="00613BB2"/>
    <w:rsid w:val="006222DE"/>
    <w:rsid w:val="00622867"/>
    <w:rsid w:val="006372A4"/>
    <w:rsid w:val="0064551A"/>
    <w:rsid w:val="0064682F"/>
    <w:rsid w:val="00650E66"/>
    <w:rsid w:val="00660982"/>
    <w:rsid w:val="00672722"/>
    <w:rsid w:val="006869A3"/>
    <w:rsid w:val="00694F31"/>
    <w:rsid w:val="0069792C"/>
    <w:rsid w:val="006A058D"/>
    <w:rsid w:val="006A1F5A"/>
    <w:rsid w:val="006B3319"/>
    <w:rsid w:val="006B466C"/>
    <w:rsid w:val="006B763D"/>
    <w:rsid w:val="006B7DF9"/>
    <w:rsid w:val="006D0CDD"/>
    <w:rsid w:val="006D2B7D"/>
    <w:rsid w:val="006D57E3"/>
    <w:rsid w:val="006D66D2"/>
    <w:rsid w:val="006E2051"/>
    <w:rsid w:val="006E5234"/>
    <w:rsid w:val="006F4CEB"/>
    <w:rsid w:val="006F4F6F"/>
    <w:rsid w:val="006F6311"/>
    <w:rsid w:val="006F6A42"/>
    <w:rsid w:val="007008A1"/>
    <w:rsid w:val="007040F8"/>
    <w:rsid w:val="00705CDD"/>
    <w:rsid w:val="00705FE7"/>
    <w:rsid w:val="007060DF"/>
    <w:rsid w:val="00707091"/>
    <w:rsid w:val="007175D0"/>
    <w:rsid w:val="007252B2"/>
    <w:rsid w:val="00725573"/>
    <w:rsid w:val="007354C6"/>
    <w:rsid w:val="00745CF8"/>
    <w:rsid w:val="0075124B"/>
    <w:rsid w:val="0075577F"/>
    <w:rsid w:val="00756728"/>
    <w:rsid w:val="0075753A"/>
    <w:rsid w:val="00762D94"/>
    <w:rsid w:val="0076547C"/>
    <w:rsid w:val="00765642"/>
    <w:rsid w:val="0077510B"/>
    <w:rsid w:val="00780D4B"/>
    <w:rsid w:val="007910BD"/>
    <w:rsid w:val="007911E4"/>
    <w:rsid w:val="00792DB7"/>
    <w:rsid w:val="007957F7"/>
    <w:rsid w:val="00796267"/>
    <w:rsid w:val="00797440"/>
    <w:rsid w:val="007A19E7"/>
    <w:rsid w:val="007A3B5C"/>
    <w:rsid w:val="007A5DA0"/>
    <w:rsid w:val="007C5935"/>
    <w:rsid w:val="007C7339"/>
    <w:rsid w:val="007D2B05"/>
    <w:rsid w:val="007D2D91"/>
    <w:rsid w:val="007E3C60"/>
    <w:rsid w:val="007E78B5"/>
    <w:rsid w:val="007F1638"/>
    <w:rsid w:val="00800D12"/>
    <w:rsid w:val="0080210F"/>
    <w:rsid w:val="00804348"/>
    <w:rsid w:val="00805F4B"/>
    <w:rsid w:val="00807F87"/>
    <w:rsid w:val="00813CE2"/>
    <w:rsid w:val="0081433B"/>
    <w:rsid w:val="00825BEF"/>
    <w:rsid w:val="00826345"/>
    <w:rsid w:val="00826499"/>
    <w:rsid w:val="0083076A"/>
    <w:rsid w:val="008309AB"/>
    <w:rsid w:val="00835884"/>
    <w:rsid w:val="00841D01"/>
    <w:rsid w:val="00844058"/>
    <w:rsid w:val="0086134C"/>
    <w:rsid w:val="008615B7"/>
    <w:rsid w:val="00864C8E"/>
    <w:rsid w:val="008666F5"/>
    <w:rsid w:val="00875BD6"/>
    <w:rsid w:val="00876CA9"/>
    <w:rsid w:val="00883948"/>
    <w:rsid w:val="00892F6F"/>
    <w:rsid w:val="00893298"/>
    <w:rsid w:val="008A6E1A"/>
    <w:rsid w:val="008B47E0"/>
    <w:rsid w:val="008C3E35"/>
    <w:rsid w:val="008D2EDC"/>
    <w:rsid w:val="008E1471"/>
    <w:rsid w:val="008F13CC"/>
    <w:rsid w:val="008F1810"/>
    <w:rsid w:val="008F36BF"/>
    <w:rsid w:val="00901952"/>
    <w:rsid w:val="0090213A"/>
    <w:rsid w:val="00905B40"/>
    <w:rsid w:val="0092303D"/>
    <w:rsid w:val="00923CCF"/>
    <w:rsid w:val="00924D70"/>
    <w:rsid w:val="009264C6"/>
    <w:rsid w:val="0093196F"/>
    <w:rsid w:val="00934D40"/>
    <w:rsid w:val="00942CD1"/>
    <w:rsid w:val="00945ADC"/>
    <w:rsid w:val="0094782B"/>
    <w:rsid w:val="00957990"/>
    <w:rsid w:val="00963092"/>
    <w:rsid w:val="00966651"/>
    <w:rsid w:val="00981AEF"/>
    <w:rsid w:val="0098270C"/>
    <w:rsid w:val="00992639"/>
    <w:rsid w:val="00992EE1"/>
    <w:rsid w:val="009A4291"/>
    <w:rsid w:val="009B16AC"/>
    <w:rsid w:val="009B321F"/>
    <w:rsid w:val="009C0A6F"/>
    <w:rsid w:val="009D5C22"/>
    <w:rsid w:val="009E4694"/>
    <w:rsid w:val="009E6B28"/>
    <w:rsid w:val="009F7CB4"/>
    <w:rsid w:val="00A006BE"/>
    <w:rsid w:val="00A064E5"/>
    <w:rsid w:val="00A11E16"/>
    <w:rsid w:val="00A129EC"/>
    <w:rsid w:val="00A17906"/>
    <w:rsid w:val="00A20F45"/>
    <w:rsid w:val="00A21B6C"/>
    <w:rsid w:val="00A24778"/>
    <w:rsid w:val="00A26809"/>
    <w:rsid w:val="00A32211"/>
    <w:rsid w:val="00A36689"/>
    <w:rsid w:val="00A42A80"/>
    <w:rsid w:val="00A51A82"/>
    <w:rsid w:val="00A53ECB"/>
    <w:rsid w:val="00A57484"/>
    <w:rsid w:val="00A655BD"/>
    <w:rsid w:val="00A67F6E"/>
    <w:rsid w:val="00A92388"/>
    <w:rsid w:val="00A95720"/>
    <w:rsid w:val="00A963CB"/>
    <w:rsid w:val="00A97005"/>
    <w:rsid w:val="00AA1364"/>
    <w:rsid w:val="00AA3625"/>
    <w:rsid w:val="00AC4F95"/>
    <w:rsid w:val="00AC55F7"/>
    <w:rsid w:val="00AD11A1"/>
    <w:rsid w:val="00AD4165"/>
    <w:rsid w:val="00AD65AE"/>
    <w:rsid w:val="00AF6AD9"/>
    <w:rsid w:val="00B03B8B"/>
    <w:rsid w:val="00B120AA"/>
    <w:rsid w:val="00B16FB6"/>
    <w:rsid w:val="00B21B34"/>
    <w:rsid w:val="00B37AE9"/>
    <w:rsid w:val="00B40EFB"/>
    <w:rsid w:val="00B437F5"/>
    <w:rsid w:val="00B453BD"/>
    <w:rsid w:val="00B50FEC"/>
    <w:rsid w:val="00B55BCA"/>
    <w:rsid w:val="00B76D1E"/>
    <w:rsid w:val="00B82609"/>
    <w:rsid w:val="00B82A0F"/>
    <w:rsid w:val="00B9273B"/>
    <w:rsid w:val="00B93692"/>
    <w:rsid w:val="00BB090D"/>
    <w:rsid w:val="00BB0F40"/>
    <w:rsid w:val="00BB25BB"/>
    <w:rsid w:val="00BB3722"/>
    <w:rsid w:val="00BC5B0D"/>
    <w:rsid w:val="00BD23BD"/>
    <w:rsid w:val="00BE1A5C"/>
    <w:rsid w:val="00BF051C"/>
    <w:rsid w:val="00BF3CA0"/>
    <w:rsid w:val="00BF5652"/>
    <w:rsid w:val="00BF5EDC"/>
    <w:rsid w:val="00BF7F10"/>
    <w:rsid w:val="00C0190C"/>
    <w:rsid w:val="00C02B1E"/>
    <w:rsid w:val="00C07D3F"/>
    <w:rsid w:val="00C131FB"/>
    <w:rsid w:val="00C1387F"/>
    <w:rsid w:val="00C2546C"/>
    <w:rsid w:val="00C269EB"/>
    <w:rsid w:val="00C347C6"/>
    <w:rsid w:val="00C35DB1"/>
    <w:rsid w:val="00C422D9"/>
    <w:rsid w:val="00C4250C"/>
    <w:rsid w:val="00C452AF"/>
    <w:rsid w:val="00C45F67"/>
    <w:rsid w:val="00C56B43"/>
    <w:rsid w:val="00C659B9"/>
    <w:rsid w:val="00C65B40"/>
    <w:rsid w:val="00C66F2C"/>
    <w:rsid w:val="00C71F78"/>
    <w:rsid w:val="00C83E8A"/>
    <w:rsid w:val="00C96623"/>
    <w:rsid w:val="00CB14DE"/>
    <w:rsid w:val="00CC1783"/>
    <w:rsid w:val="00CC7011"/>
    <w:rsid w:val="00CD405F"/>
    <w:rsid w:val="00CD560D"/>
    <w:rsid w:val="00CD56BD"/>
    <w:rsid w:val="00CD5CA5"/>
    <w:rsid w:val="00CE74FD"/>
    <w:rsid w:val="00D0351A"/>
    <w:rsid w:val="00D045DD"/>
    <w:rsid w:val="00D100A8"/>
    <w:rsid w:val="00D128FB"/>
    <w:rsid w:val="00D15212"/>
    <w:rsid w:val="00D2625A"/>
    <w:rsid w:val="00D2648E"/>
    <w:rsid w:val="00D34018"/>
    <w:rsid w:val="00D342EB"/>
    <w:rsid w:val="00D421C4"/>
    <w:rsid w:val="00D667FE"/>
    <w:rsid w:val="00D761FB"/>
    <w:rsid w:val="00D765B8"/>
    <w:rsid w:val="00D84E24"/>
    <w:rsid w:val="00D85B48"/>
    <w:rsid w:val="00D86EA6"/>
    <w:rsid w:val="00D87732"/>
    <w:rsid w:val="00D92DEC"/>
    <w:rsid w:val="00D96C9D"/>
    <w:rsid w:val="00DA6E1B"/>
    <w:rsid w:val="00DA7658"/>
    <w:rsid w:val="00DB13B4"/>
    <w:rsid w:val="00DC2ACE"/>
    <w:rsid w:val="00DC70F0"/>
    <w:rsid w:val="00DD250F"/>
    <w:rsid w:val="00DE74CE"/>
    <w:rsid w:val="00DF0A7F"/>
    <w:rsid w:val="00DF0F2F"/>
    <w:rsid w:val="00DF54C7"/>
    <w:rsid w:val="00E05456"/>
    <w:rsid w:val="00E05B46"/>
    <w:rsid w:val="00E13C29"/>
    <w:rsid w:val="00E22D3C"/>
    <w:rsid w:val="00E2691E"/>
    <w:rsid w:val="00E33E00"/>
    <w:rsid w:val="00E43079"/>
    <w:rsid w:val="00E55DD6"/>
    <w:rsid w:val="00E600E4"/>
    <w:rsid w:val="00E65C9E"/>
    <w:rsid w:val="00E7098A"/>
    <w:rsid w:val="00E71D06"/>
    <w:rsid w:val="00E7200A"/>
    <w:rsid w:val="00E73450"/>
    <w:rsid w:val="00E84199"/>
    <w:rsid w:val="00E87BCB"/>
    <w:rsid w:val="00E917E3"/>
    <w:rsid w:val="00E96A1C"/>
    <w:rsid w:val="00EA3317"/>
    <w:rsid w:val="00EB0055"/>
    <w:rsid w:val="00EB29AB"/>
    <w:rsid w:val="00EB3BA5"/>
    <w:rsid w:val="00EC1EEF"/>
    <w:rsid w:val="00EC4A6C"/>
    <w:rsid w:val="00ED7A21"/>
    <w:rsid w:val="00EF25C4"/>
    <w:rsid w:val="00EF6C54"/>
    <w:rsid w:val="00EF71CC"/>
    <w:rsid w:val="00F04ECD"/>
    <w:rsid w:val="00F10ACF"/>
    <w:rsid w:val="00F12AE2"/>
    <w:rsid w:val="00F22FB3"/>
    <w:rsid w:val="00F23E21"/>
    <w:rsid w:val="00F310A3"/>
    <w:rsid w:val="00F36E94"/>
    <w:rsid w:val="00F44BD8"/>
    <w:rsid w:val="00F55444"/>
    <w:rsid w:val="00F55610"/>
    <w:rsid w:val="00F57B07"/>
    <w:rsid w:val="00F6049B"/>
    <w:rsid w:val="00F6670E"/>
    <w:rsid w:val="00F72F1E"/>
    <w:rsid w:val="00F81F43"/>
    <w:rsid w:val="00F91E5E"/>
    <w:rsid w:val="00FA7A29"/>
    <w:rsid w:val="00FD130F"/>
    <w:rsid w:val="00FD17A8"/>
    <w:rsid w:val="00FD65D1"/>
    <w:rsid w:val="00FE02E4"/>
    <w:rsid w:val="00FE154F"/>
    <w:rsid w:val="00FE40D1"/>
    <w:rsid w:val="00FF07BA"/>
    <w:rsid w:val="00FF2532"/>
    <w:rsid w:val="00FF2CC4"/>
    <w:rsid w:val="00FF37D9"/>
    <w:rsid w:val="00FF489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59FD8363"/>
  <w15:docId w15:val="{E20F7ECE-879F-46BF-BD54-0E3706D51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7">
    <w:lsdException w:name="Normal" w:qFormat="1"/>
    <w:lsdException w:name="heading 1"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Standaard">
    <w:name w:val="Normal"/>
    <w:qFormat/>
    <w:rsid w:val="00EF6C54"/>
    <w:pPr>
      <w:spacing w:line="240" w:lineRule="exact"/>
      <w:jc w:val="both"/>
    </w:pPr>
    <w:rPr>
      <w:rFonts w:ascii="Verdana" w:hAnsi="Verdana"/>
      <w:sz w:val="16"/>
      <w:szCs w:val="16"/>
    </w:rPr>
  </w:style>
  <w:style w:type="paragraph" w:styleId="Kop1">
    <w:name w:val="heading 1"/>
    <w:basedOn w:val="Standaard"/>
    <w:next w:val="Standaard"/>
    <w:qFormat/>
    <w:rsid w:val="00A006BE"/>
    <w:pPr>
      <w:keepNext/>
      <w:spacing w:after="100" w:afterAutospacing="1" w:line="480" w:lineRule="auto"/>
      <w:outlineLvl w:val="0"/>
    </w:pPr>
    <w:rPr>
      <w:rFonts w:ascii="Arial" w:hAnsi="Arial" w:cs="Arial"/>
      <w:b/>
      <w:bCs/>
      <w:kern w:val="32"/>
      <w:sz w:val="32"/>
      <w:szCs w:val="32"/>
    </w:rPr>
  </w:style>
  <w:style w:type="paragraph" w:styleId="Kop2">
    <w:name w:val="heading 2"/>
    <w:basedOn w:val="Standaard"/>
    <w:next w:val="Standaard"/>
    <w:link w:val="Kop2Char"/>
    <w:uiPriority w:val="9"/>
    <w:qFormat/>
    <w:rsid w:val="001A4D44"/>
    <w:pPr>
      <w:keepNext/>
      <w:spacing w:before="240" w:after="240" w:line="240" w:lineRule="auto"/>
      <w:outlineLvl w:val="1"/>
    </w:pPr>
    <w:rPr>
      <w:rFonts w:ascii="Arial" w:hAnsi="Arial" w:cs="Arial"/>
      <w:b/>
      <w:bCs/>
      <w:iCs/>
      <w:sz w:val="28"/>
      <w:szCs w:val="28"/>
    </w:rPr>
  </w:style>
  <w:style w:type="paragraph" w:styleId="Kop3">
    <w:name w:val="heading 3"/>
    <w:basedOn w:val="Standaard"/>
    <w:next w:val="Standaard"/>
    <w:link w:val="Kop3Char"/>
    <w:uiPriority w:val="9"/>
    <w:qFormat/>
    <w:rsid w:val="001A4D44"/>
    <w:pPr>
      <w:keepNext/>
      <w:spacing w:before="240"/>
      <w:outlineLvl w:val="2"/>
    </w:pPr>
    <w:rPr>
      <w:rFonts w:ascii="Arial" w:hAnsi="Arial" w:cs="Arial"/>
      <w:b/>
      <w:bCs/>
      <w:sz w:val="24"/>
      <w:szCs w:val="26"/>
    </w:rPr>
  </w:style>
  <w:style w:type="paragraph" w:styleId="Kop4">
    <w:name w:val="heading 4"/>
    <w:basedOn w:val="Standaard"/>
    <w:next w:val="Standaard"/>
    <w:link w:val="Kop4Char"/>
    <w:uiPriority w:val="9"/>
    <w:qFormat/>
    <w:rsid w:val="001A4D44"/>
    <w:pPr>
      <w:keepNext/>
      <w:spacing w:after="100" w:afterAutospacing="1" w:line="240" w:lineRule="auto"/>
      <w:outlineLvl w:val="3"/>
    </w:pPr>
    <w:rPr>
      <w:rFonts w:ascii="Arial" w:hAnsi="Arial"/>
      <w:b/>
      <w:bCs/>
      <w:sz w:val="20"/>
      <w:szCs w:val="28"/>
    </w:rPr>
  </w:style>
  <w:style w:type="paragraph" w:styleId="Kop5">
    <w:name w:val="heading 5"/>
    <w:basedOn w:val="Standaard"/>
    <w:next w:val="Standaard"/>
    <w:link w:val="Kop5Char"/>
    <w:uiPriority w:val="9"/>
    <w:qFormat/>
    <w:rsid w:val="001A4D44"/>
    <w:pPr>
      <w:spacing w:before="240" w:after="60"/>
      <w:outlineLvl w:val="4"/>
    </w:pPr>
    <w:rPr>
      <w:b/>
      <w:bCs/>
      <w:i/>
      <w:iCs/>
      <w:sz w:val="26"/>
      <w:szCs w:val="26"/>
    </w:rPr>
  </w:style>
  <w:style w:type="paragraph" w:styleId="Kop6">
    <w:name w:val="heading 6"/>
    <w:basedOn w:val="Standaard"/>
    <w:next w:val="Standaard"/>
    <w:qFormat/>
    <w:rsid w:val="001A4D44"/>
    <w:pPr>
      <w:spacing w:before="240" w:after="60"/>
      <w:outlineLvl w:val="5"/>
    </w:pPr>
    <w:rPr>
      <w:rFonts w:ascii="Times New Roman" w:hAnsi="Times New Roman"/>
      <w:b/>
      <w:bCs/>
      <w:sz w:val="22"/>
      <w:szCs w:val="22"/>
    </w:rPr>
  </w:style>
  <w:style w:type="paragraph" w:styleId="Kop7">
    <w:name w:val="heading 7"/>
    <w:basedOn w:val="Standaard"/>
    <w:next w:val="Standaard"/>
    <w:qFormat/>
    <w:rsid w:val="001A4D44"/>
    <w:pPr>
      <w:spacing w:before="240" w:after="60"/>
      <w:outlineLvl w:val="6"/>
    </w:pPr>
    <w:rPr>
      <w:rFonts w:ascii="Times New Roman" w:hAnsi="Times New Roman"/>
      <w:sz w:val="24"/>
      <w:szCs w:val="24"/>
    </w:rPr>
  </w:style>
  <w:style w:type="paragraph" w:styleId="Kop8">
    <w:name w:val="heading 8"/>
    <w:basedOn w:val="Standaard"/>
    <w:next w:val="Standaard"/>
    <w:qFormat/>
    <w:rsid w:val="001A4D44"/>
    <w:pPr>
      <w:spacing w:before="240" w:after="60"/>
      <w:outlineLvl w:val="7"/>
    </w:pPr>
    <w:rPr>
      <w:rFonts w:ascii="Times New Roman" w:hAnsi="Times New Roman"/>
      <w:i/>
      <w:iCs/>
      <w:sz w:val="24"/>
      <w:szCs w:val="24"/>
    </w:rPr>
  </w:style>
  <w:style w:type="paragraph" w:styleId="Kop9">
    <w:name w:val="heading 9"/>
    <w:basedOn w:val="Standaard"/>
    <w:next w:val="Standaard"/>
    <w:qFormat/>
    <w:rsid w:val="001A4D44"/>
    <w:pPr>
      <w:spacing w:before="240" w:after="60"/>
      <w:outlineLvl w:val="8"/>
    </w:pPr>
    <w:rPr>
      <w:rFonts w:ascii="Arial" w:hAnsi="Arial" w:cs="Arial"/>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Hoofdstukx">
    <w:name w:val="Hoofdstuk x"/>
    <w:basedOn w:val="Standaard"/>
    <w:next w:val="Hoofdstuktitel"/>
    <w:rsid w:val="005B1DC0"/>
    <w:pPr>
      <w:keepNext/>
      <w:pageBreakBefore/>
      <w:numPr>
        <w:numId w:val="16"/>
      </w:numPr>
      <w:spacing w:after="240" w:line="240" w:lineRule="atLeast"/>
    </w:pPr>
    <w:rPr>
      <w:sz w:val="20"/>
      <w:szCs w:val="20"/>
    </w:rPr>
  </w:style>
  <w:style w:type="paragraph" w:customStyle="1" w:styleId="Hoofdstuktitel">
    <w:name w:val="Hoofdstuktitel"/>
    <w:basedOn w:val="Standaard"/>
    <w:next w:val="Inleidingnatitel"/>
    <w:rsid w:val="00131C76"/>
    <w:pPr>
      <w:keepNext/>
      <w:spacing w:after="480"/>
    </w:pPr>
    <w:rPr>
      <w:sz w:val="28"/>
    </w:rPr>
  </w:style>
  <w:style w:type="paragraph" w:styleId="Inhopg1">
    <w:name w:val="toc 1"/>
    <w:basedOn w:val="Standaard"/>
    <w:next w:val="Standaard"/>
    <w:autoRedefine/>
    <w:uiPriority w:val="39"/>
    <w:rsid w:val="00807F87"/>
    <w:pPr>
      <w:numPr>
        <w:numId w:val="15"/>
      </w:numPr>
      <w:tabs>
        <w:tab w:val="left" w:pos="1134"/>
        <w:tab w:val="left" w:pos="8108"/>
      </w:tabs>
    </w:pPr>
    <w:rPr>
      <w:noProof/>
      <w:szCs w:val="20"/>
    </w:rPr>
  </w:style>
  <w:style w:type="paragraph" w:customStyle="1" w:styleId="Paragraaftitel">
    <w:name w:val="Paragraaftitel"/>
    <w:basedOn w:val="Standaard"/>
    <w:next w:val="Standaard"/>
    <w:link w:val="ParagraaftitelChar"/>
    <w:rsid w:val="00131C76"/>
    <w:pPr>
      <w:keepNext/>
      <w:numPr>
        <w:ilvl w:val="1"/>
        <w:numId w:val="16"/>
      </w:numPr>
      <w:tabs>
        <w:tab w:val="clear" w:pos="709"/>
        <w:tab w:val="num" w:pos="567"/>
      </w:tabs>
      <w:spacing w:before="240" w:after="240"/>
      <w:ind w:left="0"/>
    </w:pPr>
    <w:rPr>
      <w:sz w:val="20"/>
    </w:rPr>
  </w:style>
  <w:style w:type="paragraph" w:customStyle="1" w:styleId="Inleidingnatitel">
    <w:name w:val="Inleiding na titel"/>
    <w:basedOn w:val="Standaard"/>
    <w:next w:val="Standaard"/>
    <w:rsid w:val="00131C76"/>
    <w:pPr>
      <w:keepNext/>
      <w:spacing w:after="480"/>
    </w:pPr>
    <w:rPr>
      <w:b/>
    </w:rPr>
  </w:style>
  <w:style w:type="paragraph" w:customStyle="1" w:styleId="subparagraaftitel">
    <w:name w:val="subparagraaftitel"/>
    <w:basedOn w:val="Standaard"/>
    <w:next w:val="Standaard"/>
    <w:rsid w:val="00131C76"/>
    <w:pPr>
      <w:keepNext/>
      <w:numPr>
        <w:ilvl w:val="2"/>
        <w:numId w:val="16"/>
      </w:numPr>
      <w:spacing w:before="240"/>
    </w:pPr>
    <w:rPr>
      <w:b/>
    </w:rPr>
  </w:style>
  <w:style w:type="paragraph" w:customStyle="1" w:styleId="Tussenkop">
    <w:name w:val="Tussenkop"/>
    <w:basedOn w:val="Standaard"/>
    <w:next w:val="Standaard"/>
    <w:rsid w:val="00131C76"/>
    <w:pPr>
      <w:keepNext/>
      <w:spacing w:before="240"/>
    </w:pPr>
    <w:rPr>
      <w:b/>
    </w:rPr>
  </w:style>
  <w:style w:type="numbering" w:customStyle="1" w:styleId="OpmaakprofielMetopsommingstekens">
    <w:name w:val="Opmaakprofiel Met opsommingstekens"/>
    <w:basedOn w:val="Geenlijst"/>
    <w:rsid w:val="00B16FB6"/>
    <w:pPr>
      <w:numPr>
        <w:numId w:val="5"/>
      </w:numPr>
    </w:pPr>
  </w:style>
  <w:style w:type="numbering" w:styleId="111111">
    <w:name w:val="Outline List 2"/>
    <w:basedOn w:val="Geenlijst"/>
    <w:semiHidden/>
    <w:rsid w:val="005016D6"/>
    <w:pPr>
      <w:numPr>
        <w:numId w:val="6"/>
      </w:numPr>
    </w:pPr>
  </w:style>
  <w:style w:type="numbering" w:styleId="1ai">
    <w:name w:val="Outline List 1"/>
    <w:basedOn w:val="Geenlijst"/>
    <w:semiHidden/>
    <w:rsid w:val="005016D6"/>
    <w:pPr>
      <w:numPr>
        <w:numId w:val="7"/>
      </w:numPr>
    </w:pPr>
  </w:style>
  <w:style w:type="table" w:styleId="3D-effectenvoortabel1">
    <w:name w:val="Table 3D effects 1"/>
    <w:basedOn w:val="Standaardtabel"/>
    <w:semiHidden/>
    <w:rsid w:val="005016D6"/>
    <w:pPr>
      <w:spacing w:line="240" w:lineRule="exact"/>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rsid w:val="005016D6"/>
    <w:pPr>
      <w:spacing w:line="240" w:lineRule="exact"/>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rsid w:val="005016D6"/>
    <w:pPr>
      <w:spacing w:line="240" w:lineRule="exact"/>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rsid w:val="005016D6"/>
  </w:style>
  <w:style w:type="paragraph" w:styleId="Adresenvelop">
    <w:name w:val="envelope address"/>
    <w:basedOn w:val="Standaard"/>
    <w:semiHidden/>
    <w:rsid w:val="005016D6"/>
    <w:pPr>
      <w:framePr w:w="7920" w:h="1980" w:hRule="exact" w:hSpace="141" w:wrap="auto" w:hAnchor="page" w:xAlign="center" w:yAlign="bottom"/>
      <w:ind w:left="2880"/>
    </w:pPr>
    <w:rPr>
      <w:rFonts w:ascii="Arial" w:hAnsi="Arial" w:cs="Arial"/>
      <w:sz w:val="24"/>
      <w:szCs w:val="24"/>
    </w:rPr>
  </w:style>
  <w:style w:type="paragraph" w:styleId="Afsluiting">
    <w:name w:val="Closing"/>
    <w:basedOn w:val="Standaard"/>
    <w:semiHidden/>
    <w:rsid w:val="005016D6"/>
    <w:pPr>
      <w:ind w:left="4252"/>
    </w:pPr>
  </w:style>
  <w:style w:type="paragraph" w:styleId="Afzender">
    <w:name w:val="envelope return"/>
    <w:basedOn w:val="Standaard"/>
    <w:semiHidden/>
    <w:rsid w:val="005016D6"/>
    <w:rPr>
      <w:rFonts w:ascii="Arial" w:hAnsi="Arial" w:cs="Arial"/>
      <w:sz w:val="20"/>
      <w:szCs w:val="20"/>
    </w:rPr>
  </w:style>
  <w:style w:type="numbering" w:styleId="Artikelsectie">
    <w:name w:val="Outline List 3"/>
    <w:basedOn w:val="Geenlijst"/>
    <w:semiHidden/>
    <w:rsid w:val="005016D6"/>
    <w:pPr>
      <w:numPr>
        <w:numId w:val="8"/>
      </w:numPr>
    </w:pPr>
  </w:style>
  <w:style w:type="paragraph" w:styleId="Berichtkop">
    <w:name w:val="Message Header"/>
    <w:basedOn w:val="Standaard"/>
    <w:semiHidden/>
    <w:rsid w:val="005016D6"/>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Bloktekst">
    <w:name w:val="Block Text"/>
    <w:basedOn w:val="Standaard"/>
    <w:semiHidden/>
    <w:rsid w:val="005016D6"/>
    <w:pPr>
      <w:spacing w:after="120"/>
      <w:ind w:left="1440" w:right="1440"/>
    </w:pPr>
  </w:style>
  <w:style w:type="paragraph" w:styleId="Datum">
    <w:name w:val="Date"/>
    <w:basedOn w:val="Standaard"/>
    <w:next w:val="Standaard"/>
    <w:semiHidden/>
    <w:rsid w:val="005016D6"/>
  </w:style>
  <w:style w:type="table" w:styleId="Eigentijdsetabel">
    <w:name w:val="Table Contemporary"/>
    <w:basedOn w:val="Standaardtabel"/>
    <w:semiHidden/>
    <w:rsid w:val="005016D6"/>
    <w:pPr>
      <w:spacing w:line="240" w:lineRule="exact"/>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rsid w:val="005016D6"/>
    <w:pPr>
      <w:spacing w:line="240" w:lineRule="exact"/>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rsid w:val="005016D6"/>
  </w:style>
  <w:style w:type="character" w:styleId="GevolgdeHyperlink">
    <w:name w:val="FollowedHyperlink"/>
    <w:semiHidden/>
    <w:rsid w:val="005016D6"/>
    <w:rPr>
      <w:color w:val="800080"/>
      <w:u w:val="single"/>
    </w:rPr>
  </w:style>
  <w:style w:type="paragraph" w:styleId="Handtekening">
    <w:name w:val="Signature"/>
    <w:basedOn w:val="Standaard"/>
    <w:semiHidden/>
    <w:rsid w:val="005016D6"/>
    <w:pPr>
      <w:ind w:left="4252"/>
    </w:pPr>
  </w:style>
  <w:style w:type="paragraph" w:styleId="HTML-voorafopgemaakt">
    <w:name w:val="HTML Preformatted"/>
    <w:basedOn w:val="Standaard"/>
    <w:semiHidden/>
    <w:rsid w:val="005016D6"/>
    <w:rPr>
      <w:rFonts w:ascii="Courier New" w:hAnsi="Courier New" w:cs="Courier New"/>
      <w:sz w:val="20"/>
      <w:szCs w:val="20"/>
    </w:rPr>
  </w:style>
  <w:style w:type="character" w:styleId="HTMLCode">
    <w:name w:val="HTML Code"/>
    <w:semiHidden/>
    <w:rsid w:val="005016D6"/>
    <w:rPr>
      <w:rFonts w:ascii="Courier New" w:hAnsi="Courier New" w:cs="Courier New"/>
      <w:sz w:val="20"/>
      <w:szCs w:val="20"/>
    </w:rPr>
  </w:style>
  <w:style w:type="character" w:styleId="HTMLDefinition">
    <w:name w:val="HTML Definition"/>
    <w:semiHidden/>
    <w:rsid w:val="005016D6"/>
    <w:rPr>
      <w:i/>
      <w:iCs/>
    </w:rPr>
  </w:style>
  <w:style w:type="character" w:styleId="HTMLVariable">
    <w:name w:val="HTML Variable"/>
    <w:semiHidden/>
    <w:rsid w:val="005016D6"/>
    <w:rPr>
      <w:i/>
      <w:iCs/>
    </w:rPr>
  </w:style>
  <w:style w:type="character" w:styleId="HTML-acroniem">
    <w:name w:val="HTML Acronym"/>
    <w:basedOn w:val="Standaardalinea-lettertype"/>
    <w:semiHidden/>
    <w:rsid w:val="005016D6"/>
  </w:style>
  <w:style w:type="paragraph" w:styleId="HTML-adres">
    <w:name w:val="HTML Address"/>
    <w:basedOn w:val="Standaard"/>
    <w:semiHidden/>
    <w:rsid w:val="005016D6"/>
    <w:rPr>
      <w:i/>
      <w:iCs/>
    </w:rPr>
  </w:style>
  <w:style w:type="character" w:styleId="HTML-citaat">
    <w:name w:val="HTML Cite"/>
    <w:semiHidden/>
    <w:rsid w:val="005016D6"/>
    <w:rPr>
      <w:i/>
      <w:iCs/>
    </w:rPr>
  </w:style>
  <w:style w:type="character" w:styleId="HTML-schrijfmachine">
    <w:name w:val="HTML Typewriter"/>
    <w:semiHidden/>
    <w:rsid w:val="005016D6"/>
    <w:rPr>
      <w:rFonts w:ascii="Courier New" w:hAnsi="Courier New" w:cs="Courier New"/>
      <w:sz w:val="20"/>
      <w:szCs w:val="20"/>
    </w:rPr>
  </w:style>
  <w:style w:type="character" w:styleId="HTML-toetsenbord">
    <w:name w:val="HTML Keyboard"/>
    <w:semiHidden/>
    <w:rsid w:val="005016D6"/>
    <w:rPr>
      <w:rFonts w:ascii="Courier New" w:hAnsi="Courier New" w:cs="Courier New"/>
      <w:sz w:val="20"/>
      <w:szCs w:val="20"/>
    </w:rPr>
  </w:style>
  <w:style w:type="character" w:styleId="HTML-voorbeeld">
    <w:name w:val="HTML Sample"/>
    <w:semiHidden/>
    <w:rsid w:val="005016D6"/>
    <w:rPr>
      <w:rFonts w:ascii="Courier New" w:hAnsi="Courier New" w:cs="Courier New"/>
    </w:rPr>
  </w:style>
  <w:style w:type="character" w:styleId="Hyperlink">
    <w:name w:val="Hyperlink"/>
    <w:uiPriority w:val="99"/>
    <w:rsid w:val="005016D6"/>
    <w:rPr>
      <w:color w:val="0000FF"/>
      <w:u w:val="single"/>
    </w:rPr>
  </w:style>
  <w:style w:type="table" w:styleId="Klassieketabel1">
    <w:name w:val="Table Classic 1"/>
    <w:basedOn w:val="Standaardtabel"/>
    <w:semiHidden/>
    <w:rsid w:val="005016D6"/>
    <w:pPr>
      <w:spacing w:line="240" w:lineRule="exact"/>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rsid w:val="005016D6"/>
    <w:pPr>
      <w:spacing w:line="240" w:lineRule="exact"/>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rsid w:val="005016D6"/>
    <w:pPr>
      <w:spacing w:line="240" w:lineRule="exact"/>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rsid w:val="005016D6"/>
    <w:pPr>
      <w:spacing w:line="240" w:lineRule="exact"/>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semiHidden/>
    <w:rsid w:val="005016D6"/>
    <w:pPr>
      <w:spacing w:line="240" w:lineRule="exact"/>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rsid w:val="005016D6"/>
    <w:pPr>
      <w:spacing w:line="240" w:lineRule="exact"/>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rsid w:val="005016D6"/>
    <w:pPr>
      <w:spacing w:line="240" w:lineRule="exact"/>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tekst">
    <w:name w:val="header"/>
    <w:basedOn w:val="Standaard"/>
    <w:semiHidden/>
    <w:rsid w:val="005016D6"/>
    <w:pPr>
      <w:tabs>
        <w:tab w:val="center" w:pos="4536"/>
        <w:tab w:val="right" w:pos="9072"/>
      </w:tabs>
    </w:pPr>
  </w:style>
  <w:style w:type="paragraph" w:styleId="Lijst">
    <w:name w:val="List"/>
    <w:basedOn w:val="Standaard"/>
    <w:semiHidden/>
    <w:rsid w:val="005016D6"/>
    <w:pPr>
      <w:ind w:left="283" w:hanging="283"/>
    </w:pPr>
  </w:style>
  <w:style w:type="paragraph" w:styleId="Lijst2">
    <w:name w:val="List 2"/>
    <w:basedOn w:val="Standaard"/>
    <w:semiHidden/>
    <w:rsid w:val="005016D6"/>
    <w:pPr>
      <w:ind w:left="566" w:hanging="283"/>
    </w:pPr>
  </w:style>
  <w:style w:type="paragraph" w:styleId="Lijst3">
    <w:name w:val="List 3"/>
    <w:basedOn w:val="Standaard"/>
    <w:semiHidden/>
    <w:rsid w:val="005016D6"/>
    <w:pPr>
      <w:ind w:left="849" w:hanging="283"/>
    </w:pPr>
  </w:style>
  <w:style w:type="paragraph" w:styleId="Lijst4">
    <w:name w:val="List 4"/>
    <w:basedOn w:val="Standaard"/>
    <w:semiHidden/>
    <w:rsid w:val="005016D6"/>
    <w:pPr>
      <w:ind w:left="1132" w:hanging="283"/>
    </w:pPr>
  </w:style>
  <w:style w:type="paragraph" w:styleId="Lijst5">
    <w:name w:val="List 5"/>
    <w:basedOn w:val="Standaard"/>
    <w:semiHidden/>
    <w:rsid w:val="005016D6"/>
    <w:pPr>
      <w:ind w:left="1415" w:hanging="283"/>
    </w:pPr>
  </w:style>
  <w:style w:type="paragraph" w:styleId="Lijstopsomteken">
    <w:name w:val="List Bullet"/>
    <w:basedOn w:val="Standaard"/>
    <w:semiHidden/>
    <w:rsid w:val="005016D6"/>
    <w:pPr>
      <w:numPr>
        <w:numId w:val="1"/>
      </w:numPr>
    </w:pPr>
  </w:style>
  <w:style w:type="paragraph" w:styleId="Lijstopsomteken2">
    <w:name w:val="List Bullet 2"/>
    <w:basedOn w:val="Standaard"/>
    <w:semiHidden/>
    <w:rsid w:val="005016D6"/>
    <w:pPr>
      <w:numPr>
        <w:numId w:val="2"/>
      </w:numPr>
    </w:pPr>
  </w:style>
  <w:style w:type="paragraph" w:styleId="Lijstopsomteken3">
    <w:name w:val="List Bullet 3"/>
    <w:basedOn w:val="Standaard"/>
    <w:semiHidden/>
    <w:rsid w:val="005016D6"/>
    <w:pPr>
      <w:numPr>
        <w:numId w:val="3"/>
      </w:numPr>
    </w:pPr>
  </w:style>
  <w:style w:type="paragraph" w:styleId="Lijstopsomteken4">
    <w:name w:val="List Bullet 4"/>
    <w:basedOn w:val="Standaard"/>
    <w:semiHidden/>
    <w:rsid w:val="005016D6"/>
    <w:pPr>
      <w:numPr>
        <w:numId w:val="4"/>
      </w:numPr>
    </w:pPr>
  </w:style>
  <w:style w:type="paragraph" w:styleId="Lijstopsomteken5">
    <w:name w:val="List Bullet 5"/>
    <w:basedOn w:val="Standaard"/>
    <w:semiHidden/>
    <w:rsid w:val="005016D6"/>
    <w:pPr>
      <w:numPr>
        <w:numId w:val="9"/>
      </w:numPr>
    </w:pPr>
  </w:style>
  <w:style w:type="paragraph" w:styleId="Lijstnummering">
    <w:name w:val="List Number"/>
    <w:basedOn w:val="Standaard"/>
    <w:semiHidden/>
    <w:rsid w:val="005016D6"/>
    <w:pPr>
      <w:numPr>
        <w:numId w:val="10"/>
      </w:numPr>
    </w:pPr>
  </w:style>
  <w:style w:type="paragraph" w:styleId="Lijstnummering2">
    <w:name w:val="List Number 2"/>
    <w:basedOn w:val="Standaard"/>
    <w:semiHidden/>
    <w:rsid w:val="005016D6"/>
    <w:pPr>
      <w:numPr>
        <w:numId w:val="11"/>
      </w:numPr>
    </w:pPr>
  </w:style>
  <w:style w:type="paragraph" w:styleId="Lijstnummering3">
    <w:name w:val="List Number 3"/>
    <w:basedOn w:val="Standaard"/>
    <w:semiHidden/>
    <w:rsid w:val="005016D6"/>
    <w:pPr>
      <w:numPr>
        <w:numId w:val="12"/>
      </w:numPr>
    </w:pPr>
  </w:style>
  <w:style w:type="paragraph" w:styleId="Lijstnummering4">
    <w:name w:val="List Number 4"/>
    <w:basedOn w:val="Standaard"/>
    <w:semiHidden/>
    <w:rsid w:val="005016D6"/>
    <w:pPr>
      <w:numPr>
        <w:numId w:val="13"/>
      </w:numPr>
    </w:pPr>
  </w:style>
  <w:style w:type="paragraph" w:styleId="Lijstnummering5">
    <w:name w:val="List Number 5"/>
    <w:basedOn w:val="Standaard"/>
    <w:semiHidden/>
    <w:rsid w:val="005016D6"/>
    <w:pPr>
      <w:numPr>
        <w:numId w:val="14"/>
      </w:numPr>
    </w:pPr>
  </w:style>
  <w:style w:type="paragraph" w:styleId="Lijstvoortzetting">
    <w:name w:val="List Continue"/>
    <w:basedOn w:val="Standaard"/>
    <w:semiHidden/>
    <w:rsid w:val="005016D6"/>
    <w:pPr>
      <w:spacing w:after="120"/>
      <w:ind w:left="283"/>
    </w:pPr>
  </w:style>
  <w:style w:type="paragraph" w:styleId="Lijstvoortzetting2">
    <w:name w:val="List Continue 2"/>
    <w:basedOn w:val="Standaard"/>
    <w:semiHidden/>
    <w:rsid w:val="005016D6"/>
    <w:pPr>
      <w:spacing w:after="120"/>
      <w:ind w:left="566"/>
    </w:pPr>
  </w:style>
  <w:style w:type="paragraph" w:styleId="Lijstvoortzetting3">
    <w:name w:val="List Continue 3"/>
    <w:basedOn w:val="Standaard"/>
    <w:semiHidden/>
    <w:rsid w:val="005016D6"/>
    <w:pPr>
      <w:spacing w:after="120"/>
      <w:ind w:left="849"/>
    </w:pPr>
  </w:style>
  <w:style w:type="paragraph" w:styleId="Lijstvoortzetting4">
    <w:name w:val="List Continue 4"/>
    <w:basedOn w:val="Standaard"/>
    <w:semiHidden/>
    <w:rsid w:val="005016D6"/>
    <w:pPr>
      <w:spacing w:after="120"/>
      <w:ind w:left="1132"/>
    </w:pPr>
  </w:style>
  <w:style w:type="paragraph" w:styleId="Lijstvoortzetting5">
    <w:name w:val="List Continue 5"/>
    <w:basedOn w:val="Standaard"/>
    <w:semiHidden/>
    <w:rsid w:val="005016D6"/>
    <w:pPr>
      <w:spacing w:after="120"/>
      <w:ind w:left="1415"/>
    </w:pPr>
  </w:style>
  <w:style w:type="character" w:styleId="Nadruk">
    <w:name w:val="Emphasis"/>
    <w:qFormat/>
    <w:rsid w:val="005016D6"/>
    <w:rPr>
      <w:i/>
      <w:iCs/>
    </w:rPr>
  </w:style>
  <w:style w:type="paragraph" w:styleId="Normaalweb">
    <w:name w:val="Normal (Web)"/>
    <w:basedOn w:val="Standaard"/>
    <w:uiPriority w:val="99"/>
    <w:semiHidden/>
    <w:rsid w:val="005016D6"/>
    <w:rPr>
      <w:rFonts w:ascii="Times New Roman" w:hAnsi="Times New Roman"/>
      <w:sz w:val="24"/>
      <w:szCs w:val="24"/>
    </w:rPr>
  </w:style>
  <w:style w:type="paragraph" w:styleId="Notitiekop">
    <w:name w:val="Note Heading"/>
    <w:basedOn w:val="Standaard"/>
    <w:next w:val="Standaard"/>
    <w:semiHidden/>
    <w:rsid w:val="005016D6"/>
  </w:style>
  <w:style w:type="character" w:styleId="Paginanummer">
    <w:name w:val="page number"/>
    <w:basedOn w:val="Standaardalinea-lettertype"/>
    <w:semiHidden/>
    <w:rsid w:val="005016D6"/>
  </w:style>
  <w:style w:type="paragraph" w:styleId="Plattetekst">
    <w:name w:val="Body Text"/>
    <w:basedOn w:val="Standaard"/>
    <w:semiHidden/>
    <w:rsid w:val="005016D6"/>
    <w:pPr>
      <w:spacing w:after="120"/>
    </w:pPr>
  </w:style>
  <w:style w:type="paragraph" w:styleId="Plattetekst2">
    <w:name w:val="Body Text 2"/>
    <w:basedOn w:val="Standaard"/>
    <w:semiHidden/>
    <w:rsid w:val="005016D6"/>
    <w:pPr>
      <w:spacing w:after="120" w:line="480" w:lineRule="auto"/>
    </w:pPr>
  </w:style>
  <w:style w:type="paragraph" w:styleId="Plattetekst3">
    <w:name w:val="Body Text 3"/>
    <w:basedOn w:val="Standaard"/>
    <w:semiHidden/>
    <w:rsid w:val="005016D6"/>
    <w:pPr>
      <w:spacing w:after="120"/>
    </w:pPr>
  </w:style>
  <w:style w:type="paragraph" w:styleId="Platteteksteersteinspringing">
    <w:name w:val="Body Text First Indent"/>
    <w:basedOn w:val="Plattetekst"/>
    <w:semiHidden/>
    <w:rsid w:val="005016D6"/>
    <w:pPr>
      <w:ind w:firstLine="210"/>
    </w:pPr>
  </w:style>
  <w:style w:type="paragraph" w:styleId="Plattetekstinspringen">
    <w:name w:val="Body Text Indent"/>
    <w:basedOn w:val="Standaard"/>
    <w:semiHidden/>
    <w:rsid w:val="005016D6"/>
    <w:pPr>
      <w:spacing w:after="120"/>
      <w:ind w:left="283"/>
    </w:pPr>
  </w:style>
  <w:style w:type="paragraph" w:styleId="Platteteksteersteinspringing2">
    <w:name w:val="Body Text First Indent 2"/>
    <w:basedOn w:val="Plattetekstinspringen"/>
    <w:semiHidden/>
    <w:rsid w:val="005016D6"/>
    <w:pPr>
      <w:ind w:firstLine="210"/>
    </w:pPr>
  </w:style>
  <w:style w:type="paragraph" w:styleId="Plattetekstinspringen2">
    <w:name w:val="Body Text Indent 2"/>
    <w:basedOn w:val="Standaard"/>
    <w:semiHidden/>
    <w:rsid w:val="005016D6"/>
    <w:pPr>
      <w:spacing w:after="120" w:line="480" w:lineRule="auto"/>
      <w:ind w:left="283"/>
    </w:pPr>
  </w:style>
  <w:style w:type="paragraph" w:styleId="Plattetekstinspringen3">
    <w:name w:val="Body Text Indent 3"/>
    <w:basedOn w:val="Standaard"/>
    <w:semiHidden/>
    <w:rsid w:val="005016D6"/>
    <w:pPr>
      <w:spacing w:after="120"/>
      <w:ind w:left="283"/>
    </w:pPr>
  </w:style>
  <w:style w:type="table" w:styleId="Professioneletabel">
    <w:name w:val="Table Professional"/>
    <w:basedOn w:val="Standaardtabel"/>
    <w:semiHidden/>
    <w:rsid w:val="005016D6"/>
    <w:pPr>
      <w:spacing w:line="240" w:lineRule="exact"/>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rsid w:val="005016D6"/>
  </w:style>
  <w:style w:type="paragraph" w:styleId="Standaardinspringing">
    <w:name w:val="Normal Indent"/>
    <w:basedOn w:val="Standaard"/>
    <w:semiHidden/>
    <w:rsid w:val="005016D6"/>
    <w:pPr>
      <w:ind w:left="708"/>
    </w:pPr>
  </w:style>
  <w:style w:type="paragraph" w:customStyle="1" w:styleId="Subtitel1">
    <w:name w:val="Subtitel1"/>
    <w:basedOn w:val="Standaard"/>
    <w:qFormat/>
    <w:rsid w:val="005016D6"/>
    <w:pPr>
      <w:spacing w:after="60"/>
      <w:jc w:val="center"/>
      <w:outlineLvl w:val="1"/>
    </w:pPr>
    <w:rPr>
      <w:rFonts w:ascii="Arial" w:hAnsi="Arial" w:cs="Arial"/>
      <w:sz w:val="24"/>
      <w:szCs w:val="24"/>
    </w:rPr>
  </w:style>
  <w:style w:type="table" w:styleId="Tabelkolommen1">
    <w:name w:val="Table Columns 1"/>
    <w:basedOn w:val="Standaardtabel"/>
    <w:semiHidden/>
    <w:rsid w:val="005016D6"/>
    <w:pPr>
      <w:spacing w:line="240" w:lineRule="exact"/>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rsid w:val="005016D6"/>
    <w:pPr>
      <w:spacing w:line="240" w:lineRule="exact"/>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rsid w:val="005016D6"/>
    <w:pPr>
      <w:spacing w:line="240" w:lineRule="exact"/>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rsid w:val="005016D6"/>
    <w:pPr>
      <w:spacing w:line="240" w:lineRule="exact"/>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rsid w:val="005016D6"/>
    <w:pPr>
      <w:spacing w:line="240" w:lineRule="exact"/>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rsid w:val="005016D6"/>
    <w:pPr>
      <w:spacing w:line="240" w:lineRule="exact"/>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rsid w:val="005016D6"/>
    <w:pPr>
      <w:spacing w:line="240" w:lineRule="exact"/>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rsid w:val="005016D6"/>
    <w:pPr>
      <w:spacing w:line="240" w:lineRule="exact"/>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rsid w:val="005016D6"/>
    <w:pPr>
      <w:spacing w:line="240" w:lineRule="exact"/>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rsid w:val="005016D6"/>
    <w:pPr>
      <w:spacing w:line="240" w:lineRule="exact"/>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rsid w:val="005016D6"/>
    <w:pPr>
      <w:spacing w:line="240" w:lineRule="exact"/>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rsid w:val="005016D6"/>
    <w:pPr>
      <w:spacing w:line="240" w:lineRule="exact"/>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rsid w:val="005016D6"/>
    <w:pPr>
      <w:spacing w:line="240" w:lineRule="exact"/>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
    <w:name w:val="Table Grid"/>
    <w:basedOn w:val="Standaardtabel"/>
    <w:uiPriority w:val="59"/>
    <w:rsid w:val="005016D6"/>
    <w:pPr>
      <w:spacing w:line="240" w:lineRule="exac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raster1">
    <w:name w:val="Table Grid 1"/>
    <w:basedOn w:val="Standaardtabel"/>
    <w:semiHidden/>
    <w:rsid w:val="005016D6"/>
    <w:pPr>
      <w:spacing w:line="240" w:lineRule="exact"/>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rsid w:val="005016D6"/>
    <w:pPr>
      <w:spacing w:line="240" w:lineRule="exact"/>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rsid w:val="005016D6"/>
    <w:pPr>
      <w:spacing w:line="240" w:lineRule="exact"/>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rsid w:val="005016D6"/>
    <w:pPr>
      <w:spacing w:line="240" w:lineRule="exact"/>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rsid w:val="005016D6"/>
    <w:pPr>
      <w:spacing w:line="240" w:lineRule="exact"/>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rsid w:val="005016D6"/>
    <w:pPr>
      <w:spacing w:line="240" w:lineRule="exact"/>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rsid w:val="005016D6"/>
    <w:pPr>
      <w:spacing w:line="240" w:lineRule="exact"/>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rsid w:val="005016D6"/>
    <w:pPr>
      <w:spacing w:line="240" w:lineRule="exact"/>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semiHidden/>
    <w:rsid w:val="005016D6"/>
    <w:pPr>
      <w:spacing w:line="240" w:lineRule="exac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el">
    <w:name w:val="Title"/>
    <w:basedOn w:val="Standaard"/>
    <w:qFormat/>
    <w:rsid w:val="005016D6"/>
    <w:pPr>
      <w:spacing w:before="240" w:after="60"/>
      <w:jc w:val="center"/>
      <w:outlineLvl w:val="0"/>
    </w:pPr>
    <w:rPr>
      <w:rFonts w:ascii="Arial" w:hAnsi="Arial" w:cs="Arial"/>
      <w:b/>
      <w:bCs/>
      <w:kern w:val="28"/>
      <w:sz w:val="32"/>
      <w:szCs w:val="32"/>
    </w:rPr>
  </w:style>
  <w:style w:type="table" w:styleId="Verfijndetabel1">
    <w:name w:val="Table Subtle 1"/>
    <w:basedOn w:val="Standaardtabel"/>
    <w:semiHidden/>
    <w:rsid w:val="005016D6"/>
    <w:pPr>
      <w:spacing w:line="240" w:lineRule="exact"/>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rsid w:val="005016D6"/>
    <w:pPr>
      <w:spacing w:line="240" w:lineRule="exact"/>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Voettekst">
    <w:name w:val="footer"/>
    <w:basedOn w:val="Standaard"/>
    <w:semiHidden/>
    <w:rsid w:val="005016D6"/>
    <w:pPr>
      <w:tabs>
        <w:tab w:val="center" w:pos="4536"/>
        <w:tab w:val="right" w:pos="9072"/>
      </w:tabs>
    </w:pPr>
  </w:style>
  <w:style w:type="table" w:styleId="Webtabel1">
    <w:name w:val="Table Web 1"/>
    <w:basedOn w:val="Standaardtabel"/>
    <w:semiHidden/>
    <w:rsid w:val="005016D6"/>
    <w:pPr>
      <w:spacing w:line="240" w:lineRule="exact"/>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rsid w:val="005016D6"/>
    <w:pPr>
      <w:spacing w:line="240" w:lineRule="exact"/>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semiHidden/>
    <w:rsid w:val="005016D6"/>
    <w:pPr>
      <w:spacing w:line="240" w:lineRule="exact"/>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qFormat/>
    <w:rsid w:val="005016D6"/>
    <w:rPr>
      <w:b/>
      <w:bCs/>
    </w:rPr>
  </w:style>
  <w:style w:type="table" w:styleId="Eenvoudigetabel1">
    <w:name w:val="Table Simple 1"/>
    <w:basedOn w:val="Standaardtabel"/>
    <w:semiHidden/>
    <w:rsid w:val="005016D6"/>
    <w:pPr>
      <w:spacing w:line="240" w:lineRule="exact"/>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rsid w:val="005016D6"/>
    <w:pPr>
      <w:spacing w:line="240" w:lineRule="exact"/>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rsid w:val="005016D6"/>
    <w:pPr>
      <w:spacing w:line="240" w:lineRule="exact"/>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Inhopg2">
    <w:name w:val="toc 2"/>
    <w:basedOn w:val="Standaard"/>
    <w:next w:val="Standaard"/>
    <w:autoRedefine/>
    <w:uiPriority w:val="39"/>
    <w:rsid w:val="00F57B07"/>
    <w:pPr>
      <w:tabs>
        <w:tab w:val="left" w:pos="567"/>
        <w:tab w:val="left" w:pos="1134"/>
        <w:tab w:val="left" w:pos="8108"/>
      </w:tabs>
      <w:ind w:left="567"/>
    </w:pPr>
    <w:rPr>
      <w:noProof/>
    </w:rPr>
  </w:style>
  <w:style w:type="paragraph" w:styleId="Inhopg3">
    <w:name w:val="toc 3"/>
    <w:basedOn w:val="Standaard"/>
    <w:next w:val="Standaard"/>
    <w:autoRedefine/>
    <w:uiPriority w:val="39"/>
    <w:rsid w:val="001E18AC"/>
    <w:pPr>
      <w:tabs>
        <w:tab w:val="left" w:pos="567"/>
        <w:tab w:val="left" w:pos="1134"/>
        <w:tab w:val="left" w:pos="1701"/>
        <w:tab w:val="left" w:pos="8108"/>
      </w:tabs>
      <w:ind w:left="1134"/>
    </w:pPr>
  </w:style>
  <w:style w:type="paragraph" w:styleId="Tekstzonderopmaak">
    <w:name w:val="Plain Text"/>
    <w:basedOn w:val="Standaard"/>
    <w:semiHidden/>
    <w:rsid w:val="00D100A8"/>
    <w:rPr>
      <w:rFonts w:ascii="Courier New" w:hAnsi="Courier New" w:cs="Courier New"/>
      <w:sz w:val="20"/>
      <w:szCs w:val="20"/>
    </w:rPr>
  </w:style>
  <w:style w:type="paragraph" w:customStyle="1" w:styleId="Tabelhoofd">
    <w:name w:val="Tabelhoofd"/>
    <w:basedOn w:val="Standaard"/>
    <w:rsid w:val="006F4CEB"/>
    <w:pPr>
      <w:spacing w:before="60" w:after="60" w:line="240" w:lineRule="auto"/>
      <w:jc w:val="right"/>
    </w:pPr>
    <w:rPr>
      <w:b/>
      <w:i/>
      <w:sz w:val="12"/>
      <w:szCs w:val="12"/>
    </w:rPr>
  </w:style>
  <w:style w:type="paragraph" w:styleId="Bijschrift">
    <w:name w:val="caption"/>
    <w:basedOn w:val="Standaard"/>
    <w:next w:val="Standaard"/>
    <w:link w:val="BijschriftChar"/>
    <w:qFormat/>
    <w:rsid w:val="00131C76"/>
    <w:pPr>
      <w:spacing w:line="240" w:lineRule="auto"/>
      <w:jc w:val="left"/>
    </w:pPr>
    <w:rPr>
      <w:bCs/>
      <w:szCs w:val="20"/>
    </w:rPr>
  </w:style>
  <w:style w:type="paragraph" w:styleId="Voetnoottekst">
    <w:name w:val="footnote text"/>
    <w:basedOn w:val="Standaard"/>
    <w:semiHidden/>
    <w:rsid w:val="00131C76"/>
    <w:rPr>
      <w:szCs w:val="20"/>
    </w:rPr>
  </w:style>
  <w:style w:type="paragraph" w:styleId="Lijstalinea">
    <w:name w:val="List Paragraph"/>
    <w:basedOn w:val="Standaard"/>
    <w:uiPriority w:val="34"/>
    <w:qFormat/>
    <w:rsid w:val="00C65B40"/>
    <w:pPr>
      <w:ind w:left="720"/>
      <w:contextualSpacing/>
    </w:pPr>
  </w:style>
  <w:style w:type="character" w:styleId="Voetnootmarkering">
    <w:name w:val="footnote reference"/>
    <w:rsid w:val="00B93692"/>
    <w:rPr>
      <w:vertAlign w:val="superscript"/>
    </w:rPr>
  </w:style>
  <w:style w:type="paragraph" w:customStyle="1" w:styleId="Bijlage">
    <w:name w:val="Bijlage"/>
    <w:basedOn w:val="Standaard"/>
    <w:next w:val="Inleidingnatitel"/>
    <w:rsid w:val="005B1DC0"/>
    <w:pPr>
      <w:spacing w:after="240"/>
    </w:pPr>
    <w:rPr>
      <w:sz w:val="20"/>
      <w:szCs w:val="20"/>
    </w:rPr>
  </w:style>
  <w:style w:type="paragraph" w:customStyle="1" w:styleId="Bijlagen">
    <w:name w:val="Bijlagen"/>
    <w:basedOn w:val="Standaard"/>
    <w:next w:val="Inleidingnatitel"/>
    <w:link w:val="BijlagenChar1"/>
    <w:autoRedefine/>
    <w:qFormat/>
    <w:rsid w:val="00DF54C7"/>
    <w:pPr>
      <w:numPr>
        <w:numId w:val="18"/>
      </w:numPr>
      <w:spacing w:after="240" w:line="240" w:lineRule="atLeast"/>
      <w:ind w:hanging="710"/>
    </w:pPr>
  </w:style>
  <w:style w:type="paragraph" w:styleId="Inhopg4">
    <w:name w:val="toc 4"/>
    <w:basedOn w:val="Standaard"/>
    <w:next w:val="Standaard"/>
    <w:autoRedefine/>
    <w:uiPriority w:val="39"/>
    <w:rsid w:val="00E87BCB"/>
    <w:pPr>
      <w:tabs>
        <w:tab w:val="right" w:pos="8222"/>
        <w:tab w:val="right" w:pos="8278"/>
      </w:tabs>
      <w:spacing w:after="100"/>
      <w:ind w:left="839" w:hanging="839"/>
      <w:jc w:val="left"/>
    </w:pPr>
    <w:rPr>
      <w:noProof/>
    </w:rPr>
  </w:style>
  <w:style w:type="character" w:customStyle="1" w:styleId="BijschriftChar">
    <w:name w:val="Bijschrift Char"/>
    <w:link w:val="Bijschrift"/>
    <w:rsid w:val="00780D4B"/>
    <w:rPr>
      <w:rFonts w:ascii="Verdana" w:hAnsi="Verdana"/>
      <w:bCs/>
      <w:sz w:val="16"/>
    </w:rPr>
  </w:style>
  <w:style w:type="character" w:customStyle="1" w:styleId="BijlagenChar">
    <w:name w:val="Bijlagen Char"/>
    <w:basedOn w:val="BijschriftChar"/>
    <w:rsid w:val="00780D4B"/>
    <w:rPr>
      <w:rFonts w:ascii="Verdana" w:hAnsi="Verdana"/>
      <w:bCs/>
      <w:sz w:val="16"/>
    </w:rPr>
  </w:style>
  <w:style w:type="paragraph" w:customStyle="1" w:styleId="Bijlageparagraaf">
    <w:name w:val="Bijlageparagraaf"/>
    <w:basedOn w:val="Standaard"/>
    <w:next w:val="Standaard"/>
    <w:link w:val="BijlageparagraafChar1"/>
    <w:autoRedefine/>
    <w:qFormat/>
    <w:rsid w:val="003E5260"/>
    <w:pPr>
      <w:numPr>
        <w:ilvl w:val="1"/>
        <w:numId w:val="19"/>
      </w:numPr>
      <w:spacing w:before="240" w:after="240" w:line="240" w:lineRule="atLeast"/>
    </w:pPr>
    <w:rPr>
      <w:sz w:val="20"/>
    </w:rPr>
  </w:style>
  <w:style w:type="paragraph" w:styleId="Inhopg5">
    <w:name w:val="toc 5"/>
    <w:basedOn w:val="Standaard"/>
    <w:next w:val="Standaard"/>
    <w:autoRedefine/>
    <w:uiPriority w:val="39"/>
    <w:rsid w:val="00D86EA6"/>
    <w:pPr>
      <w:tabs>
        <w:tab w:val="left" w:pos="1134"/>
        <w:tab w:val="left" w:pos="8108"/>
        <w:tab w:val="left" w:pos="8222"/>
        <w:tab w:val="left" w:pos="8505"/>
      </w:tabs>
      <w:ind w:left="567"/>
    </w:pPr>
  </w:style>
  <w:style w:type="character" w:customStyle="1" w:styleId="ParagraaftitelChar">
    <w:name w:val="Paragraaftitel Char"/>
    <w:link w:val="Paragraaftitel"/>
    <w:rsid w:val="00BD23BD"/>
    <w:rPr>
      <w:rFonts w:ascii="Verdana" w:hAnsi="Verdana"/>
      <w:szCs w:val="16"/>
    </w:rPr>
  </w:style>
  <w:style w:type="character" w:customStyle="1" w:styleId="BijlageparagraafChar">
    <w:name w:val="Bijlageparagraaf Char"/>
    <w:basedOn w:val="ParagraaftitelChar"/>
    <w:rsid w:val="00BD23BD"/>
    <w:rPr>
      <w:rFonts w:ascii="Verdana" w:hAnsi="Verdana"/>
      <w:szCs w:val="16"/>
    </w:rPr>
  </w:style>
  <w:style w:type="character" w:customStyle="1" w:styleId="BijlageparagraafChar1">
    <w:name w:val="Bijlageparagraaf Char1"/>
    <w:link w:val="Bijlageparagraaf"/>
    <w:rsid w:val="003E5260"/>
    <w:rPr>
      <w:rFonts w:ascii="Verdana" w:hAnsi="Verdana"/>
      <w:szCs w:val="16"/>
    </w:rPr>
  </w:style>
  <w:style w:type="character" w:customStyle="1" w:styleId="BijlagenChar1">
    <w:name w:val="Bijlagen Char1"/>
    <w:link w:val="Bijlagen"/>
    <w:rsid w:val="00DF54C7"/>
    <w:rPr>
      <w:rFonts w:ascii="Verdana" w:hAnsi="Verdana"/>
      <w:sz w:val="16"/>
      <w:szCs w:val="16"/>
    </w:rPr>
  </w:style>
  <w:style w:type="character" w:customStyle="1" w:styleId="Kop2Char">
    <w:name w:val="Kop 2 Char"/>
    <w:basedOn w:val="Standaardalinea-lettertype"/>
    <w:link w:val="Kop2"/>
    <w:uiPriority w:val="9"/>
    <w:rsid w:val="00BB3722"/>
    <w:rPr>
      <w:rFonts w:ascii="Arial" w:hAnsi="Arial" w:cs="Arial"/>
      <w:b/>
      <w:bCs/>
      <w:iCs/>
      <w:sz w:val="28"/>
      <w:szCs w:val="28"/>
    </w:rPr>
  </w:style>
  <w:style w:type="character" w:customStyle="1" w:styleId="Kop3Char">
    <w:name w:val="Kop 3 Char"/>
    <w:basedOn w:val="Standaardalinea-lettertype"/>
    <w:link w:val="Kop3"/>
    <w:uiPriority w:val="9"/>
    <w:rsid w:val="00BB3722"/>
    <w:rPr>
      <w:rFonts w:ascii="Arial" w:hAnsi="Arial" w:cs="Arial"/>
      <w:b/>
      <w:bCs/>
      <w:sz w:val="24"/>
      <w:szCs w:val="26"/>
    </w:rPr>
  </w:style>
  <w:style w:type="character" w:customStyle="1" w:styleId="Kop4Char">
    <w:name w:val="Kop 4 Char"/>
    <w:basedOn w:val="Standaardalinea-lettertype"/>
    <w:link w:val="Kop4"/>
    <w:uiPriority w:val="9"/>
    <w:rsid w:val="00BB3722"/>
    <w:rPr>
      <w:rFonts w:ascii="Arial" w:hAnsi="Arial"/>
      <w:b/>
      <w:bCs/>
      <w:szCs w:val="28"/>
    </w:rPr>
  </w:style>
  <w:style w:type="character" w:customStyle="1" w:styleId="Kop5Char">
    <w:name w:val="Kop 5 Char"/>
    <w:basedOn w:val="Standaardalinea-lettertype"/>
    <w:link w:val="Kop5"/>
    <w:uiPriority w:val="9"/>
    <w:rsid w:val="00BB3722"/>
    <w:rPr>
      <w:rFonts w:ascii="Verdana" w:hAnsi="Verdana"/>
      <w:b/>
      <w:bCs/>
      <w:i/>
      <w:iCs/>
      <w:sz w:val="26"/>
      <w:szCs w:val="26"/>
    </w:rPr>
  </w:style>
  <w:style w:type="character" w:customStyle="1" w:styleId="apple-converted-space">
    <w:name w:val="apple-converted-space"/>
    <w:basedOn w:val="Standaardalinea-lettertype"/>
    <w:rsid w:val="00BB3722"/>
  </w:style>
  <w:style w:type="paragraph" w:styleId="Ballontekst">
    <w:name w:val="Balloon Text"/>
    <w:basedOn w:val="Standaard"/>
    <w:link w:val="BallontekstChar"/>
    <w:rsid w:val="002D6BA4"/>
    <w:pPr>
      <w:spacing w:line="240" w:lineRule="auto"/>
    </w:pPr>
    <w:rPr>
      <w:rFonts w:ascii="Tahoma" w:hAnsi="Tahoma" w:cs="Tahoma"/>
    </w:rPr>
  </w:style>
  <w:style w:type="character" w:customStyle="1" w:styleId="BallontekstChar">
    <w:name w:val="Ballontekst Char"/>
    <w:basedOn w:val="Standaardalinea-lettertype"/>
    <w:link w:val="Ballontekst"/>
    <w:rsid w:val="002D6BA4"/>
    <w:rPr>
      <w:rFonts w:ascii="Tahoma" w:hAnsi="Tahoma" w:cs="Tahoma"/>
      <w:sz w:val="16"/>
      <w:szCs w:val="16"/>
    </w:rPr>
  </w:style>
  <w:style w:type="paragraph" w:customStyle="1" w:styleId="msonormal0">
    <w:name w:val="msonormal"/>
    <w:basedOn w:val="Standaard"/>
    <w:rsid w:val="0053715C"/>
    <w:pPr>
      <w:spacing w:before="100" w:beforeAutospacing="1" w:after="100" w:afterAutospacing="1" w:line="240" w:lineRule="auto"/>
      <w:jc w:val="left"/>
    </w:pPr>
    <w:rPr>
      <w:rFonts w:ascii="Times New Roman" w:eastAsiaTheme="minorEastAsia"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7346381">
      <w:bodyDiv w:val="1"/>
      <w:marLeft w:val="0"/>
      <w:marRight w:val="0"/>
      <w:marTop w:val="0"/>
      <w:marBottom w:val="0"/>
      <w:divBdr>
        <w:top w:val="none" w:sz="0" w:space="0" w:color="auto"/>
        <w:left w:val="none" w:sz="0" w:space="0" w:color="auto"/>
        <w:bottom w:val="none" w:sz="0" w:space="0" w:color="auto"/>
        <w:right w:val="none" w:sz="0" w:space="0" w:color="auto"/>
      </w:divBdr>
    </w:div>
    <w:div w:id="1894461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lokaal_kopie\IMKL_Klic_Online\UML03\Geonovum%20rapport%20met%20bijlage.dotx"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2D3D74-D88D-4A58-A1FD-E3A0EC5332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Geonovum rapport met bijlage</Template>
  <TotalTime>7</TotalTime>
  <Pages>75</Pages>
  <Words>14260</Words>
  <Characters>122118</Characters>
  <Application>Microsoft Office Word</Application>
  <DocSecurity>0</DocSecurity>
  <Lines>1017</Lines>
  <Paragraphs>272</Paragraphs>
  <ScaleCrop>false</ScaleCrop>
  <HeadingPairs>
    <vt:vector size="2" baseType="variant">
      <vt:variant>
        <vt:lpstr>Titel</vt:lpstr>
      </vt:variant>
      <vt:variant>
        <vt:i4>1</vt:i4>
      </vt:variant>
    </vt:vector>
  </HeadingPairs>
  <TitlesOfParts>
    <vt:vector size="1" baseType="lpstr">
      <vt:lpstr>@Titelopdracht@</vt:lpstr>
    </vt:vector>
  </TitlesOfParts>
  <Company>Geonovum</Company>
  <LinksUpToDate>false</LinksUpToDate>
  <CharactersWithSpaces>136106</CharactersWithSpaces>
  <SharedDoc>false</SharedDoc>
  <HLinks>
    <vt:vector size="120" baseType="variant">
      <vt:variant>
        <vt:i4>1179709</vt:i4>
      </vt:variant>
      <vt:variant>
        <vt:i4>116</vt:i4>
      </vt:variant>
      <vt:variant>
        <vt:i4>0</vt:i4>
      </vt:variant>
      <vt:variant>
        <vt:i4>5</vt:i4>
      </vt:variant>
      <vt:variant>
        <vt:lpwstr/>
      </vt:variant>
      <vt:variant>
        <vt:lpwstr>_Toc301783717</vt:lpwstr>
      </vt:variant>
      <vt:variant>
        <vt:i4>1179709</vt:i4>
      </vt:variant>
      <vt:variant>
        <vt:i4>110</vt:i4>
      </vt:variant>
      <vt:variant>
        <vt:i4>0</vt:i4>
      </vt:variant>
      <vt:variant>
        <vt:i4>5</vt:i4>
      </vt:variant>
      <vt:variant>
        <vt:lpwstr/>
      </vt:variant>
      <vt:variant>
        <vt:lpwstr>_Toc301783716</vt:lpwstr>
      </vt:variant>
      <vt:variant>
        <vt:i4>1179709</vt:i4>
      </vt:variant>
      <vt:variant>
        <vt:i4>104</vt:i4>
      </vt:variant>
      <vt:variant>
        <vt:i4>0</vt:i4>
      </vt:variant>
      <vt:variant>
        <vt:i4>5</vt:i4>
      </vt:variant>
      <vt:variant>
        <vt:lpwstr/>
      </vt:variant>
      <vt:variant>
        <vt:lpwstr>_Toc301783715</vt:lpwstr>
      </vt:variant>
      <vt:variant>
        <vt:i4>1179709</vt:i4>
      </vt:variant>
      <vt:variant>
        <vt:i4>98</vt:i4>
      </vt:variant>
      <vt:variant>
        <vt:i4>0</vt:i4>
      </vt:variant>
      <vt:variant>
        <vt:i4>5</vt:i4>
      </vt:variant>
      <vt:variant>
        <vt:lpwstr/>
      </vt:variant>
      <vt:variant>
        <vt:lpwstr>_Toc301783714</vt:lpwstr>
      </vt:variant>
      <vt:variant>
        <vt:i4>1179709</vt:i4>
      </vt:variant>
      <vt:variant>
        <vt:i4>92</vt:i4>
      </vt:variant>
      <vt:variant>
        <vt:i4>0</vt:i4>
      </vt:variant>
      <vt:variant>
        <vt:i4>5</vt:i4>
      </vt:variant>
      <vt:variant>
        <vt:lpwstr/>
      </vt:variant>
      <vt:variant>
        <vt:lpwstr>_Toc301783713</vt:lpwstr>
      </vt:variant>
      <vt:variant>
        <vt:i4>1179709</vt:i4>
      </vt:variant>
      <vt:variant>
        <vt:i4>86</vt:i4>
      </vt:variant>
      <vt:variant>
        <vt:i4>0</vt:i4>
      </vt:variant>
      <vt:variant>
        <vt:i4>5</vt:i4>
      </vt:variant>
      <vt:variant>
        <vt:lpwstr/>
      </vt:variant>
      <vt:variant>
        <vt:lpwstr>_Toc301783712</vt:lpwstr>
      </vt:variant>
      <vt:variant>
        <vt:i4>1179709</vt:i4>
      </vt:variant>
      <vt:variant>
        <vt:i4>80</vt:i4>
      </vt:variant>
      <vt:variant>
        <vt:i4>0</vt:i4>
      </vt:variant>
      <vt:variant>
        <vt:i4>5</vt:i4>
      </vt:variant>
      <vt:variant>
        <vt:lpwstr/>
      </vt:variant>
      <vt:variant>
        <vt:lpwstr>_Toc301783711</vt:lpwstr>
      </vt:variant>
      <vt:variant>
        <vt:i4>1179709</vt:i4>
      </vt:variant>
      <vt:variant>
        <vt:i4>74</vt:i4>
      </vt:variant>
      <vt:variant>
        <vt:i4>0</vt:i4>
      </vt:variant>
      <vt:variant>
        <vt:i4>5</vt:i4>
      </vt:variant>
      <vt:variant>
        <vt:lpwstr/>
      </vt:variant>
      <vt:variant>
        <vt:lpwstr>_Toc301783710</vt:lpwstr>
      </vt:variant>
      <vt:variant>
        <vt:i4>1245245</vt:i4>
      </vt:variant>
      <vt:variant>
        <vt:i4>68</vt:i4>
      </vt:variant>
      <vt:variant>
        <vt:i4>0</vt:i4>
      </vt:variant>
      <vt:variant>
        <vt:i4>5</vt:i4>
      </vt:variant>
      <vt:variant>
        <vt:lpwstr/>
      </vt:variant>
      <vt:variant>
        <vt:lpwstr>_Toc301783709</vt:lpwstr>
      </vt:variant>
      <vt:variant>
        <vt:i4>1245245</vt:i4>
      </vt:variant>
      <vt:variant>
        <vt:i4>62</vt:i4>
      </vt:variant>
      <vt:variant>
        <vt:i4>0</vt:i4>
      </vt:variant>
      <vt:variant>
        <vt:i4>5</vt:i4>
      </vt:variant>
      <vt:variant>
        <vt:lpwstr/>
      </vt:variant>
      <vt:variant>
        <vt:lpwstr>_Toc301783708</vt:lpwstr>
      </vt:variant>
      <vt:variant>
        <vt:i4>1245245</vt:i4>
      </vt:variant>
      <vt:variant>
        <vt:i4>56</vt:i4>
      </vt:variant>
      <vt:variant>
        <vt:i4>0</vt:i4>
      </vt:variant>
      <vt:variant>
        <vt:i4>5</vt:i4>
      </vt:variant>
      <vt:variant>
        <vt:lpwstr/>
      </vt:variant>
      <vt:variant>
        <vt:lpwstr>_Toc301783707</vt:lpwstr>
      </vt:variant>
      <vt:variant>
        <vt:i4>1245245</vt:i4>
      </vt:variant>
      <vt:variant>
        <vt:i4>50</vt:i4>
      </vt:variant>
      <vt:variant>
        <vt:i4>0</vt:i4>
      </vt:variant>
      <vt:variant>
        <vt:i4>5</vt:i4>
      </vt:variant>
      <vt:variant>
        <vt:lpwstr/>
      </vt:variant>
      <vt:variant>
        <vt:lpwstr>_Toc301783706</vt:lpwstr>
      </vt:variant>
      <vt:variant>
        <vt:i4>1245245</vt:i4>
      </vt:variant>
      <vt:variant>
        <vt:i4>44</vt:i4>
      </vt:variant>
      <vt:variant>
        <vt:i4>0</vt:i4>
      </vt:variant>
      <vt:variant>
        <vt:i4>5</vt:i4>
      </vt:variant>
      <vt:variant>
        <vt:lpwstr/>
      </vt:variant>
      <vt:variant>
        <vt:lpwstr>_Toc301783705</vt:lpwstr>
      </vt:variant>
      <vt:variant>
        <vt:i4>1245245</vt:i4>
      </vt:variant>
      <vt:variant>
        <vt:i4>38</vt:i4>
      </vt:variant>
      <vt:variant>
        <vt:i4>0</vt:i4>
      </vt:variant>
      <vt:variant>
        <vt:i4>5</vt:i4>
      </vt:variant>
      <vt:variant>
        <vt:lpwstr/>
      </vt:variant>
      <vt:variant>
        <vt:lpwstr>_Toc301783704</vt:lpwstr>
      </vt:variant>
      <vt:variant>
        <vt:i4>1245245</vt:i4>
      </vt:variant>
      <vt:variant>
        <vt:i4>32</vt:i4>
      </vt:variant>
      <vt:variant>
        <vt:i4>0</vt:i4>
      </vt:variant>
      <vt:variant>
        <vt:i4>5</vt:i4>
      </vt:variant>
      <vt:variant>
        <vt:lpwstr/>
      </vt:variant>
      <vt:variant>
        <vt:lpwstr>_Toc301783703</vt:lpwstr>
      </vt:variant>
      <vt:variant>
        <vt:i4>1245245</vt:i4>
      </vt:variant>
      <vt:variant>
        <vt:i4>26</vt:i4>
      </vt:variant>
      <vt:variant>
        <vt:i4>0</vt:i4>
      </vt:variant>
      <vt:variant>
        <vt:i4>5</vt:i4>
      </vt:variant>
      <vt:variant>
        <vt:lpwstr/>
      </vt:variant>
      <vt:variant>
        <vt:lpwstr>_Toc301783702</vt:lpwstr>
      </vt:variant>
      <vt:variant>
        <vt:i4>1245245</vt:i4>
      </vt:variant>
      <vt:variant>
        <vt:i4>20</vt:i4>
      </vt:variant>
      <vt:variant>
        <vt:i4>0</vt:i4>
      </vt:variant>
      <vt:variant>
        <vt:i4>5</vt:i4>
      </vt:variant>
      <vt:variant>
        <vt:lpwstr/>
      </vt:variant>
      <vt:variant>
        <vt:lpwstr>_Toc301783701</vt:lpwstr>
      </vt:variant>
      <vt:variant>
        <vt:i4>1245245</vt:i4>
      </vt:variant>
      <vt:variant>
        <vt:i4>14</vt:i4>
      </vt:variant>
      <vt:variant>
        <vt:i4>0</vt:i4>
      </vt:variant>
      <vt:variant>
        <vt:i4>5</vt:i4>
      </vt:variant>
      <vt:variant>
        <vt:lpwstr/>
      </vt:variant>
      <vt:variant>
        <vt:lpwstr>_Toc301783700</vt:lpwstr>
      </vt:variant>
      <vt:variant>
        <vt:i4>1703996</vt:i4>
      </vt:variant>
      <vt:variant>
        <vt:i4>8</vt:i4>
      </vt:variant>
      <vt:variant>
        <vt:i4>0</vt:i4>
      </vt:variant>
      <vt:variant>
        <vt:i4>5</vt:i4>
      </vt:variant>
      <vt:variant>
        <vt:lpwstr/>
      </vt:variant>
      <vt:variant>
        <vt:lpwstr>_Toc301783699</vt:lpwstr>
      </vt:variant>
      <vt:variant>
        <vt:i4>1703996</vt:i4>
      </vt:variant>
      <vt:variant>
        <vt:i4>2</vt:i4>
      </vt:variant>
      <vt:variant>
        <vt:i4>0</vt:i4>
      </vt:variant>
      <vt:variant>
        <vt:i4>5</vt:i4>
      </vt:variant>
      <vt:variant>
        <vt:lpwstr/>
      </vt:variant>
      <vt:variant>
        <vt:lpwstr>_Toc301783698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@Titelopdracht@</dc:title>
  <dc:subject>@Opdrachtgever@</dc:subject>
  <dc:creator>pjanssen</dc:creator>
  <cp:lastModifiedBy>Lambo, Wil</cp:lastModifiedBy>
  <cp:revision>3</cp:revision>
  <cp:lastPrinted>2017-07-06T11:02:00Z</cp:lastPrinted>
  <dcterms:created xsi:type="dcterms:W3CDTF">2020-06-27T09:45:00Z</dcterms:created>
  <dcterms:modified xsi:type="dcterms:W3CDTF">2020-06-27T09:53:00Z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2dc6f62-bb58-4b94-b6ca-9af54699d31b_Enabled">
    <vt:lpwstr>True</vt:lpwstr>
  </property>
  <property fmtid="{D5CDD505-2E9C-101B-9397-08002B2CF9AE}" pid="3" name="MSIP_Label_d2dc6f62-bb58-4b94-b6ca-9af54699d31b_SiteId">
    <vt:lpwstr>d7790549-8c35-40ea-ad75-954ac3e86be8</vt:lpwstr>
  </property>
  <property fmtid="{D5CDD505-2E9C-101B-9397-08002B2CF9AE}" pid="4" name="MSIP_Label_d2dc6f62-bb58-4b94-b6ca-9af54699d31b_Owner">
    <vt:lpwstr>wil.lambo@kpn.com</vt:lpwstr>
  </property>
  <property fmtid="{D5CDD505-2E9C-101B-9397-08002B2CF9AE}" pid="5" name="MSIP_Label_d2dc6f62-bb58-4b94-b6ca-9af54699d31b_SetDate">
    <vt:lpwstr>2020-06-27T09:45:16.9459949Z</vt:lpwstr>
  </property>
  <property fmtid="{D5CDD505-2E9C-101B-9397-08002B2CF9AE}" pid="6" name="MSIP_Label_d2dc6f62-bb58-4b94-b6ca-9af54699d31b_Name">
    <vt:lpwstr>Intern gebruik</vt:lpwstr>
  </property>
  <property fmtid="{D5CDD505-2E9C-101B-9397-08002B2CF9AE}" pid="7" name="MSIP_Label_d2dc6f62-bb58-4b94-b6ca-9af54699d31b_Application">
    <vt:lpwstr>Microsoft Azure Information Protection</vt:lpwstr>
  </property>
  <property fmtid="{D5CDD505-2E9C-101B-9397-08002B2CF9AE}" pid="8" name="MSIP_Label_d2dc6f62-bb58-4b94-b6ca-9af54699d31b_ActionId">
    <vt:lpwstr>f56f166d-83c1-424a-9a86-33b4f1383bc5</vt:lpwstr>
  </property>
  <property fmtid="{D5CDD505-2E9C-101B-9397-08002B2CF9AE}" pid="9" name="MSIP_Label_d2dc6f62-bb58-4b94-b6ca-9af54699d31b_Extended_MSFT_Method">
    <vt:lpwstr>Automatic</vt:lpwstr>
  </property>
  <property fmtid="{D5CDD505-2E9C-101B-9397-08002B2CF9AE}" pid="10" name="Sensitivity">
    <vt:lpwstr>Intern gebruik</vt:lpwstr>
  </property>
</Properties>
</file>