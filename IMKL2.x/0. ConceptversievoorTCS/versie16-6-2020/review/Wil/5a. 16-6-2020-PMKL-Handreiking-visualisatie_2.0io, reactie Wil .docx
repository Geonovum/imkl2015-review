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1B2D0B" w14:textId="77777777" w:rsidR="00475BA0" w:rsidRDefault="00475BA0">
      <w:pPr>
        <w:rPr>
          <w:rFonts w:eastAsia="Lucida Sans Unicode" w:cs="Tahoma"/>
          <w:szCs w:val="20"/>
        </w:rPr>
      </w:pPr>
    </w:p>
    <w:p w14:paraId="169C0618" w14:textId="77777777" w:rsidR="00475BA0" w:rsidRDefault="00B85E9E">
      <w:pPr>
        <w:spacing w:line="360" w:lineRule="auto"/>
        <w:ind w:left="14" w:hanging="14"/>
        <w:rPr>
          <w:rFonts w:cs="Arial"/>
          <w:b/>
          <w:bCs/>
          <w:kern w:val="2"/>
          <w:sz w:val="32"/>
          <w:szCs w:val="32"/>
        </w:rPr>
      </w:pPr>
      <w:r>
        <w:rPr>
          <w:rFonts w:cs="Arial"/>
          <w:b/>
          <w:bCs/>
          <w:kern w:val="2"/>
          <w:sz w:val="32"/>
          <w:szCs w:val="32"/>
        </w:rPr>
        <w:t>Handreiking Visualisatieregels (PMKL) - versie 2.0 (in ontwikkeling)</w:t>
      </w:r>
    </w:p>
    <w:p w14:paraId="7AA28D5F" w14:textId="77777777" w:rsidR="00475BA0" w:rsidRDefault="00475BA0">
      <w:pPr>
        <w:spacing w:line="360" w:lineRule="auto"/>
        <w:ind w:left="14" w:hanging="14"/>
        <w:rPr>
          <w:rFonts w:cs="Arial"/>
          <w:b/>
          <w:bCs/>
          <w:kern w:val="2"/>
          <w:sz w:val="32"/>
          <w:szCs w:val="32"/>
        </w:rPr>
      </w:pPr>
    </w:p>
    <w:p w14:paraId="491680BA" w14:textId="7734DFE9" w:rsidR="00475BA0" w:rsidRDefault="00B85E9E">
      <w:pPr>
        <w:pStyle w:val="Bijschrift"/>
      </w:pPr>
      <w:proofErr w:type="spellStart"/>
      <w:r>
        <w:t>Geonovum</w:t>
      </w:r>
      <w:proofErr w:type="spellEnd"/>
      <w:r>
        <w:t xml:space="preserve"> Standaard</w:t>
      </w:r>
      <w:r>
        <w:br/>
        <w:t xml:space="preserve">Werkversie </w:t>
      </w:r>
      <w:r w:rsidR="00F27BD8">
        <w:t>16</w:t>
      </w:r>
      <w:r>
        <w:t xml:space="preserve"> juni 2020</w:t>
      </w:r>
    </w:p>
    <w:p w14:paraId="7F554C4A" w14:textId="77777777" w:rsidR="00475BA0" w:rsidRDefault="00475BA0">
      <w:pPr>
        <w:pStyle w:val="Bijschrift"/>
      </w:pPr>
    </w:p>
    <w:p w14:paraId="065CA23B" w14:textId="77777777" w:rsidR="00475BA0" w:rsidRDefault="00B85E9E">
      <w:r>
        <w:t>Deze versie:</w:t>
      </w:r>
    </w:p>
    <w:p w14:paraId="2AC861EA" w14:textId="77777777" w:rsidR="00475BA0" w:rsidRDefault="00B85E9E">
      <w:pPr>
        <w:ind w:left="720"/>
      </w:pPr>
      <w:r>
        <w:t>https://geonovum.github.io/imkl/......</w:t>
      </w:r>
    </w:p>
    <w:p w14:paraId="6461157D" w14:textId="77777777" w:rsidR="00475BA0" w:rsidRDefault="00B85E9E">
      <w:r>
        <w:t>Laatst gepubliceerde versie:</w:t>
      </w:r>
    </w:p>
    <w:p w14:paraId="7B82412F" w14:textId="77777777" w:rsidR="00475BA0" w:rsidRDefault="00B85E9E">
      <w:pPr>
        <w:ind w:left="720"/>
      </w:pPr>
      <w:r>
        <w:t>geen</w:t>
      </w:r>
    </w:p>
    <w:p w14:paraId="4F0BB40A" w14:textId="77777777" w:rsidR="00475BA0" w:rsidRDefault="00B85E9E">
      <w:r>
        <w:t>Vorige versie:</w:t>
      </w:r>
    </w:p>
    <w:p w14:paraId="0F06C92A" w14:textId="77777777" w:rsidR="00475BA0" w:rsidRDefault="00F07CFB">
      <w:pPr>
        <w:ind w:left="816"/>
      </w:pPr>
      <w:hyperlink r:id="rId7">
        <w:r w:rsidR="00B85E9E">
          <w:rPr>
            <w:rStyle w:val="InternetLink"/>
          </w:rPr>
          <w:t>https://register.geostandaarden.nl/visualisatie/imkl2015/1.2.1.3/IMKL2015-Handreiking-visualisatie_1.2.1.3.pdf</w:t>
        </w:r>
      </w:hyperlink>
    </w:p>
    <w:p w14:paraId="12600875" w14:textId="77777777" w:rsidR="00475BA0" w:rsidRDefault="00B85E9E">
      <w:r>
        <w:t>Laatste werkversie:</w:t>
      </w:r>
    </w:p>
    <w:p w14:paraId="09312CD3" w14:textId="77777777" w:rsidR="00475BA0" w:rsidRDefault="00B85E9E">
      <w:pPr>
        <w:ind w:left="720"/>
      </w:pPr>
      <w:proofErr w:type="spellStart"/>
      <w:r>
        <w:t>nvt</w:t>
      </w:r>
      <w:proofErr w:type="spellEnd"/>
    </w:p>
    <w:p w14:paraId="3E915698" w14:textId="77777777" w:rsidR="00475BA0" w:rsidRDefault="00B85E9E">
      <w:r>
        <w:t>Redacteurs:</w:t>
      </w:r>
    </w:p>
    <w:p w14:paraId="68B3EB0B" w14:textId="77777777" w:rsidR="00475BA0" w:rsidRDefault="00B85E9E">
      <w:pPr>
        <w:ind w:left="720"/>
      </w:pPr>
      <w:r>
        <w:rPr>
          <w:rStyle w:val="p-name"/>
        </w:rPr>
        <w:t xml:space="preserve">Paul Janssen, </w:t>
      </w:r>
      <w:hyperlink r:id="rId8">
        <w:proofErr w:type="spellStart"/>
        <w:r>
          <w:rPr>
            <w:rStyle w:val="InternetLink"/>
          </w:rPr>
          <w:t>Geonovum</w:t>
        </w:r>
        <w:proofErr w:type="spellEnd"/>
      </w:hyperlink>
    </w:p>
    <w:p w14:paraId="594CFF6D" w14:textId="77777777" w:rsidR="00475BA0" w:rsidRDefault="00B85E9E">
      <w:pPr>
        <w:ind w:left="720"/>
      </w:pPr>
      <w:r>
        <w:rPr>
          <w:rStyle w:val="p-name"/>
        </w:rPr>
        <w:t xml:space="preserve">Edward Mac </w:t>
      </w:r>
      <w:proofErr w:type="spellStart"/>
      <w:r>
        <w:rPr>
          <w:rStyle w:val="p-name"/>
        </w:rPr>
        <w:t>Gillavry</w:t>
      </w:r>
      <w:proofErr w:type="spellEnd"/>
      <w:r>
        <w:t xml:space="preserve">, </w:t>
      </w:r>
      <w:hyperlink r:id="rId9">
        <w:proofErr w:type="spellStart"/>
        <w:r>
          <w:rPr>
            <w:rStyle w:val="InternetLink"/>
          </w:rPr>
          <w:t>Geonovum</w:t>
        </w:r>
        <w:proofErr w:type="spellEnd"/>
      </w:hyperlink>
      <w:r>
        <w:t xml:space="preserve">, </w:t>
      </w:r>
      <w:hyperlink r:id="rId10">
        <w:proofErr w:type="spellStart"/>
        <w:r>
          <w:rPr>
            <w:rStyle w:val="InternetLink"/>
          </w:rPr>
          <w:t>Webmapper</w:t>
        </w:r>
        <w:proofErr w:type="spellEnd"/>
      </w:hyperlink>
    </w:p>
    <w:p w14:paraId="79EFF127" w14:textId="77777777" w:rsidR="00475BA0" w:rsidRDefault="00B85E9E">
      <w:r>
        <w:t>Auteurs:</w:t>
      </w:r>
    </w:p>
    <w:p w14:paraId="05036F57" w14:textId="77777777" w:rsidR="00475BA0" w:rsidRDefault="00B85E9E">
      <w:pPr>
        <w:ind w:left="720"/>
      </w:pPr>
      <w:r>
        <w:rPr>
          <w:rStyle w:val="p-name"/>
        </w:rPr>
        <w:t xml:space="preserve">Edward Mac </w:t>
      </w:r>
      <w:proofErr w:type="spellStart"/>
      <w:r>
        <w:rPr>
          <w:rStyle w:val="p-name"/>
        </w:rPr>
        <w:t>Gillavry</w:t>
      </w:r>
      <w:proofErr w:type="spellEnd"/>
      <w:r>
        <w:t xml:space="preserve">, </w:t>
      </w:r>
      <w:hyperlink r:id="rId11">
        <w:proofErr w:type="spellStart"/>
        <w:r>
          <w:rPr>
            <w:rStyle w:val="InternetLink"/>
          </w:rPr>
          <w:t>Geonovum</w:t>
        </w:r>
        <w:proofErr w:type="spellEnd"/>
      </w:hyperlink>
      <w:r>
        <w:t xml:space="preserve">, </w:t>
      </w:r>
      <w:hyperlink r:id="rId12">
        <w:proofErr w:type="spellStart"/>
        <w:r>
          <w:rPr>
            <w:rStyle w:val="InternetLink"/>
          </w:rPr>
          <w:t>Webmapper</w:t>
        </w:r>
        <w:proofErr w:type="spellEnd"/>
      </w:hyperlink>
    </w:p>
    <w:p w14:paraId="6FD30DFB" w14:textId="77777777" w:rsidR="00475BA0" w:rsidRDefault="00475BA0"/>
    <w:p w14:paraId="0ECC4AED" w14:textId="77777777" w:rsidR="00475BA0" w:rsidRDefault="00B85E9E">
      <w:r>
        <w:t>Doe mee:</w:t>
      </w:r>
    </w:p>
    <w:p w14:paraId="4E631993" w14:textId="77777777" w:rsidR="00475BA0" w:rsidRDefault="00F07CFB">
      <w:pPr>
        <w:ind w:left="720"/>
      </w:pPr>
      <w:hyperlink r:id="rId13">
        <w:r w:rsidR="00B85E9E">
          <w:rPr>
            <w:rStyle w:val="InternetLink"/>
          </w:rPr>
          <w:t xml:space="preserve">GitHub </w:t>
        </w:r>
        <w:proofErr w:type="spellStart"/>
        <w:r w:rsidR="00B85E9E">
          <w:rPr>
            <w:rStyle w:val="InternetLink"/>
          </w:rPr>
          <w:t>Geonovum</w:t>
        </w:r>
        <w:proofErr w:type="spellEnd"/>
        <w:r w:rsidR="00B85E9E">
          <w:rPr>
            <w:rStyle w:val="InternetLink"/>
          </w:rPr>
          <w:t>/</w:t>
        </w:r>
        <w:proofErr w:type="spellStart"/>
        <w:r w:rsidR="00B85E9E">
          <w:rPr>
            <w:rStyle w:val="InternetLink"/>
          </w:rPr>
          <w:t>imkl</w:t>
        </w:r>
        <w:proofErr w:type="spellEnd"/>
      </w:hyperlink>
    </w:p>
    <w:p w14:paraId="4AD8EE13" w14:textId="77777777" w:rsidR="00475BA0" w:rsidRDefault="00F07CFB">
      <w:pPr>
        <w:ind w:left="720"/>
      </w:pPr>
      <w:hyperlink r:id="rId14">
        <w:r w:rsidR="00B85E9E">
          <w:rPr>
            <w:rStyle w:val="InternetLink"/>
          </w:rPr>
          <w:t>Dien een melding in</w:t>
        </w:r>
      </w:hyperlink>
      <w:r w:rsidR="00B85E9E">
        <w:t xml:space="preserve"> </w:t>
      </w:r>
    </w:p>
    <w:p w14:paraId="7F32284A" w14:textId="77777777" w:rsidR="00475BA0" w:rsidRDefault="00B85E9E">
      <w:pPr>
        <w:ind w:left="720"/>
      </w:pPr>
      <w:r>
        <w:t xml:space="preserve">Revisiehistorie </w:t>
      </w:r>
    </w:p>
    <w:p w14:paraId="42409379" w14:textId="77777777" w:rsidR="00475BA0" w:rsidRDefault="00B85E9E">
      <w:pPr>
        <w:ind w:left="720"/>
      </w:pPr>
      <w:r>
        <w:t xml:space="preserve">Pull </w:t>
      </w:r>
      <w:proofErr w:type="spellStart"/>
      <w:r>
        <w:t>requests</w:t>
      </w:r>
      <w:proofErr w:type="spellEnd"/>
      <w:r>
        <w:t xml:space="preserve"> </w:t>
      </w:r>
    </w:p>
    <w:p w14:paraId="426654B6" w14:textId="77777777" w:rsidR="00475BA0" w:rsidRDefault="00475BA0"/>
    <w:p w14:paraId="6ACC9618" w14:textId="77777777" w:rsidR="00475BA0" w:rsidRDefault="00475BA0"/>
    <w:p w14:paraId="45A6F79A" w14:textId="77777777" w:rsidR="00475BA0" w:rsidRDefault="00475BA0"/>
    <w:p w14:paraId="3175A38A" w14:textId="77777777" w:rsidR="00475BA0" w:rsidRDefault="00B85E9E">
      <w:r>
        <w:t>Rechtenbeleid:</w:t>
      </w:r>
    </w:p>
    <w:p w14:paraId="090FC1BF" w14:textId="77777777" w:rsidR="00475BA0" w:rsidRDefault="00B85E9E">
      <w:pPr>
        <w:ind w:left="720"/>
      </w:pPr>
      <w:r>
        <w:rPr>
          <w:noProof/>
        </w:rPr>
        <w:drawing>
          <wp:anchor distT="0" distB="0" distL="114300" distR="114300" simplePos="0" relativeHeight="58" behindDoc="0" locked="0" layoutInCell="1" allowOverlap="1" wp14:anchorId="387611EA" wp14:editId="249A05C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888358" w14:textId="77777777" w:rsidR="00475BA0" w:rsidRDefault="00B85E9E">
      <w:pPr>
        <w:pStyle w:val="Normaalweb"/>
        <w:ind w:left="720"/>
        <w:textAlignment w:val="top"/>
        <w:rPr>
          <w:rFonts w:eastAsiaTheme="minorEastAsia"/>
        </w:rPr>
      </w:pPr>
      <w:r>
        <w:t>BY)</w:t>
      </w:r>
    </w:p>
    <w:p w14:paraId="5C23A155" w14:textId="77777777" w:rsidR="00475BA0" w:rsidRDefault="00475BA0">
      <w:pPr>
        <w:rPr>
          <w:sz w:val="28"/>
          <w:szCs w:val="28"/>
        </w:rPr>
      </w:pPr>
    </w:p>
    <w:p w14:paraId="5DF115F7" w14:textId="77777777" w:rsidR="00475BA0" w:rsidRDefault="00475BA0">
      <w:pPr>
        <w:rPr>
          <w:sz w:val="28"/>
          <w:szCs w:val="28"/>
        </w:rPr>
      </w:pPr>
    </w:p>
    <w:p w14:paraId="04E487A4" w14:textId="77777777" w:rsidR="00475BA0" w:rsidRDefault="00B85E9E">
      <w:pPr>
        <w:sectPr w:rsidR="00475BA0">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2256" w:left="1134" w:header="0" w:footer="1134" w:gutter="0"/>
          <w:cols w:space="708"/>
          <w:formProt w:val="0"/>
          <w:docGrid w:linePitch="360" w:charSpace="18022"/>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E344910" w14:textId="77777777" w:rsidR="00475BA0" w:rsidRDefault="00475BA0">
      <w:pPr>
        <w:widowControl/>
        <w:suppressAutoHyphens w:val="0"/>
        <w:rPr>
          <w:rFonts w:eastAsia="Lucida Sans Unicode" w:cs="Tahoma"/>
          <w:szCs w:val="20"/>
        </w:rPr>
      </w:pPr>
    </w:p>
    <w:p w14:paraId="46E3C447" w14:textId="77777777" w:rsidR="00475BA0" w:rsidRDefault="00B85E9E">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75BA0" w14:paraId="0369F9DA" w14:textId="77777777">
        <w:tc>
          <w:tcPr>
            <w:tcW w:w="2504" w:type="dxa"/>
            <w:tcBorders>
              <w:top w:val="single" w:sz="2" w:space="0" w:color="000001"/>
              <w:left w:val="single" w:sz="2" w:space="0" w:color="000001"/>
              <w:bottom w:val="single" w:sz="2" w:space="0" w:color="000001"/>
            </w:tcBorders>
            <w:shd w:val="clear" w:color="auto" w:fill="FFFFFF"/>
          </w:tcPr>
          <w:p w14:paraId="2AEDACFD" w14:textId="77777777" w:rsidR="00475BA0" w:rsidRDefault="00475BA0">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B122D8A" w14:textId="77777777" w:rsidR="00475BA0" w:rsidRDefault="00475BA0">
            <w:pPr>
              <w:pStyle w:val="opmAfzenderVet"/>
              <w:numPr>
                <w:ilvl w:val="0"/>
                <w:numId w:val="3"/>
              </w:numPr>
              <w:spacing w:before="0" w:line="260" w:lineRule="atLeast"/>
              <w:ind w:left="57"/>
              <w:jc w:val="both"/>
            </w:pPr>
          </w:p>
        </w:tc>
      </w:tr>
      <w:tr w:rsidR="00475BA0" w14:paraId="6D7A95AC" w14:textId="77777777">
        <w:tc>
          <w:tcPr>
            <w:tcW w:w="2504" w:type="dxa"/>
            <w:tcBorders>
              <w:top w:val="single" w:sz="2" w:space="0" w:color="000001"/>
              <w:left w:val="single" w:sz="2" w:space="0" w:color="000001"/>
              <w:bottom w:val="single" w:sz="2" w:space="0" w:color="000001"/>
            </w:tcBorders>
            <w:shd w:val="clear" w:color="auto" w:fill="FFFFFF"/>
          </w:tcPr>
          <w:p w14:paraId="13A2D745" w14:textId="77777777" w:rsidR="00475BA0" w:rsidRDefault="00B85E9E">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2938F2" w14:textId="77777777" w:rsidR="00475BA0" w:rsidRDefault="00B85E9E">
            <w:pPr>
              <w:widowControl/>
              <w:numPr>
                <w:ilvl w:val="0"/>
                <w:numId w:val="3"/>
              </w:numPr>
              <w:spacing w:line="280" w:lineRule="atLeast"/>
              <w:ind w:left="57"/>
              <w:jc w:val="both"/>
            </w:pPr>
            <w:r>
              <w:rPr>
                <w:rFonts w:eastAsia="Times New Roman"/>
                <w:sz w:val="16"/>
                <w:lang w:eastAsia="nl-NL"/>
              </w:rPr>
              <w:t xml:space="preserve">Edward Mac </w:t>
            </w:r>
            <w:proofErr w:type="spellStart"/>
            <w:r>
              <w:rPr>
                <w:rFonts w:eastAsia="Times New Roman"/>
                <w:sz w:val="16"/>
                <w:lang w:eastAsia="nl-NL"/>
              </w:rPr>
              <w:t>Gillavry</w:t>
            </w:r>
            <w:proofErr w:type="spellEnd"/>
            <w:r>
              <w:rPr>
                <w:rFonts w:eastAsia="Times New Roman"/>
                <w:sz w:val="16"/>
                <w:lang w:eastAsia="nl-NL"/>
              </w:rPr>
              <w:t xml:space="preserve">, </w:t>
            </w:r>
            <w:proofErr w:type="spellStart"/>
            <w:r>
              <w:rPr>
                <w:rFonts w:eastAsia="Times New Roman"/>
                <w:sz w:val="16"/>
                <w:lang w:eastAsia="nl-NL"/>
              </w:rPr>
              <w:t>Webmapper</w:t>
            </w:r>
            <w:proofErr w:type="spellEnd"/>
          </w:p>
        </w:tc>
      </w:tr>
      <w:tr w:rsidR="00475BA0" w14:paraId="3CA0C6C0" w14:textId="77777777">
        <w:tc>
          <w:tcPr>
            <w:tcW w:w="2504" w:type="dxa"/>
            <w:tcBorders>
              <w:top w:val="single" w:sz="2" w:space="0" w:color="000001"/>
              <w:left w:val="single" w:sz="2" w:space="0" w:color="000001"/>
              <w:bottom w:val="single" w:sz="2" w:space="0" w:color="000001"/>
            </w:tcBorders>
            <w:shd w:val="clear" w:color="auto" w:fill="FFFFFF"/>
          </w:tcPr>
          <w:p w14:paraId="12CCC7B2"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515B3D5" w14:textId="77777777" w:rsidR="00475BA0" w:rsidRDefault="00B85E9E">
            <w:pPr>
              <w:widowControl/>
              <w:numPr>
                <w:ilvl w:val="0"/>
                <w:numId w:val="3"/>
              </w:numPr>
              <w:spacing w:line="260" w:lineRule="atLeast"/>
              <w:ind w:left="57" w:right="-90"/>
              <w:jc w:val="both"/>
            </w:pPr>
            <w:r>
              <w:rPr>
                <w:rFonts w:eastAsia="Arial"/>
                <w:sz w:val="16"/>
                <w:szCs w:val="16"/>
                <w:lang w:eastAsia="en-US"/>
              </w:rPr>
              <w:t xml:space="preserve">Paul Janssen, </w:t>
            </w:r>
            <w:proofErr w:type="spellStart"/>
            <w:r>
              <w:rPr>
                <w:rFonts w:eastAsia="Arial"/>
                <w:sz w:val="16"/>
                <w:szCs w:val="16"/>
                <w:lang w:eastAsia="en-US"/>
              </w:rPr>
              <w:t>Geonovum</w:t>
            </w:r>
            <w:proofErr w:type="spellEnd"/>
            <w:r>
              <w:rPr>
                <w:rFonts w:eastAsia="Arial"/>
                <w:sz w:val="16"/>
                <w:szCs w:val="16"/>
                <w:lang w:eastAsia="en-US"/>
              </w:rPr>
              <w:t xml:space="preserve"> </w:t>
            </w:r>
          </w:p>
        </w:tc>
      </w:tr>
      <w:tr w:rsidR="00475BA0" w14:paraId="751910AD" w14:textId="77777777">
        <w:tc>
          <w:tcPr>
            <w:tcW w:w="2504" w:type="dxa"/>
            <w:tcBorders>
              <w:top w:val="single" w:sz="2" w:space="0" w:color="000001"/>
              <w:left w:val="single" w:sz="2" w:space="0" w:color="000001"/>
              <w:bottom w:val="single" w:sz="2" w:space="0" w:color="000001"/>
            </w:tcBorders>
            <w:shd w:val="clear" w:color="auto" w:fill="FFFFFF"/>
          </w:tcPr>
          <w:p w14:paraId="7EF57B74"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A8E0AD3" w14:textId="77777777" w:rsidR="00475BA0" w:rsidRDefault="00B85E9E">
            <w:pPr>
              <w:widowControl/>
              <w:numPr>
                <w:ilvl w:val="0"/>
                <w:numId w:val="3"/>
              </w:numPr>
              <w:spacing w:line="260" w:lineRule="atLeast"/>
              <w:ind w:left="57" w:right="-90"/>
            </w:pPr>
            <w:proofErr w:type="spellStart"/>
            <w:r>
              <w:rPr>
                <w:rFonts w:eastAsia="Arial"/>
                <w:sz w:val="16"/>
                <w:szCs w:val="16"/>
                <w:lang w:val="en-US" w:eastAsia="en-US"/>
              </w:rPr>
              <w:t>Geonovum</w:t>
            </w:r>
            <w:proofErr w:type="spellEnd"/>
          </w:p>
          <w:p w14:paraId="264219E5" w14:textId="77777777" w:rsidR="00475BA0" w:rsidRDefault="00B85E9E">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2">
              <w:r>
                <w:rPr>
                  <w:rStyle w:val="InternetLink"/>
                  <w:rFonts w:eastAsia="Times New Roman"/>
                  <w:sz w:val="16"/>
                  <w:szCs w:val="16"/>
                  <w:u w:val="none" w:color="000000"/>
                  <w:lang w:val="en-US" w:eastAsia="en-US"/>
                </w:rPr>
                <w:t>info@geonovum.nl</w:t>
              </w:r>
            </w:hyperlink>
          </w:p>
          <w:p w14:paraId="50E8267B" w14:textId="77777777" w:rsidR="00475BA0" w:rsidRDefault="00B85E9E">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75BA0" w14:paraId="1074EC68" w14:textId="77777777">
        <w:tc>
          <w:tcPr>
            <w:tcW w:w="2504" w:type="dxa"/>
            <w:tcBorders>
              <w:top w:val="single" w:sz="2" w:space="0" w:color="000001"/>
              <w:left w:val="single" w:sz="2" w:space="0" w:color="000001"/>
              <w:bottom w:val="single" w:sz="2" w:space="0" w:color="000001"/>
            </w:tcBorders>
            <w:shd w:val="clear" w:color="auto" w:fill="FFFFFF"/>
          </w:tcPr>
          <w:p w14:paraId="5DA1AE70" w14:textId="77777777" w:rsidR="00475BA0" w:rsidRDefault="00B85E9E">
            <w:pPr>
              <w:widowControl/>
              <w:numPr>
                <w:ilvl w:val="0"/>
                <w:numId w:val="3"/>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EADE69E" w14:textId="77777777" w:rsidR="00475BA0" w:rsidRDefault="00475BA0">
            <w:pPr>
              <w:widowControl/>
              <w:numPr>
                <w:ilvl w:val="0"/>
                <w:numId w:val="3"/>
              </w:numPr>
              <w:spacing w:line="260" w:lineRule="atLeast"/>
              <w:ind w:left="57" w:right="-90"/>
              <w:rPr>
                <w:rFonts w:eastAsia="Arial"/>
                <w:sz w:val="16"/>
                <w:szCs w:val="16"/>
                <w:lang w:val="en-US" w:eastAsia="en-US"/>
              </w:rPr>
            </w:pPr>
          </w:p>
        </w:tc>
      </w:tr>
    </w:tbl>
    <w:p w14:paraId="709DFD50" w14:textId="77777777" w:rsidR="00475BA0" w:rsidRDefault="00B85E9E">
      <w:pPr>
        <w:pStyle w:val="Kopbronvermelding"/>
      </w:pPr>
      <w:r>
        <w:br w:type="page"/>
      </w:r>
    </w:p>
    <w:p w14:paraId="780BD45B" w14:textId="77777777" w:rsidR="00475BA0" w:rsidRDefault="00B85E9E">
      <w:pPr>
        <w:pStyle w:val="Kopbronvermelding"/>
      </w:pPr>
      <w:r>
        <w:lastRenderedPageBreak/>
        <w:t>Inhoudsopgave</w:t>
      </w:r>
    </w:p>
    <w:p w14:paraId="78DE8F48" w14:textId="77777777" w:rsidR="00475BA0" w:rsidRDefault="00B85E9E">
      <w:pPr>
        <w:pStyle w:val="Inhopg1"/>
      </w:pPr>
      <w:r>
        <w:fldChar w:fldCharType="begin"/>
      </w:r>
      <w:r>
        <w:rPr>
          <w:rStyle w:val="IndexLink"/>
        </w:rPr>
        <w:instrText>TOC \f \o "1-2" \h</w:instrText>
      </w:r>
      <w:r>
        <w:rPr>
          <w:rStyle w:val="IndexLink"/>
        </w:rPr>
        <w:fldChar w:fldCharType="separate"/>
      </w:r>
      <w:hyperlink w:anchor="__RefHeading___Toc6261_1469215086">
        <w:r>
          <w:rPr>
            <w:rStyle w:val="IndexLink"/>
          </w:rPr>
          <w:t>1 Visualisatie</w:t>
        </w:r>
        <w:r>
          <w:rPr>
            <w:rStyle w:val="IndexLink"/>
          </w:rPr>
          <w:tab/>
          <w:t>5</w:t>
        </w:r>
      </w:hyperlink>
    </w:p>
    <w:p w14:paraId="0D2BB079" w14:textId="77777777" w:rsidR="00475BA0" w:rsidRDefault="00F07CFB">
      <w:pPr>
        <w:pStyle w:val="Inhopg2"/>
        <w:tabs>
          <w:tab w:val="right" w:leader="dot" w:pos="9638"/>
        </w:tabs>
      </w:pPr>
      <w:hyperlink w:anchor="__RefHeading___Toc6263_1469215086">
        <w:r w:rsidR="00B85E9E">
          <w:rPr>
            <w:rStyle w:val="IndexLink"/>
          </w:rPr>
          <w:t>1.1 Visualisatieregels</w:t>
        </w:r>
        <w:r w:rsidR="00B85E9E">
          <w:rPr>
            <w:rStyle w:val="IndexLink"/>
          </w:rPr>
          <w:tab/>
          <w:t>5</w:t>
        </w:r>
      </w:hyperlink>
    </w:p>
    <w:p w14:paraId="601DDA69" w14:textId="77777777" w:rsidR="00475BA0" w:rsidRDefault="00F07CFB">
      <w:pPr>
        <w:pStyle w:val="Inhopg2"/>
        <w:tabs>
          <w:tab w:val="right" w:leader="dot" w:pos="9638"/>
        </w:tabs>
      </w:pPr>
      <w:hyperlink w:anchor="__RefHeading___Toc6265_1469215086">
        <w:r w:rsidR="00B85E9E">
          <w:rPr>
            <w:rStyle w:val="IndexLink"/>
          </w:rPr>
          <w:t>1.2 Inbedding</w:t>
        </w:r>
        <w:r w:rsidR="00B85E9E">
          <w:rPr>
            <w:rStyle w:val="IndexLink"/>
          </w:rPr>
          <w:tab/>
          <w:t>5</w:t>
        </w:r>
      </w:hyperlink>
    </w:p>
    <w:p w14:paraId="7450E0C8" w14:textId="77777777" w:rsidR="00475BA0" w:rsidRDefault="00F07CFB">
      <w:pPr>
        <w:pStyle w:val="Inhopg1"/>
      </w:pPr>
      <w:hyperlink w:anchor="__RefHeading___Toc6267_1469215086">
        <w:r w:rsidR="00B85E9E">
          <w:rPr>
            <w:rStyle w:val="IndexLink"/>
          </w:rPr>
          <w:t>2 Algemene visualisatieregels</w:t>
        </w:r>
        <w:r w:rsidR="00B85E9E">
          <w:rPr>
            <w:rStyle w:val="IndexLink"/>
          </w:rPr>
          <w:tab/>
          <w:t>7</w:t>
        </w:r>
      </w:hyperlink>
    </w:p>
    <w:p w14:paraId="5DCC5569" w14:textId="77777777" w:rsidR="00475BA0" w:rsidRDefault="00F07CFB">
      <w:pPr>
        <w:pStyle w:val="Inhopg2"/>
        <w:tabs>
          <w:tab w:val="right" w:leader="dot" w:pos="9638"/>
        </w:tabs>
      </w:pPr>
      <w:hyperlink w:anchor="__RefHeading___Toc6269_1469215086">
        <w:r w:rsidR="00B85E9E">
          <w:rPr>
            <w:rStyle w:val="IndexLink"/>
          </w:rPr>
          <w:t>2.1 Inleiding</w:t>
        </w:r>
        <w:r w:rsidR="00B85E9E">
          <w:rPr>
            <w:rStyle w:val="IndexLink"/>
          </w:rPr>
          <w:tab/>
          <w:t>7</w:t>
        </w:r>
      </w:hyperlink>
    </w:p>
    <w:p w14:paraId="02F5879F" w14:textId="77777777" w:rsidR="00475BA0" w:rsidRDefault="00F07CFB">
      <w:pPr>
        <w:pStyle w:val="Inhopg2"/>
        <w:tabs>
          <w:tab w:val="right" w:leader="dot" w:pos="9638"/>
        </w:tabs>
      </w:pPr>
      <w:hyperlink w:anchor="__RefHeading___Toc6271_1469215086">
        <w:r w:rsidR="00B85E9E">
          <w:rPr>
            <w:rStyle w:val="IndexLink"/>
          </w:rPr>
          <w:t>2.2 Kleur</w:t>
        </w:r>
        <w:r w:rsidR="00B85E9E">
          <w:rPr>
            <w:rStyle w:val="IndexLink"/>
          </w:rPr>
          <w:tab/>
          <w:t>8</w:t>
        </w:r>
      </w:hyperlink>
    </w:p>
    <w:p w14:paraId="20609683" w14:textId="77777777" w:rsidR="00475BA0" w:rsidRDefault="00F07CFB">
      <w:pPr>
        <w:pStyle w:val="Inhopg2"/>
        <w:tabs>
          <w:tab w:val="right" w:leader="dot" w:pos="9638"/>
        </w:tabs>
      </w:pPr>
      <w:hyperlink w:anchor="__RefHeading___Toc6273_1469215086">
        <w:r w:rsidR="00B85E9E">
          <w:rPr>
            <w:rStyle w:val="IndexLink"/>
          </w:rPr>
          <w:t>2.3 Vorm</w:t>
        </w:r>
        <w:r w:rsidR="00B85E9E">
          <w:rPr>
            <w:rStyle w:val="IndexLink"/>
          </w:rPr>
          <w:tab/>
          <w:t>9</w:t>
        </w:r>
      </w:hyperlink>
    </w:p>
    <w:p w14:paraId="347AD877" w14:textId="77777777" w:rsidR="00475BA0" w:rsidRDefault="00F07CFB">
      <w:pPr>
        <w:pStyle w:val="Inhopg2"/>
        <w:tabs>
          <w:tab w:val="right" w:leader="dot" w:pos="9638"/>
        </w:tabs>
      </w:pPr>
      <w:hyperlink w:anchor="__RefHeading___Toc6275_1469215086">
        <w:r w:rsidR="00B85E9E">
          <w:rPr>
            <w:rStyle w:val="IndexLink"/>
          </w:rPr>
          <w:t>2.4 Grootte</w:t>
        </w:r>
        <w:r w:rsidR="00B85E9E">
          <w:rPr>
            <w:rStyle w:val="IndexLink"/>
          </w:rPr>
          <w:tab/>
          <w:t>10</w:t>
        </w:r>
      </w:hyperlink>
    </w:p>
    <w:p w14:paraId="67CF1289" w14:textId="77777777" w:rsidR="00475BA0" w:rsidRDefault="00F07CFB">
      <w:pPr>
        <w:pStyle w:val="Inhopg2"/>
        <w:tabs>
          <w:tab w:val="right" w:leader="dot" w:pos="9638"/>
        </w:tabs>
      </w:pPr>
      <w:hyperlink w:anchor="__RefHeading___Toc6277_1469215086">
        <w:r w:rsidR="00B85E9E">
          <w:rPr>
            <w:rStyle w:val="IndexLink"/>
          </w:rPr>
          <w:t>2.5 Transparantie</w:t>
        </w:r>
        <w:r w:rsidR="00B85E9E">
          <w:rPr>
            <w:rStyle w:val="IndexLink"/>
          </w:rPr>
          <w:tab/>
          <w:t>11</w:t>
        </w:r>
      </w:hyperlink>
    </w:p>
    <w:p w14:paraId="0E0712A6" w14:textId="77777777" w:rsidR="00475BA0" w:rsidRDefault="00F07CFB">
      <w:pPr>
        <w:pStyle w:val="Inhopg1"/>
      </w:pPr>
      <w:hyperlink w:anchor="__RefHeading___Toc6279_1469215086">
        <w:r w:rsidR="00B85E9E">
          <w:rPr>
            <w:rStyle w:val="IndexLink"/>
          </w:rPr>
          <w:t>3 Kabels en leidingen</w:t>
        </w:r>
        <w:r w:rsidR="00B85E9E">
          <w:rPr>
            <w:rStyle w:val="IndexLink"/>
          </w:rPr>
          <w:tab/>
          <w:t>12</w:t>
        </w:r>
      </w:hyperlink>
    </w:p>
    <w:p w14:paraId="40632DF7" w14:textId="77777777" w:rsidR="00475BA0" w:rsidRDefault="00F07CFB">
      <w:pPr>
        <w:pStyle w:val="Inhopg2"/>
        <w:tabs>
          <w:tab w:val="right" w:leader="dot" w:pos="9638"/>
        </w:tabs>
      </w:pPr>
      <w:hyperlink w:anchor="__RefHeading___Toc6281_1469215086">
        <w:r w:rsidR="00B85E9E">
          <w:rPr>
            <w:rStyle w:val="IndexLink"/>
          </w:rPr>
          <w:t>3.1 Inleiding</w:t>
        </w:r>
        <w:r w:rsidR="00B85E9E">
          <w:rPr>
            <w:rStyle w:val="IndexLink"/>
          </w:rPr>
          <w:tab/>
          <w:t>12</w:t>
        </w:r>
      </w:hyperlink>
    </w:p>
    <w:p w14:paraId="37E73765" w14:textId="77777777" w:rsidR="00475BA0" w:rsidRDefault="00F07CFB">
      <w:pPr>
        <w:pStyle w:val="Inhopg2"/>
        <w:tabs>
          <w:tab w:val="right" w:leader="dot" w:pos="9638"/>
        </w:tabs>
      </w:pPr>
      <w:hyperlink w:anchor="__RefHeading___Toc6283_1469215086">
        <w:r w:rsidR="00B85E9E">
          <w:rPr>
            <w:rStyle w:val="IndexLink"/>
          </w:rPr>
          <w:t>3.2 Datatransport</w:t>
        </w:r>
        <w:r w:rsidR="00B85E9E">
          <w:rPr>
            <w:rStyle w:val="IndexLink"/>
          </w:rPr>
          <w:tab/>
          <w:t>12</w:t>
        </w:r>
      </w:hyperlink>
    </w:p>
    <w:p w14:paraId="3C44EF4A" w14:textId="77777777" w:rsidR="00475BA0" w:rsidRDefault="00F07CFB">
      <w:pPr>
        <w:pStyle w:val="Inhopg2"/>
        <w:tabs>
          <w:tab w:val="right" w:leader="dot" w:pos="9638"/>
        </w:tabs>
      </w:pPr>
      <w:hyperlink w:anchor="__RefHeading___Toc6285_1469215086">
        <w:r w:rsidR="00B85E9E">
          <w:rPr>
            <w:rStyle w:val="IndexLink"/>
          </w:rPr>
          <w:t>3.3 Gas lagedruk</w:t>
        </w:r>
        <w:r w:rsidR="00B85E9E">
          <w:rPr>
            <w:rStyle w:val="IndexLink"/>
          </w:rPr>
          <w:tab/>
          <w:t>13</w:t>
        </w:r>
      </w:hyperlink>
    </w:p>
    <w:p w14:paraId="3B9CBC4E" w14:textId="77777777" w:rsidR="00475BA0" w:rsidRDefault="00F07CFB">
      <w:pPr>
        <w:pStyle w:val="Inhopg2"/>
        <w:tabs>
          <w:tab w:val="right" w:leader="dot" w:pos="9638"/>
        </w:tabs>
      </w:pPr>
      <w:hyperlink w:anchor="__RefHeading___Toc6287_1469215086">
        <w:r w:rsidR="00B85E9E">
          <w:rPr>
            <w:rStyle w:val="IndexLink"/>
          </w:rPr>
          <w:t>3.4 Gas hogedruk</w:t>
        </w:r>
        <w:r w:rsidR="00B85E9E">
          <w:rPr>
            <w:rStyle w:val="IndexLink"/>
          </w:rPr>
          <w:tab/>
          <w:t>13</w:t>
        </w:r>
      </w:hyperlink>
    </w:p>
    <w:p w14:paraId="06F0CEB0" w14:textId="77777777" w:rsidR="00475BA0" w:rsidRDefault="00F07CFB">
      <w:pPr>
        <w:pStyle w:val="Inhopg2"/>
        <w:tabs>
          <w:tab w:val="right" w:leader="dot" w:pos="9638"/>
        </w:tabs>
      </w:pPr>
      <w:hyperlink w:anchor="__RefHeading___Toc6289_1469215086">
        <w:r w:rsidR="00B85E9E">
          <w:rPr>
            <w:rStyle w:val="IndexLink"/>
          </w:rPr>
          <w:t>3.5 Buisleiding gevaarlijke inhoud</w:t>
        </w:r>
        <w:r w:rsidR="00B85E9E">
          <w:rPr>
            <w:rStyle w:val="IndexLink"/>
          </w:rPr>
          <w:tab/>
          <w:t>14</w:t>
        </w:r>
      </w:hyperlink>
    </w:p>
    <w:p w14:paraId="5F35DAF3" w14:textId="77777777" w:rsidR="00475BA0" w:rsidRDefault="00F07CFB">
      <w:pPr>
        <w:pStyle w:val="Inhopg2"/>
        <w:tabs>
          <w:tab w:val="right" w:leader="dot" w:pos="9638"/>
        </w:tabs>
      </w:pPr>
      <w:hyperlink w:anchor="__RefHeading___Toc6291_1469215086">
        <w:r w:rsidR="00B85E9E">
          <w:rPr>
            <w:rStyle w:val="IndexLink"/>
          </w:rPr>
          <w:t>3.6 Landelijk hoogspanningsnet</w:t>
        </w:r>
        <w:r w:rsidR="00B85E9E">
          <w:rPr>
            <w:rStyle w:val="IndexLink"/>
          </w:rPr>
          <w:tab/>
          <w:t>15</w:t>
        </w:r>
      </w:hyperlink>
    </w:p>
    <w:p w14:paraId="301D9224" w14:textId="77777777" w:rsidR="00475BA0" w:rsidRDefault="00F07CFB">
      <w:pPr>
        <w:pStyle w:val="Inhopg2"/>
        <w:tabs>
          <w:tab w:val="right" w:leader="dot" w:pos="9638"/>
        </w:tabs>
      </w:pPr>
      <w:hyperlink w:anchor="__RefHeading___Toc6293_1469215086">
        <w:r w:rsidR="00B85E9E">
          <w:rPr>
            <w:rStyle w:val="IndexLink"/>
          </w:rPr>
          <w:t>3.7 Hoogspanning</w:t>
        </w:r>
        <w:r w:rsidR="00B85E9E">
          <w:rPr>
            <w:rStyle w:val="IndexLink"/>
          </w:rPr>
          <w:tab/>
          <w:t>16</w:t>
        </w:r>
      </w:hyperlink>
    </w:p>
    <w:p w14:paraId="797C3E33" w14:textId="77777777" w:rsidR="00475BA0" w:rsidRDefault="00F07CFB">
      <w:pPr>
        <w:pStyle w:val="Inhopg2"/>
        <w:tabs>
          <w:tab w:val="right" w:leader="dot" w:pos="9638"/>
        </w:tabs>
      </w:pPr>
      <w:hyperlink w:anchor="__RefHeading___Toc6295_1469215086">
        <w:r w:rsidR="00B85E9E">
          <w:rPr>
            <w:rStyle w:val="IndexLink"/>
          </w:rPr>
          <w:t>3.8 Middenspanning</w:t>
        </w:r>
        <w:r w:rsidR="00B85E9E">
          <w:rPr>
            <w:rStyle w:val="IndexLink"/>
          </w:rPr>
          <w:tab/>
          <w:t>16</w:t>
        </w:r>
      </w:hyperlink>
    </w:p>
    <w:p w14:paraId="2E6B238A" w14:textId="77777777" w:rsidR="00475BA0" w:rsidRDefault="00F07CFB">
      <w:pPr>
        <w:pStyle w:val="Inhopg2"/>
        <w:tabs>
          <w:tab w:val="right" w:leader="dot" w:pos="9638"/>
        </w:tabs>
      </w:pPr>
      <w:hyperlink w:anchor="__RefHeading___Toc6297_1469215086">
        <w:r w:rsidR="00B85E9E">
          <w:rPr>
            <w:rStyle w:val="IndexLink"/>
          </w:rPr>
          <w:t>3.9 Laagspanning</w:t>
        </w:r>
        <w:r w:rsidR="00B85E9E">
          <w:rPr>
            <w:rStyle w:val="IndexLink"/>
          </w:rPr>
          <w:tab/>
          <w:t>17</w:t>
        </w:r>
      </w:hyperlink>
    </w:p>
    <w:p w14:paraId="5F3F2618" w14:textId="77777777" w:rsidR="00475BA0" w:rsidRDefault="00F07CFB">
      <w:pPr>
        <w:pStyle w:val="Inhopg2"/>
        <w:tabs>
          <w:tab w:val="right" w:leader="dot" w:pos="9638"/>
        </w:tabs>
      </w:pPr>
      <w:hyperlink w:anchor="__RefHeading___Toc6299_1469215086">
        <w:r w:rsidR="00B85E9E">
          <w:rPr>
            <w:rStyle w:val="IndexLink"/>
          </w:rPr>
          <w:t>3.10 (Petro-) chemie</w:t>
        </w:r>
        <w:r w:rsidR="00B85E9E">
          <w:rPr>
            <w:rStyle w:val="IndexLink"/>
          </w:rPr>
          <w:tab/>
          <w:t>18</w:t>
        </w:r>
      </w:hyperlink>
    </w:p>
    <w:p w14:paraId="14A55311" w14:textId="77777777" w:rsidR="00475BA0" w:rsidRDefault="00F07CFB">
      <w:pPr>
        <w:pStyle w:val="Inhopg2"/>
        <w:tabs>
          <w:tab w:val="right" w:leader="dot" w:pos="9638"/>
        </w:tabs>
      </w:pPr>
      <w:hyperlink w:anchor="__RefHeading___Toc6301_1469215086">
        <w:r w:rsidR="00B85E9E">
          <w:rPr>
            <w:rStyle w:val="IndexLink"/>
          </w:rPr>
          <w:t>3.11 Riool vrij verval</w:t>
        </w:r>
        <w:r w:rsidR="00B85E9E">
          <w:rPr>
            <w:rStyle w:val="IndexLink"/>
          </w:rPr>
          <w:tab/>
          <w:t>18</w:t>
        </w:r>
      </w:hyperlink>
    </w:p>
    <w:p w14:paraId="25707FAE" w14:textId="77777777" w:rsidR="00475BA0" w:rsidRDefault="00F07CFB">
      <w:pPr>
        <w:pStyle w:val="Inhopg2"/>
        <w:tabs>
          <w:tab w:val="right" w:leader="dot" w:pos="9638"/>
        </w:tabs>
      </w:pPr>
      <w:hyperlink w:anchor="__RefHeading___Toc6303_1469215086">
        <w:r w:rsidR="00B85E9E">
          <w:rPr>
            <w:rStyle w:val="IndexLink"/>
          </w:rPr>
          <w:t>3.12 Riool onder druk</w:t>
        </w:r>
        <w:r w:rsidR="00B85E9E">
          <w:rPr>
            <w:rStyle w:val="IndexLink"/>
          </w:rPr>
          <w:tab/>
          <w:t>19</w:t>
        </w:r>
      </w:hyperlink>
    </w:p>
    <w:p w14:paraId="67DEFB25" w14:textId="77777777" w:rsidR="00475BA0" w:rsidRDefault="00F07CFB">
      <w:pPr>
        <w:pStyle w:val="Inhopg2"/>
        <w:tabs>
          <w:tab w:val="right" w:leader="dot" w:pos="9638"/>
        </w:tabs>
      </w:pPr>
      <w:hyperlink w:anchor="__RefHeading___Toc6305_1469215086">
        <w:r w:rsidR="00B85E9E">
          <w:rPr>
            <w:rStyle w:val="IndexLink"/>
          </w:rPr>
          <w:t>3.13 Warmte</w:t>
        </w:r>
        <w:r w:rsidR="00B85E9E">
          <w:rPr>
            <w:rStyle w:val="IndexLink"/>
          </w:rPr>
          <w:tab/>
          <w:t>20</w:t>
        </w:r>
      </w:hyperlink>
    </w:p>
    <w:p w14:paraId="70559879" w14:textId="77777777" w:rsidR="00475BA0" w:rsidRDefault="00F07CFB">
      <w:pPr>
        <w:pStyle w:val="Inhopg2"/>
        <w:tabs>
          <w:tab w:val="right" w:leader="dot" w:pos="9638"/>
        </w:tabs>
      </w:pPr>
      <w:hyperlink w:anchor="__RefHeading___Toc6307_1469215086">
        <w:r w:rsidR="00B85E9E">
          <w:rPr>
            <w:rStyle w:val="IndexLink"/>
          </w:rPr>
          <w:t>3.14 Water</w:t>
        </w:r>
        <w:r w:rsidR="00B85E9E">
          <w:rPr>
            <w:rStyle w:val="IndexLink"/>
          </w:rPr>
          <w:tab/>
          <w:t>20</w:t>
        </w:r>
      </w:hyperlink>
    </w:p>
    <w:p w14:paraId="1EC75897" w14:textId="77777777" w:rsidR="00475BA0" w:rsidRDefault="00F07CFB">
      <w:pPr>
        <w:pStyle w:val="Inhopg2"/>
        <w:tabs>
          <w:tab w:val="right" w:leader="dot" w:pos="9638"/>
        </w:tabs>
      </w:pPr>
      <w:hyperlink w:anchor="__RefHeading___Toc6309_1469215086">
        <w:r w:rsidR="00B85E9E">
          <w:rPr>
            <w:rStyle w:val="IndexLink"/>
          </w:rPr>
          <w:t>3.15 Wees</w:t>
        </w:r>
        <w:r w:rsidR="00B85E9E">
          <w:rPr>
            <w:rStyle w:val="IndexLink"/>
          </w:rPr>
          <w:tab/>
          <w:t>21</w:t>
        </w:r>
      </w:hyperlink>
    </w:p>
    <w:p w14:paraId="609E4B6E" w14:textId="77777777" w:rsidR="00475BA0" w:rsidRDefault="00F07CFB">
      <w:pPr>
        <w:pStyle w:val="Inhopg2"/>
        <w:tabs>
          <w:tab w:val="right" w:leader="dot" w:pos="9638"/>
        </w:tabs>
      </w:pPr>
      <w:hyperlink w:anchor="__RefHeading___Toc6311_1469215086">
        <w:r w:rsidR="00B85E9E">
          <w:rPr>
            <w:rStyle w:val="IndexLink"/>
          </w:rPr>
          <w:t>3.16 Overig</w:t>
        </w:r>
        <w:r w:rsidR="00B85E9E">
          <w:rPr>
            <w:rStyle w:val="IndexLink"/>
          </w:rPr>
          <w:tab/>
          <w:t>22</w:t>
        </w:r>
      </w:hyperlink>
    </w:p>
    <w:p w14:paraId="33C0AC1B" w14:textId="77777777" w:rsidR="00475BA0" w:rsidRDefault="00F07CFB">
      <w:pPr>
        <w:pStyle w:val="Inhopg2"/>
        <w:tabs>
          <w:tab w:val="right" w:leader="dot" w:pos="9638"/>
        </w:tabs>
      </w:pPr>
      <w:hyperlink w:anchor="__RefHeading___Toc6313_1469215086">
        <w:r w:rsidR="00B85E9E">
          <w:rPr>
            <w:rStyle w:val="IndexLink"/>
          </w:rPr>
          <w:t>3.17 ExtraGeometrie</w:t>
        </w:r>
        <w:r w:rsidR="00B85E9E">
          <w:rPr>
            <w:rStyle w:val="IndexLink"/>
          </w:rPr>
          <w:tab/>
          <w:t>23</w:t>
        </w:r>
      </w:hyperlink>
    </w:p>
    <w:p w14:paraId="019745EE" w14:textId="77777777" w:rsidR="00475BA0" w:rsidRDefault="00F07CFB">
      <w:pPr>
        <w:pStyle w:val="Inhopg1"/>
      </w:pPr>
      <w:hyperlink w:anchor="__RefHeading___Toc6315_1469215086">
        <w:r w:rsidR="00B85E9E">
          <w:rPr>
            <w:rStyle w:val="IndexLink"/>
          </w:rPr>
          <w:t>4 Containerelementen</w:t>
        </w:r>
        <w:r w:rsidR="00B85E9E">
          <w:rPr>
            <w:rStyle w:val="IndexLink"/>
          </w:rPr>
          <w:tab/>
          <w:t>25</w:t>
        </w:r>
      </w:hyperlink>
    </w:p>
    <w:p w14:paraId="23625ED4" w14:textId="77777777" w:rsidR="00475BA0" w:rsidRDefault="00F07CFB">
      <w:pPr>
        <w:pStyle w:val="Inhopg2"/>
        <w:tabs>
          <w:tab w:val="right" w:leader="dot" w:pos="9638"/>
        </w:tabs>
      </w:pPr>
      <w:hyperlink w:anchor="__RefHeading___Toc6317_1469215086">
        <w:r w:rsidR="00B85E9E">
          <w:rPr>
            <w:rStyle w:val="IndexLink"/>
          </w:rPr>
          <w:t>4.1 Inleiding</w:t>
        </w:r>
        <w:r w:rsidR="00B85E9E">
          <w:rPr>
            <w:rStyle w:val="IndexLink"/>
          </w:rPr>
          <w:tab/>
          <w:t>25</w:t>
        </w:r>
      </w:hyperlink>
    </w:p>
    <w:p w14:paraId="0FDCBAAB" w14:textId="77777777" w:rsidR="00475BA0" w:rsidRDefault="00F07CFB">
      <w:pPr>
        <w:pStyle w:val="Inhopg2"/>
        <w:tabs>
          <w:tab w:val="right" w:leader="dot" w:pos="9638"/>
        </w:tabs>
      </w:pPr>
      <w:hyperlink w:anchor="__RefHeading___Toc6319_1469215086">
        <w:r w:rsidR="00B85E9E">
          <w:rPr>
            <w:rStyle w:val="IndexLink"/>
          </w:rPr>
          <w:t>4.2 Duct</w:t>
        </w:r>
        <w:r w:rsidR="00B85E9E">
          <w:rPr>
            <w:rStyle w:val="IndexLink"/>
          </w:rPr>
          <w:tab/>
          <w:t>25</w:t>
        </w:r>
      </w:hyperlink>
    </w:p>
    <w:p w14:paraId="21F1F453" w14:textId="77777777" w:rsidR="00475BA0" w:rsidRDefault="00F07CFB">
      <w:pPr>
        <w:pStyle w:val="Inhopg2"/>
        <w:tabs>
          <w:tab w:val="right" w:leader="dot" w:pos="9638"/>
        </w:tabs>
      </w:pPr>
      <w:hyperlink w:anchor="__RefHeading___Toc6321_1469215086">
        <w:r w:rsidR="00B85E9E">
          <w:rPr>
            <w:rStyle w:val="IndexLink"/>
          </w:rPr>
          <w:t>4.3 Kabelbed</w:t>
        </w:r>
        <w:r w:rsidR="00B85E9E">
          <w:rPr>
            <w:rStyle w:val="IndexLink"/>
          </w:rPr>
          <w:tab/>
          <w:t>26</w:t>
        </w:r>
      </w:hyperlink>
    </w:p>
    <w:p w14:paraId="5A36C6D7" w14:textId="77777777" w:rsidR="00475BA0" w:rsidRDefault="00F07CFB">
      <w:pPr>
        <w:pStyle w:val="Inhopg2"/>
        <w:tabs>
          <w:tab w:val="right" w:leader="dot" w:pos="9638"/>
        </w:tabs>
      </w:pPr>
      <w:hyperlink w:anchor="__RefHeading___Toc6323_1469215086">
        <w:r w:rsidR="00B85E9E">
          <w:rPr>
            <w:rStyle w:val="IndexLink"/>
          </w:rPr>
          <w:t>4.4 ExtraGeometrie: duct en kabelbed</w:t>
        </w:r>
        <w:r w:rsidR="00B85E9E">
          <w:rPr>
            <w:rStyle w:val="IndexLink"/>
          </w:rPr>
          <w:tab/>
          <w:t>27</w:t>
        </w:r>
      </w:hyperlink>
    </w:p>
    <w:p w14:paraId="02770E86" w14:textId="77777777" w:rsidR="00475BA0" w:rsidRDefault="00F07CFB">
      <w:pPr>
        <w:pStyle w:val="Inhopg2"/>
        <w:tabs>
          <w:tab w:val="right" w:leader="dot" w:pos="9638"/>
        </w:tabs>
      </w:pPr>
      <w:hyperlink w:anchor="__RefHeading___Toc6325_1469215086">
        <w:r w:rsidR="00B85E9E">
          <w:rPr>
            <w:rStyle w:val="IndexLink"/>
          </w:rPr>
          <w:t>4.5 Mantelbuis</w:t>
        </w:r>
        <w:r w:rsidR="00B85E9E">
          <w:rPr>
            <w:rStyle w:val="IndexLink"/>
          </w:rPr>
          <w:tab/>
          <w:t>28</w:t>
        </w:r>
      </w:hyperlink>
    </w:p>
    <w:p w14:paraId="2C74CF65" w14:textId="77777777" w:rsidR="00475BA0" w:rsidRDefault="00F07CFB">
      <w:pPr>
        <w:pStyle w:val="Inhopg2"/>
        <w:tabs>
          <w:tab w:val="right" w:leader="dot" w:pos="9638"/>
        </w:tabs>
      </w:pPr>
      <w:hyperlink w:anchor="__RefHeading___Toc6327_1469215086">
        <w:r w:rsidR="00B85E9E">
          <w:rPr>
            <w:rStyle w:val="IndexLink"/>
          </w:rPr>
          <w:t>4.6 ExtraGeometrie: mantelbuis</w:t>
        </w:r>
        <w:r w:rsidR="00B85E9E">
          <w:rPr>
            <w:rStyle w:val="IndexLink"/>
          </w:rPr>
          <w:tab/>
          <w:t>29</w:t>
        </w:r>
      </w:hyperlink>
    </w:p>
    <w:p w14:paraId="18452FAF" w14:textId="77777777" w:rsidR="00475BA0" w:rsidRDefault="00F07CFB">
      <w:pPr>
        <w:pStyle w:val="Inhopg1"/>
      </w:pPr>
      <w:hyperlink w:anchor="__RefHeading___Toc6329_1469215086">
        <w:r w:rsidR="00B85E9E">
          <w:rPr>
            <w:rStyle w:val="IndexLink"/>
          </w:rPr>
          <w:t>5 ContainerLeidingElementen</w:t>
        </w:r>
        <w:r w:rsidR="00B85E9E">
          <w:rPr>
            <w:rStyle w:val="IndexLink"/>
          </w:rPr>
          <w:tab/>
          <w:t>30</w:t>
        </w:r>
      </w:hyperlink>
    </w:p>
    <w:p w14:paraId="31431CD3" w14:textId="77777777" w:rsidR="00475BA0" w:rsidRDefault="00F07CFB">
      <w:pPr>
        <w:pStyle w:val="Inhopg2"/>
        <w:tabs>
          <w:tab w:val="right" w:leader="dot" w:pos="9638"/>
        </w:tabs>
      </w:pPr>
      <w:hyperlink w:anchor="__RefHeading___Toc6331_1469215086">
        <w:r w:rsidR="00B85E9E">
          <w:rPr>
            <w:rStyle w:val="IndexLink"/>
          </w:rPr>
          <w:t>5.1 Inleiding</w:t>
        </w:r>
        <w:r w:rsidR="00B85E9E">
          <w:rPr>
            <w:rStyle w:val="IndexLink"/>
          </w:rPr>
          <w:tab/>
          <w:t>30</w:t>
        </w:r>
      </w:hyperlink>
    </w:p>
    <w:p w14:paraId="76B592BB" w14:textId="77777777" w:rsidR="00475BA0" w:rsidRDefault="00F07CFB">
      <w:pPr>
        <w:pStyle w:val="Inhopg2"/>
        <w:tabs>
          <w:tab w:val="right" w:leader="dot" w:pos="9638"/>
        </w:tabs>
      </w:pPr>
      <w:hyperlink w:anchor="__RefHeading___Toc6333_1469215086">
        <w:r w:rsidR="00B85E9E">
          <w:rPr>
            <w:rStyle w:val="IndexLink"/>
          </w:rPr>
          <w:t>5.2 Kast</w:t>
        </w:r>
        <w:r w:rsidR="00B85E9E">
          <w:rPr>
            <w:rStyle w:val="IndexLink"/>
          </w:rPr>
          <w:tab/>
          <w:t>31</w:t>
        </w:r>
      </w:hyperlink>
    </w:p>
    <w:p w14:paraId="2ECB0619" w14:textId="77777777" w:rsidR="00475BA0" w:rsidRDefault="00F07CFB">
      <w:pPr>
        <w:pStyle w:val="Inhopg2"/>
        <w:tabs>
          <w:tab w:val="right" w:leader="dot" w:pos="9638"/>
        </w:tabs>
      </w:pPr>
      <w:hyperlink w:anchor="__RefHeading___Toc6335_1469215086">
        <w:r w:rsidR="00B85E9E">
          <w:rPr>
            <w:rStyle w:val="IndexLink"/>
          </w:rPr>
          <w:t>5.3 Mangat</w:t>
        </w:r>
        <w:r w:rsidR="00B85E9E">
          <w:rPr>
            <w:rStyle w:val="IndexLink"/>
          </w:rPr>
          <w:tab/>
          <w:t>32</w:t>
        </w:r>
      </w:hyperlink>
    </w:p>
    <w:p w14:paraId="3DB5B1CB" w14:textId="77777777" w:rsidR="00475BA0" w:rsidRDefault="00F07CFB">
      <w:pPr>
        <w:pStyle w:val="Inhopg2"/>
        <w:tabs>
          <w:tab w:val="right" w:leader="dot" w:pos="9638"/>
        </w:tabs>
      </w:pPr>
      <w:hyperlink w:anchor="__RefHeading___Toc6337_1469215086">
        <w:r w:rsidR="00B85E9E">
          <w:rPr>
            <w:rStyle w:val="IndexLink"/>
          </w:rPr>
          <w:t>5.4 Mast</w:t>
        </w:r>
        <w:r w:rsidR="00B85E9E">
          <w:rPr>
            <w:rStyle w:val="IndexLink"/>
          </w:rPr>
          <w:tab/>
          <w:t>33</w:t>
        </w:r>
      </w:hyperlink>
    </w:p>
    <w:p w14:paraId="7E7281DF" w14:textId="77777777" w:rsidR="00475BA0" w:rsidRDefault="00F07CFB">
      <w:pPr>
        <w:pStyle w:val="Inhopg2"/>
        <w:tabs>
          <w:tab w:val="right" w:leader="dot" w:pos="9638"/>
        </w:tabs>
      </w:pPr>
      <w:hyperlink w:anchor="__RefHeading___Toc6339_1469215086">
        <w:r w:rsidR="00B85E9E">
          <w:rPr>
            <w:rStyle w:val="IndexLink"/>
          </w:rPr>
          <w:t>5.5 Technisch gebouw</w:t>
        </w:r>
        <w:r w:rsidR="00B85E9E">
          <w:rPr>
            <w:rStyle w:val="IndexLink"/>
          </w:rPr>
          <w:tab/>
          <w:t>35</w:t>
        </w:r>
      </w:hyperlink>
    </w:p>
    <w:p w14:paraId="09ED5302" w14:textId="77777777" w:rsidR="00475BA0" w:rsidRDefault="00F07CFB">
      <w:pPr>
        <w:pStyle w:val="Inhopg2"/>
        <w:tabs>
          <w:tab w:val="right" w:leader="dot" w:pos="9638"/>
        </w:tabs>
      </w:pPr>
      <w:hyperlink w:anchor="__RefHeading___Toc6341_1469215086">
        <w:r w:rsidR="00B85E9E">
          <w:rPr>
            <w:rStyle w:val="IndexLink"/>
          </w:rPr>
          <w:t>5.6 Toren</w:t>
        </w:r>
        <w:r w:rsidR="00B85E9E">
          <w:rPr>
            <w:rStyle w:val="IndexLink"/>
          </w:rPr>
          <w:tab/>
          <w:t>36</w:t>
        </w:r>
      </w:hyperlink>
    </w:p>
    <w:p w14:paraId="7096251A" w14:textId="77777777" w:rsidR="00475BA0" w:rsidRDefault="00F07CFB">
      <w:pPr>
        <w:pStyle w:val="Inhopg2"/>
        <w:tabs>
          <w:tab w:val="right" w:leader="dot" w:pos="9638"/>
        </w:tabs>
      </w:pPr>
      <w:hyperlink w:anchor="__RefHeading___Toc6343_1469215086">
        <w:r w:rsidR="00B85E9E">
          <w:rPr>
            <w:rStyle w:val="IndexLink"/>
          </w:rPr>
          <w:t>5.7 ExtraGeometrie: ContainerLeidingElementen</w:t>
        </w:r>
        <w:r w:rsidR="00B85E9E">
          <w:rPr>
            <w:rStyle w:val="IndexLink"/>
          </w:rPr>
          <w:tab/>
          <w:t>38</w:t>
        </w:r>
      </w:hyperlink>
    </w:p>
    <w:p w14:paraId="4B1A4B2F" w14:textId="77777777" w:rsidR="00475BA0" w:rsidRDefault="00F07CFB">
      <w:pPr>
        <w:pStyle w:val="Inhopg1"/>
      </w:pPr>
      <w:hyperlink w:anchor="__RefHeading___Toc6345_1469215086">
        <w:r w:rsidR="00B85E9E">
          <w:rPr>
            <w:rStyle w:val="IndexLink"/>
          </w:rPr>
          <w:t>6 Extra elementen</w:t>
        </w:r>
        <w:r w:rsidR="00B85E9E">
          <w:rPr>
            <w:rStyle w:val="IndexLink"/>
          </w:rPr>
          <w:tab/>
          <w:t>40</w:t>
        </w:r>
      </w:hyperlink>
    </w:p>
    <w:p w14:paraId="4AC323EA" w14:textId="77777777" w:rsidR="00475BA0" w:rsidRDefault="00F07CFB">
      <w:pPr>
        <w:pStyle w:val="Inhopg2"/>
        <w:tabs>
          <w:tab w:val="right" w:leader="dot" w:pos="9638"/>
        </w:tabs>
      </w:pPr>
      <w:hyperlink w:anchor="__RefHeading___Toc6347_1469215086">
        <w:r w:rsidR="00B85E9E">
          <w:rPr>
            <w:rStyle w:val="IndexLink"/>
          </w:rPr>
          <w:t>6.1 Inleiding</w:t>
        </w:r>
        <w:r w:rsidR="00B85E9E">
          <w:rPr>
            <w:rStyle w:val="IndexLink"/>
          </w:rPr>
          <w:tab/>
          <w:t>40</w:t>
        </w:r>
      </w:hyperlink>
    </w:p>
    <w:p w14:paraId="3B4599AE" w14:textId="77777777" w:rsidR="00475BA0" w:rsidRDefault="00F07CFB">
      <w:pPr>
        <w:pStyle w:val="Inhopg2"/>
        <w:tabs>
          <w:tab w:val="right" w:leader="dot" w:pos="9638"/>
        </w:tabs>
      </w:pPr>
      <w:hyperlink w:anchor="__RefHeading___Toc6349_1469215086">
        <w:r w:rsidR="00B85E9E">
          <w:rPr>
            <w:rStyle w:val="IndexLink"/>
          </w:rPr>
          <w:t>6.2 EigenTopografie: punt</w:t>
        </w:r>
        <w:r w:rsidR="00B85E9E">
          <w:rPr>
            <w:rStyle w:val="IndexLink"/>
          </w:rPr>
          <w:tab/>
          <w:t>40</w:t>
        </w:r>
      </w:hyperlink>
    </w:p>
    <w:p w14:paraId="78258199" w14:textId="77777777" w:rsidR="00475BA0" w:rsidRDefault="00F07CFB">
      <w:pPr>
        <w:pStyle w:val="Inhopg2"/>
        <w:tabs>
          <w:tab w:val="right" w:leader="dot" w:pos="9638"/>
        </w:tabs>
      </w:pPr>
      <w:hyperlink w:anchor="__RefHeading___Toc6351_1469215086">
        <w:r w:rsidR="00B85E9E">
          <w:rPr>
            <w:rStyle w:val="IndexLink"/>
          </w:rPr>
          <w:t>6.3 EigenTopografie: lijn</w:t>
        </w:r>
        <w:r w:rsidR="00B85E9E">
          <w:rPr>
            <w:rStyle w:val="IndexLink"/>
          </w:rPr>
          <w:tab/>
          <w:t>41</w:t>
        </w:r>
      </w:hyperlink>
    </w:p>
    <w:p w14:paraId="51E9BF2B" w14:textId="77777777" w:rsidR="00475BA0" w:rsidRDefault="00F07CFB">
      <w:pPr>
        <w:pStyle w:val="Inhopg2"/>
        <w:tabs>
          <w:tab w:val="right" w:leader="dot" w:pos="9638"/>
        </w:tabs>
      </w:pPr>
      <w:hyperlink w:anchor="__RefHeading___Toc6353_1469215086">
        <w:r w:rsidR="00B85E9E">
          <w:rPr>
            <w:rStyle w:val="IndexLink"/>
          </w:rPr>
          <w:t>6.4 EigenTopografie: vlak</w:t>
        </w:r>
        <w:r w:rsidR="00B85E9E">
          <w:rPr>
            <w:rStyle w:val="IndexLink"/>
          </w:rPr>
          <w:tab/>
          <w:t>42</w:t>
        </w:r>
      </w:hyperlink>
    </w:p>
    <w:p w14:paraId="0F57C6BD" w14:textId="77777777" w:rsidR="00475BA0" w:rsidRDefault="00F07CFB">
      <w:pPr>
        <w:pStyle w:val="Inhopg2"/>
        <w:tabs>
          <w:tab w:val="right" w:leader="dot" w:pos="9638"/>
        </w:tabs>
      </w:pPr>
      <w:hyperlink w:anchor="__RefHeading___Toc6355_1469215086">
        <w:r w:rsidR="00B85E9E">
          <w:rPr>
            <w:rStyle w:val="IndexLink"/>
          </w:rPr>
          <w:t>6.5 AanduidingEisVoorzorgsmaatregel</w:t>
        </w:r>
        <w:r w:rsidR="00B85E9E">
          <w:rPr>
            <w:rStyle w:val="IndexLink"/>
          </w:rPr>
          <w:tab/>
          <w:t>42</w:t>
        </w:r>
      </w:hyperlink>
    </w:p>
    <w:p w14:paraId="35700CA3" w14:textId="77777777" w:rsidR="00475BA0" w:rsidRDefault="00F07CFB">
      <w:pPr>
        <w:pStyle w:val="Inhopg2"/>
        <w:tabs>
          <w:tab w:val="right" w:leader="dot" w:pos="9638"/>
        </w:tabs>
      </w:pPr>
      <w:hyperlink w:anchor="__RefHeading___Toc6357_1469215086">
        <w:r w:rsidR="00B85E9E">
          <w:rPr>
            <w:rStyle w:val="IndexLink"/>
          </w:rPr>
          <w:t>6.6 ExtraDetailInfo: punt</w:t>
        </w:r>
        <w:r w:rsidR="00B85E9E">
          <w:rPr>
            <w:rStyle w:val="IndexLink"/>
          </w:rPr>
          <w:tab/>
          <w:t>43</w:t>
        </w:r>
      </w:hyperlink>
    </w:p>
    <w:p w14:paraId="26A1AA19" w14:textId="77777777" w:rsidR="00475BA0" w:rsidRDefault="00F07CFB">
      <w:pPr>
        <w:pStyle w:val="Inhopg2"/>
        <w:tabs>
          <w:tab w:val="right" w:leader="dot" w:pos="9638"/>
        </w:tabs>
      </w:pPr>
      <w:hyperlink w:anchor="__RefHeading___Toc6359_1469215086">
        <w:r w:rsidR="00B85E9E">
          <w:rPr>
            <w:rStyle w:val="IndexLink"/>
          </w:rPr>
          <w:t>6.7 ExtraDetailInfo: lijn</w:t>
        </w:r>
        <w:r w:rsidR="00B85E9E">
          <w:rPr>
            <w:rStyle w:val="IndexLink"/>
          </w:rPr>
          <w:tab/>
          <w:t>44</w:t>
        </w:r>
      </w:hyperlink>
    </w:p>
    <w:p w14:paraId="2307559A" w14:textId="77777777" w:rsidR="00475BA0" w:rsidRDefault="00F07CFB">
      <w:pPr>
        <w:pStyle w:val="Inhopg2"/>
        <w:tabs>
          <w:tab w:val="right" w:leader="dot" w:pos="9638"/>
        </w:tabs>
      </w:pPr>
      <w:hyperlink w:anchor="__RefHeading___Toc6361_1469215086">
        <w:r w:rsidR="00B85E9E">
          <w:rPr>
            <w:rStyle w:val="IndexLink"/>
          </w:rPr>
          <w:t>6.8 ExtraDetailInfo: vlak</w:t>
        </w:r>
        <w:r w:rsidR="00B85E9E">
          <w:rPr>
            <w:rStyle w:val="IndexLink"/>
          </w:rPr>
          <w:tab/>
          <w:t>45</w:t>
        </w:r>
      </w:hyperlink>
    </w:p>
    <w:p w14:paraId="6B6BCA96" w14:textId="77777777" w:rsidR="00475BA0" w:rsidRDefault="00F07CFB">
      <w:pPr>
        <w:pStyle w:val="Inhopg1"/>
      </w:pPr>
      <w:hyperlink w:anchor="__RefHeading___Toc6363_1469215086">
        <w:r w:rsidR="00B85E9E">
          <w:rPr>
            <w:rStyle w:val="IndexLink"/>
          </w:rPr>
          <w:t>7 Leidingelementen</w:t>
        </w:r>
        <w:r w:rsidR="00B85E9E">
          <w:rPr>
            <w:rStyle w:val="IndexLink"/>
          </w:rPr>
          <w:tab/>
          <w:t>47</w:t>
        </w:r>
      </w:hyperlink>
    </w:p>
    <w:p w14:paraId="2147CDF0" w14:textId="77777777" w:rsidR="00475BA0" w:rsidRDefault="00F07CFB">
      <w:pPr>
        <w:pStyle w:val="Inhopg2"/>
        <w:tabs>
          <w:tab w:val="right" w:leader="dot" w:pos="9638"/>
        </w:tabs>
      </w:pPr>
      <w:hyperlink w:anchor="__RefHeading___Toc6365_1469215086">
        <w:r w:rsidR="00B85E9E">
          <w:rPr>
            <w:rStyle w:val="IndexLink"/>
          </w:rPr>
          <w:t>7.1 Inleiding</w:t>
        </w:r>
        <w:r w:rsidR="00B85E9E">
          <w:rPr>
            <w:rStyle w:val="IndexLink"/>
          </w:rPr>
          <w:tab/>
          <w:t>47</w:t>
        </w:r>
      </w:hyperlink>
    </w:p>
    <w:p w14:paraId="5AB423F6" w14:textId="77777777" w:rsidR="00475BA0" w:rsidRDefault="00F07CFB">
      <w:pPr>
        <w:pStyle w:val="Inhopg2"/>
        <w:tabs>
          <w:tab w:val="right" w:leader="dot" w:pos="9638"/>
        </w:tabs>
      </w:pPr>
      <w:hyperlink w:anchor="__RefHeading___Toc6367_1469215086">
        <w:r w:rsidR="00B85E9E">
          <w:rPr>
            <w:rStyle w:val="IndexLink"/>
          </w:rPr>
          <w:t>7.2 Leidingelementen</w:t>
        </w:r>
        <w:r w:rsidR="00B85E9E">
          <w:rPr>
            <w:rStyle w:val="IndexLink"/>
          </w:rPr>
          <w:tab/>
          <w:t>47</w:t>
        </w:r>
      </w:hyperlink>
    </w:p>
    <w:p w14:paraId="4BD481E9" w14:textId="77777777" w:rsidR="00475BA0" w:rsidRDefault="00F07CFB">
      <w:pPr>
        <w:pStyle w:val="Inhopg2"/>
        <w:tabs>
          <w:tab w:val="right" w:leader="dot" w:pos="9638"/>
        </w:tabs>
      </w:pPr>
      <w:hyperlink w:anchor="__RefHeading___Toc6369_1469215086">
        <w:r w:rsidR="00B85E9E">
          <w:rPr>
            <w:rStyle w:val="IndexLink"/>
          </w:rPr>
          <w:t>7.3 ExtraGeometrie: leidingelementen</w:t>
        </w:r>
        <w:r w:rsidR="00B85E9E">
          <w:rPr>
            <w:rStyle w:val="IndexLink"/>
          </w:rPr>
          <w:tab/>
          <w:t>55</w:t>
        </w:r>
      </w:hyperlink>
    </w:p>
    <w:p w14:paraId="3288B6EA" w14:textId="77777777" w:rsidR="00475BA0" w:rsidRDefault="00F07CFB">
      <w:pPr>
        <w:pStyle w:val="Inhopg1"/>
      </w:pPr>
      <w:hyperlink w:anchor="__RefHeading___Toc6371_1469215086">
        <w:r w:rsidR="00B85E9E">
          <w:rPr>
            <w:rStyle w:val="IndexLink"/>
          </w:rPr>
          <w:t>8 Gebiedsinformatielevering</w:t>
        </w:r>
        <w:r w:rsidR="00B85E9E">
          <w:rPr>
            <w:rStyle w:val="IndexLink"/>
          </w:rPr>
          <w:tab/>
          <w:t>57</w:t>
        </w:r>
      </w:hyperlink>
    </w:p>
    <w:p w14:paraId="41DDFEBB" w14:textId="77777777" w:rsidR="00475BA0" w:rsidRDefault="00F07CFB">
      <w:pPr>
        <w:pStyle w:val="Inhopg2"/>
        <w:tabs>
          <w:tab w:val="right" w:leader="dot" w:pos="9638"/>
        </w:tabs>
      </w:pPr>
      <w:hyperlink w:anchor="__RefHeading___Toc6373_1469215086">
        <w:r w:rsidR="00B85E9E">
          <w:rPr>
            <w:rStyle w:val="IndexLink"/>
          </w:rPr>
          <w:t>8.1 Inleiding</w:t>
        </w:r>
        <w:r w:rsidR="00B85E9E">
          <w:rPr>
            <w:rStyle w:val="IndexLink"/>
          </w:rPr>
          <w:tab/>
          <w:t>57</w:t>
        </w:r>
      </w:hyperlink>
    </w:p>
    <w:p w14:paraId="7C822FF6" w14:textId="77777777" w:rsidR="00475BA0" w:rsidRDefault="00F07CFB">
      <w:pPr>
        <w:pStyle w:val="Inhopg2"/>
        <w:tabs>
          <w:tab w:val="right" w:leader="dot" w:pos="9638"/>
        </w:tabs>
      </w:pPr>
      <w:hyperlink w:anchor="__RefHeading___Toc6375_1469215086">
        <w:r w:rsidR="00B85E9E">
          <w:rPr>
            <w:rStyle w:val="IndexLink"/>
          </w:rPr>
          <w:t>8.2 Graafpolygoon</w:t>
        </w:r>
        <w:r w:rsidR="00B85E9E">
          <w:rPr>
            <w:rStyle w:val="IndexLink"/>
          </w:rPr>
          <w:tab/>
          <w:t>57</w:t>
        </w:r>
      </w:hyperlink>
    </w:p>
    <w:p w14:paraId="2976DD04" w14:textId="77777777" w:rsidR="00475BA0" w:rsidRDefault="00F07CFB">
      <w:pPr>
        <w:pStyle w:val="Inhopg2"/>
        <w:tabs>
          <w:tab w:val="right" w:leader="dot" w:pos="9638"/>
        </w:tabs>
      </w:pPr>
      <w:hyperlink w:anchor="__RefHeading___Toc6377_1469215086">
        <w:r w:rsidR="00B85E9E">
          <w:rPr>
            <w:rStyle w:val="IndexLink"/>
          </w:rPr>
          <w:t>8.3 Informatiepolygoon</w:t>
        </w:r>
        <w:r w:rsidR="00B85E9E">
          <w:rPr>
            <w:rStyle w:val="IndexLink"/>
          </w:rPr>
          <w:tab/>
          <w:t>58</w:t>
        </w:r>
      </w:hyperlink>
    </w:p>
    <w:p w14:paraId="5009A49D" w14:textId="77777777" w:rsidR="00475BA0" w:rsidRDefault="00F07CFB">
      <w:pPr>
        <w:pStyle w:val="Inhopg2"/>
        <w:tabs>
          <w:tab w:val="right" w:leader="dot" w:pos="9638"/>
        </w:tabs>
      </w:pPr>
      <w:hyperlink w:anchor="__RefHeading___Toc6379_1469215086">
        <w:r w:rsidR="00B85E9E">
          <w:rPr>
            <w:rStyle w:val="IndexLink"/>
          </w:rPr>
          <w:t>8.4 Oriëntatiepolygoon</w:t>
        </w:r>
        <w:r w:rsidR="00B85E9E">
          <w:rPr>
            <w:rStyle w:val="IndexLink"/>
          </w:rPr>
          <w:tab/>
          <w:t>58</w:t>
        </w:r>
      </w:hyperlink>
    </w:p>
    <w:p w14:paraId="1CFD03CA" w14:textId="77777777" w:rsidR="00475BA0" w:rsidRDefault="00F07CFB">
      <w:pPr>
        <w:pStyle w:val="Inhopg1"/>
      </w:pPr>
      <w:hyperlink w:anchor="__RefHeading___Toc6381_1469215086">
        <w:r w:rsidR="00B85E9E">
          <w:rPr>
            <w:rStyle w:val="IndexLink"/>
          </w:rPr>
          <w:t>9 Kaartbeschrifting</w:t>
        </w:r>
        <w:r w:rsidR="00B85E9E">
          <w:rPr>
            <w:rStyle w:val="IndexLink"/>
          </w:rPr>
          <w:tab/>
          <w:t>59</w:t>
        </w:r>
      </w:hyperlink>
    </w:p>
    <w:p w14:paraId="31870D50" w14:textId="77777777" w:rsidR="00475BA0" w:rsidRDefault="00F07CFB">
      <w:pPr>
        <w:pStyle w:val="Inhopg2"/>
        <w:tabs>
          <w:tab w:val="right" w:leader="dot" w:pos="9638"/>
        </w:tabs>
      </w:pPr>
      <w:hyperlink w:anchor="__RefHeading___Toc6383_1469215086">
        <w:r w:rsidR="00B85E9E">
          <w:rPr>
            <w:rStyle w:val="IndexLink"/>
          </w:rPr>
          <w:t>9.1 Inleiding</w:t>
        </w:r>
        <w:r w:rsidR="00B85E9E">
          <w:rPr>
            <w:rStyle w:val="IndexLink"/>
          </w:rPr>
          <w:tab/>
          <w:t>59</w:t>
        </w:r>
      </w:hyperlink>
    </w:p>
    <w:p w14:paraId="251680FE" w14:textId="77777777" w:rsidR="00475BA0" w:rsidRDefault="00F07CFB">
      <w:pPr>
        <w:pStyle w:val="Inhopg2"/>
        <w:tabs>
          <w:tab w:val="right" w:leader="dot" w:pos="9638"/>
        </w:tabs>
      </w:pPr>
      <w:hyperlink w:anchor="__RefHeading___Toc6385_1469215086">
        <w:r w:rsidR="00B85E9E">
          <w:rPr>
            <w:rStyle w:val="IndexLink"/>
          </w:rPr>
          <w:t>9.2 DiepteNAP</w:t>
        </w:r>
        <w:r w:rsidR="00B85E9E">
          <w:rPr>
            <w:rStyle w:val="IndexLink"/>
          </w:rPr>
          <w:tab/>
          <w:t>59</w:t>
        </w:r>
      </w:hyperlink>
    </w:p>
    <w:p w14:paraId="6B5F5C53" w14:textId="77777777" w:rsidR="00475BA0" w:rsidRDefault="00F07CFB">
      <w:pPr>
        <w:pStyle w:val="Inhopg2"/>
        <w:tabs>
          <w:tab w:val="right" w:leader="dot" w:pos="9638"/>
        </w:tabs>
      </w:pPr>
      <w:hyperlink w:anchor="__RefHeading___Toc6387_1469215086">
        <w:r w:rsidR="00B85E9E">
          <w:rPr>
            <w:rStyle w:val="IndexLink"/>
          </w:rPr>
          <w:t>9.3 DiepteTovMaaiveld</w:t>
        </w:r>
        <w:r w:rsidR="00B85E9E">
          <w:rPr>
            <w:rStyle w:val="IndexLink"/>
          </w:rPr>
          <w:tab/>
          <w:t>60</w:t>
        </w:r>
      </w:hyperlink>
    </w:p>
    <w:p w14:paraId="4465C401" w14:textId="77777777" w:rsidR="00475BA0" w:rsidRDefault="00F07CFB">
      <w:pPr>
        <w:pStyle w:val="Inhopg2"/>
        <w:tabs>
          <w:tab w:val="right" w:leader="dot" w:pos="9638"/>
        </w:tabs>
      </w:pPr>
      <w:hyperlink w:anchor="__RefHeading___Toc6389_1469215086">
        <w:r w:rsidR="00B85E9E">
          <w:rPr>
            <w:rStyle w:val="IndexLink"/>
          </w:rPr>
          <w:t>9.4 Maatvoeringslijn en maatvoeringshulplijn</w:t>
        </w:r>
        <w:r w:rsidR="00B85E9E">
          <w:rPr>
            <w:rStyle w:val="IndexLink"/>
          </w:rPr>
          <w:tab/>
          <w:t>61</w:t>
        </w:r>
      </w:hyperlink>
    </w:p>
    <w:p w14:paraId="0F1D2AEA" w14:textId="77777777" w:rsidR="00475BA0" w:rsidRDefault="00F07CFB">
      <w:pPr>
        <w:pStyle w:val="Inhopg2"/>
        <w:tabs>
          <w:tab w:val="right" w:leader="dot" w:pos="9638"/>
        </w:tabs>
      </w:pPr>
      <w:hyperlink w:anchor="__RefHeading___Toc6391_1469215086">
        <w:r w:rsidR="00B85E9E">
          <w:rPr>
            <w:rStyle w:val="IndexLink"/>
          </w:rPr>
          <w:t>9.5 Maatvoeringspijl</w:t>
        </w:r>
        <w:r w:rsidR="00B85E9E">
          <w:rPr>
            <w:rStyle w:val="IndexLink"/>
          </w:rPr>
          <w:tab/>
          <w:t>61</w:t>
        </w:r>
      </w:hyperlink>
    </w:p>
    <w:p w14:paraId="6D041099" w14:textId="77777777" w:rsidR="00475BA0" w:rsidRDefault="00F07CFB">
      <w:pPr>
        <w:pStyle w:val="Inhopg2"/>
        <w:tabs>
          <w:tab w:val="right" w:leader="dot" w:pos="9638"/>
        </w:tabs>
      </w:pPr>
      <w:hyperlink w:anchor="__RefHeading___Toc6393_1469215086">
        <w:r w:rsidR="00B85E9E">
          <w:rPr>
            <w:rStyle w:val="IndexLink"/>
          </w:rPr>
          <w:t>9.6 Maatvoeringspijlpunt</w:t>
        </w:r>
        <w:r w:rsidR="00B85E9E">
          <w:rPr>
            <w:rStyle w:val="IndexLink"/>
          </w:rPr>
          <w:tab/>
          <w:t>62</w:t>
        </w:r>
      </w:hyperlink>
    </w:p>
    <w:p w14:paraId="4FFDA342" w14:textId="77777777" w:rsidR="00475BA0" w:rsidRDefault="00F07CFB">
      <w:pPr>
        <w:pStyle w:val="Inhopg2"/>
        <w:tabs>
          <w:tab w:val="right" w:leader="dot" w:pos="9638"/>
        </w:tabs>
      </w:pPr>
      <w:hyperlink w:anchor="__RefHeading___Toc6395_1469215086">
        <w:r w:rsidR="00B85E9E">
          <w:rPr>
            <w:rStyle w:val="IndexLink"/>
          </w:rPr>
          <w:t>9.7 Maatvoeringslabel</w:t>
        </w:r>
        <w:r w:rsidR="00B85E9E">
          <w:rPr>
            <w:rStyle w:val="IndexLink"/>
          </w:rPr>
          <w:tab/>
          <w:t>63</w:t>
        </w:r>
      </w:hyperlink>
    </w:p>
    <w:p w14:paraId="506D078C" w14:textId="77777777" w:rsidR="00475BA0" w:rsidRDefault="00F07CFB">
      <w:pPr>
        <w:pStyle w:val="Inhopg2"/>
        <w:tabs>
          <w:tab w:val="right" w:leader="dot" w:pos="9638"/>
        </w:tabs>
      </w:pPr>
      <w:hyperlink w:anchor="__RefHeading___Toc6397_1469215086">
        <w:r w:rsidR="00B85E9E">
          <w:rPr>
            <w:rStyle w:val="IndexLink"/>
          </w:rPr>
          <w:t>9.8 Annotatielijn</w:t>
        </w:r>
        <w:r w:rsidR="00B85E9E">
          <w:rPr>
            <w:rStyle w:val="IndexLink"/>
          </w:rPr>
          <w:tab/>
          <w:t>63</w:t>
        </w:r>
      </w:hyperlink>
    </w:p>
    <w:p w14:paraId="01C76745" w14:textId="77777777" w:rsidR="00475BA0" w:rsidRDefault="00F07CFB">
      <w:pPr>
        <w:pStyle w:val="Inhopg2"/>
        <w:tabs>
          <w:tab w:val="right" w:leader="dot" w:pos="9638"/>
        </w:tabs>
      </w:pPr>
      <w:hyperlink w:anchor="__RefHeading___Toc6399_1469215086">
        <w:r w:rsidR="00B85E9E">
          <w:rPr>
            <w:rStyle w:val="IndexLink"/>
          </w:rPr>
          <w:t>9.9 Annotatiepijl</w:t>
        </w:r>
        <w:r w:rsidR="00B85E9E">
          <w:rPr>
            <w:rStyle w:val="IndexLink"/>
          </w:rPr>
          <w:tab/>
          <w:t>64</w:t>
        </w:r>
      </w:hyperlink>
    </w:p>
    <w:p w14:paraId="59D17AA3" w14:textId="77777777" w:rsidR="00475BA0" w:rsidRDefault="00F07CFB">
      <w:pPr>
        <w:pStyle w:val="Inhopg2"/>
        <w:tabs>
          <w:tab w:val="right" w:leader="dot" w:pos="9638"/>
        </w:tabs>
      </w:pPr>
      <w:hyperlink w:anchor="__RefHeading___Toc6401_1469215086">
        <w:r w:rsidR="00B85E9E">
          <w:rPr>
            <w:rStyle w:val="IndexLink"/>
          </w:rPr>
          <w:t>9.10 Annotatiepijlpunt</w:t>
        </w:r>
        <w:r w:rsidR="00B85E9E">
          <w:rPr>
            <w:rStyle w:val="IndexLink"/>
          </w:rPr>
          <w:tab/>
          <w:t>64</w:t>
        </w:r>
      </w:hyperlink>
    </w:p>
    <w:p w14:paraId="545A9E60" w14:textId="77777777" w:rsidR="00475BA0" w:rsidRDefault="00F07CFB">
      <w:pPr>
        <w:pStyle w:val="Inhopg2"/>
        <w:tabs>
          <w:tab w:val="right" w:leader="dot" w:pos="9638"/>
        </w:tabs>
      </w:pPr>
      <w:hyperlink w:anchor="__RefHeading___Toc6403_1469215086">
        <w:r w:rsidR="00B85E9E">
          <w:rPr>
            <w:rStyle w:val="IndexLink"/>
          </w:rPr>
          <w:t>9.11 Annotatielabel</w:t>
        </w:r>
        <w:r w:rsidR="00B85E9E">
          <w:rPr>
            <w:rStyle w:val="IndexLink"/>
          </w:rPr>
          <w:tab/>
          <w:t>65</w:t>
        </w:r>
      </w:hyperlink>
    </w:p>
    <w:p w14:paraId="337AAD94" w14:textId="77777777" w:rsidR="00475BA0" w:rsidRDefault="00F07CFB">
      <w:pPr>
        <w:pStyle w:val="Inhopg1"/>
      </w:pPr>
      <w:hyperlink w:anchor="__RefHeading___Toc6405_1469215086">
        <w:r w:rsidR="00B85E9E">
          <w:rPr>
            <w:rStyle w:val="IndexLink"/>
          </w:rPr>
          <w:t>10  Kaartsamenstelling</w:t>
        </w:r>
        <w:r w:rsidR="00B85E9E">
          <w:rPr>
            <w:rStyle w:val="IndexLink"/>
          </w:rPr>
          <w:tab/>
          <w:t>67</w:t>
        </w:r>
      </w:hyperlink>
    </w:p>
    <w:p w14:paraId="0461E567" w14:textId="77777777" w:rsidR="00475BA0" w:rsidRDefault="00F07CFB">
      <w:pPr>
        <w:pStyle w:val="Inhopg2"/>
        <w:tabs>
          <w:tab w:val="right" w:leader="dot" w:pos="9638"/>
        </w:tabs>
      </w:pPr>
      <w:hyperlink w:anchor="__RefHeading___Toc6407_1469215086">
        <w:r w:rsidR="00B85E9E">
          <w:rPr>
            <w:rStyle w:val="IndexLink"/>
          </w:rPr>
          <w:t>10.1 Inleiding</w:t>
        </w:r>
        <w:r w:rsidR="00B85E9E">
          <w:rPr>
            <w:rStyle w:val="IndexLink"/>
          </w:rPr>
          <w:tab/>
          <w:t>67</w:t>
        </w:r>
      </w:hyperlink>
    </w:p>
    <w:p w14:paraId="3AAA63B4" w14:textId="77777777" w:rsidR="00475BA0" w:rsidRDefault="00F07CFB">
      <w:pPr>
        <w:pStyle w:val="Inhopg2"/>
        <w:tabs>
          <w:tab w:val="right" w:leader="dot" w:pos="9638"/>
        </w:tabs>
      </w:pPr>
      <w:hyperlink w:anchor="__RefHeading___Toc6409_1469215086">
        <w:r w:rsidR="00B85E9E">
          <w:rPr>
            <w:rStyle w:val="IndexLink"/>
          </w:rPr>
          <w:t>10.2 Objecten met extra geometrie</w:t>
        </w:r>
        <w:r w:rsidR="00B85E9E">
          <w:rPr>
            <w:rStyle w:val="IndexLink"/>
          </w:rPr>
          <w:tab/>
          <w:t>68</w:t>
        </w:r>
      </w:hyperlink>
    </w:p>
    <w:p w14:paraId="35BFCE94" w14:textId="77777777" w:rsidR="00475BA0" w:rsidRDefault="00F07CFB">
      <w:pPr>
        <w:pStyle w:val="Inhopg1"/>
      </w:pPr>
      <w:hyperlink w:anchor="__RefHeading___Toc6411_1469215086">
        <w:r w:rsidR="00B85E9E">
          <w:rPr>
            <w:rStyle w:val="IndexLink"/>
          </w:rPr>
          <w:t>Verklarende woordenlijst</w:t>
        </w:r>
        <w:r w:rsidR="00B85E9E">
          <w:rPr>
            <w:rStyle w:val="IndexLink"/>
          </w:rPr>
          <w:tab/>
          <w:t>69</w:t>
        </w:r>
      </w:hyperlink>
    </w:p>
    <w:p w14:paraId="1A64C39B" w14:textId="77777777" w:rsidR="00475BA0" w:rsidRDefault="00F07CFB">
      <w:pPr>
        <w:pStyle w:val="Inhopg1"/>
      </w:pPr>
      <w:hyperlink w:anchor="__RefHeading___Toc6413_1469215086">
        <w:r w:rsidR="00B85E9E">
          <w:rPr>
            <w:rStyle w:val="IndexLink"/>
          </w:rPr>
          <w:t>Documentatie</w:t>
        </w:r>
        <w:r w:rsidR="00B85E9E">
          <w:rPr>
            <w:rStyle w:val="IndexLink"/>
          </w:rPr>
          <w:tab/>
          <w:t>70</w:t>
        </w:r>
      </w:hyperlink>
    </w:p>
    <w:p w14:paraId="26B0E1DC" w14:textId="77777777" w:rsidR="00475BA0" w:rsidRDefault="00B85E9E">
      <w:pPr>
        <w:pStyle w:val="Kop1"/>
      </w:pPr>
      <w:bookmarkStart w:id="0" w:name="__RefHeading___Toc6261_1469215086"/>
      <w:bookmarkEnd w:id="0"/>
      <w:r>
        <w:t>Visualisatie</w:t>
      </w:r>
      <w:r>
        <w:fldChar w:fldCharType="end"/>
      </w:r>
    </w:p>
    <w:p w14:paraId="6AD57283" w14:textId="77777777" w:rsidR="00475BA0" w:rsidRDefault="00B85E9E">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96F145" w14:textId="77777777" w:rsidR="00475BA0" w:rsidRDefault="00B85E9E">
      <w:pPr>
        <w:pStyle w:val="Kop2"/>
        <w:numPr>
          <w:ilvl w:val="1"/>
          <w:numId w:val="2"/>
        </w:numPr>
      </w:pPr>
      <w:bookmarkStart w:id="1" w:name="__RefHeading___Toc6263_1469215086"/>
      <w:bookmarkStart w:id="2" w:name="_Toc343772519"/>
      <w:bookmarkStart w:id="3" w:name="_Toc42596080"/>
      <w:bookmarkEnd w:id="1"/>
      <w:bookmarkEnd w:id="2"/>
      <w:r>
        <w:t>Visualisatieregels</w:t>
      </w:r>
      <w:bookmarkEnd w:id="3"/>
    </w:p>
    <w:p w14:paraId="4EB2AA46" w14:textId="77777777" w:rsidR="00475BA0" w:rsidRDefault="00B85E9E">
      <w:pPr>
        <w:pStyle w:val="Plattetekst1"/>
        <w:spacing w:line="280" w:lineRule="atLeast"/>
        <w:jc w:val="both"/>
      </w:pPr>
      <w:r>
        <w:t xml:space="preserve">De visualisatie is vastgelegd in een bepaalde, voorgeschreven vorm volgens de template visualisatie die </w:t>
      </w:r>
      <w:proofErr w:type="spellStart"/>
      <w:r>
        <w:t>Geonovum</w:t>
      </w:r>
      <w:proofErr w:type="spellEnd"/>
      <w:r>
        <w:t xml:space="preserve"> heeft opgesteld in combinatie met de Handreiking Visualisatie. Het template bevat bovendien een toelichting op de ingevulde velden.</w:t>
      </w:r>
    </w:p>
    <w:p w14:paraId="373B20D6" w14:textId="77777777" w:rsidR="00475BA0" w:rsidRDefault="00B85E9E">
      <w:pPr>
        <w:pStyle w:val="Plattetekst1"/>
        <w:spacing w:line="280" w:lineRule="atLeast"/>
        <w:jc w:val="both"/>
      </w:pPr>
      <w:r>
        <w:t>De template bevat de volgende onderdelen:</w:t>
      </w:r>
    </w:p>
    <w:p w14:paraId="726790AC" w14:textId="77777777" w:rsidR="00475BA0" w:rsidRDefault="00B85E9E">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0A261C03" w14:textId="77777777" w:rsidR="00475BA0" w:rsidRDefault="00B85E9E">
      <w:pPr>
        <w:pStyle w:val="Plattetekst1"/>
        <w:numPr>
          <w:ilvl w:val="0"/>
          <w:numId w:val="4"/>
        </w:numPr>
        <w:spacing w:line="280" w:lineRule="atLeast"/>
        <w:jc w:val="both"/>
      </w:pPr>
      <w:r>
        <w:t xml:space="preserve">Sheet 2: Vlaksymbolen: Het deel van de template waar je de visualisatieregels staan beschreven voor objecten die met een vlaksymbool worden gevisualiseerd. </w:t>
      </w:r>
    </w:p>
    <w:p w14:paraId="730D4693" w14:textId="77777777" w:rsidR="00475BA0" w:rsidRDefault="00B85E9E">
      <w:pPr>
        <w:pStyle w:val="Plattetekst1"/>
        <w:numPr>
          <w:ilvl w:val="0"/>
          <w:numId w:val="4"/>
        </w:numPr>
        <w:spacing w:line="280" w:lineRule="atLeast"/>
      </w:pPr>
      <w:r>
        <w:t xml:space="preserve">Sheet 3: Lijnsymbolen: Idem voor lijnsymbolen </w:t>
      </w:r>
    </w:p>
    <w:p w14:paraId="5F596B0A" w14:textId="77777777" w:rsidR="00475BA0" w:rsidRDefault="00B85E9E">
      <w:pPr>
        <w:pStyle w:val="Plattetekst1"/>
        <w:numPr>
          <w:ilvl w:val="0"/>
          <w:numId w:val="4"/>
        </w:numPr>
        <w:spacing w:line="280" w:lineRule="atLeast"/>
      </w:pPr>
      <w:r>
        <w:t xml:space="preserve">Sheet 4: Puntsymbolen: Idem voor puntsymbolen </w:t>
      </w:r>
    </w:p>
    <w:p w14:paraId="046C3F5F" w14:textId="77777777" w:rsidR="00475BA0" w:rsidRDefault="00B85E9E">
      <w:pPr>
        <w:pStyle w:val="Plattetekst1"/>
        <w:numPr>
          <w:ilvl w:val="0"/>
          <w:numId w:val="4"/>
        </w:numPr>
        <w:spacing w:line="280" w:lineRule="atLeast"/>
      </w:pPr>
      <w:r>
        <w:lastRenderedPageBreak/>
        <w:t xml:space="preserve">Sheet 5: Tekstsymbolen: Idem voor tekstsymbolen </w:t>
      </w:r>
    </w:p>
    <w:p w14:paraId="47C7BFBB" w14:textId="77777777" w:rsidR="00475BA0" w:rsidRDefault="00B85E9E">
      <w:pPr>
        <w:pStyle w:val="Plattetekst1"/>
        <w:numPr>
          <w:ilvl w:val="0"/>
          <w:numId w:val="4"/>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51346D1" w14:textId="77777777" w:rsidR="00475BA0" w:rsidRDefault="00B85E9E">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5F90B09E" w14:textId="77777777" w:rsidR="00475BA0" w:rsidRDefault="00B85E9E">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CD47E6E" w14:textId="77777777" w:rsidR="00475BA0" w:rsidRDefault="00B85E9E">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0F03246C" w14:textId="77777777" w:rsidR="00475BA0" w:rsidRDefault="00B85E9E">
      <w:pPr>
        <w:pStyle w:val="Kop2"/>
        <w:numPr>
          <w:ilvl w:val="1"/>
          <w:numId w:val="2"/>
        </w:numPr>
      </w:pPr>
      <w:bookmarkStart w:id="4" w:name="__RefHeading___Toc6265_1469215086"/>
      <w:bookmarkStart w:id="5" w:name="_Toc42596081"/>
      <w:bookmarkEnd w:id="4"/>
      <w:r>
        <w:t>Inbedding</w:t>
      </w:r>
      <w:bookmarkEnd w:id="5"/>
    </w:p>
    <w:p w14:paraId="0698EA47" w14:textId="77777777" w:rsidR="00475BA0" w:rsidRDefault="00B85E9E">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33604B42" w14:textId="77777777" w:rsidR="00475BA0" w:rsidRDefault="00B85E9E">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1033F5ED" w14:textId="77777777" w:rsidR="00475BA0" w:rsidRDefault="00B85E9E">
      <w:pPr>
        <w:pStyle w:val="Kop1"/>
        <w:numPr>
          <w:ilvl w:val="0"/>
          <w:numId w:val="2"/>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46E3B7F" w14:textId="77777777" w:rsidR="00475BA0" w:rsidRDefault="00B85E9E">
      <w:pPr>
        <w:pStyle w:val="Kop2"/>
        <w:numPr>
          <w:ilvl w:val="1"/>
          <w:numId w:val="2"/>
        </w:numPr>
      </w:pPr>
      <w:bookmarkStart w:id="9" w:name="__RefHeading___Toc6269_1469215086"/>
      <w:bookmarkStart w:id="10" w:name="_Toc42596083"/>
      <w:bookmarkEnd w:id="9"/>
      <w:r>
        <w:t>Inleiding</w:t>
      </w:r>
      <w:bookmarkEnd w:id="10"/>
    </w:p>
    <w:p w14:paraId="03ED4C09" w14:textId="77777777" w:rsidR="00475BA0" w:rsidRDefault="00B85E9E">
      <w:pPr>
        <w:pStyle w:val="Kop3"/>
        <w:numPr>
          <w:ilvl w:val="2"/>
          <w:numId w:val="2"/>
        </w:numPr>
      </w:pPr>
      <w:bookmarkStart w:id="11" w:name="__RefHeading___Toc4434_4117045737"/>
      <w:bookmarkEnd w:id="11"/>
      <w:r>
        <w:t>Grafische variabelen</w:t>
      </w:r>
    </w:p>
    <w:p w14:paraId="418AA107" w14:textId="77777777" w:rsidR="00475BA0" w:rsidRDefault="00B85E9E">
      <w:pPr>
        <w:pStyle w:val="Plattetekst1"/>
      </w:pPr>
      <w:r>
        <w:t>In de regels voor het weergeven van de geografische objecten in het IMKL-model wordt er gewerkt met verschillende “grafische variabelen”. Hiermee wordt de visuele indruk van een symbool wordt gemaakt:</w:t>
      </w:r>
    </w:p>
    <w:p w14:paraId="7E506660" w14:textId="77777777" w:rsidR="00475BA0" w:rsidRDefault="00B85E9E">
      <w:pPr>
        <w:pStyle w:val="Plattetekst1"/>
        <w:numPr>
          <w:ilvl w:val="0"/>
          <w:numId w:val="6"/>
        </w:numPr>
      </w:pPr>
      <w:r>
        <w:rPr>
          <w:b/>
          <w:bCs/>
        </w:rPr>
        <w:t>Kleur</w:t>
      </w:r>
      <w:r>
        <w:t>: de grafische variabele “kleur” is de meest in het oog springende. Daarom worden hiermee de verschillende thema’s van elkaar onderscheiden.</w:t>
      </w:r>
    </w:p>
    <w:p w14:paraId="6D747319" w14:textId="77777777" w:rsidR="00475BA0" w:rsidRDefault="00B85E9E">
      <w:pPr>
        <w:pStyle w:val="Plattetekst1"/>
        <w:numPr>
          <w:ilvl w:val="0"/>
          <w:numId w:val="6"/>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27707A99" w14:textId="77777777" w:rsidR="00475BA0" w:rsidRDefault="00B85E9E">
      <w:pPr>
        <w:pStyle w:val="Plattetekst1"/>
        <w:numPr>
          <w:ilvl w:val="0"/>
          <w:numId w:val="6"/>
        </w:numPr>
      </w:pPr>
      <w:r>
        <w:rPr>
          <w:b/>
          <w:bCs/>
        </w:rPr>
        <w:t>Grootte</w:t>
      </w:r>
      <w:r>
        <w:t>: bij de visualisatie van lijnobjecten wordt de grafische variabele “grootte” gebruikt om een visuele indruk met lijndikte te realiseren.</w:t>
      </w:r>
    </w:p>
    <w:p w14:paraId="211C0471" w14:textId="77777777" w:rsidR="00475BA0" w:rsidRDefault="00B85E9E">
      <w:pPr>
        <w:pStyle w:val="Plattetekst1"/>
        <w:numPr>
          <w:ilvl w:val="0"/>
          <w:numId w:val="6"/>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4AE33A1E" w14:textId="77777777" w:rsidR="00475BA0" w:rsidRDefault="00B85E9E">
      <w:pPr>
        <w:pStyle w:val="Kop3"/>
        <w:numPr>
          <w:ilvl w:val="2"/>
          <w:numId w:val="2"/>
        </w:numPr>
      </w:pPr>
      <w:bookmarkStart w:id="12" w:name="__RefHeading___Toc4436_4117045737"/>
      <w:bookmarkEnd w:id="12"/>
      <w:r>
        <w:t>Schaalniveaus</w:t>
      </w:r>
    </w:p>
    <w:p w14:paraId="0A396D4A" w14:textId="77777777" w:rsidR="00475BA0" w:rsidRDefault="00B85E9E">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w:t>
      </w:r>
      <w:proofErr w:type="spellStart"/>
      <w:r>
        <w:t>Geonovum</w:t>
      </w:r>
      <w:proofErr w:type="spellEnd"/>
      <w:r>
        <w:t xml:space="preserve">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75BA0" w14:paraId="25F174CC"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582261EF" w14:textId="77777777" w:rsidR="00475BA0" w:rsidRDefault="00B85E9E">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3A13F48D" w14:textId="77777777" w:rsidR="00475BA0" w:rsidRDefault="00B85E9E">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2A99A030" w14:textId="77777777" w:rsidR="00475BA0" w:rsidRDefault="00B85E9E">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2A3188B" w14:textId="77777777" w:rsidR="00475BA0" w:rsidRDefault="00B85E9E">
            <w:pPr>
              <w:jc w:val="center"/>
            </w:pPr>
            <w:proofErr w:type="spellStart"/>
            <w:r>
              <w:rPr>
                <w:rFonts w:eastAsia="Lucida Sans Unicode" w:cs="Tahoma"/>
                <w:b/>
                <w:bCs/>
                <w:iCs/>
                <w:color w:val="FFFFFF"/>
                <w:szCs w:val="20"/>
              </w:rPr>
              <w:t>MaxScaleDenominator</w:t>
            </w:r>
            <w:proofErr w:type="spellEnd"/>
          </w:p>
        </w:tc>
      </w:tr>
      <w:tr w:rsidR="00475BA0" w14:paraId="3E8B4B9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1A8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2B394D"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41E26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97D320" w14:textId="77777777" w:rsidR="00475BA0" w:rsidRDefault="00B85E9E">
            <w:pPr>
              <w:jc w:val="center"/>
            </w:pPr>
            <w:r>
              <w:t>12.500.000</w:t>
            </w:r>
          </w:p>
        </w:tc>
      </w:tr>
      <w:tr w:rsidR="00475BA0" w14:paraId="5D4AAC6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0DEC475" w14:textId="77777777" w:rsidR="00475BA0" w:rsidRDefault="00B85E9E">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D237A9E" w14:textId="77777777" w:rsidR="00475BA0" w:rsidRDefault="00B85E9E">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23EF7E" w14:textId="77777777" w:rsidR="00475BA0" w:rsidRDefault="00B85E9E">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A78FF6" w14:textId="77777777" w:rsidR="00475BA0" w:rsidRDefault="00475BA0">
            <w:pPr>
              <w:jc w:val="center"/>
            </w:pPr>
          </w:p>
        </w:tc>
      </w:tr>
      <w:tr w:rsidR="00475BA0" w14:paraId="6916085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4C3E12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2505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F00C8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1CFCAA" w14:textId="77777777" w:rsidR="00475BA0" w:rsidRDefault="00B85E9E">
            <w:pPr>
              <w:jc w:val="center"/>
            </w:pPr>
            <w:r>
              <w:t>6.500.000</w:t>
            </w:r>
          </w:p>
        </w:tc>
      </w:tr>
      <w:tr w:rsidR="00475BA0" w14:paraId="69BD5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4B7BFB" w14:textId="77777777" w:rsidR="00475BA0" w:rsidRDefault="00B85E9E">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DFF565" w14:textId="77777777" w:rsidR="00475BA0" w:rsidRDefault="00B85E9E">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D5F9C8" w14:textId="77777777" w:rsidR="00475BA0" w:rsidRDefault="00B85E9E">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8DC628B" w14:textId="77777777" w:rsidR="00475BA0" w:rsidRDefault="00475BA0">
            <w:pPr>
              <w:jc w:val="center"/>
            </w:pPr>
          </w:p>
        </w:tc>
      </w:tr>
      <w:tr w:rsidR="00475BA0" w14:paraId="4CAB42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9DC51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29FF24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1E7A97"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51C2CF" w14:textId="77777777" w:rsidR="00475BA0" w:rsidRDefault="00B85E9E">
            <w:pPr>
              <w:jc w:val="center"/>
            </w:pPr>
            <w:r>
              <w:t>5.000.000</w:t>
            </w:r>
          </w:p>
        </w:tc>
      </w:tr>
      <w:tr w:rsidR="00475BA0" w14:paraId="5389CD8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1F8D5C" w14:textId="77777777" w:rsidR="00475BA0" w:rsidRDefault="00B85E9E">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7EECC0" w14:textId="77777777" w:rsidR="00475BA0" w:rsidRDefault="00B85E9E">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4D2B90" w14:textId="77777777" w:rsidR="00475BA0" w:rsidRDefault="00B85E9E">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D8CF46C" w14:textId="77777777" w:rsidR="00475BA0" w:rsidRDefault="00475BA0">
            <w:pPr>
              <w:jc w:val="center"/>
            </w:pPr>
          </w:p>
        </w:tc>
      </w:tr>
      <w:tr w:rsidR="00475BA0" w14:paraId="39CC4E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9E2B93"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FA927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11CC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24986FC" w14:textId="77777777" w:rsidR="00475BA0" w:rsidRDefault="00B85E9E">
            <w:pPr>
              <w:jc w:val="center"/>
            </w:pPr>
            <w:r>
              <w:t>3.000.000</w:t>
            </w:r>
          </w:p>
        </w:tc>
      </w:tr>
      <w:tr w:rsidR="00475BA0" w14:paraId="63CC462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DC61FA" w14:textId="77777777" w:rsidR="00475BA0" w:rsidRDefault="00B85E9E">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A7B8AB" w14:textId="77777777" w:rsidR="00475BA0" w:rsidRDefault="00B85E9E">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6453E8" w14:textId="77777777" w:rsidR="00475BA0" w:rsidRDefault="00B85E9E">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6F3D8AD" w14:textId="77777777" w:rsidR="00475BA0" w:rsidRDefault="00475BA0">
            <w:pPr>
              <w:jc w:val="center"/>
            </w:pPr>
          </w:p>
        </w:tc>
      </w:tr>
      <w:tr w:rsidR="00475BA0" w14:paraId="530D60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AD2AA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4B122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034951"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C206D4A" w14:textId="77777777" w:rsidR="00475BA0" w:rsidRDefault="00B85E9E">
            <w:pPr>
              <w:jc w:val="center"/>
            </w:pPr>
            <w:r>
              <w:t>1.500.000</w:t>
            </w:r>
          </w:p>
        </w:tc>
      </w:tr>
      <w:tr w:rsidR="00475BA0" w14:paraId="037BB5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33F36E1" w14:textId="77777777" w:rsidR="00475BA0" w:rsidRDefault="00B85E9E">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B292E27" w14:textId="77777777" w:rsidR="00475BA0" w:rsidRDefault="00B85E9E">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C74E6" w14:textId="77777777" w:rsidR="00475BA0" w:rsidRDefault="00B85E9E">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7D503B" w14:textId="77777777" w:rsidR="00475BA0" w:rsidRDefault="00475BA0">
            <w:pPr>
              <w:jc w:val="center"/>
            </w:pPr>
          </w:p>
        </w:tc>
      </w:tr>
      <w:tr w:rsidR="00475BA0" w14:paraId="35BA428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F206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FBB0A00"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7B8223"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3C2DEB" w14:textId="77777777" w:rsidR="00475BA0" w:rsidRDefault="00B85E9E">
            <w:pPr>
              <w:jc w:val="center"/>
            </w:pPr>
            <w:r>
              <w:t>400.000</w:t>
            </w:r>
          </w:p>
        </w:tc>
      </w:tr>
      <w:tr w:rsidR="00475BA0" w14:paraId="03ED6C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95EFD5" w14:textId="77777777" w:rsidR="00475BA0" w:rsidRDefault="00B85E9E">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41E9539" w14:textId="77777777" w:rsidR="00475BA0" w:rsidRDefault="00B85E9E">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44F7330" w14:textId="77777777" w:rsidR="00475BA0" w:rsidRDefault="00B85E9E">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02DD38" w14:textId="77777777" w:rsidR="00475BA0" w:rsidRDefault="00475BA0">
            <w:pPr>
              <w:jc w:val="center"/>
            </w:pPr>
          </w:p>
        </w:tc>
      </w:tr>
      <w:tr w:rsidR="00475BA0" w14:paraId="5AABD7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6B75A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8D8C9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575F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F8ED14" w14:textId="77777777" w:rsidR="00475BA0" w:rsidRDefault="00B85E9E">
            <w:pPr>
              <w:jc w:val="center"/>
            </w:pPr>
            <w:r>
              <w:t>200.000</w:t>
            </w:r>
          </w:p>
        </w:tc>
      </w:tr>
      <w:tr w:rsidR="00475BA0" w14:paraId="7114F86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7FF502" w14:textId="77777777" w:rsidR="00475BA0" w:rsidRDefault="00B85E9E">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0E6F990" w14:textId="77777777" w:rsidR="00475BA0" w:rsidRDefault="00B85E9E">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00C6C1" w14:textId="77777777" w:rsidR="00475BA0" w:rsidRDefault="00B85E9E">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0D5B1DC" w14:textId="77777777" w:rsidR="00475BA0" w:rsidRDefault="00475BA0">
            <w:pPr>
              <w:jc w:val="center"/>
            </w:pPr>
          </w:p>
        </w:tc>
      </w:tr>
      <w:tr w:rsidR="00475BA0" w14:paraId="362333A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C8A32B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C8E31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1BD855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B0F7E8" w14:textId="77777777" w:rsidR="00475BA0" w:rsidRDefault="00B85E9E">
            <w:pPr>
              <w:jc w:val="center"/>
            </w:pPr>
            <w:r>
              <w:t>100.000</w:t>
            </w:r>
          </w:p>
        </w:tc>
      </w:tr>
      <w:tr w:rsidR="00475BA0" w14:paraId="6A25F7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818C98" w14:textId="77777777" w:rsidR="00475BA0" w:rsidRDefault="00B85E9E">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FB97E2" w14:textId="77777777" w:rsidR="00475BA0" w:rsidRDefault="00B85E9E">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FE8BE5" w14:textId="77777777" w:rsidR="00475BA0" w:rsidRDefault="00B85E9E">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49C561" w14:textId="77777777" w:rsidR="00475BA0" w:rsidRDefault="00475BA0">
            <w:pPr>
              <w:jc w:val="center"/>
            </w:pPr>
          </w:p>
        </w:tc>
      </w:tr>
      <w:tr w:rsidR="00475BA0" w14:paraId="6CE91B6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D8FEF3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5DA27C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3468E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9A344" w14:textId="77777777" w:rsidR="00475BA0" w:rsidRDefault="00B85E9E">
            <w:pPr>
              <w:jc w:val="center"/>
            </w:pPr>
            <w:r>
              <w:t>50.000</w:t>
            </w:r>
          </w:p>
        </w:tc>
      </w:tr>
      <w:tr w:rsidR="00475BA0" w14:paraId="64E2FF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CD24FF" w14:textId="77777777" w:rsidR="00475BA0" w:rsidRDefault="00B85E9E">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A1117BC" w14:textId="77777777" w:rsidR="00475BA0" w:rsidRDefault="00B85E9E">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C883FB" w14:textId="77777777" w:rsidR="00475BA0" w:rsidRDefault="00B85E9E">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BF141" w14:textId="77777777" w:rsidR="00475BA0" w:rsidRDefault="00475BA0">
            <w:pPr>
              <w:jc w:val="center"/>
            </w:pPr>
          </w:p>
        </w:tc>
      </w:tr>
      <w:tr w:rsidR="00475BA0" w14:paraId="60530B8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3712791"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07E3D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4BD1DE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630FC7C" w14:textId="77777777" w:rsidR="00475BA0" w:rsidRDefault="00B85E9E">
            <w:pPr>
              <w:jc w:val="center"/>
            </w:pPr>
            <w:r>
              <w:t>25.000</w:t>
            </w:r>
          </w:p>
        </w:tc>
      </w:tr>
      <w:tr w:rsidR="00475BA0" w14:paraId="5AAE3C2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EDCB6D" w14:textId="77777777" w:rsidR="00475BA0" w:rsidRDefault="00B85E9E">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A1F3D4" w14:textId="77777777" w:rsidR="00475BA0" w:rsidRDefault="00B85E9E">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14071F" w14:textId="77777777" w:rsidR="00475BA0" w:rsidRDefault="00B85E9E">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21AE2" w14:textId="77777777" w:rsidR="00475BA0" w:rsidRDefault="00475BA0">
            <w:pPr>
              <w:jc w:val="center"/>
            </w:pPr>
          </w:p>
        </w:tc>
      </w:tr>
      <w:tr w:rsidR="00475BA0" w14:paraId="3086F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4654F2"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5AB4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7F84A5D"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499286" w14:textId="77777777" w:rsidR="00475BA0" w:rsidRDefault="00B85E9E">
            <w:pPr>
              <w:jc w:val="center"/>
            </w:pPr>
            <w:r>
              <w:t>12.500</w:t>
            </w:r>
          </w:p>
        </w:tc>
      </w:tr>
      <w:tr w:rsidR="00475BA0" w14:paraId="0B6F57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9CDC20" w14:textId="77777777" w:rsidR="00475BA0" w:rsidRDefault="00B85E9E">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B5A1CC" w14:textId="77777777" w:rsidR="00475BA0" w:rsidRDefault="00B85E9E">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0CF7B5" w14:textId="77777777" w:rsidR="00475BA0" w:rsidRDefault="00B85E9E">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87CA7A" w14:textId="77777777" w:rsidR="00475BA0" w:rsidRDefault="00475BA0">
            <w:pPr>
              <w:jc w:val="center"/>
            </w:pPr>
          </w:p>
        </w:tc>
      </w:tr>
      <w:tr w:rsidR="00475BA0" w14:paraId="1D72583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6E584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3DFDC7"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3D8E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921668" w14:textId="77777777" w:rsidR="00475BA0" w:rsidRDefault="00B85E9E">
            <w:pPr>
              <w:jc w:val="center"/>
            </w:pPr>
            <w:r>
              <w:t>10.000</w:t>
            </w:r>
          </w:p>
        </w:tc>
      </w:tr>
      <w:tr w:rsidR="00475BA0" w14:paraId="279F760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AE236C" w14:textId="77777777" w:rsidR="00475BA0" w:rsidRDefault="00B85E9E">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91B4FC" w14:textId="77777777" w:rsidR="00475BA0" w:rsidRDefault="00B85E9E">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D8FDB6" w14:textId="77777777" w:rsidR="00475BA0" w:rsidRDefault="00B85E9E">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88A2AF9" w14:textId="77777777" w:rsidR="00475BA0" w:rsidRDefault="00475BA0">
            <w:pPr>
              <w:jc w:val="center"/>
            </w:pPr>
          </w:p>
        </w:tc>
      </w:tr>
      <w:tr w:rsidR="00475BA0" w14:paraId="4B16C0F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80207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A765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4A7372"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3BAADD" w14:textId="77777777" w:rsidR="00475BA0" w:rsidRDefault="00B85E9E">
            <w:pPr>
              <w:jc w:val="center"/>
            </w:pPr>
            <w:r>
              <w:t>5.000</w:t>
            </w:r>
          </w:p>
        </w:tc>
      </w:tr>
      <w:tr w:rsidR="00475BA0" w14:paraId="702F8D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F4C387" w14:textId="77777777" w:rsidR="00475BA0" w:rsidRDefault="00B85E9E">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2FDF40D" w14:textId="77777777" w:rsidR="00475BA0" w:rsidRDefault="00B85E9E">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8860AE" w14:textId="77777777" w:rsidR="00475BA0" w:rsidRDefault="00B85E9E">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1F1B167" w14:textId="77777777" w:rsidR="00475BA0" w:rsidRDefault="00475BA0">
            <w:pPr>
              <w:jc w:val="center"/>
            </w:pPr>
          </w:p>
        </w:tc>
      </w:tr>
      <w:tr w:rsidR="00475BA0" w14:paraId="7C290F6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45836D"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CFCA0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286823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3EC56F" w14:textId="77777777" w:rsidR="00475BA0" w:rsidRDefault="00B85E9E">
            <w:pPr>
              <w:jc w:val="center"/>
            </w:pPr>
            <w:r>
              <w:t>2.500</w:t>
            </w:r>
          </w:p>
        </w:tc>
      </w:tr>
      <w:tr w:rsidR="00475BA0" w14:paraId="0D8FD4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41120D" w14:textId="77777777" w:rsidR="00475BA0" w:rsidRDefault="00B85E9E">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15E4D92" w14:textId="77777777" w:rsidR="00475BA0" w:rsidRDefault="00B85E9E">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D2B382" w14:textId="77777777" w:rsidR="00475BA0" w:rsidRDefault="00B85E9E">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33D310E" w14:textId="77777777" w:rsidR="00475BA0" w:rsidRDefault="00475BA0">
            <w:pPr>
              <w:jc w:val="center"/>
            </w:pPr>
          </w:p>
        </w:tc>
      </w:tr>
      <w:tr w:rsidR="00475BA0" w14:paraId="2FECFD4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C7F5FB"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347B8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7469C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0AA873" w14:textId="77777777" w:rsidR="00475BA0" w:rsidRDefault="00B85E9E">
            <w:pPr>
              <w:jc w:val="center"/>
            </w:pPr>
            <w:r>
              <w:t>1.250</w:t>
            </w:r>
          </w:p>
        </w:tc>
      </w:tr>
      <w:tr w:rsidR="00475BA0" w14:paraId="707380B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1BC3FF1" w14:textId="77777777" w:rsidR="00475BA0" w:rsidRDefault="00B85E9E">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EDC32A" w14:textId="77777777" w:rsidR="00475BA0" w:rsidRDefault="00B85E9E">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64E817" w14:textId="77777777" w:rsidR="00475BA0" w:rsidRDefault="00B85E9E">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289F49" w14:textId="77777777" w:rsidR="00475BA0" w:rsidRDefault="00475BA0">
            <w:pPr>
              <w:jc w:val="center"/>
            </w:pPr>
          </w:p>
        </w:tc>
      </w:tr>
      <w:tr w:rsidR="00475BA0" w14:paraId="7C77884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1D0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138EA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54CBFF"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F756" w14:textId="77777777" w:rsidR="00475BA0" w:rsidRDefault="00B85E9E">
            <w:pPr>
              <w:jc w:val="center"/>
            </w:pPr>
            <w:r>
              <w:t>500</w:t>
            </w:r>
          </w:p>
        </w:tc>
      </w:tr>
      <w:tr w:rsidR="00475BA0" w14:paraId="67A127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0B37372" w14:textId="77777777" w:rsidR="00475BA0" w:rsidRDefault="00B85E9E">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608EB1" w14:textId="77777777" w:rsidR="00475BA0" w:rsidRDefault="00B85E9E">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4EF192" w14:textId="77777777" w:rsidR="00475BA0" w:rsidRDefault="00B85E9E">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D963CA3" w14:textId="77777777" w:rsidR="00475BA0" w:rsidRDefault="00475BA0">
            <w:pPr>
              <w:jc w:val="center"/>
            </w:pPr>
          </w:p>
        </w:tc>
      </w:tr>
      <w:tr w:rsidR="00475BA0" w14:paraId="6FA625E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810DF0" w14:textId="77777777" w:rsidR="00475BA0" w:rsidRDefault="00475BA0"/>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006C9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2530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488869" w14:textId="77777777" w:rsidR="00475BA0" w:rsidRDefault="00B85E9E">
            <w:pPr>
              <w:jc w:val="center"/>
            </w:pPr>
            <w:r>
              <w:t>250</w:t>
            </w:r>
          </w:p>
        </w:tc>
      </w:tr>
      <w:tr w:rsidR="00475BA0" w14:paraId="7E0AC4A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09994A" w14:textId="77777777" w:rsidR="00475BA0" w:rsidRDefault="00B85E9E">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F4A7B89" w14:textId="77777777" w:rsidR="00475BA0" w:rsidRDefault="00B85E9E">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71ED78" w14:textId="77777777" w:rsidR="00475BA0" w:rsidRDefault="00B85E9E">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AFDF00" w14:textId="77777777" w:rsidR="00475BA0" w:rsidRDefault="00475BA0">
            <w:pPr>
              <w:jc w:val="center"/>
            </w:pPr>
          </w:p>
        </w:tc>
      </w:tr>
    </w:tbl>
    <w:p w14:paraId="7E267F8C" w14:textId="77777777" w:rsidR="00475BA0" w:rsidRDefault="00B85E9E">
      <w:pPr>
        <w:pStyle w:val="Kop3"/>
        <w:numPr>
          <w:ilvl w:val="2"/>
          <w:numId w:val="2"/>
        </w:numPr>
      </w:pPr>
      <w:bookmarkStart w:id="13" w:name="__RefHeading___Toc4438_4117045737"/>
      <w:bookmarkEnd w:id="13"/>
      <w:r>
        <w:t>Leeswijzer</w:t>
      </w:r>
    </w:p>
    <w:p w14:paraId="25F81213" w14:textId="77777777" w:rsidR="00475BA0" w:rsidRDefault="00B85E9E">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8DA3241" w14:textId="77777777" w:rsidR="00475BA0" w:rsidRDefault="00B85E9E">
      <w:pPr>
        <w:pStyle w:val="Kop2"/>
        <w:numPr>
          <w:ilvl w:val="1"/>
          <w:numId w:val="2"/>
        </w:numPr>
      </w:pPr>
      <w:bookmarkStart w:id="14" w:name="__RefHeading___Toc6271_1469215086"/>
      <w:bookmarkStart w:id="15" w:name="_Toc42596084"/>
      <w:bookmarkEnd w:id="14"/>
      <w:r>
        <w:t>Kleur</w:t>
      </w:r>
      <w:bookmarkEnd w:id="15"/>
    </w:p>
    <w:p w14:paraId="25C6A8CE" w14:textId="77777777" w:rsidR="00475BA0" w:rsidRDefault="00B85E9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1D08F980"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1469B5C" w14:textId="77777777" w:rsidR="00475BA0" w:rsidRDefault="00B85E9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CC2FEED"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7FBA9027"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339220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1DA4154" w14:textId="77777777" w:rsidR="00475BA0" w:rsidRDefault="00B85E9E">
            <w:pPr>
              <w:jc w:val="center"/>
            </w:pPr>
            <w:r>
              <w:rPr>
                <w:rFonts w:eastAsia="Lucida Sans Unicode" w:cs="Tahoma"/>
                <w:b/>
                <w:bCs/>
                <w:iCs/>
                <w:color w:val="FFFFFF"/>
                <w:szCs w:val="20"/>
              </w:rPr>
              <w:t>Kleurafbeelding</w:t>
            </w:r>
          </w:p>
        </w:tc>
      </w:tr>
      <w:tr w:rsidR="00475BA0" w14:paraId="685B5D4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C587000" w14:textId="77777777" w:rsidR="00475BA0" w:rsidRDefault="00B85E9E">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CD9B4C" w14:textId="77777777" w:rsidR="00475BA0" w:rsidRDefault="00B85E9E">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CB90A5" w14:textId="77777777" w:rsidR="00475BA0" w:rsidRDefault="00B85E9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78E234" w14:textId="77777777" w:rsidR="00475BA0" w:rsidRDefault="00B85E9E">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18AE40C" w14:textId="77777777" w:rsidR="00475BA0" w:rsidRDefault="00475BA0">
            <w:pPr>
              <w:rPr>
                <w:sz w:val="16"/>
                <w:szCs w:val="16"/>
              </w:rPr>
            </w:pPr>
          </w:p>
        </w:tc>
      </w:tr>
      <w:tr w:rsidR="00475BA0" w14:paraId="3B438B7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163A1F" w14:textId="77777777" w:rsidR="00475BA0" w:rsidRDefault="00B85E9E">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C07C1F"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668853" w14:textId="77777777" w:rsidR="00475BA0" w:rsidRDefault="00B85E9E">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88DAE7" w14:textId="77777777" w:rsidR="00475BA0" w:rsidRDefault="00B85E9E">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7F42A868" w14:textId="77777777" w:rsidR="00475BA0" w:rsidRDefault="00475BA0">
            <w:pPr>
              <w:rPr>
                <w:sz w:val="16"/>
                <w:szCs w:val="16"/>
              </w:rPr>
            </w:pPr>
          </w:p>
        </w:tc>
      </w:tr>
      <w:tr w:rsidR="00475BA0" w14:paraId="08B0CFB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4A9E2A" w14:textId="77777777" w:rsidR="00475BA0" w:rsidRDefault="00B85E9E">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A278BE"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FECF71" w14:textId="77777777" w:rsidR="00475BA0" w:rsidRDefault="00B85E9E">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68E14B" w14:textId="77777777" w:rsidR="00475BA0" w:rsidRDefault="00B85E9E">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6597B969" w14:textId="77777777" w:rsidR="00475BA0" w:rsidRDefault="00475BA0">
            <w:pPr>
              <w:rPr>
                <w:sz w:val="16"/>
                <w:szCs w:val="16"/>
              </w:rPr>
            </w:pPr>
          </w:p>
        </w:tc>
      </w:tr>
      <w:tr w:rsidR="00475BA0" w14:paraId="777BE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1D0F13" w14:textId="77777777" w:rsidR="00475BA0" w:rsidRDefault="00B85E9E">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D807D9" w14:textId="77777777" w:rsidR="00475BA0" w:rsidRDefault="00B85E9E">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B1CF4D" w14:textId="77777777" w:rsidR="00475BA0" w:rsidRDefault="00B85E9E">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6A81AE" w14:textId="77777777" w:rsidR="00475BA0" w:rsidRDefault="00B85E9E">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5FDDFB5" w14:textId="77777777" w:rsidR="00475BA0" w:rsidRDefault="00475BA0">
            <w:pPr>
              <w:rPr>
                <w:sz w:val="16"/>
                <w:szCs w:val="16"/>
              </w:rPr>
            </w:pPr>
          </w:p>
        </w:tc>
      </w:tr>
      <w:tr w:rsidR="00475BA0" w14:paraId="0E8FA8F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74547B" w14:textId="77777777" w:rsidR="00475BA0" w:rsidRDefault="00B85E9E">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D9E09B"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8A5FB2"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85EAC9"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38CE08F" w14:textId="77777777" w:rsidR="00475BA0" w:rsidRDefault="00475BA0">
            <w:pPr>
              <w:rPr>
                <w:sz w:val="16"/>
                <w:szCs w:val="16"/>
              </w:rPr>
            </w:pPr>
          </w:p>
        </w:tc>
      </w:tr>
      <w:tr w:rsidR="00475BA0" w14:paraId="256C8D7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52BFFC" w14:textId="77777777" w:rsidR="00475BA0" w:rsidRDefault="00B85E9E">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9C0ABA"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5455CA"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C0685"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3342D184" w14:textId="77777777" w:rsidR="00475BA0" w:rsidRDefault="00475BA0">
            <w:pPr>
              <w:rPr>
                <w:sz w:val="16"/>
                <w:szCs w:val="16"/>
              </w:rPr>
            </w:pPr>
          </w:p>
        </w:tc>
      </w:tr>
      <w:tr w:rsidR="00475BA0" w14:paraId="5373674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7B15BF" w14:textId="77777777" w:rsidR="00475BA0" w:rsidRDefault="00B85E9E">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FE173B" w14:textId="77777777" w:rsidR="00475BA0" w:rsidRDefault="00B85E9E">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ACDF9EA" w14:textId="77777777" w:rsidR="00475BA0" w:rsidRDefault="00B85E9E">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F96ACA" w14:textId="77777777" w:rsidR="00475BA0" w:rsidRDefault="00B85E9E">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D82869F" w14:textId="77777777" w:rsidR="00475BA0" w:rsidRDefault="00475BA0">
            <w:pPr>
              <w:rPr>
                <w:sz w:val="16"/>
                <w:szCs w:val="16"/>
              </w:rPr>
            </w:pPr>
          </w:p>
        </w:tc>
      </w:tr>
      <w:tr w:rsidR="00475BA0" w14:paraId="5C2B326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4E6072" w14:textId="77777777" w:rsidR="00475BA0" w:rsidRDefault="00B85E9E">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D6B1BC" w14:textId="77777777" w:rsidR="00475BA0" w:rsidRDefault="00B85E9E">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6D353D" w14:textId="77777777" w:rsidR="00475BA0" w:rsidRDefault="00B85E9E">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A04AFC" w14:textId="77777777" w:rsidR="00475BA0" w:rsidRDefault="00B85E9E">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1699FFB" w14:textId="77777777" w:rsidR="00475BA0" w:rsidRDefault="00475BA0">
            <w:pPr>
              <w:rPr>
                <w:sz w:val="16"/>
                <w:szCs w:val="16"/>
              </w:rPr>
            </w:pPr>
          </w:p>
        </w:tc>
      </w:tr>
      <w:tr w:rsidR="00475BA0" w14:paraId="47488BA7"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38970C" w14:textId="77777777" w:rsidR="00475BA0" w:rsidRDefault="00B85E9E">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0758BD" w14:textId="77777777" w:rsidR="00475BA0" w:rsidRDefault="00B85E9E">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E4190A" w14:textId="77777777" w:rsidR="00475BA0" w:rsidRDefault="00B85E9E">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A15653" w14:textId="77777777" w:rsidR="00475BA0" w:rsidRDefault="00B85E9E">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F799B53" w14:textId="77777777" w:rsidR="00475BA0" w:rsidRDefault="00475BA0">
            <w:pPr>
              <w:rPr>
                <w:sz w:val="16"/>
                <w:szCs w:val="16"/>
              </w:rPr>
            </w:pPr>
          </w:p>
        </w:tc>
      </w:tr>
      <w:tr w:rsidR="00475BA0" w14:paraId="6DC0BD8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270F7" w14:textId="77777777" w:rsidR="00475BA0" w:rsidRDefault="00B85E9E">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491C4" w14:textId="77777777" w:rsidR="00475BA0" w:rsidRDefault="00B85E9E">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68E478" w14:textId="77777777" w:rsidR="00475BA0" w:rsidRDefault="00B85E9E">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11A862" w14:textId="77777777" w:rsidR="00475BA0" w:rsidRDefault="00B85E9E">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759ACE" w14:textId="77777777" w:rsidR="00475BA0" w:rsidRDefault="00475BA0">
            <w:pPr>
              <w:rPr>
                <w:sz w:val="16"/>
                <w:szCs w:val="16"/>
              </w:rPr>
            </w:pPr>
          </w:p>
        </w:tc>
      </w:tr>
      <w:tr w:rsidR="00475BA0" w14:paraId="2BE018C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34DFEF" w14:textId="77777777" w:rsidR="00475BA0" w:rsidRDefault="00B85E9E">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7F844F" w14:textId="77777777" w:rsidR="00475BA0" w:rsidRDefault="00B85E9E">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036BD2" w14:textId="77777777" w:rsidR="00475BA0" w:rsidRDefault="00B85E9E">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4C15B5" w14:textId="77777777" w:rsidR="00475BA0" w:rsidRDefault="00B85E9E">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2FE97FFF" w14:textId="77777777" w:rsidR="00475BA0" w:rsidRDefault="00475BA0">
            <w:pPr>
              <w:rPr>
                <w:sz w:val="16"/>
                <w:szCs w:val="16"/>
              </w:rPr>
            </w:pPr>
          </w:p>
        </w:tc>
      </w:tr>
      <w:tr w:rsidR="00475BA0" w14:paraId="6C11F82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244F08" w14:textId="77777777" w:rsidR="00475BA0" w:rsidRDefault="00B85E9E">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F8C896" w14:textId="77777777" w:rsidR="00475BA0" w:rsidRDefault="00B85E9E">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3404CC" w14:textId="77777777" w:rsidR="00475BA0" w:rsidRDefault="00B85E9E">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BA8EBF1" w14:textId="77777777" w:rsidR="00475BA0" w:rsidRDefault="00B85E9E">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6A702A41" w14:textId="77777777" w:rsidR="00475BA0" w:rsidRDefault="00475BA0">
            <w:pPr>
              <w:rPr>
                <w:sz w:val="16"/>
                <w:szCs w:val="16"/>
              </w:rPr>
            </w:pPr>
          </w:p>
        </w:tc>
      </w:tr>
      <w:tr w:rsidR="00475BA0" w14:paraId="1F4C17D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A93CB" w14:textId="77777777" w:rsidR="00475BA0" w:rsidRDefault="00B85E9E">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BB4841F" w14:textId="77777777" w:rsidR="00475BA0" w:rsidRDefault="00B85E9E">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3D8E00" w14:textId="77777777" w:rsidR="00475BA0" w:rsidRDefault="00B85E9E">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7D6FD6" w14:textId="77777777" w:rsidR="00475BA0" w:rsidRDefault="00B85E9E">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A385CC7" w14:textId="77777777" w:rsidR="00475BA0" w:rsidRDefault="00475BA0">
            <w:pPr>
              <w:rPr>
                <w:sz w:val="16"/>
                <w:szCs w:val="16"/>
              </w:rPr>
            </w:pPr>
          </w:p>
        </w:tc>
      </w:tr>
      <w:tr w:rsidR="00475BA0" w14:paraId="4334031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3B228A" w14:textId="77777777" w:rsidR="00475BA0" w:rsidRDefault="00B85E9E">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8F203" w14:textId="77777777" w:rsidR="00475BA0" w:rsidRDefault="00B85E9E">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590374" w14:textId="77777777" w:rsidR="00475BA0" w:rsidRDefault="00B85E9E">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E652FA" w14:textId="77777777" w:rsidR="00475BA0" w:rsidRDefault="00B85E9E">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200A38DC" w14:textId="77777777" w:rsidR="00475BA0" w:rsidRDefault="00475BA0">
            <w:pPr>
              <w:shd w:val="clear" w:color="auto" w:fill="918A6F"/>
              <w:rPr>
                <w:sz w:val="16"/>
                <w:szCs w:val="16"/>
              </w:rPr>
            </w:pPr>
          </w:p>
        </w:tc>
      </w:tr>
      <w:tr w:rsidR="00475BA0" w14:paraId="1E553C9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67B23F" w14:textId="77777777" w:rsidR="00475BA0" w:rsidRDefault="00B85E9E">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2DDE66" w14:textId="77777777" w:rsidR="00475BA0" w:rsidRDefault="00B85E9E">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B9BBC8" w14:textId="77777777" w:rsidR="00475BA0" w:rsidRDefault="00B85E9E">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5C180" w14:textId="77777777" w:rsidR="00475BA0" w:rsidRDefault="00B85E9E">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ABCF6CF" w14:textId="77777777" w:rsidR="00475BA0" w:rsidRDefault="00475BA0">
            <w:pPr>
              <w:rPr>
                <w:sz w:val="16"/>
                <w:szCs w:val="16"/>
              </w:rPr>
            </w:pPr>
          </w:p>
        </w:tc>
      </w:tr>
    </w:tbl>
    <w:p w14:paraId="47024977" w14:textId="77777777" w:rsidR="00475BA0" w:rsidRDefault="00475BA0"/>
    <w:p w14:paraId="3DC9478D" w14:textId="77777777" w:rsidR="00475BA0" w:rsidRDefault="00B85E9E">
      <w:r>
        <w:t>Deze kleuren zijn ook in het IMKL 1.2. model gebruikt. Naast de thema’s wordt kleur ook gebruikt voor de visualisatie van de informatiepolygoon, graafpolygoon en oriëntatiepolygoon:</w:t>
      </w:r>
    </w:p>
    <w:p w14:paraId="6DCAC695" w14:textId="77777777" w:rsidR="00475BA0" w:rsidRDefault="00475BA0"/>
    <w:p w14:paraId="17314495" w14:textId="77777777" w:rsidR="00475BA0" w:rsidRDefault="00475BA0"/>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4ACBC3F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820C4BF" w14:textId="77777777" w:rsidR="00475BA0" w:rsidRDefault="00B85E9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C28AB33"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F3CBF3C"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1881367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0125821" w14:textId="77777777" w:rsidR="00475BA0" w:rsidRDefault="00B85E9E">
            <w:pPr>
              <w:jc w:val="center"/>
            </w:pPr>
            <w:r>
              <w:rPr>
                <w:rFonts w:eastAsia="Lucida Sans Unicode" w:cs="Tahoma"/>
                <w:b/>
                <w:bCs/>
                <w:iCs/>
                <w:color w:val="FFFFFF"/>
                <w:szCs w:val="20"/>
              </w:rPr>
              <w:t>Kleurafbeelding</w:t>
            </w:r>
          </w:p>
        </w:tc>
      </w:tr>
      <w:tr w:rsidR="00475BA0" w14:paraId="56D9985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2A2D6F" w14:textId="77777777" w:rsidR="00475BA0" w:rsidRDefault="00B85E9E">
            <w:r>
              <w:rPr>
                <w:sz w:val="16"/>
                <w:szCs w:val="16"/>
              </w:rPr>
              <w:t>Graafpolygoon,</w:t>
            </w:r>
          </w:p>
          <w:p w14:paraId="1B1DA61C" w14:textId="77777777" w:rsidR="00475BA0" w:rsidRDefault="00B85E9E">
            <w:r>
              <w:rPr>
                <w:sz w:val="16"/>
                <w:szCs w:val="16"/>
              </w:rPr>
              <w:t>Informatiepolygoon,</w:t>
            </w:r>
          </w:p>
          <w:p w14:paraId="5B7A4F25" w14:textId="77777777" w:rsidR="00475BA0" w:rsidRDefault="00B85E9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E3B2983" w14:textId="77777777" w:rsidR="00475BA0" w:rsidRDefault="00B85E9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B47615" w14:textId="77777777" w:rsidR="00475BA0" w:rsidRDefault="00B85E9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22E842" w14:textId="77777777" w:rsidR="00475BA0" w:rsidRDefault="00B85E9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523503A4" w14:textId="77777777" w:rsidR="00475BA0" w:rsidRDefault="00475BA0">
            <w:pPr>
              <w:rPr>
                <w:sz w:val="16"/>
                <w:szCs w:val="16"/>
              </w:rPr>
            </w:pPr>
          </w:p>
        </w:tc>
      </w:tr>
    </w:tbl>
    <w:p w14:paraId="74B66C24" w14:textId="77777777" w:rsidR="00475BA0" w:rsidRDefault="00B85E9E">
      <w:pPr>
        <w:pStyle w:val="Kop2"/>
        <w:numPr>
          <w:ilvl w:val="1"/>
          <w:numId w:val="2"/>
        </w:numPr>
      </w:pPr>
      <w:bookmarkStart w:id="16" w:name="__RefHeading___Toc6273_1469215086"/>
      <w:bookmarkStart w:id="17" w:name="_Toc42596085"/>
      <w:bookmarkEnd w:id="16"/>
      <w:r>
        <w:t>Vorm</w:t>
      </w:r>
      <w:bookmarkEnd w:id="17"/>
    </w:p>
    <w:p w14:paraId="155F8ACE" w14:textId="77777777" w:rsidR="00475BA0" w:rsidRDefault="00B85E9E">
      <w:pPr>
        <w:pStyle w:val="Kop3"/>
        <w:numPr>
          <w:ilvl w:val="2"/>
          <w:numId w:val="2"/>
        </w:numPr>
      </w:pPr>
      <w:bookmarkStart w:id="18" w:name="__RefHeading___Toc4440_4117045737"/>
      <w:bookmarkEnd w:id="18"/>
      <w:r>
        <w:t>Puntobjecten</w:t>
      </w:r>
    </w:p>
    <w:p w14:paraId="0D5CBFB4" w14:textId="77777777" w:rsidR="00475BA0" w:rsidRDefault="00B85E9E">
      <w:pPr>
        <w:pStyle w:val="Plattetekst1"/>
      </w:pPr>
      <w:r>
        <w:t>Er zijn zes geografische objecten met een puntgeometrie:</w:t>
      </w:r>
    </w:p>
    <w:p w14:paraId="3A331F14" w14:textId="77777777" w:rsidR="00475BA0" w:rsidRDefault="00B85E9E">
      <w:pPr>
        <w:pStyle w:val="Plattetekst1"/>
        <w:numPr>
          <w:ilvl w:val="0"/>
          <w:numId w:val="8"/>
        </w:numPr>
      </w:pPr>
      <w:r>
        <w:t>Leidingelementen (</w:t>
      </w:r>
      <w:proofErr w:type="spellStart"/>
      <w:r>
        <w:t>Appurtenance</w:t>
      </w:r>
      <w:proofErr w:type="spellEnd"/>
      <w:r>
        <w:t>)</w:t>
      </w:r>
    </w:p>
    <w:p w14:paraId="563C0F11" w14:textId="77777777" w:rsidR="00475BA0" w:rsidRDefault="00B85E9E">
      <w:pPr>
        <w:pStyle w:val="Plattetekst1"/>
        <w:numPr>
          <w:ilvl w:val="0"/>
          <w:numId w:val="8"/>
        </w:numPr>
      </w:pPr>
      <w:r>
        <w:t>Containerleidingelementen</w:t>
      </w:r>
    </w:p>
    <w:p w14:paraId="591ADFFB" w14:textId="77777777" w:rsidR="00475BA0" w:rsidRDefault="00B85E9E">
      <w:pPr>
        <w:pStyle w:val="Plattetekst1"/>
        <w:numPr>
          <w:ilvl w:val="1"/>
          <w:numId w:val="8"/>
        </w:numPr>
      </w:pPr>
      <w:r>
        <w:t>Kast (Cabinet)</w:t>
      </w:r>
    </w:p>
    <w:p w14:paraId="770F9418" w14:textId="77777777" w:rsidR="00475BA0" w:rsidRDefault="00B85E9E">
      <w:pPr>
        <w:pStyle w:val="Plattetekst1"/>
        <w:numPr>
          <w:ilvl w:val="1"/>
          <w:numId w:val="8"/>
        </w:numPr>
      </w:pPr>
      <w:r>
        <w:t>Mangat (</w:t>
      </w:r>
      <w:proofErr w:type="spellStart"/>
      <w:r>
        <w:t>Manhole</w:t>
      </w:r>
      <w:proofErr w:type="spellEnd"/>
      <w:r>
        <w:t>)</w:t>
      </w:r>
    </w:p>
    <w:p w14:paraId="2BB15CD9" w14:textId="77777777" w:rsidR="00475BA0" w:rsidRDefault="00B85E9E">
      <w:pPr>
        <w:pStyle w:val="Plattetekst1"/>
        <w:numPr>
          <w:ilvl w:val="1"/>
          <w:numId w:val="8"/>
        </w:numPr>
      </w:pPr>
      <w:r>
        <w:t>Mast (</w:t>
      </w:r>
      <w:proofErr w:type="spellStart"/>
      <w:r>
        <w:t>Pole</w:t>
      </w:r>
      <w:proofErr w:type="spellEnd"/>
      <w:r>
        <w:t>)</w:t>
      </w:r>
    </w:p>
    <w:p w14:paraId="4E43BBAF" w14:textId="77777777" w:rsidR="00475BA0" w:rsidRDefault="00B85E9E">
      <w:pPr>
        <w:pStyle w:val="Plattetekst1"/>
        <w:numPr>
          <w:ilvl w:val="1"/>
          <w:numId w:val="8"/>
        </w:numPr>
      </w:pPr>
      <w:r>
        <w:t>Technisch gebouw</w:t>
      </w:r>
    </w:p>
    <w:p w14:paraId="17841406" w14:textId="77777777" w:rsidR="00475BA0" w:rsidRDefault="00B85E9E">
      <w:pPr>
        <w:pStyle w:val="Plattetekst1"/>
        <w:numPr>
          <w:ilvl w:val="1"/>
          <w:numId w:val="8"/>
        </w:numPr>
      </w:pPr>
      <w:r>
        <w:t>Toren (</w:t>
      </w:r>
      <w:proofErr w:type="spellStart"/>
      <w:r>
        <w:t>Tower</w:t>
      </w:r>
      <w:proofErr w:type="spellEnd"/>
      <w:r>
        <w:t>)</w:t>
      </w:r>
    </w:p>
    <w:p w14:paraId="4100EFCA" w14:textId="77777777" w:rsidR="00475BA0" w:rsidRDefault="00B85E9E">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5BFBE868" w14:textId="77777777" w:rsidR="00475BA0" w:rsidRDefault="00B85E9E">
      <w:pPr>
        <w:pStyle w:val="Plattetekst1"/>
      </w:pPr>
      <w:r>
        <w:t>Daarnaast zijn er nog vier “toelichtende” elementen met een puntgeometrie:</w:t>
      </w:r>
    </w:p>
    <w:p w14:paraId="6A0FB751" w14:textId="77777777" w:rsidR="00475BA0" w:rsidRDefault="00B85E9E">
      <w:pPr>
        <w:pStyle w:val="Plattetekst1"/>
        <w:numPr>
          <w:ilvl w:val="0"/>
          <w:numId w:val="8"/>
        </w:numPr>
      </w:pPr>
      <w:proofErr w:type="spellStart"/>
      <w:r>
        <w:t>DiepteTovMaaiveld</w:t>
      </w:r>
      <w:proofErr w:type="spellEnd"/>
    </w:p>
    <w:p w14:paraId="77F8A0F3" w14:textId="77777777" w:rsidR="00475BA0" w:rsidRDefault="00B85E9E">
      <w:pPr>
        <w:pStyle w:val="Plattetekst1"/>
        <w:numPr>
          <w:ilvl w:val="0"/>
          <w:numId w:val="8"/>
        </w:numPr>
      </w:pPr>
      <w:proofErr w:type="spellStart"/>
      <w:r>
        <w:t>DiepteNAP</w:t>
      </w:r>
      <w:proofErr w:type="spellEnd"/>
    </w:p>
    <w:p w14:paraId="18437427" w14:textId="77777777" w:rsidR="00475BA0" w:rsidRDefault="00B85E9E">
      <w:pPr>
        <w:pStyle w:val="Plattetekst1"/>
        <w:numPr>
          <w:ilvl w:val="0"/>
          <w:numId w:val="24"/>
        </w:numPr>
      </w:pPr>
      <w:r>
        <w:t>Maatvoeringspijlpunt</w:t>
      </w:r>
    </w:p>
    <w:p w14:paraId="6ECBC8F8" w14:textId="77777777" w:rsidR="00475BA0" w:rsidRDefault="00B85E9E">
      <w:pPr>
        <w:pStyle w:val="Plattetekst1"/>
        <w:numPr>
          <w:ilvl w:val="0"/>
          <w:numId w:val="24"/>
        </w:numPr>
      </w:pPr>
      <w:r>
        <w:t>Annotatiepijlpunt</w:t>
      </w:r>
    </w:p>
    <w:p w14:paraId="1AE9B2E7" w14:textId="77777777" w:rsidR="00475BA0" w:rsidRDefault="00B85E9E">
      <w:pPr>
        <w:pStyle w:val="Kop3"/>
        <w:numPr>
          <w:ilvl w:val="2"/>
          <w:numId w:val="2"/>
        </w:numPr>
      </w:pPr>
      <w:bookmarkStart w:id="19" w:name="__RefHeading___Toc4442_4117045737"/>
      <w:bookmarkEnd w:id="19"/>
      <w:r>
        <w:t>Lijnobjecten</w:t>
      </w:r>
    </w:p>
    <w:p w14:paraId="12811579" w14:textId="77777777" w:rsidR="00475BA0" w:rsidRDefault="00B85E9E">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D21765B" w14:textId="77777777" w:rsidR="00475BA0" w:rsidRDefault="00B85E9E">
      <w:pPr>
        <w:pStyle w:val="Plattetekst1"/>
        <w:numPr>
          <w:ilvl w:val="0"/>
          <w:numId w:val="7"/>
        </w:numPr>
      </w:pPr>
      <w:proofErr w:type="spellStart"/>
      <w:r>
        <w:t>projected</w:t>
      </w:r>
      <w:proofErr w:type="spellEnd"/>
      <w:r>
        <w:t xml:space="preserve"> (Geprojecteerd)</w:t>
      </w:r>
    </w:p>
    <w:p w14:paraId="07C67221" w14:textId="77777777" w:rsidR="00475BA0" w:rsidRDefault="00B85E9E">
      <w:pPr>
        <w:pStyle w:val="Plattetekst1"/>
        <w:numPr>
          <w:ilvl w:val="0"/>
          <w:numId w:val="7"/>
        </w:numPr>
      </w:pPr>
      <w:proofErr w:type="spellStart"/>
      <w:r>
        <w:t>functional</w:t>
      </w:r>
      <w:proofErr w:type="spellEnd"/>
      <w:r>
        <w:t xml:space="preserve"> (in gebruik)</w:t>
      </w:r>
    </w:p>
    <w:p w14:paraId="63151335" w14:textId="77777777" w:rsidR="00475BA0" w:rsidRDefault="00B85E9E">
      <w:pPr>
        <w:pStyle w:val="Plattetekst1"/>
        <w:numPr>
          <w:ilvl w:val="0"/>
          <w:numId w:val="7"/>
        </w:numPr>
      </w:pPr>
      <w:proofErr w:type="spellStart"/>
      <w:r>
        <w:t>disused</w:t>
      </w:r>
      <w:proofErr w:type="spellEnd"/>
      <w:r>
        <w:t xml:space="preserve"> (buiten gebruik)</w:t>
      </w:r>
    </w:p>
    <w:p w14:paraId="3A8ED370" w14:textId="77777777" w:rsidR="00475BA0" w:rsidRDefault="00B85E9E">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5"/>
        <w:gridCol w:w="2335"/>
        <w:gridCol w:w="2242"/>
        <w:gridCol w:w="2366"/>
      </w:tblGrid>
      <w:tr w:rsidR="00475BA0" w14:paraId="5C52C297" w14:textId="77777777">
        <w:trPr>
          <w:tblHeader/>
        </w:trPr>
        <w:tc>
          <w:tcPr>
            <w:tcW w:w="2274" w:type="dxa"/>
            <w:tcBorders>
              <w:top w:val="single" w:sz="2" w:space="0" w:color="000001"/>
              <w:left w:val="single" w:sz="2" w:space="0" w:color="000001"/>
              <w:bottom w:val="single" w:sz="2" w:space="0" w:color="000001"/>
            </w:tcBorders>
            <w:shd w:val="clear" w:color="auto" w:fill="808080"/>
          </w:tcPr>
          <w:p w14:paraId="14523AD8" w14:textId="77777777" w:rsidR="00475BA0" w:rsidRDefault="00475BA0">
            <w:pPr>
              <w:pStyle w:val="TableContents"/>
              <w:rPr>
                <w:rFonts w:eastAsia="Lucida Sans Unicode" w:cs="Tahoma"/>
                <w:b/>
                <w:bCs/>
                <w:iCs/>
                <w:color w:val="FFFFFF"/>
                <w:szCs w:val="20"/>
              </w:rPr>
            </w:pPr>
          </w:p>
        </w:tc>
        <w:tc>
          <w:tcPr>
            <w:tcW w:w="2335" w:type="dxa"/>
            <w:tcBorders>
              <w:top w:val="single" w:sz="2" w:space="0" w:color="000001"/>
              <w:left w:val="single" w:sz="2" w:space="0" w:color="000001"/>
              <w:bottom w:val="single" w:sz="2" w:space="0" w:color="000001"/>
            </w:tcBorders>
            <w:shd w:val="clear" w:color="auto" w:fill="808080"/>
          </w:tcPr>
          <w:p w14:paraId="31A82B10" w14:textId="77777777" w:rsidR="00475BA0" w:rsidRDefault="00B85E9E">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1B88E04D" w14:textId="77777777" w:rsidR="00475BA0" w:rsidRDefault="00B85E9E">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D11BB7E" w14:textId="77777777" w:rsidR="00475BA0" w:rsidRDefault="00B85E9E">
            <w:pPr>
              <w:pStyle w:val="TableContents"/>
              <w:jc w:val="center"/>
            </w:pPr>
            <w:r>
              <w:rPr>
                <w:rFonts w:eastAsia="Lucida Sans Unicode" w:cs="Tahoma"/>
                <w:b/>
                <w:bCs/>
                <w:iCs/>
                <w:color w:val="FFFFFF"/>
                <w:szCs w:val="20"/>
              </w:rPr>
              <w:t>Buiten gebruik</w:t>
            </w:r>
          </w:p>
        </w:tc>
      </w:tr>
      <w:tr w:rsidR="00475BA0" w14:paraId="4226E398"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DFFF165" w14:textId="77777777" w:rsidR="00475BA0" w:rsidRDefault="00475BA0">
            <w:pPr>
              <w:pStyle w:val="TableContents"/>
            </w:pPr>
          </w:p>
        </w:tc>
        <w:tc>
          <w:tcPr>
            <w:tcW w:w="694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CA808" w14:textId="77777777" w:rsidR="00475BA0" w:rsidRDefault="00B85E9E">
            <w:pPr>
              <w:pStyle w:val="TableContents"/>
              <w:jc w:val="center"/>
            </w:pPr>
            <w:r>
              <w:rPr>
                <w:noProof/>
              </w:rPr>
              <w:drawing>
                <wp:anchor distT="0" distB="0" distL="0" distR="0" simplePos="0" relativeHeight="3" behindDoc="0" locked="0" layoutInCell="1" allowOverlap="1" wp14:anchorId="43DCF0AC" wp14:editId="0E09CB9B">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bwMode="auto">
                          <a:xfrm>
                            <a:off x="0" y="0"/>
                            <a:ext cx="4337050" cy="135890"/>
                          </a:xfrm>
                          <a:prstGeom prst="rect">
                            <a:avLst/>
                          </a:prstGeom>
                        </pic:spPr>
                      </pic:pic>
                    </a:graphicData>
                  </a:graphic>
                </wp:anchor>
              </w:drawing>
            </w:r>
          </w:p>
        </w:tc>
      </w:tr>
      <w:tr w:rsidR="00475BA0" w14:paraId="618CFB34"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8F609E5" w14:textId="77777777" w:rsidR="00475BA0" w:rsidRDefault="00B85E9E">
            <w:pPr>
              <w:pStyle w:val="TableContents"/>
            </w:pPr>
            <w:r>
              <w:t>Dash-array</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41E68190" w14:textId="77777777" w:rsidR="00475BA0" w:rsidRDefault="00B85E9E">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43055651" w14:textId="77777777" w:rsidR="00475BA0" w:rsidRDefault="00B85E9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CD3592" w14:textId="77777777" w:rsidR="00475BA0" w:rsidRDefault="00B85E9E">
            <w:pPr>
              <w:pStyle w:val="TableContents"/>
              <w:jc w:val="center"/>
            </w:pPr>
            <w:r>
              <w:t>40, 12, 8, 12</w:t>
            </w:r>
          </w:p>
        </w:tc>
      </w:tr>
    </w:tbl>
    <w:p w14:paraId="788DD992" w14:textId="77777777" w:rsidR="00475BA0" w:rsidRDefault="00475BA0"/>
    <w:p w14:paraId="74E0B484" w14:textId="77777777" w:rsidR="00475BA0" w:rsidRDefault="00B85E9E">
      <w:pPr>
        <w:pStyle w:val="Kop2"/>
        <w:numPr>
          <w:ilvl w:val="1"/>
          <w:numId w:val="2"/>
        </w:numPr>
      </w:pPr>
      <w:bookmarkStart w:id="20" w:name="__RefHeading___Toc6275_1469215086"/>
      <w:bookmarkStart w:id="21" w:name="_Toc42596086"/>
      <w:bookmarkEnd w:id="20"/>
      <w:r>
        <w:t>Grootte</w:t>
      </w:r>
      <w:bookmarkEnd w:id="21"/>
    </w:p>
    <w:p w14:paraId="6B7A1D2B" w14:textId="77777777" w:rsidR="00475BA0" w:rsidRDefault="00B85E9E">
      <w:pPr>
        <w:pStyle w:val="Kop3"/>
        <w:numPr>
          <w:ilvl w:val="2"/>
          <w:numId w:val="2"/>
        </w:numPr>
      </w:pPr>
      <w:r>
        <w:t>Schermresolutie</w:t>
      </w:r>
    </w:p>
    <w:p w14:paraId="46BDE625" w14:textId="07B729B2" w:rsidR="00475BA0" w:rsidRDefault="00B85E9E">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w:t>
      </w:r>
      <w:ins w:id="22" w:author="Lambo, Wil" w:date="2020-06-27T15:23:00Z">
        <w:r w:rsidR="00F07CFB">
          <w:t>t</w:t>
        </w:r>
      </w:ins>
      <w:r>
        <w:t xml:space="preserve">e in de SLD op basis van 91 dpi. Wordt de visualisatie niet door een kaart-service gerealiseerd, maar in de </w:t>
      </w:r>
      <w:proofErr w:type="spellStart"/>
      <w:r>
        <w:t>Web-browser</w:t>
      </w:r>
      <w:proofErr w:type="spellEnd"/>
      <w:r>
        <w:t>, dan dient rekening gehouden te worden met DPI van het scherm.</w:t>
      </w:r>
    </w:p>
    <w:p w14:paraId="7E32E617" w14:textId="77777777" w:rsidR="00475BA0" w:rsidRDefault="00B85E9E">
      <w:pPr>
        <w:pStyle w:val="Kop3"/>
        <w:numPr>
          <w:ilvl w:val="2"/>
          <w:numId w:val="2"/>
        </w:numPr>
      </w:pPr>
      <w:bookmarkStart w:id="23" w:name="__RefHeading___Toc4444_4117045737"/>
      <w:bookmarkEnd w:id="23"/>
      <w:r>
        <w:t>Puntobjecten</w:t>
      </w:r>
    </w:p>
    <w:p w14:paraId="01B1F998" w14:textId="77777777" w:rsidR="00475BA0" w:rsidRDefault="00B85E9E">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2"/>
        <w:gridCol w:w="2147"/>
      </w:tblGrid>
      <w:tr w:rsidR="00475BA0" w14:paraId="564DDA43"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3C0EBCD" w14:textId="77777777" w:rsidR="00475BA0" w:rsidRDefault="00B85E9E">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B22D810" w14:textId="77777777" w:rsidR="00475BA0" w:rsidRDefault="00B85E9E">
            <w:pPr>
              <w:pStyle w:val="TableContents"/>
              <w:jc w:val="cente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tcBorders>
            <w:shd w:val="clear" w:color="auto" w:fill="808080"/>
          </w:tcPr>
          <w:p w14:paraId="42C7BE52" w14:textId="77777777" w:rsidR="00475BA0" w:rsidRDefault="00B85E9E">
            <w:pPr>
              <w:pStyle w:val="TableContents"/>
              <w:jc w:val="cente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tcBorders>
            <w:shd w:val="clear" w:color="auto" w:fill="808080"/>
          </w:tcPr>
          <w:p w14:paraId="03DD27D5" w14:textId="77777777" w:rsidR="00475BA0" w:rsidRDefault="00B85E9E">
            <w:pPr>
              <w:pStyle w:val="TableContents"/>
              <w:jc w:val="center"/>
            </w:pPr>
            <w:r>
              <w:rPr>
                <w:rFonts w:eastAsia="Lucida Sans Unicode" w:cs="Tahoma"/>
                <w:b/>
                <w:bCs/>
                <w:iCs/>
                <w:color w:val="FFFFFF"/>
                <w:szCs w:val="20"/>
              </w:rPr>
              <w:t>Dieptepunt</w:t>
            </w:r>
          </w:p>
        </w:tc>
      </w:tr>
      <w:tr w:rsidR="00475BA0" w14:paraId="20F1E54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3BB2BE9" w14:textId="77777777" w:rsidR="00475BA0" w:rsidRDefault="00B85E9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E904EE1"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412EE149"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E85754D" w14:textId="77777777" w:rsidR="00475BA0" w:rsidRDefault="00B85E9E">
            <w:pPr>
              <w:pStyle w:val="TableContents"/>
              <w:jc w:val="center"/>
            </w:pPr>
            <w:r>
              <w:t>X</w:t>
            </w:r>
          </w:p>
        </w:tc>
      </w:tr>
      <w:tr w:rsidR="00475BA0" w14:paraId="776184E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AF51075" w14:textId="77777777" w:rsidR="00475BA0" w:rsidRDefault="00B85E9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6853F88" w14:textId="77777777" w:rsidR="00475BA0" w:rsidRDefault="00B85E9E">
            <w:pPr>
              <w:pStyle w:val="TableContents"/>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0E314F4"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2A7B899" w14:textId="77777777" w:rsidR="00475BA0" w:rsidRDefault="00B85E9E">
            <w:pPr>
              <w:pStyle w:val="TableContents"/>
              <w:jc w:val="center"/>
            </w:pPr>
            <w:r>
              <w:t>X</w:t>
            </w:r>
          </w:p>
        </w:tc>
      </w:tr>
      <w:tr w:rsidR="00475BA0" w14:paraId="23E63F74"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33431B0" w14:textId="77777777" w:rsidR="00475BA0" w:rsidRDefault="00B85E9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4631E74" w14:textId="77777777" w:rsidR="00475BA0" w:rsidRDefault="00B85E9E">
            <w:pPr>
              <w:pStyle w:val="TableContents"/>
              <w:shd w:val="clear" w:color="auto" w:fill="DDDDDD"/>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994292C"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FC5F71" w14:textId="77777777" w:rsidR="00475BA0" w:rsidRDefault="00B85E9E">
            <w:pPr>
              <w:pStyle w:val="TableContents"/>
              <w:jc w:val="center"/>
            </w:pPr>
            <w:r>
              <w:t>X</w:t>
            </w:r>
          </w:p>
        </w:tc>
      </w:tr>
      <w:tr w:rsidR="00475BA0" w14:paraId="3FF4449D"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1D10F8" w14:textId="77777777" w:rsidR="00475BA0" w:rsidRDefault="00B85E9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D20CD0B"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E66D566"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155896" w14:textId="77777777" w:rsidR="00475BA0" w:rsidRDefault="00B85E9E">
            <w:pPr>
              <w:pStyle w:val="TableContents"/>
              <w:jc w:val="center"/>
            </w:pPr>
            <w:r>
              <w:t>X</w:t>
            </w:r>
          </w:p>
        </w:tc>
      </w:tr>
      <w:tr w:rsidR="00475BA0" w14:paraId="5036205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8F917E0" w14:textId="77777777" w:rsidR="00475BA0" w:rsidRDefault="00B85E9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715A1E0" w14:textId="77777777" w:rsidR="00475BA0" w:rsidRDefault="00B85E9E">
            <w:pPr>
              <w:pStyle w:val="TableContents"/>
              <w:jc w:val="center"/>
            </w:pPr>
            <w:r>
              <w:t xml:space="preserve">11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03EFDC61"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E62C16" w14:textId="77777777" w:rsidR="00475BA0" w:rsidRDefault="00B85E9E">
            <w:pPr>
              <w:pStyle w:val="TableContents"/>
              <w:jc w:val="center"/>
            </w:pPr>
            <w:r>
              <w:t>X</w:t>
            </w:r>
          </w:p>
        </w:tc>
      </w:tr>
      <w:tr w:rsidR="00475BA0" w14:paraId="4C1A791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7833CA3" w14:textId="77777777" w:rsidR="00475BA0" w:rsidRDefault="00B85E9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0BA184D"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4E4308B4"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B1CD36" w14:textId="77777777" w:rsidR="00475BA0" w:rsidRDefault="00B85E9E">
            <w:pPr>
              <w:pStyle w:val="TableContents"/>
              <w:jc w:val="center"/>
            </w:pPr>
            <w:r>
              <w:t xml:space="preserve">44 </w:t>
            </w:r>
            <w:proofErr w:type="spellStart"/>
            <w:r>
              <w:t>px</w:t>
            </w:r>
            <w:proofErr w:type="spellEnd"/>
          </w:p>
        </w:tc>
      </w:tr>
      <w:tr w:rsidR="00475BA0" w14:paraId="7BAB14D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EA3631C" w14:textId="77777777" w:rsidR="00475BA0" w:rsidRDefault="00B85E9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4D1DEC28"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0FF9A336"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F6F893" w14:textId="77777777" w:rsidR="00475BA0" w:rsidRDefault="00B85E9E">
            <w:pPr>
              <w:pStyle w:val="TableContents"/>
              <w:jc w:val="center"/>
            </w:pPr>
            <w:r>
              <w:t xml:space="preserve">44 </w:t>
            </w:r>
            <w:proofErr w:type="spellStart"/>
            <w:r>
              <w:t>px</w:t>
            </w:r>
            <w:proofErr w:type="spellEnd"/>
          </w:p>
        </w:tc>
      </w:tr>
    </w:tbl>
    <w:p w14:paraId="6D4A61AD" w14:textId="77777777" w:rsidR="00475BA0" w:rsidRDefault="00B85E9E">
      <w:pPr>
        <w:pStyle w:val="Kop3"/>
        <w:numPr>
          <w:ilvl w:val="2"/>
          <w:numId w:val="2"/>
        </w:numPr>
      </w:pPr>
      <w:bookmarkStart w:id="24" w:name="__RefHeading___Toc4446_4117045737"/>
      <w:bookmarkEnd w:id="24"/>
      <w:r>
        <w:t>Lijnobjecten</w:t>
      </w:r>
    </w:p>
    <w:p w14:paraId="59921C43" w14:textId="77777777" w:rsidR="00475BA0" w:rsidRDefault="00B85E9E">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75BA0" w14:paraId="4F6562B1"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55531E44" w14:textId="77777777" w:rsidR="00475BA0" w:rsidRDefault="00B85E9E">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70BCEE11" w14:textId="77777777" w:rsidR="00475BA0" w:rsidRDefault="00B85E9E">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05FA70" w14:textId="77777777" w:rsidR="00475BA0" w:rsidRDefault="00B85E9E">
            <w:pPr>
              <w:pStyle w:val="Plattetekst1"/>
              <w:jc w:val="center"/>
            </w:pPr>
            <w:r>
              <w:rPr>
                <w:rFonts w:eastAsia="Lucida Sans Unicode" w:cs="Tahoma"/>
                <w:b/>
                <w:bCs/>
                <w:iCs/>
                <w:color w:val="FFFFFF"/>
                <w:szCs w:val="20"/>
              </w:rPr>
              <w:t>Mantelbuis</w:t>
            </w:r>
          </w:p>
        </w:tc>
      </w:tr>
      <w:tr w:rsidR="00475BA0" w14:paraId="16E567F7"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F880F7E" w14:textId="77777777" w:rsidR="00475BA0" w:rsidRDefault="00B85E9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C743E5" w14:textId="77777777" w:rsidR="00475BA0" w:rsidRDefault="00B85E9E">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4846A0D" w14:textId="77777777" w:rsidR="00475BA0" w:rsidRDefault="00B85E9E">
            <w:pPr>
              <w:pStyle w:val="TableContents"/>
              <w:jc w:val="center"/>
            </w:pPr>
            <w:r>
              <w:t>X</w:t>
            </w:r>
          </w:p>
        </w:tc>
      </w:tr>
      <w:tr w:rsidR="00475BA0" w14:paraId="7BC0F47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9D2304A" w14:textId="77777777" w:rsidR="00475BA0" w:rsidRDefault="00B85E9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F93849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534D15" w14:textId="77777777" w:rsidR="00475BA0" w:rsidRDefault="00B85E9E">
            <w:pPr>
              <w:pStyle w:val="TableContents"/>
              <w:jc w:val="center"/>
            </w:pPr>
            <w:r>
              <w:t>X</w:t>
            </w:r>
          </w:p>
        </w:tc>
      </w:tr>
      <w:tr w:rsidR="00475BA0" w14:paraId="66D1440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4708C1F" w14:textId="77777777" w:rsidR="00475BA0" w:rsidRDefault="00B85E9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CBC4EF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2E1B11" w14:textId="77777777" w:rsidR="00475BA0" w:rsidRDefault="00B85E9E">
            <w:pPr>
              <w:pStyle w:val="TableContents"/>
              <w:jc w:val="center"/>
            </w:pPr>
            <w:r>
              <w:t>X</w:t>
            </w:r>
          </w:p>
        </w:tc>
      </w:tr>
      <w:tr w:rsidR="00475BA0" w14:paraId="6D9D74C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052A9244" w14:textId="77777777" w:rsidR="00475BA0" w:rsidRDefault="00B85E9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D39DB2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990D3B" w14:textId="77777777" w:rsidR="00475BA0" w:rsidRDefault="00B85E9E">
            <w:pPr>
              <w:pStyle w:val="TableContents"/>
              <w:jc w:val="center"/>
            </w:pPr>
            <w:r>
              <w:t>X</w:t>
            </w:r>
          </w:p>
        </w:tc>
      </w:tr>
      <w:tr w:rsidR="00475BA0" w14:paraId="6BDCD74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C953EFF" w14:textId="77777777" w:rsidR="00475BA0" w:rsidRDefault="00B85E9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49E94A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BA9B19" w14:textId="77777777" w:rsidR="00475BA0" w:rsidRDefault="00B85E9E">
            <w:pPr>
              <w:pStyle w:val="TableContents"/>
              <w:jc w:val="center"/>
            </w:pPr>
            <w:r>
              <w:t xml:space="preserve">8 </w:t>
            </w:r>
            <w:proofErr w:type="spellStart"/>
            <w:r>
              <w:t>px</w:t>
            </w:r>
            <w:proofErr w:type="spellEnd"/>
          </w:p>
        </w:tc>
      </w:tr>
      <w:tr w:rsidR="00475BA0" w14:paraId="6502D67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23BF71F" w14:textId="77777777" w:rsidR="00475BA0" w:rsidRDefault="00B85E9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840D7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049632" w14:textId="77777777" w:rsidR="00475BA0" w:rsidRDefault="00B85E9E">
            <w:pPr>
              <w:pStyle w:val="TableContents"/>
              <w:jc w:val="center"/>
            </w:pPr>
            <w:r>
              <w:t xml:space="preserve">16 </w:t>
            </w:r>
            <w:proofErr w:type="spellStart"/>
            <w:r>
              <w:t>px</w:t>
            </w:r>
            <w:proofErr w:type="spellEnd"/>
          </w:p>
        </w:tc>
      </w:tr>
      <w:tr w:rsidR="00475BA0" w14:paraId="3C2478B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8E9F543" w14:textId="77777777" w:rsidR="00475BA0" w:rsidRDefault="00B85E9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272CC0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912D7" w14:textId="77777777" w:rsidR="00475BA0" w:rsidRDefault="00B85E9E">
            <w:pPr>
              <w:pStyle w:val="TableContents"/>
              <w:jc w:val="center"/>
            </w:pPr>
            <w:r>
              <w:t xml:space="preserve">16 </w:t>
            </w:r>
            <w:proofErr w:type="spellStart"/>
            <w:r>
              <w:t>px</w:t>
            </w:r>
            <w:proofErr w:type="spellEnd"/>
          </w:p>
        </w:tc>
      </w:tr>
    </w:tbl>
    <w:p w14:paraId="5E38785C" w14:textId="77777777" w:rsidR="00475BA0" w:rsidRDefault="00475BA0"/>
    <w:p w14:paraId="376E5B8E" w14:textId="77777777" w:rsidR="00475BA0" w:rsidRDefault="00B85E9E">
      <w:pPr>
        <w:pStyle w:val="Kop2"/>
        <w:numPr>
          <w:ilvl w:val="1"/>
          <w:numId w:val="2"/>
        </w:numPr>
      </w:pPr>
      <w:bookmarkStart w:id="25" w:name="__RefHeading___Toc6277_1469215086"/>
      <w:bookmarkStart w:id="26" w:name="_Toc42596087"/>
      <w:bookmarkEnd w:id="25"/>
      <w:r>
        <w:t>Transparantie</w:t>
      </w:r>
      <w:bookmarkEnd w:id="26"/>
    </w:p>
    <w:p w14:paraId="1FBB3346" w14:textId="77777777" w:rsidR="00475BA0" w:rsidRDefault="00B85E9E">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BAAD25A" w14:textId="77777777" w:rsidR="00475BA0" w:rsidRDefault="00B85E9E">
      <w:pPr>
        <w:pStyle w:val="Kop1"/>
        <w:numPr>
          <w:ilvl w:val="0"/>
          <w:numId w:val="2"/>
        </w:numPr>
      </w:pPr>
      <w:bookmarkStart w:id="27" w:name="__RefHeading___Toc6279_1469215086"/>
      <w:bookmarkStart w:id="28" w:name="_Toc42596088"/>
      <w:bookmarkEnd w:id="27"/>
      <w:r>
        <w:lastRenderedPageBreak/>
        <w:t>Kabels en leidingen</w:t>
      </w:r>
      <w:bookmarkEnd w:id="28"/>
    </w:p>
    <w:p w14:paraId="1354C34E" w14:textId="77777777" w:rsidR="00475BA0" w:rsidRDefault="00B85E9E">
      <w:pPr>
        <w:pStyle w:val="Kop2"/>
        <w:numPr>
          <w:ilvl w:val="1"/>
          <w:numId w:val="2"/>
        </w:numPr>
      </w:pPr>
      <w:bookmarkStart w:id="29" w:name="__RefHeading___Toc6281_1469215086"/>
      <w:bookmarkStart w:id="30" w:name="_Toc42596089"/>
      <w:bookmarkEnd w:id="29"/>
      <w:r>
        <w:t>Inleiding</w:t>
      </w:r>
      <w:bookmarkEnd w:id="30"/>
    </w:p>
    <w:p w14:paraId="35D53D83" w14:textId="77777777" w:rsidR="00475BA0" w:rsidRDefault="00B85E9E">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0A58A94" w14:textId="77777777" w:rsidR="00475BA0" w:rsidRDefault="00B85E9E">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42B59033"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9C22E3F" w14:textId="77777777" w:rsidR="00475BA0" w:rsidRDefault="00B85E9E">
            <w:pPr>
              <w:pStyle w:val="Plattetekst1"/>
            </w:pPr>
            <w:r>
              <w:t>De visualisatie voor kabels en leidingen is vastgelegd in de volgende SLD-bestanden:</w:t>
            </w:r>
          </w:p>
          <w:p w14:paraId="297528F7" w14:textId="77777777" w:rsidR="00475BA0" w:rsidRDefault="00B85E9E">
            <w:pPr>
              <w:pStyle w:val="Plattetekst1"/>
              <w:numPr>
                <w:ilvl w:val="0"/>
                <w:numId w:val="12"/>
              </w:numPr>
            </w:pPr>
            <w:r>
              <w:t>sld-kabelleiding.xml</w:t>
            </w:r>
          </w:p>
          <w:p w14:paraId="0EB14BCC" w14:textId="77777777" w:rsidR="00475BA0" w:rsidRDefault="00B85E9E">
            <w:pPr>
              <w:pStyle w:val="Plattetekst1"/>
              <w:numPr>
                <w:ilvl w:val="0"/>
                <w:numId w:val="12"/>
              </w:numPr>
            </w:pPr>
            <w:r>
              <w:t>sld-kabelleidingmetextrageometrie.xml</w:t>
            </w:r>
          </w:p>
        </w:tc>
      </w:tr>
    </w:tbl>
    <w:p w14:paraId="4A69CC1E" w14:textId="77777777" w:rsidR="00475BA0" w:rsidRDefault="00B85E9E">
      <w:pPr>
        <w:pStyle w:val="Kop2"/>
        <w:numPr>
          <w:ilvl w:val="1"/>
          <w:numId w:val="2"/>
        </w:numPr>
      </w:pPr>
      <w:bookmarkStart w:id="31" w:name="__RefHeading___Toc6283_1469215086"/>
      <w:bookmarkStart w:id="32" w:name="_Toc42596090"/>
      <w:bookmarkEnd w:id="31"/>
      <w:r>
        <w:t>Datatransport</w:t>
      </w:r>
      <w:bookmarkEnd w:id="32"/>
    </w:p>
    <w:p w14:paraId="57C881B3" w14:textId="77777777" w:rsidR="00475BA0" w:rsidRDefault="00B85E9E">
      <w:pPr>
        <w:pStyle w:val="Kop3"/>
        <w:numPr>
          <w:ilvl w:val="2"/>
          <w:numId w:val="2"/>
        </w:numPr>
      </w:pPr>
      <w:bookmarkStart w:id="33" w:name="__RefHeading___Toc4448_4117045737"/>
      <w:bookmarkEnd w:id="33"/>
      <w:r>
        <w:t>Regel</w:t>
      </w:r>
    </w:p>
    <w:p w14:paraId="422491F5" w14:textId="77777777" w:rsidR="00475BA0" w:rsidRDefault="00B85E9E">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10004D5B" w14:textId="77777777" w:rsidR="00475BA0" w:rsidRDefault="00B85E9E">
      <w:pPr>
        <w:pStyle w:val="Plattetekst1"/>
        <w:numPr>
          <w:ilvl w:val="0"/>
          <w:numId w:val="10"/>
        </w:numPr>
      </w:pPr>
      <w:r>
        <w:t>Kleur: #00ff00</w:t>
      </w:r>
    </w:p>
    <w:p w14:paraId="76A45E5E" w14:textId="77777777" w:rsidR="00475BA0" w:rsidRDefault="00B85E9E">
      <w:pPr>
        <w:pStyle w:val="Plattetekst1"/>
        <w:numPr>
          <w:ilvl w:val="0"/>
          <w:numId w:val="10"/>
        </w:numPr>
      </w:pPr>
      <w:r>
        <w:t>Vorm:</w:t>
      </w:r>
    </w:p>
    <w:p w14:paraId="1AC532D6" w14:textId="77777777" w:rsidR="00475BA0" w:rsidRDefault="00B85E9E">
      <w:pPr>
        <w:pStyle w:val="Plattetekst1"/>
        <w:numPr>
          <w:ilvl w:val="1"/>
          <w:numId w:val="10"/>
        </w:numPr>
      </w:pPr>
      <w:r>
        <w:t>Geprojecteerd: 4px doorgetrokken, 16px onderbroken</w:t>
      </w:r>
    </w:p>
    <w:p w14:paraId="1A3C0ACB" w14:textId="77777777" w:rsidR="00475BA0" w:rsidRDefault="00B85E9E">
      <w:pPr>
        <w:pStyle w:val="Plattetekst1"/>
        <w:numPr>
          <w:ilvl w:val="1"/>
          <w:numId w:val="10"/>
        </w:numPr>
      </w:pPr>
      <w:r>
        <w:t>In gebruik: doorgetrokken lijn</w:t>
      </w:r>
    </w:p>
    <w:p w14:paraId="0C76D96D" w14:textId="77777777" w:rsidR="00475BA0" w:rsidRDefault="00B85E9E">
      <w:pPr>
        <w:pStyle w:val="Plattetekst1"/>
        <w:numPr>
          <w:ilvl w:val="1"/>
          <w:numId w:val="10"/>
        </w:numPr>
      </w:pPr>
      <w:r>
        <w:t>Buiten gebruik: 40px doorgetrokken, 12px onderbroken, 8px doorgetrokken, 12px onderbroken</w:t>
      </w:r>
    </w:p>
    <w:p w14:paraId="467FEF9B" w14:textId="77777777" w:rsidR="00475BA0" w:rsidRDefault="00B85E9E">
      <w:pPr>
        <w:pStyle w:val="Plattetekst1"/>
        <w:numPr>
          <w:ilvl w:val="0"/>
          <w:numId w:val="10"/>
        </w:numPr>
      </w:pPr>
      <w:r>
        <w:t>Grootte (lijndikte):</w:t>
      </w:r>
    </w:p>
    <w:p w14:paraId="3517F250"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2B7BB34"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D95B96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43F71DB4" w14:textId="77777777" w:rsidR="00475BA0" w:rsidRDefault="00B85E9E">
      <w:pPr>
        <w:pStyle w:val="Plattetekst1"/>
        <w:numPr>
          <w:ilvl w:val="0"/>
          <w:numId w:val="10"/>
        </w:numPr>
      </w:pPr>
      <w:r>
        <w:t>Transparantie: 0 %</w:t>
      </w:r>
    </w:p>
    <w:p w14:paraId="7A3B6871" w14:textId="77777777" w:rsidR="00475BA0" w:rsidRDefault="00B85E9E">
      <w:pPr>
        <w:pStyle w:val="Kop3"/>
        <w:numPr>
          <w:ilvl w:val="2"/>
          <w:numId w:val="2"/>
        </w:numPr>
      </w:pPr>
      <w:bookmarkStart w:id="34" w:name="__RefHeading___Toc4450_4117045737"/>
      <w:bookmarkEnd w:id="34"/>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58E95A7"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422A00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F61F27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B9F11AC"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075E2E8" w14:textId="77777777" w:rsidR="00475BA0" w:rsidRDefault="00B85E9E">
            <w:pPr>
              <w:pStyle w:val="TableContents"/>
              <w:jc w:val="center"/>
            </w:pPr>
            <w:r>
              <w:rPr>
                <w:rFonts w:eastAsia="Lucida Sans Unicode" w:cs="Tahoma"/>
                <w:b/>
                <w:bCs/>
                <w:iCs/>
                <w:color w:val="FFFFFF"/>
                <w:szCs w:val="20"/>
              </w:rPr>
              <w:t>Buiten gebruik</w:t>
            </w:r>
          </w:p>
        </w:tc>
      </w:tr>
      <w:tr w:rsidR="00475BA0" w14:paraId="1A3BEEF0"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A100A6D"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CBA82" w14:textId="77777777" w:rsidR="00475BA0" w:rsidRDefault="00B85E9E">
            <w:pPr>
              <w:pStyle w:val="TableContents"/>
            </w:pPr>
            <w:r>
              <w:rPr>
                <w:noProof/>
              </w:rPr>
              <w:drawing>
                <wp:anchor distT="0" distB="0" distL="0" distR="0" simplePos="0" relativeHeight="92" behindDoc="0" locked="0" layoutInCell="1" allowOverlap="1" wp14:anchorId="28D4B9F9" wp14:editId="03EF55EF">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475BA0" w14:paraId="3F2DEC3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84A1B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4F4BE" w14:textId="77777777" w:rsidR="00475BA0" w:rsidRDefault="00B85E9E">
            <w:pPr>
              <w:pStyle w:val="TableContents"/>
            </w:pPr>
            <w:r>
              <w:rPr>
                <w:noProof/>
              </w:rPr>
              <w:drawing>
                <wp:anchor distT="0" distB="0" distL="0" distR="0" simplePos="0" relativeHeight="93" behindDoc="0" locked="0" layoutInCell="1" allowOverlap="1" wp14:anchorId="0FC06873" wp14:editId="6373C736">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475BA0" w14:paraId="7AC2391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FCC2052"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00CCEC" w14:textId="77777777" w:rsidR="00475BA0" w:rsidRDefault="00B85E9E">
            <w:pPr>
              <w:pStyle w:val="TableContents"/>
            </w:pPr>
            <w:r>
              <w:rPr>
                <w:noProof/>
              </w:rPr>
              <w:drawing>
                <wp:anchor distT="0" distB="0" distL="0" distR="0" simplePos="0" relativeHeight="2" behindDoc="0" locked="0" layoutInCell="1" allowOverlap="1" wp14:anchorId="6BAE4EBD" wp14:editId="190F869F">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14:paraId="08164DBB" w14:textId="77777777" w:rsidR="00475BA0" w:rsidRDefault="00B85E9E">
      <w:pPr>
        <w:pStyle w:val="Kop2"/>
        <w:numPr>
          <w:ilvl w:val="1"/>
          <w:numId w:val="2"/>
        </w:numPr>
      </w:pPr>
      <w:bookmarkStart w:id="35" w:name="__RefHeading___Toc6285_1469215086"/>
      <w:bookmarkStart w:id="36" w:name="_Toc42596091"/>
      <w:bookmarkEnd w:id="35"/>
      <w:r>
        <w:t>Gas lagedruk</w:t>
      </w:r>
      <w:bookmarkEnd w:id="36"/>
    </w:p>
    <w:p w14:paraId="5AB0AEF6" w14:textId="77777777" w:rsidR="00475BA0" w:rsidRDefault="00B85E9E">
      <w:pPr>
        <w:pStyle w:val="Kop3"/>
        <w:numPr>
          <w:ilvl w:val="2"/>
          <w:numId w:val="2"/>
        </w:numPr>
      </w:pPr>
      <w:bookmarkStart w:id="37" w:name="__RefHeading___Toc4452_4117045737"/>
      <w:bookmarkEnd w:id="37"/>
      <w:r>
        <w:t>Regel</w:t>
      </w:r>
    </w:p>
    <w:p w14:paraId="4734FDC4" w14:textId="77777777" w:rsidR="00475BA0" w:rsidRDefault="00B85E9E">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6F81F58" w14:textId="77777777" w:rsidR="00475BA0" w:rsidRDefault="00B85E9E">
      <w:pPr>
        <w:pStyle w:val="Plattetekst1"/>
        <w:numPr>
          <w:ilvl w:val="0"/>
          <w:numId w:val="10"/>
        </w:numPr>
      </w:pPr>
      <w:r>
        <w:t>Kleur: #ffd750</w:t>
      </w:r>
    </w:p>
    <w:p w14:paraId="07D75654" w14:textId="77777777" w:rsidR="00475BA0" w:rsidRDefault="00B85E9E">
      <w:pPr>
        <w:pStyle w:val="Plattetekst1"/>
        <w:numPr>
          <w:ilvl w:val="0"/>
          <w:numId w:val="10"/>
        </w:numPr>
      </w:pPr>
      <w:r>
        <w:t>Vorm</w:t>
      </w:r>
    </w:p>
    <w:p w14:paraId="6B178272" w14:textId="77777777" w:rsidR="00475BA0" w:rsidRDefault="00B85E9E">
      <w:pPr>
        <w:pStyle w:val="Plattetekst1"/>
        <w:numPr>
          <w:ilvl w:val="1"/>
          <w:numId w:val="10"/>
        </w:numPr>
      </w:pPr>
      <w:r>
        <w:t>Geprojecteerd: 4px doorgetrokken, 16px onderbroken</w:t>
      </w:r>
    </w:p>
    <w:p w14:paraId="7FF43683" w14:textId="77777777" w:rsidR="00475BA0" w:rsidRDefault="00B85E9E">
      <w:pPr>
        <w:pStyle w:val="Plattetekst1"/>
        <w:numPr>
          <w:ilvl w:val="1"/>
          <w:numId w:val="10"/>
        </w:numPr>
      </w:pPr>
      <w:r>
        <w:t>In gebruik: doorgetrokken lijn</w:t>
      </w:r>
    </w:p>
    <w:p w14:paraId="56DC3D65" w14:textId="77777777" w:rsidR="00475BA0" w:rsidRDefault="00B85E9E">
      <w:pPr>
        <w:pStyle w:val="Plattetekst1"/>
        <w:numPr>
          <w:ilvl w:val="1"/>
          <w:numId w:val="10"/>
        </w:numPr>
      </w:pPr>
      <w:r>
        <w:t>Buiten gebruik: 40px doorgetrokken, 12px onderbroken, 8px doorgetrokken, 12px onderbroken</w:t>
      </w:r>
    </w:p>
    <w:p w14:paraId="5A2C24A1" w14:textId="77777777" w:rsidR="00475BA0" w:rsidRDefault="00B85E9E">
      <w:pPr>
        <w:pStyle w:val="Plattetekst1"/>
        <w:numPr>
          <w:ilvl w:val="0"/>
          <w:numId w:val="10"/>
        </w:numPr>
      </w:pPr>
      <w:r>
        <w:t>Grootte (lijndikte):</w:t>
      </w:r>
    </w:p>
    <w:p w14:paraId="6A8625A1"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75E75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3DE074D3"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6EE924D" w14:textId="77777777" w:rsidR="00475BA0" w:rsidRDefault="00B85E9E">
      <w:pPr>
        <w:pStyle w:val="Plattetekst1"/>
        <w:numPr>
          <w:ilvl w:val="0"/>
          <w:numId w:val="10"/>
        </w:numPr>
      </w:pPr>
      <w:r>
        <w:t>Transparantie: 0 %</w:t>
      </w:r>
    </w:p>
    <w:p w14:paraId="696F7108" w14:textId="77777777" w:rsidR="00475BA0" w:rsidRDefault="00B85E9E">
      <w:pPr>
        <w:pStyle w:val="Kop3"/>
        <w:numPr>
          <w:ilvl w:val="2"/>
          <w:numId w:val="2"/>
        </w:numPr>
      </w:pPr>
      <w:bookmarkStart w:id="38" w:name="__RefHeading___Toc4454_4117045737"/>
      <w:bookmarkEnd w:id="3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B69B8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35030A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6681E7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3665962"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87FD260" w14:textId="77777777" w:rsidR="00475BA0" w:rsidRDefault="00B85E9E">
            <w:pPr>
              <w:pStyle w:val="TableContents"/>
              <w:jc w:val="center"/>
            </w:pPr>
            <w:r>
              <w:rPr>
                <w:rFonts w:eastAsia="Lucida Sans Unicode" w:cs="Tahoma"/>
                <w:b/>
                <w:bCs/>
                <w:iCs/>
                <w:color w:val="FFFFFF"/>
                <w:szCs w:val="20"/>
              </w:rPr>
              <w:t>Buiten gebruik</w:t>
            </w:r>
          </w:p>
        </w:tc>
      </w:tr>
      <w:tr w:rsidR="00475BA0" w14:paraId="36B0ED9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A7A083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996B2A" w14:textId="77777777" w:rsidR="00475BA0" w:rsidRDefault="00B85E9E">
            <w:pPr>
              <w:pStyle w:val="TableContents"/>
            </w:pPr>
            <w:r>
              <w:rPr>
                <w:noProof/>
              </w:rPr>
              <w:drawing>
                <wp:anchor distT="0" distB="0" distL="0" distR="0" simplePos="0" relativeHeight="4" behindDoc="0" locked="0" layoutInCell="1" allowOverlap="1" wp14:anchorId="03AC5336" wp14:editId="0501031B">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6202DB4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98AB8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FA224E" w14:textId="77777777" w:rsidR="00475BA0" w:rsidRDefault="00B85E9E">
            <w:pPr>
              <w:pStyle w:val="TableContents"/>
            </w:pPr>
            <w:r>
              <w:rPr>
                <w:noProof/>
              </w:rPr>
              <w:drawing>
                <wp:anchor distT="0" distB="0" distL="0" distR="0" simplePos="0" relativeHeight="5" behindDoc="0" locked="0" layoutInCell="1" allowOverlap="1" wp14:anchorId="12E0D709" wp14:editId="56A63EE6">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475BA0" w14:paraId="271C905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2A25369"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66B437" w14:textId="77777777" w:rsidR="00475BA0" w:rsidRDefault="00B85E9E">
            <w:pPr>
              <w:pStyle w:val="TableContents"/>
            </w:pPr>
            <w:r>
              <w:rPr>
                <w:noProof/>
              </w:rPr>
              <w:drawing>
                <wp:anchor distT="0" distB="0" distL="0" distR="0" simplePos="0" relativeHeight="6" behindDoc="0" locked="0" layoutInCell="1" allowOverlap="1" wp14:anchorId="42C7D419" wp14:editId="0720950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14:paraId="0DDA9587" w14:textId="77777777" w:rsidR="00475BA0" w:rsidRDefault="00B85E9E">
      <w:pPr>
        <w:pStyle w:val="Kop2"/>
        <w:numPr>
          <w:ilvl w:val="1"/>
          <w:numId w:val="2"/>
        </w:numPr>
      </w:pPr>
      <w:bookmarkStart w:id="39" w:name="__RefHeading___Toc6287_1469215086"/>
      <w:bookmarkStart w:id="40" w:name="_Toc42596092"/>
      <w:bookmarkEnd w:id="39"/>
      <w:r>
        <w:t>Gas hogedruk</w:t>
      </w:r>
      <w:bookmarkEnd w:id="40"/>
    </w:p>
    <w:p w14:paraId="15A724CD" w14:textId="77777777" w:rsidR="00475BA0" w:rsidRDefault="00B85E9E">
      <w:pPr>
        <w:pStyle w:val="Kop3"/>
        <w:numPr>
          <w:ilvl w:val="2"/>
          <w:numId w:val="2"/>
        </w:numPr>
      </w:pPr>
      <w:bookmarkStart w:id="41" w:name="__RefHeading___Toc4456_4117045737"/>
      <w:bookmarkEnd w:id="41"/>
      <w:r>
        <w:t>Regel</w:t>
      </w:r>
    </w:p>
    <w:p w14:paraId="483B8E42" w14:textId="77777777" w:rsidR="00475BA0" w:rsidRDefault="00B85E9E">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2FCD6640" w14:textId="77777777" w:rsidR="00475BA0" w:rsidRDefault="00B85E9E">
      <w:pPr>
        <w:pStyle w:val="Plattetekst1"/>
        <w:numPr>
          <w:ilvl w:val="0"/>
          <w:numId w:val="10"/>
        </w:numPr>
      </w:pPr>
      <w:r>
        <w:t>Kleur: #ffaf3c</w:t>
      </w:r>
    </w:p>
    <w:p w14:paraId="75D86AC8" w14:textId="77777777" w:rsidR="00475BA0" w:rsidRDefault="00B85E9E">
      <w:pPr>
        <w:pStyle w:val="Plattetekst1"/>
        <w:numPr>
          <w:ilvl w:val="0"/>
          <w:numId w:val="10"/>
        </w:numPr>
      </w:pPr>
      <w:r>
        <w:t>Vorm</w:t>
      </w:r>
    </w:p>
    <w:p w14:paraId="0A856A14" w14:textId="77777777" w:rsidR="00475BA0" w:rsidRDefault="00B85E9E">
      <w:pPr>
        <w:pStyle w:val="Plattetekst1"/>
        <w:numPr>
          <w:ilvl w:val="1"/>
          <w:numId w:val="10"/>
        </w:numPr>
      </w:pPr>
      <w:r>
        <w:t>Geprojecteerd: 4px doorgetrokken, 16px onderbroken</w:t>
      </w:r>
    </w:p>
    <w:p w14:paraId="3B4338A3" w14:textId="77777777" w:rsidR="00475BA0" w:rsidRDefault="00B85E9E">
      <w:pPr>
        <w:pStyle w:val="Plattetekst1"/>
        <w:numPr>
          <w:ilvl w:val="1"/>
          <w:numId w:val="10"/>
        </w:numPr>
      </w:pPr>
      <w:r>
        <w:t>In gebruik: doorgetrokken lijn</w:t>
      </w:r>
    </w:p>
    <w:p w14:paraId="1CE0A7F9" w14:textId="77777777" w:rsidR="00475BA0" w:rsidRDefault="00B85E9E">
      <w:pPr>
        <w:pStyle w:val="Plattetekst1"/>
        <w:numPr>
          <w:ilvl w:val="1"/>
          <w:numId w:val="10"/>
        </w:numPr>
      </w:pPr>
      <w:r>
        <w:t>Buiten gebruik: 40px doorgetrokken, 12px onderbroken, 8px doorgetrokken, 12px onderbroken</w:t>
      </w:r>
    </w:p>
    <w:p w14:paraId="7198BE5E" w14:textId="77777777" w:rsidR="00475BA0" w:rsidRDefault="00B85E9E">
      <w:pPr>
        <w:pStyle w:val="Plattetekst1"/>
        <w:numPr>
          <w:ilvl w:val="0"/>
          <w:numId w:val="10"/>
        </w:numPr>
      </w:pPr>
      <w:r>
        <w:t>Grootte (lijndikte):</w:t>
      </w:r>
    </w:p>
    <w:p w14:paraId="0BCBFDDC"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2BD68F01"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6138E809"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5F2A96D5" w14:textId="77777777" w:rsidR="00475BA0" w:rsidRDefault="00B85E9E">
      <w:pPr>
        <w:pStyle w:val="Plattetekst1"/>
        <w:numPr>
          <w:ilvl w:val="0"/>
          <w:numId w:val="10"/>
        </w:numPr>
      </w:pPr>
      <w:r>
        <w:t>Transparantie: 0 %</w:t>
      </w:r>
    </w:p>
    <w:p w14:paraId="7FE942FD" w14:textId="77777777" w:rsidR="00475BA0" w:rsidRDefault="00B85E9E">
      <w:pPr>
        <w:pStyle w:val="Kop3"/>
        <w:numPr>
          <w:ilvl w:val="2"/>
          <w:numId w:val="2"/>
        </w:numPr>
      </w:pPr>
      <w:bookmarkStart w:id="42" w:name="__RefHeading___Toc4458_4117045737"/>
      <w:bookmarkEnd w:id="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7DB971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2BBED68"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E8F6E3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F853AF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339B5B" w14:textId="77777777" w:rsidR="00475BA0" w:rsidRDefault="00B85E9E">
            <w:pPr>
              <w:pStyle w:val="TableContents"/>
              <w:jc w:val="center"/>
            </w:pPr>
            <w:r>
              <w:rPr>
                <w:rFonts w:eastAsia="Lucida Sans Unicode" w:cs="Tahoma"/>
                <w:b/>
                <w:bCs/>
                <w:iCs/>
                <w:color w:val="FFFFFF"/>
                <w:szCs w:val="20"/>
              </w:rPr>
              <w:t>Buiten gebruik</w:t>
            </w:r>
          </w:p>
        </w:tc>
      </w:tr>
      <w:tr w:rsidR="00475BA0" w14:paraId="162D082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E3F8367"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0D58B" w14:textId="77777777" w:rsidR="00475BA0" w:rsidRDefault="00B85E9E">
            <w:pPr>
              <w:pStyle w:val="TableContents"/>
            </w:pPr>
            <w:r>
              <w:rPr>
                <w:noProof/>
              </w:rPr>
              <w:drawing>
                <wp:anchor distT="0" distB="0" distL="0" distR="0" simplePos="0" relativeHeight="9" behindDoc="0" locked="0" layoutInCell="1" allowOverlap="1" wp14:anchorId="080308FD" wp14:editId="777C8FA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684DA4D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89E345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4A5FE5" w14:textId="77777777" w:rsidR="00475BA0" w:rsidRDefault="00B85E9E">
            <w:pPr>
              <w:pStyle w:val="TableContents"/>
            </w:pPr>
            <w:r>
              <w:rPr>
                <w:noProof/>
              </w:rPr>
              <w:drawing>
                <wp:anchor distT="0" distB="0" distL="0" distR="0" simplePos="0" relativeHeight="7" behindDoc="0" locked="0" layoutInCell="1" allowOverlap="1" wp14:anchorId="009FC6EC" wp14:editId="0C9F09B4">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475BA0" w14:paraId="4A9558D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5B8AA7D"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71389B" w14:textId="77777777" w:rsidR="00475BA0" w:rsidRDefault="00B85E9E">
            <w:pPr>
              <w:pStyle w:val="TableContents"/>
            </w:pPr>
            <w:r>
              <w:rPr>
                <w:noProof/>
              </w:rPr>
              <w:drawing>
                <wp:anchor distT="0" distB="0" distL="0" distR="0" simplePos="0" relativeHeight="8" behindDoc="0" locked="0" layoutInCell="1" allowOverlap="1" wp14:anchorId="4C43FA2F" wp14:editId="66E1C077">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14:paraId="5E7D20D7" w14:textId="77777777" w:rsidR="00475BA0" w:rsidRDefault="00B85E9E">
      <w:pPr>
        <w:pStyle w:val="Kop2"/>
        <w:numPr>
          <w:ilvl w:val="1"/>
          <w:numId w:val="2"/>
        </w:numPr>
      </w:pPr>
      <w:bookmarkStart w:id="43" w:name="__RefHeading___Toc6289_1469215086"/>
      <w:bookmarkStart w:id="44" w:name="_Toc42596093"/>
      <w:bookmarkEnd w:id="43"/>
      <w:r>
        <w:t>Buisleiding gevaarlijke inhoud</w:t>
      </w:r>
      <w:bookmarkEnd w:id="44"/>
    </w:p>
    <w:p w14:paraId="0161CCEC" w14:textId="77777777" w:rsidR="00475BA0" w:rsidRDefault="00B85E9E">
      <w:pPr>
        <w:pStyle w:val="Kop3"/>
        <w:numPr>
          <w:ilvl w:val="2"/>
          <w:numId w:val="2"/>
        </w:numPr>
      </w:pPr>
      <w:bookmarkStart w:id="45" w:name="__RefHeading___Toc4460_4117045737"/>
      <w:bookmarkEnd w:id="45"/>
      <w:r>
        <w:t>Regel</w:t>
      </w:r>
    </w:p>
    <w:p w14:paraId="1FFF3408" w14:textId="77777777" w:rsidR="00475BA0" w:rsidRDefault="00B85E9E">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1C7BD686" w14:textId="77777777" w:rsidR="00475BA0" w:rsidRDefault="00B85E9E">
      <w:pPr>
        <w:pStyle w:val="Plattetekst1"/>
        <w:numPr>
          <w:ilvl w:val="0"/>
          <w:numId w:val="9"/>
        </w:numPr>
      </w:pPr>
      <w:r>
        <w:t>Kleur: #ff7f00</w:t>
      </w:r>
    </w:p>
    <w:p w14:paraId="55E199D3" w14:textId="77777777" w:rsidR="00475BA0" w:rsidRDefault="00B85E9E">
      <w:pPr>
        <w:pStyle w:val="Plattetekst1"/>
        <w:numPr>
          <w:ilvl w:val="0"/>
          <w:numId w:val="9"/>
        </w:numPr>
      </w:pPr>
      <w:r>
        <w:t>Vorm</w:t>
      </w:r>
    </w:p>
    <w:p w14:paraId="4AD70C41" w14:textId="77777777" w:rsidR="00475BA0" w:rsidRDefault="00B85E9E">
      <w:pPr>
        <w:pStyle w:val="Plattetekst1"/>
        <w:numPr>
          <w:ilvl w:val="1"/>
          <w:numId w:val="9"/>
        </w:numPr>
      </w:pPr>
      <w:r>
        <w:t>Geprojecteerd: 4px doorgetrokken, 16px onderbroken</w:t>
      </w:r>
    </w:p>
    <w:p w14:paraId="36FDFE9E" w14:textId="77777777" w:rsidR="00475BA0" w:rsidRDefault="00B85E9E">
      <w:pPr>
        <w:pStyle w:val="Plattetekst1"/>
        <w:numPr>
          <w:ilvl w:val="1"/>
          <w:numId w:val="9"/>
        </w:numPr>
      </w:pPr>
      <w:r>
        <w:t>In gebruik: doorgetrokken lijn</w:t>
      </w:r>
    </w:p>
    <w:p w14:paraId="491DC78B" w14:textId="77777777" w:rsidR="00475BA0" w:rsidRDefault="00B85E9E">
      <w:pPr>
        <w:pStyle w:val="Plattetekst1"/>
        <w:numPr>
          <w:ilvl w:val="1"/>
          <w:numId w:val="9"/>
        </w:numPr>
      </w:pPr>
      <w:r>
        <w:t>Buiten gebruik: 40px doorgetrokken, 12px onderbroken, 8px doorgetrokken, 12px onderbroken</w:t>
      </w:r>
    </w:p>
    <w:p w14:paraId="167CF8AA" w14:textId="77777777" w:rsidR="00475BA0" w:rsidRDefault="00B85E9E">
      <w:pPr>
        <w:pStyle w:val="Plattetekst1"/>
        <w:numPr>
          <w:ilvl w:val="0"/>
          <w:numId w:val="9"/>
        </w:numPr>
      </w:pPr>
      <w:r>
        <w:t>Grootte (lijndikte):</w:t>
      </w:r>
    </w:p>
    <w:p w14:paraId="535C4B1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6B91662" w14:textId="77777777" w:rsidR="00475BA0" w:rsidRDefault="00B85E9E">
      <w:pPr>
        <w:pStyle w:val="Plattetekst1"/>
        <w:numPr>
          <w:ilvl w:val="1"/>
          <w:numId w:val="9"/>
        </w:numPr>
      </w:pPr>
      <w:r>
        <w:lastRenderedPageBreak/>
        <w:t xml:space="preserve">2 </w:t>
      </w:r>
      <w:proofErr w:type="spellStart"/>
      <w:r>
        <w:t>px</w:t>
      </w:r>
      <w:proofErr w:type="spellEnd"/>
      <w:r>
        <w:t xml:space="preserve"> voor Schaalniveau 11 – 14</w:t>
      </w:r>
    </w:p>
    <w:p w14:paraId="559C7874"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EC5E596" w14:textId="77777777" w:rsidR="00475BA0" w:rsidRDefault="00B85E9E">
      <w:pPr>
        <w:pStyle w:val="Plattetekst1"/>
        <w:numPr>
          <w:ilvl w:val="0"/>
          <w:numId w:val="9"/>
        </w:numPr>
      </w:pPr>
      <w:r>
        <w:t>Transparantie: 0 %</w:t>
      </w:r>
    </w:p>
    <w:p w14:paraId="39059777" w14:textId="77777777" w:rsidR="00475BA0" w:rsidRDefault="00B85E9E">
      <w:pPr>
        <w:pStyle w:val="Kop3"/>
        <w:numPr>
          <w:ilvl w:val="2"/>
          <w:numId w:val="2"/>
        </w:numPr>
      </w:pPr>
      <w:bookmarkStart w:id="46" w:name="__RefHeading___Toc4462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174E76C"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690805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097F707"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0EC793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AF34397" w14:textId="77777777" w:rsidR="00475BA0" w:rsidRDefault="00B85E9E">
            <w:pPr>
              <w:pStyle w:val="TableContents"/>
              <w:jc w:val="center"/>
            </w:pPr>
            <w:r>
              <w:rPr>
                <w:rFonts w:eastAsia="Lucida Sans Unicode" w:cs="Tahoma"/>
                <w:b/>
                <w:bCs/>
                <w:iCs/>
                <w:color w:val="FFFFFF"/>
                <w:szCs w:val="20"/>
              </w:rPr>
              <w:t>Buiten gebruik</w:t>
            </w:r>
          </w:p>
        </w:tc>
      </w:tr>
      <w:tr w:rsidR="00475BA0" w14:paraId="59B7A8C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CDF05E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F26FCB" w14:textId="77777777" w:rsidR="00475BA0" w:rsidRDefault="00B85E9E">
            <w:pPr>
              <w:pStyle w:val="TableContents"/>
            </w:pPr>
            <w:r>
              <w:rPr>
                <w:noProof/>
              </w:rPr>
              <w:drawing>
                <wp:anchor distT="0" distB="0" distL="0" distR="0" simplePos="0" relativeHeight="10" behindDoc="0" locked="0" layoutInCell="1" allowOverlap="1" wp14:anchorId="7DA1803A" wp14:editId="37C11999">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08447C5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5D2684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850E7" w14:textId="77777777" w:rsidR="00475BA0" w:rsidRDefault="00B85E9E">
            <w:pPr>
              <w:pStyle w:val="TableContents"/>
            </w:pPr>
            <w:r>
              <w:rPr>
                <w:noProof/>
              </w:rPr>
              <w:drawing>
                <wp:anchor distT="0" distB="0" distL="0" distR="0" simplePos="0" relativeHeight="11" behindDoc="0" locked="0" layoutInCell="1" allowOverlap="1" wp14:anchorId="05FFC50C" wp14:editId="40371542">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475BA0" w14:paraId="1129D39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66402CE"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C7ED1" w14:textId="77777777" w:rsidR="00475BA0" w:rsidRDefault="00B85E9E">
            <w:pPr>
              <w:pStyle w:val="TableContents"/>
            </w:pPr>
            <w:r>
              <w:rPr>
                <w:noProof/>
              </w:rPr>
              <w:drawing>
                <wp:anchor distT="0" distB="0" distL="0" distR="0" simplePos="0" relativeHeight="12" behindDoc="0" locked="0" layoutInCell="1" allowOverlap="1" wp14:anchorId="1C374BC9" wp14:editId="10632A73">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14:paraId="0CA651FF" w14:textId="77777777" w:rsidR="00475BA0" w:rsidRDefault="00B85E9E">
      <w:pPr>
        <w:pStyle w:val="Kop2"/>
        <w:numPr>
          <w:ilvl w:val="1"/>
          <w:numId w:val="2"/>
        </w:numPr>
      </w:pPr>
      <w:bookmarkStart w:id="47" w:name="__RefHeading___Toc6291_1469215086"/>
      <w:bookmarkStart w:id="48" w:name="_Toc42596094"/>
      <w:bookmarkEnd w:id="47"/>
      <w:r>
        <w:t>Landelijk hoogspanningsnet</w:t>
      </w:r>
      <w:bookmarkEnd w:id="48"/>
    </w:p>
    <w:p w14:paraId="63A461D3" w14:textId="77777777" w:rsidR="00475BA0" w:rsidRDefault="00B85E9E">
      <w:pPr>
        <w:pStyle w:val="Kop3"/>
        <w:numPr>
          <w:ilvl w:val="2"/>
          <w:numId w:val="2"/>
        </w:numPr>
      </w:pPr>
      <w:bookmarkStart w:id="49" w:name="__RefHeading___Toc4464_4117045737"/>
      <w:bookmarkEnd w:id="49"/>
      <w:r>
        <w:t>Regel</w:t>
      </w:r>
    </w:p>
    <w:p w14:paraId="3449D2B7" w14:textId="2C2FF8ED" w:rsidR="00475BA0" w:rsidRDefault="00B85E9E">
      <w:pPr>
        <w:pStyle w:val="Plattetekst1"/>
      </w:pPr>
      <w:r>
        <w:t>Het objecttype Landelijk hoogspannings</w:t>
      </w:r>
      <w:ins w:id="50" w:author="Lambo, Wil" w:date="2020-06-27T15:26:00Z">
        <w:r w:rsidR="00F07CFB">
          <w:t>n</w:t>
        </w:r>
      </w:ins>
      <w:r>
        <w:t xml:space="preserve">et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0F258203" w14:textId="77777777" w:rsidR="00475BA0" w:rsidRDefault="00B85E9E">
      <w:pPr>
        <w:pStyle w:val="Plattetekst1"/>
        <w:numPr>
          <w:ilvl w:val="0"/>
          <w:numId w:val="10"/>
        </w:numPr>
      </w:pPr>
      <w:r>
        <w:t>Kleur: #ff0000</w:t>
      </w:r>
    </w:p>
    <w:p w14:paraId="2CF9642A" w14:textId="77777777" w:rsidR="00475BA0" w:rsidRDefault="00B85E9E">
      <w:pPr>
        <w:pStyle w:val="Plattetekst1"/>
        <w:numPr>
          <w:ilvl w:val="0"/>
          <w:numId w:val="10"/>
        </w:numPr>
      </w:pPr>
      <w:r>
        <w:t>Vorm:</w:t>
      </w:r>
    </w:p>
    <w:p w14:paraId="76846623" w14:textId="77777777" w:rsidR="00475BA0" w:rsidRDefault="00B85E9E">
      <w:pPr>
        <w:pStyle w:val="Plattetekst1"/>
        <w:numPr>
          <w:ilvl w:val="1"/>
          <w:numId w:val="10"/>
        </w:numPr>
      </w:pPr>
      <w:r>
        <w:t>Geprojecteerd: 4px doorgetrokken, 16px onderbroken</w:t>
      </w:r>
    </w:p>
    <w:p w14:paraId="504F4679" w14:textId="77777777" w:rsidR="00475BA0" w:rsidRDefault="00B85E9E">
      <w:pPr>
        <w:pStyle w:val="Plattetekst1"/>
        <w:numPr>
          <w:ilvl w:val="1"/>
          <w:numId w:val="10"/>
        </w:numPr>
      </w:pPr>
      <w:r>
        <w:t>In gebruik: doorgetrokken lijn</w:t>
      </w:r>
    </w:p>
    <w:p w14:paraId="0C4F703E" w14:textId="77777777" w:rsidR="00475BA0" w:rsidRDefault="00B85E9E">
      <w:pPr>
        <w:pStyle w:val="Plattetekst1"/>
        <w:numPr>
          <w:ilvl w:val="1"/>
          <w:numId w:val="10"/>
        </w:numPr>
      </w:pPr>
      <w:r>
        <w:t>Buiten gebruik: 40px doorgetrokken, 12px onderbroken, 8px doorgetrokken, 12px onderbroken</w:t>
      </w:r>
    </w:p>
    <w:p w14:paraId="5E91BDA8" w14:textId="77777777" w:rsidR="00475BA0" w:rsidRDefault="00B85E9E">
      <w:pPr>
        <w:pStyle w:val="Plattetekst1"/>
        <w:numPr>
          <w:ilvl w:val="0"/>
          <w:numId w:val="10"/>
        </w:numPr>
      </w:pPr>
      <w:r>
        <w:t>Grootte (lijndikte):</w:t>
      </w:r>
    </w:p>
    <w:p w14:paraId="1825CCA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D289E05"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A431BFB"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B9530E5" w14:textId="77777777" w:rsidR="00475BA0" w:rsidRDefault="00B85E9E">
      <w:pPr>
        <w:pStyle w:val="Plattetekst1"/>
        <w:numPr>
          <w:ilvl w:val="0"/>
          <w:numId w:val="10"/>
        </w:numPr>
      </w:pPr>
      <w:r>
        <w:t>Transparantie: 0 %</w:t>
      </w:r>
    </w:p>
    <w:p w14:paraId="45818A52" w14:textId="77777777" w:rsidR="00475BA0" w:rsidRDefault="00B85E9E">
      <w:pPr>
        <w:pStyle w:val="Kop3"/>
        <w:numPr>
          <w:ilvl w:val="2"/>
          <w:numId w:val="2"/>
        </w:numPr>
      </w:pPr>
      <w:bookmarkStart w:id="51" w:name="__RefHeading___Toc4466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A8E134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5A4506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5BADF089"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F1A58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687CF1" w14:textId="77777777" w:rsidR="00475BA0" w:rsidRDefault="00B85E9E">
            <w:pPr>
              <w:pStyle w:val="TableContents"/>
              <w:jc w:val="center"/>
            </w:pPr>
            <w:r>
              <w:rPr>
                <w:rFonts w:eastAsia="Lucida Sans Unicode" w:cs="Tahoma"/>
                <w:b/>
                <w:bCs/>
                <w:iCs/>
                <w:color w:val="FFFFFF"/>
                <w:szCs w:val="20"/>
              </w:rPr>
              <w:t>Buiten gebruik</w:t>
            </w:r>
          </w:p>
        </w:tc>
      </w:tr>
      <w:tr w:rsidR="00475BA0" w14:paraId="2437D79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786499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C1BB35" w14:textId="77777777" w:rsidR="00475BA0" w:rsidRDefault="00B85E9E">
            <w:pPr>
              <w:pStyle w:val="TableContents"/>
            </w:pPr>
            <w:r>
              <w:rPr>
                <w:noProof/>
              </w:rPr>
              <w:drawing>
                <wp:anchor distT="0" distB="0" distL="0" distR="0" simplePos="0" relativeHeight="13" behindDoc="0" locked="0" layoutInCell="1" allowOverlap="1" wp14:anchorId="47603BBE" wp14:editId="51E0CA2E">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75BA0" w14:paraId="182877D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D57898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33A82" w14:textId="77777777" w:rsidR="00475BA0" w:rsidRDefault="00B85E9E">
            <w:pPr>
              <w:pStyle w:val="TableContents"/>
            </w:pPr>
            <w:r>
              <w:rPr>
                <w:noProof/>
              </w:rPr>
              <w:drawing>
                <wp:anchor distT="0" distB="0" distL="0" distR="0" simplePos="0" relativeHeight="14" behindDoc="0" locked="0" layoutInCell="1" allowOverlap="1" wp14:anchorId="37B91E9A" wp14:editId="53D7D642">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475BA0" w14:paraId="6F8C1E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38AABF4" w14:textId="77777777" w:rsidR="00475BA0" w:rsidRDefault="00B85E9E">
            <w:pPr>
              <w:pStyle w:val="TableContents"/>
              <w:jc w:val="right"/>
            </w:pPr>
            <w:r>
              <w:lastRenderedPageBreak/>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38D99" w14:textId="77777777" w:rsidR="00475BA0" w:rsidRDefault="00B85E9E">
            <w:pPr>
              <w:pStyle w:val="TableContents"/>
            </w:pPr>
            <w:r>
              <w:rPr>
                <w:noProof/>
              </w:rPr>
              <w:drawing>
                <wp:anchor distT="0" distB="0" distL="0" distR="0" simplePos="0" relativeHeight="15" behindDoc="0" locked="0" layoutInCell="1" allowOverlap="1" wp14:anchorId="1A43736D" wp14:editId="28AFE115">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14:paraId="6D710D6F" w14:textId="77777777" w:rsidR="00475BA0" w:rsidRDefault="00B85E9E">
      <w:pPr>
        <w:pStyle w:val="Kop2"/>
        <w:numPr>
          <w:ilvl w:val="1"/>
          <w:numId w:val="2"/>
        </w:numPr>
      </w:pPr>
      <w:bookmarkStart w:id="52" w:name="__RefHeading___Toc6293_1469215086"/>
      <w:bookmarkStart w:id="53" w:name="_Toc42596095"/>
      <w:bookmarkEnd w:id="52"/>
      <w:r>
        <w:t>Hoogspanning</w:t>
      </w:r>
      <w:bookmarkEnd w:id="53"/>
    </w:p>
    <w:p w14:paraId="251D3E28" w14:textId="77777777" w:rsidR="00475BA0" w:rsidRDefault="00B85E9E">
      <w:pPr>
        <w:pStyle w:val="Kop3"/>
        <w:numPr>
          <w:ilvl w:val="2"/>
          <w:numId w:val="2"/>
        </w:numPr>
      </w:pPr>
      <w:bookmarkStart w:id="54" w:name="__RefHeading___Toc4468_4117045737"/>
      <w:bookmarkEnd w:id="54"/>
      <w:r>
        <w:t>Regel</w:t>
      </w:r>
    </w:p>
    <w:p w14:paraId="6DE64E7C" w14:textId="77777777" w:rsidR="00475BA0" w:rsidRDefault="00B85E9E">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375DCF9A" w14:textId="77777777" w:rsidR="00475BA0" w:rsidRDefault="00B85E9E">
      <w:pPr>
        <w:pStyle w:val="Plattetekst1"/>
        <w:numPr>
          <w:ilvl w:val="0"/>
          <w:numId w:val="10"/>
        </w:numPr>
      </w:pPr>
      <w:r>
        <w:t>Kleur: #ff0000</w:t>
      </w:r>
    </w:p>
    <w:p w14:paraId="24F217CB" w14:textId="77777777" w:rsidR="00475BA0" w:rsidRDefault="00B85E9E">
      <w:pPr>
        <w:pStyle w:val="Plattetekst1"/>
        <w:numPr>
          <w:ilvl w:val="0"/>
          <w:numId w:val="10"/>
        </w:numPr>
      </w:pPr>
      <w:r>
        <w:t>Vorm:</w:t>
      </w:r>
    </w:p>
    <w:p w14:paraId="7687A035" w14:textId="77777777" w:rsidR="00475BA0" w:rsidRDefault="00B85E9E">
      <w:pPr>
        <w:pStyle w:val="Plattetekst1"/>
        <w:numPr>
          <w:ilvl w:val="1"/>
          <w:numId w:val="10"/>
        </w:numPr>
      </w:pPr>
      <w:r>
        <w:t>Geprojecteerd: 4px doorgetrokken, 16px onderbroken</w:t>
      </w:r>
    </w:p>
    <w:p w14:paraId="4C1A0CCF" w14:textId="77777777" w:rsidR="00475BA0" w:rsidRDefault="00B85E9E">
      <w:pPr>
        <w:pStyle w:val="Plattetekst1"/>
        <w:numPr>
          <w:ilvl w:val="1"/>
          <w:numId w:val="10"/>
        </w:numPr>
      </w:pPr>
      <w:r>
        <w:t>In gebruik: doorgetrokken lijn</w:t>
      </w:r>
    </w:p>
    <w:p w14:paraId="1E6A4F45" w14:textId="77777777" w:rsidR="00475BA0" w:rsidRDefault="00B85E9E">
      <w:pPr>
        <w:pStyle w:val="Plattetekst1"/>
        <w:numPr>
          <w:ilvl w:val="1"/>
          <w:numId w:val="10"/>
        </w:numPr>
      </w:pPr>
      <w:r>
        <w:t>Buiten gebruik: 40px doorgetrokken, 12px onderbroken, 8px doorgetrokken, 12px onderbroken</w:t>
      </w:r>
    </w:p>
    <w:p w14:paraId="6F6FDD62" w14:textId="77777777" w:rsidR="00475BA0" w:rsidRDefault="00B85E9E">
      <w:pPr>
        <w:pStyle w:val="Plattetekst1"/>
        <w:numPr>
          <w:ilvl w:val="0"/>
          <w:numId w:val="10"/>
        </w:numPr>
      </w:pPr>
      <w:r>
        <w:t>Grootte (lijndikte):</w:t>
      </w:r>
    </w:p>
    <w:p w14:paraId="318CF83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081AC99F"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6B58D5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7DFCEFE3" w14:textId="77777777" w:rsidR="00475BA0" w:rsidRDefault="00B85E9E">
      <w:pPr>
        <w:pStyle w:val="Plattetekst1"/>
        <w:numPr>
          <w:ilvl w:val="0"/>
          <w:numId w:val="10"/>
        </w:numPr>
      </w:pPr>
      <w:r>
        <w:t>Transparantie: 0 %</w:t>
      </w:r>
    </w:p>
    <w:p w14:paraId="6B8BE620" w14:textId="77777777" w:rsidR="00475BA0" w:rsidRDefault="00B85E9E">
      <w:pPr>
        <w:pStyle w:val="Kop3"/>
        <w:numPr>
          <w:ilvl w:val="2"/>
          <w:numId w:val="2"/>
        </w:numPr>
      </w:pPr>
      <w:bookmarkStart w:id="55" w:name="__RefHeading___Toc4470_4117045737"/>
      <w:bookmarkEnd w:id="5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195D8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10853D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784F61B"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2E26104"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B0D647" w14:textId="77777777" w:rsidR="00475BA0" w:rsidRDefault="00B85E9E">
            <w:pPr>
              <w:pStyle w:val="TableContents"/>
              <w:jc w:val="center"/>
            </w:pPr>
            <w:r>
              <w:rPr>
                <w:rFonts w:eastAsia="Lucida Sans Unicode" w:cs="Tahoma"/>
                <w:b/>
                <w:bCs/>
                <w:iCs/>
                <w:color w:val="FFFFFF"/>
                <w:szCs w:val="20"/>
              </w:rPr>
              <w:t>Buiten gebruik</w:t>
            </w:r>
          </w:p>
        </w:tc>
      </w:tr>
      <w:tr w:rsidR="00475BA0" w14:paraId="54CBFB74"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24CD2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DECF85" w14:textId="77777777" w:rsidR="00475BA0" w:rsidRDefault="00B85E9E">
            <w:pPr>
              <w:pStyle w:val="TableContents"/>
            </w:pPr>
            <w:r>
              <w:rPr>
                <w:noProof/>
              </w:rPr>
              <w:drawing>
                <wp:anchor distT="0" distB="0" distL="0" distR="0" simplePos="0" relativeHeight="16" behindDoc="0" locked="0" layoutInCell="1" allowOverlap="1" wp14:anchorId="7E5ABD37" wp14:editId="7A19D7F8">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75BA0" w14:paraId="4989A43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7A7EB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5AEED7" w14:textId="77777777" w:rsidR="00475BA0" w:rsidRDefault="00B85E9E">
            <w:pPr>
              <w:pStyle w:val="TableContents"/>
            </w:pPr>
            <w:r>
              <w:rPr>
                <w:noProof/>
              </w:rPr>
              <w:drawing>
                <wp:anchor distT="0" distB="0" distL="0" distR="0" simplePos="0" relativeHeight="17" behindDoc="0" locked="0" layoutInCell="1" allowOverlap="1" wp14:anchorId="4C7F4200" wp14:editId="4913CC0C">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475BA0" w14:paraId="77EA0FC4"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06CCFD5"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DE4AA" w14:textId="77777777" w:rsidR="00475BA0" w:rsidRDefault="00B85E9E">
            <w:pPr>
              <w:pStyle w:val="TableContents"/>
            </w:pPr>
            <w:r>
              <w:rPr>
                <w:noProof/>
              </w:rPr>
              <w:drawing>
                <wp:anchor distT="0" distB="0" distL="0" distR="0" simplePos="0" relativeHeight="18" behindDoc="0" locked="0" layoutInCell="1" allowOverlap="1" wp14:anchorId="1787BE3B" wp14:editId="4D99970E">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14:paraId="696BD361" w14:textId="77777777" w:rsidR="00475BA0" w:rsidRDefault="00B85E9E">
      <w:pPr>
        <w:pStyle w:val="Kop2"/>
        <w:numPr>
          <w:ilvl w:val="1"/>
          <w:numId w:val="2"/>
        </w:numPr>
      </w:pPr>
      <w:bookmarkStart w:id="56" w:name="__RefHeading___Toc6295_1469215086"/>
      <w:bookmarkStart w:id="57" w:name="_Toc42596096"/>
      <w:bookmarkEnd w:id="56"/>
      <w:proofErr w:type="spellStart"/>
      <w:r>
        <w:t>Middenspanning</w:t>
      </w:r>
      <w:bookmarkEnd w:id="57"/>
      <w:proofErr w:type="spellEnd"/>
    </w:p>
    <w:p w14:paraId="68990FC5" w14:textId="77777777" w:rsidR="00475BA0" w:rsidRDefault="00B85E9E">
      <w:pPr>
        <w:pStyle w:val="Kop3"/>
        <w:numPr>
          <w:ilvl w:val="2"/>
          <w:numId w:val="2"/>
        </w:numPr>
      </w:pPr>
      <w:bookmarkStart w:id="58" w:name="__RefHeading___Toc4472_4117045737"/>
      <w:bookmarkEnd w:id="58"/>
      <w:r>
        <w:t>Regel</w:t>
      </w:r>
    </w:p>
    <w:p w14:paraId="52FEE91C" w14:textId="77777777" w:rsidR="00475BA0" w:rsidRDefault="00B85E9E">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1841AA45" w14:textId="77777777" w:rsidR="00475BA0" w:rsidRDefault="00B85E9E">
      <w:pPr>
        <w:pStyle w:val="Plattetekst1"/>
        <w:numPr>
          <w:ilvl w:val="0"/>
          <w:numId w:val="10"/>
        </w:numPr>
      </w:pPr>
      <w:r>
        <w:t>Kleur: #c80000</w:t>
      </w:r>
    </w:p>
    <w:p w14:paraId="2A2DDD67" w14:textId="77777777" w:rsidR="00475BA0" w:rsidRDefault="00B85E9E">
      <w:pPr>
        <w:pStyle w:val="Plattetekst1"/>
        <w:numPr>
          <w:ilvl w:val="0"/>
          <w:numId w:val="10"/>
        </w:numPr>
      </w:pPr>
      <w:r>
        <w:t>Vorm:</w:t>
      </w:r>
    </w:p>
    <w:p w14:paraId="3C938512" w14:textId="77777777" w:rsidR="00475BA0" w:rsidRDefault="00B85E9E">
      <w:pPr>
        <w:pStyle w:val="Plattetekst1"/>
        <w:numPr>
          <w:ilvl w:val="1"/>
          <w:numId w:val="10"/>
        </w:numPr>
      </w:pPr>
      <w:r>
        <w:lastRenderedPageBreak/>
        <w:t>Geprojecteerd: 4px doorgetrokken, 16px onderbroken</w:t>
      </w:r>
    </w:p>
    <w:p w14:paraId="0264D66A" w14:textId="77777777" w:rsidR="00475BA0" w:rsidRDefault="00B85E9E">
      <w:pPr>
        <w:pStyle w:val="Plattetekst1"/>
        <w:numPr>
          <w:ilvl w:val="1"/>
          <w:numId w:val="10"/>
        </w:numPr>
      </w:pPr>
      <w:r>
        <w:t>In gebruik: doorgetrokken lijn</w:t>
      </w:r>
    </w:p>
    <w:p w14:paraId="71824FEF" w14:textId="77777777" w:rsidR="00475BA0" w:rsidRDefault="00B85E9E">
      <w:pPr>
        <w:pStyle w:val="Plattetekst1"/>
        <w:numPr>
          <w:ilvl w:val="1"/>
          <w:numId w:val="10"/>
        </w:numPr>
      </w:pPr>
      <w:r>
        <w:t>Buiten gebruik: 40px doorgetrokken, 12px onderbroken, 8px doorgetrokken, 12px onderbroken</w:t>
      </w:r>
    </w:p>
    <w:p w14:paraId="2F418335" w14:textId="77777777" w:rsidR="00475BA0" w:rsidRDefault="00B85E9E">
      <w:pPr>
        <w:pStyle w:val="Plattetekst1"/>
        <w:numPr>
          <w:ilvl w:val="0"/>
          <w:numId w:val="10"/>
        </w:numPr>
      </w:pPr>
      <w:r>
        <w:t>Grootte (lijndikte):</w:t>
      </w:r>
    </w:p>
    <w:p w14:paraId="7F534AB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9662CBE"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FCF3BF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C3CE68B" w14:textId="77777777" w:rsidR="00475BA0" w:rsidRDefault="00B85E9E">
      <w:pPr>
        <w:pStyle w:val="Plattetekst1"/>
        <w:numPr>
          <w:ilvl w:val="0"/>
          <w:numId w:val="10"/>
        </w:numPr>
      </w:pPr>
      <w:r>
        <w:t>Transparantie: 0 %</w:t>
      </w:r>
    </w:p>
    <w:p w14:paraId="776564F1" w14:textId="77777777" w:rsidR="00475BA0" w:rsidRDefault="00B85E9E">
      <w:pPr>
        <w:pStyle w:val="Kop3"/>
        <w:numPr>
          <w:ilvl w:val="2"/>
          <w:numId w:val="2"/>
        </w:numPr>
      </w:pPr>
      <w:bookmarkStart w:id="59" w:name="__RefHeading___Toc4474_4117045737"/>
      <w:bookmarkEnd w:id="5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946C78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7DE7AE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7D1D7B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F07B0F0"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1BDF00" w14:textId="77777777" w:rsidR="00475BA0" w:rsidRDefault="00B85E9E">
            <w:pPr>
              <w:pStyle w:val="TableContents"/>
              <w:jc w:val="center"/>
            </w:pPr>
            <w:r>
              <w:rPr>
                <w:rFonts w:eastAsia="Lucida Sans Unicode" w:cs="Tahoma"/>
                <w:b/>
                <w:bCs/>
                <w:iCs/>
                <w:color w:val="FFFFFF"/>
                <w:szCs w:val="20"/>
              </w:rPr>
              <w:t>Buiten gebruik</w:t>
            </w:r>
          </w:p>
        </w:tc>
      </w:tr>
      <w:tr w:rsidR="00475BA0" w14:paraId="31A38A37"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B629A81"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CE33BB" w14:textId="77777777" w:rsidR="00475BA0" w:rsidRDefault="00B85E9E">
            <w:pPr>
              <w:pStyle w:val="TableContents"/>
            </w:pPr>
            <w:r>
              <w:rPr>
                <w:noProof/>
              </w:rPr>
              <w:drawing>
                <wp:anchor distT="0" distB="0" distL="0" distR="0" simplePos="0" relativeHeight="19" behindDoc="0" locked="0" layoutInCell="1" allowOverlap="1" wp14:anchorId="1844C1B7" wp14:editId="20C843DA">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475BA0" w14:paraId="0BDB1D6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9FA2E6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4129E" w14:textId="77777777" w:rsidR="00475BA0" w:rsidRDefault="00B85E9E">
            <w:pPr>
              <w:pStyle w:val="TableContents"/>
            </w:pPr>
            <w:r>
              <w:rPr>
                <w:noProof/>
              </w:rPr>
              <w:drawing>
                <wp:anchor distT="0" distB="0" distL="0" distR="0" simplePos="0" relativeHeight="20" behindDoc="0" locked="0" layoutInCell="1" allowOverlap="1" wp14:anchorId="3DDFC8C7" wp14:editId="4D26582D">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475BA0" w14:paraId="5E7DFA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002CDE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A1210F" w14:textId="77777777" w:rsidR="00475BA0" w:rsidRDefault="00B85E9E">
            <w:pPr>
              <w:pStyle w:val="TableContents"/>
            </w:pPr>
            <w:r>
              <w:rPr>
                <w:noProof/>
              </w:rPr>
              <w:drawing>
                <wp:anchor distT="0" distB="0" distL="0" distR="0" simplePos="0" relativeHeight="21" behindDoc="0" locked="0" layoutInCell="1" allowOverlap="1" wp14:anchorId="5311A70A" wp14:editId="67420BAA">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14:paraId="22081626" w14:textId="77777777" w:rsidR="00475BA0" w:rsidRDefault="00B85E9E">
      <w:pPr>
        <w:pStyle w:val="Kop2"/>
        <w:numPr>
          <w:ilvl w:val="1"/>
          <w:numId w:val="2"/>
        </w:numPr>
      </w:pPr>
      <w:bookmarkStart w:id="60" w:name="__RefHeading___Toc6297_1469215086"/>
      <w:bookmarkStart w:id="61" w:name="_Toc42596097"/>
      <w:bookmarkEnd w:id="60"/>
      <w:r>
        <w:t>Laagspanning</w:t>
      </w:r>
      <w:bookmarkEnd w:id="61"/>
    </w:p>
    <w:p w14:paraId="2B467737" w14:textId="77777777" w:rsidR="00475BA0" w:rsidRDefault="00B85E9E">
      <w:pPr>
        <w:pStyle w:val="Kop3"/>
        <w:numPr>
          <w:ilvl w:val="2"/>
          <w:numId w:val="2"/>
        </w:numPr>
      </w:pPr>
      <w:bookmarkStart w:id="62" w:name="__RefHeading___Toc4476_4117045737"/>
      <w:bookmarkEnd w:id="62"/>
      <w:r>
        <w:t>Regel</w:t>
      </w:r>
    </w:p>
    <w:p w14:paraId="4958306D" w14:textId="77777777" w:rsidR="00475BA0" w:rsidRDefault="00B85E9E">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5746AF52" w14:textId="77777777" w:rsidR="00475BA0" w:rsidRDefault="00B85E9E">
      <w:pPr>
        <w:pStyle w:val="Plattetekst1"/>
        <w:numPr>
          <w:ilvl w:val="0"/>
          <w:numId w:val="9"/>
        </w:numPr>
      </w:pPr>
      <w:r>
        <w:t>Kleur: #960000</w:t>
      </w:r>
    </w:p>
    <w:p w14:paraId="4DC0C1F1" w14:textId="77777777" w:rsidR="00475BA0" w:rsidRDefault="00B85E9E">
      <w:pPr>
        <w:pStyle w:val="Plattetekst1"/>
        <w:numPr>
          <w:ilvl w:val="0"/>
          <w:numId w:val="9"/>
        </w:numPr>
      </w:pPr>
      <w:r>
        <w:t>Vorm:</w:t>
      </w:r>
    </w:p>
    <w:p w14:paraId="76DD1CA1" w14:textId="77777777" w:rsidR="00475BA0" w:rsidRDefault="00B85E9E">
      <w:pPr>
        <w:pStyle w:val="Plattetekst1"/>
        <w:numPr>
          <w:ilvl w:val="1"/>
          <w:numId w:val="9"/>
        </w:numPr>
      </w:pPr>
      <w:r>
        <w:t>Geprojecteerd: 4px doorgetrokken, 16px onderbroken</w:t>
      </w:r>
    </w:p>
    <w:p w14:paraId="1BA043C7" w14:textId="77777777" w:rsidR="00475BA0" w:rsidRDefault="00B85E9E">
      <w:pPr>
        <w:pStyle w:val="Plattetekst1"/>
        <w:numPr>
          <w:ilvl w:val="1"/>
          <w:numId w:val="9"/>
        </w:numPr>
      </w:pPr>
      <w:r>
        <w:t>In gebruik: doorgetrokken lijn</w:t>
      </w:r>
    </w:p>
    <w:p w14:paraId="6E54E35C" w14:textId="77777777" w:rsidR="00475BA0" w:rsidRDefault="00B85E9E">
      <w:pPr>
        <w:pStyle w:val="Plattetekst1"/>
        <w:numPr>
          <w:ilvl w:val="1"/>
          <w:numId w:val="9"/>
        </w:numPr>
      </w:pPr>
      <w:r>
        <w:t>Buiten gebruik: 40px doorgetrokken, 12px onderbroken, 8px doorgetrokken, 12px onderbroken</w:t>
      </w:r>
    </w:p>
    <w:p w14:paraId="49A337DB" w14:textId="77777777" w:rsidR="00475BA0" w:rsidRDefault="00B85E9E">
      <w:pPr>
        <w:pStyle w:val="Plattetekst1"/>
        <w:numPr>
          <w:ilvl w:val="0"/>
          <w:numId w:val="9"/>
        </w:numPr>
      </w:pPr>
      <w:r>
        <w:t>Grootte (lijndikte):</w:t>
      </w:r>
    </w:p>
    <w:p w14:paraId="15A2BB15"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EEFC50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F66AAC8"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0B2A38E" w14:textId="77777777" w:rsidR="00475BA0" w:rsidRDefault="00B85E9E">
      <w:pPr>
        <w:pStyle w:val="Plattetekst1"/>
        <w:numPr>
          <w:ilvl w:val="0"/>
          <w:numId w:val="9"/>
        </w:numPr>
      </w:pPr>
      <w:r>
        <w:t>Transparantie: 0 %</w:t>
      </w:r>
    </w:p>
    <w:p w14:paraId="703963D0" w14:textId="77777777" w:rsidR="00475BA0" w:rsidRDefault="00B85E9E">
      <w:pPr>
        <w:pStyle w:val="Kop3"/>
        <w:numPr>
          <w:ilvl w:val="2"/>
          <w:numId w:val="2"/>
        </w:numPr>
      </w:pPr>
      <w:bookmarkStart w:id="63" w:name="__RefHeading___Toc4478_4117045737"/>
      <w:bookmarkEnd w:id="63"/>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9C9381A" w14:textId="77777777">
        <w:trPr>
          <w:tblHeader/>
        </w:trPr>
        <w:tc>
          <w:tcPr>
            <w:tcW w:w="2385" w:type="dxa"/>
            <w:tcBorders>
              <w:top w:val="single" w:sz="2" w:space="0" w:color="000001"/>
              <w:left w:val="single" w:sz="2" w:space="0" w:color="000001"/>
              <w:bottom w:val="single" w:sz="2" w:space="0" w:color="000001"/>
              <w:right w:val="single" w:sz="2" w:space="0" w:color="000001"/>
            </w:tcBorders>
            <w:shd w:val="clear" w:color="auto" w:fill="808080"/>
          </w:tcPr>
          <w:p w14:paraId="64B70B9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right w:val="single" w:sz="2" w:space="0" w:color="000001"/>
            </w:tcBorders>
            <w:shd w:val="clear" w:color="auto" w:fill="808080"/>
          </w:tcPr>
          <w:p w14:paraId="5D4552F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478D7C4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E60E8F" w14:textId="77777777" w:rsidR="00475BA0" w:rsidRDefault="00B85E9E">
            <w:pPr>
              <w:pStyle w:val="TableContents"/>
              <w:jc w:val="center"/>
            </w:pPr>
            <w:r>
              <w:rPr>
                <w:rFonts w:eastAsia="Lucida Sans Unicode" w:cs="Tahoma"/>
                <w:b/>
                <w:bCs/>
                <w:iCs/>
                <w:color w:val="FFFFFF"/>
                <w:szCs w:val="20"/>
              </w:rPr>
              <w:t>Buiten gebruik</w:t>
            </w:r>
          </w:p>
        </w:tc>
      </w:tr>
      <w:tr w:rsidR="00475BA0" w14:paraId="42EE4A8E" w14:textId="77777777">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7A011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89437A" w14:textId="77777777" w:rsidR="00475BA0" w:rsidRDefault="00B85E9E">
            <w:pPr>
              <w:pStyle w:val="TableContents"/>
            </w:pPr>
            <w:r>
              <w:rPr>
                <w:noProof/>
              </w:rPr>
              <w:drawing>
                <wp:anchor distT="0" distB="0" distL="0" distR="0" simplePos="0" relativeHeight="22" behindDoc="0" locked="0" layoutInCell="1" allowOverlap="1" wp14:anchorId="6BC65B36" wp14:editId="33A61A62">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475BA0" w14:paraId="38DDC348"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FC02"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06AB13" w14:textId="77777777" w:rsidR="00475BA0" w:rsidRDefault="00B85E9E">
            <w:pPr>
              <w:pStyle w:val="TableContents"/>
            </w:pPr>
            <w:r>
              <w:rPr>
                <w:noProof/>
              </w:rPr>
              <w:drawing>
                <wp:anchor distT="0" distB="0" distL="0" distR="0" simplePos="0" relativeHeight="23" behindDoc="0" locked="0" layoutInCell="1" allowOverlap="1" wp14:anchorId="064EED82" wp14:editId="1CFA47C8">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475BA0" w14:paraId="09704D2E"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9970A8"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83AC28" w14:textId="77777777" w:rsidR="00475BA0" w:rsidRDefault="00B85E9E">
            <w:pPr>
              <w:pStyle w:val="TableContents"/>
            </w:pPr>
            <w:r>
              <w:rPr>
                <w:noProof/>
              </w:rPr>
              <w:drawing>
                <wp:anchor distT="0" distB="0" distL="0" distR="0" simplePos="0" relativeHeight="24" behindDoc="0" locked="0" layoutInCell="1" allowOverlap="1" wp14:anchorId="48A075EF" wp14:editId="4ED92718">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14:paraId="344D9E9A" w14:textId="77777777" w:rsidR="00475BA0" w:rsidRDefault="00B85E9E">
      <w:pPr>
        <w:pStyle w:val="Kop2"/>
        <w:numPr>
          <w:ilvl w:val="1"/>
          <w:numId w:val="2"/>
        </w:numPr>
      </w:pPr>
      <w:bookmarkStart w:id="64" w:name="__RefHeading___Toc6299_1469215086"/>
      <w:bookmarkStart w:id="65" w:name="_Toc42596098"/>
      <w:bookmarkEnd w:id="64"/>
      <w:r>
        <w:t>(Petro-) chemie</w:t>
      </w:r>
      <w:bookmarkEnd w:id="65"/>
    </w:p>
    <w:p w14:paraId="20CA38F6" w14:textId="77777777" w:rsidR="00475BA0" w:rsidRDefault="00B85E9E">
      <w:pPr>
        <w:pStyle w:val="Kop3"/>
        <w:numPr>
          <w:ilvl w:val="2"/>
          <w:numId w:val="2"/>
        </w:numPr>
      </w:pPr>
      <w:bookmarkStart w:id="66" w:name="__RefHeading___Toc4480_4117045737"/>
      <w:bookmarkEnd w:id="66"/>
      <w:r>
        <w:t>Regel</w:t>
      </w:r>
    </w:p>
    <w:p w14:paraId="08F805FE" w14:textId="77777777" w:rsidR="00475BA0" w:rsidRDefault="00B85E9E">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2E0AA5D6" w14:textId="77777777" w:rsidR="00475BA0" w:rsidRDefault="00B85E9E">
      <w:pPr>
        <w:pStyle w:val="Plattetekst1"/>
        <w:numPr>
          <w:ilvl w:val="0"/>
          <w:numId w:val="9"/>
        </w:numPr>
      </w:pPr>
      <w:r>
        <w:t>Kleur: #b64a00</w:t>
      </w:r>
    </w:p>
    <w:p w14:paraId="6988BDEF" w14:textId="77777777" w:rsidR="00475BA0" w:rsidRDefault="00B85E9E">
      <w:pPr>
        <w:pStyle w:val="Plattetekst1"/>
        <w:numPr>
          <w:ilvl w:val="0"/>
          <w:numId w:val="9"/>
        </w:numPr>
      </w:pPr>
      <w:r>
        <w:t>Vorm:</w:t>
      </w:r>
    </w:p>
    <w:p w14:paraId="3DEB66B2" w14:textId="77777777" w:rsidR="00475BA0" w:rsidRDefault="00B85E9E">
      <w:pPr>
        <w:pStyle w:val="Plattetekst1"/>
        <w:numPr>
          <w:ilvl w:val="1"/>
          <w:numId w:val="9"/>
        </w:numPr>
      </w:pPr>
      <w:r>
        <w:t>Geprojecteerd: 4px doorgetrokken, 16px onderbroken</w:t>
      </w:r>
    </w:p>
    <w:p w14:paraId="0ACF9196" w14:textId="77777777" w:rsidR="00475BA0" w:rsidRDefault="00B85E9E">
      <w:pPr>
        <w:pStyle w:val="Plattetekst1"/>
        <w:numPr>
          <w:ilvl w:val="1"/>
          <w:numId w:val="9"/>
        </w:numPr>
      </w:pPr>
      <w:r>
        <w:t>In gebruik: doorgetrokken lijn</w:t>
      </w:r>
    </w:p>
    <w:p w14:paraId="5810CF94" w14:textId="77777777" w:rsidR="00475BA0" w:rsidRDefault="00B85E9E">
      <w:pPr>
        <w:pStyle w:val="Plattetekst1"/>
        <w:numPr>
          <w:ilvl w:val="1"/>
          <w:numId w:val="9"/>
        </w:numPr>
      </w:pPr>
      <w:r>
        <w:t>Buiten gebruik: 40px doorgetrokken, 12px onderbroken, 8px doorgetrokken, 12px onderbroken</w:t>
      </w:r>
    </w:p>
    <w:p w14:paraId="17F8416D" w14:textId="77777777" w:rsidR="00475BA0" w:rsidRDefault="00B85E9E">
      <w:pPr>
        <w:pStyle w:val="Plattetekst1"/>
        <w:numPr>
          <w:ilvl w:val="0"/>
          <w:numId w:val="9"/>
        </w:numPr>
      </w:pPr>
      <w:r>
        <w:t>Grootte (lijndikte):</w:t>
      </w:r>
    </w:p>
    <w:p w14:paraId="29F2B23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ABA39F"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9B0FB1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59D12D3" w14:textId="77777777" w:rsidR="00475BA0" w:rsidRDefault="00B85E9E">
      <w:pPr>
        <w:pStyle w:val="Plattetekst1"/>
        <w:numPr>
          <w:ilvl w:val="0"/>
          <w:numId w:val="9"/>
        </w:numPr>
      </w:pPr>
      <w:r>
        <w:t>Transparantie: 0 %</w:t>
      </w:r>
    </w:p>
    <w:p w14:paraId="45E7D323" w14:textId="77777777" w:rsidR="00475BA0" w:rsidRDefault="00B85E9E">
      <w:pPr>
        <w:pStyle w:val="Kop3"/>
        <w:numPr>
          <w:ilvl w:val="2"/>
          <w:numId w:val="2"/>
        </w:numPr>
      </w:pPr>
      <w:bookmarkStart w:id="67" w:name="__RefHeading___Toc4482_4117045737"/>
      <w:bookmarkEnd w:id="6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299EC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99BBF2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7021CE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71BB7E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D6B585D" w14:textId="77777777" w:rsidR="00475BA0" w:rsidRDefault="00B85E9E">
            <w:pPr>
              <w:pStyle w:val="TableContents"/>
              <w:jc w:val="center"/>
            </w:pPr>
            <w:r>
              <w:rPr>
                <w:rFonts w:eastAsia="Lucida Sans Unicode" w:cs="Tahoma"/>
                <w:b/>
                <w:bCs/>
                <w:iCs/>
                <w:color w:val="FFFFFF"/>
                <w:szCs w:val="20"/>
              </w:rPr>
              <w:t>Buiten gebruik</w:t>
            </w:r>
          </w:p>
        </w:tc>
      </w:tr>
      <w:tr w:rsidR="00475BA0" w14:paraId="21855571"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9BD44EF"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0A5C57" w14:textId="77777777" w:rsidR="00475BA0" w:rsidRDefault="00B85E9E">
            <w:pPr>
              <w:pStyle w:val="TableContents"/>
            </w:pPr>
            <w:r>
              <w:rPr>
                <w:noProof/>
              </w:rPr>
              <w:drawing>
                <wp:anchor distT="0" distB="0" distL="0" distR="0" simplePos="0" relativeHeight="25" behindDoc="0" locked="0" layoutInCell="1" allowOverlap="1" wp14:anchorId="7BBD9251" wp14:editId="32A31C05">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475BA0" w14:paraId="7EA7E90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32B8FB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362EA3" w14:textId="77777777" w:rsidR="00475BA0" w:rsidRDefault="00B85E9E">
            <w:pPr>
              <w:pStyle w:val="TableContents"/>
            </w:pPr>
            <w:r>
              <w:rPr>
                <w:noProof/>
              </w:rPr>
              <w:drawing>
                <wp:anchor distT="0" distB="0" distL="0" distR="0" simplePos="0" relativeHeight="26" behindDoc="0" locked="0" layoutInCell="1" allowOverlap="1" wp14:anchorId="3676C98D" wp14:editId="061F08FB">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475BA0" w14:paraId="571D569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A4564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8F2222" w14:textId="77777777" w:rsidR="00475BA0" w:rsidRDefault="00B85E9E">
            <w:pPr>
              <w:pStyle w:val="TableContents"/>
            </w:pPr>
            <w:r>
              <w:rPr>
                <w:noProof/>
              </w:rPr>
              <w:drawing>
                <wp:anchor distT="0" distB="0" distL="0" distR="0" simplePos="0" relativeHeight="27" behindDoc="0" locked="0" layoutInCell="1" allowOverlap="1" wp14:anchorId="6FA84818" wp14:editId="25E2A26D">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bl>
    <w:p w14:paraId="1B905380" w14:textId="77777777" w:rsidR="00475BA0" w:rsidRDefault="00B85E9E">
      <w:pPr>
        <w:pStyle w:val="Kop2"/>
        <w:numPr>
          <w:ilvl w:val="1"/>
          <w:numId w:val="2"/>
        </w:numPr>
      </w:pPr>
      <w:bookmarkStart w:id="68" w:name="__RefHeading___Toc6301_1469215086"/>
      <w:bookmarkStart w:id="69" w:name="_Toc42596099"/>
      <w:bookmarkEnd w:id="68"/>
      <w:r>
        <w:lastRenderedPageBreak/>
        <w:t>Riool vrij verval</w:t>
      </w:r>
      <w:bookmarkEnd w:id="69"/>
    </w:p>
    <w:p w14:paraId="0AE00B27" w14:textId="77777777" w:rsidR="00475BA0" w:rsidRDefault="00B85E9E">
      <w:pPr>
        <w:pStyle w:val="Kop3"/>
        <w:numPr>
          <w:ilvl w:val="2"/>
          <w:numId w:val="2"/>
        </w:numPr>
      </w:pPr>
      <w:bookmarkStart w:id="70" w:name="__RefHeading___Toc4484_4117045737"/>
      <w:bookmarkEnd w:id="70"/>
      <w:r>
        <w:t>Regel</w:t>
      </w:r>
    </w:p>
    <w:p w14:paraId="50188CBE" w14:textId="77777777" w:rsidR="00475BA0" w:rsidRDefault="00B85E9E">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58DC29FE" w14:textId="77777777" w:rsidR="00475BA0" w:rsidRDefault="00B85E9E">
      <w:pPr>
        <w:pStyle w:val="Plattetekst1"/>
        <w:numPr>
          <w:ilvl w:val="0"/>
          <w:numId w:val="9"/>
        </w:numPr>
      </w:pPr>
      <w:r>
        <w:t>Kleur: #ba38a8</w:t>
      </w:r>
    </w:p>
    <w:p w14:paraId="1143CE5E" w14:textId="77777777" w:rsidR="00475BA0" w:rsidRDefault="00B85E9E">
      <w:pPr>
        <w:pStyle w:val="Plattetekst1"/>
        <w:numPr>
          <w:ilvl w:val="0"/>
          <w:numId w:val="9"/>
        </w:numPr>
      </w:pPr>
      <w:r>
        <w:t>Vorm:</w:t>
      </w:r>
    </w:p>
    <w:p w14:paraId="71509E7F" w14:textId="77777777" w:rsidR="00475BA0" w:rsidRDefault="00B85E9E">
      <w:pPr>
        <w:pStyle w:val="Plattetekst1"/>
        <w:numPr>
          <w:ilvl w:val="1"/>
          <w:numId w:val="9"/>
        </w:numPr>
      </w:pPr>
      <w:r>
        <w:t>Geprojecteerd: 4px doorgetrokken, 16px onderbroken</w:t>
      </w:r>
    </w:p>
    <w:p w14:paraId="3CDD70BD" w14:textId="77777777" w:rsidR="00475BA0" w:rsidRDefault="00B85E9E">
      <w:pPr>
        <w:pStyle w:val="Plattetekst1"/>
        <w:numPr>
          <w:ilvl w:val="1"/>
          <w:numId w:val="9"/>
        </w:numPr>
      </w:pPr>
      <w:r>
        <w:t>In gebruik: doorgetrokken lijn</w:t>
      </w:r>
    </w:p>
    <w:p w14:paraId="163ACD37" w14:textId="77777777" w:rsidR="00475BA0" w:rsidRDefault="00B85E9E">
      <w:pPr>
        <w:pStyle w:val="Plattetekst1"/>
        <w:numPr>
          <w:ilvl w:val="1"/>
          <w:numId w:val="9"/>
        </w:numPr>
      </w:pPr>
      <w:r>
        <w:t>Buiten gebruik: 40px doorgetrokken, 12px onderbroken, 8px doorgetrokken, 12px onderbroken</w:t>
      </w:r>
    </w:p>
    <w:p w14:paraId="68DF868D" w14:textId="77777777" w:rsidR="00475BA0" w:rsidRDefault="00B85E9E">
      <w:pPr>
        <w:pStyle w:val="Plattetekst1"/>
        <w:numPr>
          <w:ilvl w:val="0"/>
          <w:numId w:val="9"/>
        </w:numPr>
      </w:pPr>
      <w:r>
        <w:t>Grootte (lijndikte):</w:t>
      </w:r>
    </w:p>
    <w:p w14:paraId="6239CBAD"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47A0BC"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CEE33EB"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94AC697" w14:textId="77777777" w:rsidR="00475BA0" w:rsidRDefault="00B85E9E">
      <w:pPr>
        <w:pStyle w:val="Plattetekst1"/>
        <w:numPr>
          <w:ilvl w:val="0"/>
          <w:numId w:val="9"/>
        </w:numPr>
      </w:pPr>
      <w:r>
        <w:t>Transparantie: 0 %</w:t>
      </w:r>
    </w:p>
    <w:p w14:paraId="24B17163" w14:textId="77777777" w:rsidR="00475BA0" w:rsidRDefault="00B85E9E">
      <w:pPr>
        <w:pStyle w:val="Kop3"/>
        <w:numPr>
          <w:ilvl w:val="2"/>
          <w:numId w:val="2"/>
        </w:numPr>
      </w:pPr>
      <w:bookmarkStart w:id="71" w:name="__RefHeading___Toc4486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7CEEAF1"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657B75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E2125F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B9AE9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66BFCD3" w14:textId="77777777" w:rsidR="00475BA0" w:rsidRDefault="00B85E9E">
            <w:pPr>
              <w:pStyle w:val="TableContents"/>
              <w:jc w:val="center"/>
            </w:pPr>
            <w:r>
              <w:rPr>
                <w:rFonts w:eastAsia="Lucida Sans Unicode" w:cs="Tahoma"/>
                <w:b/>
                <w:bCs/>
                <w:iCs/>
                <w:color w:val="FFFFFF"/>
                <w:szCs w:val="20"/>
              </w:rPr>
              <w:t>Buiten gebruik</w:t>
            </w:r>
          </w:p>
        </w:tc>
      </w:tr>
      <w:tr w:rsidR="00475BA0" w14:paraId="2FEDECEB"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6817F38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E70D16" w14:textId="77777777" w:rsidR="00475BA0" w:rsidRDefault="00B85E9E">
            <w:pPr>
              <w:pStyle w:val="TableContents"/>
            </w:pPr>
            <w:r>
              <w:rPr>
                <w:noProof/>
              </w:rPr>
              <w:drawing>
                <wp:anchor distT="0" distB="0" distL="0" distR="0" simplePos="0" relativeHeight="28" behindDoc="0" locked="0" layoutInCell="1" allowOverlap="1" wp14:anchorId="027E040C" wp14:editId="376DE8AC">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475BA0" w14:paraId="1BC94DC6"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5A6CAD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F666D" w14:textId="77777777" w:rsidR="00475BA0" w:rsidRDefault="00B85E9E">
            <w:pPr>
              <w:pStyle w:val="TableContents"/>
            </w:pPr>
            <w:r>
              <w:rPr>
                <w:noProof/>
              </w:rPr>
              <w:drawing>
                <wp:anchor distT="0" distB="0" distL="0" distR="0" simplePos="0" relativeHeight="29" behindDoc="0" locked="0" layoutInCell="1" allowOverlap="1" wp14:anchorId="0E83DDB0" wp14:editId="73DC7330">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475BA0" w14:paraId="39ADA4E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4B9673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BA85D9" w14:textId="77777777" w:rsidR="00475BA0" w:rsidRDefault="00B85E9E">
            <w:pPr>
              <w:pStyle w:val="TableContents"/>
            </w:pPr>
            <w:r>
              <w:rPr>
                <w:noProof/>
              </w:rPr>
              <w:drawing>
                <wp:anchor distT="0" distB="0" distL="0" distR="0" simplePos="0" relativeHeight="30" behindDoc="0" locked="0" layoutInCell="1" allowOverlap="1" wp14:anchorId="6B3BF8DD" wp14:editId="76C71D02">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bl>
    <w:p w14:paraId="559B3DC7" w14:textId="77777777" w:rsidR="00475BA0" w:rsidRDefault="00B85E9E">
      <w:pPr>
        <w:pStyle w:val="Kop2"/>
        <w:numPr>
          <w:ilvl w:val="1"/>
          <w:numId w:val="2"/>
        </w:numPr>
      </w:pPr>
      <w:bookmarkStart w:id="72" w:name="__RefHeading___Toc6303_1469215086"/>
      <w:bookmarkStart w:id="73" w:name="_Toc42596100"/>
      <w:bookmarkEnd w:id="72"/>
      <w:r>
        <w:t>Riool onder druk</w:t>
      </w:r>
      <w:bookmarkEnd w:id="73"/>
    </w:p>
    <w:p w14:paraId="3F9DE6AA" w14:textId="77777777" w:rsidR="00475BA0" w:rsidRDefault="00B85E9E">
      <w:pPr>
        <w:pStyle w:val="Kop3"/>
        <w:numPr>
          <w:ilvl w:val="2"/>
          <w:numId w:val="2"/>
        </w:numPr>
      </w:pPr>
      <w:bookmarkStart w:id="74" w:name="__RefHeading___Toc4488_4117045737"/>
      <w:bookmarkEnd w:id="74"/>
      <w:r>
        <w:t>Regel</w:t>
      </w:r>
    </w:p>
    <w:p w14:paraId="27A6ECC3" w14:textId="77777777" w:rsidR="00475BA0" w:rsidRDefault="00B85E9E">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9D5C8FC" w14:textId="77777777" w:rsidR="00475BA0" w:rsidRDefault="00B85E9E">
      <w:pPr>
        <w:pStyle w:val="Plattetekst1"/>
        <w:numPr>
          <w:ilvl w:val="0"/>
          <w:numId w:val="9"/>
        </w:numPr>
      </w:pPr>
      <w:r>
        <w:t>Kleur: #800080</w:t>
      </w:r>
    </w:p>
    <w:p w14:paraId="298C44B7" w14:textId="77777777" w:rsidR="00475BA0" w:rsidRDefault="00B85E9E">
      <w:pPr>
        <w:pStyle w:val="Plattetekst1"/>
        <w:numPr>
          <w:ilvl w:val="0"/>
          <w:numId w:val="9"/>
        </w:numPr>
      </w:pPr>
      <w:r>
        <w:t>Vorm:</w:t>
      </w:r>
    </w:p>
    <w:p w14:paraId="0534D9CE" w14:textId="77777777" w:rsidR="00475BA0" w:rsidRDefault="00B85E9E">
      <w:pPr>
        <w:pStyle w:val="Plattetekst1"/>
        <w:numPr>
          <w:ilvl w:val="1"/>
          <w:numId w:val="9"/>
        </w:numPr>
      </w:pPr>
      <w:r>
        <w:t>Geprojecteerd: 4px doorgetrokken, 16px onderbroken</w:t>
      </w:r>
    </w:p>
    <w:p w14:paraId="57946596" w14:textId="77777777" w:rsidR="00475BA0" w:rsidRDefault="00B85E9E">
      <w:pPr>
        <w:pStyle w:val="Plattetekst1"/>
        <w:numPr>
          <w:ilvl w:val="1"/>
          <w:numId w:val="9"/>
        </w:numPr>
      </w:pPr>
      <w:r>
        <w:t>In gebruik: doorgetrokken lijn</w:t>
      </w:r>
    </w:p>
    <w:p w14:paraId="730A1CB5" w14:textId="77777777" w:rsidR="00475BA0" w:rsidRDefault="00B85E9E">
      <w:pPr>
        <w:pStyle w:val="Plattetekst1"/>
        <w:numPr>
          <w:ilvl w:val="1"/>
          <w:numId w:val="9"/>
        </w:numPr>
      </w:pPr>
      <w:r>
        <w:lastRenderedPageBreak/>
        <w:t>Buiten gebruik: 40px doorgetrokken, 12px onderbroken, 8px doorgetrokken, 12px onderbroken</w:t>
      </w:r>
    </w:p>
    <w:p w14:paraId="65FC3733" w14:textId="77777777" w:rsidR="00475BA0" w:rsidRDefault="00B85E9E">
      <w:pPr>
        <w:pStyle w:val="Plattetekst1"/>
        <w:numPr>
          <w:ilvl w:val="0"/>
          <w:numId w:val="9"/>
        </w:numPr>
      </w:pPr>
      <w:r>
        <w:t>Grootte (lijndikte):</w:t>
      </w:r>
    </w:p>
    <w:p w14:paraId="17DE8BA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4FA03D4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515B2B00"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318D7BEA" w14:textId="77777777" w:rsidR="00475BA0" w:rsidRDefault="00B85E9E">
      <w:pPr>
        <w:pStyle w:val="Plattetekst1"/>
        <w:numPr>
          <w:ilvl w:val="0"/>
          <w:numId w:val="9"/>
        </w:numPr>
      </w:pPr>
      <w:r>
        <w:t>Transparantie: 0 %</w:t>
      </w:r>
    </w:p>
    <w:p w14:paraId="1BD77C7A" w14:textId="77777777" w:rsidR="00475BA0" w:rsidRDefault="00B85E9E">
      <w:pPr>
        <w:pStyle w:val="Kop3"/>
        <w:numPr>
          <w:ilvl w:val="2"/>
          <w:numId w:val="2"/>
        </w:numPr>
      </w:pPr>
      <w:bookmarkStart w:id="75" w:name="__RefHeading___Toc4490_4117045737"/>
      <w:bookmarkEnd w:id="7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6D84B9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4CF1E33"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8C6681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94F55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3956F35" w14:textId="77777777" w:rsidR="00475BA0" w:rsidRDefault="00B85E9E">
            <w:pPr>
              <w:pStyle w:val="TableContents"/>
              <w:jc w:val="center"/>
            </w:pPr>
            <w:r>
              <w:rPr>
                <w:rFonts w:eastAsia="Lucida Sans Unicode" w:cs="Tahoma"/>
                <w:b/>
                <w:bCs/>
                <w:iCs/>
                <w:color w:val="FFFFFF"/>
                <w:szCs w:val="20"/>
              </w:rPr>
              <w:t>Buiten gebruik</w:t>
            </w:r>
          </w:p>
        </w:tc>
      </w:tr>
      <w:tr w:rsidR="00475BA0" w14:paraId="2C2F911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2D82209"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9EB917" w14:textId="77777777" w:rsidR="00475BA0" w:rsidRDefault="00B85E9E">
            <w:pPr>
              <w:pStyle w:val="TableContents"/>
            </w:pPr>
            <w:r>
              <w:rPr>
                <w:noProof/>
              </w:rPr>
              <w:drawing>
                <wp:anchor distT="0" distB="0" distL="0" distR="0" simplePos="0" relativeHeight="31" behindDoc="0" locked="0" layoutInCell="1" allowOverlap="1" wp14:anchorId="4FB0D721" wp14:editId="4E39DB23">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475BA0" w14:paraId="5F723C9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DD916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097F4" w14:textId="77777777" w:rsidR="00475BA0" w:rsidRDefault="00B85E9E">
            <w:pPr>
              <w:pStyle w:val="TableContents"/>
            </w:pPr>
            <w:r>
              <w:rPr>
                <w:noProof/>
              </w:rPr>
              <w:drawing>
                <wp:anchor distT="0" distB="0" distL="0" distR="0" simplePos="0" relativeHeight="32" behindDoc="0" locked="0" layoutInCell="1" allowOverlap="1" wp14:anchorId="1C98B8DD" wp14:editId="29F8C663">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475BA0" w14:paraId="799866D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8A40B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2B076" w14:textId="77777777" w:rsidR="00475BA0" w:rsidRDefault="00B85E9E">
            <w:pPr>
              <w:pStyle w:val="TableContents"/>
            </w:pPr>
            <w:r>
              <w:rPr>
                <w:noProof/>
              </w:rPr>
              <w:drawing>
                <wp:anchor distT="0" distB="0" distL="0" distR="0" simplePos="0" relativeHeight="33" behindDoc="0" locked="0" layoutInCell="1" allowOverlap="1" wp14:anchorId="47DF7E1C" wp14:editId="63F5D036">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14:paraId="66AF6834" w14:textId="77777777" w:rsidR="00475BA0" w:rsidRDefault="00B85E9E">
      <w:pPr>
        <w:pStyle w:val="Kop2"/>
        <w:numPr>
          <w:ilvl w:val="1"/>
          <w:numId w:val="2"/>
        </w:numPr>
      </w:pPr>
      <w:bookmarkStart w:id="76" w:name="__RefHeading___Toc6305_1469215086"/>
      <w:bookmarkStart w:id="77" w:name="_Toc42596101"/>
      <w:bookmarkEnd w:id="76"/>
      <w:r>
        <w:t>Warmte</w:t>
      </w:r>
      <w:bookmarkEnd w:id="77"/>
    </w:p>
    <w:p w14:paraId="723D8202" w14:textId="77777777" w:rsidR="00475BA0" w:rsidRDefault="00B85E9E">
      <w:pPr>
        <w:pStyle w:val="Kop3"/>
        <w:numPr>
          <w:ilvl w:val="2"/>
          <w:numId w:val="2"/>
        </w:numPr>
      </w:pPr>
      <w:bookmarkStart w:id="78" w:name="__RefHeading___Toc4492_4117045737"/>
      <w:bookmarkEnd w:id="78"/>
      <w:r>
        <w:t>Regel</w:t>
      </w:r>
    </w:p>
    <w:p w14:paraId="3CB16EE1" w14:textId="77777777" w:rsidR="00475BA0" w:rsidRDefault="00B85E9E">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7DF773CB" w14:textId="77777777" w:rsidR="00475BA0" w:rsidRDefault="00B85E9E">
      <w:pPr>
        <w:pStyle w:val="Plattetekst1"/>
        <w:numPr>
          <w:ilvl w:val="0"/>
          <w:numId w:val="9"/>
        </w:numPr>
      </w:pPr>
      <w:r>
        <w:t>Kleur: #008080</w:t>
      </w:r>
    </w:p>
    <w:p w14:paraId="19222C95" w14:textId="77777777" w:rsidR="00475BA0" w:rsidRDefault="00B85E9E">
      <w:pPr>
        <w:pStyle w:val="Plattetekst1"/>
        <w:numPr>
          <w:ilvl w:val="0"/>
          <w:numId w:val="9"/>
        </w:numPr>
      </w:pPr>
      <w:r>
        <w:t>Vorm:</w:t>
      </w:r>
    </w:p>
    <w:p w14:paraId="4F151117" w14:textId="77777777" w:rsidR="00475BA0" w:rsidRDefault="00B85E9E">
      <w:pPr>
        <w:pStyle w:val="Plattetekst1"/>
        <w:numPr>
          <w:ilvl w:val="1"/>
          <w:numId w:val="9"/>
        </w:numPr>
      </w:pPr>
      <w:r>
        <w:t>Geprojecteerd: 4px doorgetrokken, 16px onderbroken</w:t>
      </w:r>
    </w:p>
    <w:p w14:paraId="763D8BB3" w14:textId="77777777" w:rsidR="00475BA0" w:rsidRDefault="00B85E9E">
      <w:pPr>
        <w:pStyle w:val="Plattetekst1"/>
        <w:numPr>
          <w:ilvl w:val="1"/>
          <w:numId w:val="9"/>
        </w:numPr>
      </w:pPr>
      <w:r>
        <w:t>In gebruik: doorgetrokken lijn</w:t>
      </w:r>
    </w:p>
    <w:p w14:paraId="322544E5" w14:textId="77777777" w:rsidR="00475BA0" w:rsidRDefault="00B85E9E">
      <w:pPr>
        <w:pStyle w:val="Plattetekst1"/>
        <w:numPr>
          <w:ilvl w:val="1"/>
          <w:numId w:val="9"/>
        </w:numPr>
      </w:pPr>
      <w:r>
        <w:t>Buiten gebruik: 40px doorgetrokken, 12px onderbroken, 8px doorgetrokken, 12px onderbroken</w:t>
      </w:r>
    </w:p>
    <w:p w14:paraId="5AD0CA33" w14:textId="77777777" w:rsidR="00475BA0" w:rsidRDefault="00B85E9E">
      <w:pPr>
        <w:pStyle w:val="Plattetekst1"/>
        <w:numPr>
          <w:ilvl w:val="0"/>
          <w:numId w:val="9"/>
        </w:numPr>
      </w:pPr>
      <w:r>
        <w:t>Grootte (lijndikte):</w:t>
      </w:r>
    </w:p>
    <w:p w14:paraId="16E9EB89"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26FD948D"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938BE6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40ECBBA6" w14:textId="77777777" w:rsidR="00475BA0" w:rsidRDefault="00B85E9E">
      <w:pPr>
        <w:pStyle w:val="Plattetekst1"/>
        <w:numPr>
          <w:ilvl w:val="0"/>
          <w:numId w:val="9"/>
        </w:numPr>
      </w:pPr>
      <w:r>
        <w:t>Transparantie: 0 %</w:t>
      </w:r>
    </w:p>
    <w:p w14:paraId="54E7A76B" w14:textId="77777777" w:rsidR="00475BA0" w:rsidRDefault="00B85E9E">
      <w:pPr>
        <w:pStyle w:val="Kop3"/>
        <w:numPr>
          <w:ilvl w:val="2"/>
          <w:numId w:val="2"/>
        </w:numPr>
      </w:pPr>
      <w:bookmarkStart w:id="79" w:name="__RefHeading___Toc4494_4117045737"/>
      <w:bookmarkEnd w:id="7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7300B5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60EA51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AE02871"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47C3CA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D2FEF6B" w14:textId="77777777" w:rsidR="00475BA0" w:rsidRDefault="00B85E9E">
            <w:pPr>
              <w:pStyle w:val="TableContents"/>
              <w:jc w:val="center"/>
            </w:pPr>
            <w:r>
              <w:rPr>
                <w:rFonts w:eastAsia="Lucida Sans Unicode" w:cs="Tahoma"/>
                <w:b/>
                <w:bCs/>
                <w:iCs/>
                <w:color w:val="FFFFFF"/>
                <w:szCs w:val="20"/>
              </w:rPr>
              <w:t>Buiten gebruik</w:t>
            </w:r>
          </w:p>
        </w:tc>
      </w:tr>
      <w:tr w:rsidR="00475BA0" w14:paraId="62FD7729"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3C594E" w14:textId="77777777" w:rsidR="00475BA0" w:rsidRDefault="00B85E9E">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3AEF5D" w14:textId="77777777" w:rsidR="00475BA0" w:rsidRDefault="00B85E9E">
            <w:pPr>
              <w:pStyle w:val="TableContents"/>
            </w:pPr>
            <w:r>
              <w:rPr>
                <w:noProof/>
              </w:rPr>
              <w:drawing>
                <wp:anchor distT="0" distB="0" distL="0" distR="0" simplePos="0" relativeHeight="34" behindDoc="0" locked="0" layoutInCell="1" allowOverlap="1" wp14:anchorId="684191DD" wp14:editId="3685BAD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475BA0" w14:paraId="0E51A55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D1387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6FD52A" w14:textId="77777777" w:rsidR="00475BA0" w:rsidRDefault="00B85E9E">
            <w:pPr>
              <w:pStyle w:val="TableContents"/>
            </w:pPr>
            <w:r>
              <w:rPr>
                <w:noProof/>
              </w:rPr>
              <w:drawing>
                <wp:anchor distT="0" distB="0" distL="0" distR="0" simplePos="0" relativeHeight="35" behindDoc="0" locked="0" layoutInCell="1" allowOverlap="1" wp14:anchorId="435E28CB" wp14:editId="0E4FC74B">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rsidR="00475BA0" w14:paraId="607206C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D40E8D3"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30C7E8" w14:textId="77777777" w:rsidR="00475BA0" w:rsidRDefault="00B85E9E">
            <w:pPr>
              <w:pStyle w:val="TableContents"/>
            </w:pPr>
            <w:r>
              <w:rPr>
                <w:noProof/>
              </w:rPr>
              <w:drawing>
                <wp:anchor distT="0" distB="0" distL="0" distR="0" simplePos="0" relativeHeight="36" behindDoc="0" locked="0" layoutInCell="1" allowOverlap="1" wp14:anchorId="259D5008" wp14:editId="1F13F6D5">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14:paraId="117B68CC" w14:textId="77777777" w:rsidR="00475BA0" w:rsidRDefault="00B85E9E">
      <w:pPr>
        <w:pStyle w:val="Kop2"/>
        <w:numPr>
          <w:ilvl w:val="1"/>
          <w:numId w:val="2"/>
        </w:numPr>
      </w:pPr>
      <w:bookmarkStart w:id="80" w:name="__RefHeading___Toc6307_1469215086"/>
      <w:bookmarkStart w:id="81" w:name="_Toc42596102"/>
      <w:bookmarkEnd w:id="80"/>
      <w:r>
        <w:t>Water</w:t>
      </w:r>
      <w:bookmarkEnd w:id="81"/>
    </w:p>
    <w:p w14:paraId="467025C9" w14:textId="77777777" w:rsidR="00475BA0" w:rsidRDefault="00B85E9E">
      <w:pPr>
        <w:pStyle w:val="Kop3"/>
        <w:numPr>
          <w:ilvl w:val="2"/>
          <w:numId w:val="2"/>
        </w:numPr>
      </w:pPr>
      <w:bookmarkStart w:id="82" w:name="__RefHeading___Toc4496_4117045737"/>
      <w:bookmarkEnd w:id="82"/>
      <w:r>
        <w:t>Regel</w:t>
      </w:r>
    </w:p>
    <w:p w14:paraId="57667B64" w14:textId="77777777" w:rsidR="00475BA0" w:rsidRDefault="00B85E9E">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11989056" w14:textId="77777777" w:rsidR="00475BA0" w:rsidRDefault="00B85E9E">
      <w:pPr>
        <w:pStyle w:val="Plattetekst1"/>
        <w:numPr>
          <w:ilvl w:val="0"/>
          <w:numId w:val="9"/>
        </w:numPr>
      </w:pPr>
      <w:r>
        <w:t>Kleur: #0000ff</w:t>
      </w:r>
    </w:p>
    <w:p w14:paraId="24E5E106" w14:textId="77777777" w:rsidR="00475BA0" w:rsidRDefault="00B85E9E">
      <w:pPr>
        <w:pStyle w:val="Plattetekst1"/>
        <w:numPr>
          <w:ilvl w:val="0"/>
          <w:numId w:val="9"/>
        </w:numPr>
      </w:pPr>
      <w:r>
        <w:t>Vorm:</w:t>
      </w:r>
    </w:p>
    <w:p w14:paraId="21F67C59" w14:textId="77777777" w:rsidR="00475BA0" w:rsidRDefault="00B85E9E">
      <w:pPr>
        <w:pStyle w:val="Plattetekst1"/>
        <w:numPr>
          <w:ilvl w:val="1"/>
          <w:numId w:val="9"/>
        </w:numPr>
      </w:pPr>
      <w:r>
        <w:t>Geprojecteerd: 4px doorgetrokken, 16px onderbroken</w:t>
      </w:r>
    </w:p>
    <w:p w14:paraId="080D1BA8" w14:textId="77777777" w:rsidR="00475BA0" w:rsidRDefault="00B85E9E">
      <w:pPr>
        <w:pStyle w:val="Plattetekst1"/>
        <w:numPr>
          <w:ilvl w:val="1"/>
          <w:numId w:val="9"/>
        </w:numPr>
      </w:pPr>
      <w:r>
        <w:t>In gebruik: doorgetrokken lijn</w:t>
      </w:r>
    </w:p>
    <w:p w14:paraId="79EAADC8" w14:textId="77777777" w:rsidR="00475BA0" w:rsidRDefault="00B85E9E">
      <w:pPr>
        <w:pStyle w:val="Plattetekst1"/>
        <w:numPr>
          <w:ilvl w:val="1"/>
          <w:numId w:val="9"/>
        </w:numPr>
      </w:pPr>
      <w:r>
        <w:t>Buiten gebruik: 40px doorgetrokken, 12px onderbroken, 8px doorgetrokken, 12px onderbroken</w:t>
      </w:r>
    </w:p>
    <w:p w14:paraId="3B19C2E0" w14:textId="77777777" w:rsidR="00475BA0" w:rsidRDefault="00B85E9E">
      <w:pPr>
        <w:pStyle w:val="Plattetekst1"/>
        <w:numPr>
          <w:ilvl w:val="0"/>
          <w:numId w:val="9"/>
        </w:numPr>
      </w:pPr>
      <w:r>
        <w:t>Grootte (lijndikte):</w:t>
      </w:r>
    </w:p>
    <w:p w14:paraId="6655D088"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052DE45A"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C9DF63C"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2FC35B6" w14:textId="77777777" w:rsidR="00475BA0" w:rsidRDefault="00B85E9E">
      <w:pPr>
        <w:pStyle w:val="Plattetekst1"/>
        <w:numPr>
          <w:ilvl w:val="0"/>
          <w:numId w:val="9"/>
        </w:numPr>
      </w:pPr>
      <w:r>
        <w:t>Transparantie: 0 %</w:t>
      </w:r>
    </w:p>
    <w:p w14:paraId="00A55FC3" w14:textId="77777777" w:rsidR="00475BA0" w:rsidRDefault="00B85E9E">
      <w:pPr>
        <w:pStyle w:val="Kop3"/>
        <w:numPr>
          <w:ilvl w:val="2"/>
          <w:numId w:val="2"/>
        </w:numPr>
      </w:pPr>
      <w:bookmarkStart w:id="83" w:name="__RefHeading___Toc4498_4117045737"/>
      <w:bookmarkEnd w:id="8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6E1BE9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3576ABE"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BA6EFF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51909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256006" w14:textId="77777777" w:rsidR="00475BA0" w:rsidRDefault="00B85E9E">
            <w:pPr>
              <w:pStyle w:val="TableContents"/>
              <w:jc w:val="center"/>
            </w:pPr>
            <w:r>
              <w:rPr>
                <w:rFonts w:eastAsia="Lucida Sans Unicode" w:cs="Tahoma"/>
                <w:b/>
                <w:bCs/>
                <w:iCs/>
                <w:color w:val="FFFFFF"/>
                <w:szCs w:val="20"/>
              </w:rPr>
              <w:t>Buiten gebruik</w:t>
            </w:r>
          </w:p>
        </w:tc>
      </w:tr>
      <w:tr w:rsidR="00475BA0" w14:paraId="7F58167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597CB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2A530" w14:textId="77777777" w:rsidR="00475BA0" w:rsidRDefault="00B85E9E">
            <w:pPr>
              <w:pStyle w:val="TableContents"/>
            </w:pPr>
            <w:r>
              <w:rPr>
                <w:noProof/>
              </w:rPr>
              <w:drawing>
                <wp:anchor distT="0" distB="0" distL="0" distR="0" simplePos="0" relativeHeight="37" behindDoc="0" locked="0" layoutInCell="1" allowOverlap="1" wp14:anchorId="5BF11E7F" wp14:editId="4C2BD52A">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475BA0" w14:paraId="432091C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16414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AB14D" w14:textId="77777777" w:rsidR="00475BA0" w:rsidRDefault="00B85E9E">
            <w:pPr>
              <w:pStyle w:val="TableContents"/>
            </w:pPr>
            <w:r>
              <w:rPr>
                <w:noProof/>
              </w:rPr>
              <w:drawing>
                <wp:anchor distT="0" distB="0" distL="0" distR="0" simplePos="0" relativeHeight="38" behindDoc="0" locked="0" layoutInCell="1" allowOverlap="1" wp14:anchorId="489D7CBB" wp14:editId="5CC6EEE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475BA0" w14:paraId="55F97B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385E2C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59B173" w14:textId="77777777" w:rsidR="00475BA0" w:rsidRDefault="00B85E9E">
            <w:pPr>
              <w:pStyle w:val="TableContents"/>
            </w:pPr>
            <w:r>
              <w:rPr>
                <w:noProof/>
              </w:rPr>
              <w:drawing>
                <wp:anchor distT="0" distB="0" distL="0" distR="0" simplePos="0" relativeHeight="39" behindDoc="0" locked="0" layoutInCell="1" allowOverlap="1" wp14:anchorId="56C8972B" wp14:editId="685C38BE">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9"/>
                          <a:stretch>
                            <a:fillRect/>
                          </a:stretch>
                        </pic:blipFill>
                        <pic:spPr bwMode="auto">
                          <a:xfrm>
                            <a:off x="0" y="0"/>
                            <a:ext cx="4520565" cy="141605"/>
                          </a:xfrm>
                          <a:prstGeom prst="rect">
                            <a:avLst/>
                          </a:prstGeom>
                        </pic:spPr>
                      </pic:pic>
                    </a:graphicData>
                  </a:graphic>
                </wp:anchor>
              </w:drawing>
            </w:r>
          </w:p>
        </w:tc>
      </w:tr>
    </w:tbl>
    <w:p w14:paraId="5F0C0DBF" w14:textId="77777777" w:rsidR="00475BA0" w:rsidRDefault="00B85E9E">
      <w:pPr>
        <w:pStyle w:val="Kop2"/>
        <w:numPr>
          <w:ilvl w:val="1"/>
          <w:numId w:val="2"/>
        </w:numPr>
      </w:pPr>
      <w:bookmarkStart w:id="84" w:name="__RefHeading___Toc6309_1469215086"/>
      <w:bookmarkStart w:id="85" w:name="_Toc42596103"/>
      <w:bookmarkEnd w:id="84"/>
      <w:r>
        <w:t>Wees</w:t>
      </w:r>
      <w:bookmarkEnd w:id="85"/>
    </w:p>
    <w:p w14:paraId="6C78324C" w14:textId="77777777" w:rsidR="00475BA0" w:rsidRDefault="00B85E9E">
      <w:pPr>
        <w:pStyle w:val="Kop3"/>
        <w:numPr>
          <w:ilvl w:val="2"/>
          <w:numId w:val="2"/>
        </w:numPr>
      </w:pPr>
      <w:bookmarkStart w:id="86" w:name="__RefHeading___Toc4500_4117045737"/>
      <w:bookmarkEnd w:id="86"/>
      <w:r>
        <w:t>Regel</w:t>
      </w:r>
    </w:p>
    <w:p w14:paraId="5A2E8C9D" w14:textId="77777777" w:rsidR="00475BA0" w:rsidRDefault="00B85E9E">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46D53861" w14:textId="77777777" w:rsidR="00475BA0" w:rsidRDefault="00B85E9E">
      <w:pPr>
        <w:pStyle w:val="Plattetekst1"/>
        <w:numPr>
          <w:ilvl w:val="0"/>
          <w:numId w:val="9"/>
        </w:numPr>
      </w:pPr>
      <w:r>
        <w:lastRenderedPageBreak/>
        <w:t>Kleur: #918a6f</w:t>
      </w:r>
    </w:p>
    <w:p w14:paraId="7CE0B6CE" w14:textId="77777777" w:rsidR="00475BA0" w:rsidRDefault="00B85E9E">
      <w:pPr>
        <w:pStyle w:val="Plattetekst1"/>
        <w:numPr>
          <w:ilvl w:val="0"/>
          <w:numId w:val="9"/>
        </w:numPr>
      </w:pPr>
      <w:r>
        <w:t>Vorm:</w:t>
      </w:r>
    </w:p>
    <w:p w14:paraId="53D1E74F" w14:textId="77777777" w:rsidR="00475BA0" w:rsidRDefault="00B85E9E">
      <w:pPr>
        <w:pStyle w:val="Plattetekst1"/>
        <w:numPr>
          <w:ilvl w:val="1"/>
          <w:numId w:val="9"/>
        </w:numPr>
      </w:pPr>
      <w:r>
        <w:t>Geprojecteerd: 4px doorgetrokken, 16px onderbroken</w:t>
      </w:r>
    </w:p>
    <w:p w14:paraId="36A39FE3" w14:textId="77777777" w:rsidR="00475BA0" w:rsidRDefault="00B85E9E">
      <w:pPr>
        <w:pStyle w:val="Plattetekst1"/>
        <w:numPr>
          <w:ilvl w:val="1"/>
          <w:numId w:val="9"/>
        </w:numPr>
      </w:pPr>
      <w:r>
        <w:t>In gebruik: doorgetrokken lijn</w:t>
      </w:r>
    </w:p>
    <w:p w14:paraId="3E39874E" w14:textId="77777777" w:rsidR="00475BA0" w:rsidRDefault="00B85E9E">
      <w:pPr>
        <w:pStyle w:val="Plattetekst1"/>
        <w:numPr>
          <w:ilvl w:val="1"/>
          <w:numId w:val="9"/>
        </w:numPr>
      </w:pPr>
      <w:r>
        <w:t>Buiten gebruik: 40px doorgetrokken, 12px onderbroken, 8px doorgetrokken, 12px onderbroken</w:t>
      </w:r>
    </w:p>
    <w:p w14:paraId="40088BE2" w14:textId="77777777" w:rsidR="00475BA0" w:rsidRDefault="00B85E9E">
      <w:pPr>
        <w:pStyle w:val="Plattetekst1"/>
        <w:numPr>
          <w:ilvl w:val="0"/>
          <w:numId w:val="9"/>
        </w:numPr>
      </w:pPr>
      <w:r>
        <w:t>Grootte (lijndikte):</w:t>
      </w:r>
    </w:p>
    <w:p w14:paraId="22EB410F"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362B9BC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2037456"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992E1AF" w14:textId="77777777" w:rsidR="00475BA0" w:rsidRDefault="00B85E9E">
      <w:pPr>
        <w:pStyle w:val="Plattetekst1"/>
        <w:numPr>
          <w:ilvl w:val="0"/>
          <w:numId w:val="9"/>
        </w:numPr>
      </w:pPr>
      <w:r>
        <w:t>Transparantie: 0 %</w:t>
      </w:r>
    </w:p>
    <w:p w14:paraId="32E8B344" w14:textId="77777777" w:rsidR="00475BA0" w:rsidRDefault="00B85E9E">
      <w:pPr>
        <w:pStyle w:val="Kop3"/>
        <w:numPr>
          <w:ilvl w:val="2"/>
          <w:numId w:val="2"/>
        </w:numPr>
      </w:pPr>
      <w:bookmarkStart w:id="87" w:name="__RefHeading___Toc4502_4117045737"/>
      <w:bookmarkEnd w:id="8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69B14B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432167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0958AA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3F43EC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C19D8B2" w14:textId="77777777" w:rsidR="00475BA0" w:rsidRDefault="00B85E9E">
            <w:pPr>
              <w:pStyle w:val="TableContents"/>
              <w:jc w:val="center"/>
            </w:pPr>
            <w:r>
              <w:rPr>
                <w:rFonts w:eastAsia="Lucida Sans Unicode" w:cs="Tahoma"/>
                <w:b/>
                <w:bCs/>
                <w:iCs/>
                <w:color w:val="FFFFFF"/>
                <w:szCs w:val="20"/>
              </w:rPr>
              <w:t>Buiten gebruik</w:t>
            </w:r>
          </w:p>
        </w:tc>
      </w:tr>
      <w:tr w:rsidR="00475BA0" w14:paraId="1CDF2208"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6754655"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17ECAA" w14:textId="77777777" w:rsidR="00475BA0" w:rsidRDefault="00B85E9E">
            <w:pPr>
              <w:pStyle w:val="TableContents"/>
            </w:pPr>
            <w:r>
              <w:rPr>
                <w:noProof/>
              </w:rPr>
              <w:drawing>
                <wp:anchor distT="0" distB="0" distL="0" distR="0" simplePos="0" relativeHeight="86" behindDoc="0" locked="0" layoutInCell="1" allowOverlap="1" wp14:anchorId="34F9AEFC" wp14:editId="69BACAD8">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475BA0" w14:paraId="5D28237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295271"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4C821B" w14:textId="77777777" w:rsidR="00475BA0" w:rsidRDefault="00B85E9E">
            <w:pPr>
              <w:pStyle w:val="TableContents"/>
            </w:pPr>
            <w:r>
              <w:rPr>
                <w:noProof/>
              </w:rPr>
              <w:drawing>
                <wp:anchor distT="0" distB="0" distL="0" distR="0" simplePos="0" relativeHeight="87" behindDoc="0" locked="0" layoutInCell="1" allowOverlap="1" wp14:anchorId="3E049D61" wp14:editId="52167511">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r w:rsidR="00475BA0" w14:paraId="06B5843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7E58E6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940CA2" w14:textId="77777777" w:rsidR="00475BA0" w:rsidRDefault="00B85E9E">
            <w:pPr>
              <w:pStyle w:val="TableContents"/>
            </w:pPr>
            <w:r>
              <w:rPr>
                <w:noProof/>
              </w:rPr>
              <w:drawing>
                <wp:anchor distT="0" distB="0" distL="0" distR="0" simplePos="0" relativeHeight="88" behindDoc="0" locked="0" layoutInCell="1" allowOverlap="1" wp14:anchorId="4295FD6B" wp14:editId="0F27CF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62"/>
                          <a:stretch>
                            <a:fillRect/>
                          </a:stretch>
                        </pic:blipFill>
                        <pic:spPr bwMode="auto">
                          <a:xfrm>
                            <a:off x="0" y="0"/>
                            <a:ext cx="4545965" cy="142240"/>
                          </a:xfrm>
                          <a:prstGeom prst="rect">
                            <a:avLst/>
                          </a:prstGeom>
                        </pic:spPr>
                      </pic:pic>
                    </a:graphicData>
                  </a:graphic>
                </wp:anchor>
              </w:drawing>
            </w:r>
          </w:p>
        </w:tc>
      </w:tr>
    </w:tbl>
    <w:p w14:paraId="7C9CD71D" w14:textId="77777777" w:rsidR="00475BA0" w:rsidRDefault="00B85E9E">
      <w:pPr>
        <w:pStyle w:val="Kop2"/>
        <w:numPr>
          <w:ilvl w:val="1"/>
          <w:numId w:val="2"/>
        </w:numPr>
      </w:pPr>
      <w:bookmarkStart w:id="88" w:name="__RefHeading___Toc6311_1469215086"/>
      <w:bookmarkStart w:id="89" w:name="_Toc42596104"/>
      <w:bookmarkEnd w:id="88"/>
      <w:r>
        <w:t>Overig</w:t>
      </w:r>
      <w:bookmarkEnd w:id="89"/>
    </w:p>
    <w:p w14:paraId="27F55DC9" w14:textId="77777777" w:rsidR="00475BA0" w:rsidRDefault="00B85E9E">
      <w:pPr>
        <w:pStyle w:val="Kop3"/>
        <w:numPr>
          <w:ilvl w:val="2"/>
          <w:numId w:val="2"/>
        </w:numPr>
      </w:pPr>
      <w:bookmarkStart w:id="90" w:name="__RefHeading___Toc4504_4117045737"/>
      <w:bookmarkEnd w:id="90"/>
      <w:r>
        <w:t>Regel</w:t>
      </w:r>
    </w:p>
    <w:p w14:paraId="0B1BB161" w14:textId="77777777" w:rsidR="00475BA0" w:rsidRDefault="00B85E9E">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4070830C" w14:textId="77777777" w:rsidR="00475BA0" w:rsidRDefault="00B85E9E">
      <w:pPr>
        <w:pStyle w:val="Plattetekst1"/>
        <w:numPr>
          <w:ilvl w:val="0"/>
          <w:numId w:val="9"/>
        </w:numPr>
      </w:pPr>
      <w:r>
        <w:t>Kleur: #6f5c10</w:t>
      </w:r>
    </w:p>
    <w:p w14:paraId="37602EAA" w14:textId="77777777" w:rsidR="00475BA0" w:rsidRDefault="00B85E9E">
      <w:pPr>
        <w:pStyle w:val="Plattetekst1"/>
        <w:numPr>
          <w:ilvl w:val="0"/>
          <w:numId w:val="9"/>
        </w:numPr>
      </w:pPr>
      <w:r>
        <w:t>Vorm:</w:t>
      </w:r>
    </w:p>
    <w:p w14:paraId="7FEAF849" w14:textId="77777777" w:rsidR="00475BA0" w:rsidRDefault="00B85E9E">
      <w:pPr>
        <w:pStyle w:val="Plattetekst1"/>
        <w:numPr>
          <w:ilvl w:val="1"/>
          <w:numId w:val="9"/>
        </w:numPr>
      </w:pPr>
      <w:r>
        <w:t>Geprojecteerd: 4px doorgetrokken, 16px onderbroken</w:t>
      </w:r>
    </w:p>
    <w:p w14:paraId="74440220" w14:textId="77777777" w:rsidR="00475BA0" w:rsidRDefault="00B85E9E">
      <w:pPr>
        <w:pStyle w:val="Plattetekst1"/>
        <w:numPr>
          <w:ilvl w:val="1"/>
          <w:numId w:val="9"/>
        </w:numPr>
      </w:pPr>
      <w:r>
        <w:t>In gebruik: doorgetrokken lijn</w:t>
      </w:r>
    </w:p>
    <w:p w14:paraId="70127E55" w14:textId="77777777" w:rsidR="00475BA0" w:rsidRDefault="00B85E9E">
      <w:pPr>
        <w:pStyle w:val="Plattetekst1"/>
        <w:numPr>
          <w:ilvl w:val="1"/>
          <w:numId w:val="9"/>
        </w:numPr>
      </w:pPr>
      <w:r>
        <w:t>Buiten gebruik: 40px doorgetrokken, 12px onderbroken, 8px doorgetrokken, 12px onderbroken</w:t>
      </w:r>
    </w:p>
    <w:p w14:paraId="108574B3" w14:textId="77777777" w:rsidR="00475BA0" w:rsidRDefault="00B85E9E">
      <w:pPr>
        <w:pStyle w:val="Plattetekst1"/>
        <w:numPr>
          <w:ilvl w:val="0"/>
          <w:numId w:val="9"/>
        </w:numPr>
      </w:pPr>
      <w:r>
        <w:t>Grootte (lijndikte):</w:t>
      </w:r>
    </w:p>
    <w:p w14:paraId="6ADAA73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614D6E3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28A761E" w14:textId="77777777" w:rsidR="00475BA0" w:rsidRDefault="00B85E9E">
      <w:pPr>
        <w:pStyle w:val="Plattetekst1"/>
        <w:numPr>
          <w:ilvl w:val="1"/>
          <w:numId w:val="9"/>
        </w:numPr>
      </w:pPr>
      <w:r>
        <w:lastRenderedPageBreak/>
        <w:t xml:space="preserve">4 </w:t>
      </w:r>
      <w:proofErr w:type="spellStart"/>
      <w:r>
        <w:t>px</w:t>
      </w:r>
      <w:proofErr w:type="spellEnd"/>
      <w:r>
        <w:t xml:space="preserve"> voor Schaalniveau 15 – 16</w:t>
      </w:r>
    </w:p>
    <w:p w14:paraId="44E24EF0" w14:textId="77777777" w:rsidR="00475BA0" w:rsidRDefault="00B85E9E">
      <w:pPr>
        <w:pStyle w:val="Plattetekst1"/>
        <w:numPr>
          <w:ilvl w:val="0"/>
          <w:numId w:val="9"/>
        </w:numPr>
      </w:pPr>
      <w:r>
        <w:t>Transparantie: 0 %</w:t>
      </w:r>
    </w:p>
    <w:p w14:paraId="38FB38B6" w14:textId="77777777" w:rsidR="00475BA0" w:rsidRDefault="00B85E9E">
      <w:pPr>
        <w:pStyle w:val="Kop3"/>
        <w:numPr>
          <w:ilvl w:val="2"/>
          <w:numId w:val="2"/>
        </w:numPr>
      </w:pPr>
      <w:bookmarkStart w:id="91" w:name="__RefHeading___Toc450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8FE8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8BB6AB2"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8F8FA90"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2B16697"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B9877F" w14:textId="77777777" w:rsidR="00475BA0" w:rsidRDefault="00B85E9E">
            <w:pPr>
              <w:pStyle w:val="TableContents"/>
              <w:jc w:val="center"/>
            </w:pPr>
            <w:r>
              <w:rPr>
                <w:rFonts w:eastAsia="Lucida Sans Unicode" w:cs="Tahoma"/>
                <w:b/>
                <w:bCs/>
                <w:iCs/>
                <w:color w:val="FFFFFF"/>
                <w:szCs w:val="20"/>
              </w:rPr>
              <w:t>Buiten gebruik</w:t>
            </w:r>
          </w:p>
        </w:tc>
      </w:tr>
      <w:tr w:rsidR="00475BA0" w14:paraId="0CFF101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1DD3AC6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88F3D5" w14:textId="77777777" w:rsidR="00475BA0" w:rsidRDefault="00B85E9E">
            <w:pPr>
              <w:pStyle w:val="TableContents"/>
            </w:pPr>
            <w:r>
              <w:rPr>
                <w:noProof/>
              </w:rPr>
              <w:drawing>
                <wp:anchor distT="0" distB="0" distL="0" distR="0" simplePos="0" relativeHeight="89" behindDoc="0" locked="0" layoutInCell="1" allowOverlap="1" wp14:anchorId="054E9054" wp14:editId="32038B4E">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63"/>
                          <a:stretch>
                            <a:fillRect/>
                          </a:stretch>
                        </pic:blipFill>
                        <pic:spPr bwMode="auto">
                          <a:xfrm>
                            <a:off x="0" y="0"/>
                            <a:ext cx="4545965" cy="142240"/>
                          </a:xfrm>
                          <a:prstGeom prst="rect">
                            <a:avLst/>
                          </a:prstGeom>
                        </pic:spPr>
                      </pic:pic>
                    </a:graphicData>
                  </a:graphic>
                </wp:anchor>
              </w:drawing>
            </w:r>
          </w:p>
        </w:tc>
      </w:tr>
      <w:tr w:rsidR="00475BA0" w14:paraId="365C83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1A0B4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2FFF28" w14:textId="77777777" w:rsidR="00475BA0" w:rsidRDefault="00B85E9E">
            <w:pPr>
              <w:pStyle w:val="TableContents"/>
            </w:pPr>
            <w:r>
              <w:rPr>
                <w:noProof/>
              </w:rPr>
              <w:drawing>
                <wp:anchor distT="0" distB="0" distL="0" distR="0" simplePos="0" relativeHeight="90" behindDoc="0" locked="0" layoutInCell="1" allowOverlap="1" wp14:anchorId="4D04104B" wp14:editId="2FF1E8BC">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4"/>
                          <a:stretch>
                            <a:fillRect/>
                          </a:stretch>
                        </pic:blipFill>
                        <pic:spPr bwMode="auto">
                          <a:xfrm>
                            <a:off x="0" y="0"/>
                            <a:ext cx="4545965" cy="142240"/>
                          </a:xfrm>
                          <a:prstGeom prst="rect">
                            <a:avLst/>
                          </a:prstGeom>
                        </pic:spPr>
                      </pic:pic>
                    </a:graphicData>
                  </a:graphic>
                </wp:anchor>
              </w:drawing>
            </w:r>
          </w:p>
        </w:tc>
      </w:tr>
      <w:tr w:rsidR="00475BA0" w14:paraId="23F7C1C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6238F9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48FBFB" w14:textId="77777777" w:rsidR="00475BA0" w:rsidRDefault="00B85E9E">
            <w:pPr>
              <w:pStyle w:val="TableContents"/>
            </w:pPr>
            <w:r>
              <w:rPr>
                <w:noProof/>
              </w:rPr>
              <w:drawing>
                <wp:anchor distT="0" distB="0" distL="0" distR="0" simplePos="0" relativeHeight="91" behindDoc="0" locked="0" layoutInCell="1" allowOverlap="1" wp14:anchorId="6E7A45D1" wp14:editId="63D554BD">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5"/>
                          <a:stretch>
                            <a:fillRect/>
                          </a:stretch>
                        </pic:blipFill>
                        <pic:spPr bwMode="auto">
                          <a:xfrm>
                            <a:off x="0" y="0"/>
                            <a:ext cx="4545965" cy="142240"/>
                          </a:xfrm>
                          <a:prstGeom prst="rect">
                            <a:avLst/>
                          </a:prstGeom>
                        </pic:spPr>
                      </pic:pic>
                    </a:graphicData>
                  </a:graphic>
                </wp:anchor>
              </w:drawing>
            </w:r>
          </w:p>
        </w:tc>
      </w:tr>
    </w:tbl>
    <w:p w14:paraId="72D09613" w14:textId="77777777" w:rsidR="00475BA0" w:rsidRDefault="00B85E9E">
      <w:pPr>
        <w:pStyle w:val="Kop2"/>
        <w:numPr>
          <w:ilvl w:val="1"/>
          <w:numId w:val="2"/>
        </w:numPr>
      </w:pPr>
      <w:bookmarkStart w:id="92" w:name="__RefHeading___Toc6313_1469215086"/>
      <w:bookmarkStart w:id="93" w:name="_Toc42596105"/>
      <w:bookmarkEnd w:id="92"/>
      <w:proofErr w:type="spellStart"/>
      <w:r>
        <w:t>ExtraGeometrie</w:t>
      </w:r>
      <w:bookmarkEnd w:id="93"/>
      <w:proofErr w:type="spellEnd"/>
    </w:p>
    <w:p w14:paraId="471A4100" w14:textId="77777777" w:rsidR="00475BA0" w:rsidRDefault="00B85E9E">
      <w:pPr>
        <w:pStyle w:val="Kop3"/>
        <w:numPr>
          <w:ilvl w:val="2"/>
          <w:numId w:val="2"/>
        </w:numPr>
      </w:pPr>
      <w:bookmarkStart w:id="94" w:name="__RefHeading___Toc4508_4117045737"/>
      <w:bookmarkEnd w:id="94"/>
      <w:r>
        <w:t>Regel</w:t>
      </w:r>
    </w:p>
    <w:p w14:paraId="553C7EA1" w14:textId="77777777" w:rsidR="00475BA0" w:rsidRDefault="00B85E9E">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0CD2DA55" w14:textId="77777777" w:rsidR="00475BA0" w:rsidRDefault="00B85E9E">
      <w:pPr>
        <w:pStyle w:val="Plattetekst1"/>
        <w:numPr>
          <w:ilvl w:val="0"/>
          <w:numId w:val="11"/>
        </w:numPr>
      </w:pPr>
      <w:r>
        <w:t>Kleur:</w:t>
      </w:r>
    </w:p>
    <w:p w14:paraId="100E9B51" w14:textId="77777777" w:rsidR="00475BA0" w:rsidRDefault="00B85E9E">
      <w:pPr>
        <w:pStyle w:val="Plattetekst1"/>
        <w:numPr>
          <w:ilvl w:val="1"/>
          <w:numId w:val="11"/>
        </w:numPr>
      </w:pPr>
      <w:r>
        <w:t>Lijn (omtrek van het vlaksymbool): overeenkomstig het “thema” van het nutsvoorzieningennet waarin het gebruikt wordt.</w:t>
      </w:r>
    </w:p>
    <w:p w14:paraId="1B691AE4" w14:textId="77777777" w:rsidR="00475BA0" w:rsidRDefault="00B85E9E">
      <w:pPr>
        <w:pStyle w:val="Plattetekst1"/>
        <w:numPr>
          <w:ilvl w:val="1"/>
          <w:numId w:val="11"/>
        </w:numPr>
      </w:pPr>
      <w:r>
        <w:t>Vlak: overeenkomstig het “thema” van het nutsvoorzieningennet waarin het gebruikt wordt</w:t>
      </w:r>
    </w:p>
    <w:p w14:paraId="2A39539A" w14:textId="77777777" w:rsidR="00475BA0" w:rsidRDefault="00B85E9E">
      <w:pPr>
        <w:pStyle w:val="Plattetekst1"/>
        <w:numPr>
          <w:ilvl w:val="0"/>
          <w:numId w:val="11"/>
        </w:numPr>
      </w:pPr>
      <w:r>
        <w:t>Vorm:</w:t>
      </w:r>
    </w:p>
    <w:p w14:paraId="74490C51" w14:textId="77777777" w:rsidR="00475BA0" w:rsidRDefault="00B85E9E">
      <w:pPr>
        <w:pStyle w:val="Plattetekst1"/>
        <w:numPr>
          <w:ilvl w:val="1"/>
          <w:numId w:val="11"/>
        </w:numPr>
      </w:pPr>
      <w:r>
        <w:t>Lijn (omtrek van het vlaksymbool)</w:t>
      </w:r>
    </w:p>
    <w:p w14:paraId="316A634E" w14:textId="77777777" w:rsidR="00475BA0" w:rsidRDefault="00B85E9E">
      <w:pPr>
        <w:pStyle w:val="Plattetekst1"/>
        <w:numPr>
          <w:ilvl w:val="2"/>
          <w:numId w:val="11"/>
        </w:numPr>
      </w:pPr>
      <w:r>
        <w:t>Geprojecteerd: 4px doorgetrokken, 16px onderbroken</w:t>
      </w:r>
    </w:p>
    <w:p w14:paraId="5970861E" w14:textId="77777777" w:rsidR="00475BA0" w:rsidRDefault="00B85E9E">
      <w:pPr>
        <w:pStyle w:val="Plattetekst1"/>
        <w:numPr>
          <w:ilvl w:val="2"/>
          <w:numId w:val="11"/>
        </w:numPr>
      </w:pPr>
      <w:r>
        <w:t>In gebruik: doorgetrokken lijn</w:t>
      </w:r>
    </w:p>
    <w:p w14:paraId="4CD6247C" w14:textId="77777777" w:rsidR="00475BA0" w:rsidRDefault="00B85E9E">
      <w:pPr>
        <w:pStyle w:val="Plattetekst1"/>
        <w:numPr>
          <w:ilvl w:val="2"/>
          <w:numId w:val="11"/>
        </w:numPr>
      </w:pPr>
      <w:r>
        <w:t>Buiten gebruik: 40px doorgetrokken, 12px onderbroken, 8px doorgetrokken, 12px onderbroken</w:t>
      </w:r>
    </w:p>
    <w:p w14:paraId="4E427EFD" w14:textId="77777777" w:rsidR="00475BA0" w:rsidRDefault="00B85E9E">
      <w:pPr>
        <w:pStyle w:val="Plattetekst1"/>
        <w:numPr>
          <w:ilvl w:val="0"/>
          <w:numId w:val="11"/>
        </w:numPr>
      </w:pPr>
      <w:r>
        <w:t>Grootte (lijndikte):</w:t>
      </w:r>
    </w:p>
    <w:p w14:paraId="680E96DC"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12BE65CB"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2D53D77E" w14:textId="77777777" w:rsidR="00475BA0" w:rsidRDefault="00B85E9E">
      <w:pPr>
        <w:pStyle w:val="Plattetekst1"/>
        <w:numPr>
          <w:ilvl w:val="0"/>
          <w:numId w:val="11"/>
        </w:numPr>
      </w:pPr>
      <w:r>
        <w:t>Transparantie: 0 %</w:t>
      </w:r>
    </w:p>
    <w:p w14:paraId="047EBFD7" w14:textId="77777777" w:rsidR="00475BA0" w:rsidRDefault="00B85E9E">
      <w:pPr>
        <w:pStyle w:val="Kop3"/>
        <w:numPr>
          <w:ilvl w:val="2"/>
          <w:numId w:val="2"/>
        </w:numPr>
      </w:pPr>
      <w:bookmarkStart w:id="95" w:name="__RefHeading___Toc451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EAA7CC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D923E07"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E62386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19D70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F5AEFB3" w14:textId="77777777" w:rsidR="00475BA0" w:rsidRDefault="00B85E9E">
            <w:pPr>
              <w:pStyle w:val="TableContents"/>
              <w:jc w:val="center"/>
            </w:pPr>
            <w:r>
              <w:rPr>
                <w:rFonts w:eastAsia="Lucida Sans Unicode" w:cs="Tahoma"/>
                <w:b/>
                <w:bCs/>
                <w:iCs/>
                <w:color w:val="FFFFFF"/>
                <w:szCs w:val="20"/>
              </w:rPr>
              <w:t>Buiten gebruik</w:t>
            </w:r>
          </w:p>
        </w:tc>
      </w:tr>
      <w:tr w:rsidR="00475BA0" w14:paraId="782B327D"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1D825EA0" w14:textId="77777777" w:rsidR="00475BA0" w:rsidRDefault="00B85E9E">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74E2BD" w14:textId="77777777" w:rsidR="00475BA0" w:rsidRDefault="00B85E9E">
            <w:pPr>
              <w:pStyle w:val="TableContents"/>
            </w:pPr>
            <w:r>
              <w:rPr>
                <w:noProof/>
              </w:rPr>
              <w:drawing>
                <wp:anchor distT="0" distB="0" distL="0" distR="0" simplePos="0" relativeHeight="56" behindDoc="0" locked="0" layoutInCell="1" allowOverlap="1" wp14:anchorId="0A20D392" wp14:editId="286133A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r w:rsidR="00475BA0" w14:paraId="2904D5D5"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2C3CF0B4" w14:textId="77777777" w:rsidR="00475BA0" w:rsidRDefault="00B85E9E">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EAF6A4" w14:textId="77777777" w:rsidR="00475BA0" w:rsidRDefault="00B85E9E">
            <w:pPr>
              <w:pStyle w:val="TableContents"/>
            </w:pPr>
            <w:r>
              <w:rPr>
                <w:noProof/>
              </w:rPr>
              <w:drawing>
                <wp:anchor distT="0" distB="0" distL="0" distR="0" simplePos="0" relativeHeight="57" behindDoc="0" locked="0" layoutInCell="1" allowOverlap="1" wp14:anchorId="34073635" wp14:editId="13B74CFF">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7"/>
                          <a:stretch>
                            <a:fillRect/>
                          </a:stretch>
                        </pic:blipFill>
                        <pic:spPr bwMode="auto">
                          <a:xfrm>
                            <a:off x="0" y="0"/>
                            <a:ext cx="4546600" cy="894715"/>
                          </a:xfrm>
                          <a:prstGeom prst="rect">
                            <a:avLst/>
                          </a:prstGeom>
                        </pic:spPr>
                      </pic:pic>
                    </a:graphicData>
                  </a:graphic>
                </wp:anchor>
              </w:drawing>
            </w:r>
          </w:p>
        </w:tc>
      </w:tr>
    </w:tbl>
    <w:p w14:paraId="398C2791" w14:textId="77777777" w:rsidR="00475BA0" w:rsidRDefault="00B85E9E">
      <w:pPr>
        <w:pStyle w:val="Kop1"/>
        <w:numPr>
          <w:ilvl w:val="0"/>
          <w:numId w:val="0"/>
        </w:numPr>
      </w:pPr>
      <w:r>
        <w:br w:type="page"/>
      </w:r>
    </w:p>
    <w:p w14:paraId="50D6C1B0" w14:textId="77777777" w:rsidR="00475BA0" w:rsidRDefault="00B85E9E">
      <w:pPr>
        <w:pStyle w:val="Kop1"/>
        <w:numPr>
          <w:ilvl w:val="0"/>
          <w:numId w:val="2"/>
        </w:numPr>
      </w:pPr>
      <w:bookmarkStart w:id="96" w:name="__RefHeading___Toc6315_1469215086"/>
      <w:bookmarkStart w:id="97" w:name="_Toc42596106"/>
      <w:bookmarkEnd w:id="96"/>
      <w:r>
        <w:lastRenderedPageBreak/>
        <w:t>Containerelementen</w:t>
      </w:r>
      <w:bookmarkEnd w:id="97"/>
    </w:p>
    <w:p w14:paraId="59D158E0" w14:textId="77777777" w:rsidR="00475BA0" w:rsidRDefault="00B85E9E">
      <w:pPr>
        <w:pStyle w:val="Kop2"/>
        <w:numPr>
          <w:ilvl w:val="1"/>
          <w:numId w:val="2"/>
        </w:numPr>
      </w:pPr>
      <w:bookmarkStart w:id="98" w:name="__RefHeading___Toc6317_1469215086"/>
      <w:bookmarkStart w:id="99" w:name="_Toc42596107"/>
      <w:bookmarkEnd w:id="98"/>
      <w:r>
        <w:t>Inleiding</w:t>
      </w:r>
      <w:bookmarkEnd w:id="99"/>
    </w:p>
    <w:p w14:paraId="4F4B5E58" w14:textId="77777777" w:rsidR="00475BA0" w:rsidRDefault="00B85E9E">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6F2F10" w14:textId="77777777" w:rsidR="00475BA0" w:rsidRDefault="00B85E9E">
      <w:pPr>
        <w:pStyle w:val="Plattetekst1"/>
      </w:pPr>
      <w:r>
        <w:t>Containerelementen omvatten de volgende objecttypen:</w:t>
      </w:r>
    </w:p>
    <w:p w14:paraId="596D2B2A" w14:textId="77777777" w:rsidR="00475BA0" w:rsidRDefault="00B85E9E">
      <w:pPr>
        <w:pStyle w:val="Plattetekst1"/>
        <w:numPr>
          <w:ilvl w:val="0"/>
          <w:numId w:val="5"/>
        </w:numPr>
      </w:pPr>
      <w:proofErr w:type="spellStart"/>
      <w:r>
        <w:t>Duct</w:t>
      </w:r>
      <w:proofErr w:type="spellEnd"/>
    </w:p>
    <w:p w14:paraId="4C1DC67E" w14:textId="77777777" w:rsidR="00475BA0" w:rsidRDefault="00B85E9E">
      <w:pPr>
        <w:pStyle w:val="Plattetekst1"/>
        <w:numPr>
          <w:ilvl w:val="0"/>
          <w:numId w:val="5"/>
        </w:numPr>
      </w:pPr>
      <w:proofErr w:type="spellStart"/>
      <w:r>
        <w:t>Kabelbed</w:t>
      </w:r>
      <w:proofErr w:type="spellEnd"/>
    </w:p>
    <w:p w14:paraId="2D54C09E" w14:textId="77777777" w:rsidR="00475BA0" w:rsidRDefault="00B85E9E">
      <w:pPr>
        <w:pStyle w:val="Plattetekst1"/>
        <w:numPr>
          <w:ilvl w:val="0"/>
          <w:numId w:val="5"/>
        </w:numPr>
      </w:pPr>
      <w:r>
        <w:t>Mantelbuis</w:t>
      </w:r>
    </w:p>
    <w:p w14:paraId="276E3601" w14:textId="77777777" w:rsidR="00475BA0" w:rsidRDefault="00B85E9E">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0612BD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A1A9E94" w14:textId="77777777" w:rsidR="00475BA0" w:rsidRDefault="00B85E9E">
            <w:pPr>
              <w:pStyle w:val="Plattetekst1"/>
            </w:pPr>
            <w:r>
              <w:t>De visualisatie voor containerelementen is vastgelegd in de volgende SLD-bestanden:</w:t>
            </w:r>
          </w:p>
          <w:p w14:paraId="7A4261EA" w14:textId="77777777" w:rsidR="00475BA0" w:rsidRDefault="00B85E9E">
            <w:pPr>
              <w:pStyle w:val="Plattetekst1"/>
              <w:numPr>
                <w:ilvl w:val="0"/>
                <w:numId w:val="13"/>
              </w:numPr>
            </w:pPr>
            <w:r>
              <w:t>sld-ductkabelbed.xml</w:t>
            </w:r>
          </w:p>
          <w:p w14:paraId="5FB33927" w14:textId="77777777" w:rsidR="00475BA0" w:rsidRDefault="00B85E9E">
            <w:pPr>
              <w:pStyle w:val="Plattetekst1"/>
              <w:numPr>
                <w:ilvl w:val="0"/>
                <w:numId w:val="13"/>
              </w:numPr>
            </w:pPr>
            <w:r>
              <w:t>sld-ductkabelbedmetextrageometrie.xml</w:t>
            </w:r>
          </w:p>
          <w:p w14:paraId="79A483C7" w14:textId="77777777" w:rsidR="00475BA0" w:rsidRDefault="00B85E9E">
            <w:pPr>
              <w:pStyle w:val="Plattetekst1"/>
              <w:numPr>
                <w:ilvl w:val="0"/>
                <w:numId w:val="13"/>
              </w:numPr>
            </w:pPr>
            <w:r>
              <w:t>sld-mantelbuis.xml</w:t>
            </w:r>
          </w:p>
          <w:p w14:paraId="376057BD" w14:textId="77777777" w:rsidR="00475BA0" w:rsidRDefault="00B85E9E">
            <w:pPr>
              <w:pStyle w:val="Plattetekst1"/>
              <w:numPr>
                <w:ilvl w:val="0"/>
                <w:numId w:val="13"/>
              </w:numPr>
            </w:pPr>
            <w:r>
              <w:t>sld-mantelbuismetextrageometrie.xml</w:t>
            </w:r>
          </w:p>
        </w:tc>
      </w:tr>
    </w:tbl>
    <w:p w14:paraId="1800DC3F" w14:textId="77777777" w:rsidR="00475BA0" w:rsidRDefault="00B85E9E">
      <w:pPr>
        <w:pStyle w:val="Kop2"/>
        <w:numPr>
          <w:ilvl w:val="1"/>
          <w:numId w:val="2"/>
        </w:numPr>
      </w:pPr>
      <w:bookmarkStart w:id="100" w:name="__RefHeading___Toc6319_1469215086"/>
      <w:bookmarkStart w:id="101" w:name="_Toc42596108"/>
      <w:bookmarkEnd w:id="100"/>
      <w:proofErr w:type="spellStart"/>
      <w:r>
        <w:t>Duct</w:t>
      </w:r>
      <w:bookmarkEnd w:id="101"/>
      <w:proofErr w:type="spellEnd"/>
    </w:p>
    <w:p w14:paraId="740E16CE" w14:textId="77777777" w:rsidR="00475BA0" w:rsidRDefault="00B85E9E">
      <w:pPr>
        <w:pStyle w:val="Kop3"/>
        <w:numPr>
          <w:ilvl w:val="2"/>
          <w:numId w:val="2"/>
        </w:numPr>
      </w:pPr>
      <w:bookmarkStart w:id="102" w:name="__RefHeading___Toc4512_4117045737"/>
      <w:bookmarkEnd w:id="102"/>
      <w:r>
        <w:t>Regel</w:t>
      </w:r>
    </w:p>
    <w:p w14:paraId="5B8DC655" w14:textId="77777777" w:rsidR="00475BA0" w:rsidRDefault="00B85E9E">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68FEA17D" w14:textId="77777777" w:rsidR="00475BA0" w:rsidRDefault="00B85E9E">
      <w:pPr>
        <w:pStyle w:val="Plattetekst1"/>
        <w:numPr>
          <w:ilvl w:val="0"/>
          <w:numId w:val="10"/>
        </w:numPr>
      </w:pPr>
      <w:r>
        <w:t>Kleur: overeenkomstig het “thema” van het nutsvoorzieningennet waarin het gebruikt wordt.</w:t>
      </w:r>
    </w:p>
    <w:p w14:paraId="0B8626DC" w14:textId="77777777" w:rsidR="00475BA0" w:rsidRDefault="00B85E9E">
      <w:pPr>
        <w:pStyle w:val="Plattetekst1"/>
        <w:numPr>
          <w:ilvl w:val="0"/>
          <w:numId w:val="10"/>
        </w:numPr>
      </w:pPr>
      <w:r>
        <w:t>Vorm:</w:t>
      </w:r>
    </w:p>
    <w:p w14:paraId="348D6F5C" w14:textId="77777777" w:rsidR="00475BA0" w:rsidRDefault="00B85E9E">
      <w:pPr>
        <w:pStyle w:val="Plattetekst1"/>
        <w:numPr>
          <w:ilvl w:val="1"/>
          <w:numId w:val="10"/>
        </w:numPr>
      </w:pPr>
      <w:r>
        <w:t>Geprojecteerd: 4px doorgetrokken, 16px onderbroken</w:t>
      </w:r>
    </w:p>
    <w:p w14:paraId="30F5E10F" w14:textId="77777777" w:rsidR="00475BA0" w:rsidRDefault="00B85E9E">
      <w:pPr>
        <w:pStyle w:val="Plattetekst1"/>
        <w:numPr>
          <w:ilvl w:val="1"/>
          <w:numId w:val="10"/>
        </w:numPr>
      </w:pPr>
      <w:r>
        <w:t>In gebruik: doorgetrokken lijn</w:t>
      </w:r>
    </w:p>
    <w:p w14:paraId="63C7BE9C" w14:textId="77777777" w:rsidR="00475BA0" w:rsidRDefault="00B85E9E">
      <w:pPr>
        <w:pStyle w:val="Plattetekst1"/>
        <w:numPr>
          <w:ilvl w:val="1"/>
          <w:numId w:val="10"/>
        </w:numPr>
      </w:pPr>
      <w:r>
        <w:lastRenderedPageBreak/>
        <w:t>Buiten gebruik: 40px doorgetrokken, 12px onderbroken, 8px doorgetrokken, 12px onderbroken</w:t>
      </w:r>
    </w:p>
    <w:p w14:paraId="00E84F6D" w14:textId="77777777" w:rsidR="00475BA0" w:rsidRDefault="00B85E9E">
      <w:pPr>
        <w:pStyle w:val="Plattetekst1"/>
        <w:numPr>
          <w:ilvl w:val="0"/>
          <w:numId w:val="10"/>
        </w:numPr>
      </w:pPr>
      <w:r>
        <w:t>Grootte (lijndikte):</w:t>
      </w:r>
    </w:p>
    <w:p w14:paraId="6B3BB98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6D493A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2D683A0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287C53D" w14:textId="77777777" w:rsidR="00475BA0" w:rsidRDefault="00B85E9E">
      <w:pPr>
        <w:pStyle w:val="Kop3"/>
        <w:numPr>
          <w:ilvl w:val="2"/>
          <w:numId w:val="2"/>
        </w:numPr>
      </w:pPr>
      <w:bookmarkStart w:id="103" w:name="__RefHeading___Toc4514_4117045737"/>
      <w:bookmarkEnd w:id="10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79BBB3B3"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7DA677B1"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764ACCE4"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EA32FF4"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573777C" w14:textId="77777777" w:rsidR="00475BA0" w:rsidRDefault="00B85E9E">
            <w:pPr>
              <w:pStyle w:val="TableContents"/>
              <w:jc w:val="center"/>
            </w:pPr>
            <w:r>
              <w:rPr>
                <w:rFonts w:eastAsia="Lucida Sans Unicode" w:cs="Tahoma"/>
                <w:b/>
                <w:bCs/>
                <w:iCs/>
                <w:color w:val="FFFFFF"/>
                <w:szCs w:val="20"/>
              </w:rPr>
              <w:t>Buiten gebruik</w:t>
            </w:r>
          </w:p>
        </w:tc>
      </w:tr>
      <w:tr w:rsidR="00475BA0" w14:paraId="2DB9CF78"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30E9CA32"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FEB6DC" w14:textId="77777777" w:rsidR="00475BA0" w:rsidRDefault="00B85E9E">
            <w:pPr>
              <w:pStyle w:val="TableContents"/>
            </w:pPr>
            <w:r>
              <w:rPr>
                <w:noProof/>
              </w:rPr>
              <w:drawing>
                <wp:anchor distT="0" distB="0" distL="0" distR="0" simplePos="0" relativeHeight="76" behindDoc="0" locked="0" layoutInCell="1" allowOverlap="1" wp14:anchorId="7A119FE2" wp14:editId="112FABB9">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325D3B0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4C58F540" w14:textId="77777777" w:rsidR="00475BA0" w:rsidRDefault="00B85E9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57D1B" w14:textId="77777777" w:rsidR="00475BA0" w:rsidRDefault="00B85E9E">
            <w:pPr>
              <w:pStyle w:val="TableContents"/>
            </w:pPr>
            <w:r>
              <w:rPr>
                <w:noProof/>
              </w:rPr>
              <w:drawing>
                <wp:anchor distT="0" distB="0" distL="0" distR="0" simplePos="0" relativeHeight="77" behindDoc="0" locked="0" layoutInCell="1" allowOverlap="1" wp14:anchorId="6CDB8D2E" wp14:editId="3DC407A9">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475BA0" w14:paraId="72295FB7"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3DADE9DC"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17BDB" w14:textId="77777777" w:rsidR="00475BA0" w:rsidRDefault="00B85E9E">
            <w:pPr>
              <w:pStyle w:val="TableContents"/>
            </w:pPr>
            <w:r>
              <w:rPr>
                <w:noProof/>
              </w:rPr>
              <w:drawing>
                <wp:anchor distT="0" distB="0" distL="0" distR="0" simplePos="0" relativeHeight="78" behindDoc="0" locked="0" layoutInCell="1" allowOverlap="1" wp14:anchorId="2466B23E" wp14:editId="12D0B1D1">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14:paraId="3849E38C" w14:textId="77777777" w:rsidR="00475BA0" w:rsidRDefault="00B85E9E">
      <w:pPr>
        <w:pStyle w:val="Kop2"/>
        <w:numPr>
          <w:ilvl w:val="1"/>
          <w:numId w:val="2"/>
        </w:numPr>
      </w:pPr>
      <w:bookmarkStart w:id="104" w:name="__RefHeading___Toc6321_1469215086"/>
      <w:bookmarkStart w:id="105" w:name="_Toc42596109"/>
      <w:bookmarkEnd w:id="104"/>
      <w:proofErr w:type="spellStart"/>
      <w:r>
        <w:t>Kabelbed</w:t>
      </w:r>
      <w:bookmarkEnd w:id="105"/>
      <w:proofErr w:type="spellEnd"/>
    </w:p>
    <w:p w14:paraId="05AB3347" w14:textId="77777777" w:rsidR="00475BA0" w:rsidRDefault="00B85E9E">
      <w:pPr>
        <w:pStyle w:val="Kop3"/>
        <w:numPr>
          <w:ilvl w:val="2"/>
          <w:numId w:val="2"/>
        </w:numPr>
      </w:pPr>
      <w:bookmarkStart w:id="106" w:name="__RefHeading___Toc4516_4117045737"/>
      <w:bookmarkEnd w:id="106"/>
      <w:r>
        <w:t>Regel</w:t>
      </w:r>
    </w:p>
    <w:p w14:paraId="13DACDDD" w14:textId="77777777" w:rsidR="00475BA0" w:rsidRDefault="00B85E9E">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C184B0F" w14:textId="77777777" w:rsidR="00475BA0" w:rsidRDefault="00B85E9E">
      <w:pPr>
        <w:pStyle w:val="Plattetekst1"/>
        <w:numPr>
          <w:ilvl w:val="0"/>
          <w:numId w:val="10"/>
        </w:numPr>
      </w:pPr>
      <w:r>
        <w:t>Kleur: overeenkomstig het “thema” van het nutsvoorzieningennet waarin het gebruikt wordt.</w:t>
      </w:r>
    </w:p>
    <w:p w14:paraId="5B046BFE" w14:textId="77777777" w:rsidR="00475BA0" w:rsidRDefault="00B85E9E">
      <w:pPr>
        <w:pStyle w:val="Plattetekst1"/>
        <w:numPr>
          <w:ilvl w:val="0"/>
          <w:numId w:val="10"/>
        </w:numPr>
      </w:pPr>
      <w:r>
        <w:t>Vorm:</w:t>
      </w:r>
    </w:p>
    <w:p w14:paraId="53AFDE8B" w14:textId="77777777" w:rsidR="00475BA0" w:rsidRDefault="00B85E9E">
      <w:pPr>
        <w:pStyle w:val="Plattetekst1"/>
        <w:numPr>
          <w:ilvl w:val="1"/>
          <w:numId w:val="10"/>
        </w:numPr>
      </w:pPr>
      <w:r>
        <w:t>Geprojecteerd: 4px doorgetrokken, 16px onderbroken</w:t>
      </w:r>
    </w:p>
    <w:p w14:paraId="1CF94A39" w14:textId="77777777" w:rsidR="00475BA0" w:rsidRDefault="00B85E9E">
      <w:pPr>
        <w:pStyle w:val="Plattetekst1"/>
        <w:numPr>
          <w:ilvl w:val="1"/>
          <w:numId w:val="10"/>
        </w:numPr>
      </w:pPr>
      <w:r>
        <w:t>In gebruik: doorgetrokken lijn</w:t>
      </w:r>
    </w:p>
    <w:p w14:paraId="22A12A60" w14:textId="77777777" w:rsidR="00475BA0" w:rsidRDefault="00B85E9E">
      <w:pPr>
        <w:pStyle w:val="Plattetekst1"/>
        <w:numPr>
          <w:ilvl w:val="1"/>
          <w:numId w:val="10"/>
        </w:numPr>
      </w:pPr>
      <w:r>
        <w:t>Buiten gebruik: 40px doorgetrokken, 12px onderbroken, 8px doorgetrokken, 12px onderbroken</w:t>
      </w:r>
    </w:p>
    <w:p w14:paraId="1BE36B29" w14:textId="77777777" w:rsidR="00475BA0" w:rsidRDefault="00B85E9E">
      <w:pPr>
        <w:pStyle w:val="Plattetekst1"/>
        <w:numPr>
          <w:ilvl w:val="0"/>
          <w:numId w:val="10"/>
        </w:numPr>
      </w:pPr>
      <w:r>
        <w:t>Grootte (lijndikte):</w:t>
      </w:r>
    </w:p>
    <w:p w14:paraId="7E92C5E7"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5FBF301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44A4E841" w14:textId="77777777" w:rsidR="00475BA0" w:rsidRDefault="00B85E9E">
      <w:pPr>
        <w:pStyle w:val="Plattetekst1"/>
        <w:numPr>
          <w:ilvl w:val="1"/>
          <w:numId w:val="10"/>
        </w:numPr>
      </w:pPr>
      <w:bookmarkStart w:id="107" w:name="__DdeLink__4112_1166453406"/>
      <w:r>
        <w:t>4</w:t>
      </w:r>
      <w:bookmarkEnd w:id="107"/>
      <w:r>
        <w:t xml:space="preserve"> </w:t>
      </w:r>
      <w:proofErr w:type="spellStart"/>
      <w:r>
        <w:t>px</w:t>
      </w:r>
      <w:proofErr w:type="spellEnd"/>
      <w:r>
        <w:t xml:space="preserve"> voor Schaalniveau 15 – 16</w:t>
      </w:r>
    </w:p>
    <w:p w14:paraId="056ECFCC" w14:textId="77777777" w:rsidR="00475BA0" w:rsidRDefault="00B85E9E">
      <w:pPr>
        <w:pStyle w:val="Kop3"/>
        <w:numPr>
          <w:ilvl w:val="2"/>
          <w:numId w:val="2"/>
        </w:numPr>
      </w:pPr>
      <w:bookmarkStart w:id="108" w:name="__RefHeading___Toc4518_4117045737"/>
      <w:bookmarkEnd w:id="10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0A75641A"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72671D8"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68EA2FCD"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7B38BE7C"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AF09448" w14:textId="77777777" w:rsidR="00475BA0" w:rsidRDefault="00B85E9E">
            <w:pPr>
              <w:pStyle w:val="TableContents"/>
              <w:jc w:val="center"/>
            </w:pPr>
            <w:r>
              <w:rPr>
                <w:rFonts w:eastAsia="Lucida Sans Unicode" w:cs="Tahoma"/>
                <w:b/>
                <w:bCs/>
                <w:iCs/>
                <w:color w:val="FFFFFF"/>
                <w:szCs w:val="20"/>
              </w:rPr>
              <w:t>Buiten gebruik</w:t>
            </w:r>
          </w:p>
        </w:tc>
      </w:tr>
      <w:tr w:rsidR="00475BA0" w14:paraId="43643109"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548DFA08"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BDF4C6" w14:textId="77777777" w:rsidR="00475BA0" w:rsidRDefault="00B85E9E">
            <w:pPr>
              <w:pStyle w:val="TableContents"/>
            </w:pPr>
            <w:r>
              <w:rPr>
                <w:noProof/>
              </w:rPr>
              <w:drawing>
                <wp:anchor distT="0" distB="0" distL="0" distR="0" simplePos="0" relativeHeight="79" behindDoc="0" locked="0" layoutInCell="1" allowOverlap="1" wp14:anchorId="6B4268BA" wp14:editId="6DB8A48C">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510D584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75BA0FB1" w14:textId="77777777" w:rsidR="00475BA0" w:rsidRDefault="00B85E9E">
            <w:pPr>
              <w:pStyle w:val="TableContents"/>
              <w:jc w:val="right"/>
            </w:pPr>
            <w:r>
              <w:lastRenderedPageBreak/>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8E8F1" w14:textId="77777777" w:rsidR="00475BA0" w:rsidRDefault="00B85E9E">
            <w:pPr>
              <w:pStyle w:val="TableContents"/>
            </w:pPr>
            <w:r>
              <w:rPr>
                <w:noProof/>
              </w:rPr>
              <w:drawing>
                <wp:anchor distT="0" distB="0" distL="0" distR="0" simplePos="0" relativeHeight="80" behindDoc="0" locked="0" layoutInCell="1" allowOverlap="1" wp14:anchorId="5F8D8E29" wp14:editId="5493AC1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475BA0" w14:paraId="69A005C3"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08000624"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F859F7" w14:textId="77777777" w:rsidR="00475BA0" w:rsidRDefault="00B85E9E">
            <w:pPr>
              <w:pStyle w:val="TableContents"/>
            </w:pPr>
            <w:r>
              <w:rPr>
                <w:noProof/>
              </w:rPr>
              <w:drawing>
                <wp:anchor distT="0" distB="0" distL="0" distR="0" simplePos="0" relativeHeight="81" behindDoc="0" locked="0" layoutInCell="1" allowOverlap="1" wp14:anchorId="403E999F" wp14:editId="3C982E5F">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14:paraId="3B09EA0C" w14:textId="77777777" w:rsidR="00475BA0" w:rsidRDefault="00B85E9E">
      <w:pPr>
        <w:pStyle w:val="Kop2"/>
        <w:numPr>
          <w:ilvl w:val="1"/>
          <w:numId w:val="2"/>
        </w:numPr>
      </w:pPr>
      <w:bookmarkStart w:id="109" w:name="__RefHeading___Toc6323_1469215086"/>
      <w:bookmarkStart w:id="110" w:name="_Toc42596110"/>
      <w:bookmarkEnd w:id="109"/>
      <w:proofErr w:type="spellStart"/>
      <w:r>
        <w:t>ExtraGeometrie</w:t>
      </w:r>
      <w:proofErr w:type="spellEnd"/>
      <w:r>
        <w:t xml:space="preserve">: </w:t>
      </w:r>
      <w:proofErr w:type="spellStart"/>
      <w:r>
        <w:t>duct</w:t>
      </w:r>
      <w:proofErr w:type="spellEnd"/>
      <w:r>
        <w:t xml:space="preserve"> en </w:t>
      </w:r>
      <w:proofErr w:type="spellStart"/>
      <w:r>
        <w:t>kabelbed</w:t>
      </w:r>
      <w:bookmarkEnd w:id="110"/>
      <w:proofErr w:type="spellEnd"/>
    </w:p>
    <w:p w14:paraId="0664B0E5" w14:textId="77777777" w:rsidR="00475BA0" w:rsidRDefault="00B85E9E">
      <w:pPr>
        <w:pStyle w:val="Kop3"/>
        <w:numPr>
          <w:ilvl w:val="2"/>
          <w:numId w:val="2"/>
        </w:numPr>
      </w:pPr>
      <w:bookmarkStart w:id="111" w:name="__RefHeading___Toc4520_4117045737"/>
      <w:bookmarkEnd w:id="111"/>
      <w:r>
        <w:t>Regel</w:t>
      </w:r>
    </w:p>
    <w:p w14:paraId="5FE2EF32" w14:textId="77777777" w:rsidR="00475BA0" w:rsidRDefault="00B85E9E">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1FFF3F3C" w14:textId="77777777" w:rsidR="00475BA0" w:rsidRDefault="00B85E9E">
      <w:pPr>
        <w:pStyle w:val="Plattetekst1"/>
        <w:numPr>
          <w:ilvl w:val="0"/>
          <w:numId w:val="11"/>
        </w:numPr>
      </w:pPr>
      <w:r>
        <w:t>Kleur:</w:t>
      </w:r>
    </w:p>
    <w:p w14:paraId="1E29B41F" w14:textId="77777777" w:rsidR="00475BA0" w:rsidRDefault="00B85E9E">
      <w:pPr>
        <w:pStyle w:val="Plattetekst1"/>
        <w:numPr>
          <w:ilvl w:val="1"/>
          <w:numId w:val="11"/>
        </w:numPr>
      </w:pPr>
      <w:r>
        <w:t>Lijn (omtrek van het vlaksymbool): overeenkomstig het “thema” van het nutsvoorzieningennet waarin het gebruikt wordt.</w:t>
      </w:r>
    </w:p>
    <w:p w14:paraId="40EFBC23" w14:textId="77777777" w:rsidR="00475BA0" w:rsidRDefault="00B85E9E">
      <w:pPr>
        <w:pStyle w:val="Plattetekst1"/>
        <w:numPr>
          <w:ilvl w:val="1"/>
          <w:numId w:val="11"/>
        </w:numPr>
      </w:pPr>
      <w:r>
        <w:t>Vlak: overeenkomstig het “thema” van het nutsvoorzieningennet waarin het gebruikt wordt</w:t>
      </w:r>
    </w:p>
    <w:p w14:paraId="4811715E" w14:textId="77777777" w:rsidR="00475BA0" w:rsidRDefault="00B85E9E">
      <w:pPr>
        <w:pStyle w:val="Plattetekst1"/>
        <w:numPr>
          <w:ilvl w:val="0"/>
          <w:numId w:val="11"/>
        </w:numPr>
      </w:pPr>
      <w:r>
        <w:t>Vorm:</w:t>
      </w:r>
    </w:p>
    <w:p w14:paraId="6036F724" w14:textId="77777777" w:rsidR="00475BA0" w:rsidRDefault="00B85E9E">
      <w:pPr>
        <w:pStyle w:val="Plattetekst1"/>
        <w:numPr>
          <w:ilvl w:val="1"/>
          <w:numId w:val="11"/>
        </w:numPr>
      </w:pPr>
      <w:r>
        <w:t>Lijn (omtrek van het vlaksymbool)</w:t>
      </w:r>
    </w:p>
    <w:p w14:paraId="37B411AC" w14:textId="77777777" w:rsidR="00475BA0" w:rsidRDefault="00B85E9E">
      <w:pPr>
        <w:pStyle w:val="Plattetekst1"/>
        <w:numPr>
          <w:ilvl w:val="2"/>
          <w:numId w:val="11"/>
        </w:numPr>
      </w:pPr>
      <w:r>
        <w:t>Geprojecteerd: 4px doorgetrokken, 16px onderbroken</w:t>
      </w:r>
    </w:p>
    <w:p w14:paraId="1216B50D" w14:textId="77777777" w:rsidR="00475BA0" w:rsidRDefault="00B85E9E">
      <w:pPr>
        <w:pStyle w:val="Plattetekst1"/>
        <w:numPr>
          <w:ilvl w:val="2"/>
          <w:numId w:val="11"/>
        </w:numPr>
      </w:pPr>
      <w:r>
        <w:t>In gebruik: doorgetrokken lijn</w:t>
      </w:r>
    </w:p>
    <w:p w14:paraId="0C2C64BB" w14:textId="77777777" w:rsidR="00475BA0" w:rsidRDefault="00B85E9E">
      <w:pPr>
        <w:pStyle w:val="Plattetekst1"/>
        <w:numPr>
          <w:ilvl w:val="2"/>
          <w:numId w:val="11"/>
        </w:numPr>
      </w:pPr>
      <w:r>
        <w:t>Buiten gebruik: 40px doorgetrokken, 12px onderbroken, 8px doorgetrokken, 12px onderbroken</w:t>
      </w:r>
    </w:p>
    <w:p w14:paraId="1E210578" w14:textId="77777777" w:rsidR="00475BA0" w:rsidRDefault="00B85E9E">
      <w:pPr>
        <w:pStyle w:val="Plattetekst1"/>
        <w:numPr>
          <w:ilvl w:val="0"/>
          <w:numId w:val="11"/>
        </w:numPr>
      </w:pPr>
      <w:r>
        <w:t>Grootte (lijndikte):</w:t>
      </w:r>
    </w:p>
    <w:p w14:paraId="73DB9486"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49DDC0E8"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5B3E513B" w14:textId="77777777" w:rsidR="00475BA0" w:rsidRDefault="00B85E9E">
      <w:pPr>
        <w:pStyle w:val="Kop3"/>
        <w:numPr>
          <w:ilvl w:val="2"/>
          <w:numId w:val="2"/>
        </w:numPr>
      </w:pPr>
      <w:bookmarkStart w:id="112" w:name="__RefHeading___Toc4522_4117045737"/>
      <w:bookmarkEnd w:id="11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584CB402"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0BF332F"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421B3105"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346755"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D6CF700" w14:textId="77777777" w:rsidR="00475BA0" w:rsidRDefault="00B85E9E">
            <w:pPr>
              <w:pStyle w:val="TableContents"/>
              <w:jc w:val="center"/>
            </w:pPr>
            <w:r>
              <w:rPr>
                <w:rFonts w:eastAsia="Lucida Sans Unicode" w:cs="Tahoma"/>
                <w:b/>
                <w:bCs/>
                <w:iCs/>
                <w:color w:val="FFFFFF"/>
                <w:szCs w:val="20"/>
              </w:rPr>
              <w:t>Buiten gebruik</w:t>
            </w:r>
          </w:p>
        </w:tc>
      </w:tr>
      <w:tr w:rsidR="00475BA0" w14:paraId="6F71DA0A"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11A2980E" w14:textId="77777777" w:rsidR="00475BA0" w:rsidRDefault="00B85E9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B01712" w14:textId="77777777" w:rsidR="00475BA0" w:rsidRDefault="00B85E9E">
            <w:pPr>
              <w:pStyle w:val="TableContents"/>
            </w:pPr>
            <w:r>
              <w:rPr>
                <w:noProof/>
              </w:rPr>
              <w:drawing>
                <wp:anchor distT="0" distB="0" distL="0" distR="0" simplePos="0" relativeHeight="82" behindDoc="0" locked="0" layoutInCell="1" allowOverlap="1" wp14:anchorId="3537C289" wp14:editId="372EDB4F">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r w:rsidR="00475BA0" w14:paraId="760DC479"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7DC69CED" w14:textId="77777777" w:rsidR="00475BA0" w:rsidRDefault="00B85E9E">
            <w:pPr>
              <w:pStyle w:val="TableContents"/>
            </w:pPr>
            <w:r>
              <w:lastRenderedPageBreak/>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F347F" w14:textId="77777777" w:rsidR="00475BA0" w:rsidRDefault="00B85E9E">
            <w:pPr>
              <w:pStyle w:val="TableContents"/>
            </w:pPr>
            <w:r>
              <w:rPr>
                <w:noProof/>
              </w:rPr>
              <w:drawing>
                <wp:anchor distT="0" distB="0" distL="0" distR="0" simplePos="0" relativeHeight="83" behindDoc="0" locked="0" layoutInCell="1" allowOverlap="1" wp14:anchorId="1BA041DD" wp14:editId="6E0B7ECB">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7"/>
                          <a:stretch>
                            <a:fillRect/>
                          </a:stretch>
                        </pic:blipFill>
                        <pic:spPr bwMode="auto">
                          <a:xfrm>
                            <a:off x="0" y="0"/>
                            <a:ext cx="4546600" cy="894715"/>
                          </a:xfrm>
                          <a:prstGeom prst="rect">
                            <a:avLst/>
                          </a:prstGeom>
                        </pic:spPr>
                      </pic:pic>
                    </a:graphicData>
                  </a:graphic>
                </wp:anchor>
              </w:drawing>
            </w:r>
          </w:p>
        </w:tc>
      </w:tr>
    </w:tbl>
    <w:p w14:paraId="09375C15" w14:textId="77777777" w:rsidR="00475BA0" w:rsidRDefault="00B85E9E">
      <w:pPr>
        <w:pStyle w:val="Kop2"/>
        <w:numPr>
          <w:ilvl w:val="1"/>
          <w:numId w:val="2"/>
        </w:numPr>
      </w:pPr>
      <w:bookmarkStart w:id="113" w:name="__RefHeading___Toc6325_1469215086"/>
      <w:bookmarkStart w:id="114" w:name="_Toc42596111"/>
      <w:bookmarkEnd w:id="113"/>
      <w:r>
        <w:t>Mantelbuis</w:t>
      </w:r>
      <w:bookmarkEnd w:id="114"/>
    </w:p>
    <w:p w14:paraId="2BD44A80" w14:textId="77777777" w:rsidR="00475BA0" w:rsidRDefault="00B85E9E">
      <w:pPr>
        <w:pStyle w:val="Kop3"/>
        <w:numPr>
          <w:ilvl w:val="2"/>
          <w:numId w:val="2"/>
        </w:numPr>
      </w:pPr>
      <w:bookmarkStart w:id="115" w:name="__RefHeading___Toc4524_4117045737"/>
      <w:bookmarkEnd w:id="115"/>
      <w:r>
        <w:t>Regel</w:t>
      </w:r>
    </w:p>
    <w:p w14:paraId="0A3AE52C" w14:textId="77777777" w:rsidR="00475BA0" w:rsidRDefault="00B85E9E">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10768634" w14:textId="77777777" w:rsidR="00475BA0" w:rsidRDefault="00B85E9E">
      <w:pPr>
        <w:pStyle w:val="Plattetekst1"/>
        <w:numPr>
          <w:ilvl w:val="0"/>
          <w:numId w:val="10"/>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ffffff</w:t>
      </w:r>
      <w:proofErr w:type="spellEnd"/>
      <w:r>
        <w:t>)</w:t>
      </w:r>
    </w:p>
    <w:p w14:paraId="2E073BBA" w14:textId="77777777" w:rsidR="00475BA0" w:rsidRDefault="00B85E9E">
      <w:pPr>
        <w:pStyle w:val="Plattetekst1"/>
        <w:numPr>
          <w:ilvl w:val="0"/>
          <w:numId w:val="10"/>
        </w:numPr>
      </w:pPr>
      <w:r>
        <w:t>Vorm:</w:t>
      </w:r>
    </w:p>
    <w:p w14:paraId="668B294E" w14:textId="77777777" w:rsidR="00475BA0" w:rsidRDefault="00B85E9E">
      <w:pPr>
        <w:pStyle w:val="Plattetekst1"/>
        <w:numPr>
          <w:ilvl w:val="1"/>
          <w:numId w:val="10"/>
        </w:numPr>
      </w:pPr>
      <w:r>
        <w:t>Geprojecteerd op Schaalniveau 14: 10px doorgetrokken, 10px onderbroken</w:t>
      </w:r>
    </w:p>
    <w:p w14:paraId="03BC9445" w14:textId="77777777" w:rsidR="00475BA0" w:rsidRDefault="00B85E9E">
      <w:pPr>
        <w:pStyle w:val="Plattetekst1"/>
        <w:numPr>
          <w:ilvl w:val="1"/>
          <w:numId w:val="10"/>
        </w:numPr>
      </w:pPr>
      <w:r>
        <w:t>Geprojecteerd op Schaalniveau 15 – 16: 16px doorgetrokken, 16px onderbroken</w:t>
      </w:r>
    </w:p>
    <w:p w14:paraId="7490C300" w14:textId="77777777" w:rsidR="00475BA0" w:rsidRDefault="00B85E9E">
      <w:pPr>
        <w:pStyle w:val="Plattetekst1"/>
        <w:numPr>
          <w:ilvl w:val="1"/>
          <w:numId w:val="10"/>
        </w:numPr>
      </w:pPr>
      <w:r>
        <w:t>In gebruik: doorgetrokken lijn</w:t>
      </w:r>
    </w:p>
    <w:p w14:paraId="7095D015" w14:textId="77777777" w:rsidR="00475BA0" w:rsidRDefault="00B85E9E">
      <w:pPr>
        <w:pStyle w:val="Plattetekst1"/>
        <w:numPr>
          <w:ilvl w:val="1"/>
          <w:numId w:val="10"/>
        </w:numPr>
      </w:pPr>
      <w:r>
        <w:t>Buiten gebruik op Schaalniveau 14: 40px doorgetrokken, 10px onderbroken, 12px doorgetrokken, 10px onderbroken</w:t>
      </w:r>
    </w:p>
    <w:p w14:paraId="3E5CA3D9" w14:textId="77777777" w:rsidR="00475BA0" w:rsidRDefault="00B85E9E">
      <w:pPr>
        <w:pStyle w:val="Plattetekst1"/>
        <w:numPr>
          <w:ilvl w:val="1"/>
          <w:numId w:val="10"/>
        </w:numPr>
      </w:pPr>
      <w:r>
        <w:t>Buiten gebruik op Schaalniveau 15 – 16: 40px doorgetrokken, 11px onderbroken, 18px doorgetrokken, 11px onderbroken</w:t>
      </w:r>
    </w:p>
    <w:p w14:paraId="03069D2B" w14:textId="77777777" w:rsidR="00475BA0" w:rsidRDefault="00B85E9E">
      <w:pPr>
        <w:pStyle w:val="Plattetekst1"/>
        <w:numPr>
          <w:ilvl w:val="0"/>
          <w:numId w:val="10"/>
        </w:numPr>
      </w:pPr>
      <w:r>
        <w:t>Grootte (lijndikte):</w:t>
      </w:r>
    </w:p>
    <w:p w14:paraId="2FC82C3A" w14:textId="77777777" w:rsidR="00475BA0" w:rsidRDefault="00B85E9E">
      <w:pPr>
        <w:pStyle w:val="Plattetekst1"/>
        <w:numPr>
          <w:ilvl w:val="1"/>
          <w:numId w:val="10"/>
        </w:numPr>
      </w:pPr>
      <w:r>
        <w:t xml:space="preserve">10 </w:t>
      </w:r>
      <w:proofErr w:type="spellStart"/>
      <w:r>
        <w:t>px</w:t>
      </w:r>
      <w:proofErr w:type="spellEnd"/>
      <w:r>
        <w:t xml:space="preserve"> onderste lijn, 6px bovenste lijn voor Schaalniveau 14</w:t>
      </w:r>
    </w:p>
    <w:p w14:paraId="2D5569FE" w14:textId="77777777" w:rsidR="00475BA0" w:rsidRDefault="00B85E9E">
      <w:pPr>
        <w:pStyle w:val="Plattetekst1"/>
        <w:numPr>
          <w:ilvl w:val="1"/>
          <w:numId w:val="10"/>
        </w:numPr>
      </w:pPr>
      <w:r>
        <w:t xml:space="preserve">16 </w:t>
      </w:r>
      <w:proofErr w:type="spellStart"/>
      <w:r>
        <w:t>px</w:t>
      </w:r>
      <w:proofErr w:type="spellEnd"/>
      <w:r>
        <w:t xml:space="preserve"> onderste lijn, 12px bovenste lijn voor Schaalniveau 15 – 16</w:t>
      </w:r>
    </w:p>
    <w:p w14:paraId="40CFF33D" w14:textId="77777777" w:rsidR="00475BA0" w:rsidRDefault="00B85E9E">
      <w:pPr>
        <w:pStyle w:val="Plattetekst1"/>
        <w:numPr>
          <w:ilvl w:val="0"/>
          <w:numId w:val="10"/>
        </w:numPr>
      </w:pPr>
      <w:r>
        <w:t>Lijnuiteinde: beide lijnen krijgen een line-cap “</w:t>
      </w:r>
      <w:proofErr w:type="spellStart"/>
      <w:r>
        <w:t>butt</w:t>
      </w:r>
      <w:proofErr w:type="spellEnd"/>
      <w:r>
        <w:t xml:space="preserve">” </w:t>
      </w:r>
    </w:p>
    <w:p w14:paraId="04B34D52" w14:textId="77777777" w:rsidR="00475BA0" w:rsidRDefault="00B85E9E">
      <w:pPr>
        <w:pStyle w:val="Kop3"/>
        <w:numPr>
          <w:ilvl w:val="2"/>
          <w:numId w:val="2"/>
        </w:numPr>
      </w:pPr>
      <w:bookmarkStart w:id="116" w:name="__RefHeading___Toc4526_4117045737"/>
      <w:bookmarkEnd w:id="11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55D89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DA9F45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C0EA3B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AC5B1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73005A9" w14:textId="77777777" w:rsidR="00475BA0" w:rsidRDefault="00B85E9E">
            <w:pPr>
              <w:pStyle w:val="TableContents"/>
              <w:jc w:val="center"/>
            </w:pPr>
            <w:r>
              <w:rPr>
                <w:rFonts w:eastAsia="Lucida Sans Unicode" w:cs="Tahoma"/>
                <w:b/>
                <w:bCs/>
                <w:iCs/>
                <w:color w:val="FFFFFF"/>
                <w:szCs w:val="20"/>
              </w:rPr>
              <w:t>Buiten gebruik</w:t>
            </w:r>
          </w:p>
        </w:tc>
      </w:tr>
      <w:tr w:rsidR="00475BA0" w14:paraId="3248CCF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0641665" w14:textId="77777777" w:rsidR="00475BA0" w:rsidRDefault="00B85E9E">
            <w:pPr>
              <w:pStyle w:val="TableContents"/>
              <w:jc w:val="right"/>
            </w:pPr>
            <w:r>
              <w:t>Schaalniveau 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BBD0DF" w14:textId="77777777" w:rsidR="00475BA0" w:rsidRDefault="00B85E9E">
            <w:pPr>
              <w:pStyle w:val="TableContents"/>
            </w:pPr>
            <w:r>
              <w:rPr>
                <w:noProof/>
              </w:rPr>
              <w:drawing>
                <wp:anchor distT="0" distB="0" distL="0" distR="0" simplePos="0" relativeHeight="74" behindDoc="0" locked="0" layoutInCell="1" allowOverlap="1" wp14:anchorId="4A0C24D6" wp14:editId="4EEDFF95">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8"/>
                          <a:stretch>
                            <a:fillRect/>
                          </a:stretch>
                        </pic:blipFill>
                        <pic:spPr bwMode="auto">
                          <a:xfrm>
                            <a:off x="0" y="0"/>
                            <a:ext cx="4545965" cy="212090"/>
                          </a:xfrm>
                          <a:prstGeom prst="rect">
                            <a:avLst/>
                          </a:prstGeom>
                        </pic:spPr>
                      </pic:pic>
                    </a:graphicData>
                  </a:graphic>
                </wp:anchor>
              </w:drawing>
            </w:r>
          </w:p>
        </w:tc>
      </w:tr>
      <w:tr w:rsidR="00475BA0" w14:paraId="3A14399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DECBCD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516AF" w14:textId="77777777" w:rsidR="00475BA0" w:rsidRDefault="00B85E9E">
            <w:pPr>
              <w:pStyle w:val="TableContents"/>
            </w:pPr>
            <w:r>
              <w:rPr>
                <w:noProof/>
              </w:rPr>
              <w:drawing>
                <wp:anchor distT="0" distB="0" distL="0" distR="0" simplePos="0" relativeHeight="75" behindDoc="0" locked="0" layoutInCell="1" allowOverlap="1" wp14:anchorId="1B72C8CE" wp14:editId="1D8E39DD">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9"/>
                          <a:stretch>
                            <a:fillRect/>
                          </a:stretch>
                        </pic:blipFill>
                        <pic:spPr bwMode="auto">
                          <a:xfrm>
                            <a:off x="0" y="0"/>
                            <a:ext cx="4545965" cy="212090"/>
                          </a:xfrm>
                          <a:prstGeom prst="rect">
                            <a:avLst/>
                          </a:prstGeom>
                        </pic:spPr>
                      </pic:pic>
                    </a:graphicData>
                  </a:graphic>
                </wp:anchor>
              </w:drawing>
            </w:r>
          </w:p>
        </w:tc>
      </w:tr>
    </w:tbl>
    <w:p w14:paraId="34F19BF0" w14:textId="77777777" w:rsidR="00475BA0" w:rsidRDefault="00B85E9E">
      <w:pPr>
        <w:pStyle w:val="Kop2"/>
        <w:numPr>
          <w:ilvl w:val="1"/>
          <w:numId w:val="2"/>
        </w:numPr>
      </w:pPr>
      <w:bookmarkStart w:id="117" w:name="__RefHeading___Toc6327_1469215086"/>
      <w:bookmarkStart w:id="118" w:name="_Toc42596112"/>
      <w:bookmarkEnd w:id="117"/>
      <w:proofErr w:type="spellStart"/>
      <w:r>
        <w:lastRenderedPageBreak/>
        <w:t>ExtraGeometrie</w:t>
      </w:r>
      <w:proofErr w:type="spellEnd"/>
      <w:r>
        <w:t>: mantelbuis</w:t>
      </w:r>
      <w:bookmarkEnd w:id="118"/>
    </w:p>
    <w:p w14:paraId="33F8105E" w14:textId="77777777" w:rsidR="00475BA0" w:rsidRDefault="00B85E9E">
      <w:pPr>
        <w:pStyle w:val="Kop3"/>
        <w:numPr>
          <w:ilvl w:val="2"/>
          <w:numId w:val="2"/>
        </w:numPr>
      </w:pPr>
      <w:bookmarkStart w:id="119" w:name="__RefHeading___Toc4528_4117045737"/>
      <w:bookmarkEnd w:id="119"/>
      <w:r>
        <w:t>Regel</w:t>
      </w:r>
    </w:p>
    <w:p w14:paraId="4E98B93E" w14:textId="77777777" w:rsidR="00475BA0" w:rsidRDefault="00B85E9E">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54076A38" w14:textId="77777777" w:rsidR="00475BA0" w:rsidRDefault="00B85E9E">
      <w:pPr>
        <w:pStyle w:val="Plattetekst1"/>
        <w:numPr>
          <w:ilvl w:val="0"/>
          <w:numId w:val="11"/>
        </w:numPr>
      </w:pPr>
      <w:r>
        <w:t>Kleur:</w:t>
      </w:r>
    </w:p>
    <w:p w14:paraId="3B82D95C" w14:textId="77777777" w:rsidR="00475BA0" w:rsidRDefault="00B85E9E">
      <w:pPr>
        <w:pStyle w:val="Plattetekst1"/>
        <w:numPr>
          <w:ilvl w:val="1"/>
          <w:numId w:val="11"/>
        </w:numPr>
      </w:pPr>
      <w:r>
        <w:t>Lijn (omtrek van het vlaksymbool): overeenkomstig het “thema” van het nutsvoorzieningennet waarin het gebruikt wordt.</w:t>
      </w:r>
    </w:p>
    <w:p w14:paraId="25D9714B" w14:textId="77777777" w:rsidR="00475BA0" w:rsidRDefault="00B85E9E">
      <w:pPr>
        <w:pStyle w:val="Plattetekst1"/>
        <w:numPr>
          <w:ilvl w:val="1"/>
          <w:numId w:val="11"/>
        </w:numPr>
      </w:pPr>
      <w:r>
        <w:t>Vlak: wit #</w:t>
      </w:r>
      <w:proofErr w:type="spellStart"/>
      <w:r>
        <w:t>ffffff</w:t>
      </w:r>
      <w:proofErr w:type="spellEnd"/>
    </w:p>
    <w:p w14:paraId="21DC200B" w14:textId="77777777" w:rsidR="00475BA0" w:rsidRDefault="00B85E9E">
      <w:pPr>
        <w:pStyle w:val="Plattetekst1"/>
        <w:numPr>
          <w:ilvl w:val="0"/>
          <w:numId w:val="11"/>
        </w:numPr>
      </w:pPr>
      <w:r>
        <w:t>Vorm:</w:t>
      </w:r>
    </w:p>
    <w:p w14:paraId="14C5F8A7" w14:textId="77777777" w:rsidR="00475BA0" w:rsidRDefault="00B85E9E">
      <w:pPr>
        <w:pStyle w:val="Plattetekst1"/>
        <w:numPr>
          <w:ilvl w:val="1"/>
          <w:numId w:val="11"/>
        </w:numPr>
      </w:pPr>
      <w:r>
        <w:t>Lijn (omtrek van het vlaksymbool)</w:t>
      </w:r>
    </w:p>
    <w:p w14:paraId="09E0CA0E" w14:textId="77777777" w:rsidR="00475BA0" w:rsidRDefault="00B85E9E">
      <w:pPr>
        <w:pStyle w:val="Plattetekst1"/>
        <w:numPr>
          <w:ilvl w:val="2"/>
          <w:numId w:val="11"/>
        </w:numPr>
      </w:pPr>
      <w:r>
        <w:t>Geprojecteerd: 4px doorgetrokken, 16px onderbroken</w:t>
      </w:r>
    </w:p>
    <w:p w14:paraId="0FB43515" w14:textId="77777777" w:rsidR="00475BA0" w:rsidRDefault="00B85E9E">
      <w:pPr>
        <w:pStyle w:val="Plattetekst1"/>
        <w:numPr>
          <w:ilvl w:val="2"/>
          <w:numId w:val="11"/>
        </w:numPr>
      </w:pPr>
      <w:r>
        <w:t>In gebruik: doorgetrokken lijn</w:t>
      </w:r>
    </w:p>
    <w:p w14:paraId="0F6530BC" w14:textId="77777777" w:rsidR="00475BA0" w:rsidRDefault="00B85E9E">
      <w:pPr>
        <w:pStyle w:val="Plattetekst1"/>
        <w:numPr>
          <w:ilvl w:val="2"/>
          <w:numId w:val="11"/>
        </w:numPr>
      </w:pPr>
      <w:r>
        <w:t>Buiten gebruik: 40px doorgetrokken, 12px onderbroken, 8px doorgetrokken, 12px onderbroken</w:t>
      </w:r>
    </w:p>
    <w:p w14:paraId="380B686D" w14:textId="77777777" w:rsidR="00475BA0" w:rsidRDefault="00B85E9E">
      <w:pPr>
        <w:pStyle w:val="Plattetekst1"/>
        <w:numPr>
          <w:ilvl w:val="0"/>
          <w:numId w:val="11"/>
        </w:numPr>
      </w:pPr>
      <w:r>
        <w:t>Grootte (lijndikte):</w:t>
      </w:r>
    </w:p>
    <w:p w14:paraId="28B1E60E" w14:textId="77777777" w:rsidR="00475BA0" w:rsidRDefault="00B85E9E">
      <w:pPr>
        <w:pStyle w:val="Plattetekst1"/>
        <w:numPr>
          <w:ilvl w:val="1"/>
          <w:numId w:val="11"/>
        </w:numPr>
      </w:pPr>
      <w:r>
        <w:t xml:space="preserve">4 </w:t>
      </w:r>
      <w:proofErr w:type="spellStart"/>
      <w:r>
        <w:t>px</w:t>
      </w:r>
      <w:proofErr w:type="spellEnd"/>
      <w:r>
        <w:t xml:space="preserve"> voor Schaalniveau 14 – 16</w:t>
      </w:r>
    </w:p>
    <w:p w14:paraId="4BD3735D" w14:textId="77777777" w:rsidR="00475BA0" w:rsidRDefault="00B85E9E">
      <w:pPr>
        <w:pStyle w:val="Plattetekst1"/>
        <w:numPr>
          <w:ilvl w:val="0"/>
          <w:numId w:val="11"/>
        </w:numPr>
      </w:pPr>
      <w:r>
        <w:t>Transparantie: 0 %</w:t>
      </w:r>
    </w:p>
    <w:p w14:paraId="09FD8D2E" w14:textId="77777777" w:rsidR="00475BA0" w:rsidRDefault="00B85E9E">
      <w:pPr>
        <w:pStyle w:val="Kop3"/>
        <w:numPr>
          <w:ilvl w:val="2"/>
          <w:numId w:val="2"/>
        </w:numPr>
      </w:pPr>
      <w:bookmarkStart w:id="120" w:name="__RefHeading___Toc453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DB053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F1DE1BF"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86A338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D47A56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0A10E5A" w14:textId="77777777" w:rsidR="00475BA0" w:rsidRDefault="00B85E9E">
            <w:pPr>
              <w:pStyle w:val="TableContents"/>
              <w:jc w:val="center"/>
            </w:pPr>
            <w:r>
              <w:rPr>
                <w:rFonts w:eastAsia="Lucida Sans Unicode" w:cs="Tahoma"/>
                <w:b/>
                <w:bCs/>
                <w:iCs/>
                <w:color w:val="FFFFFF"/>
                <w:szCs w:val="20"/>
              </w:rPr>
              <w:t>Buiten gebruik</w:t>
            </w:r>
          </w:p>
        </w:tc>
      </w:tr>
      <w:tr w:rsidR="00475BA0" w14:paraId="71303A8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307DA0C5" w14:textId="77777777" w:rsidR="00475BA0" w:rsidRDefault="00B85E9E">
            <w:pPr>
              <w:pStyle w:val="TableContents"/>
            </w:pPr>
            <w:r>
              <w:t>Schaalniveau 14-16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8D6388" w14:textId="77777777" w:rsidR="00475BA0" w:rsidRDefault="00B85E9E">
            <w:pPr>
              <w:pStyle w:val="TableContents"/>
            </w:pPr>
            <w:r>
              <w:rPr>
                <w:noProof/>
              </w:rPr>
              <w:drawing>
                <wp:anchor distT="0" distB="0" distL="0" distR="0" simplePos="0" relativeHeight="55" behindDoc="0" locked="0" layoutInCell="1" allowOverlap="1" wp14:anchorId="744EA182" wp14:editId="0796EA59">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bl>
    <w:p w14:paraId="62437E34" w14:textId="77777777" w:rsidR="00475BA0" w:rsidRDefault="00B85E9E">
      <w:pPr>
        <w:pStyle w:val="Kop1"/>
        <w:numPr>
          <w:ilvl w:val="0"/>
          <w:numId w:val="0"/>
        </w:numPr>
      </w:pPr>
      <w:r>
        <w:br w:type="page"/>
      </w:r>
    </w:p>
    <w:p w14:paraId="524D6D47" w14:textId="77777777" w:rsidR="00475BA0" w:rsidRDefault="00B85E9E">
      <w:pPr>
        <w:pStyle w:val="Kop1"/>
        <w:numPr>
          <w:ilvl w:val="0"/>
          <w:numId w:val="2"/>
        </w:numPr>
      </w:pPr>
      <w:bookmarkStart w:id="121" w:name="__RefHeading___Toc6329_1469215086"/>
      <w:bookmarkStart w:id="122" w:name="_Toc42596113"/>
      <w:bookmarkEnd w:id="121"/>
      <w:proofErr w:type="spellStart"/>
      <w:r>
        <w:lastRenderedPageBreak/>
        <w:t>ContainerLeidingElementen</w:t>
      </w:r>
      <w:bookmarkEnd w:id="122"/>
      <w:proofErr w:type="spellEnd"/>
    </w:p>
    <w:p w14:paraId="7F661534" w14:textId="77777777" w:rsidR="00475BA0" w:rsidRDefault="00B85E9E">
      <w:pPr>
        <w:pStyle w:val="Kop2"/>
        <w:numPr>
          <w:ilvl w:val="1"/>
          <w:numId w:val="2"/>
        </w:numPr>
      </w:pPr>
      <w:bookmarkStart w:id="123" w:name="__RefHeading___Toc6331_1469215086"/>
      <w:bookmarkStart w:id="124" w:name="_Toc42596114"/>
      <w:bookmarkEnd w:id="123"/>
      <w:r>
        <w:t>Inleiding</w:t>
      </w:r>
      <w:bookmarkEnd w:id="124"/>
    </w:p>
    <w:p w14:paraId="0A4878FC" w14:textId="77777777" w:rsidR="00475BA0" w:rsidRDefault="00B85E9E">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561039" w14:textId="68F7E4D3" w:rsidR="00475BA0" w:rsidRDefault="00B85E9E">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ins w:id="125" w:author="Lambo, Wil" w:date="2020-06-27T15:29:00Z">
        <w:r w:rsidR="00F07CFB">
          <w:t>l</w:t>
        </w:r>
      </w:ins>
      <w:bookmarkStart w:id="126" w:name="_GoBack"/>
      <w:bookmarkEnd w:id="126"/>
      <w:del w:id="127" w:author="Lambo, Wil" w:date="2020-06-27T15:29:00Z">
        <w:r w:rsidDel="00F07CFB">
          <w:delText>k</w:delText>
        </w:r>
      </w:del>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65A9079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B928C9" w14:textId="77777777" w:rsidR="00475BA0" w:rsidRDefault="00B85E9E">
            <w:pPr>
              <w:pStyle w:val="Plattetekst1"/>
            </w:pPr>
            <w:r>
              <w:t>De visualisatie voor containerleidingelementen is vastgelegd in de volgende SLD-bestanden:</w:t>
            </w:r>
          </w:p>
          <w:p w14:paraId="7B5E64D5" w14:textId="77777777" w:rsidR="00475BA0" w:rsidRDefault="00B85E9E">
            <w:pPr>
              <w:pStyle w:val="Plattetekst1"/>
              <w:numPr>
                <w:ilvl w:val="0"/>
                <w:numId w:val="14"/>
              </w:numPr>
            </w:pPr>
            <w:r>
              <w:t>sld-kast.xml</w:t>
            </w:r>
          </w:p>
          <w:p w14:paraId="6F4F39F6" w14:textId="77777777" w:rsidR="00475BA0" w:rsidRDefault="00B85E9E">
            <w:pPr>
              <w:pStyle w:val="Plattetekst1"/>
              <w:numPr>
                <w:ilvl w:val="0"/>
                <w:numId w:val="14"/>
              </w:numPr>
            </w:pPr>
            <w:r>
              <w:t>sld-kastmetextrageometrie.xml</w:t>
            </w:r>
          </w:p>
          <w:p w14:paraId="4D6F7280" w14:textId="77777777" w:rsidR="00475BA0" w:rsidRDefault="00B85E9E">
            <w:pPr>
              <w:pStyle w:val="Plattetekst1"/>
              <w:numPr>
                <w:ilvl w:val="0"/>
                <w:numId w:val="14"/>
              </w:numPr>
            </w:pPr>
            <w:r>
              <w:t>sld-mangat.xml</w:t>
            </w:r>
          </w:p>
          <w:p w14:paraId="47887423" w14:textId="77777777" w:rsidR="00475BA0" w:rsidRDefault="00B85E9E">
            <w:pPr>
              <w:pStyle w:val="Plattetekst1"/>
              <w:numPr>
                <w:ilvl w:val="0"/>
                <w:numId w:val="14"/>
              </w:numPr>
            </w:pPr>
            <w:r>
              <w:t>sld-mangatmetextrageometrie.xml</w:t>
            </w:r>
          </w:p>
          <w:p w14:paraId="58DC422C" w14:textId="77777777" w:rsidR="00475BA0" w:rsidRDefault="00B85E9E">
            <w:pPr>
              <w:pStyle w:val="Plattetekst1"/>
              <w:numPr>
                <w:ilvl w:val="0"/>
                <w:numId w:val="14"/>
              </w:numPr>
            </w:pPr>
            <w:r>
              <w:t>sld-mast.xml</w:t>
            </w:r>
          </w:p>
          <w:p w14:paraId="14E37B90" w14:textId="77777777" w:rsidR="00475BA0" w:rsidRDefault="00B85E9E">
            <w:pPr>
              <w:pStyle w:val="Plattetekst1"/>
              <w:numPr>
                <w:ilvl w:val="0"/>
                <w:numId w:val="14"/>
              </w:numPr>
            </w:pPr>
            <w:r>
              <w:t>sld-mastmetextrageometrie.xml</w:t>
            </w:r>
          </w:p>
          <w:p w14:paraId="7607F42A" w14:textId="77777777" w:rsidR="00475BA0" w:rsidRDefault="00B85E9E">
            <w:pPr>
              <w:pStyle w:val="Plattetekst1"/>
              <w:numPr>
                <w:ilvl w:val="0"/>
                <w:numId w:val="14"/>
              </w:numPr>
            </w:pPr>
            <w:r>
              <w:t>sld-technischgebouw.xml</w:t>
            </w:r>
          </w:p>
          <w:p w14:paraId="2A2ED995" w14:textId="77777777" w:rsidR="00475BA0" w:rsidRDefault="00B85E9E">
            <w:pPr>
              <w:pStyle w:val="Plattetekst1"/>
              <w:numPr>
                <w:ilvl w:val="0"/>
                <w:numId w:val="14"/>
              </w:numPr>
            </w:pPr>
            <w:r>
              <w:t>sld-technischgebouwmetextrageometrie.xml</w:t>
            </w:r>
          </w:p>
          <w:p w14:paraId="625DF960" w14:textId="77777777" w:rsidR="00475BA0" w:rsidRDefault="00B85E9E">
            <w:pPr>
              <w:pStyle w:val="Plattetekst1"/>
              <w:numPr>
                <w:ilvl w:val="0"/>
                <w:numId w:val="14"/>
              </w:numPr>
            </w:pPr>
            <w:r>
              <w:t>sld-toren.xml</w:t>
            </w:r>
          </w:p>
          <w:p w14:paraId="4A34C652" w14:textId="77777777" w:rsidR="00475BA0" w:rsidRDefault="00B85E9E">
            <w:pPr>
              <w:pStyle w:val="Plattetekst1"/>
              <w:numPr>
                <w:ilvl w:val="0"/>
                <w:numId w:val="14"/>
              </w:numPr>
            </w:pPr>
            <w:r>
              <w:t>sld-torenmetextrageometrie.xml</w:t>
            </w:r>
          </w:p>
        </w:tc>
      </w:tr>
    </w:tbl>
    <w:p w14:paraId="2094F07E" w14:textId="77777777" w:rsidR="00475BA0" w:rsidRDefault="00475BA0">
      <w:pPr>
        <w:pStyle w:val="Plattetekst"/>
      </w:pPr>
    </w:p>
    <w:p w14:paraId="0CDAD3F0" w14:textId="77777777" w:rsidR="00475BA0" w:rsidRDefault="00B85E9E">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42016093" w14:textId="77777777" w:rsidR="00475BA0" w:rsidRDefault="00B85E9E">
      <w:pPr>
        <w:pStyle w:val="Kop2"/>
        <w:numPr>
          <w:ilvl w:val="1"/>
          <w:numId w:val="2"/>
        </w:numPr>
      </w:pPr>
      <w:bookmarkStart w:id="128" w:name="__RefHeading___Toc6333_1469215086"/>
      <w:bookmarkStart w:id="129" w:name="_Toc42596115"/>
      <w:bookmarkEnd w:id="128"/>
      <w:r>
        <w:lastRenderedPageBreak/>
        <w:t>Kast</w:t>
      </w:r>
      <w:bookmarkEnd w:id="129"/>
    </w:p>
    <w:p w14:paraId="49E2BEB2" w14:textId="77777777" w:rsidR="00475BA0" w:rsidRDefault="00B85E9E">
      <w:pPr>
        <w:pStyle w:val="Kop3"/>
        <w:numPr>
          <w:ilvl w:val="2"/>
          <w:numId w:val="2"/>
        </w:numPr>
      </w:pPr>
      <w:bookmarkStart w:id="130" w:name="__RefHeading___Toc4532_4117045737"/>
      <w:bookmarkEnd w:id="130"/>
      <w:r>
        <w:t>Regel</w:t>
      </w:r>
    </w:p>
    <w:p w14:paraId="1ABA7D98"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F70FC44" w14:textId="77777777" w:rsidR="00475BA0" w:rsidRDefault="00B85E9E">
      <w:pPr>
        <w:pStyle w:val="Plattetekst1"/>
        <w:numPr>
          <w:ilvl w:val="0"/>
          <w:numId w:val="10"/>
        </w:numPr>
      </w:pPr>
      <w:r>
        <w:t>Kleur:</w:t>
      </w:r>
    </w:p>
    <w:p w14:paraId="2C8ACAEB" w14:textId="77777777" w:rsidR="00475BA0" w:rsidRDefault="00B85E9E">
      <w:pPr>
        <w:pStyle w:val="Plattetekst1"/>
        <w:numPr>
          <w:ilvl w:val="1"/>
          <w:numId w:val="10"/>
        </w:numPr>
      </w:pPr>
      <w:r>
        <w:t>Vlak: het puntsymbool krijgt de kleur overeenkomstig het “thema” van het nutsvoorzieningennet waarin het gebruikt wordt.</w:t>
      </w:r>
    </w:p>
    <w:p w14:paraId="639769EB" w14:textId="77777777" w:rsidR="00475BA0" w:rsidRDefault="00B85E9E">
      <w:pPr>
        <w:pStyle w:val="Plattetekst1"/>
        <w:numPr>
          <w:ilvl w:val="1"/>
          <w:numId w:val="10"/>
        </w:numPr>
      </w:pPr>
      <w:r>
        <w:t>Lijn: #000000</w:t>
      </w:r>
    </w:p>
    <w:p w14:paraId="42C74053" w14:textId="77777777" w:rsidR="00475BA0" w:rsidRDefault="00B85E9E">
      <w:pPr>
        <w:pStyle w:val="Plattetekst1"/>
        <w:numPr>
          <w:ilvl w:val="1"/>
          <w:numId w:val="25"/>
        </w:numPr>
      </w:pPr>
      <w:r>
        <w:t>Punt (aangrijpingspunt): #000000</w:t>
      </w:r>
    </w:p>
    <w:p w14:paraId="70FB95D4" w14:textId="77777777" w:rsidR="00475BA0" w:rsidRDefault="00B85E9E">
      <w:pPr>
        <w:pStyle w:val="Plattetekst1"/>
        <w:numPr>
          <w:ilvl w:val="0"/>
          <w:numId w:val="25"/>
        </w:numPr>
      </w:pPr>
      <w:r>
        <w:t>Vorm:</w:t>
      </w:r>
    </w:p>
    <w:p w14:paraId="7EAFD282" w14:textId="77777777" w:rsidR="00475BA0" w:rsidRDefault="00B85E9E">
      <w:pPr>
        <w:pStyle w:val="Plattetekst1"/>
        <w:numPr>
          <w:ilvl w:val="1"/>
          <w:numId w:val="25"/>
        </w:numPr>
      </w:pPr>
      <w:r>
        <w:t>Puntsymbool:</w:t>
      </w:r>
    </w:p>
    <w:p w14:paraId="3A2BC607" w14:textId="77777777" w:rsidR="00475BA0" w:rsidRDefault="00B85E9E">
      <w:pPr>
        <w:pStyle w:val="Plattetekst1"/>
        <w:numPr>
          <w:ilvl w:val="2"/>
          <w:numId w:val="25"/>
        </w:numPr>
      </w:pPr>
      <w:r>
        <w:t>Vierkant op schaalniveau 11-14</w:t>
      </w:r>
    </w:p>
    <w:p w14:paraId="3C58DDAC" w14:textId="77777777" w:rsidR="00475BA0" w:rsidRDefault="00B85E9E">
      <w:pPr>
        <w:pStyle w:val="Plattetekst1"/>
        <w:numPr>
          <w:ilvl w:val="2"/>
          <w:numId w:val="25"/>
        </w:numPr>
      </w:pPr>
      <w:r>
        <w:t>Puntsymbool op schaalniveau 15-16</w:t>
      </w:r>
    </w:p>
    <w:p w14:paraId="383CF53D" w14:textId="77777777" w:rsidR="00475BA0" w:rsidRDefault="00B85E9E">
      <w:pPr>
        <w:pStyle w:val="Plattetekst1"/>
        <w:numPr>
          <w:ilvl w:val="2"/>
          <w:numId w:val="25"/>
        </w:numPr>
      </w:pPr>
      <w:r>
        <w:t>Cirkel op schaalniveau 15-16 (voor het aangrijpingspunt)</w:t>
      </w:r>
    </w:p>
    <w:p w14:paraId="1598F244" w14:textId="77777777" w:rsidR="00475BA0" w:rsidRDefault="00B85E9E">
      <w:pPr>
        <w:pStyle w:val="Plattetekst1"/>
        <w:numPr>
          <w:ilvl w:val="1"/>
          <w:numId w:val="25"/>
        </w:numPr>
      </w:pPr>
      <w:r>
        <w:t>Lijnsymbool (omtrek van het puntsymbool)</w:t>
      </w:r>
    </w:p>
    <w:p w14:paraId="2792CAA9" w14:textId="77777777" w:rsidR="00475BA0" w:rsidRDefault="00B85E9E">
      <w:pPr>
        <w:pStyle w:val="Plattetekst1"/>
        <w:numPr>
          <w:ilvl w:val="2"/>
          <w:numId w:val="25"/>
        </w:numPr>
      </w:pPr>
      <w:r>
        <w:t>Geprojecteerd:</w:t>
      </w:r>
    </w:p>
    <w:p w14:paraId="45757276" w14:textId="77777777" w:rsidR="00475BA0" w:rsidRDefault="00B85E9E">
      <w:pPr>
        <w:pStyle w:val="Plattetekst1"/>
        <w:numPr>
          <w:ilvl w:val="3"/>
          <w:numId w:val="25"/>
        </w:numPr>
      </w:pPr>
      <w:r>
        <w:t>Schaalniveau 11-14: 1px doorgetrokken, 1px onderbroken</w:t>
      </w:r>
    </w:p>
    <w:p w14:paraId="45B4F421" w14:textId="77777777" w:rsidR="00475BA0" w:rsidRDefault="00B85E9E">
      <w:pPr>
        <w:pStyle w:val="Plattetekst1"/>
        <w:numPr>
          <w:ilvl w:val="3"/>
          <w:numId w:val="25"/>
        </w:numPr>
      </w:pPr>
      <w:r>
        <w:t>Schaalniveau 15-16: 4px doorgetrokken, 4px onderbroken</w:t>
      </w:r>
    </w:p>
    <w:p w14:paraId="4A0678F8" w14:textId="77777777" w:rsidR="00475BA0" w:rsidRDefault="00B85E9E">
      <w:pPr>
        <w:pStyle w:val="Plattetekst1"/>
        <w:numPr>
          <w:ilvl w:val="2"/>
          <w:numId w:val="25"/>
        </w:numPr>
      </w:pPr>
      <w:r>
        <w:t>In gebruik:</w:t>
      </w:r>
    </w:p>
    <w:p w14:paraId="755B99E8" w14:textId="77777777" w:rsidR="00475BA0" w:rsidRDefault="00B85E9E">
      <w:pPr>
        <w:pStyle w:val="Plattetekst1"/>
        <w:numPr>
          <w:ilvl w:val="3"/>
          <w:numId w:val="25"/>
        </w:numPr>
      </w:pPr>
      <w:r>
        <w:t>Schaalniveau 11-14: doorgetrokken lijn</w:t>
      </w:r>
    </w:p>
    <w:p w14:paraId="562C54FD" w14:textId="77777777" w:rsidR="00475BA0" w:rsidRDefault="00B85E9E">
      <w:pPr>
        <w:pStyle w:val="Plattetekst1"/>
        <w:numPr>
          <w:ilvl w:val="3"/>
          <w:numId w:val="25"/>
        </w:numPr>
      </w:pPr>
      <w:r>
        <w:t>Schaalniveau 15-16: geen</w:t>
      </w:r>
    </w:p>
    <w:p w14:paraId="7DC5438D" w14:textId="77777777" w:rsidR="00475BA0" w:rsidRDefault="00B85E9E">
      <w:pPr>
        <w:pStyle w:val="Plattetekst1"/>
        <w:numPr>
          <w:ilvl w:val="2"/>
          <w:numId w:val="25"/>
        </w:numPr>
      </w:pPr>
      <w:r>
        <w:t>Buiten gebruik:</w:t>
      </w:r>
    </w:p>
    <w:p w14:paraId="13BD69AB" w14:textId="77777777" w:rsidR="00475BA0" w:rsidRDefault="00B85E9E">
      <w:pPr>
        <w:pStyle w:val="Plattetekst1"/>
        <w:numPr>
          <w:ilvl w:val="3"/>
          <w:numId w:val="25"/>
        </w:numPr>
      </w:pPr>
      <w:r>
        <w:t>Schaalniveau 11-14: 4px doorgetrokken, 2px onderbroken, 2px doorgetrokken, 2px onderbroken</w:t>
      </w:r>
    </w:p>
    <w:p w14:paraId="648B78E5" w14:textId="77777777" w:rsidR="00475BA0" w:rsidRDefault="00B85E9E">
      <w:pPr>
        <w:pStyle w:val="Plattetekst1"/>
        <w:numPr>
          <w:ilvl w:val="3"/>
          <w:numId w:val="25"/>
        </w:numPr>
      </w:pPr>
      <w:r>
        <w:t>Schaalniveau 15-16: 12px doorgetrokken, 4px onderbroken, 4px doorgetrokken, 4px onderbroken</w:t>
      </w:r>
    </w:p>
    <w:p w14:paraId="55A9D6BC" w14:textId="77777777" w:rsidR="00475BA0" w:rsidRDefault="00B85E9E">
      <w:pPr>
        <w:pStyle w:val="Plattetekst1"/>
        <w:numPr>
          <w:ilvl w:val="0"/>
          <w:numId w:val="25"/>
        </w:numPr>
      </w:pPr>
      <w:r>
        <w:t>Grootte:</w:t>
      </w:r>
    </w:p>
    <w:p w14:paraId="6F9FD990"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626A5F66"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25DAB016" w14:textId="77777777" w:rsidR="00475BA0" w:rsidRDefault="00B85E9E">
      <w:pPr>
        <w:pStyle w:val="Plattetekst1"/>
        <w:numPr>
          <w:ilvl w:val="1"/>
          <w:numId w:val="25"/>
        </w:numPr>
      </w:pPr>
      <w:r>
        <w:lastRenderedPageBreak/>
        <w:t xml:space="preserve">8 </w:t>
      </w:r>
      <w:proofErr w:type="spellStart"/>
      <w:r>
        <w:t>px</w:t>
      </w:r>
      <w:proofErr w:type="spellEnd"/>
      <w:r>
        <w:t xml:space="preserve"> op schaalniveau 13</w:t>
      </w:r>
    </w:p>
    <w:p w14:paraId="51A2024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4F3E1FC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D56FCA7" w14:textId="77777777" w:rsidR="00475BA0" w:rsidRDefault="00B85E9E">
      <w:pPr>
        <w:pStyle w:val="Plattetekst1"/>
        <w:numPr>
          <w:ilvl w:val="0"/>
          <w:numId w:val="25"/>
        </w:numPr>
      </w:pPr>
      <w:r>
        <w:t>Transparantie: 60 %</w:t>
      </w:r>
    </w:p>
    <w:p w14:paraId="2D274BD7" w14:textId="77777777" w:rsidR="00475BA0" w:rsidRDefault="00B85E9E">
      <w:pPr>
        <w:pStyle w:val="Kop3"/>
        <w:numPr>
          <w:ilvl w:val="2"/>
          <w:numId w:val="2"/>
        </w:numPr>
      </w:pPr>
      <w:bookmarkStart w:id="131" w:name="__RefHeading___Toc4534_4117045737"/>
      <w:bookmarkEnd w:id="131"/>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12BCEE3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795414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3F6609E"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DE551BB"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117D65F4" w14:textId="77777777" w:rsidR="00475BA0" w:rsidRDefault="00B85E9E">
            <w:pPr>
              <w:pStyle w:val="TableContents"/>
              <w:jc w:val="center"/>
            </w:pPr>
            <w:r>
              <w:rPr>
                <w:rFonts w:eastAsia="Lucida Sans Unicode" w:cs="Tahoma"/>
                <w:b/>
                <w:bCs/>
                <w:iCs/>
                <w:color w:val="FFFFFF"/>
                <w:szCs w:val="20"/>
              </w:rPr>
              <w:t>Buiten gebruik</w:t>
            </w:r>
          </w:p>
        </w:tc>
      </w:tr>
      <w:tr w:rsidR="00475BA0" w14:paraId="13AAA29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0BDD77"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C197C" w14:textId="77777777" w:rsidR="00475BA0" w:rsidRDefault="00B85E9E">
            <w:pPr>
              <w:pStyle w:val="TableContents"/>
            </w:pPr>
            <w:r>
              <w:rPr>
                <w:noProof/>
              </w:rPr>
              <w:drawing>
                <wp:anchor distT="0" distB="0" distL="0" distR="0" simplePos="0" relativeHeight="40" behindDoc="0" locked="0" layoutInCell="1" allowOverlap="1" wp14:anchorId="43A8FE05" wp14:editId="4525EDAB">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475BA0" w14:paraId="0FDC9A2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2CF81E"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374847" w14:textId="77777777" w:rsidR="00475BA0" w:rsidRDefault="00B85E9E">
            <w:pPr>
              <w:pStyle w:val="TableContents"/>
            </w:pPr>
            <w:r>
              <w:rPr>
                <w:noProof/>
              </w:rPr>
              <w:drawing>
                <wp:anchor distT="0" distB="0" distL="0" distR="0" simplePos="0" relativeHeight="41" behindDoc="0" locked="0" layoutInCell="1" allowOverlap="1" wp14:anchorId="5B1B8985" wp14:editId="4A778955">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rsidR="00475BA0" w14:paraId="2ACD18B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D133D50"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23E9CD" w14:textId="77777777" w:rsidR="00475BA0" w:rsidRDefault="00B85E9E">
            <w:pPr>
              <w:pStyle w:val="TableContents"/>
            </w:pPr>
            <w:r>
              <w:rPr>
                <w:noProof/>
              </w:rPr>
              <w:drawing>
                <wp:anchor distT="0" distB="0" distL="0" distR="0" simplePos="0" relativeHeight="42" behindDoc="0" locked="0" layoutInCell="1" allowOverlap="1" wp14:anchorId="66DC6FCC" wp14:editId="31B9D0DC">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rsidR="00475BA0" w14:paraId="14B5FD7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3AFE81"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2474D" w14:textId="77777777" w:rsidR="00475BA0" w:rsidRDefault="00B85E9E">
            <w:pPr>
              <w:pStyle w:val="TableContents"/>
            </w:pPr>
            <w:r>
              <w:rPr>
                <w:noProof/>
              </w:rPr>
              <w:drawing>
                <wp:anchor distT="0" distB="0" distL="0" distR="0" simplePos="0" relativeHeight="59" behindDoc="0" locked="0" layoutInCell="1" allowOverlap="1" wp14:anchorId="408E430A" wp14:editId="2CAEBC89">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14:paraId="24C86876" w14:textId="77777777" w:rsidR="00475BA0" w:rsidRDefault="00B85E9E">
      <w:pPr>
        <w:pStyle w:val="Kop2"/>
        <w:numPr>
          <w:ilvl w:val="1"/>
          <w:numId w:val="2"/>
        </w:numPr>
      </w:pPr>
      <w:bookmarkStart w:id="132" w:name="__RefHeading___Toc6335_1469215086"/>
      <w:bookmarkStart w:id="133" w:name="_Toc42596116"/>
      <w:bookmarkEnd w:id="132"/>
      <w:r>
        <w:t>Mangat</w:t>
      </w:r>
      <w:bookmarkEnd w:id="133"/>
    </w:p>
    <w:p w14:paraId="375C483D" w14:textId="77777777" w:rsidR="00475BA0" w:rsidRDefault="00B85E9E">
      <w:pPr>
        <w:pStyle w:val="Kop3"/>
        <w:numPr>
          <w:ilvl w:val="2"/>
          <w:numId w:val="2"/>
        </w:numPr>
      </w:pPr>
      <w:bookmarkStart w:id="134" w:name="__RefHeading___Toc4536_4117045737"/>
      <w:bookmarkEnd w:id="134"/>
      <w:r>
        <w:t>Regel</w:t>
      </w:r>
    </w:p>
    <w:p w14:paraId="6A4C300A"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7DBCE59" w14:textId="77777777" w:rsidR="00475BA0" w:rsidRDefault="00B85E9E">
      <w:pPr>
        <w:pStyle w:val="Plattetekst1"/>
        <w:numPr>
          <w:ilvl w:val="0"/>
          <w:numId w:val="25"/>
        </w:numPr>
      </w:pPr>
      <w:r>
        <w:t>Kleur:</w:t>
      </w:r>
    </w:p>
    <w:p w14:paraId="1687D03A" w14:textId="77777777" w:rsidR="00475BA0" w:rsidRDefault="00B85E9E">
      <w:pPr>
        <w:pStyle w:val="Plattetekst1"/>
        <w:numPr>
          <w:ilvl w:val="1"/>
          <w:numId w:val="25"/>
        </w:numPr>
      </w:pPr>
      <w:r>
        <w:t>Vlak: het puntsymbool krijgt de kleur overeenkomstig het “thema” van het nutsvoorzieningennet waarin het gebruikt wordt.</w:t>
      </w:r>
    </w:p>
    <w:p w14:paraId="734BF4C5" w14:textId="77777777" w:rsidR="00475BA0" w:rsidRDefault="00B85E9E">
      <w:pPr>
        <w:pStyle w:val="Plattetekst1"/>
        <w:numPr>
          <w:ilvl w:val="1"/>
          <w:numId w:val="25"/>
        </w:numPr>
      </w:pPr>
      <w:r>
        <w:t>Lijn: #000000</w:t>
      </w:r>
    </w:p>
    <w:p w14:paraId="43FA1025" w14:textId="77777777" w:rsidR="00475BA0" w:rsidRDefault="00B85E9E">
      <w:pPr>
        <w:pStyle w:val="Plattetekst1"/>
        <w:numPr>
          <w:ilvl w:val="1"/>
          <w:numId w:val="25"/>
        </w:numPr>
      </w:pPr>
      <w:r>
        <w:t>Punt (aangrijpingspunt): #000000</w:t>
      </w:r>
    </w:p>
    <w:p w14:paraId="6B4A288A" w14:textId="77777777" w:rsidR="00475BA0" w:rsidRDefault="00B85E9E">
      <w:pPr>
        <w:pStyle w:val="Plattetekst1"/>
        <w:numPr>
          <w:ilvl w:val="0"/>
          <w:numId w:val="25"/>
        </w:numPr>
      </w:pPr>
      <w:r>
        <w:t>Vorm:</w:t>
      </w:r>
    </w:p>
    <w:p w14:paraId="170232D1" w14:textId="77777777" w:rsidR="00475BA0" w:rsidRDefault="00B85E9E">
      <w:pPr>
        <w:pStyle w:val="Plattetekst1"/>
        <w:numPr>
          <w:ilvl w:val="1"/>
          <w:numId w:val="25"/>
        </w:numPr>
      </w:pPr>
      <w:r>
        <w:t>Puntsymbool:</w:t>
      </w:r>
    </w:p>
    <w:p w14:paraId="4A6438FE" w14:textId="77777777" w:rsidR="00475BA0" w:rsidRDefault="00B85E9E">
      <w:pPr>
        <w:pStyle w:val="Plattetekst1"/>
        <w:numPr>
          <w:ilvl w:val="2"/>
          <w:numId w:val="25"/>
        </w:numPr>
      </w:pPr>
      <w:r>
        <w:t>Vierkant op schaalniveau 11-14</w:t>
      </w:r>
    </w:p>
    <w:p w14:paraId="01EB438A" w14:textId="77777777" w:rsidR="00475BA0" w:rsidRDefault="00B85E9E">
      <w:pPr>
        <w:pStyle w:val="Plattetekst1"/>
        <w:numPr>
          <w:ilvl w:val="2"/>
          <w:numId w:val="25"/>
        </w:numPr>
      </w:pPr>
      <w:r>
        <w:t>Puntsymbool op schaalniveau 15-16</w:t>
      </w:r>
    </w:p>
    <w:p w14:paraId="398AC1C0" w14:textId="77777777" w:rsidR="00475BA0" w:rsidRDefault="00B85E9E">
      <w:pPr>
        <w:pStyle w:val="Plattetekst1"/>
        <w:numPr>
          <w:ilvl w:val="2"/>
          <w:numId w:val="25"/>
        </w:numPr>
      </w:pPr>
      <w:r>
        <w:t>Cirkel op schaalniveau 15-16 (voor het aangrijpingspunt)</w:t>
      </w:r>
    </w:p>
    <w:p w14:paraId="1B37BA92" w14:textId="77777777" w:rsidR="00475BA0" w:rsidRDefault="00B85E9E">
      <w:pPr>
        <w:pStyle w:val="Plattetekst1"/>
        <w:numPr>
          <w:ilvl w:val="1"/>
          <w:numId w:val="25"/>
        </w:numPr>
      </w:pPr>
      <w:r>
        <w:t>Lijnsymbool (omtrek van het puntsymbool)</w:t>
      </w:r>
    </w:p>
    <w:p w14:paraId="43FD3906" w14:textId="77777777" w:rsidR="00475BA0" w:rsidRDefault="00B85E9E">
      <w:pPr>
        <w:pStyle w:val="Plattetekst1"/>
        <w:numPr>
          <w:ilvl w:val="2"/>
          <w:numId w:val="25"/>
        </w:numPr>
      </w:pPr>
      <w:r>
        <w:t>Geprojecteerd:</w:t>
      </w:r>
    </w:p>
    <w:p w14:paraId="648167AE" w14:textId="77777777" w:rsidR="00475BA0" w:rsidRDefault="00B85E9E">
      <w:pPr>
        <w:pStyle w:val="Plattetekst1"/>
        <w:numPr>
          <w:ilvl w:val="3"/>
          <w:numId w:val="25"/>
        </w:numPr>
      </w:pPr>
      <w:r>
        <w:lastRenderedPageBreak/>
        <w:t>Schaalniveau 11-14: 1px doorgetrokken, 1px onderbroken</w:t>
      </w:r>
    </w:p>
    <w:p w14:paraId="53736982" w14:textId="77777777" w:rsidR="00475BA0" w:rsidRDefault="00B85E9E">
      <w:pPr>
        <w:pStyle w:val="Plattetekst1"/>
        <w:numPr>
          <w:ilvl w:val="3"/>
          <w:numId w:val="25"/>
        </w:numPr>
      </w:pPr>
      <w:r>
        <w:t>Schaalniveau 15-16: 4px doorgetrokken, 4px onderbroken</w:t>
      </w:r>
    </w:p>
    <w:p w14:paraId="0DA37E44" w14:textId="77777777" w:rsidR="00475BA0" w:rsidRDefault="00B85E9E">
      <w:pPr>
        <w:pStyle w:val="Plattetekst1"/>
        <w:numPr>
          <w:ilvl w:val="2"/>
          <w:numId w:val="25"/>
        </w:numPr>
      </w:pPr>
      <w:r>
        <w:t>In gebruik:</w:t>
      </w:r>
    </w:p>
    <w:p w14:paraId="542FA89B" w14:textId="77777777" w:rsidR="00475BA0" w:rsidRDefault="00B85E9E">
      <w:pPr>
        <w:pStyle w:val="Plattetekst1"/>
        <w:numPr>
          <w:ilvl w:val="3"/>
          <w:numId w:val="25"/>
        </w:numPr>
      </w:pPr>
      <w:r>
        <w:t>Schaalniveau 11-14: doorgetrokken lijn</w:t>
      </w:r>
    </w:p>
    <w:p w14:paraId="43641B19" w14:textId="77777777" w:rsidR="00475BA0" w:rsidRDefault="00B85E9E">
      <w:pPr>
        <w:pStyle w:val="Plattetekst1"/>
        <w:numPr>
          <w:ilvl w:val="3"/>
          <w:numId w:val="25"/>
        </w:numPr>
      </w:pPr>
      <w:r>
        <w:t>Schaalniveau 15-16: geen</w:t>
      </w:r>
    </w:p>
    <w:p w14:paraId="72707149" w14:textId="77777777" w:rsidR="00475BA0" w:rsidRDefault="00B85E9E">
      <w:pPr>
        <w:pStyle w:val="Plattetekst1"/>
        <w:numPr>
          <w:ilvl w:val="2"/>
          <w:numId w:val="25"/>
        </w:numPr>
      </w:pPr>
      <w:r>
        <w:t>Buiten gebruik:</w:t>
      </w:r>
    </w:p>
    <w:p w14:paraId="5EB6EA3D" w14:textId="77777777" w:rsidR="00475BA0" w:rsidRDefault="00B85E9E">
      <w:pPr>
        <w:pStyle w:val="Plattetekst1"/>
        <w:numPr>
          <w:ilvl w:val="3"/>
          <w:numId w:val="25"/>
        </w:numPr>
      </w:pPr>
      <w:r>
        <w:t>Schaalniveau 11-14: 4px doorgetrokken, 2px onderbroken, 2px doorgetrokken, 2px onderbroken</w:t>
      </w:r>
    </w:p>
    <w:p w14:paraId="2A451595" w14:textId="77777777" w:rsidR="00475BA0" w:rsidRDefault="00B85E9E">
      <w:pPr>
        <w:pStyle w:val="Plattetekst1"/>
        <w:numPr>
          <w:ilvl w:val="3"/>
          <w:numId w:val="25"/>
        </w:numPr>
      </w:pPr>
      <w:r>
        <w:t>Schaalniveau 15-16: 12px doorgetrokken, 4px onderbroken, 4px doorgetrokken, 4px onderbroken</w:t>
      </w:r>
    </w:p>
    <w:p w14:paraId="3759AC6D" w14:textId="77777777" w:rsidR="00475BA0" w:rsidRDefault="00B85E9E">
      <w:pPr>
        <w:pStyle w:val="Plattetekst1"/>
        <w:numPr>
          <w:ilvl w:val="0"/>
          <w:numId w:val="25"/>
        </w:numPr>
      </w:pPr>
      <w:r>
        <w:t>Grootte:</w:t>
      </w:r>
    </w:p>
    <w:p w14:paraId="0638AD63"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76075FF"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A9B98F8"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1E483A10"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3E834BA"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E3BB743" w14:textId="77777777" w:rsidR="00475BA0" w:rsidRDefault="00B85E9E">
      <w:pPr>
        <w:pStyle w:val="Plattetekst1"/>
        <w:numPr>
          <w:ilvl w:val="0"/>
          <w:numId w:val="25"/>
        </w:numPr>
      </w:pPr>
      <w:r>
        <w:t>Transparantie: 60 %</w:t>
      </w:r>
    </w:p>
    <w:p w14:paraId="23F24A33" w14:textId="77777777" w:rsidR="00475BA0" w:rsidRDefault="00B85E9E">
      <w:pPr>
        <w:pStyle w:val="Kop3"/>
        <w:numPr>
          <w:ilvl w:val="2"/>
          <w:numId w:val="2"/>
        </w:numPr>
      </w:pPr>
      <w:bookmarkStart w:id="135" w:name="__RefHeading___Toc4538_4117045737"/>
      <w:bookmarkEnd w:id="135"/>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520EACC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1155D9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BB46C9B"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B74EB9"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A53F5F0" w14:textId="77777777" w:rsidR="00475BA0" w:rsidRDefault="00B85E9E">
            <w:pPr>
              <w:pStyle w:val="TableContents"/>
              <w:jc w:val="center"/>
            </w:pPr>
            <w:r>
              <w:rPr>
                <w:rFonts w:eastAsia="Lucida Sans Unicode" w:cs="Tahoma"/>
                <w:b/>
                <w:bCs/>
                <w:iCs/>
                <w:color w:val="FFFFFF"/>
                <w:szCs w:val="20"/>
              </w:rPr>
              <w:t>Buiten gebruik</w:t>
            </w:r>
          </w:p>
        </w:tc>
      </w:tr>
      <w:tr w:rsidR="00475BA0" w14:paraId="0D2A18F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807887E"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0C0BB5" w14:textId="77777777" w:rsidR="00475BA0" w:rsidRDefault="00B85E9E">
            <w:pPr>
              <w:pStyle w:val="TableContents"/>
            </w:pPr>
            <w:r>
              <w:rPr>
                <w:noProof/>
              </w:rPr>
              <w:drawing>
                <wp:anchor distT="0" distB="0" distL="0" distR="0" simplePos="0" relativeHeight="43" behindDoc="0" locked="0" layoutInCell="1" allowOverlap="1" wp14:anchorId="4683AECF" wp14:editId="44D60946">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475BA0" w14:paraId="668B980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0C7919"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E84DB" w14:textId="77777777" w:rsidR="00475BA0" w:rsidRDefault="00B85E9E">
            <w:pPr>
              <w:pStyle w:val="TableContents"/>
            </w:pPr>
            <w:r>
              <w:rPr>
                <w:noProof/>
              </w:rPr>
              <w:drawing>
                <wp:anchor distT="0" distB="0" distL="0" distR="0" simplePos="0" relativeHeight="44" behindDoc="0" locked="0" layoutInCell="1" allowOverlap="1" wp14:anchorId="622EA69B" wp14:editId="32BA82E4">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rsidR="00475BA0" w14:paraId="514A54B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552A67"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4878AD" w14:textId="77777777" w:rsidR="00475BA0" w:rsidRDefault="00B85E9E">
            <w:pPr>
              <w:pStyle w:val="TableContents"/>
            </w:pPr>
            <w:r>
              <w:rPr>
                <w:noProof/>
              </w:rPr>
              <w:drawing>
                <wp:anchor distT="0" distB="0" distL="0" distR="0" simplePos="0" relativeHeight="45" behindDoc="0" locked="0" layoutInCell="1" allowOverlap="1" wp14:anchorId="383C44F6" wp14:editId="7B2E6CED">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rsidR="00475BA0" w14:paraId="1B04EA1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BA108D0"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DBD19A" w14:textId="77777777" w:rsidR="00475BA0" w:rsidRDefault="00B85E9E">
            <w:pPr>
              <w:pStyle w:val="TableContents"/>
            </w:pPr>
            <w:r>
              <w:rPr>
                <w:noProof/>
              </w:rPr>
              <w:drawing>
                <wp:anchor distT="0" distB="0" distL="0" distR="0" simplePos="0" relativeHeight="60" behindDoc="0" locked="0" layoutInCell="1" allowOverlap="1" wp14:anchorId="3F15BEF4" wp14:editId="404B5E0C">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5"/>
                          <a:stretch>
                            <a:fillRect/>
                          </a:stretch>
                        </pic:blipFill>
                        <pic:spPr bwMode="auto">
                          <a:xfrm>
                            <a:off x="0" y="0"/>
                            <a:ext cx="4326890" cy="202565"/>
                          </a:xfrm>
                          <a:prstGeom prst="rect">
                            <a:avLst/>
                          </a:prstGeom>
                        </pic:spPr>
                      </pic:pic>
                    </a:graphicData>
                  </a:graphic>
                </wp:anchor>
              </w:drawing>
            </w:r>
          </w:p>
        </w:tc>
      </w:tr>
    </w:tbl>
    <w:p w14:paraId="26948850" w14:textId="77777777" w:rsidR="00475BA0" w:rsidRDefault="00B85E9E">
      <w:pPr>
        <w:pStyle w:val="Kop2"/>
        <w:numPr>
          <w:ilvl w:val="1"/>
          <w:numId w:val="2"/>
        </w:numPr>
      </w:pPr>
      <w:bookmarkStart w:id="136" w:name="__RefHeading___Toc6337_1469215086"/>
      <w:bookmarkStart w:id="137" w:name="_Toc42596117"/>
      <w:bookmarkEnd w:id="136"/>
      <w:r>
        <w:t>Mast</w:t>
      </w:r>
      <w:bookmarkEnd w:id="137"/>
    </w:p>
    <w:p w14:paraId="2B3E1B63" w14:textId="77777777" w:rsidR="00475BA0" w:rsidRDefault="00B85E9E">
      <w:pPr>
        <w:pStyle w:val="Kop3"/>
        <w:numPr>
          <w:ilvl w:val="2"/>
          <w:numId w:val="2"/>
        </w:numPr>
      </w:pPr>
      <w:bookmarkStart w:id="138" w:name="__RefHeading___Toc4540_4117045737"/>
      <w:bookmarkEnd w:id="138"/>
      <w:r>
        <w:t>Regel</w:t>
      </w:r>
    </w:p>
    <w:p w14:paraId="08AD72E5"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011D6B13" w14:textId="77777777" w:rsidR="00475BA0" w:rsidRDefault="00B85E9E">
      <w:pPr>
        <w:pStyle w:val="Plattetekst1"/>
        <w:numPr>
          <w:ilvl w:val="0"/>
          <w:numId w:val="25"/>
        </w:numPr>
      </w:pPr>
      <w:r>
        <w:t>Kleur:</w:t>
      </w:r>
    </w:p>
    <w:p w14:paraId="60A16E00" w14:textId="77777777" w:rsidR="00475BA0" w:rsidRDefault="00B85E9E">
      <w:pPr>
        <w:pStyle w:val="Plattetekst1"/>
        <w:numPr>
          <w:ilvl w:val="1"/>
          <w:numId w:val="25"/>
        </w:numPr>
      </w:pPr>
      <w:r>
        <w:t>Vlak: het puntsymbool krijgt de kleur overeenkomstig het “thema” van het nutsvoorzieningennet waarin het gebruikt wordt.</w:t>
      </w:r>
    </w:p>
    <w:p w14:paraId="2C05D563" w14:textId="77777777" w:rsidR="00475BA0" w:rsidRDefault="00B85E9E">
      <w:pPr>
        <w:pStyle w:val="Plattetekst1"/>
        <w:numPr>
          <w:ilvl w:val="1"/>
          <w:numId w:val="25"/>
        </w:numPr>
      </w:pPr>
      <w:r>
        <w:t>Lijn: #000000</w:t>
      </w:r>
    </w:p>
    <w:p w14:paraId="76D7FEAB" w14:textId="77777777" w:rsidR="00475BA0" w:rsidRDefault="00B85E9E">
      <w:pPr>
        <w:pStyle w:val="Plattetekst1"/>
        <w:numPr>
          <w:ilvl w:val="1"/>
          <w:numId w:val="25"/>
        </w:numPr>
      </w:pPr>
      <w:r>
        <w:t>Cirkel (aangrijpingspunt): #000000</w:t>
      </w:r>
    </w:p>
    <w:p w14:paraId="5751DFCE" w14:textId="77777777" w:rsidR="00475BA0" w:rsidRDefault="00B85E9E">
      <w:pPr>
        <w:pStyle w:val="Plattetekst1"/>
        <w:numPr>
          <w:ilvl w:val="0"/>
          <w:numId w:val="25"/>
        </w:numPr>
      </w:pPr>
      <w:r>
        <w:t>Vorm:</w:t>
      </w:r>
    </w:p>
    <w:p w14:paraId="7B03BB12" w14:textId="77777777" w:rsidR="00475BA0" w:rsidRDefault="00B85E9E">
      <w:pPr>
        <w:pStyle w:val="Plattetekst1"/>
        <w:numPr>
          <w:ilvl w:val="1"/>
          <w:numId w:val="25"/>
        </w:numPr>
      </w:pPr>
      <w:r>
        <w:t>Puntsymbool:</w:t>
      </w:r>
    </w:p>
    <w:p w14:paraId="592CAE8E" w14:textId="77777777" w:rsidR="00475BA0" w:rsidRDefault="00B85E9E">
      <w:pPr>
        <w:pStyle w:val="Plattetekst1"/>
        <w:numPr>
          <w:ilvl w:val="2"/>
          <w:numId w:val="25"/>
        </w:numPr>
      </w:pPr>
      <w:r>
        <w:t>Vierkant op schaalniveau 11-14</w:t>
      </w:r>
    </w:p>
    <w:p w14:paraId="223151BC" w14:textId="77777777" w:rsidR="00475BA0" w:rsidRDefault="00B85E9E">
      <w:pPr>
        <w:pStyle w:val="Plattetekst1"/>
        <w:numPr>
          <w:ilvl w:val="2"/>
          <w:numId w:val="25"/>
        </w:numPr>
      </w:pPr>
      <w:r>
        <w:t>Puntsymbool op schaalniveau 15-16</w:t>
      </w:r>
    </w:p>
    <w:p w14:paraId="59194C19" w14:textId="77777777" w:rsidR="00475BA0" w:rsidRDefault="00B85E9E">
      <w:pPr>
        <w:pStyle w:val="Plattetekst1"/>
        <w:numPr>
          <w:ilvl w:val="2"/>
          <w:numId w:val="25"/>
        </w:numPr>
      </w:pPr>
      <w:r>
        <w:t>Cirkel op schaalniveau 15-16 (voor het aangrijpingspunt)</w:t>
      </w:r>
    </w:p>
    <w:p w14:paraId="3A893AC4" w14:textId="77777777" w:rsidR="00475BA0" w:rsidRDefault="00B85E9E">
      <w:pPr>
        <w:pStyle w:val="Plattetekst1"/>
        <w:numPr>
          <w:ilvl w:val="1"/>
          <w:numId w:val="25"/>
        </w:numPr>
      </w:pPr>
      <w:r>
        <w:t>Lijnsymbool (omtrek van het puntsymbool)</w:t>
      </w:r>
    </w:p>
    <w:p w14:paraId="3DA04952" w14:textId="77777777" w:rsidR="00475BA0" w:rsidRDefault="00B85E9E">
      <w:pPr>
        <w:pStyle w:val="Plattetekst1"/>
        <w:numPr>
          <w:ilvl w:val="2"/>
          <w:numId w:val="25"/>
        </w:numPr>
      </w:pPr>
      <w:r>
        <w:t>Geprojecteerd:</w:t>
      </w:r>
    </w:p>
    <w:p w14:paraId="492999A4" w14:textId="77777777" w:rsidR="00475BA0" w:rsidRDefault="00B85E9E">
      <w:pPr>
        <w:pStyle w:val="Plattetekst1"/>
        <w:numPr>
          <w:ilvl w:val="3"/>
          <w:numId w:val="25"/>
        </w:numPr>
      </w:pPr>
      <w:r>
        <w:t>Schaalniveau 11-14: 1px doorgetrokken, 1px onderbroken</w:t>
      </w:r>
    </w:p>
    <w:p w14:paraId="5BF81406" w14:textId="77777777" w:rsidR="00475BA0" w:rsidRDefault="00B85E9E">
      <w:pPr>
        <w:pStyle w:val="Plattetekst1"/>
        <w:numPr>
          <w:ilvl w:val="3"/>
          <w:numId w:val="25"/>
        </w:numPr>
      </w:pPr>
      <w:r>
        <w:t>Schaalniveau 15-16: 4px doorgetrokken, 4px onderbroken</w:t>
      </w:r>
    </w:p>
    <w:p w14:paraId="57251626" w14:textId="77777777" w:rsidR="00475BA0" w:rsidRDefault="00B85E9E">
      <w:pPr>
        <w:pStyle w:val="Plattetekst1"/>
        <w:numPr>
          <w:ilvl w:val="2"/>
          <w:numId w:val="25"/>
        </w:numPr>
      </w:pPr>
      <w:r>
        <w:t>In gebruik:</w:t>
      </w:r>
    </w:p>
    <w:p w14:paraId="44CFA631" w14:textId="77777777" w:rsidR="00475BA0" w:rsidRDefault="00B85E9E">
      <w:pPr>
        <w:pStyle w:val="Plattetekst1"/>
        <w:numPr>
          <w:ilvl w:val="3"/>
          <w:numId w:val="25"/>
        </w:numPr>
      </w:pPr>
      <w:r>
        <w:t>Schaalniveau 11-14: doorgetrokken lijn</w:t>
      </w:r>
    </w:p>
    <w:p w14:paraId="6D277F56" w14:textId="77777777" w:rsidR="00475BA0" w:rsidRDefault="00B85E9E">
      <w:pPr>
        <w:pStyle w:val="Plattetekst1"/>
        <w:numPr>
          <w:ilvl w:val="3"/>
          <w:numId w:val="25"/>
        </w:numPr>
      </w:pPr>
      <w:r>
        <w:t>Schaalniveau 15-16: geen</w:t>
      </w:r>
    </w:p>
    <w:p w14:paraId="1F4D08C5" w14:textId="77777777" w:rsidR="00475BA0" w:rsidRDefault="00B85E9E">
      <w:pPr>
        <w:pStyle w:val="Plattetekst1"/>
        <w:numPr>
          <w:ilvl w:val="2"/>
          <w:numId w:val="25"/>
        </w:numPr>
      </w:pPr>
      <w:r>
        <w:t>Buiten gebruik:</w:t>
      </w:r>
    </w:p>
    <w:p w14:paraId="69563139" w14:textId="77777777" w:rsidR="00475BA0" w:rsidRDefault="00B85E9E">
      <w:pPr>
        <w:pStyle w:val="Plattetekst1"/>
        <w:numPr>
          <w:ilvl w:val="3"/>
          <w:numId w:val="25"/>
        </w:numPr>
      </w:pPr>
      <w:r>
        <w:t>Schaalniveau 11-14: 4px doorgetrokken, 2px onderbroken, 2px doorgetrokken, 2px onderbroken</w:t>
      </w:r>
    </w:p>
    <w:p w14:paraId="2AAB58BC" w14:textId="77777777" w:rsidR="00475BA0" w:rsidRDefault="00B85E9E">
      <w:pPr>
        <w:pStyle w:val="Plattetekst1"/>
        <w:numPr>
          <w:ilvl w:val="3"/>
          <w:numId w:val="25"/>
        </w:numPr>
      </w:pPr>
      <w:r>
        <w:t>Schaalniveau 15-16: 12px doorgetrokken, 4px onderbroken, 4px doorgetrokken, 4px onderbroken</w:t>
      </w:r>
    </w:p>
    <w:p w14:paraId="0A77F5E6" w14:textId="77777777" w:rsidR="00475BA0" w:rsidRDefault="00B85E9E">
      <w:pPr>
        <w:pStyle w:val="Plattetekst1"/>
        <w:numPr>
          <w:ilvl w:val="0"/>
          <w:numId w:val="25"/>
        </w:numPr>
      </w:pPr>
      <w:r>
        <w:t>Grootte:</w:t>
      </w:r>
    </w:p>
    <w:p w14:paraId="3721249D"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0D866D62"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791F13FA"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384E53AF"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2FED2FC6"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394E988B" w14:textId="77777777" w:rsidR="00475BA0" w:rsidRDefault="00B85E9E">
      <w:pPr>
        <w:pStyle w:val="Plattetekst1"/>
        <w:numPr>
          <w:ilvl w:val="0"/>
          <w:numId w:val="25"/>
        </w:numPr>
      </w:pPr>
      <w:r>
        <w:t>Transparantie: 60 %</w:t>
      </w:r>
    </w:p>
    <w:p w14:paraId="173EEFA1" w14:textId="77777777" w:rsidR="00475BA0" w:rsidRDefault="00B85E9E">
      <w:pPr>
        <w:pStyle w:val="Kop3"/>
        <w:numPr>
          <w:ilvl w:val="2"/>
          <w:numId w:val="2"/>
        </w:numPr>
      </w:pPr>
      <w:bookmarkStart w:id="139" w:name="__RefHeading___Toc4542_4117045737"/>
      <w:bookmarkEnd w:id="139"/>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09BAC306"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47BB2E0"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88A2ED6"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833C46C"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50346AB" w14:textId="77777777" w:rsidR="00475BA0" w:rsidRDefault="00B85E9E">
            <w:pPr>
              <w:pStyle w:val="TableContents"/>
              <w:jc w:val="center"/>
            </w:pPr>
            <w:r>
              <w:rPr>
                <w:rFonts w:eastAsia="Lucida Sans Unicode" w:cs="Tahoma"/>
                <w:b/>
                <w:bCs/>
                <w:iCs/>
                <w:color w:val="FFFFFF"/>
                <w:szCs w:val="20"/>
              </w:rPr>
              <w:t>Buiten gebruik</w:t>
            </w:r>
          </w:p>
        </w:tc>
      </w:tr>
      <w:tr w:rsidR="00475BA0" w14:paraId="69D77F7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CD879CC"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C55EEC" w14:textId="77777777" w:rsidR="00475BA0" w:rsidRDefault="00B85E9E">
            <w:pPr>
              <w:pStyle w:val="TableContents"/>
            </w:pPr>
            <w:r>
              <w:rPr>
                <w:noProof/>
              </w:rPr>
              <w:drawing>
                <wp:anchor distT="0" distB="0" distL="0" distR="0" simplePos="0" relativeHeight="46" behindDoc="0" locked="0" layoutInCell="1" allowOverlap="1" wp14:anchorId="2663D02C" wp14:editId="5E35EB58">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475BA0" w14:paraId="6DA9ED0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0E7B3"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0562BE" w14:textId="77777777" w:rsidR="00475BA0" w:rsidRDefault="00B85E9E">
            <w:pPr>
              <w:pStyle w:val="TableContents"/>
            </w:pPr>
            <w:r>
              <w:rPr>
                <w:noProof/>
              </w:rPr>
              <w:drawing>
                <wp:anchor distT="0" distB="0" distL="0" distR="0" simplePos="0" relativeHeight="47" behindDoc="0" locked="0" layoutInCell="1" allowOverlap="1" wp14:anchorId="5592741F" wp14:editId="6E7DAB57">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rsidR="00475BA0" w14:paraId="584B245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AF66BB3"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8E832D" w14:textId="77777777" w:rsidR="00475BA0" w:rsidRDefault="00B85E9E">
            <w:pPr>
              <w:pStyle w:val="TableContents"/>
            </w:pPr>
            <w:r>
              <w:rPr>
                <w:noProof/>
              </w:rPr>
              <w:drawing>
                <wp:anchor distT="0" distB="0" distL="0" distR="0" simplePos="0" relativeHeight="48" behindDoc="0" locked="0" layoutInCell="1" allowOverlap="1" wp14:anchorId="66231FE4" wp14:editId="6C8B4E42">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rsidR="00475BA0" w14:paraId="12D93A2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BD48DC"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10F6A" w14:textId="77777777" w:rsidR="00475BA0" w:rsidRDefault="00B85E9E">
            <w:pPr>
              <w:pStyle w:val="TableContents"/>
            </w:pPr>
            <w:r>
              <w:rPr>
                <w:noProof/>
              </w:rPr>
              <w:drawing>
                <wp:anchor distT="0" distB="0" distL="0" distR="0" simplePos="0" relativeHeight="61" behindDoc="0" locked="0" layoutInCell="1" allowOverlap="1" wp14:anchorId="3746316A" wp14:editId="1AE277AB">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6"/>
                          <a:stretch>
                            <a:fillRect/>
                          </a:stretch>
                        </pic:blipFill>
                        <pic:spPr bwMode="auto">
                          <a:xfrm>
                            <a:off x="0" y="0"/>
                            <a:ext cx="4326890" cy="202565"/>
                          </a:xfrm>
                          <a:prstGeom prst="rect">
                            <a:avLst/>
                          </a:prstGeom>
                        </pic:spPr>
                      </pic:pic>
                    </a:graphicData>
                  </a:graphic>
                </wp:anchor>
              </w:drawing>
            </w:r>
          </w:p>
        </w:tc>
      </w:tr>
    </w:tbl>
    <w:p w14:paraId="32982862" w14:textId="77777777" w:rsidR="00475BA0" w:rsidRDefault="00B85E9E">
      <w:pPr>
        <w:pStyle w:val="Kop2"/>
        <w:numPr>
          <w:ilvl w:val="1"/>
          <w:numId w:val="2"/>
        </w:numPr>
      </w:pPr>
      <w:bookmarkStart w:id="140" w:name="__RefHeading___Toc6339_1469215086"/>
      <w:bookmarkStart w:id="141" w:name="_Toc42596118"/>
      <w:bookmarkEnd w:id="140"/>
      <w:r>
        <w:t>Technisch gebouw</w:t>
      </w:r>
      <w:bookmarkEnd w:id="141"/>
    </w:p>
    <w:p w14:paraId="1251FF03" w14:textId="77777777" w:rsidR="00475BA0" w:rsidRDefault="00B85E9E">
      <w:pPr>
        <w:pStyle w:val="Kop3"/>
        <w:numPr>
          <w:ilvl w:val="2"/>
          <w:numId w:val="2"/>
        </w:numPr>
      </w:pPr>
      <w:bookmarkStart w:id="142" w:name="__RefHeading___Toc4544_4117045737"/>
      <w:bookmarkEnd w:id="142"/>
      <w:r>
        <w:t>Regel</w:t>
      </w:r>
    </w:p>
    <w:p w14:paraId="6EB0CD89"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FC9EA7F" w14:textId="77777777" w:rsidR="00475BA0" w:rsidRDefault="00B85E9E">
      <w:pPr>
        <w:pStyle w:val="Plattetekst1"/>
        <w:numPr>
          <w:ilvl w:val="0"/>
          <w:numId w:val="25"/>
        </w:numPr>
      </w:pPr>
      <w:r>
        <w:t>Kleur:</w:t>
      </w:r>
    </w:p>
    <w:p w14:paraId="5035C900" w14:textId="77777777" w:rsidR="00475BA0" w:rsidRDefault="00B85E9E">
      <w:pPr>
        <w:pStyle w:val="Plattetekst1"/>
        <w:numPr>
          <w:ilvl w:val="1"/>
          <w:numId w:val="25"/>
        </w:numPr>
      </w:pPr>
      <w:r>
        <w:t>Vlak: het puntsymbool krijgt de kleur overeenkomstig het “thema” van het nutsvoorzieningennet waarin het gebruikt wordt.</w:t>
      </w:r>
    </w:p>
    <w:p w14:paraId="3A6CEE0D" w14:textId="77777777" w:rsidR="00475BA0" w:rsidRDefault="00B85E9E">
      <w:pPr>
        <w:pStyle w:val="Plattetekst1"/>
        <w:numPr>
          <w:ilvl w:val="1"/>
          <w:numId w:val="25"/>
        </w:numPr>
      </w:pPr>
      <w:r>
        <w:t>Lijn: #000000</w:t>
      </w:r>
    </w:p>
    <w:p w14:paraId="7FF53585" w14:textId="77777777" w:rsidR="00475BA0" w:rsidRDefault="00B85E9E">
      <w:pPr>
        <w:pStyle w:val="Plattetekst1"/>
        <w:numPr>
          <w:ilvl w:val="1"/>
          <w:numId w:val="25"/>
        </w:numPr>
      </w:pPr>
      <w:r>
        <w:t>Punt (aangrijpingspunt): #000000</w:t>
      </w:r>
    </w:p>
    <w:p w14:paraId="7D13367C" w14:textId="77777777" w:rsidR="00475BA0" w:rsidRDefault="00B85E9E">
      <w:pPr>
        <w:pStyle w:val="Plattetekst1"/>
        <w:numPr>
          <w:ilvl w:val="0"/>
          <w:numId w:val="25"/>
        </w:numPr>
      </w:pPr>
      <w:r>
        <w:t>Vorm:</w:t>
      </w:r>
    </w:p>
    <w:p w14:paraId="651E26F6" w14:textId="77777777" w:rsidR="00475BA0" w:rsidRDefault="00B85E9E">
      <w:pPr>
        <w:pStyle w:val="Plattetekst1"/>
        <w:numPr>
          <w:ilvl w:val="1"/>
          <w:numId w:val="25"/>
        </w:numPr>
      </w:pPr>
      <w:r>
        <w:t>Puntsymbool:</w:t>
      </w:r>
    </w:p>
    <w:p w14:paraId="50C98535" w14:textId="77777777" w:rsidR="00475BA0" w:rsidRDefault="00B85E9E">
      <w:pPr>
        <w:pStyle w:val="Plattetekst1"/>
        <w:numPr>
          <w:ilvl w:val="2"/>
          <w:numId w:val="25"/>
        </w:numPr>
      </w:pPr>
      <w:r>
        <w:t>Vierkant op schaalniveau 11-14</w:t>
      </w:r>
    </w:p>
    <w:p w14:paraId="5E0813ED" w14:textId="77777777" w:rsidR="00475BA0" w:rsidRDefault="00B85E9E">
      <w:pPr>
        <w:pStyle w:val="Plattetekst1"/>
        <w:numPr>
          <w:ilvl w:val="2"/>
          <w:numId w:val="25"/>
        </w:numPr>
      </w:pPr>
      <w:r>
        <w:t>Puntsymbool op schaalniveau 15-16</w:t>
      </w:r>
    </w:p>
    <w:p w14:paraId="76F1447C" w14:textId="77777777" w:rsidR="00475BA0" w:rsidRDefault="00B85E9E">
      <w:pPr>
        <w:pStyle w:val="Plattetekst1"/>
        <w:numPr>
          <w:ilvl w:val="2"/>
          <w:numId w:val="25"/>
        </w:numPr>
      </w:pPr>
      <w:r>
        <w:t>Cirkel op schaalniveau 15-16 (voor het aangrijpingspunt)</w:t>
      </w:r>
    </w:p>
    <w:p w14:paraId="20DD3DA3" w14:textId="77777777" w:rsidR="00475BA0" w:rsidRDefault="00B85E9E">
      <w:pPr>
        <w:pStyle w:val="Plattetekst1"/>
        <w:numPr>
          <w:ilvl w:val="1"/>
          <w:numId w:val="25"/>
        </w:numPr>
      </w:pPr>
      <w:r>
        <w:t>Lijnsymbool (omtrek van het puntsymbool)</w:t>
      </w:r>
    </w:p>
    <w:p w14:paraId="629261F7" w14:textId="77777777" w:rsidR="00475BA0" w:rsidRDefault="00B85E9E">
      <w:pPr>
        <w:pStyle w:val="Plattetekst1"/>
        <w:numPr>
          <w:ilvl w:val="2"/>
          <w:numId w:val="25"/>
        </w:numPr>
      </w:pPr>
      <w:r>
        <w:t>Geprojecteerd:</w:t>
      </w:r>
    </w:p>
    <w:p w14:paraId="24C53313" w14:textId="77777777" w:rsidR="00475BA0" w:rsidRDefault="00B85E9E">
      <w:pPr>
        <w:pStyle w:val="Plattetekst1"/>
        <w:numPr>
          <w:ilvl w:val="3"/>
          <w:numId w:val="25"/>
        </w:numPr>
      </w:pPr>
      <w:r>
        <w:t>Schaalniveau 11-14: 1px doorgetrokken, 1px onderbroken</w:t>
      </w:r>
    </w:p>
    <w:p w14:paraId="3C451A6C" w14:textId="77777777" w:rsidR="00475BA0" w:rsidRDefault="00B85E9E">
      <w:pPr>
        <w:pStyle w:val="Plattetekst1"/>
        <w:numPr>
          <w:ilvl w:val="3"/>
          <w:numId w:val="25"/>
        </w:numPr>
      </w:pPr>
      <w:r>
        <w:t>Schaalniveau 15-16: 4px doorgetrokken, 4px onderbroken</w:t>
      </w:r>
    </w:p>
    <w:p w14:paraId="421375C1" w14:textId="77777777" w:rsidR="00475BA0" w:rsidRDefault="00B85E9E">
      <w:pPr>
        <w:pStyle w:val="Plattetekst1"/>
        <w:numPr>
          <w:ilvl w:val="2"/>
          <w:numId w:val="25"/>
        </w:numPr>
      </w:pPr>
      <w:r>
        <w:t>In gebruik:</w:t>
      </w:r>
    </w:p>
    <w:p w14:paraId="7F9942C1" w14:textId="77777777" w:rsidR="00475BA0" w:rsidRDefault="00B85E9E">
      <w:pPr>
        <w:pStyle w:val="Plattetekst1"/>
        <w:numPr>
          <w:ilvl w:val="3"/>
          <w:numId w:val="25"/>
        </w:numPr>
      </w:pPr>
      <w:r>
        <w:t>Schaalniveau 11-14: doorgetrokken lijn</w:t>
      </w:r>
    </w:p>
    <w:p w14:paraId="35A2D78E" w14:textId="77777777" w:rsidR="00475BA0" w:rsidRDefault="00B85E9E">
      <w:pPr>
        <w:pStyle w:val="Plattetekst1"/>
        <w:numPr>
          <w:ilvl w:val="3"/>
          <w:numId w:val="25"/>
        </w:numPr>
      </w:pPr>
      <w:r>
        <w:lastRenderedPageBreak/>
        <w:t>Schaalniveau 15-16: geen</w:t>
      </w:r>
    </w:p>
    <w:p w14:paraId="43343CBA" w14:textId="77777777" w:rsidR="00475BA0" w:rsidRDefault="00B85E9E">
      <w:pPr>
        <w:pStyle w:val="Plattetekst1"/>
        <w:numPr>
          <w:ilvl w:val="2"/>
          <w:numId w:val="25"/>
        </w:numPr>
      </w:pPr>
      <w:r>
        <w:t>Buiten gebruik:</w:t>
      </w:r>
    </w:p>
    <w:p w14:paraId="460A72C1" w14:textId="77777777" w:rsidR="00475BA0" w:rsidRDefault="00B85E9E">
      <w:pPr>
        <w:pStyle w:val="Plattetekst1"/>
        <w:numPr>
          <w:ilvl w:val="3"/>
          <w:numId w:val="25"/>
        </w:numPr>
      </w:pPr>
      <w:r>
        <w:t>Schaalniveau 11-14: 4px doorgetrokken, 2px onderbroken, 2px doorgetrokken, 2px onderbroken</w:t>
      </w:r>
    </w:p>
    <w:p w14:paraId="19E11F05" w14:textId="77777777" w:rsidR="00475BA0" w:rsidRDefault="00B85E9E">
      <w:pPr>
        <w:pStyle w:val="Plattetekst1"/>
        <w:numPr>
          <w:ilvl w:val="3"/>
          <w:numId w:val="25"/>
        </w:numPr>
      </w:pPr>
      <w:r>
        <w:t>Schaalniveau 15-16: 12px doorgetrokken, 4px onderbroken, 4px doorgetrokken, 4px onderbroken</w:t>
      </w:r>
    </w:p>
    <w:p w14:paraId="6C6FD28A" w14:textId="77777777" w:rsidR="00475BA0" w:rsidRDefault="00B85E9E">
      <w:pPr>
        <w:pStyle w:val="Plattetekst1"/>
        <w:numPr>
          <w:ilvl w:val="0"/>
          <w:numId w:val="25"/>
        </w:numPr>
      </w:pPr>
      <w:r>
        <w:t>Grootte:</w:t>
      </w:r>
    </w:p>
    <w:p w14:paraId="18ECDC2A"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51C6FD9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9FC5F61"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41E3E2EE"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E85A45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7FF972B" w14:textId="77777777" w:rsidR="00475BA0" w:rsidRDefault="00B85E9E">
      <w:pPr>
        <w:pStyle w:val="Plattetekst1"/>
        <w:numPr>
          <w:ilvl w:val="0"/>
          <w:numId w:val="25"/>
        </w:numPr>
      </w:pPr>
      <w:r>
        <w:t>Transparantie: 60 %</w:t>
      </w:r>
    </w:p>
    <w:p w14:paraId="3357317A" w14:textId="77777777" w:rsidR="00475BA0" w:rsidRDefault="00B85E9E">
      <w:pPr>
        <w:pStyle w:val="Kop3"/>
        <w:numPr>
          <w:ilvl w:val="2"/>
          <w:numId w:val="2"/>
        </w:numPr>
      </w:pPr>
      <w:bookmarkStart w:id="143" w:name="__RefHeading___Toc4546_4117045737"/>
      <w:bookmarkEnd w:id="143"/>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75BA0" w14:paraId="1235A37F"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311DB87" w14:textId="77777777" w:rsidR="00475BA0" w:rsidRDefault="00475BA0">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4F1FAB73" w14:textId="77777777" w:rsidR="00475BA0" w:rsidRDefault="00B85E9E">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D0139B7" w14:textId="77777777" w:rsidR="00475BA0" w:rsidRDefault="00B85E9E">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30FDA48" w14:textId="77777777" w:rsidR="00475BA0" w:rsidRDefault="00B85E9E">
            <w:pPr>
              <w:pStyle w:val="TableContents"/>
              <w:jc w:val="center"/>
            </w:pPr>
            <w:r>
              <w:rPr>
                <w:rFonts w:eastAsia="Lucida Sans Unicode" w:cs="Tahoma"/>
                <w:b/>
                <w:bCs/>
                <w:iCs/>
                <w:color w:val="FFFFFF"/>
                <w:szCs w:val="20"/>
              </w:rPr>
              <w:t>Buiten gebruik</w:t>
            </w:r>
          </w:p>
        </w:tc>
      </w:tr>
      <w:tr w:rsidR="00475BA0" w14:paraId="6A1DF136"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ECE007A" w14:textId="77777777" w:rsidR="00475BA0" w:rsidRDefault="00B85E9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F521C9" w14:textId="77777777" w:rsidR="00475BA0" w:rsidRDefault="00B85E9E">
            <w:pPr>
              <w:pStyle w:val="TableContents"/>
            </w:pPr>
            <w:r>
              <w:rPr>
                <w:noProof/>
              </w:rPr>
              <w:drawing>
                <wp:anchor distT="0" distB="0" distL="0" distR="0" simplePos="0" relativeHeight="49" behindDoc="0" locked="0" layoutInCell="1" allowOverlap="1" wp14:anchorId="7D158B85" wp14:editId="3E967A8F">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475BA0" w14:paraId="78AF7C5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BB929D" w14:textId="77777777" w:rsidR="00475BA0" w:rsidRDefault="00B85E9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F45D63" w14:textId="77777777" w:rsidR="00475BA0" w:rsidRDefault="00B85E9E">
            <w:pPr>
              <w:pStyle w:val="TableContents"/>
            </w:pPr>
            <w:r>
              <w:rPr>
                <w:noProof/>
              </w:rPr>
              <w:drawing>
                <wp:anchor distT="0" distB="0" distL="0" distR="0" simplePos="0" relativeHeight="50" behindDoc="0" locked="0" layoutInCell="1" allowOverlap="1" wp14:anchorId="2DE88290" wp14:editId="4BE59425">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rsidR="00475BA0" w14:paraId="1CCB211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F41626D" w14:textId="77777777" w:rsidR="00475BA0" w:rsidRDefault="00B85E9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69ED8E" w14:textId="77777777" w:rsidR="00475BA0" w:rsidRDefault="00B85E9E">
            <w:pPr>
              <w:pStyle w:val="TableContents"/>
            </w:pPr>
            <w:r>
              <w:rPr>
                <w:noProof/>
              </w:rPr>
              <w:drawing>
                <wp:anchor distT="0" distB="0" distL="0" distR="0" simplePos="0" relativeHeight="51" behindDoc="0" locked="0" layoutInCell="1" allowOverlap="1" wp14:anchorId="4171345F" wp14:editId="2EF2EDB0">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rsidR="00475BA0" w14:paraId="14DFA33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7C1A4FC" w14:textId="77777777" w:rsidR="00475BA0" w:rsidRDefault="00B85E9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E3166A" w14:textId="77777777" w:rsidR="00475BA0" w:rsidRDefault="00B85E9E">
            <w:pPr>
              <w:pStyle w:val="TableContents"/>
            </w:pPr>
            <w:r>
              <w:rPr>
                <w:noProof/>
              </w:rPr>
              <w:drawing>
                <wp:anchor distT="0" distB="0" distL="0" distR="0" simplePos="0" relativeHeight="62" behindDoc="0" locked="0" layoutInCell="1" allowOverlap="1" wp14:anchorId="38955639" wp14:editId="5419A804">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14:paraId="628481F7" w14:textId="77777777" w:rsidR="00475BA0" w:rsidRDefault="00B85E9E">
      <w:pPr>
        <w:pStyle w:val="Kop2"/>
        <w:numPr>
          <w:ilvl w:val="1"/>
          <w:numId w:val="2"/>
        </w:numPr>
      </w:pPr>
      <w:bookmarkStart w:id="144" w:name="__RefHeading___Toc6341_1469215086"/>
      <w:bookmarkStart w:id="145" w:name="_Toc42596119"/>
      <w:bookmarkEnd w:id="144"/>
      <w:r>
        <w:t>Toren</w:t>
      </w:r>
      <w:bookmarkEnd w:id="145"/>
    </w:p>
    <w:p w14:paraId="107AC18B" w14:textId="77777777" w:rsidR="00475BA0" w:rsidRDefault="00B85E9E">
      <w:pPr>
        <w:pStyle w:val="Kop3"/>
        <w:numPr>
          <w:ilvl w:val="2"/>
          <w:numId w:val="2"/>
        </w:numPr>
      </w:pPr>
      <w:bookmarkStart w:id="146" w:name="__RefHeading___Toc4548_4117045737"/>
      <w:bookmarkEnd w:id="146"/>
      <w:r>
        <w:t>Regel</w:t>
      </w:r>
    </w:p>
    <w:p w14:paraId="505F98AF"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E714B56" w14:textId="77777777" w:rsidR="00475BA0" w:rsidRDefault="00B85E9E">
      <w:pPr>
        <w:pStyle w:val="Plattetekst1"/>
        <w:numPr>
          <w:ilvl w:val="0"/>
          <w:numId w:val="25"/>
        </w:numPr>
      </w:pPr>
      <w:r>
        <w:t>Kleur:</w:t>
      </w:r>
    </w:p>
    <w:p w14:paraId="5B64134F" w14:textId="77777777" w:rsidR="00475BA0" w:rsidRDefault="00B85E9E">
      <w:pPr>
        <w:pStyle w:val="Plattetekst1"/>
        <w:numPr>
          <w:ilvl w:val="1"/>
          <w:numId w:val="25"/>
        </w:numPr>
      </w:pPr>
      <w:r>
        <w:t>Vlak: het puntsymbool krijgt de kleur overeenkomstig het “thema” van het nutsvoorzieningennet waarin het gebruikt wordt.</w:t>
      </w:r>
    </w:p>
    <w:p w14:paraId="29459B49" w14:textId="77777777" w:rsidR="00475BA0" w:rsidRDefault="00B85E9E">
      <w:pPr>
        <w:pStyle w:val="Plattetekst1"/>
        <w:numPr>
          <w:ilvl w:val="1"/>
          <w:numId w:val="25"/>
        </w:numPr>
      </w:pPr>
      <w:r>
        <w:lastRenderedPageBreak/>
        <w:t>Lijn: #000000</w:t>
      </w:r>
    </w:p>
    <w:p w14:paraId="6E631456" w14:textId="77777777" w:rsidR="00475BA0" w:rsidRDefault="00B85E9E">
      <w:pPr>
        <w:pStyle w:val="Plattetekst1"/>
        <w:numPr>
          <w:ilvl w:val="1"/>
          <w:numId w:val="25"/>
        </w:numPr>
      </w:pPr>
      <w:r>
        <w:t>Punt (aangrijpingspunt): #000000</w:t>
      </w:r>
    </w:p>
    <w:p w14:paraId="6A1018C2" w14:textId="77777777" w:rsidR="00475BA0" w:rsidRDefault="00B85E9E">
      <w:pPr>
        <w:pStyle w:val="Plattetekst1"/>
        <w:numPr>
          <w:ilvl w:val="0"/>
          <w:numId w:val="25"/>
        </w:numPr>
      </w:pPr>
      <w:r>
        <w:t>Vorm:</w:t>
      </w:r>
    </w:p>
    <w:p w14:paraId="0692AB83" w14:textId="77777777" w:rsidR="00475BA0" w:rsidRDefault="00B85E9E">
      <w:pPr>
        <w:pStyle w:val="Plattetekst1"/>
        <w:numPr>
          <w:ilvl w:val="1"/>
          <w:numId w:val="25"/>
        </w:numPr>
      </w:pPr>
      <w:r>
        <w:t>Puntsymbool:</w:t>
      </w:r>
    </w:p>
    <w:p w14:paraId="43CA7CAF" w14:textId="77777777" w:rsidR="00475BA0" w:rsidRDefault="00B85E9E">
      <w:pPr>
        <w:pStyle w:val="Plattetekst1"/>
        <w:numPr>
          <w:ilvl w:val="2"/>
          <w:numId w:val="25"/>
        </w:numPr>
      </w:pPr>
      <w:r>
        <w:t>Vierkant op schaalniveau 11-14</w:t>
      </w:r>
    </w:p>
    <w:p w14:paraId="4A1E12FA" w14:textId="77777777" w:rsidR="00475BA0" w:rsidRDefault="00B85E9E">
      <w:pPr>
        <w:pStyle w:val="Plattetekst1"/>
        <w:numPr>
          <w:ilvl w:val="2"/>
          <w:numId w:val="25"/>
        </w:numPr>
      </w:pPr>
      <w:r>
        <w:t>Puntsymbool op schaalniveau 15-16</w:t>
      </w:r>
    </w:p>
    <w:p w14:paraId="7ECACCA5" w14:textId="77777777" w:rsidR="00475BA0" w:rsidRDefault="00B85E9E">
      <w:pPr>
        <w:pStyle w:val="Plattetekst1"/>
        <w:numPr>
          <w:ilvl w:val="2"/>
          <w:numId w:val="25"/>
        </w:numPr>
      </w:pPr>
      <w:r>
        <w:t>Cirkel op schaalniveau 15-16 (voor het aangrijpingspunt)</w:t>
      </w:r>
    </w:p>
    <w:p w14:paraId="4519CF40" w14:textId="77777777" w:rsidR="00475BA0" w:rsidRDefault="00B85E9E">
      <w:pPr>
        <w:pStyle w:val="Plattetekst1"/>
        <w:numPr>
          <w:ilvl w:val="1"/>
          <w:numId w:val="25"/>
        </w:numPr>
      </w:pPr>
      <w:r>
        <w:t>Lijnsymbool (omtrek van het puntsymbool)</w:t>
      </w:r>
    </w:p>
    <w:p w14:paraId="0A30A717" w14:textId="77777777" w:rsidR="00475BA0" w:rsidRDefault="00B85E9E">
      <w:pPr>
        <w:pStyle w:val="Plattetekst1"/>
        <w:numPr>
          <w:ilvl w:val="2"/>
          <w:numId w:val="25"/>
        </w:numPr>
      </w:pPr>
      <w:r>
        <w:t>Geprojecteerd:</w:t>
      </w:r>
    </w:p>
    <w:p w14:paraId="0786D2DC" w14:textId="77777777" w:rsidR="00475BA0" w:rsidRDefault="00B85E9E">
      <w:pPr>
        <w:pStyle w:val="Plattetekst1"/>
        <w:numPr>
          <w:ilvl w:val="3"/>
          <w:numId w:val="25"/>
        </w:numPr>
      </w:pPr>
      <w:r>
        <w:t>Schaalniveau 11-14: 1px doorgetrokken, 1px onderbroken</w:t>
      </w:r>
    </w:p>
    <w:p w14:paraId="5A53E98F" w14:textId="77777777" w:rsidR="00475BA0" w:rsidRDefault="00B85E9E">
      <w:pPr>
        <w:pStyle w:val="Plattetekst1"/>
        <w:numPr>
          <w:ilvl w:val="3"/>
          <w:numId w:val="25"/>
        </w:numPr>
      </w:pPr>
      <w:r>
        <w:t>Schaalniveau 15-16: 4px doorgetrokken, 4px onderbroken</w:t>
      </w:r>
    </w:p>
    <w:p w14:paraId="6033F029" w14:textId="77777777" w:rsidR="00475BA0" w:rsidRDefault="00B85E9E">
      <w:pPr>
        <w:pStyle w:val="Plattetekst1"/>
        <w:numPr>
          <w:ilvl w:val="2"/>
          <w:numId w:val="25"/>
        </w:numPr>
      </w:pPr>
      <w:r>
        <w:t>In gebruik:</w:t>
      </w:r>
    </w:p>
    <w:p w14:paraId="43912D3C" w14:textId="77777777" w:rsidR="00475BA0" w:rsidRDefault="00B85E9E">
      <w:pPr>
        <w:pStyle w:val="Plattetekst1"/>
        <w:numPr>
          <w:ilvl w:val="3"/>
          <w:numId w:val="25"/>
        </w:numPr>
      </w:pPr>
      <w:r>
        <w:t>Schaalniveau 11-14: doorgetrokken lijn</w:t>
      </w:r>
    </w:p>
    <w:p w14:paraId="3381368E" w14:textId="77777777" w:rsidR="00475BA0" w:rsidRDefault="00B85E9E">
      <w:pPr>
        <w:pStyle w:val="Plattetekst1"/>
        <w:numPr>
          <w:ilvl w:val="3"/>
          <w:numId w:val="25"/>
        </w:numPr>
      </w:pPr>
      <w:r>
        <w:t>Schaalniveau 15-16: geen</w:t>
      </w:r>
    </w:p>
    <w:p w14:paraId="7F16C4AB" w14:textId="77777777" w:rsidR="00475BA0" w:rsidRDefault="00B85E9E">
      <w:pPr>
        <w:pStyle w:val="Plattetekst1"/>
        <w:numPr>
          <w:ilvl w:val="2"/>
          <w:numId w:val="25"/>
        </w:numPr>
      </w:pPr>
      <w:r>
        <w:t>Buiten gebruik:</w:t>
      </w:r>
    </w:p>
    <w:p w14:paraId="2783C138" w14:textId="77777777" w:rsidR="00475BA0" w:rsidRDefault="00B85E9E">
      <w:pPr>
        <w:pStyle w:val="Plattetekst1"/>
        <w:numPr>
          <w:ilvl w:val="3"/>
          <w:numId w:val="25"/>
        </w:numPr>
      </w:pPr>
      <w:r>
        <w:t>Schaalniveau 11-14: 4px doorgetrokken, 2px onderbroken, 2px doorgetrokken, 2px onderbroken</w:t>
      </w:r>
    </w:p>
    <w:p w14:paraId="049846CE" w14:textId="77777777" w:rsidR="00475BA0" w:rsidRDefault="00B85E9E">
      <w:pPr>
        <w:pStyle w:val="Plattetekst1"/>
        <w:numPr>
          <w:ilvl w:val="3"/>
          <w:numId w:val="25"/>
        </w:numPr>
      </w:pPr>
      <w:r>
        <w:t>Schaalniveau 15-16: 12px doorgetrokken, 4px onderbroken, 4px doorgetrokken, 4px onderbroken</w:t>
      </w:r>
    </w:p>
    <w:p w14:paraId="60E10EEC" w14:textId="77777777" w:rsidR="00475BA0" w:rsidRDefault="00B85E9E">
      <w:pPr>
        <w:pStyle w:val="Plattetekst1"/>
        <w:numPr>
          <w:ilvl w:val="0"/>
          <w:numId w:val="25"/>
        </w:numPr>
      </w:pPr>
      <w:r>
        <w:t>Grootte:</w:t>
      </w:r>
    </w:p>
    <w:p w14:paraId="35065584"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F0B845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07E1D4B5"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DA9CCF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628F5D2"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C6B6E41" w14:textId="77777777" w:rsidR="00475BA0" w:rsidRDefault="00B85E9E">
      <w:pPr>
        <w:pStyle w:val="Plattetekst1"/>
        <w:numPr>
          <w:ilvl w:val="0"/>
          <w:numId w:val="25"/>
        </w:numPr>
      </w:pPr>
      <w:r>
        <w:t>Transparantie: 60 %</w:t>
      </w:r>
    </w:p>
    <w:p w14:paraId="60717BEB" w14:textId="77777777" w:rsidR="00475BA0" w:rsidRDefault="00B85E9E">
      <w:pPr>
        <w:pStyle w:val="Kop3"/>
        <w:numPr>
          <w:ilvl w:val="2"/>
          <w:numId w:val="2"/>
        </w:numPr>
      </w:pPr>
      <w:bookmarkStart w:id="147" w:name="__RefHeading___Toc4550_4117045737"/>
      <w:bookmarkEnd w:id="147"/>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0"/>
        <w:gridCol w:w="2354"/>
      </w:tblGrid>
      <w:tr w:rsidR="00475BA0" w14:paraId="64025B54"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7CABCB12" w14:textId="77777777" w:rsidR="00475BA0" w:rsidRDefault="00475BA0">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59A7689" w14:textId="77777777" w:rsidR="00475BA0" w:rsidRDefault="00B85E9E">
            <w:pPr>
              <w:pStyle w:val="TableContents"/>
              <w:jc w:val="cente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tcBorders>
            <w:shd w:val="clear" w:color="auto" w:fill="808080"/>
          </w:tcPr>
          <w:p w14:paraId="71C24F7E" w14:textId="77777777" w:rsidR="00475BA0" w:rsidRDefault="00B85E9E">
            <w:pPr>
              <w:pStyle w:val="TableContents"/>
              <w:jc w:val="cente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Pr>
          <w:p w14:paraId="467079ED" w14:textId="77777777" w:rsidR="00475BA0" w:rsidRDefault="00B85E9E">
            <w:pPr>
              <w:pStyle w:val="TableContents"/>
              <w:jc w:val="center"/>
            </w:pPr>
            <w:r>
              <w:rPr>
                <w:rFonts w:eastAsia="Lucida Sans Unicode" w:cs="Tahoma"/>
                <w:b/>
                <w:bCs/>
                <w:iCs/>
                <w:color w:val="FFFFFF"/>
                <w:szCs w:val="20"/>
              </w:rPr>
              <w:t>Buiten gebruik</w:t>
            </w:r>
          </w:p>
        </w:tc>
      </w:tr>
      <w:tr w:rsidR="00475BA0" w14:paraId="2837710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49768460" w14:textId="77777777" w:rsidR="00475BA0" w:rsidRDefault="00B85E9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12F10" w14:textId="77777777" w:rsidR="00475BA0" w:rsidRDefault="00B85E9E">
            <w:pPr>
              <w:pStyle w:val="TableContents"/>
            </w:pPr>
            <w:r>
              <w:rPr>
                <w:noProof/>
              </w:rPr>
              <w:drawing>
                <wp:anchor distT="0" distB="0" distL="0" distR="0" simplePos="0" relativeHeight="52" behindDoc="0" locked="0" layoutInCell="1" allowOverlap="1" wp14:anchorId="774F7D16" wp14:editId="3F7EBAD1">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475BA0" w14:paraId="0334332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1F6CDF6" w14:textId="77777777" w:rsidR="00475BA0" w:rsidRDefault="00B85E9E">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4842B7" w14:textId="77777777" w:rsidR="00475BA0" w:rsidRDefault="00B85E9E">
            <w:pPr>
              <w:pStyle w:val="TableContents"/>
            </w:pPr>
            <w:r>
              <w:rPr>
                <w:noProof/>
              </w:rPr>
              <w:drawing>
                <wp:anchor distT="0" distB="0" distL="0" distR="0" simplePos="0" relativeHeight="53" behindDoc="0" locked="0" layoutInCell="1" allowOverlap="1" wp14:anchorId="7BD1A748" wp14:editId="350B80AC">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rsidR="00475BA0" w14:paraId="4F91808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49A723A" w14:textId="77777777" w:rsidR="00475BA0" w:rsidRDefault="00B85E9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1CCA81" w14:textId="77777777" w:rsidR="00475BA0" w:rsidRDefault="00B85E9E">
            <w:pPr>
              <w:pStyle w:val="TableContents"/>
            </w:pPr>
            <w:r>
              <w:rPr>
                <w:noProof/>
              </w:rPr>
              <w:drawing>
                <wp:anchor distT="0" distB="0" distL="0" distR="0" simplePos="0" relativeHeight="54" behindDoc="0" locked="0" layoutInCell="1" allowOverlap="1" wp14:anchorId="155428B8" wp14:editId="58AAD357">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rsidR="00475BA0" w14:paraId="466AB677"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BFBDB06" w14:textId="77777777" w:rsidR="00475BA0" w:rsidRDefault="00B85E9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0E449B" w14:textId="77777777" w:rsidR="00475BA0" w:rsidRDefault="00B85E9E">
            <w:pPr>
              <w:pStyle w:val="TableContents"/>
            </w:pPr>
            <w:r>
              <w:rPr>
                <w:noProof/>
              </w:rPr>
              <w:drawing>
                <wp:anchor distT="0" distB="0" distL="0" distR="0" simplePos="0" relativeHeight="63" behindDoc="0" locked="0" layoutInCell="1" allowOverlap="1" wp14:anchorId="2C7A88CC" wp14:editId="73DECBEE">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8"/>
                          <a:stretch>
                            <a:fillRect/>
                          </a:stretch>
                        </pic:blipFill>
                        <pic:spPr bwMode="auto">
                          <a:xfrm>
                            <a:off x="0" y="0"/>
                            <a:ext cx="4324985" cy="202565"/>
                          </a:xfrm>
                          <a:prstGeom prst="rect">
                            <a:avLst/>
                          </a:prstGeom>
                        </pic:spPr>
                      </pic:pic>
                    </a:graphicData>
                  </a:graphic>
                </wp:anchor>
              </w:drawing>
            </w:r>
          </w:p>
        </w:tc>
      </w:tr>
    </w:tbl>
    <w:p w14:paraId="06E6CA00" w14:textId="77777777" w:rsidR="00475BA0" w:rsidRDefault="00B85E9E">
      <w:pPr>
        <w:pStyle w:val="Kop2"/>
        <w:numPr>
          <w:ilvl w:val="1"/>
          <w:numId w:val="2"/>
        </w:numPr>
      </w:pPr>
      <w:bookmarkStart w:id="148" w:name="__RefHeading___Toc6343_1469215086"/>
      <w:bookmarkStart w:id="149" w:name="_Toc42596120"/>
      <w:bookmarkEnd w:id="148"/>
      <w:proofErr w:type="spellStart"/>
      <w:r>
        <w:t>ExtraGeometrie</w:t>
      </w:r>
      <w:proofErr w:type="spellEnd"/>
      <w:r>
        <w:t xml:space="preserve">: </w:t>
      </w:r>
      <w:proofErr w:type="spellStart"/>
      <w:r>
        <w:t>ContainerLeidingElementen</w:t>
      </w:r>
      <w:bookmarkEnd w:id="149"/>
      <w:proofErr w:type="spellEnd"/>
    </w:p>
    <w:p w14:paraId="5EE02283" w14:textId="77777777" w:rsidR="00475BA0" w:rsidRDefault="00B85E9E">
      <w:pPr>
        <w:pStyle w:val="Kop3"/>
        <w:numPr>
          <w:ilvl w:val="2"/>
          <w:numId w:val="2"/>
        </w:numPr>
      </w:pPr>
      <w:bookmarkStart w:id="150" w:name="__RefHeading___Toc4552_4117045737"/>
      <w:bookmarkEnd w:id="150"/>
      <w:r>
        <w:t>Regel</w:t>
      </w:r>
    </w:p>
    <w:p w14:paraId="5798E47D" w14:textId="77777777" w:rsidR="00475BA0" w:rsidRDefault="00B85E9E">
      <w:pPr>
        <w:pStyle w:val="Kop3"/>
        <w:numPr>
          <w:ilvl w:val="2"/>
          <w:numId w:val="2"/>
        </w:numPr>
      </w:pPr>
      <w:r>
        <w:t>Visualisatie</w:t>
      </w:r>
    </w:p>
    <w:p w14:paraId="1F8274A4" w14:textId="77777777" w:rsidR="00475BA0" w:rsidRDefault="00B85E9E">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6AC17A43" w14:textId="77777777" w:rsidR="00475BA0" w:rsidRDefault="00B85E9E">
      <w:pPr>
        <w:pStyle w:val="Plattetekst1"/>
        <w:numPr>
          <w:ilvl w:val="0"/>
          <w:numId w:val="11"/>
        </w:numPr>
      </w:pPr>
      <w:r>
        <w:t>Kleur:</w:t>
      </w:r>
    </w:p>
    <w:p w14:paraId="1B7C4F82" w14:textId="77777777" w:rsidR="00475BA0" w:rsidRDefault="00B85E9E">
      <w:pPr>
        <w:pStyle w:val="Plattetekst1"/>
        <w:numPr>
          <w:ilvl w:val="1"/>
          <w:numId w:val="11"/>
        </w:numPr>
      </w:pPr>
      <w:r>
        <w:t>Lijn (omtrek van het vlaksymbool): overeenkomstig het “thema” van het nutsvoorzieningennet waarin het gebruikt wordt.</w:t>
      </w:r>
    </w:p>
    <w:p w14:paraId="0B02E8AD" w14:textId="77777777" w:rsidR="00475BA0" w:rsidRDefault="00B85E9E">
      <w:pPr>
        <w:pStyle w:val="Plattetekst1"/>
        <w:numPr>
          <w:ilvl w:val="1"/>
          <w:numId w:val="11"/>
        </w:numPr>
      </w:pPr>
      <w:r>
        <w:t>Vlak: geen vulling</w:t>
      </w:r>
    </w:p>
    <w:p w14:paraId="09A4DC0A" w14:textId="77777777" w:rsidR="00475BA0" w:rsidRDefault="00B85E9E">
      <w:pPr>
        <w:pStyle w:val="Plattetekst1"/>
        <w:numPr>
          <w:ilvl w:val="0"/>
          <w:numId w:val="11"/>
        </w:numPr>
      </w:pPr>
      <w:r>
        <w:t>Vorm:</w:t>
      </w:r>
    </w:p>
    <w:p w14:paraId="149A1F09" w14:textId="77777777" w:rsidR="00475BA0" w:rsidRDefault="00B85E9E">
      <w:pPr>
        <w:pStyle w:val="Plattetekst1"/>
        <w:numPr>
          <w:ilvl w:val="1"/>
          <w:numId w:val="11"/>
        </w:numPr>
      </w:pPr>
      <w:r>
        <w:t>Lijn (omtrek van het vlaksymbool)</w:t>
      </w:r>
    </w:p>
    <w:p w14:paraId="77A566F8" w14:textId="77777777" w:rsidR="00475BA0" w:rsidRDefault="00B85E9E">
      <w:pPr>
        <w:pStyle w:val="Plattetekst1"/>
        <w:numPr>
          <w:ilvl w:val="2"/>
          <w:numId w:val="11"/>
        </w:numPr>
      </w:pPr>
      <w:r>
        <w:t>Geprojecteerd: 4px doorgetrokken, 16px onderbroken</w:t>
      </w:r>
    </w:p>
    <w:p w14:paraId="1F6C3BF8" w14:textId="77777777" w:rsidR="00475BA0" w:rsidRDefault="00B85E9E">
      <w:pPr>
        <w:pStyle w:val="Plattetekst1"/>
        <w:numPr>
          <w:ilvl w:val="2"/>
          <w:numId w:val="11"/>
        </w:numPr>
      </w:pPr>
      <w:r>
        <w:t>In gebruik: doorgetrokken lijn</w:t>
      </w:r>
    </w:p>
    <w:p w14:paraId="164566F2" w14:textId="77777777" w:rsidR="00475BA0" w:rsidRDefault="00B85E9E">
      <w:pPr>
        <w:pStyle w:val="Plattetekst1"/>
        <w:numPr>
          <w:ilvl w:val="2"/>
          <w:numId w:val="11"/>
        </w:numPr>
      </w:pPr>
      <w:r>
        <w:t>Buiten gebruik: 40px doorgetrokken, 12px onderbroken, 8px doorgetrokken, 12px onderbroken</w:t>
      </w:r>
    </w:p>
    <w:p w14:paraId="7F8B212F" w14:textId="77777777" w:rsidR="00475BA0" w:rsidRDefault="00B85E9E">
      <w:pPr>
        <w:pStyle w:val="Plattetekst1"/>
        <w:numPr>
          <w:ilvl w:val="0"/>
          <w:numId w:val="11"/>
        </w:numPr>
      </w:pPr>
      <w:r>
        <w:t>Grootte (lijndikte):</w:t>
      </w:r>
    </w:p>
    <w:p w14:paraId="17850F06" w14:textId="77777777" w:rsidR="00475BA0" w:rsidRDefault="00B85E9E">
      <w:pPr>
        <w:pStyle w:val="Plattetekst1"/>
        <w:numPr>
          <w:ilvl w:val="1"/>
          <w:numId w:val="11"/>
        </w:numPr>
      </w:pPr>
      <w:r>
        <w:t xml:space="preserve">1 </w:t>
      </w:r>
      <w:proofErr w:type="spellStart"/>
      <w:r>
        <w:t>px</w:t>
      </w:r>
      <w:proofErr w:type="spellEnd"/>
      <w:r>
        <w:t xml:space="preserve"> voor Schaalniveau 11 – 16</w:t>
      </w:r>
    </w:p>
    <w:p w14:paraId="669E11E6" w14:textId="77777777" w:rsidR="00475BA0" w:rsidRDefault="00B85E9E">
      <w:pPr>
        <w:pStyle w:val="Plattetekst1"/>
        <w:numPr>
          <w:ilvl w:val="0"/>
          <w:numId w:val="11"/>
        </w:numPr>
      </w:pPr>
      <w:r>
        <w:t>Transparantie: 0%</w:t>
      </w:r>
      <w:r>
        <w:br/>
      </w:r>
    </w:p>
    <w:p w14:paraId="592191A6"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30C236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7DD792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67CA9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76F1FD5"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D2517BA" w14:textId="77777777" w:rsidR="00475BA0" w:rsidRDefault="00B85E9E">
            <w:pPr>
              <w:pStyle w:val="TableContents"/>
              <w:jc w:val="center"/>
            </w:pPr>
            <w:r>
              <w:rPr>
                <w:rFonts w:eastAsia="Lucida Sans Unicode" w:cs="Tahoma"/>
                <w:b/>
                <w:bCs/>
                <w:iCs/>
                <w:color w:val="FFFFFF"/>
                <w:szCs w:val="20"/>
              </w:rPr>
              <w:t>Buiten gebruik</w:t>
            </w:r>
          </w:p>
        </w:tc>
      </w:tr>
      <w:tr w:rsidR="00475BA0" w14:paraId="65CBBC18"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3B6B806" w14:textId="77777777" w:rsidR="00475BA0" w:rsidRDefault="00B85E9E">
            <w:pPr>
              <w:pStyle w:val="TableContents"/>
            </w:pPr>
            <w:r>
              <w:lastRenderedPageBreak/>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EB252" w14:textId="77777777" w:rsidR="00475BA0" w:rsidRDefault="00B85E9E">
            <w:pPr>
              <w:pStyle w:val="TableContents"/>
            </w:pPr>
            <w:r>
              <w:rPr>
                <w:noProof/>
              </w:rPr>
              <w:drawing>
                <wp:anchor distT="0" distB="0" distL="0" distR="0" simplePos="0" relativeHeight="64" behindDoc="0" locked="0" layoutInCell="1" allowOverlap="1" wp14:anchorId="454250C9" wp14:editId="1C221B71">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9"/>
                          <a:stretch>
                            <a:fillRect/>
                          </a:stretch>
                        </pic:blipFill>
                        <pic:spPr bwMode="auto">
                          <a:xfrm>
                            <a:off x="0" y="0"/>
                            <a:ext cx="4546600" cy="894715"/>
                          </a:xfrm>
                          <a:prstGeom prst="rect">
                            <a:avLst/>
                          </a:prstGeom>
                        </pic:spPr>
                      </pic:pic>
                    </a:graphicData>
                  </a:graphic>
                </wp:anchor>
              </w:drawing>
            </w:r>
          </w:p>
        </w:tc>
      </w:tr>
    </w:tbl>
    <w:p w14:paraId="53FBC96C" w14:textId="77777777" w:rsidR="00475BA0" w:rsidRDefault="00B85E9E">
      <w:pPr>
        <w:pStyle w:val="Kop1"/>
        <w:numPr>
          <w:ilvl w:val="0"/>
          <w:numId w:val="0"/>
        </w:numPr>
      </w:pPr>
      <w:r>
        <w:br w:type="page"/>
      </w:r>
    </w:p>
    <w:p w14:paraId="7D6B12DE" w14:textId="77777777" w:rsidR="00475BA0" w:rsidRDefault="00B85E9E">
      <w:pPr>
        <w:pStyle w:val="Kop1"/>
        <w:numPr>
          <w:ilvl w:val="0"/>
          <w:numId w:val="2"/>
        </w:numPr>
      </w:pPr>
      <w:bookmarkStart w:id="151" w:name="__RefHeading___Toc6345_1469215086"/>
      <w:bookmarkStart w:id="152" w:name="_Toc42596121"/>
      <w:bookmarkEnd w:id="151"/>
      <w:r>
        <w:lastRenderedPageBreak/>
        <w:t>Extra elementen</w:t>
      </w:r>
      <w:bookmarkEnd w:id="152"/>
    </w:p>
    <w:p w14:paraId="0FBFB84D" w14:textId="77777777" w:rsidR="00475BA0" w:rsidRDefault="00B85E9E">
      <w:pPr>
        <w:pStyle w:val="Kop2"/>
        <w:numPr>
          <w:ilvl w:val="1"/>
          <w:numId w:val="2"/>
        </w:numPr>
      </w:pPr>
      <w:bookmarkStart w:id="153" w:name="__RefHeading___Toc6347_1469215086"/>
      <w:bookmarkStart w:id="154" w:name="_Toc42596122"/>
      <w:bookmarkEnd w:id="153"/>
      <w:r>
        <w:t>Inleiding</w:t>
      </w:r>
      <w:bookmarkEnd w:id="154"/>
    </w:p>
    <w:p w14:paraId="490E19F2" w14:textId="77777777" w:rsidR="00475BA0" w:rsidRDefault="00B85E9E">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D0626B1" w14:textId="77777777" w:rsidR="00475BA0" w:rsidRDefault="00B85E9E">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3B70026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0071C9C" w14:textId="77777777" w:rsidR="00475BA0" w:rsidRDefault="00B85E9E">
            <w:pPr>
              <w:pStyle w:val="Plattetekst1"/>
            </w:pPr>
            <w:r>
              <w:t xml:space="preserve">De visualisatie voor </w:t>
            </w:r>
            <w:proofErr w:type="spellStart"/>
            <w:r>
              <w:t>aanduidingEisVoorzorgsmaatregel</w:t>
            </w:r>
            <w:proofErr w:type="spellEnd"/>
            <w:r>
              <w:t xml:space="preserve"> is vastgelegd in de volgende SLD-bestanden:</w:t>
            </w:r>
          </w:p>
          <w:p w14:paraId="1BE14B04" w14:textId="77777777" w:rsidR="00475BA0" w:rsidRDefault="00B85E9E">
            <w:pPr>
              <w:pStyle w:val="Plattetekst1"/>
              <w:numPr>
                <w:ilvl w:val="0"/>
                <w:numId w:val="16"/>
              </w:numPr>
            </w:pPr>
            <w:r>
              <w:t>sld-eigentopografie-punt.xml</w:t>
            </w:r>
          </w:p>
          <w:p w14:paraId="2D0790BA" w14:textId="77777777" w:rsidR="00475BA0" w:rsidRDefault="00B85E9E">
            <w:pPr>
              <w:pStyle w:val="Plattetekst1"/>
              <w:numPr>
                <w:ilvl w:val="0"/>
                <w:numId w:val="16"/>
              </w:numPr>
            </w:pPr>
            <w:r>
              <w:t>sld-eigentopografie-lijn.xml</w:t>
            </w:r>
          </w:p>
          <w:p w14:paraId="1647F2DC" w14:textId="77777777" w:rsidR="00475BA0" w:rsidRDefault="00B85E9E">
            <w:pPr>
              <w:pStyle w:val="Plattetekst1"/>
              <w:numPr>
                <w:ilvl w:val="0"/>
                <w:numId w:val="16"/>
              </w:numPr>
            </w:pPr>
            <w:r>
              <w:t>sld-eigentopografie-vlak.xml</w:t>
            </w:r>
          </w:p>
          <w:p w14:paraId="613C99BE" w14:textId="77777777" w:rsidR="00475BA0" w:rsidRDefault="00B85E9E">
            <w:pPr>
              <w:pStyle w:val="Plattetekst1"/>
              <w:numPr>
                <w:ilvl w:val="0"/>
                <w:numId w:val="16"/>
              </w:numPr>
            </w:pPr>
            <w:r>
              <w:t>sld-aanduidingeisvoorzorgsmaatregel.xml</w:t>
            </w:r>
          </w:p>
          <w:p w14:paraId="6CE2F439" w14:textId="77777777" w:rsidR="00475BA0" w:rsidRDefault="00B85E9E">
            <w:pPr>
              <w:pStyle w:val="Plattetekst1"/>
              <w:numPr>
                <w:ilvl w:val="0"/>
                <w:numId w:val="16"/>
              </w:numPr>
            </w:pPr>
            <w:r>
              <w:t>sld-extradetailinfo-punt.xml</w:t>
            </w:r>
          </w:p>
          <w:p w14:paraId="59C0259E" w14:textId="77777777" w:rsidR="00475BA0" w:rsidRDefault="00B85E9E">
            <w:pPr>
              <w:pStyle w:val="Plattetekst1"/>
              <w:numPr>
                <w:ilvl w:val="0"/>
                <w:numId w:val="16"/>
              </w:numPr>
            </w:pPr>
            <w:r>
              <w:t>sld-extradetailinfo-vlak.xml</w:t>
            </w:r>
          </w:p>
        </w:tc>
      </w:tr>
    </w:tbl>
    <w:p w14:paraId="5319FC3E" w14:textId="77777777" w:rsidR="00475BA0" w:rsidRDefault="00B85E9E">
      <w:pPr>
        <w:pStyle w:val="Kop2"/>
        <w:numPr>
          <w:ilvl w:val="1"/>
          <w:numId w:val="2"/>
        </w:numPr>
      </w:pPr>
      <w:bookmarkStart w:id="155" w:name="__RefHeading___Toc6349_1469215086"/>
      <w:bookmarkStart w:id="156" w:name="_Toc42596123"/>
      <w:bookmarkEnd w:id="155"/>
      <w:proofErr w:type="spellStart"/>
      <w:r>
        <w:t>EigenTopografie</w:t>
      </w:r>
      <w:proofErr w:type="spellEnd"/>
      <w:r>
        <w:t>: punt</w:t>
      </w:r>
      <w:bookmarkEnd w:id="156"/>
    </w:p>
    <w:p w14:paraId="26EEBEE7" w14:textId="77777777" w:rsidR="00475BA0" w:rsidRDefault="00B85E9E">
      <w:pPr>
        <w:pStyle w:val="Kop3"/>
        <w:numPr>
          <w:ilvl w:val="2"/>
          <w:numId w:val="2"/>
        </w:numPr>
      </w:pPr>
      <w:bookmarkStart w:id="157" w:name="__RefHeading___Toc4556_4117045737"/>
      <w:bookmarkEnd w:id="157"/>
      <w:r>
        <w:t>Regel</w:t>
      </w:r>
    </w:p>
    <w:p w14:paraId="301E585E"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730EDAF" w14:textId="77777777" w:rsidR="00475BA0" w:rsidRDefault="00B85E9E">
      <w:pPr>
        <w:pStyle w:val="Plattetekst1"/>
        <w:numPr>
          <w:ilvl w:val="0"/>
          <w:numId w:val="25"/>
        </w:numPr>
      </w:pPr>
      <w:r>
        <w:t>Kleur:</w:t>
      </w:r>
    </w:p>
    <w:p w14:paraId="4B1B1CC1" w14:textId="77777777" w:rsidR="00475BA0" w:rsidRDefault="00B85E9E">
      <w:pPr>
        <w:pStyle w:val="Plattetekst1"/>
        <w:numPr>
          <w:ilvl w:val="1"/>
          <w:numId w:val="25"/>
        </w:numPr>
      </w:pPr>
      <w:r>
        <w:t>omtrek: #666666</w:t>
      </w:r>
    </w:p>
    <w:p w14:paraId="6A2AEB35" w14:textId="77777777" w:rsidR="00475BA0" w:rsidRDefault="00B85E9E">
      <w:pPr>
        <w:pStyle w:val="Plattetekst1"/>
        <w:numPr>
          <w:ilvl w:val="0"/>
          <w:numId w:val="25"/>
        </w:numPr>
      </w:pPr>
      <w:r>
        <w:t>Vorm:</w:t>
      </w:r>
    </w:p>
    <w:p w14:paraId="0B8E3AF5" w14:textId="77777777" w:rsidR="00475BA0" w:rsidRDefault="00B85E9E">
      <w:pPr>
        <w:pStyle w:val="Plattetekst1"/>
        <w:numPr>
          <w:ilvl w:val="1"/>
          <w:numId w:val="25"/>
        </w:numPr>
      </w:pPr>
      <w:r>
        <w:t>Puntsymbool:</w:t>
      </w:r>
    </w:p>
    <w:p w14:paraId="6A786F4A" w14:textId="77777777" w:rsidR="00475BA0" w:rsidRDefault="00B85E9E">
      <w:pPr>
        <w:pStyle w:val="Plattetekst1"/>
        <w:numPr>
          <w:ilvl w:val="2"/>
          <w:numId w:val="25"/>
        </w:numPr>
      </w:pPr>
      <w:r>
        <w:t>Cirkel</w:t>
      </w:r>
    </w:p>
    <w:p w14:paraId="2952631E" w14:textId="77777777" w:rsidR="00475BA0" w:rsidRDefault="00B85E9E">
      <w:pPr>
        <w:pStyle w:val="Plattetekst1"/>
        <w:numPr>
          <w:ilvl w:val="1"/>
          <w:numId w:val="25"/>
        </w:numPr>
      </w:pPr>
      <w:r>
        <w:t>Lijnsymbool (omtrek van het puntsymbool)</w:t>
      </w:r>
    </w:p>
    <w:p w14:paraId="58B14BB1" w14:textId="77777777" w:rsidR="00475BA0" w:rsidRDefault="00B85E9E">
      <w:pPr>
        <w:pStyle w:val="Plattetekst1"/>
        <w:numPr>
          <w:ilvl w:val="2"/>
          <w:numId w:val="25"/>
        </w:numPr>
      </w:pPr>
      <w:r>
        <w:lastRenderedPageBreak/>
        <w:t>Plan:</w:t>
      </w:r>
    </w:p>
    <w:p w14:paraId="24B19E51" w14:textId="77777777" w:rsidR="00475BA0" w:rsidRDefault="00B85E9E">
      <w:pPr>
        <w:pStyle w:val="Plattetekst1"/>
        <w:numPr>
          <w:ilvl w:val="3"/>
          <w:numId w:val="25"/>
        </w:numPr>
      </w:pPr>
      <w:r>
        <w:t>Schaalniveau 13-14: 1px doorgetrokken, 1px onderbroken</w:t>
      </w:r>
    </w:p>
    <w:p w14:paraId="4D135B2C" w14:textId="77777777" w:rsidR="00475BA0" w:rsidRDefault="00B85E9E">
      <w:pPr>
        <w:pStyle w:val="Plattetekst1"/>
        <w:numPr>
          <w:ilvl w:val="3"/>
          <w:numId w:val="25"/>
        </w:numPr>
      </w:pPr>
      <w:r>
        <w:t>Schaalniveau 15-16: 4px doorgetrokken, 4px onderbroken</w:t>
      </w:r>
    </w:p>
    <w:p w14:paraId="7A9D8757" w14:textId="77777777" w:rsidR="00475BA0" w:rsidRDefault="00B85E9E">
      <w:pPr>
        <w:pStyle w:val="Plattetekst1"/>
        <w:numPr>
          <w:ilvl w:val="2"/>
          <w:numId w:val="25"/>
        </w:numPr>
      </w:pPr>
      <w:r>
        <w:t>Bestaand: doorgetrokken lijn</w:t>
      </w:r>
    </w:p>
    <w:p w14:paraId="085E0514" w14:textId="77777777" w:rsidR="00475BA0" w:rsidRDefault="00B85E9E">
      <w:pPr>
        <w:pStyle w:val="Plattetekst1"/>
        <w:numPr>
          <w:ilvl w:val="0"/>
          <w:numId w:val="25"/>
        </w:numPr>
      </w:pPr>
      <w:r>
        <w:t>Grootte:</w:t>
      </w:r>
    </w:p>
    <w:p w14:paraId="19F5761B"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8C0B93B"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148EFAF5"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C3E397B" w14:textId="77777777" w:rsidR="00475BA0" w:rsidRDefault="00B85E9E">
      <w:pPr>
        <w:pStyle w:val="Plattetekst1"/>
        <w:numPr>
          <w:ilvl w:val="0"/>
          <w:numId w:val="25"/>
        </w:numPr>
      </w:pPr>
      <w:r>
        <w:t>Transparantie: 0 %</w:t>
      </w:r>
    </w:p>
    <w:p w14:paraId="0A301188" w14:textId="77777777" w:rsidR="00475BA0" w:rsidRDefault="00B85E9E">
      <w:pPr>
        <w:pStyle w:val="Kop3"/>
        <w:numPr>
          <w:ilvl w:val="2"/>
          <w:numId w:val="2"/>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75BA0" w14:paraId="2E03D29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11D4CD2" w14:textId="77777777" w:rsidR="00475BA0" w:rsidRDefault="00475BA0">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0C18F9E5" w14:textId="77777777" w:rsidR="00475BA0" w:rsidRDefault="00B85E9E">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537855B" w14:textId="77777777" w:rsidR="00475BA0" w:rsidRDefault="00B85E9E">
            <w:pPr>
              <w:pStyle w:val="TableContents"/>
            </w:pPr>
            <w:r>
              <w:rPr>
                <w:rFonts w:eastAsia="Lucida Sans Unicode" w:cs="Tahoma"/>
                <w:b/>
                <w:bCs/>
                <w:iCs/>
                <w:color w:val="FFFFFF"/>
                <w:szCs w:val="20"/>
              </w:rPr>
              <w:t xml:space="preserve">             Bestaand</w:t>
            </w:r>
          </w:p>
        </w:tc>
      </w:tr>
      <w:tr w:rsidR="00475BA0" w14:paraId="0175ADDF"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3B3DA14" w14:textId="77777777" w:rsidR="00475BA0" w:rsidRDefault="00B85E9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21393" w14:textId="77777777" w:rsidR="00475BA0" w:rsidRDefault="00B85E9E">
            <w:pPr>
              <w:pStyle w:val="TableContents"/>
            </w:pPr>
            <w:r>
              <w:rPr>
                <w:noProof/>
              </w:rPr>
              <w:drawing>
                <wp:anchor distT="0" distB="0" distL="0" distR="0" simplePos="0" relativeHeight="65" behindDoc="0" locked="0" layoutInCell="1" allowOverlap="1" wp14:anchorId="63839185" wp14:editId="4972827E">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80"/>
                          <a:stretch>
                            <a:fillRect/>
                          </a:stretch>
                        </pic:blipFill>
                        <pic:spPr bwMode="auto">
                          <a:xfrm>
                            <a:off x="0" y="0"/>
                            <a:ext cx="4548505" cy="142240"/>
                          </a:xfrm>
                          <a:prstGeom prst="rect">
                            <a:avLst/>
                          </a:prstGeom>
                        </pic:spPr>
                      </pic:pic>
                    </a:graphicData>
                  </a:graphic>
                </wp:anchor>
              </w:drawing>
            </w:r>
          </w:p>
        </w:tc>
      </w:tr>
      <w:tr w:rsidR="00475BA0" w14:paraId="4C1658F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9BF1B8" w14:textId="77777777" w:rsidR="00475BA0" w:rsidRDefault="00B85E9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94F20A" w14:textId="77777777" w:rsidR="00475BA0" w:rsidRDefault="00B85E9E">
            <w:pPr>
              <w:pStyle w:val="TableContents"/>
            </w:pPr>
            <w:r>
              <w:rPr>
                <w:noProof/>
              </w:rPr>
              <w:drawing>
                <wp:anchor distT="0" distB="0" distL="0" distR="0" simplePos="0" relativeHeight="66" behindDoc="0" locked="0" layoutInCell="1" allowOverlap="1" wp14:anchorId="4904FA2F" wp14:editId="5EFEB1D1">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81"/>
                          <a:stretch>
                            <a:fillRect/>
                          </a:stretch>
                        </pic:blipFill>
                        <pic:spPr bwMode="auto">
                          <a:xfrm>
                            <a:off x="0" y="0"/>
                            <a:ext cx="4548505" cy="142240"/>
                          </a:xfrm>
                          <a:prstGeom prst="rect">
                            <a:avLst/>
                          </a:prstGeom>
                        </pic:spPr>
                      </pic:pic>
                    </a:graphicData>
                  </a:graphic>
                </wp:anchor>
              </w:drawing>
            </w:r>
          </w:p>
        </w:tc>
      </w:tr>
      <w:tr w:rsidR="00475BA0" w14:paraId="28190C0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05ED59E" w14:textId="77777777" w:rsidR="00475BA0" w:rsidRDefault="00B85E9E">
            <w:pPr>
              <w:pStyle w:val="TableContents"/>
            </w:pPr>
            <w:bookmarkStart w:id="158" w:name="__DdeLink__4704_889846599"/>
            <w:bookmarkEnd w:id="15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35CD7E" w14:textId="77777777" w:rsidR="00475BA0" w:rsidRDefault="00B85E9E">
            <w:pPr>
              <w:pStyle w:val="TableContents"/>
            </w:pPr>
            <w:r>
              <w:rPr>
                <w:noProof/>
              </w:rPr>
              <w:drawing>
                <wp:anchor distT="0" distB="0" distL="0" distR="0" simplePos="0" relativeHeight="67" behindDoc="0" locked="0" layoutInCell="1" allowOverlap="1" wp14:anchorId="6BF88979" wp14:editId="38BECC09">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82"/>
                          <a:stretch>
                            <a:fillRect/>
                          </a:stretch>
                        </pic:blipFill>
                        <pic:spPr bwMode="auto">
                          <a:xfrm>
                            <a:off x="0" y="0"/>
                            <a:ext cx="4548505" cy="212090"/>
                          </a:xfrm>
                          <a:prstGeom prst="rect">
                            <a:avLst/>
                          </a:prstGeom>
                        </pic:spPr>
                      </pic:pic>
                    </a:graphicData>
                  </a:graphic>
                </wp:anchor>
              </w:drawing>
            </w:r>
          </w:p>
        </w:tc>
      </w:tr>
    </w:tbl>
    <w:p w14:paraId="63EE42CD" w14:textId="77777777" w:rsidR="00475BA0" w:rsidRDefault="00B85E9E">
      <w:pPr>
        <w:pStyle w:val="Kop2"/>
        <w:numPr>
          <w:ilvl w:val="1"/>
          <w:numId w:val="2"/>
        </w:numPr>
      </w:pPr>
      <w:bookmarkStart w:id="159" w:name="__RefHeading___Toc6351_1469215086"/>
      <w:bookmarkStart w:id="160" w:name="_Toc42596124"/>
      <w:bookmarkEnd w:id="159"/>
      <w:proofErr w:type="spellStart"/>
      <w:r>
        <w:t>EigenTopografie</w:t>
      </w:r>
      <w:proofErr w:type="spellEnd"/>
      <w:r>
        <w:t>: lijn</w:t>
      </w:r>
      <w:bookmarkEnd w:id="160"/>
    </w:p>
    <w:p w14:paraId="46859467" w14:textId="77777777" w:rsidR="00475BA0" w:rsidRDefault="00B85E9E">
      <w:pPr>
        <w:pStyle w:val="Kop3"/>
        <w:numPr>
          <w:ilvl w:val="2"/>
          <w:numId w:val="2"/>
        </w:numPr>
      </w:pPr>
      <w:bookmarkStart w:id="161" w:name="__RefHeading___Toc4560_4117045737"/>
      <w:bookmarkEnd w:id="161"/>
      <w:r>
        <w:t>Regel</w:t>
      </w:r>
    </w:p>
    <w:p w14:paraId="0D9B1CC5"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2AB73E2" w14:textId="77777777" w:rsidR="00475BA0" w:rsidRDefault="00B85E9E">
      <w:pPr>
        <w:pStyle w:val="Plattetekst1"/>
        <w:numPr>
          <w:ilvl w:val="0"/>
          <w:numId w:val="11"/>
        </w:numPr>
      </w:pPr>
      <w:r>
        <w:t>Kleur: #666666</w:t>
      </w:r>
    </w:p>
    <w:p w14:paraId="56894F0F" w14:textId="77777777" w:rsidR="00475BA0" w:rsidRDefault="00B85E9E">
      <w:pPr>
        <w:pStyle w:val="Plattetekst1"/>
        <w:numPr>
          <w:ilvl w:val="0"/>
          <w:numId w:val="11"/>
        </w:numPr>
      </w:pPr>
      <w:r>
        <w:t>Vorm:</w:t>
      </w:r>
    </w:p>
    <w:p w14:paraId="6CAAE7DC" w14:textId="77777777" w:rsidR="00475BA0" w:rsidRDefault="00B85E9E">
      <w:pPr>
        <w:pStyle w:val="Plattetekst1"/>
        <w:numPr>
          <w:ilvl w:val="1"/>
          <w:numId w:val="11"/>
        </w:numPr>
      </w:pPr>
      <w:r>
        <w:t>Lijnsymbool</w:t>
      </w:r>
    </w:p>
    <w:p w14:paraId="738DD4F6" w14:textId="77777777" w:rsidR="00475BA0" w:rsidRDefault="00B85E9E">
      <w:pPr>
        <w:pStyle w:val="Plattetekst1"/>
        <w:numPr>
          <w:ilvl w:val="2"/>
          <w:numId w:val="11"/>
        </w:numPr>
      </w:pPr>
      <w:r>
        <w:t>Plan: 4px doorgetrokken, 16px onderbroken</w:t>
      </w:r>
    </w:p>
    <w:p w14:paraId="232FCCE4" w14:textId="77777777" w:rsidR="00475BA0" w:rsidRDefault="00B85E9E">
      <w:pPr>
        <w:pStyle w:val="Plattetekst1"/>
        <w:numPr>
          <w:ilvl w:val="2"/>
          <w:numId w:val="11"/>
        </w:numPr>
      </w:pPr>
      <w:r>
        <w:t>Bestaand: doorgetrokken lijn</w:t>
      </w:r>
    </w:p>
    <w:p w14:paraId="7BD4137A" w14:textId="77777777" w:rsidR="00475BA0" w:rsidRDefault="00B85E9E">
      <w:pPr>
        <w:pStyle w:val="Plattetekst1"/>
        <w:numPr>
          <w:ilvl w:val="0"/>
          <w:numId w:val="11"/>
        </w:numPr>
      </w:pPr>
      <w:r>
        <w:t>Grootte (lijndikte):</w:t>
      </w:r>
    </w:p>
    <w:p w14:paraId="11FC288F" w14:textId="77777777" w:rsidR="00475BA0" w:rsidRDefault="00B85E9E">
      <w:pPr>
        <w:pStyle w:val="Plattetekst"/>
        <w:numPr>
          <w:ilvl w:val="1"/>
          <w:numId w:val="11"/>
        </w:numPr>
      </w:pPr>
      <w:r>
        <w:t xml:space="preserve">1 </w:t>
      </w:r>
      <w:proofErr w:type="spellStart"/>
      <w:r>
        <w:t>px</w:t>
      </w:r>
      <w:proofErr w:type="spellEnd"/>
      <w:r>
        <w:t xml:space="preserve"> op </w:t>
      </w:r>
      <w:r>
        <w:rPr>
          <w:rStyle w:val="Nadruk"/>
          <w:i w:val="0"/>
          <w:iCs w:val="0"/>
        </w:rPr>
        <w:t>schaalniveau 13 – 16</w:t>
      </w:r>
    </w:p>
    <w:p w14:paraId="11ACA588" w14:textId="77777777" w:rsidR="00475BA0" w:rsidRDefault="00B85E9E">
      <w:pPr>
        <w:pStyle w:val="Plattetekst1"/>
        <w:numPr>
          <w:ilvl w:val="0"/>
          <w:numId w:val="11"/>
        </w:numPr>
      </w:pPr>
      <w:r>
        <w:t>Transparantie: 0 %</w:t>
      </w:r>
    </w:p>
    <w:p w14:paraId="275712FF" w14:textId="77777777" w:rsidR="00475BA0" w:rsidRDefault="00B85E9E">
      <w:pPr>
        <w:pStyle w:val="Kop3"/>
        <w:numPr>
          <w:ilvl w:val="2"/>
          <w:numId w:val="2"/>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0C21BDD"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2808A24"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8406830"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49E9BC7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6F143C8" w14:textId="77777777" w:rsidR="00475BA0" w:rsidRDefault="00475BA0">
            <w:pPr>
              <w:pStyle w:val="TableContents"/>
              <w:jc w:val="center"/>
            </w:pPr>
          </w:p>
        </w:tc>
      </w:tr>
      <w:tr w:rsidR="00475BA0" w14:paraId="29CF3E2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1B3965A"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9B9C7C" w14:textId="77777777" w:rsidR="00475BA0" w:rsidRDefault="00B85E9E">
            <w:pPr>
              <w:pStyle w:val="TableContents"/>
            </w:pPr>
            <w:r>
              <w:rPr>
                <w:noProof/>
              </w:rPr>
              <w:drawing>
                <wp:anchor distT="0" distB="0" distL="0" distR="0" simplePos="0" relativeHeight="68" behindDoc="0" locked="0" layoutInCell="1" allowOverlap="1" wp14:anchorId="0AA65076" wp14:editId="29697484">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83"/>
                          <a:stretch>
                            <a:fillRect/>
                          </a:stretch>
                        </pic:blipFill>
                        <pic:spPr bwMode="auto">
                          <a:xfrm>
                            <a:off x="0" y="0"/>
                            <a:ext cx="4546600" cy="214630"/>
                          </a:xfrm>
                          <a:prstGeom prst="rect">
                            <a:avLst/>
                          </a:prstGeom>
                        </pic:spPr>
                      </pic:pic>
                    </a:graphicData>
                  </a:graphic>
                </wp:anchor>
              </w:drawing>
            </w:r>
          </w:p>
        </w:tc>
      </w:tr>
    </w:tbl>
    <w:p w14:paraId="0E91423B" w14:textId="77777777" w:rsidR="00475BA0" w:rsidRDefault="00B85E9E">
      <w:pPr>
        <w:pStyle w:val="Kop2"/>
        <w:numPr>
          <w:ilvl w:val="1"/>
          <w:numId w:val="2"/>
        </w:numPr>
      </w:pPr>
      <w:bookmarkStart w:id="162" w:name="__RefHeading___Toc6353_1469215086"/>
      <w:bookmarkStart w:id="163" w:name="_Toc42596125"/>
      <w:bookmarkEnd w:id="162"/>
      <w:proofErr w:type="spellStart"/>
      <w:r>
        <w:t>EigenTopografie</w:t>
      </w:r>
      <w:proofErr w:type="spellEnd"/>
      <w:r>
        <w:t>: vlak</w:t>
      </w:r>
      <w:bookmarkEnd w:id="163"/>
    </w:p>
    <w:p w14:paraId="75A68AE7" w14:textId="77777777" w:rsidR="00475BA0" w:rsidRDefault="00B85E9E">
      <w:pPr>
        <w:pStyle w:val="Kop3"/>
        <w:numPr>
          <w:ilvl w:val="2"/>
          <w:numId w:val="2"/>
        </w:numPr>
      </w:pPr>
      <w:bookmarkStart w:id="164" w:name="__RefHeading___Toc4564_4117045737"/>
      <w:bookmarkEnd w:id="164"/>
      <w:r>
        <w:t>Regel</w:t>
      </w:r>
    </w:p>
    <w:p w14:paraId="112BA5F9"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528B0438" w14:textId="77777777" w:rsidR="00475BA0" w:rsidRDefault="00B85E9E">
      <w:pPr>
        <w:pStyle w:val="Plattetekst1"/>
        <w:numPr>
          <w:ilvl w:val="0"/>
          <w:numId w:val="11"/>
        </w:numPr>
      </w:pPr>
      <w:r>
        <w:t>Kleur (omtrek van de vlakgeometrie): #666666</w:t>
      </w:r>
    </w:p>
    <w:p w14:paraId="3A2DAC1D" w14:textId="77777777" w:rsidR="00475BA0" w:rsidRDefault="00B85E9E">
      <w:pPr>
        <w:pStyle w:val="Plattetekst1"/>
        <w:numPr>
          <w:ilvl w:val="0"/>
          <w:numId w:val="11"/>
        </w:numPr>
      </w:pPr>
      <w:r>
        <w:t>Vorm:</w:t>
      </w:r>
    </w:p>
    <w:p w14:paraId="0530B13A" w14:textId="77777777" w:rsidR="00475BA0" w:rsidRDefault="00B85E9E">
      <w:pPr>
        <w:pStyle w:val="Plattetekst1"/>
        <w:numPr>
          <w:ilvl w:val="1"/>
          <w:numId w:val="11"/>
        </w:numPr>
      </w:pPr>
      <w:r>
        <w:t>Lijn (omtrek van het vlaksymbool)</w:t>
      </w:r>
    </w:p>
    <w:p w14:paraId="380BA5A2" w14:textId="77777777" w:rsidR="00475BA0" w:rsidRDefault="00B85E9E">
      <w:pPr>
        <w:pStyle w:val="Plattetekst1"/>
        <w:numPr>
          <w:ilvl w:val="2"/>
          <w:numId w:val="11"/>
        </w:numPr>
      </w:pPr>
      <w:r>
        <w:t>Plan: 4px doorgetrokken, 16px onderbroken</w:t>
      </w:r>
    </w:p>
    <w:p w14:paraId="31DE0E18" w14:textId="77777777" w:rsidR="00475BA0" w:rsidRDefault="00B85E9E">
      <w:pPr>
        <w:pStyle w:val="Plattetekst1"/>
        <w:numPr>
          <w:ilvl w:val="2"/>
          <w:numId w:val="11"/>
        </w:numPr>
      </w:pPr>
      <w:r>
        <w:t>Bestaand: doorgetrokken lijn</w:t>
      </w:r>
    </w:p>
    <w:p w14:paraId="2ECF8B2E" w14:textId="77777777" w:rsidR="00475BA0" w:rsidRDefault="00B85E9E">
      <w:pPr>
        <w:pStyle w:val="Plattetekst1"/>
        <w:numPr>
          <w:ilvl w:val="0"/>
          <w:numId w:val="11"/>
        </w:numPr>
      </w:pPr>
      <w:r>
        <w:t>Grootte (lijndikte):</w:t>
      </w:r>
    </w:p>
    <w:p w14:paraId="6B1B4318" w14:textId="77777777" w:rsidR="00475BA0" w:rsidRDefault="00B85E9E">
      <w:pPr>
        <w:pStyle w:val="Plattetekst1"/>
        <w:numPr>
          <w:ilvl w:val="1"/>
          <w:numId w:val="11"/>
        </w:numPr>
      </w:pPr>
      <w:r>
        <w:t xml:space="preserve">1 </w:t>
      </w:r>
      <w:proofErr w:type="spellStart"/>
      <w:r>
        <w:t>px</w:t>
      </w:r>
      <w:proofErr w:type="spellEnd"/>
      <w:r>
        <w:t xml:space="preserve"> op </w:t>
      </w:r>
      <w:r>
        <w:rPr>
          <w:rStyle w:val="Nadruk"/>
          <w:i w:val="0"/>
          <w:iCs w:val="0"/>
        </w:rPr>
        <w:t>schaalniveau 13 – 16</w:t>
      </w:r>
    </w:p>
    <w:p w14:paraId="0FE9D254" w14:textId="77777777" w:rsidR="00475BA0" w:rsidRDefault="00B85E9E">
      <w:pPr>
        <w:pStyle w:val="Plattetekst1"/>
        <w:numPr>
          <w:ilvl w:val="0"/>
          <w:numId w:val="11"/>
        </w:numPr>
      </w:pPr>
      <w:r>
        <w:t>Transparantie: 0 %</w:t>
      </w:r>
    </w:p>
    <w:p w14:paraId="1836957E"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EBF5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111C65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1F38B1E"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172CD39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BF31F3" w14:textId="77777777" w:rsidR="00475BA0" w:rsidRDefault="00475BA0">
            <w:pPr>
              <w:pStyle w:val="TableContents"/>
              <w:jc w:val="center"/>
            </w:pPr>
          </w:p>
        </w:tc>
      </w:tr>
      <w:tr w:rsidR="00475BA0" w14:paraId="4B3D3E3A"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69335D5B"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914CD3" w14:textId="77777777" w:rsidR="00475BA0" w:rsidRDefault="00B85E9E">
            <w:pPr>
              <w:pStyle w:val="TableContents"/>
            </w:pPr>
            <w:r>
              <w:rPr>
                <w:noProof/>
              </w:rPr>
              <w:drawing>
                <wp:anchor distT="0" distB="0" distL="0" distR="0" simplePos="0" relativeHeight="69" behindDoc="0" locked="0" layoutInCell="1" allowOverlap="1" wp14:anchorId="4DA7C7E4" wp14:editId="38AC4ACC">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4"/>
                          <a:stretch>
                            <a:fillRect/>
                          </a:stretch>
                        </pic:blipFill>
                        <pic:spPr bwMode="auto">
                          <a:xfrm>
                            <a:off x="0" y="0"/>
                            <a:ext cx="4546600" cy="894715"/>
                          </a:xfrm>
                          <a:prstGeom prst="rect">
                            <a:avLst/>
                          </a:prstGeom>
                        </pic:spPr>
                      </pic:pic>
                    </a:graphicData>
                  </a:graphic>
                </wp:anchor>
              </w:drawing>
            </w:r>
          </w:p>
        </w:tc>
      </w:tr>
    </w:tbl>
    <w:p w14:paraId="07890F6A" w14:textId="77777777" w:rsidR="00475BA0" w:rsidRDefault="00B85E9E">
      <w:pPr>
        <w:pStyle w:val="Kop2"/>
        <w:numPr>
          <w:ilvl w:val="1"/>
          <w:numId w:val="2"/>
        </w:numPr>
      </w:pPr>
      <w:bookmarkStart w:id="165" w:name="__RefHeading___Toc6355_1469215086"/>
      <w:bookmarkStart w:id="166" w:name="_Toc42596126"/>
      <w:bookmarkEnd w:id="165"/>
      <w:proofErr w:type="spellStart"/>
      <w:r>
        <w:t>AanduidingEisVoorzorgsmaatregel</w:t>
      </w:r>
      <w:bookmarkEnd w:id="166"/>
      <w:proofErr w:type="spellEnd"/>
    </w:p>
    <w:p w14:paraId="30210EE7" w14:textId="77777777" w:rsidR="00475BA0" w:rsidRDefault="00B85E9E">
      <w:pPr>
        <w:pStyle w:val="Kop3"/>
        <w:numPr>
          <w:ilvl w:val="2"/>
          <w:numId w:val="2"/>
        </w:numPr>
      </w:pPr>
      <w:bookmarkStart w:id="167" w:name="__RefHeading___Toc4568_4117045737"/>
      <w:bookmarkEnd w:id="167"/>
      <w:r>
        <w:t>Regel</w:t>
      </w:r>
    </w:p>
    <w:p w14:paraId="7F459300" w14:textId="77777777" w:rsidR="00475BA0" w:rsidRDefault="00B85E9E">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2B255419" w14:textId="77777777" w:rsidR="00475BA0" w:rsidRDefault="00B85E9E">
      <w:pPr>
        <w:pStyle w:val="Plattetekst1"/>
        <w:numPr>
          <w:ilvl w:val="0"/>
          <w:numId w:val="11"/>
        </w:numPr>
      </w:pPr>
      <w:r>
        <w:t>Kleur:</w:t>
      </w:r>
    </w:p>
    <w:p w14:paraId="5218088A" w14:textId="77777777" w:rsidR="00475BA0" w:rsidRDefault="00B85E9E">
      <w:pPr>
        <w:pStyle w:val="Plattetekst1"/>
        <w:numPr>
          <w:ilvl w:val="1"/>
          <w:numId w:val="11"/>
        </w:numPr>
      </w:pPr>
      <w:r>
        <w:lastRenderedPageBreak/>
        <w:t>Vlak: overeenkomstig het “thema” van het nutsvoorzieningennet waarin het gebruikt wordt.</w:t>
      </w:r>
    </w:p>
    <w:p w14:paraId="7F0C7E94" w14:textId="77777777" w:rsidR="00475BA0" w:rsidRDefault="00B85E9E">
      <w:pPr>
        <w:pStyle w:val="Plattetekst1"/>
        <w:numPr>
          <w:ilvl w:val="0"/>
          <w:numId w:val="11"/>
        </w:numPr>
      </w:pPr>
      <w:r>
        <w:t>Vorm:</w:t>
      </w:r>
    </w:p>
    <w:p w14:paraId="1D60FBEA" w14:textId="77777777" w:rsidR="00475BA0" w:rsidRDefault="00B85E9E">
      <w:pPr>
        <w:pStyle w:val="Plattetekst1"/>
        <w:numPr>
          <w:ilvl w:val="1"/>
          <w:numId w:val="11"/>
        </w:numPr>
      </w:pPr>
      <w:r>
        <w:t>Vlak:</w:t>
      </w:r>
    </w:p>
    <w:p w14:paraId="2CACF522" w14:textId="77777777" w:rsidR="00475BA0" w:rsidRDefault="00B85E9E">
      <w:pPr>
        <w:pStyle w:val="Plattetekst1"/>
        <w:numPr>
          <w:ilvl w:val="2"/>
          <w:numId w:val="11"/>
        </w:numPr>
      </w:pPr>
      <w:r>
        <w:t>vierkantjespatroon van 3 bij 3 pixels met een tussenruimte van 4 pixels</w:t>
      </w:r>
    </w:p>
    <w:p w14:paraId="0244EAE1" w14:textId="77777777" w:rsidR="00475BA0" w:rsidRDefault="00B85E9E">
      <w:pPr>
        <w:pStyle w:val="Plattetekst1"/>
        <w:numPr>
          <w:ilvl w:val="0"/>
          <w:numId w:val="11"/>
        </w:numPr>
      </w:pPr>
      <w:r>
        <w:t>Transparantie:</w:t>
      </w:r>
    </w:p>
    <w:p w14:paraId="28F35ED4" w14:textId="77777777" w:rsidR="00475BA0" w:rsidRDefault="00B85E9E">
      <w:pPr>
        <w:pStyle w:val="Plattetekst1"/>
        <w:numPr>
          <w:ilvl w:val="1"/>
          <w:numId w:val="11"/>
        </w:numPr>
      </w:pPr>
      <w:r>
        <w:t>Vlak: 0 % (</w:t>
      </w:r>
      <w:proofErr w:type="spellStart"/>
      <w:r>
        <w:t>AanduidingEisVoorzorgsmaatregel</w:t>
      </w:r>
      <w:proofErr w:type="spellEnd"/>
      <w:r>
        <w:t>)</w:t>
      </w:r>
    </w:p>
    <w:p w14:paraId="1B89C17D" w14:textId="77777777" w:rsidR="00475BA0" w:rsidRDefault="00B85E9E">
      <w:pPr>
        <w:pStyle w:val="Kop3"/>
        <w:numPr>
          <w:ilvl w:val="2"/>
          <w:numId w:val="2"/>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75BA0" w14:paraId="30310F30"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ED0940E" w14:textId="77777777" w:rsidR="00475BA0" w:rsidRDefault="00475BA0">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72CCA70A" w14:textId="77777777" w:rsidR="00475BA0" w:rsidRDefault="00B85E9E">
            <w:pPr>
              <w:pStyle w:val="Plattetekst1"/>
              <w:jc w:val="center"/>
            </w:pPr>
            <w:proofErr w:type="spellStart"/>
            <w:r>
              <w:rPr>
                <w:b/>
                <w:bCs/>
                <w:color w:val="FFFFFF"/>
              </w:rPr>
              <w:t>AanduidingEisVoorzorgsmaatregel</w:t>
            </w:r>
            <w:proofErr w:type="spellEnd"/>
          </w:p>
        </w:tc>
      </w:tr>
      <w:tr w:rsidR="00475BA0" w14:paraId="22897ABE"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5207548" w14:textId="77777777" w:rsidR="00475BA0" w:rsidRDefault="00B85E9E">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404AFC" w14:textId="77777777" w:rsidR="00475BA0" w:rsidRDefault="00B85E9E">
            <w:pPr>
              <w:pStyle w:val="TableContents"/>
            </w:pPr>
            <w:r>
              <w:rPr>
                <w:noProof/>
              </w:rPr>
              <w:drawing>
                <wp:anchor distT="0" distB="0" distL="0" distR="0" simplePos="0" relativeHeight="97" behindDoc="0" locked="0" layoutInCell="1" allowOverlap="1" wp14:anchorId="44BE4D33" wp14:editId="53A4763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5"/>
                          <a:stretch>
                            <a:fillRect/>
                          </a:stretch>
                        </pic:blipFill>
                        <pic:spPr bwMode="auto">
                          <a:xfrm>
                            <a:off x="0" y="0"/>
                            <a:ext cx="4697095" cy="925195"/>
                          </a:xfrm>
                          <a:prstGeom prst="rect">
                            <a:avLst/>
                          </a:prstGeom>
                        </pic:spPr>
                      </pic:pic>
                    </a:graphicData>
                  </a:graphic>
                </wp:anchor>
              </w:drawing>
            </w:r>
          </w:p>
        </w:tc>
      </w:tr>
    </w:tbl>
    <w:p w14:paraId="0F3692A8" w14:textId="77777777" w:rsidR="00475BA0" w:rsidRDefault="00B85E9E">
      <w:pPr>
        <w:pStyle w:val="Kop2"/>
        <w:numPr>
          <w:ilvl w:val="1"/>
          <w:numId w:val="2"/>
        </w:numPr>
      </w:pPr>
      <w:bookmarkStart w:id="168" w:name="__RefHeading___Toc6357_1469215086"/>
      <w:bookmarkStart w:id="169" w:name="_Toc42596127"/>
      <w:bookmarkEnd w:id="168"/>
      <w:proofErr w:type="spellStart"/>
      <w:r>
        <w:t>ExtraDetailInfo</w:t>
      </w:r>
      <w:proofErr w:type="spellEnd"/>
      <w:r>
        <w:t>: punt</w:t>
      </w:r>
      <w:bookmarkEnd w:id="169"/>
    </w:p>
    <w:p w14:paraId="3BA50362" w14:textId="77777777" w:rsidR="00475BA0" w:rsidRDefault="00B85E9E">
      <w:pPr>
        <w:pStyle w:val="Kop3"/>
        <w:numPr>
          <w:ilvl w:val="2"/>
          <w:numId w:val="2"/>
        </w:numPr>
      </w:pPr>
      <w:bookmarkStart w:id="170" w:name="__RefHeading___Toc4572_4117045737"/>
      <w:bookmarkEnd w:id="170"/>
      <w:r>
        <w:t>Regel</w:t>
      </w:r>
    </w:p>
    <w:p w14:paraId="447FA3F6"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6FC1FAA4" w14:textId="77777777" w:rsidR="00475BA0" w:rsidRDefault="00B85E9E">
      <w:pPr>
        <w:pStyle w:val="Plattetekst1"/>
        <w:numPr>
          <w:ilvl w:val="0"/>
          <w:numId w:val="25"/>
        </w:numPr>
      </w:pPr>
      <w:r>
        <w:t>Kleur: #000000</w:t>
      </w:r>
    </w:p>
    <w:p w14:paraId="7FB96374" w14:textId="77777777" w:rsidR="00475BA0" w:rsidRDefault="00B85E9E">
      <w:pPr>
        <w:pStyle w:val="Plattetekst1"/>
        <w:numPr>
          <w:ilvl w:val="0"/>
          <w:numId w:val="25"/>
        </w:numPr>
      </w:pPr>
      <w:r>
        <w:t>Vorm:</w:t>
      </w:r>
    </w:p>
    <w:p w14:paraId="06295F57" w14:textId="77777777" w:rsidR="00475BA0" w:rsidRDefault="00B85E9E">
      <w:pPr>
        <w:pStyle w:val="Plattetekst1"/>
        <w:numPr>
          <w:ilvl w:val="1"/>
          <w:numId w:val="25"/>
        </w:numPr>
      </w:pPr>
      <w:r>
        <w:t>Puntsymbool:</w:t>
      </w:r>
    </w:p>
    <w:p w14:paraId="7C3B4C5E" w14:textId="77777777" w:rsidR="00475BA0" w:rsidRDefault="00B85E9E">
      <w:pPr>
        <w:pStyle w:val="Plattetekst1"/>
        <w:numPr>
          <w:ilvl w:val="2"/>
          <w:numId w:val="25"/>
        </w:numPr>
      </w:pPr>
      <w:r>
        <w:t>Puntsymbool op schaalniveau 14-16</w:t>
      </w:r>
    </w:p>
    <w:p w14:paraId="09EDA218" w14:textId="77777777" w:rsidR="00475BA0" w:rsidRDefault="00B85E9E">
      <w:pPr>
        <w:pStyle w:val="Plattetekst1"/>
        <w:numPr>
          <w:ilvl w:val="0"/>
          <w:numId w:val="25"/>
        </w:numPr>
      </w:pPr>
      <w:r>
        <w:t>Grootte:</w:t>
      </w:r>
    </w:p>
    <w:p w14:paraId="7C703494"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79E0501"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432DF4B" w14:textId="77777777" w:rsidR="00475BA0" w:rsidRDefault="00B85E9E">
      <w:pPr>
        <w:pStyle w:val="Plattetekst1"/>
        <w:numPr>
          <w:ilvl w:val="0"/>
          <w:numId w:val="25"/>
        </w:numPr>
      </w:pPr>
      <w:r>
        <w:t>Transparantie: 0 %</w:t>
      </w:r>
    </w:p>
    <w:p w14:paraId="2EACF153"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E77FB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BB2D605"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6C941A0" w14:textId="77777777" w:rsidR="00475BA0" w:rsidRDefault="00475BA0">
            <w:pPr>
              <w:pStyle w:val="TableContents"/>
              <w:jc w:val="center"/>
            </w:pPr>
          </w:p>
        </w:tc>
      </w:tr>
      <w:tr w:rsidR="00475BA0" w14:paraId="6942375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91BCBED" w14:textId="77777777" w:rsidR="00475BA0" w:rsidRDefault="00B85E9E">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B1646" w14:textId="77777777" w:rsidR="00475BA0" w:rsidRDefault="00B85E9E">
            <w:pPr>
              <w:pStyle w:val="TableContents"/>
            </w:pPr>
            <w:r>
              <w:rPr>
                <w:noProof/>
              </w:rPr>
              <w:drawing>
                <wp:anchor distT="0" distB="0" distL="0" distR="0" simplePos="0" relativeHeight="70" behindDoc="0" locked="0" layoutInCell="1" allowOverlap="1" wp14:anchorId="675904C2" wp14:editId="5D18775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6"/>
                          <a:stretch>
                            <a:fillRect/>
                          </a:stretch>
                        </pic:blipFill>
                        <pic:spPr bwMode="auto">
                          <a:xfrm>
                            <a:off x="0" y="0"/>
                            <a:ext cx="4546600" cy="142240"/>
                          </a:xfrm>
                          <a:prstGeom prst="rect">
                            <a:avLst/>
                          </a:prstGeom>
                        </pic:spPr>
                      </pic:pic>
                    </a:graphicData>
                  </a:graphic>
                </wp:anchor>
              </w:drawing>
            </w:r>
          </w:p>
        </w:tc>
      </w:tr>
      <w:tr w:rsidR="00475BA0" w14:paraId="1704CD0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531D57"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966AE" w14:textId="77777777" w:rsidR="00475BA0" w:rsidRDefault="00B85E9E">
            <w:pPr>
              <w:pStyle w:val="TableContents"/>
            </w:pPr>
            <w:r>
              <w:rPr>
                <w:noProof/>
              </w:rPr>
              <w:drawing>
                <wp:anchor distT="0" distB="0" distL="0" distR="0" simplePos="0" relativeHeight="71" behindDoc="0" locked="0" layoutInCell="1" allowOverlap="1" wp14:anchorId="0EA64D66" wp14:editId="1CF3F5E8">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7"/>
                          <a:stretch>
                            <a:fillRect/>
                          </a:stretch>
                        </pic:blipFill>
                        <pic:spPr bwMode="auto">
                          <a:xfrm>
                            <a:off x="0" y="0"/>
                            <a:ext cx="4546600" cy="284480"/>
                          </a:xfrm>
                          <a:prstGeom prst="rect">
                            <a:avLst/>
                          </a:prstGeom>
                        </pic:spPr>
                      </pic:pic>
                    </a:graphicData>
                  </a:graphic>
                </wp:anchor>
              </w:drawing>
            </w:r>
          </w:p>
        </w:tc>
      </w:tr>
    </w:tbl>
    <w:p w14:paraId="2E3B02CD" w14:textId="77777777" w:rsidR="00475BA0" w:rsidRDefault="00B85E9E">
      <w:pPr>
        <w:pStyle w:val="Kop2"/>
        <w:numPr>
          <w:ilvl w:val="1"/>
          <w:numId w:val="2"/>
        </w:numPr>
      </w:pPr>
      <w:bookmarkStart w:id="171" w:name="__RefHeading___Toc6359_1469215086"/>
      <w:bookmarkStart w:id="172" w:name="_Toc42596128"/>
      <w:bookmarkEnd w:id="171"/>
      <w:proofErr w:type="spellStart"/>
      <w:r>
        <w:t>ExtraDetailInfo</w:t>
      </w:r>
      <w:proofErr w:type="spellEnd"/>
      <w:r>
        <w:t>: lijn</w:t>
      </w:r>
      <w:bookmarkEnd w:id="172"/>
    </w:p>
    <w:p w14:paraId="28E74A37" w14:textId="77777777" w:rsidR="00475BA0" w:rsidRDefault="00B85E9E">
      <w:pPr>
        <w:pStyle w:val="Kop3"/>
        <w:numPr>
          <w:ilvl w:val="2"/>
          <w:numId w:val="2"/>
        </w:numPr>
      </w:pPr>
      <w:bookmarkStart w:id="173" w:name="__RefHeading___Toc4576_4117045737"/>
      <w:bookmarkEnd w:id="173"/>
      <w:r>
        <w:t>Regel</w:t>
      </w:r>
    </w:p>
    <w:p w14:paraId="4C16EE5B"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C2F2C0" w14:textId="77777777" w:rsidR="00475BA0" w:rsidRDefault="00B85E9E">
      <w:pPr>
        <w:pStyle w:val="Plattetekst1"/>
        <w:numPr>
          <w:ilvl w:val="0"/>
          <w:numId w:val="25"/>
        </w:numPr>
      </w:pPr>
      <w:r>
        <w:t>Kleur:</w:t>
      </w:r>
    </w:p>
    <w:p w14:paraId="1FE7737D" w14:textId="77777777" w:rsidR="00475BA0" w:rsidRDefault="00B85E9E">
      <w:pPr>
        <w:pStyle w:val="Plattetekst1"/>
        <w:numPr>
          <w:ilvl w:val="1"/>
          <w:numId w:val="25"/>
        </w:numPr>
      </w:pPr>
      <w:r>
        <w:t>Onderste lijn: #000000</w:t>
      </w:r>
    </w:p>
    <w:p w14:paraId="0D463DAF" w14:textId="77777777" w:rsidR="00475BA0" w:rsidRDefault="00B85E9E">
      <w:pPr>
        <w:pStyle w:val="Plattetekst1"/>
        <w:numPr>
          <w:ilvl w:val="1"/>
          <w:numId w:val="25"/>
        </w:numPr>
      </w:pPr>
      <w:r>
        <w:t>Middelste lijn: #</w:t>
      </w:r>
      <w:proofErr w:type="spellStart"/>
      <w:r>
        <w:t>ffffff</w:t>
      </w:r>
      <w:proofErr w:type="spellEnd"/>
    </w:p>
    <w:p w14:paraId="5AB909AF" w14:textId="77777777" w:rsidR="00475BA0" w:rsidRDefault="00B85E9E">
      <w:pPr>
        <w:pStyle w:val="Plattetekst1"/>
        <w:numPr>
          <w:ilvl w:val="1"/>
          <w:numId w:val="25"/>
        </w:numPr>
      </w:pPr>
      <w:r>
        <w:t>Bovenste lijn: #</w:t>
      </w:r>
      <w:proofErr w:type="spellStart"/>
      <w:r>
        <w:t>cccccc</w:t>
      </w:r>
      <w:proofErr w:type="spellEnd"/>
    </w:p>
    <w:p w14:paraId="07B577BD" w14:textId="77777777" w:rsidR="00475BA0" w:rsidRDefault="00B85E9E">
      <w:pPr>
        <w:pStyle w:val="Plattetekst1"/>
        <w:numPr>
          <w:ilvl w:val="0"/>
          <w:numId w:val="25"/>
        </w:numPr>
      </w:pPr>
      <w:r>
        <w:t>Vorm:</w:t>
      </w:r>
    </w:p>
    <w:p w14:paraId="57BF361F" w14:textId="77777777" w:rsidR="00475BA0" w:rsidRDefault="00B85E9E">
      <w:pPr>
        <w:pStyle w:val="Plattetekst1"/>
        <w:numPr>
          <w:ilvl w:val="1"/>
          <w:numId w:val="25"/>
        </w:numPr>
      </w:pPr>
      <w:r>
        <w:t>Onderste lijn: doorgetrokken lijn</w:t>
      </w:r>
    </w:p>
    <w:p w14:paraId="5D8C2065" w14:textId="77777777" w:rsidR="00475BA0" w:rsidRDefault="00B85E9E">
      <w:pPr>
        <w:pStyle w:val="Plattetekst1"/>
        <w:numPr>
          <w:ilvl w:val="1"/>
          <w:numId w:val="25"/>
        </w:numPr>
      </w:pPr>
      <w:r>
        <w:t>Middelste lijn: doorgetrokken lijn</w:t>
      </w:r>
    </w:p>
    <w:p w14:paraId="63C3BA6D" w14:textId="77777777" w:rsidR="00475BA0" w:rsidRDefault="00B85E9E">
      <w:pPr>
        <w:pStyle w:val="Plattetekst1"/>
        <w:numPr>
          <w:ilvl w:val="1"/>
          <w:numId w:val="25"/>
        </w:numPr>
      </w:pPr>
      <w:r>
        <w:t xml:space="preserve">Bovenste lijn: lijn 45° met een </w:t>
      </w:r>
      <w:proofErr w:type="spellStart"/>
      <w:r>
        <w:t>stroke-dasharray</w:t>
      </w:r>
      <w:proofErr w:type="spellEnd"/>
      <w:r>
        <w:t xml:space="preserve"> van 16.5, 3.5</w:t>
      </w:r>
    </w:p>
    <w:p w14:paraId="66D3CB7A" w14:textId="77777777" w:rsidR="00475BA0" w:rsidRDefault="00B85E9E">
      <w:pPr>
        <w:pStyle w:val="Plattetekst1"/>
        <w:numPr>
          <w:ilvl w:val="0"/>
          <w:numId w:val="25"/>
        </w:numPr>
      </w:pPr>
      <w:r>
        <w:t>Grootte:</w:t>
      </w:r>
    </w:p>
    <w:p w14:paraId="6631E607" w14:textId="77777777" w:rsidR="00475BA0" w:rsidRDefault="00B85E9E">
      <w:pPr>
        <w:pStyle w:val="Plattetekst1"/>
        <w:numPr>
          <w:ilvl w:val="1"/>
          <w:numId w:val="25"/>
        </w:numPr>
      </w:pPr>
      <w:r>
        <w:t xml:space="preserve">Onderste lijn: 30 </w:t>
      </w:r>
      <w:proofErr w:type="spellStart"/>
      <w:r>
        <w:t>px</w:t>
      </w:r>
      <w:proofErr w:type="spellEnd"/>
    </w:p>
    <w:p w14:paraId="23528B2A" w14:textId="77777777" w:rsidR="00475BA0" w:rsidRDefault="00B85E9E">
      <w:pPr>
        <w:pStyle w:val="Plattetekst1"/>
        <w:numPr>
          <w:ilvl w:val="1"/>
          <w:numId w:val="25"/>
        </w:numPr>
      </w:pPr>
      <w:r>
        <w:t xml:space="preserve">Middelste lijn: 28 </w:t>
      </w:r>
      <w:proofErr w:type="spellStart"/>
      <w:r>
        <w:t>px</w:t>
      </w:r>
      <w:proofErr w:type="spellEnd"/>
    </w:p>
    <w:p w14:paraId="30B17DF6" w14:textId="77777777" w:rsidR="00475BA0" w:rsidRDefault="00B85E9E">
      <w:pPr>
        <w:pStyle w:val="Plattetekst1"/>
        <w:numPr>
          <w:ilvl w:val="1"/>
          <w:numId w:val="25"/>
        </w:numPr>
      </w:pPr>
      <w:r>
        <w:t xml:space="preserve">Bovenste lijn: 3.5 </w:t>
      </w:r>
      <w:proofErr w:type="spellStart"/>
      <w:r>
        <w:t>px</w:t>
      </w:r>
      <w:proofErr w:type="spellEnd"/>
    </w:p>
    <w:p w14:paraId="243A0695" w14:textId="77777777" w:rsidR="00475BA0" w:rsidRDefault="00B85E9E">
      <w:pPr>
        <w:pStyle w:val="Plattetekst1"/>
        <w:numPr>
          <w:ilvl w:val="0"/>
          <w:numId w:val="25"/>
        </w:numPr>
      </w:pPr>
      <w:r>
        <w:t>Transparantie: 0 %</w:t>
      </w:r>
    </w:p>
    <w:p w14:paraId="611B4F27"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54FE34E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B880E1"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4351F4B" w14:textId="77777777" w:rsidR="00475BA0" w:rsidRDefault="00475BA0">
            <w:pPr>
              <w:pStyle w:val="TableContents"/>
              <w:jc w:val="center"/>
            </w:pPr>
          </w:p>
        </w:tc>
      </w:tr>
      <w:tr w:rsidR="00475BA0" w14:paraId="19CCC97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7410F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085C61" w14:textId="77777777" w:rsidR="00475BA0" w:rsidRDefault="00B85E9E">
            <w:pPr>
              <w:pStyle w:val="TableContents"/>
            </w:pPr>
            <w:r>
              <w:rPr>
                <w:noProof/>
              </w:rPr>
              <w:drawing>
                <wp:anchor distT="0" distB="0" distL="0" distR="0" simplePos="0" relativeHeight="109" behindDoc="0" locked="0" layoutInCell="1" allowOverlap="1" wp14:anchorId="562D936E" wp14:editId="2D7DCE1C">
                  <wp:simplePos x="0" y="0"/>
                  <wp:positionH relativeFrom="column">
                    <wp:align>center</wp:align>
                  </wp:positionH>
                  <wp:positionV relativeFrom="paragraph">
                    <wp:posOffset>635</wp:posOffset>
                  </wp:positionV>
                  <wp:extent cx="4546600" cy="895350"/>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88"/>
                          <a:stretch>
                            <a:fillRect/>
                          </a:stretch>
                        </pic:blipFill>
                        <pic:spPr bwMode="auto">
                          <a:xfrm>
                            <a:off x="0" y="0"/>
                            <a:ext cx="4546600" cy="895350"/>
                          </a:xfrm>
                          <a:prstGeom prst="rect">
                            <a:avLst/>
                          </a:prstGeom>
                        </pic:spPr>
                      </pic:pic>
                    </a:graphicData>
                  </a:graphic>
                </wp:anchor>
              </w:drawing>
            </w:r>
          </w:p>
        </w:tc>
      </w:tr>
      <w:tr w:rsidR="00475BA0" w14:paraId="7F1567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0596DA3" w14:textId="77777777" w:rsidR="00475BA0" w:rsidRDefault="00B85E9E">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E1C7" w14:textId="77777777" w:rsidR="00475BA0" w:rsidRDefault="00B85E9E">
            <w:pPr>
              <w:pStyle w:val="TableContents"/>
            </w:pPr>
            <w:r>
              <w:rPr>
                <w:noProof/>
              </w:rPr>
              <w:drawing>
                <wp:anchor distT="0" distB="0" distL="0" distR="0" simplePos="0" relativeHeight="110" behindDoc="0" locked="0" layoutInCell="1" allowOverlap="1" wp14:anchorId="4E58D845" wp14:editId="416DAF93">
                  <wp:simplePos x="0" y="0"/>
                  <wp:positionH relativeFrom="column">
                    <wp:align>center</wp:align>
                  </wp:positionH>
                  <wp:positionV relativeFrom="paragraph">
                    <wp:posOffset>635</wp:posOffset>
                  </wp:positionV>
                  <wp:extent cx="4546600" cy="894080"/>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89"/>
                          <a:stretch>
                            <a:fillRect/>
                          </a:stretch>
                        </pic:blipFill>
                        <pic:spPr bwMode="auto">
                          <a:xfrm>
                            <a:off x="0" y="0"/>
                            <a:ext cx="4546600" cy="894080"/>
                          </a:xfrm>
                          <a:prstGeom prst="rect">
                            <a:avLst/>
                          </a:prstGeom>
                        </pic:spPr>
                      </pic:pic>
                    </a:graphicData>
                  </a:graphic>
                </wp:anchor>
              </w:drawing>
            </w:r>
          </w:p>
        </w:tc>
      </w:tr>
    </w:tbl>
    <w:p w14:paraId="733B5159" w14:textId="77777777" w:rsidR="00475BA0" w:rsidRDefault="00B85E9E">
      <w:pPr>
        <w:pStyle w:val="Kop2"/>
        <w:numPr>
          <w:ilvl w:val="1"/>
          <w:numId w:val="2"/>
        </w:numPr>
      </w:pPr>
      <w:bookmarkStart w:id="174" w:name="__RefHeading___Toc6361_1469215086"/>
      <w:bookmarkStart w:id="175" w:name="_Toc42596129"/>
      <w:bookmarkEnd w:id="174"/>
      <w:proofErr w:type="spellStart"/>
      <w:r>
        <w:t>ExtraDetailInfo</w:t>
      </w:r>
      <w:proofErr w:type="spellEnd"/>
      <w:r>
        <w:t>: vlak</w:t>
      </w:r>
      <w:bookmarkEnd w:id="175"/>
    </w:p>
    <w:p w14:paraId="45ACC08A" w14:textId="77777777" w:rsidR="00475BA0" w:rsidRDefault="00B85E9E">
      <w:pPr>
        <w:pStyle w:val="Kop3"/>
        <w:numPr>
          <w:ilvl w:val="2"/>
          <w:numId w:val="2"/>
        </w:numPr>
      </w:pPr>
      <w:bookmarkStart w:id="176" w:name="__RefHeading___Toc4576_41170457371"/>
      <w:bookmarkEnd w:id="176"/>
      <w:r>
        <w:t>Regel</w:t>
      </w:r>
    </w:p>
    <w:p w14:paraId="0F6335B1"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6C0F8CAF" w14:textId="77777777" w:rsidR="00475BA0" w:rsidRDefault="00B85E9E">
      <w:pPr>
        <w:pStyle w:val="Plattetekst1"/>
        <w:numPr>
          <w:ilvl w:val="0"/>
          <w:numId w:val="25"/>
        </w:numPr>
      </w:pPr>
      <w:r>
        <w:t>Kleur:</w:t>
      </w:r>
    </w:p>
    <w:p w14:paraId="2B94F70F" w14:textId="77777777" w:rsidR="00475BA0" w:rsidRDefault="00B85E9E">
      <w:pPr>
        <w:pStyle w:val="Plattetekst1"/>
        <w:numPr>
          <w:ilvl w:val="1"/>
          <w:numId w:val="25"/>
        </w:numPr>
      </w:pPr>
      <w:r>
        <w:t>Vulling: #</w:t>
      </w:r>
      <w:proofErr w:type="spellStart"/>
      <w:r>
        <w:t>cccccc</w:t>
      </w:r>
      <w:proofErr w:type="spellEnd"/>
      <w:r>
        <w:t xml:space="preserve"> (patroon)</w:t>
      </w:r>
    </w:p>
    <w:p w14:paraId="0CD6BA11" w14:textId="77777777" w:rsidR="00475BA0" w:rsidRDefault="00B85E9E">
      <w:pPr>
        <w:pStyle w:val="Plattetekst1"/>
        <w:numPr>
          <w:ilvl w:val="1"/>
          <w:numId w:val="25"/>
        </w:numPr>
      </w:pPr>
      <w:r>
        <w:t>Lijn (omtrek van het vlak): #000000</w:t>
      </w:r>
    </w:p>
    <w:p w14:paraId="24ACD9D2" w14:textId="77777777" w:rsidR="00475BA0" w:rsidRDefault="00B85E9E">
      <w:pPr>
        <w:pStyle w:val="Plattetekst1"/>
        <w:numPr>
          <w:ilvl w:val="0"/>
          <w:numId w:val="25"/>
        </w:numPr>
      </w:pPr>
      <w:r>
        <w:t>Vorm:</w:t>
      </w:r>
    </w:p>
    <w:p w14:paraId="162D173F" w14:textId="77777777" w:rsidR="00475BA0" w:rsidRDefault="00B85E9E">
      <w:pPr>
        <w:pStyle w:val="Plattetekst1"/>
        <w:numPr>
          <w:ilvl w:val="1"/>
          <w:numId w:val="25"/>
        </w:numPr>
      </w:pPr>
      <w:r>
        <w:t xml:space="preserve">Vulling: lijn 45° met een </w:t>
      </w:r>
      <w:proofErr w:type="spellStart"/>
      <w:r>
        <w:t>stroke-dasharray</w:t>
      </w:r>
      <w:proofErr w:type="spellEnd"/>
      <w:r>
        <w:t xml:space="preserve"> van 16.5, 3.5</w:t>
      </w:r>
    </w:p>
    <w:p w14:paraId="5AE18A13" w14:textId="77777777" w:rsidR="00475BA0" w:rsidRDefault="00B85E9E">
      <w:pPr>
        <w:pStyle w:val="Plattetekst1"/>
        <w:numPr>
          <w:ilvl w:val="1"/>
          <w:numId w:val="25"/>
        </w:numPr>
      </w:pPr>
      <w:r>
        <w:t>Lijn (omtrek van het vlak) doorgetrokken lijn</w:t>
      </w:r>
    </w:p>
    <w:p w14:paraId="197AF1F7" w14:textId="77777777" w:rsidR="00475BA0" w:rsidRDefault="00B85E9E">
      <w:pPr>
        <w:pStyle w:val="Plattetekst1"/>
        <w:numPr>
          <w:ilvl w:val="0"/>
          <w:numId w:val="25"/>
        </w:numPr>
      </w:pPr>
      <w:r>
        <w:t>Grootte:</w:t>
      </w:r>
    </w:p>
    <w:p w14:paraId="1CA15C43" w14:textId="77777777" w:rsidR="00475BA0" w:rsidRDefault="00B85E9E">
      <w:pPr>
        <w:pStyle w:val="Plattetekst1"/>
        <w:numPr>
          <w:ilvl w:val="1"/>
          <w:numId w:val="25"/>
        </w:numPr>
      </w:pPr>
      <w:r>
        <w:t xml:space="preserve">Vulling: 3,5 </w:t>
      </w:r>
      <w:proofErr w:type="spellStart"/>
      <w:r>
        <w:t>px</w:t>
      </w:r>
      <w:proofErr w:type="spellEnd"/>
      <w:r>
        <w:t xml:space="preserve"> brede lijn op een sjabloon van 20px bij 20px</w:t>
      </w:r>
    </w:p>
    <w:p w14:paraId="755D2D69" w14:textId="77777777" w:rsidR="00475BA0" w:rsidRDefault="00B85E9E">
      <w:pPr>
        <w:pStyle w:val="Plattetekst1"/>
        <w:numPr>
          <w:ilvl w:val="1"/>
          <w:numId w:val="25"/>
        </w:numPr>
      </w:pPr>
      <w:r>
        <w:t xml:space="preserve">Lijn (omtrek van het vlak): 1 </w:t>
      </w:r>
      <w:proofErr w:type="spellStart"/>
      <w:r>
        <w:t>px</w:t>
      </w:r>
      <w:proofErr w:type="spellEnd"/>
      <w:r>
        <w:t xml:space="preserve"> breed</w:t>
      </w:r>
    </w:p>
    <w:p w14:paraId="12A40265" w14:textId="77777777" w:rsidR="00475BA0" w:rsidRDefault="00B85E9E">
      <w:pPr>
        <w:pStyle w:val="Plattetekst1"/>
        <w:numPr>
          <w:ilvl w:val="0"/>
          <w:numId w:val="25"/>
        </w:numPr>
      </w:pPr>
      <w:r>
        <w:t>Transparantie: 0 %</w:t>
      </w:r>
    </w:p>
    <w:p w14:paraId="38FC89E0"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624536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421E2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28BBED2" w14:textId="77777777" w:rsidR="00475BA0" w:rsidRDefault="00475BA0">
            <w:pPr>
              <w:pStyle w:val="TableContents"/>
              <w:jc w:val="center"/>
            </w:pPr>
          </w:p>
        </w:tc>
      </w:tr>
      <w:tr w:rsidR="00475BA0" w14:paraId="3927FF79"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AA0A3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90CAC" w14:textId="77777777" w:rsidR="00475BA0" w:rsidRDefault="00B85E9E">
            <w:pPr>
              <w:pStyle w:val="TableContents"/>
            </w:pPr>
            <w:r>
              <w:rPr>
                <w:noProof/>
              </w:rPr>
              <w:drawing>
                <wp:anchor distT="0" distB="0" distL="0" distR="0" simplePos="0" relativeHeight="111" behindDoc="0" locked="0" layoutInCell="1" allowOverlap="1" wp14:anchorId="27F57272" wp14:editId="0E34434D">
                  <wp:simplePos x="0" y="0"/>
                  <wp:positionH relativeFrom="column">
                    <wp:align>center</wp:align>
                  </wp:positionH>
                  <wp:positionV relativeFrom="paragraph">
                    <wp:posOffset>635</wp:posOffset>
                  </wp:positionV>
                  <wp:extent cx="4546600" cy="895350"/>
                  <wp:effectExtent l="0" t="0" r="0" b="0"/>
                  <wp:wrapSquare wrapText="largest"/>
                  <wp:docPr id="92"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pic:cNvPicPr>
                            <a:picLocks noChangeAspect="1" noChangeArrowheads="1"/>
                          </pic:cNvPicPr>
                        </pic:nvPicPr>
                        <pic:blipFill>
                          <a:blip r:embed="rId88"/>
                          <a:stretch>
                            <a:fillRect/>
                          </a:stretch>
                        </pic:blipFill>
                        <pic:spPr bwMode="auto">
                          <a:xfrm>
                            <a:off x="0" y="0"/>
                            <a:ext cx="4546600" cy="895350"/>
                          </a:xfrm>
                          <a:prstGeom prst="rect">
                            <a:avLst/>
                          </a:prstGeom>
                        </pic:spPr>
                      </pic:pic>
                    </a:graphicData>
                  </a:graphic>
                </wp:anchor>
              </w:drawing>
            </w:r>
          </w:p>
        </w:tc>
      </w:tr>
      <w:tr w:rsidR="00475BA0" w14:paraId="180429B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E808864" w14:textId="77777777" w:rsidR="00475BA0" w:rsidRDefault="00B85E9E">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FD5073" w14:textId="77777777" w:rsidR="00475BA0" w:rsidRDefault="00B85E9E">
            <w:pPr>
              <w:pStyle w:val="TableContents"/>
            </w:pPr>
            <w:r>
              <w:rPr>
                <w:noProof/>
              </w:rPr>
              <w:drawing>
                <wp:anchor distT="0" distB="0" distL="0" distR="0" simplePos="0" relativeHeight="112" behindDoc="0" locked="0" layoutInCell="1" allowOverlap="1" wp14:anchorId="0606AA2E" wp14:editId="48BB6BF2">
                  <wp:simplePos x="0" y="0"/>
                  <wp:positionH relativeFrom="column">
                    <wp:align>center</wp:align>
                  </wp:positionH>
                  <wp:positionV relativeFrom="paragraph">
                    <wp:posOffset>635</wp:posOffset>
                  </wp:positionV>
                  <wp:extent cx="4546600" cy="894080"/>
                  <wp:effectExtent l="0" t="0" r="0" b="0"/>
                  <wp:wrapSquare wrapText="largest"/>
                  <wp:docPr id="93"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pic:cNvPicPr>
                            <a:picLocks noChangeAspect="1" noChangeArrowheads="1"/>
                          </pic:cNvPicPr>
                        </pic:nvPicPr>
                        <pic:blipFill>
                          <a:blip r:embed="rId89"/>
                          <a:stretch>
                            <a:fillRect/>
                          </a:stretch>
                        </pic:blipFill>
                        <pic:spPr bwMode="auto">
                          <a:xfrm>
                            <a:off x="0" y="0"/>
                            <a:ext cx="4546600" cy="894080"/>
                          </a:xfrm>
                          <a:prstGeom prst="rect">
                            <a:avLst/>
                          </a:prstGeom>
                        </pic:spPr>
                      </pic:pic>
                    </a:graphicData>
                  </a:graphic>
                </wp:anchor>
              </w:drawing>
            </w:r>
          </w:p>
        </w:tc>
      </w:tr>
    </w:tbl>
    <w:p w14:paraId="72C208F4" w14:textId="77777777" w:rsidR="00475BA0" w:rsidRDefault="00B85E9E">
      <w:pPr>
        <w:pStyle w:val="Kop1"/>
        <w:numPr>
          <w:ilvl w:val="0"/>
          <w:numId w:val="0"/>
        </w:numPr>
      </w:pPr>
      <w:r>
        <w:br w:type="page"/>
      </w:r>
    </w:p>
    <w:p w14:paraId="18DE7BEB" w14:textId="77777777" w:rsidR="00475BA0" w:rsidRDefault="00B85E9E">
      <w:pPr>
        <w:pStyle w:val="Kop1"/>
        <w:numPr>
          <w:ilvl w:val="0"/>
          <w:numId w:val="2"/>
        </w:numPr>
      </w:pPr>
      <w:bookmarkStart w:id="177" w:name="__RefHeading___Toc6363_1469215086"/>
      <w:bookmarkStart w:id="178" w:name="_Toc42596130"/>
      <w:bookmarkEnd w:id="177"/>
      <w:r>
        <w:lastRenderedPageBreak/>
        <w:t>Leidingelementen</w:t>
      </w:r>
      <w:bookmarkEnd w:id="178"/>
    </w:p>
    <w:p w14:paraId="2A44A2D7" w14:textId="77777777" w:rsidR="00475BA0" w:rsidRDefault="00B85E9E">
      <w:pPr>
        <w:pStyle w:val="Kop2"/>
        <w:numPr>
          <w:ilvl w:val="1"/>
          <w:numId w:val="2"/>
        </w:numPr>
      </w:pPr>
      <w:bookmarkStart w:id="179" w:name="__RefHeading___Toc6365_1469215086"/>
      <w:bookmarkStart w:id="180" w:name="_Toc42596131"/>
      <w:bookmarkEnd w:id="179"/>
      <w:r>
        <w:t>Inleiding</w:t>
      </w:r>
      <w:bookmarkEnd w:id="180"/>
    </w:p>
    <w:p w14:paraId="2627DBFD" w14:textId="77777777" w:rsidR="00475BA0" w:rsidRDefault="00B85E9E">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22F3021" w14:textId="77777777" w:rsidR="00475BA0" w:rsidRDefault="00B85E9E">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14FD70F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7565D2C" w14:textId="77777777" w:rsidR="00475BA0" w:rsidRDefault="00B85E9E">
            <w:pPr>
              <w:pStyle w:val="Plattetekst1"/>
            </w:pPr>
            <w:r>
              <w:t>De visualisatie voor leidingelementen is vastgelegd in de volgende SLD-bestanden:</w:t>
            </w:r>
          </w:p>
          <w:p w14:paraId="57412C23" w14:textId="77777777" w:rsidR="00475BA0" w:rsidRDefault="00B85E9E">
            <w:pPr>
              <w:pStyle w:val="Plattetekst1"/>
              <w:numPr>
                <w:ilvl w:val="0"/>
                <w:numId w:val="17"/>
              </w:numPr>
            </w:pPr>
            <w:r>
              <w:t>sld-leidingelement.xml</w:t>
            </w:r>
          </w:p>
          <w:p w14:paraId="7A471BAB" w14:textId="77777777" w:rsidR="00475BA0" w:rsidRDefault="00B85E9E">
            <w:pPr>
              <w:pStyle w:val="Plattetekst1"/>
              <w:numPr>
                <w:ilvl w:val="0"/>
                <w:numId w:val="17"/>
              </w:numPr>
            </w:pPr>
            <w:r>
              <w:t>sld-leidingelementmetextrageometrie.xml</w:t>
            </w:r>
          </w:p>
        </w:tc>
      </w:tr>
    </w:tbl>
    <w:p w14:paraId="59E3D20D" w14:textId="77777777" w:rsidR="00475BA0" w:rsidRDefault="00B85E9E">
      <w:pPr>
        <w:pStyle w:val="Kop2"/>
        <w:numPr>
          <w:ilvl w:val="1"/>
          <w:numId w:val="2"/>
        </w:numPr>
      </w:pPr>
      <w:bookmarkStart w:id="181" w:name="__RefHeading___Toc6367_1469215086"/>
      <w:bookmarkStart w:id="182" w:name="_Toc42596132"/>
      <w:bookmarkEnd w:id="181"/>
      <w:r>
        <w:t>Leidingelementen</w:t>
      </w:r>
      <w:bookmarkEnd w:id="182"/>
    </w:p>
    <w:p w14:paraId="13FE3583" w14:textId="77777777" w:rsidR="00475BA0" w:rsidRDefault="00B85E9E">
      <w:pPr>
        <w:pStyle w:val="Kop3"/>
        <w:numPr>
          <w:ilvl w:val="2"/>
          <w:numId w:val="2"/>
        </w:numPr>
      </w:pPr>
      <w:bookmarkStart w:id="183" w:name="__RefHeading___Toc4580_4117045737"/>
      <w:bookmarkEnd w:id="183"/>
      <w:r>
        <w:t>Regel</w:t>
      </w:r>
    </w:p>
    <w:p w14:paraId="1A578E93" w14:textId="77777777" w:rsidR="00475BA0" w:rsidRDefault="00B85E9E">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C0568C8" w14:textId="77777777" w:rsidR="00475BA0" w:rsidRDefault="00B85E9E">
      <w:pPr>
        <w:pStyle w:val="Plattetekst1"/>
        <w:numPr>
          <w:ilvl w:val="0"/>
          <w:numId w:val="25"/>
        </w:numPr>
      </w:pPr>
      <w:r>
        <w:t>Kleur: het puntsymbool krijgt de kleur overeenkomstig het “thema” van het nutsvoorzieningennet waarin het gebruikt wordt.</w:t>
      </w:r>
    </w:p>
    <w:p w14:paraId="66919027" w14:textId="77777777" w:rsidR="00475BA0" w:rsidRDefault="00B85E9E">
      <w:pPr>
        <w:pStyle w:val="Plattetekst1"/>
        <w:numPr>
          <w:ilvl w:val="0"/>
          <w:numId w:val="25"/>
        </w:numPr>
      </w:pPr>
      <w:r>
        <w:t>Vorm:</w:t>
      </w:r>
    </w:p>
    <w:p w14:paraId="79541DA7" w14:textId="77777777" w:rsidR="00475BA0" w:rsidRDefault="00B85E9E">
      <w:pPr>
        <w:pStyle w:val="Plattetekst1"/>
        <w:numPr>
          <w:ilvl w:val="1"/>
          <w:numId w:val="25"/>
        </w:numPr>
      </w:pPr>
      <w:r>
        <w:t>Puntsymbool:</w:t>
      </w:r>
    </w:p>
    <w:p w14:paraId="2B0288AE" w14:textId="77777777" w:rsidR="00475BA0" w:rsidRDefault="00B85E9E">
      <w:pPr>
        <w:pStyle w:val="Plattetekst1"/>
        <w:numPr>
          <w:ilvl w:val="2"/>
          <w:numId w:val="25"/>
        </w:numPr>
      </w:pPr>
      <w:r>
        <w:t>Cirkel op schaalniveau 14</w:t>
      </w:r>
    </w:p>
    <w:p w14:paraId="1B423C2D" w14:textId="77777777" w:rsidR="00475BA0" w:rsidRDefault="00B85E9E">
      <w:pPr>
        <w:pStyle w:val="Plattetekst1"/>
        <w:numPr>
          <w:ilvl w:val="2"/>
          <w:numId w:val="25"/>
        </w:numPr>
      </w:pPr>
      <w:r>
        <w:t>Puntsymbool op schaalniveau 15-16</w:t>
      </w:r>
    </w:p>
    <w:p w14:paraId="570B5054" w14:textId="77777777" w:rsidR="00475BA0" w:rsidRDefault="00B85E9E">
      <w:pPr>
        <w:pStyle w:val="Plattetekst1"/>
        <w:numPr>
          <w:ilvl w:val="0"/>
          <w:numId w:val="25"/>
        </w:numPr>
      </w:pPr>
      <w:r>
        <w:t>Grootte:</w:t>
      </w:r>
    </w:p>
    <w:p w14:paraId="68159961" w14:textId="77777777" w:rsidR="00475BA0" w:rsidRDefault="00B85E9E">
      <w:pPr>
        <w:pStyle w:val="Plattetekst1"/>
        <w:numPr>
          <w:ilvl w:val="1"/>
          <w:numId w:val="25"/>
        </w:numPr>
      </w:pPr>
      <w:r>
        <w:t>Puntsymbool:</w:t>
      </w:r>
    </w:p>
    <w:p w14:paraId="1FAA098A" w14:textId="77777777" w:rsidR="00475BA0" w:rsidRDefault="00B85E9E">
      <w:pPr>
        <w:pStyle w:val="Plattetekst1"/>
        <w:numPr>
          <w:ilvl w:val="2"/>
          <w:numId w:val="25"/>
        </w:numPr>
      </w:pPr>
      <w:r>
        <w:t xml:space="preserve">11 </w:t>
      </w:r>
      <w:proofErr w:type="spellStart"/>
      <w:r>
        <w:t>px</w:t>
      </w:r>
      <w:proofErr w:type="spellEnd"/>
      <w:r>
        <w:t xml:space="preserve"> op schaalniveau 14</w:t>
      </w:r>
    </w:p>
    <w:p w14:paraId="593CAACE" w14:textId="77777777" w:rsidR="00475BA0" w:rsidRDefault="00B85E9E">
      <w:pPr>
        <w:pStyle w:val="Plattetekst1"/>
        <w:numPr>
          <w:ilvl w:val="2"/>
          <w:numId w:val="25"/>
        </w:numPr>
      </w:pPr>
      <w:r>
        <w:t xml:space="preserve">25 </w:t>
      </w:r>
      <w:proofErr w:type="spellStart"/>
      <w:r>
        <w:t>px</w:t>
      </w:r>
      <w:proofErr w:type="spellEnd"/>
      <w:r>
        <w:t xml:space="preserve"> op schaalniveau 15 – 16</w:t>
      </w:r>
    </w:p>
    <w:p w14:paraId="0771791B" w14:textId="77777777" w:rsidR="00475BA0" w:rsidRDefault="00B85E9E">
      <w:pPr>
        <w:pStyle w:val="Plattetekst1"/>
        <w:numPr>
          <w:ilvl w:val="1"/>
          <w:numId w:val="25"/>
        </w:numPr>
      </w:pPr>
      <w:r>
        <w:lastRenderedPageBreak/>
        <w:t>Omtrek: 1px</w:t>
      </w:r>
    </w:p>
    <w:p w14:paraId="273FB33D" w14:textId="77777777" w:rsidR="00475BA0" w:rsidRDefault="00B85E9E">
      <w:pPr>
        <w:pStyle w:val="Plattetekst1"/>
        <w:numPr>
          <w:ilvl w:val="0"/>
          <w:numId w:val="25"/>
        </w:numPr>
      </w:pPr>
      <w:r>
        <w:t>Transparantie: 0 %</w:t>
      </w:r>
    </w:p>
    <w:p w14:paraId="51CBE800" w14:textId="77777777" w:rsidR="00475BA0" w:rsidRDefault="00B85E9E">
      <w:pPr>
        <w:pStyle w:val="Plattetekst1"/>
      </w:pPr>
      <w:r>
        <w:rPr>
          <w:b/>
          <w:bCs/>
        </w:rPr>
        <w:t>Nota bene</w:t>
      </w:r>
      <w:r>
        <w:t xml:space="preserve">: </w:t>
      </w:r>
      <w:r>
        <w:rPr>
          <w:b/>
          <w:bCs/>
          <w:color w:val="CE181E"/>
        </w:rPr>
        <w:t xml:space="preserve">verschaal de benodigde iconen altijd naar 25px </w:t>
      </w:r>
      <w:bookmarkStart w:id="184" w:name="__DdeLink__5391_3832015807"/>
      <w:r>
        <w:rPr>
          <w:b/>
          <w:bCs/>
          <w:color w:val="CE181E"/>
        </w:rPr>
        <w:t>bij een schermresolutie van 91dpi conform de OGC WMS-specificatie</w:t>
      </w:r>
      <w:bookmarkEnd w:id="184"/>
      <w:r>
        <w:rPr>
          <w:b/>
          <w:bCs/>
          <w:color w:val="CE181E"/>
        </w:rPr>
        <w:t xml:space="preserve"> of naar een evenredige grootte voor afwijkende schermresoluties</w:t>
      </w:r>
      <w:r>
        <w:t>.</w:t>
      </w:r>
    </w:p>
    <w:p w14:paraId="169034B9"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75BA0" w14:paraId="18C1CFE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35436630" w14:textId="77777777" w:rsidR="00475BA0" w:rsidRDefault="00475BA0">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5B41620" w14:textId="77777777" w:rsidR="00475BA0" w:rsidRDefault="00475BA0">
            <w:pPr>
              <w:pStyle w:val="TableContents"/>
              <w:jc w:val="center"/>
              <w:rPr>
                <w:rFonts w:eastAsia="Lucida Sans Unicode" w:cs="Tahoma"/>
                <w:b/>
                <w:bCs/>
                <w:iCs/>
                <w:color w:val="FFFFFF"/>
                <w:szCs w:val="20"/>
              </w:rPr>
            </w:pPr>
          </w:p>
        </w:tc>
      </w:tr>
      <w:tr w:rsidR="00475BA0" w14:paraId="0C852D2B"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E517136" w14:textId="77777777" w:rsidR="00475BA0" w:rsidRDefault="00B85E9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710978" w14:textId="77777777" w:rsidR="00475BA0" w:rsidRDefault="00B85E9E">
            <w:pPr>
              <w:pStyle w:val="TableContents"/>
            </w:pPr>
            <w:r>
              <w:rPr>
                <w:noProof/>
              </w:rPr>
              <w:drawing>
                <wp:anchor distT="0" distB="0" distL="0" distR="0" simplePos="0" relativeHeight="95" behindDoc="0" locked="0" layoutInCell="1" allowOverlap="1" wp14:anchorId="5928F675" wp14:editId="1383D4A7">
                  <wp:simplePos x="0" y="0"/>
                  <wp:positionH relativeFrom="column">
                    <wp:align>center</wp:align>
                  </wp:positionH>
                  <wp:positionV relativeFrom="paragraph">
                    <wp:posOffset>635</wp:posOffset>
                  </wp:positionV>
                  <wp:extent cx="4545965" cy="142240"/>
                  <wp:effectExtent l="0" t="0" r="0" b="0"/>
                  <wp:wrapSquare wrapText="largest"/>
                  <wp:docPr id="94"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pic:cNvPicPr>
                            <a:picLocks noChangeAspect="1" noChangeArrowheads="1"/>
                          </pic:cNvPicPr>
                        </pic:nvPicPr>
                        <pic:blipFill>
                          <a:blip r:embed="rId90"/>
                          <a:stretch>
                            <a:fillRect/>
                          </a:stretch>
                        </pic:blipFill>
                        <pic:spPr bwMode="auto">
                          <a:xfrm>
                            <a:off x="0" y="0"/>
                            <a:ext cx="4545965" cy="142240"/>
                          </a:xfrm>
                          <a:prstGeom prst="rect">
                            <a:avLst/>
                          </a:prstGeom>
                        </pic:spPr>
                      </pic:pic>
                    </a:graphicData>
                  </a:graphic>
                </wp:anchor>
              </w:drawing>
            </w:r>
          </w:p>
        </w:tc>
      </w:tr>
      <w:tr w:rsidR="00475BA0" w14:paraId="1C5ED28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C2285BD" w14:textId="77777777" w:rsidR="00475BA0" w:rsidRDefault="00B85E9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718991" w14:textId="77777777" w:rsidR="00475BA0" w:rsidRDefault="00B85E9E">
            <w:pPr>
              <w:pStyle w:val="TableContents"/>
            </w:pPr>
            <w:r>
              <w:rPr>
                <w:noProof/>
              </w:rPr>
              <w:drawing>
                <wp:anchor distT="0" distB="0" distL="0" distR="0" simplePos="0" relativeHeight="96" behindDoc="0" locked="0" layoutInCell="1" allowOverlap="1" wp14:anchorId="4381BE98" wp14:editId="6379A256">
                  <wp:simplePos x="0" y="0"/>
                  <wp:positionH relativeFrom="column">
                    <wp:align>center</wp:align>
                  </wp:positionH>
                  <wp:positionV relativeFrom="paragraph">
                    <wp:posOffset>635</wp:posOffset>
                  </wp:positionV>
                  <wp:extent cx="2142490" cy="7887970"/>
                  <wp:effectExtent l="0" t="0" r="0" b="0"/>
                  <wp:wrapSquare wrapText="largest"/>
                  <wp:docPr id="95"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pic:cNvPicPr>
                            <a:picLocks noChangeAspect="1" noChangeArrowheads="1"/>
                          </pic:cNvPicPr>
                        </pic:nvPicPr>
                        <pic:blipFill>
                          <a:blip r:embed="rId91"/>
                          <a:stretch>
                            <a:fillRect/>
                          </a:stretch>
                        </pic:blipFill>
                        <pic:spPr bwMode="auto">
                          <a:xfrm>
                            <a:off x="0" y="0"/>
                            <a:ext cx="2142490" cy="7887970"/>
                          </a:xfrm>
                          <a:prstGeom prst="rect">
                            <a:avLst/>
                          </a:prstGeom>
                        </pic:spPr>
                      </pic:pic>
                    </a:graphicData>
                  </a:graphic>
                </wp:anchor>
              </w:drawing>
            </w:r>
          </w:p>
          <w:p w14:paraId="35B7345A" w14:textId="77777777" w:rsidR="00475BA0" w:rsidRDefault="00475BA0">
            <w:pPr>
              <w:pStyle w:val="TableContents"/>
            </w:pPr>
          </w:p>
          <w:p w14:paraId="50602EC5" w14:textId="77777777" w:rsidR="00475BA0" w:rsidRDefault="00475BA0">
            <w:pPr>
              <w:pStyle w:val="TableContents"/>
            </w:pPr>
          </w:p>
          <w:p w14:paraId="14EF1FC0" w14:textId="77777777" w:rsidR="00475BA0" w:rsidRDefault="00475BA0">
            <w:pPr>
              <w:pStyle w:val="TableContents"/>
            </w:pPr>
          </w:p>
          <w:p w14:paraId="34A1B69B" w14:textId="77777777" w:rsidR="00475BA0" w:rsidRDefault="00475BA0">
            <w:pPr>
              <w:pStyle w:val="TableContents"/>
            </w:pPr>
          </w:p>
          <w:p w14:paraId="3AE73871" w14:textId="77777777" w:rsidR="00475BA0" w:rsidRDefault="00475BA0">
            <w:pPr>
              <w:pStyle w:val="TableContents"/>
            </w:pPr>
          </w:p>
          <w:p w14:paraId="536D229D" w14:textId="77777777" w:rsidR="00475BA0" w:rsidRDefault="00475BA0">
            <w:pPr>
              <w:pStyle w:val="TableContents"/>
            </w:pPr>
          </w:p>
          <w:p w14:paraId="1CD5B987" w14:textId="77777777" w:rsidR="00475BA0" w:rsidRDefault="00475BA0">
            <w:pPr>
              <w:pStyle w:val="TableContents"/>
            </w:pPr>
          </w:p>
          <w:p w14:paraId="4E3B3760" w14:textId="77777777" w:rsidR="00475BA0" w:rsidRDefault="00475BA0">
            <w:pPr>
              <w:pStyle w:val="TableContents"/>
            </w:pPr>
          </w:p>
          <w:p w14:paraId="50C834B7" w14:textId="77777777" w:rsidR="00475BA0" w:rsidRDefault="00475BA0">
            <w:pPr>
              <w:pStyle w:val="TableContents"/>
            </w:pPr>
          </w:p>
          <w:p w14:paraId="2B9B3E54" w14:textId="77777777" w:rsidR="00475BA0" w:rsidRDefault="00475BA0">
            <w:pPr>
              <w:pStyle w:val="TableContents"/>
            </w:pPr>
          </w:p>
          <w:p w14:paraId="7DB2DAED" w14:textId="77777777" w:rsidR="00475BA0" w:rsidRDefault="00475BA0">
            <w:pPr>
              <w:pStyle w:val="TableContents"/>
            </w:pPr>
          </w:p>
          <w:p w14:paraId="5185C210" w14:textId="77777777" w:rsidR="00475BA0" w:rsidRDefault="00475BA0">
            <w:pPr>
              <w:pStyle w:val="TableContents"/>
            </w:pPr>
          </w:p>
          <w:p w14:paraId="1372C558" w14:textId="77777777" w:rsidR="00475BA0" w:rsidRDefault="00475BA0">
            <w:pPr>
              <w:pStyle w:val="TableContents"/>
            </w:pPr>
          </w:p>
          <w:p w14:paraId="3509792A" w14:textId="77777777" w:rsidR="00475BA0" w:rsidRDefault="00475BA0">
            <w:pPr>
              <w:pStyle w:val="TableContents"/>
            </w:pPr>
          </w:p>
          <w:p w14:paraId="477A22F0" w14:textId="77777777" w:rsidR="00475BA0" w:rsidRDefault="00475BA0">
            <w:pPr>
              <w:pStyle w:val="TableContents"/>
            </w:pPr>
          </w:p>
          <w:p w14:paraId="339B337F" w14:textId="77777777" w:rsidR="00475BA0" w:rsidRDefault="00475BA0">
            <w:pPr>
              <w:pStyle w:val="TableContents"/>
            </w:pPr>
          </w:p>
          <w:p w14:paraId="64134E99" w14:textId="77777777" w:rsidR="00475BA0" w:rsidRDefault="00475BA0">
            <w:pPr>
              <w:pStyle w:val="TableContents"/>
            </w:pPr>
          </w:p>
          <w:p w14:paraId="53BB3E04" w14:textId="77777777" w:rsidR="00475BA0" w:rsidRDefault="00475BA0">
            <w:pPr>
              <w:pStyle w:val="TableContents"/>
            </w:pPr>
          </w:p>
          <w:p w14:paraId="5146F1A6" w14:textId="77777777" w:rsidR="00475BA0" w:rsidRDefault="00475BA0">
            <w:pPr>
              <w:pStyle w:val="TableContents"/>
            </w:pPr>
          </w:p>
          <w:p w14:paraId="29B1511C" w14:textId="77777777" w:rsidR="00475BA0" w:rsidRDefault="00475BA0">
            <w:pPr>
              <w:pStyle w:val="TableContents"/>
            </w:pPr>
          </w:p>
          <w:p w14:paraId="128176EA" w14:textId="77777777" w:rsidR="00475BA0" w:rsidRDefault="00475BA0">
            <w:pPr>
              <w:pStyle w:val="TableContents"/>
            </w:pPr>
          </w:p>
          <w:p w14:paraId="0BBBBD63" w14:textId="77777777" w:rsidR="00475BA0" w:rsidRDefault="00475BA0">
            <w:pPr>
              <w:pStyle w:val="TableContents"/>
            </w:pPr>
          </w:p>
          <w:p w14:paraId="3C5D324B" w14:textId="77777777" w:rsidR="00475BA0" w:rsidRDefault="00475BA0">
            <w:pPr>
              <w:pStyle w:val="TableContents"/>
            </w:pPr>
          </w:p>
          <w:p w14:paraId="5E5F2AFB" w14:textId="77777777" w:rsidR="00475BA0" w:rsidRDefault="00475BA0">
            <w:pPr>
              <w:pStyle w:val="TableContents"/>
            </w:pPr>
          </w:p>
          <w:p w14:paraId="0400C0D2" w14:textId="77777777" w:rsidR="00475BA0" w:rsidRDefault="00475BA0">
            <w:pPr>
              <w:pStyle w:val="TableContents"/>
            </w:pPr>
          </w:p>
          <w:p w14:paraId="2BF1DF67" w14:textId="77777777" w:rsidR="00475BA0" w:rsidRDefault="00475BA0">
            <w:pPr>
              <w:pStyle w:val="TableContents"/>
            </w:pPr>
          </w:p>
          <w:p w14:paraId="79144536" w14:textId="77777777" w:rsidR="00475BA0" w:rsidRDefault="00475BA0">
            <w:pPr>
              <w:pStyle w:val="TableContents"/>
            </w:pPr>
          </w:p>
          <w:p w14:paraId="19B01DCF" w14:textId="77777777" w:rsidR="00475BA0" w:rsidRDefault="00475BA0">
            <w:pPr>
              <w:pStyle w:val="TableContents"/>
            </w:pPr>
          </w:p>
          <w:p w14:paraId="147444FA" w14:textId="77777777" w:rsidR="00475BA0" w:rsidRDefault="00475BA0">
            <w:pPr>
              <w:pStyle w:val="TableContents"/>
            </w:pPr>
          </w:p>
          <w:p w14:paraId="4B86D5D4" w14:textId="77777777" w:rsidR="00475BA0" w:rsidRDefault="00475BA0">
            <w:pPr>
              <w:pStyle w:val="TableContents"/>
            </w:pPr>
          </w:p>
          <w:p w14:paraId="0EC609E6" w14:textId="77777777" w:rsidR="00475BA0" w:rsidRDefault="00475BA0">
            <w:pPr>
              <w:pStyle w:val="TableContents"/>
            </w:pPr>
          </w:p>
          <w:p w14:paraId="5E7674E6" w14:textId="77777777" w:rsidR="00475BA0" w:rsidRDefault="00475BA0">
            <w:pPr>
              <w:pStyle w:val="TableContents"/>
            </w:pPr>
          </w:p>
          <w:p w14:paraId="016F8C2D" w14:textId="77777777" w:rsidR="00475BA0" w:rsidRDefault="00475BA0">
            <w:pPr>
              <w:pStyle w:val="TableContents"/>
            </w:pPr>
          </w:p>
          <w:p w14:paraId="2F614E0D" w14:textId="77777777" w:rsidR="00475BA0" w:rsidRDefault="00475BA0">
            <w:pPr>
              <w:pStyle w:val="TableContents"/>
            </w:pPr>
          </w:p>
          <w:p w14:paraId="42FC08F0" w14:textId="77777777" w:rsidR="00475BA0" w:rsidRDefault="00475BA0">
            <w:pPr>
              <w:pStyle w:val="TableContents"/>
            </w:pPr>
          </w:p>
          <w:p w14:paraId="59EFB7B7" w14:textId="77777777" w:rsidR="00475BA0" w:rsidRDefault="00475BA0">
            <w:pPr>
              <w:pStyle w:val="TableContents"/>
            </w:pPr>
          </w:p>
          <w:p w14:paraId="5C67C570" w14:textId="77777777" w:rsidR="00475BA0" w:rsidRDefault="00475BA0">
            <w:pPr>
              <w:pStyle w:val="TableContents"/>
            </w:pPr>
          </w:p>
          <w:p w14:paraId="140E515A" w14:textId="77777777" w:rsidR="00475BA0" w:rsidRDefault="00475BA0">
            <w:pPr>
              <w:pStyle w:val="TableContents"/>
            </w:pPr>
          </w:p>
          <w:p w14:paraId="0453A03F" w14:textId="77777777" w:rsidR="00475BA0" w:rsidRDefault="00475BA0">
            <w:pPr>
              <w:pStyle w:val="TableContents"/>
            </w:pPr>
          </w:p>
          <w:p w14:paraId="17374D5B" w14:textId="77777777" w:rsidR="00475BA0" w:rsidRDefault="00475BA0">
            <w:pPr>
              <w:pStyle w:val="TableContents"/>
            </w:pPr>
          </w:p>
          <w:p w14:paraId="3F9F65F0" w14:textId="77777777" w:rsidR="00475BA0" w:rsidRDefault="00475BA0">
            <w:pPr>
              <w:pStyle w:val="TableContents"/>
            </w:pPr>
          </w:p>
          <w:p w14:paraId="611685C5" w14:textId="77777777" w:rsidR="00475BA0" w:rsidRDefault="00475BA0">
            <w:pPr>
              <w:pStyle w:val="TableContents"/>
            </w:pPr>
          </w:p>
          <w:p w14:paraId="3816D1C0" w14:textId="77777777" w:rsidR="00475BA0" w:rsidRDefault="00475BA0">
            <w:pPr>
              <w:pStyle w:val="TableContents"/>
            </w:pPr>
          </w:p>
          <w:p w14:paraId="5E797DE7" w14:textId="77777777" w:rsidR="00475BA0" w:rsidRDefault="00475BA0">
            <w:pPr>
              <w:pStyle w:val="TableContents"/>
            </w:pPr>
          </w:p>
          <w:p w14:paraId="75DFE7DF" w14:textId="77777777" w:rsidR="00475BA0" w:rsidRDefault="00475BA0">
            <w:pPr>
              <w:pStyle w:val="TableContents"/>
            </w:pPr>
          </w:p>
          <w:p w14:paraId="29CF57DD" w14:textId="77777777" w:rsidR="00475BA0" w:rsidRDefault="00475BA0">
            <w:pPr>
              <w:pStyle w:val="TableContents"/>
            </w:pPr>
          </w:p>
          <w:p w14:paraId="126A8AE3" w14:textId="77777777" w:rsidR="00475BA0" w:rsidRDefault="00475BA0">
            <w:pPr>
              <w:pStyle w:val="TableContents"/>
            </w:pPr>
          </w:p>
        </w:tc>
      </w:tr>
    </w:tbl>
    <w:p w14:paraId="7CBF3106" w14:textId="77777777" w:rsidR="00475BA0" w:rsidRDefault="00475BA0">
      <w:pPr>
        <w:pStyle w:val="Plattetekst"/>
      </w:pPr>
    </w:p>
    <w:p w14:paraId="4DC8A4EC" w14:textId="77777777" w:rsidR="00475BA0" w:rsidRDefault="00B85E9E">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75BA0" w14:paraId="35F171E5" w14:textId="77777777">
        <w:trPr>
          <w:tblHeader/>
        </w:trPr>
        <w:tc>
          <w:tcPr>
            <w:tcW w:w="2213" w:type="dxa"/>
            <w:tcBorders>
              <w:top w:val="single" w:sz="2" w:space="0" w:color="000001"/>
              <w:left w:val="single" w:sz="2" w:space="0" w:color="000001"/>
              <w:bottom w:val="single" w:sz="2" w:space="0" w:color="000001"/>
            </w:tcBorders>
            <w:shd w:val="clear" w:color="auto" w:fill="808080"/>
          </w:tcPr>
          <w:p w14:paraId="256BC163" w14:textId="77777777" w:rsidR="00475BA0" w:rsidRDefault="00B85E9E">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31E6A9AA" w14:textId="77777777" w:rsidR="00475BA0" w:rsidRDefault="00B85E9E">
            <w:pPr>
              <w:pStyle w:val="TableContents"/>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tcBorders>
            <w:shd w:val="clear" w:color="auto" w:fill="808080"/>
          </w:tcPr>
          <w:p w14:paraId="7907A929" w14:textId="77777777" w:rsidR="00475BA0" w:rsidRDefault="00B85E9E">
            <w:pPr>
              <w:pStyle w:val="TableContents"/>
            </w:pPr>
            <w:r>
              <w:rPr>
                <w:rFonts w:eastAsia="Lucida Sans Unicode" w:cs="Tahoma"/>
                <w:b/>
                <w:bCs/>
                <w:iCs/>
                <w:color w:val="FFFFFF"/>
                <w:szCs w:val="20"/>
              </w:rPr>
              <w:t>Waarde</w:t>
            </w:r>
          </w:p>
        </w:tc>
      </w:tr>
      <w:tr w:rsidR="00475BA0" w14:paraId="23C65FED"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0AAB3C88" w14:textId="77777777" w:rsidR="00475BA0" w:rsidRDefault="00B85E9E">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3DD4D1"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A4498" w14:textId="77777777" w:rsidR="00475BA0" w:rsidRDefault="00B85E9E">
            <w:pPr>
              <w:pStyle w:val="TableContents"/>
            </w:pPr>
            <w:proofErr w:type="spellStart"/>
            <w:r>
              <w:t>deliveryPoint</w:t>
            </w:r>
            <w:proofErr w:type="spellEnd"/>
          </w:p>
        </w:tc>
      </w:tr>
      <w:tr w:rsidR="00475BA0" w14:paraId="73F2C57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C5ABF5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6C62CD"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170A4C" w14:textId="77777777" w:rsidR="00475BA0" w:rsidRDefault="00B85E9E">
            <w:pPr>
              <w:pStyle w:val="TableContents"/>
            </w:pPr>
            <w:proofErr w:type="spellStart"/>
            <w:r>
              <w:t>deliveryPoint</w:t>
            </w:r>
            <w:proofErr w:type="spellEnd"/>
          </w:p>
        </w:tc>
      </w:tr>
      <w:tr w:rsidR="00475BA0" w14:paraId="63A67D6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8D9D5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D95D2F"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D89A5B" w14:textId="77777777" w:rsidR="00475BA0" w:rsidRDefault="00B85E9E">
            <w:pPr>
              <w:pStyle w:val="TableContents"/>
            </w:pPr>
            <w:proofErr w:type="spellStart"/>
            <w:r>
              <w:t>connection</w:t>
            </w:r>
            <w:proofErr w:type="spellEnd"/>
          </w:p>
        </w:tc>
      </w:tr>
      <w:tr w:rsidR="00475BA0" w14:paraId="5AC2E84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26E63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5A8C1F"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BE4751" w14:textId="77777777" w:rsidR="00475BA0" w:rsidRDefault="00B85E9E">
            <w:pPr>
              <w:pStyle w:val="TableContents"/>
            </w:pPr>
            <w:proofErr w:type="spellStart"/>
            <w:r>
              <w:t>waterDischargePoint</w:t>
            </w:r>
            <w:proofErr w:type="spellEnd"/>
          </w:p>
        </w:tc>
      </w:tr>
      <w:tr w:rsidR="00475BA0" w14:paraId="374D1C2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55134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D25D5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2DF4B" w14:textId="77777777" w:rsidR="00475BA0" w:rsidRDefault="00B85E9E">
            <w:pPr>
              <w:pStyle w:val="TableContents"/>
            </w:pPr>
            <w:proofErr w:type="spellStart"/>
            <w:r>
              <w:t>waterExhaustPoint</w:t>
            </w:r>
            <w:proofErr w:type="spellEnd"/>
          </w:p>
        </w:tc>
      </w:tr>
      <w:tr w:rsidR="00475BA0" w14:paraId="631D02F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43F0C0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BDDB17"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8AB3B6" w14:textId="77777777" w:rsidR="00475BA0" w:rsidRDefault="00B85E9E">
            <w:pPr>
              <w:pStyle w:val="TableContents"/>
            </w:pPr>
            <w:proofErr w:type="spellStart"/>
            <w:r>
              <w:t>waterServicePoint</w:t>
            </w:r>
            <w:proofErr w:type="spellEnd"/>
          </w:p>
        </w:tc>
      </w:tr>
      <w:tr w:rsidR="00475BA0" w14:paraId="295CBE79"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0894C0"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3F78B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070521" w14:textId="77777777" w:rsidR="00475BA0" w:rsidRDefault="00B85E9E">
            <w:pPr>
              <w:pStyle w:val="TableContents"/>
            </w:pPr>
            <w:proofErr w:type="spellStart"/>
            <w:r>
              <w:t>hogbouwkoppelpunt</w:t>
            </w:r>
            <w:proofErr w:type="spellEnd"/>
          </w:p>
        </w:tc>
      </w:tr>
      <w:tr w:rsidR="00475BA0" w14:paraId="2CA36075"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3E89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FFEC3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1696C8" w14:textId="77777777" w:rsidR="00475BA0" w:rsidRDefault="00B85E9E">
            <w:pPr>
              <w:pStyle w:val="TableContents"/>
            </w:pPr>
            <w:r>
              <w:t>hoogbouwkoppelpunt</w:t>
            </w:r>
          </w:p>
        </w:tc>
      </w:tr>
      <w:tr w:rsidR="00475BA0" w14:paraId="023F50FB"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B82E4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D39E4D"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6CC145" w14:textId="77777777" w:rsidR="00475BA0" w:rsidRDefault="00B85E9E">
            <w:pPr>
              <w:pStyle w:val="TableContents"/>
            </w:pPr>
            <w:proofErr w:type="spellStart"/>
            <w:r>
              <w:t>puntVanLevering</w:t>
            </w:r>
            <w:proofErr w:type="spellEnd"/>
          </w:p>
        </w:tc>
      </w:tr>
      <w:tr w:rsidR="00475BA0" w14:paraId="7290378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21269A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6BF58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B7F072" w14:textId="77777777" w:rsidR="00475BA0" w:rsidRDefault="00B85E9E">
            <w:pPr>
              <w:pStyle w:val="TableContents"/>
            </w:pPr>
            <w:proofErr w:type="spellStart"/>
            <w:r>
              <w:t>puntVanLevering</w:t>
            </w:r>
            <w:proofErr w:type="spellEnd"/>
          </w:p>
        </w:tc>
      </w:tr>
      <w:tr w:rsidR="00475BA0" w14:paraId="1A54476A"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AF287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7AFF86E"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DA6B55" w14:textId="77777777" w:rsidR="00475BA0" w:rsidRDefault="00B85E9E">
            <w:pPr>
              <w:pStyle w:val="TableContents"/>
            </w:pPr>
            <w:proofErr w:type="spellStart"/>
            <w:r>
              <w:t>puntVanLevering</w:t>
            </w:r>
            <w:proofErr w:type="spellEnd"/>
          </w:p>
        </w:tc>
      </w:tr>
      <w:tr w:rsidR="00475BA0" w14:paraId="6D5D87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44757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35A31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39AAE3" w14:textId="77777777" w:rsidR="00475BA0" w:rsidRDefault="00B85E9E">
            <w:pPr>
              <w:pStyle w:val="TableContents"/>
            </w:pPr>
            <w:proofErr w:type="spellStart"/>
            <w:r>
              <w:t>puntVanLevering</w:t>
            </w:r>
            <w:proofErr w:type="spellEnd"/>
          </w:p>
        </w:tc>
      </w:tr>
      <w:tr w:rsidR="00475BA0" w14:paraId="25314E16"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38328C2B" w14:textId="77777777" w:rsidR="00475BA0" w:rsidRDefault="00B85E9E">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63827C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35A2B06" w14:textId="77777777" w:rsidR="00475BA0" w:rsidRDefault="00B85E9E">
            <w:pPr>
              <w:pStyle w:val="TableContents"/>
            </w:pPr>
            <w:r>
              <w:t>aarding</w:t>
            </w:r>
          </w:p>
        </w:tc>
      </w:tr>
      <w:tr w:rsidR="00475BA0" w14:paraId="5C02A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F8D71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505D8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62030F3" w14:textId="77777777" w:rsidR="00475BA0" w:rsidRDefault="00B85E9E">
            <w:pPr>
              <w:pStyle w:val="TableContents"/>
            </w:pPr>
            <w:r>
              <w:t>aarding</w:t>
            </w:r>
          </w:p>
        </w:tc>
      </w:tr>
      <w:tr w:rsidR="00475BA0" w14:paraId="6464232A"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C3DF1AB" w14:textId="77777777" w:rsidR="00475BA0" w:rsidRDefault="00B85E9E">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F6D0D08"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9B291" w14:textId="77777777" w:rsidR="00475BA0" w:rsidRDefault="00B85E9E">
            <w:pPr>
              <w:pStyle w:val="TableContents"/>
            </w:pPr>
            <w:proofErr w:type="spellStart"/>
            <w:r>
              <w:t>cleanout</w:t>
            </w:r>
            <w:proofErr w:type="spellEnd"/>
          </w:p>
        </w:tc>
      </w:tr>
      <w:tr w:rsidR="00475BA0" w14:paraId="6A7F62C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A5EED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C81C6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F73A2C" w14:textId="77777777" w:rsidR="00475BA0" w:rsidRDefault="00B85E9E">
            <w:pPr>
              <w:pStyle w:val="TableContents"/>
            </w:pPr>
            <w:proofErr w:type="spellStart"/>
            <w:r>
              <w:t>checkValve</w:t>
            </w:r>
            <w:proofErr w:type="spellEnd"/>
          </w:p>
        </w:tc>
      </w:tr>
      <w:tr w:rsidR="00475BA0" w14:paraId="2145D13C"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3FD605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666AC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A7D4D" w14:textId="77777777" w:rsidR="00475BA0" w:rsidRDefault="00B85E9E">
            <w:pPr>
              <w:pStyle w:val="TableContents"/>
            </w:pPr>
            <w:proofErr w:type="spellStart"/>
            <w:r>
              <w:t>controlValve</w:t>
            </w:r>
            <w:proofErr w:type="spellEnd"/>
          </w:p>
        </w:tc>
      </w:tr>
      <w:tr w:rsidR="00475BA0" w14:paraId="68C9D74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78B1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4253B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9337A0" w14:textId="77777777" w:rsidR="00475BA0" w:rsidRDefault="00B85E9E">
            <w:pPr>
              <w:pStyle w:val="TableContents"/>
            </w:pPr>
            <w:r>
              <w:t>afsluiter</w:t>
            </w:r>
          </w:p>
        </w:tc>
      </w:tr>
      <w:tr w:rsidR="00475BA0" w14:paraId="4179094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54BD0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E551A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7B04EF" w14:textId="77777777" w:rsidR="00475BA0" w:rsidRDefault="00B85E9E">
            <w:pPr>
              <w:pStyle w:val="TableContents"/>
            </w:pPr>
            <w:r>
              <w:t>afsluiter</w:t>
            </w:r>
          </w:p>
        </w:tc>
      </w:tr>
      <w:tr w:rsidR="00475BA0" w14:paraId="08BCF95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B66F649"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033F84"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A85B22" w14:textId="77777777" w:rsidR="00475BA0" w:rsidRDefault="00B85E9E">
            <w:pPr>
              <w:pStyle w:val="TableContents"/>
            </w:pPr>
            <w:r>
              <w:t>afsluiter</w:t>
            </w:r>
          </w:p>
        </w:tc>
      </w:tr>
      <w:tr w:rsidR="00475BA0" w14:paraId="6CC4A8F4"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54B5B40D" w14:textId="77777777" w:rsidR="00475BA0" w:rsidRDefault="00B85E9E">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93AD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2A445" w14:textId="77777777" w:rsidR="00475BA0" w:rsidRDefault="00B85E9E">
            <w:pPr>
              <w:pStyle w:val="TableContents"/>
            </w:pPr>
            <w:r>
              <w:t>anode</w:t>
            </w:r>
          </w:p>
        </w:tc>
      </w:tr>
      <w:tr w:rsidR="00475BA0" w14:paraId="2F1F055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F929A3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3225E3"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E45860" w14:textId="77777777" w:rsidR="00475BA0" w:rsidRDefault="00B85E9E">
            <w:pPr>
              <w:pStyle w:val="TableContents"/>
            </w:pPr>
            <w:proofErr w:type="spellStart"/>
            <w:r>
              <w:t>kbInstallatie</w:t>
            </w:r>
            <w:proofErr w:type="spellEnd"/>
          </w:p>
        </w:tc>
      </w:tr>
      <w:tr w:rsidR="00475BA0" w14:paraId="645047E5"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41D73E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F3A0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673B08" w14:textId="77777777" w:rsidR="00475BA0" w:rsidRDefault="00B85E9E">
            <w:pPr>
              <w:pStyle w:val="TableContents"/>
            </w:pPr>
            <w:r>
              <w:t>anode</w:t>
            </w:r>
          </w:p>
        </w:tc>
      </w:tr>
      <w:tr w:rsidR="00475BA0" w14:paraId="3C6FE33C"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6E2F98D" w14:textId="77777777" w:rsidR="00475BA0" w:rsidRDefault="00B85E9E">
            <w:pPr>
              <w:pStyle w:val="TableContents"/>
            </w:pPr>
            <w:proofErr w:type="spellStart"/>
            <w:r>
              <w:rPr>
                <w:b/>
                <w:bCs/>
              </w:rPr>
              <w:t>Blaasgat</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C7C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911218" w14:textId="77777777" w:rsidR="00475BA0" w:rsidRDefault="00B85E9E">
            <w:pPr>
              <w:pStyle w:val="TableContents"/>
            </w:pPr>
            <w:proofErr w:type="spellStart"/>
            <w:r>
              <w:t>blaasgat</w:t>
            </w:r>
            <w:proofErr w:type="spellEnd"/>
          </w:p>
        </w:tc>
      </w:tr>
      <w:tr w:rsidR="00475BA0" w14:paraId="0762ADB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B6D3756" w14:textId="77777777" w:rsidR="00475BA0" w:rsidRDefault="00B85E9E">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7F09D1C"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C7FDDD" w14:textId="77777777" w:rsidR="00475BA0" w:rsidRDefault="00B85E9E">
            <w:pPr>
              <w:pStyle w:val="TableContents"/>
            </w:pPr>
            <w:proofErr w:type="spellStart"/>
            <w:r>
              <w:t>fireHydrant</w:t>
            </w:r>
            <w:proofErr w:type="spellEnd"/>
          </w:p>
        </w:tc>
      </w:tr>
      <w:tr w:rsidR="00475BA0" w14:paraId="61A3BA9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FAF7303" w14:textId="77777777" w:rsidR="00475BA0" w:rsidRDefault="00B85E9E">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C2E0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DDB633" w14:textId="77777777" w:rsidR="00475BA0" w:rsidRDefault="00B85E9E">
            <w:pPr>
              <w:pStyle w:val="TableContents"/>
            </w:pPr>
            <w:r>
              <w:t>well</w:t>
            </w:r>
          </w:p>
        </w:tc>
      </w:tr>
      <w:tr w:rsidR="00475BA0" w14:paraId="2B5C738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138FFD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BC2A5B"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B1CEEE" w14:textId="77777777" w:rsidR="00475BA0" w:rsidRDefault="00B85E9E">
            <w:pPr>
              <w:pStyle w:val="TableContents"/>
            </w:pPr>
            <w:r>
              <w:t>bron</w:t>
            </w:r>
          </w:p>
        </w:tc>
      </w:tr>
      <w:tr w:rsidR="00475BA0" w14:paraId="10EA85E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4C9C211" w14:textId="77777777" w:rsidR="00475BA0" w:rsidRDefault="00B85E9E">
            <w:pPr>
              <w:pStyle w:val="TableContents"/>
            </w:pPr>
            <w:proofErr w:type="spellStart"/>
            <w:r>
              <w:rPr>
                <w:b/>
                <w:bCs/>
              </w:rPr>
              <w:t>Compensator</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B26B17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73BB70" w14:textId="77777777" w:rsidR="00475BA0" w:rsidRDefault="00B85E9E">
            <w:pPr>
              <w:pStyle w:val="TableContents"/>
            </w:pPr>
            <w:proofErr w:type="spellStart"/>
            <w:r>
              <w:t>compensator</w:t>
            </w:r>
            <w:proofErr w:type="spellEnd"/>
          </w:p>
        </w:tc>
      </w:tr>
      <w:tr w:rsidR="00475BA0" w14:paraId="696008B7"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10202DC3" w14:textId="77777777" w:rsidR="00475BA0" w:rsidRDefault="00B85E9E">
            <w:pPr>
              <w:pStyle w:val="TableContents"/>
            </w:pPr>
            <w:proofErr w:type="spellStart"/>
            <w:r>
              <w:rPr>
                <w:b/>
                <w:bCs/>
              </w:rPr>
              <w:t>Geulmof</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885DD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83FBCF" w14:textId="77777777" w:rsidR="00475BA0" w:rsidRDefault="00B85E9E">
            <w:pPr>
              <w:pStyle w:val="TableContents"/>
            </w:pPr>
            <w:proofErr w:type="spellStart"/>
            <w:r>
              <w:t>geulmof</w:t>
            </w:r>
            <w:proofErr w:type="spellEnd"/>
          </w:p>
        </w:tc>
      </w:tr>
      <w:tr w:rsidR="00475BA0" w14:paraId="2D0A0FA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43B507D" w14:textId="77777777" w:rsidR="00475BA0" w:rsidRDefault="00B85E9E">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8B967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91367" w14:textId="77777777" w:rsidR="00475BA0" w:rsidRDefault="00B85E9E">
            <w:pPr>
              <w:pStyle w:val="TableContents"/>
            </w:pPr>
            <w:r>
              <w:t>infiltratievoorziening</w:t>
            </w:r>
          </w:p>
        </w:tc>
      </w:tr>
      <w:tr w:rsidR="00475BA0" w14:paraId="15080CD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607BDE7" w14:textId="77777777" w:rsidR="00475BA0" w:rsidRDefault="00B85E9E">
            <w:pPr>
              <w:pStyle w:val="TableContents"/>
            </w:pPr>
            <w:proofErr w:type="spellStart"/>
            <w:r>
              <w:rPr>
                <w:b/>
                <w:bCs/>
              </w:rPr>
              <w:t>kb</w:t>
            </w:r>
            <w:proofErr w:type="spellEnd"/>
            <w:r>
              <w:rPr>
                <w:b/>
                <w:bCs/>
              </w:rPr>
              <w:t>-Meetpunt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0D3C42"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CD74D5" w14:textId="77777777" w:rsidR="00475BA0" w:rsidRDefault="00B85E9E">
            <w:pPr>
              <w:pStyle w:val="TableContents"/>
            </w:pPr>
            <w:proofErr w:type="spellStart"/>
            <w:r>
              <w:t>kbMeetpunt</w:t>
            </w:r>
            <w:proofErr w:type="spellEnd"/>
          </w:p>
        </w:tc>
      </w:tr>
      <w:tr w:rsidR="00475BA0" w14:paraId="50AD39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E03DB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AD3BA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D62DF0" w14:textId="77777777" w:rsidR="00475BA0" w:rsidRDefault="00B85E9E">
            <w:pPr>
              <w:pStyle w:val="TableContents"/>
            </w:pPr>
            <w:proofErr w:type="spellStart"/>
            <w:r>
              <w:t>kbMeetpunt</w:t>
            </w:r>
            <w:proofErr w:type="spellEnd"/>
          </w:p>
        </w:tc>
      </w:tr>
      <w:tr w:rsidR="00475BA0" w14:paraId="0C8DF24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90A4E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13FE4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FA085" w14:textId="77777777" w:rsidR="00475BA0" w:rsidRDefault="00B85E9E">
            <w:pPr>
              <w:pStyle w:val="TableContents"/>
            </w:pPr>
            <w:r>
              <w:t>lekdetectiemeetpunt</w:t>
            </w:r>
          </w:p>
        </w:tc>
      </w:tr>
      <w:tr w:rsidR="00475BA0" w14:paraId="5068822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C9426BF" w14:textId="77777777" w:rsidR="00475BA0" w:rsidRDefault="00B85E9E">
            <w:pPr>
              <w:pStyle w:val="TableContents"/>
            </w:pPr>
            <w:proofErr w:type="spellStart"/>
            <w:r>
              <w:rPr>
                <w:b/>
                <w:bCs/>
              </w:rPr>
              <w:t>Lasnok</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A9F338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84FC1" w14:textId="77777777" w:rsidR="00475BA0" w:rsidRDefault="00B85E9E">
            <w:pPr>
              <w:pStyle w:val="TableContents"/>
            </w:pPr>
            <w:proofErr w:type="spellStart"/>
            <w:r>
              <w:t>lasnok</w:t>
            </w:r>
            <w:proofErr w:type="spellEnd"/>
          </w:p>
        </w:tc>
      </w:tr>
      <w:tr w:rsidR="00475BA0" w14:paraId="7610B449"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54568A68" w14:textId="77777777" w:rsidR="00475BA0" w:rsidRDefault="00B85E9E">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708890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CC14E" w14:textId="77777777" w:rsidR="00475BA0" w:rsidRDefault="00B85E9E">
            <w:pPr>
              <w:pStyle w:val="TableContents"/>
            </w:pPr>
            <w:r>
              <w:t>marker</w:t>
            </w:r>
          </w:p>
        </w:tc>
      </w:tr>
      <w:tr w:rsidR="00475BA0" w14:paraId="618C68C5"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79E14462" w14:textId="77777777" w:rsidR="00475BA0" w:rsidRDefault="00B85E9E">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2096B25"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605AE9" w14:textId="77777777" w:rsidR="00475BA0" w:rsidRDefault="00B85E9E">
            <w:pPr>
              <w:pStyle w:val="TableContents"/>
            </w:pPr>
            <w:r>
              <w:t>mof</w:t>
            </w:r>
          </w:p>
        </w:tc>
      </w:tr>
      <w:tr w:rsidR="00475BA0" w14:paraId="3832F968"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29C3C62"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EC56E3F"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2316EB" w14:textId="77777777" w:rsidR="00475BA0" w:rsidRDefault="00B85E9E">
            <w:pPr>
              <w:pStyle w:val="TableContents"/>
            </w:pPr>
            <w:r>
              <w:t>mof</w:t>
            </w:r>
          </w:p>
        </w:tc>
      </w:tr>
      <w:tr w:rsidR="00475BA0" w14:paraId="160DA369"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1696E1E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565FE17"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D18CA7" w14:textId="77777777" w:rsidR="00475BA0" w:rsidRDefault="00B85E9E">
            <w:pPr>
              <w:pStyle w:val="TableContents"/>
            </w:pPr>
            <w:r>
              <w:t>mof</w:t>
            </w:r>
          </w:p>
        </w:tc>
      </w:tr>
      <w:tr w:rsidR="00475BA0" w14:paraId="7D29AE37"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2442A439" w14:textId="77777777" w:rsidR="00475BA0" w:rsidRDefault="00B85E9E">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A2F79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08637" w14:textId="77777777" w:rsidR="00475BA0" w:rsidRDefault="00B85E9E">
            <w:pPr>
              <w:pStyle w:val="TableContents"/>
            </w:pPr>
            <w:r>
              <w:t>ontluchting</w:t>
            </w:r>
          </w:p>
        </w:tc>
      </w:tr>
      <w:tr w:rsidR="00475BA0" w14:paraId="37A3B5F3"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0D63B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B69D45"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BC58B4" w14:textId="77777777" w:rsidR="00475BA0" w:rsidRDefault="00B85E9E">
            <w:pPr>
              <w:pStyle w:val="TableContents"/>
            </w:pPr>
            <w:r>
              <w:t>ontluchting</w:t>
            </w:r>
          </w:p>
        </w:tc>
      </w:tr>
      <w:tr w:rsidR="00475BA0" w14:paraId="26430A13"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E880CD6" w14:textId="77777777" w:rsidR="00475BA0" w:rsidRDefault="00B85E9E">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61343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01E522C" w14:textId="77777777" w:rsidR="00475BA0" w:rsidRDefault="00B85E9E">
            <w:pPr>
              <w:pStyle w:val="TableContents"/>
            </w:pPr>
            <w:r>
              <w:t>ontspanningselement</w:t>
            </w:r>
          </w:p>
        </w:tc>
      </w:tr>
      <w:tr w:rsidR="00475BA0" w14:paraId="19CDB8D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4E63532" w14:textId="77777777" w:rsidR="00475BA0" w:rsidRDefault="00B85E9E">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93B38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5B1F54" w14:textId="77777777" w:rsidR="00475BA0" w:rsidRDefault="00B85E9E">
            <w:pPr>
              <w:pStyle w:val="TableContents"/>
            </w:pPr>
            <w:r>
              <w:t>overgangsstuk</w:t>
            </w:r>
          </w:p>
        </w:tc>
      </w:tr>
      <w:tr w:rsidR="00475BA0" w14:paraId="792AC30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438524B"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9C05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4B32F" w14:textId="77777777" w:rsidR="00475BA0" w:rsidRDefault="00B85E9E">
            <w:pPr>
              <w:pStyle w:val="TableContents"/>
            </w:pPr>
            <w:r>
              <w:t>verloopstuk</w:t>
            </w:r>
          </w:p>
        </w:tc>
      </w:tr>
      <w:tr w:rsidR="00475BA0" w14:paraId="1081972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887C84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1BB14D"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D988A" w14:textId="77777777" w:rsidR="00475BA0" w:rsidRDefault="00B85E9E">
            <w:pPr>
              <w:pStyle w:val="TableContents"/>
            </w:pPr>
            <w:r>
              <w:t>diameterovergang</w:t>
            </w:r>
          </w:p>
        </w:tc>
      </w:tr>
      <w:tr w:rsidR="00475BA0" w14:paraId="05B4B7E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8FEB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4EADF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C4F4" w14:textId="77777777" w:rsidR="00475BA0" w:rsidRDefault="00B85E9E">
            <w:pPr>
              <w:pStyle w:val="TableContents"/>
            </w:pPr>
            <w:r>
              <w:t>materiaalovergang</w:t>
            </w:r>
          </w:p>
        </w:tc>
      </w:tr>
      <w:tr w:rsidR="00475BA0" w14:paraId="506A6BA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0FF1A85" w14:textId="77777777" w:rsidR="00475BA0" w:rsidRDefault="00B85E9E">
            <w:pPr>
              <w:pStyle w:val="TableContents"/>
            </w:pPr>
            <w:proofErr w:type="spellStart"/>
            <w:r>
              <w:rPr>
                <w:b/>
                <w:bCs/>
              </w:rPr>
              <w:t>Overlengte</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55A90362"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F3A0BE" w14:textId="77777777" w:rsidR="00475BA0" w:rsidRDefault="00B85E9E">
            <w:pPr>
              <w:pStyle w:val="TableContents"/>
            </w:pPr>
            <w:proofErr w:type="spellStart"/>
            <w:r>
              <w:t>overlengte</w:t>
            </w:r>
            <w:proofErr w:type="spellEnd"/>
          </w:p>
        </w:tc>
      </w:tr>
      <w:tr w:rsidR="00475BA0" w14:paraId="21423CB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1DB16660" w14:textId="77777777" w:rsidR="00475BA0" w:rsidRDefault="00B85E9E">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B12FE4"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870E73" w14:textId="77777777" w:rsidR="00475BA0" w:rsidRDefault="00B85E9E">
            <w:pPr>
              <w:pStyle w:val="TableContents"/>
            </w:pPr>
            <w:r>
              <w:t>pump</w:t>
            </w:r>
          </w:p>
        </w:tc>
      </w:tr>
      <w:tr w:rsidR="00475BA0" w14:paraId="60E64CD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1F809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94C10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CF3EA" w14:textId="77777777" w:rsidR="00475BA0" w:rsidRDefault="00B85E9E">
            <w:pPr>
              <w:pStyle w:val="TableContents"/>
            </w:pPr>
            <w:r>
              <w:t>gemaal</w:t>
            </w:r>
          </w:p>
        </w:tc>
      </w:tr>
      <w:tr w:rsidR="00475BA0" w14:paraId="2F723C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1DF505"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E4DADC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FEFDF" w14:textId="77777777" w:rsidR="00475BA0" w:rsidRDefault="00B85E9E">
            <w:pPr>
              <w:pStyle w:val="TableContents"/>
            </w:pPr>
            <w:r>
              <w:t>pomp</w:t>
            </w:r>
          </w:p>
        </w:tc>
      </w:tr>
      <w:tr w:rsidR="00475BA0" w14:paraId="52CF8FDA"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4C8D385E" w14:textId="77777777" w:rsidR="00475BA0" w:rsidRDefault="00B85E9E">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0B8515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A15D66B" w14:textId="77777777" w:rsidR="00475BA0" w:rsidRDefault="00B85E9E">
            <w:pPr>
              <w:pStyle w:val="TableContents"/>
            </w:pPr>
            <w:r>
              <w:t>kolk</w:t>
            </w:r>
          </w:p>
        </w:tc>
      </w:tr>
      <w:tr w:rsidR="00475BA0" w14:paraId="73E27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FCE74E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67086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1B91188" w14:textId="77777777" w:rsidR="00475BA0" w:rsidRDefault="00B85E9E">
            <w:pPr>
              <w:pStyle w:val="TableContents"/>
            </w:pPr>
            <w:r>
              <w:t>overstort</w:t>
            </w:r>
          </w:p>
        </w:tc>
      </w:tr>
      <w:tr w:rsidR="00475BA0" w14:paraId="201ED844"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16C97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DFEB757"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C6A82" w14:textId="77777777" w:rsidR="00475BA0" w:rsidRDefault="00B85E9E">
            <w:pPr>
              <w:pStyle w:val="TableContents"/>
            </w:pPr>
            <w:r>
              <w:t>reservoir</w:t>
            </w:r>
          </w:p>
        </w:tc>
      </w:tr>
      <w:tr w:rsidR="00475BA0" w14:paraId="2EB7307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A5B76C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1E8947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94BA2D" w14:textId="77777777" w:rsidR="00475BA0" w:rsidRDefault="00B85E9E">
            <w:pPr>
              <w:pStyle w:val="TableContents"/>
            </w:pPr>
            <w:r>
              <w:t>uitlaatconstructie</w:t>
            </w:r>
          </w:p>
        </w:tc>
      </w:tr>
      <w:tr w:rsidR="00475BA0" w14:paraId="7521E921"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4CBD14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A2753AC"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C1DC01" w14:textId="77777777" w:rsidR="00475BA0" w:rsidRDefault="00B85E9E">
            <w:pPr>
              <w:pStyle w:val="TableContents"/>
            </w:pPr>
            <w:r>
              <w:t>handhole</w:t>
            </w:r>
          </w:p>
        </w:tc>
      </w:tr>
      <w:tr w:rsidR="00475BA0" w14:paraId="4612FCEA"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30F97DD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E5E704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05802C" w14:textId="77777777" w:rsidR="00475BA0" w:rsidRDefault="00B85E9E">
            <w:pPr>
              <w:pStyle w:val="TableContents"/>
            </w:pPr>
            <w:r>
              <w:t>put</w:t>
            </w:r>
          </w:p>
        </w:tc>
      </w:tr>
      <w:tr w:rsidR="00475BA0" w14:paraId="35F4239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17D6A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35F6A5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E802ABC" w14:textId="77777777" w:rsidR="00475BA0" w:rsidRDefault="00B85E9E">
            <w:pPr>
              <w:pStyle w:val="TableContents"/>
            </w:pPr>
            <w:proofErr w:type="spellStart"/>
            <w:r>
              <w:t>junction</w:t>
            </w:r>
            <w:proofErr w:type="spellEnd"/>
          </w:p>
        </w:tc>
      </w:tr>
      <w:tr w:rsidR="00475BA0" w14:paraId="31119C13"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205777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6C62CB6"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AE196A" w14:textId="77777777" w:rsidR="00475BA0" w:rsidRDefault="00B85E9E">
            <w:pPr>
              <w:pStyle w:val="TableContents"/>
            </w:pPr>
            <w:r>
              <w:t>put</w:t>
            </w:r>
          </w:p>
        </w:tc>
      </w:tr>
      <w:tr w:rsidR="00475BA0" w14:paraId="2204E001"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0B9D50F5" w14:textId="77777777" w:rsidR="00475BA0" w:rsidRDefault="00B85E9E">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D37887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7C1A2C" w14:textId="77777777" w:rsidR="00475BA0" w:rsidRDefault="00B85E9E">
            <w:pPr>
              <w:pStyle w:val="TableContents"/>
            </w:pPr>
            <w:r>
              <w:t>sifon</w:t>
            </w:r>
          </w:p>
        </w:tc>
      </w:tr>
      <w:tr w:rsidR="00475BA0" w14:paraId="37D14B24"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0124DEC" w14:textId="77777777" w:rsidR="00475BA0" w:rsidRDefault="00B85E9E">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9441C1E"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F78C61" w14:textId="77777777" w:rsidR="00475BA0" w:rsidRDefault="00B85E9E">
            <w:pPr>
              <w:pStyle w:val="TableContents"/>
            </w:pPr>
            <w:proofErr w:type="spellStart"/>
            <w:r>
              <w:t>thrustProtection</w:t>
            </w:r>
            <w:proofErr w:type="spellEnd"/>
          </w:p>
        </w:tc>
      </w:tr>
      <w:tr w:rsidR="00475BA0" w14:paraId="5A370C40"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33C7F1D" w14:textId="77777777" w:rsidR="00475BA0" w:rsidRDefault="00B85E9E">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E56FF9"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0587C9" w14:textId="77777777" w:rsidR="00475BA0" w:rsidRDefault="00B85E9E">
            <w:pPr>
              <w:pStyle w:val="TableContents"/>
            </w:pPr>
            <w:proofErr w:type="spellStart"/>
            <w:r>
              <w:t>streetLight</w:t>
            </w:r>
            <w:proofErr w:type="spellEnd"/>
          </w:p>
        </w:tc>
      </w:tr>
      <w:tr w:rsidR="00475BA0" w14:paraId="59AA32A2"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CDDD21D" w14:textId="77777777" w:rsidR="00475BA0" w:rsidRDefault="00B85E9E">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4D2545D"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FB459C" w14:textId="77777777" w:rsidR="00475BA0" w:rsidRDefault="00B85E9E">
            <w:pPr>
              <w:pStyle w:val="TableContents"/>
            </w:pPr>
            <w:proofErr w:type="spellStart"/>
            <w:r>
              <w:t>tstuk</w:t>
            </w:r>
            <w:proofErr w:type="spellEnd"/>
          </w:p>
        </w:tc>
      </w:tr>
      <w:tr w:rsidR="00475BA0" w14:paraId="3A093B03"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1655D32" w14:textId="77777777" w:rsidR="00475BA0" w:rsidRDefault="00B85E9E">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B53A07"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8009EA" w14:textId="77777777" w:rsidR="00475BA0" w:rsidRDefault="00B85E9E">
            <w:pPr>
              <w:pStyle w:val="TableContents"/>
            </w:pPr>
            <w:proofErr w:type="spellStart"/>
            <w:r>
              <w:t>connectionBox</w:t>
            </w:r>
            <w:proofErr w:type="spellEnd"/>
          </w:p>
        </w:tc>
      </w:tr>
      <w:tr w:rsidR="00475BA0" w14:paraId="4F5207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F29B63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E40F4F6"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02610D" w14:textId="77777777" w:rsidR="00475BA0" w:rsidRDefault="00B85E9E">
            <w:pPr>
              <w:pStyle w:val="TableContents"/>
            </w:pPr>
            <w:r>
              <w:t>generator</w:t>
            </w:r>
          </w:p>
        </w:tc>
      </w:tr>
      <w:tr w:rsidR="00475BA0" w14:paraId="45B3B3C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038DF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69DB74"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14B6C0" w14:textId="77777777" w:rsidR="00475BA0" w:rsidRDefault="00B85E9E">
            <w:pPr>
              <w:pStyle w:val="TableContents"/>
            </w:pPr>
            <w:proofErr w:type="spellStart"/>
            <w:r>
              <w:t>mainStation</w:t>
            </w:r>
            <w:proofErr w:type="spellEnd"/>
          </w:p>
        </w:tc>
      </w:tr>
      <w:tr w:rsidR="00475BA0" w14:paraId="1B6BA2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A048C7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8DB3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35DCFD" w14:textId="77777777" w:rsidR="00475BA0" w:rsidRDefault="00B85E9E">
            <w:pPr>
              <w:pStyle w:val="TableContents"/>
            </w:pPr>
            <w:proofErr w:type="spellStart"/>
            <w:r>
              <w:t>netStation</w:t>
            </w:r>
            <w:proofErr w:type="spellEnd"/>
          </w:p>
        </w:tc>
      </w:tr>
      <w:tr w:rsidR="00475BA0" w14:paraId="2701D0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4B210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3FE7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AAD6DE" w14:textId="77777777" w:rsidR="00475BA0" w:rsidRDefault="00B85E9E">
            <w:pPr>
              <w:pStyle w:val="TableContents"/>
            </w:pPr>
            <w:proofErr w:type="spellStart"/>
            <w:r>
              <w:t>subStation</w:t>
            </w:r>
            <w:proofErr w:type="spellEnd"/>
          </w:p>
        </w:tc>
      </w:tr>
      <w:tr w:rsidR="00475BA0" w14:paraId="3B4D358E"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B6ED2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B3D6F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4AA29D" w14:textId="77777777" w:rsidR="00475BA0" w:rsidRDefault="00B85E9E">
            <w:pPr>
              <w:pStyle w:val="TableContents"/>
            </w:pPr>
            <w:r>
              <w:t>adrespunt</w:t>
            </w:r>
          </w:p>
        </w:tc>
      </w:tr>
      <w:tr w:rsidR="00475BA0" w14:paraId="1275C461"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0C5E3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87C88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242393" w14:textId="77777777" w:rsidR="00475BA0" w:rsidRDefault="00B85E9E">
            <w:pPr>
              <w:pStyle w:val="TableContents"/>
            </w:pPr>
            <w:r>
              <w:t>afdekplaten</w:t>
            </w:r>
          </w:p>
        </w:tc>
      </w:tr>
      <w:tr w:rsidR="00475BA0" w14:paraId="39660FA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FB680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D27D2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182C3E" w14:textId="77777777" w:rsidR="00475BA0" w:rsidRDefault="00B85E9E">
            <w:pPr>
              <w:pStyle w:val="TableContents"/>
            </w:pPr>
            <w:r>
              <w:t>hoogteligging</w:t>
            </w:r>
          </w:p>
        </w:tc>
      </w:tr>
      <w:tr w:rsidR="00475BA0" w14:paraId="3FBE8A5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735E4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3F56147"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A1A833" w14:textId="77777777" w:rsidR="00475BA0" w:rsidRDefault="00B85E9E">
            <w:pPr>
              <w:pStyle w:val="TableContents"/>
            </w:pPr>
            <w:proofErr w:type="spellStart"/>
            <w:r>
              <w:t>kbContact</w:t>
            </w:r>
            <w:proofErr w:type="spellEnd"/>
          </w:p>
        </w:tc>
      </w:tr>
      <w:tr w:rsidR="00475BA0" w14:paraId="7CFC6A1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CDEEF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55EE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5E62F" w14:textId="77777777" w:rsidR="00475BA0" w:rsidRDefault="00B85E9E">
            <w:pPr>
              <w:pStyle w:val="TableContents"/>
            </w:pPr>
            <w:proofErr w:type="spellStart"/>
            <w:r>
              <w:t>kbEindpunt</w:t>
            </w:r>
            <w:proofErr w:type="spellEnd"/>
          </w:p>
        </w:tc>
      </w:tr>
      <w:tr w:rsidR="00475BA0" w14:paraId="70C9E01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7E1B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02B98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935252" w14:textId="77777777" w:rsidR="00475BA0" w:rsidRDefault="00B85E9E">
            <w:pPr>
              <w:pStyle w:val="TableContents"/>
            </w:pPr>
            <w:proofErr w:type="spellStart"/>
            <w:r>
              <w:t>gasStation</w:t>
            </w:r>
            <w:proofErr w:type="spellEnd"/>
          </w:p>
        </w:tc>
      </w:tr>
      <w:tr w:rsidR="00475BA0" w14:paraId="4EF93A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A5C29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261F25"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85D2EA" w14:textId="77777777" w:rsidR="00475BA0" w:rsidRDefault="00B85E9E">
            <w:pPr>
              <w:pStyle w:val="TableContents"/>
            </w:pPr>
            <w:proofErr w:type="spellStart"/>
            <w:r>
              <w:t>oilGasChemicalsNode</w:t>
            </w:r>
            <w:proofErr w:type="spellEnd"/>
          </w:p>
        </w:tc>
      </w:tr>
      <w:tr w:rsidR="00475BA0" w14:paraId="1AE8556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3C313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238086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A65A70" w14:textId="77777777" w:rsidR="00475BA0" w:rsidRDefault="00B85E9E">
            <w:pPr>
              <w:pStyle w:val="TableContents"/>
            </w:pPr>
            <w:proofErr w:type="spellStart"/>
            <w:r>
              <w:t>productionRegion</w:t>
            </w:r>
            <w:proofErr w:type="spellEnd"/>
          </w:p>
        </w:tc>
      </w:tr>
      <w:tr w:rsidR="00475BA0" w14:paraId="5271E897"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E22262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1F04DA"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0A191B" w14:textId="77777777" w:rsidR="00475BA0" w:rsidRDefault="00B85E9E">
            <w:pPr>
              <w:pStyle w:val="TableContents"/>
            </w:pPr>
            <w:proofErr w:type="spellStart"/>
            <w:r>
              <w:t>pumpingStation</w:t>
            </w:r>
            <w:proofErr w:type="spellEnd"/>
          </w:p>
        </w:tc>
      </w:tr>
      <w:tr w:rsidR="00475BA0" w14:paraId="458FFA4B"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6F4C32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6EF379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334FFA" w14:textId="77777777" w:rsidR="00475BA0" w:rsidRDefault="00B85E9E">
            <w:pPr>
              <w:pStyle w:val="TableContents"/>
            </w:pPr>
            <w:r>
              <w:t>storage</w:t>
            </w:r>
          </w:p>
        </w:tc>
      </w:tr>
      <w:tr w:rsidR="00475BA0" w14:paraId="4177219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1EC3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07D3B"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E12C8F" w14:textId="77777777" w:rsidR="00475BA0" w:rsidRDefault="00B85E9E">
            <w:pPr>
              <w:pStyle w:val="TableContents"/>
            </w:pPr>
            <w:r>
              <w:t>terminal</w:t>
            </w:r>
          </w:p>
        </w:tc>
      </w:tr>
      <w:tr w:rsidR="00475BA0" w14:paraId="0EB94C5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51A90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CE4A5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068216" w14:textId="77777777" w:rsidR="00475BA0" w:rsidRDefault="00B85E9E">
            <w:pPr>
              <w:pStyle w:val="TableContents"/>
            </w:pPr>
            <w:r>
              <w:t>adrespunt</w:t>
            </w:r>
          </w:p>
        </w:tc>
      </w:tr>
      <w:tr w:rsidR="00475BA0" w14:paraId="5D02628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B2E1A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88808A"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B80E1E" w14:textId="77777777" w:rsidR="00475BA0" w:rsidRDefault="00B85E9E">
            <w:pPr>
              <w:pStyle w:val="TableContents"/>
            </w:pPr>
            <w:r>
              <w:t>afdekplaten</w:t>
            </w:r>
          </w:p>
        </w:tc>
      </w:tr>
      <w:tr w:rsidR="00475BA0" w14:paraId="3F95A0D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A8F6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AC9C17" w14:textId="77777777" w:rsidR="00475BA0" w:rsidRDefault="00B85E9E">
            <w:pPr>
              <w:pStyle w:val="TableContents"/>
            </w:pPr>
            <w:proofErr w:type="spellStart"/>
            <w:r>
              <w:t>OilGasChemicalsAppurtenanceTypeIMKLVal</w:t>
            </w:r>
            <w:r>
              <w:lastRenderedPageBreak/>
              <w:t>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ECFC3E" w14:textId="77777777" w:rsidR="00475BA0" w:rsidRDefault="00B85E9E">
            <w:pPr>
              <w:pStyle w:val="TableContents"/>
            </w:pPr>
            <w:r>
              <w:lastRenderedPageBreak/>
              <w:t>aftakzadel</w:t>
            </w:r>
          </w:p>
        </w:tc>
      </w:tr>
      <w:tr w:rsidR="00475BA0" w14:paraId="599090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A48AC3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1040F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D47B72" w14:textId="77777777" w:rsidR="00475BA0" w:rsidRDefault="00B85E9E">
            <w:pPr>
              <w:pStyle w:val="TableContents"/>
            </w:pPr>
            <w:proofErr w:type="spellStart"/>
            <w:r>
              <w:t>algemeenGasTransportOnderdeel</w:t>
            </w:r>
            <w:proofErr w:type="spellEnd"/>
          </w:p>
        </w:tc>
      </w:tr>
      <w:tr w:rsidR="00475BA0" w14:paraId="0999A2D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FA78F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FFAD8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B1731B" w14:textId="77777777" w:rsidR="00475BA0" w:rsidRDefault="00B85E9E">
            <w:pPr>
              <w:pStyle w:val="TableContents"/>
            </w:pPr>
            <w:r>
              <w:t>bocht</w:t>
            </w:r>
          </w:p>
        </w:tc>
      </w:tr>
      <w:tr w:rsidR="00475BA0" w14:paraId="5EB2D6F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89EE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C579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44047" w14:textId="77777777" w:rsidR="00475BA0" w:rsidRDefault="00B85E9E">
            <w:pPr>
              <w:pStyle w:val="TableContents"/>
            </w:pPr>
            <w:r>
              <w:t>bodem</w:t>
            </w:r>
          </w:p>
        </w:tc>
      </w:tr>
      <w:tr w:rsidR="00475BA0" w14:paraId="5375F8E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DED55E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04B9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5FCE32" w14:textId="77777777" w:rsidR="00475BA0" w:rsidRDefault="00B85E9E">
            <w:pPr>
              <w:pStyle w:val="TableContents"/>
            </w:pPr>
            <w:r>
              <w:t>buis</w:t>
            </w:r>
          </w:p>
        </w:tc>
      </w:tr>
      <w:tr w:rsidR="00475BA0" w14:paraId="3595F50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D9A9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512FA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D9626" w14:textId="77777777" w:rsidR="00475BA0" w:rsidRDefault="00B85E9E">
            <w:pPr>
              <w:pStyle w:val="TableContents"/>
            </w:pPr>
            <w:proofErr w:type="spellStart"/>
            <w:r>
              <w:t>eindkap</w:t>
            </w:r>
            <w:proofErr w:type="spellEnd"/>
          </w:p>
        </w:tc>
      </w:tr>
      <w:tr w:rsidR="00475BA0" w14:paraId="1E0C36E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4E6542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3830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A92C10" w14:textId="77777777" w:rsidR="00475BA0" w:rsidRDefault="00B85E9E">
            <w:pPr>
              <w:pStyle w:val="TableContents"/>
            </w:pPr>
            <w:r>
              <w:t>expansiestuk</w:t>
            </w:r>
          </w:p>
        </w:tc>
      </w:tr>
      <w:tr w:rsidR="00475BA0" w14:paraId="631C32C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5A42F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6BE9EE3" w14:textId="77777777" w:rsidR="00475BA0" w:rsidRDefault="00B85E9E">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22117" w14:textId="77777777" w:rsidR="00475BA0" w:rsidRDefault="00B85E9E">
            <w:pPr>
              <w:pStyle w:val="TableContents"/>
            </w:pPr>
            <w:r>
              <w:t>gasstopper</w:t>
            </w:r>
          </w:p>
        </w:tc>
      </w:tr>
      <w:tr w:rsidR="00475BA0" w14:paraId="1D43A33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D55B8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2441D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FE0CF3" w14:textId="77777777" w:rsidR="00475BA0" w:rsidRDefault="00B85E9E">
            <w:pPr>
              <w:pStyle w:val="TableContents"/>
            </w:pPr>
            <w:r>
              <w:t>hoogteligging</w:t>
            </w:r>
          </w:p>
        </w:tc>
      </w:tr>
      <w:tr w:rsidR="00475BA0" w14:paraId="2C78976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6D84B4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CC5FF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89A480" w14:textId="77777777" w:rsidR="00475BA0" w:rsidRDefault="00B85E9E">
            <w:pPr>
              <w:pStyle w:val="TableContents"/>
            </w:pPr>
            <w:proofErr w:type="spellStart"/>
            <w:r>
              <w:t>isolatieKoppeling</w:t>
            </w:r>
            <w:proofErr w:type="spellEnd"/>
          </w:p>
        </w:tc>
      </w:tr>
      <w:tr w:rsidR="00475BA0" w14:paraId="1E9B6C6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954CF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B53B6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4B493EC" w14:textId="77777777" w:rsidR="00475BA0" w:rsidRDefault="00B85E9E">
            <w:pPr>
              <w:pStyle w:val="TableContents"/>
            </w:pPr>
            <w:r>
              <w:t>isolatiestuk</w:t>
            </w:r>
          </w:p>
        </w:tc>
      </w:tr>
      <w:tr w:rsidR="00475BA0" w14:paraId="451A407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9955B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7A728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89449D" w14:textId="77777777" w:rsidR="00475BA0" w:rsidRDefault="00B85E9E">
            <w:pPr>
              <w:pStyle w:val="TableContents"/>
            </w:pPr>
            <w:r>
              <w:t>meetpunt</w:t>
            </w:r>
          </w:p>
        </w:tc>
      </w:tr>
      <w:tr w:rsidR="00475BA0" w14:paraId="29FB6A9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289BD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EFEC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363E1" w14:textId="77777777" w:rsidR="00475BA0" w:rsidRDefault="00B85E9E">
            <w:pPr>
              <w:pStyle w:val="TableContents"/>
            </w:pPr>
            <w:r>
              <w:t>raaginrichting</w:t>
            </w:r>
          </w:p>
        </w:tc>
      </w:tr>
      <w:tr w:rsidR="00475BA0" w14:paraId="7BD1D7E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359B2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E98C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893563" w14:textId="77777777" w:rsidR="00475BA0" w:rsidRDefault="00B85E9E">
            <w:pPr>
              <w:pStyle w:val="TableContents"/>
            </w:pPr>
            <w:r>
              <w:t>vloeistofvanger</w:t>
            </w:r>
          </w:p>
        </w:tc>
      </w:tr>
      <w:tr w:rsidR="00475BA0" w14:paraId="43524E2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558B7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361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F9C0C" w14:textId="77777777" w:rsidR="00475BA0" w:rsidRDefault="00B85E9E">
            <w:pPr>
              <w:pStyle w:val="TableContents"/>
            </w:pPr>
            <w:r>
              <w:t>barrel</w:t>
            </w:r>
          </w:p>
        </w:tc>
      </w:tr>
      <w:tr w:rsidR="00475BA0" w14:paraId="778E816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78D07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85967D3"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F0C3A5" w14:textId="77777777" w:rsidR="00475BA0" w:rsidRDefault="00B85E9E">
            <w:pPr>
              <w:pStyle w:val="TableContents"/>
            </w:pPr>
            <w:proofErr w:type="spellStart"/>
            <w:r>
              <w:t>catchBasin</w:t>
            </w:r>
            <w:proofErr w:type="spellEnd"/>
          </w:p>
        </w:tc>
      </w:tr>
      <w:tr w:rsidR="00475BA0" w14:paraId="574E056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107654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C4F6E4"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402EBE" w14:textId="77777777" w:rsidR="00475BA0" w:rsidRDefault="00B85E9E">
            <w:pPr>
              <w:pStyle w:val="TableContents"/>
            </w:pPr>
            <w:proofErr w:type="spellStart"/>
            <w:r>
              <w:t>dischargeStructure</w:t>
            </w:r>
            <w:proofErr w:type="spellEnd"/>
          </w:p>
        </w:tc>
      </w:tr>
      <w:tr w:rsidR="00475BA0" w14:paraId="5DD3C32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329DE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BE0A46D"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0A698" w14:textId="77777777" w:rsidR="00475BA0" w:rsidRDefault="00B85E9E">
            <w:pPr>
              <w:pStyle w:val="TableContents"/>
            </w:pPr>
            <w:proofErr w:type="spellStart"/>
            <w:r>
              <w:t>specificStructure</w:t>
            </w:r>
            <w:proofErr w:type="spellEnd"/>
          </w:p>
        </w:tc>
      </w:tr>
      <w:tr w:rsidR="00475BA0" w14:paraId="24BC84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FF26FE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BBEEB9"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C20812" w14:textId="77777777" w:rsidR="00475BA0" w:rsidRDefault="00B85E9E">
            <w:pPr>
              <w:pStyle w:val="TableContents"/>
            </w:pPr>
            <w:proofErr w:type="spellStart"/>
            <w:r>
              <w:t>tideGate</w:t>
            </w:r>
            <w:proofErr w:type="spellEnd"/>
          </w:p>
        </w:tc>
      </w:tr>
      <w:tr w:rsidR="00475BA0" w14:paraId="6DE60F9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3C22C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0F96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FCFF96" w14:textId="77777777" w:rsidR="00475BA0" w:rsidRDefault="00B85E9E">
            <w:pPr>
              <w:pStyle w:val="TableContents"/>
            </w:pPr>
            <w:proofErr w:type="spellStart"/>
            <w:r>
              <w:t>watertankOrChamber</w:t>
            </w:r>
            <w:proofErr w:type="spellEnd"/>
          </w:p>
        </w:tc>
      </w:tr>
      <w:tr w:rsidR="00475BA0" w14:paraId="41D9BBB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F19F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896422"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D343B9" w14:textId="77777777" w:rsidR="00475BA0" w:rsidRDefault="00B85E9E">
            <w:pPr>
              <w:pStyle w:val="TableContents"/>
            </w:pPr>
            <w:r>
              <w:t>afdekplaten</w:t>
            </w:r>
          </w:p>
        </w:tc>
      </w:tr>
      <w:tr w:rsidR="00475BA0" w14:paraId="779F4C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9042FF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B08BD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F29086" w14:textId="77777777" w:rsidR="00475BA0" w:rsidRDefault="00B85E9E">
            <w:pPr>
              <w:pStyle w:val="TableContents"/>
            </w:pPr>
            <w:r>
              <w:t>kunstwerk</w:t>
            </w:r>
          </w:p>
        </w:tc>
      </w:tr>
      <w:tr w:rsidR="00475BA0" w14:paraId="377A56E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44E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68C3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32A1EA" w14:textId="77777777" w:rsidR="00475BA0" w:rsidRDefault="00B85E9E">
            <w:pPr>
              <w:pStyle w:val="TableContents"/>
            </w:pPr>
            <w:r>
              <w:t>afdekplaten</w:t>
            </w:r>
          </w:p>
        </w:tc>
      </w:tr>
      <w:tr w:rsidR="00475BA0" w14:paraId="10B0245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651E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58CF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EFD16" w14:textId="77777777" w:rsidR="00475BA0" w:rsidRDefault="00B85E9E">
            <w:pPr>
              <w:pStyle w:val="TableContents"/>
            </w:pPr>
            <w:proofErr w:type="spellStart"/>
            <w:r>
              <w:t>antenna</w:t>
            </w:r>
            <w:proofErr w:type="spellEnd"/>
          </w:p>
        </w:tc>
      </w:tr>
      <w:tr w:rsidR="00475BA0" w14:paraId="4179907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06EC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DF29BB"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0D7F5" w14:textId="77777777" w:rsidR="00475BA0" w:rsidRDefault="00B85E9E">
            <w:pPr>
              <w:pStyle w:val="TableContents"/>
            </w:pPr>
            <w:r>
              <w:t>doorvoerramen</w:t>
            </w:r>
          </w:p>
        </w:tc>
      </w:tr>
      <w:tr w:rsidR="00475BA0" w14:paraId="3C7A705C"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A91E5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FDF760"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07FCCF" w14:textId="77777777" w:rsidR="00475BA0" w:rsidRDefault="00B85E9E">
            <w:pPr>
              <w:pStyle w:val="TableContents"/>
            </w:pPr>
            <w:r>
              <w:t>GTWP</w:t>
            </w:r>
          </w:p>
        </w:tc>
      </w:tr>
      <w:tr w:rsidR="00475BA0" w14:paraId="6E3273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35471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F657F6"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996131" w14:textId="77777777" w:rsidR="00475BA0" w:rsidRDefault="00B85E9E">
            <w:pPr>
              <w:pStyle w:val="TableContents"/>
            </w:pPr>
            <w:r>
              <w:t>kabelverdeler</w:t>
            </w:r>
          </w:p>
        </w:tc>
      </w:tr>
      <w:tr w:rsidR="00475BA0" w14:paraId="5DDCAB40"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74F39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B2E744"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5EE0A4" w14:textId="77777777" w:rsidR="00475BA0" w:rsidRDefault="00B85E9E">
            <w:pPr>
              <w:pStyle w:val="TableContents"/>
            </w:pPr>
            <w:r>
              <w:t>stijgleiding</w:t>
            </w:r>
          </w:p>
        </w:tc>
      </w:tr>
      <w:tr w:rsidR="00475BA0" w14:paraId="34A14FB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A28E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84236B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3AFA4E" w14:textId="77777777" w:rsidR="00475BA0" w:rsidRDefault="00B85E9E">
            <w:pPr>
              <w:pStyle w:val="TableContents"/>
            </w:pPr>
            <w:proofErr w:type="spellStart"/>
            <w:r>
              <w:t>termination</w:t>
            </w:r>
            <w:proofErr w:type="spellEnd"/>
          </w:p>
        </w:tc>
      </w:tr>
      <w:tr w:rsidR="00475BA0" w14:paraId="0BFB035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B7CD1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7D7B5A"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F22ED1" w14:textId="77777777" w:rsidR="00475BA0" w:rsidRDefault="00B85E9E">
            <w:pPr>
              <w:pStyle w:val="TableContents"/>
            </w:pPr>
            <w:r>
              <w:t>afdekplaten</w:t>
            </w:r>
          </w:p>
        </w:tc>
      </w:tr>
      <w:tr w:rsidR="00475BA0" w14:paraId="6CF56105"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7BBB3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F2D2C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8D1F45" w14:textId="77777777" w:rsidR="00475BA0" w:rsidRDefault="00B85E9E">
            <w:pPr>
              <w:pStyle w:val="TableContents"/>
            </w:pPr>
            <w:proofErr w:type="spellStart"/>
            <w:r>
              <w:t>gestuurdeBoring</w:t>
            </w:r>
            <w:proofErr w:type="spellEnd"/>
          </w:p>
        </w:tc>
      </w:tr>
      <w:tr w:rsidR="00475BA0" w14:paraId="5D9319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97FD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E699B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48BC6" w14:textId="77777777" w:rsidR="00475BA0" w:rsidRDefault="00B85E9E">
            <w:pPr>
              <w:pStyle w:val="TableContents"/>
            </w:pPr>
            <w:proofErr w:type="spellStart"/>
            <w:r>
              <w:t>inEnUittredepuntBoringen</w:t>
            </w:r>
            <w:proofErr w:type="spellEnd"/>
          </w:p>
        </w:tc>
      </w:tr>
      <w:tr w:rsidR="00475BA0" w14:paraId="6C9694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5566C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5461B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594B4" w14:textId="77777777" w:rsidR="00475BA0" w:rsidRDefault="00B85E9E">
            <w:pPr>
              <w:pStyle w:val="TableContents"/>
            </w:pPr>
            <w:r>
              <w:t>mantelbuis</w:t>
            </w:r>
          </w:p>
        </w:tc>
      </w:tr>
      <w:tr w:rsidR="00475BA0" w14:paraId="6405CC1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28E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8F8B51"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E09020" w14:textId="77777777" w:rsidR="00475BA0" w:rsidRDefault="00B85E9E">
            <w:pPr>
              <w:pStyle w:val="TableContents"/>
            </w:pPr>
            <w:r>
              <w:t>overdrachtsstation</w:t>
            </w:r>
          </w:p>
        </w:tc>
      </w:tr>
      <w:tr w:rsidR="00475BA0" w14:paraId="76843229"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D73EF4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AFCE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980EFF" w14:textId="77777777" w:rsidR="00475BA0" w:rsidRDefault="00B85E9E">
            <w:pPr>
              <w:pStyle w:val="TableContents"/>
            </w:pPr>
            <w:r>
              <w:t>pompstation</w:t>
            </w:r>
          </w:p>
        </w:tc>
      </w:tr>
      <w:tr w:rsidR="00475BA0" w14:paraId="7082DFA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88553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ED5BC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5E5EB5B" w14:textId="77777777" w:rsidR="00475BA0" w:rsidRDefault="00B85E9E">
            <w:pPr>
              <w:pStyle w:val="TableContents"/>
            </w:pPr>
            <w:r>
              <w:t>zinker</w:t>
            </w:r>
          </w:p>
        </w:tc>
      </w:tr>
      <w:tr w:rsidR="00475BA0" w14:paraId="6CCD6FE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91C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46B0F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00E13A" w14:textId="77777777" w:rsidR="00475BA0" w:rsidRDefault="00B85E9E">
            <w:pPr>
              <w:pStyle w:val="TableContents"/>
            </w:pPr>
            <w:proofErr w:type="spellStart"/>
            <w:r>
              <w:t>lateralPoint</w:t>
            </w:r>
            <w:proofErr w:type="spellEnd"/>
          </w:p>
        </w:tc>
      </w:tr>
      <w:tr w:rsidR="00475BA0" w14:paraId="1A8EBC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4B825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D3C96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E14130" w14:textId="77777777" w:rsidR="00475BA0" w:rsidRDefault="00B85E9E">
            <w:pPr>
              <w:pStyle w:val="TableContents"/>
            </w:pPr>
            <w:r>
              <w:t>meter</w:t>
            </w:r>
          </w:p>
        </w:tc>
      </w:tr>
      <w:tr w:rsidR="00475BA0" w14:paraId="5EC13AF2"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D15B5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A94AC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A5B298" w14:textId="77777777" w:rsidR="00475BA0" w:rsidRDefault="00B85E9E">
            <w:pPr>
              <w:pStyle w:val="TableContents"/>
            </w:pPr>
            <w:proofErr w:type="spellStart"/>
            <w:r>
              <w:t>pressureController</w:t>
            </w:r>
            <w:proofErr w:type="spellEnd"/>
          </w:p>
        </w:tc>
      </w:tr>
      <w:tr w:rsidR="00475BA0" w14:paraId="01A0BE9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FF4BE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E10A029"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DD0F4B" w14:textId="77777777" w:rsidR="00475BA0" w:rsidRDefault="00B85E9E">
            <w:pPr>
              <w:pStyle w:val="TableContents"/>
            </w:pPr>
            <w:proofErr w:type="spellStart"/>
            <w:r>
              <w:t>pumpStation</w:t>
            </w:r>
            <w:proofErr w:type="spellEnd"/>
          </w:p>
        </w:tc>
      </w:tr>
      <w:tr w:rsidR="00475BA0" w14:paraId="11DADE7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BD450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0D2B8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4AC7AC" w14:textId="77777777" w:rsidR="00475BA0" w:rsidRDefault="00B85E9E">
            <w:pPr>
              <w:pStyle w:val="TableContents"/>
            </w:pPr>
            <w:proofErr w:type="spellStart"/>
            <w:r>
              <w:t>samplingStation</w:t>
            </w:r>
            <w:proofErr w:type="spellEnd"/>
          </w:p>
        </w:tc>
      </w:tr>
      <w:tr w:rsidR="00475BA0" w14:paraId="33DC8A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495A70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34A7CB"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15F173" w14:textId="77777777" w:rsidR="00475BA0" w:rsidRDefault="00B85E9E">
            <w:pPr>
              <w:pStyle w:val="TableContents"/>
            </w:pPr>
            <w:proofErr w:type="spellStart"/>
            <w:r>
              <w:t>storageFacility</w:t>
            </w:r>
            <w:proofErr w:type="spellEnd"/>
          </w:p>
        </w:tc>
      </w:tr>
      <w:tr w:rsidR="00475BA0" w14:paraId="6D36450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C2625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42EDC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9E802" w14:textId="77777777" w:rsidR="00475BA0" w:rsidRDefault="00B85E9E">
            <w:pPr>
              <w:pStyle w:val="TableContents"/>
            </w:pPr>
            <w:proofErr w:type="spellStart"/>
            <w:r>
              <w:t>treatmentPlant</w:t>
            </w:r>
            <w:proofErr w:type="spellEnd"/>
          </w:p>
        </w:tc>
      </w:tr>
      <w:tr w:rsidR="00475BA0" w14:paraId="0ACED7C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0409F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40042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FC1C19" w14:textId="77777777" w:rsidR="00475BA0" w:rsidRDefault="00B85E9E">
            <w:pPr>
              <w:pStyle w:val="TableContents"/>
            </w:pPr>
            <w:r>
              <w:t>afdekplaten</w:t>
            </w:r>
          </w:p>
        </w:tc>
      </w:tr>
      <w:tr w:rsidR="00475BA0" w14:paraId="5E32085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39C2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F3A29F"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B2674F" w14:textId="77777777" w:rsidR="00475BA0" w:rsidRDefault="00B85E9E">
            <w:pPr>
              <w:pStyle w:val="TableContents"/>
            </w:pPr>
            <w:r>
              <w:t>blindflens</w:t>
            </w:r>
          </w:p>
        </w:tc>
      </w:tr>
      <w:tr w:rsidR="00475BA0" w14:paraId="35B9F1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776FE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D2A3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196163" w14:textId="77777777" w:rsidR="00475BA0" w:rsidRDefault="00B85E9E">
            <w:pPr>
              <w:pStyle w:val="TableContents"/>
            </w:pPr>
            <w:r>
              <w:t>eindpunt</w:t>
            </w:r>
          </w:p>
        </w:tc>
      </w:tr>
      <w:tr w:rsidR="00475BA0" w14:paraId="5EDEB9F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981E3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09B12E"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DF1969" w14:textId="77777777" w:rsidR="00475BA0" w:rsidRDefault="00B85E9E">
            <w:pPr>
              <w:pStyle w:val="TableContents"/>
            </w:pPr>
            <w:r>
              <w:t>productiegebied</w:t>
            </w:r>
          </w:p>
        </w:tc>
      </w:tr>
      <w:tr w:rsidR="00475BA0" w14:paraId="56118C3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913D5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EB92DD"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6E1B12" w14:textId="77777777" w:rsidR="00475BA0" w:rsidRDefault="00B85E9E">
            <w:pPr>
              <w:pStyle w:val="TableContents"/>
            </w:pPr>
            <w:r>
              <w:t>onbekend</w:t>
            </w:r>
          </w:p>
        </w:tc>
      </w:tr>
      <w:tr w:rsidR="00475BA0" w14:paraId="79DA846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3D95A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A3799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7D7ABD" w14:textId="77777777" w:rsidR="00475BA0" w:rsidRDefault="00B85E9E">
            <w:pPr>
              <w:pStyle w:val="TableContents"/>
            </w:pPr>
            <w:r>
              <w:t>onbekend</w:t>
            </w:r>
          </w:p>
        </w:tc>
      </w:tr>
      <w:tr w:rsidR="00475BA0" w14:paraId="0E83F53E"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4F16DBF4"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3B010CD0"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325553FE" w14:textId="77777777" w:rsidR="00475BA0" w:rsidRDefault="00B85E9E">
            <w:pPr>
              <w:pStyle w:val="TableContents"/>
            </w:pPr>
            <w:r>
              <w:t>onbekend</w:t>
            </w:r>
          </w:p>
        </w:tc>
      </w:tr>
      <w:tr w:rsidR="00475BA0" w14:paraId="6572DCF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764075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798651"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22ADCF" w14:textId="77777777" w:rsidR="00475BA0" w:rsidRDefault="00B85E9E">
            <w:pPr>
              <w:pStyle w:val="TableContents"/>
            </w:pPr>
            <w:r>
              <w:t>onbekend</w:t>
            </w:r>
          </w:p>
        </w:tc>
      </w:tr>
      <w:tr w:rsidR="00475BA0" w14:paraId="55076CC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94498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D65AD3"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6717C2" w14:textId="77777777" w:rsidR="00475BA0" w:rsidRDefault="00B85E9E">
            <w:pPr>
              <w:pStyle w:val="TableContents"/>
            </w:pPr>
            <w:r>
              <w:t>onbekend</w:t>
            </w:r>
          </w:p>
        </w:tc>
      </w:tr>
      <w:tr w:rsidR="00475BA0" w14:paraId="19081388"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8E4FF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2B09A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1EF775" w14:textId="77777777" w:rsidR="00475BA0" w:rsidRDefault="00B85E9E">
            <w:pPr>
              <w:pStyle w:val="TableContents"/>
            </w:pPr>
            <w:r>
              <w:t>onbekend</w:t>
            </w:r>
          </w:p>
        </w:tc>
      </w:tr>
      <w:tr w:rsidR="00475BA0" w14:paraId="0674763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5E1FB9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7D5F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BD83C2" w14:textId="77777777" w:rsidR="00475BA0" w:rsidRDefault="00B85E9E">
            <w:pPr>
              <w:pStyle w:val="TableContents"/>
            </w:pPr>
            <w:r>
              <w:t>onbekend</w:t>
            </w:r>
          </w:p>
        </w:tc>
      </w:tr>
      <w:tr w:rsidR="00475BA0" w14:paraId="68F5E14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E782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8F119C"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A340B3" w14:textId="77777777" w:rsidR="00475BA0" w:rsidRDefault="00B85E9E">
            <w:pPr>
              <w:pStyle w:val="TableContents"/>
            </w:pPr>
            <w:r>
              <w:t>overig</w:t>
            </w:r>
          </w:p>
        </w:tc>
      </w:tr>
      <w:tr w:rsidR="00475BA0" w14:paraId="1AC59BC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BCF465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CB502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CDBC82" w14:textId="77777777" w:rsidR="00475BA0" w:rsidRDefault="00B85E9E">
            <w:pPr>
              <w:pStyle w:val="TableContents"/>
            </w:pPr>
            <w:r>
              <w:t>overig</w:t>
            </w:r>
          </w:p>
        </w:tc>
      </w:tr>
      <w:tr w:rsidR="00475BA0" w14:paraId="6B7EE960"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29F4C408"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2E1131FC"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64B76A89" w14:textId="77777777" w:rsidR="00475BA0" w:rsidRDefault="00B85E9E">
            <w:pPr>
              <w:pStyle w:val="TableContents"/>
            </w:pPr>
            <w:r>
              <w:t>overig</w:t>
            </w:r>
          </w:p>
        </w:tc>
      </w:tr>
      <w:tr w:rsidR="00475BA0" w14:paraId="3EA9F64E"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CBFF6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114803"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48D34" w14:textId="77777777" w:rsidR="00475BA0" w:rsidRDefault="00B85E9E">
            <w:pPr>
              <w:pStyle w:val="TableContents"/>
            </w:pPr>
            <w:r>
              <w:t>overig</w:t>
            </w:r>
          </w:p>
        </w:tc>
      </w:tr>
      <w:tr w:rsidR="00475BA0" w14:paraId="3F78D299"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5AF64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A63FB5"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6D4A6" w14:textId="77777777" w:rsidR="00475BA0" w:rsidRDefault="00B85E9E">
            <w:pPr>
              <w:pStyle w:val="TableContents"/>
            </w:pPr>
            <w:r>
              <w:t>overig</w:t>
            </w:r>
          </w:p>
        </w:tc>
      </w:tr>
      <w:tr w:rsidR="00475BA0" w14:paraId="670E19B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341FC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5151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F661AD" w14:textId="77777777" w:rsidR="00475BA0" w:rsidRDefault="00B85E9E">
            <w:pPr>
              <w:pStyle w:val="TableContents"/>
            </w:pPr>
            <w:r>
              <w:t>overig</w:t>
            </w:r>
          </w:p>
        </w:tc>
      </w:tr>
      <w:tr w:rsidR="00475BA0" w14:paraId="50F8780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FD629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DBBFD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08E9A6" w14:textId="77777777" w:rsidR="00475BA0" w:rsidRDefault="00B85E9E">
            <w:pPr>
              <w:pStyle w:val="TableContents"/>
            </w:pPr>
            <w:r>
              <w:t>overig</w:t>
            </w:r>
          </w:p>
        </w:tc>
      </w:tr>
    </w:tbl>
    <w:p w14:paraId="6721352D" w14:textId="77777777" w:rsidR="00475BA0" w:rsidRDefault="00475BA0">
      <w:pPr>
        <w:pStyle w:val="Plattetekst"/>
      </w:pPr>
    </w:p>
    <w:p w14:paraId="0001E5A1" w14:textId="77777777" w:rsidR="00475BA0" w:rsidRDefault="00B85E9E">
      <w:pPr>
        <w:pStyle w:val="Kop2"/>
        <w:numPr>
          <w:ilvl w:val="1"/>
          <w:numId w:val="2"/>
        </w:numPr>
      </w:pPr>
      <w:bookmarkStart w:id="185" w:name="__RefHeading___Toc6369_1469215086"/>
      <w:bookmarkStart w:id="186" w:name="_Toc42596133"/>
      <w:bookmarkEnd w:id="185"/>
      <w:proofErr w:type="spellStart"/>
      <w:r>
        <w:lastRenderedPageBreak/>
        <w:t>ExtraGeometrie</w:t>
      </w:r>
      <w:proofErr w:type="spellEnd"/>
      <w:r>
        <w:t>: leidingelementen</w:t>
      </w:r>
      <w:bookmarkEnd w:id="186"/>
    </w:p>
    <w:p w14:paraId="63D302A4" w14:textId="77777777" w:rsidR="00475BA0" w:rsidRDefault="00B85E9E">
      <w:pPr>
        <w:pStyle w:val="Kop3"/>
        <w:numPr>
          <w:ilvl w:val="2"/>
          <w:numId w:val="2"/>
        </w:numPr>
      </w:pPr>
      <w:bookmarkStart w:id="187" w:name="__RefHeading___Toc4584_4117045737"/>
      <w:bookmarkEnd w:id="187"/>
      <w:r>
        <w:t>Regel</w:t>
      </w:r>
    </w:p>
    <w:p w14:paraId="31192D6A" w14:textId="77777777" w:rsidR="00475BA0" w:rsidRDefault="00B85E9E">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2DF0090F" w14:textId="77777777" w:rsidR="00475BA0" w:rsidRDefault="00B85E9E">
      <w:pPr>
        <w:pStyle w:val="Plattetekst1"/>
        <w:numPr>
          <w:ilvl w:val="0"/>
          <w:numId w:val="11"/>
        </w:numPr>
      </w:pPr>
      <w:r>
        <w:t>Kleur:</w:t>
      </w:r>
    </w:p>
    <w:p w14:paraId="6C985E36" w14:textId="77777777" w:rsidR="00475BA0" w:rsidRDefault="00B85E9E">
      <w:pPr>
        <w:pStyle w:val="Plattetekst1"/>
        <w:numPr>
          <w:ilvl w:val="1"/>
          <w:numId w:val="11"/>
        </w:numPr>
      </w:pPr>
      <w:r>
        <w:t>Lijn (omtrek van het vlaksymbool): overeenkomstig het “thema” van het nutsvoorzieningennet waarin het gebruikt wordt.</w:t>
      </w:r>
    </w:p>
    <w:p w14:paraId="2C632EAF" w14:textId="77777777" w:rsidR="00475BA0" w:rsidRDefault="00B85E9E">
      <w:pPr>
        <w:pStyle w:val="Plattetekst1"/>
        <w:numPr>
          <w:ilvl w:val="0"/>
          <w:numId w:val="11"/>
        </w:numPr>
      </w:pPr>
      <w:r>
        <w:t>Vorm:</w:t>
      </w:r>
    </w:p>
    <w:p w14:paraId="7402CD28" w14:textId="77777777" w:rsidR="00475BA0" w:rsidRDefault="00B85E9E">
      <w:pPr>
        <w:pStyle w:val="Plattetekst1"/>
        <w:numPr>
          <w:ilvl w:val="1"/>
          <w:numId w:val="11"/>
        </w:numPr>
      </w:pPr>
      <w:r>
        <w:t>Lijn (omtrek van het vlaksymbool)</w:t>
      </w:r>
    </w:p>
    <w:p w14:paraId="2A8572B7" w14:textId="77777777" w:rsidR="00475BA0" w:rsidRDefault="00B85E9E">
      <w:pPr>
        <w:pStyle w:val="Plattetekst1"/>
        <w:numPr>
          <w:ilvl w:val="2"/>
          <w:numId w:val="11"/>
        </w:numPr>
      </w:pPr>
      <w:r>
        <w:t>Geprojecteerd: 4px doorgetrokken, 16px onderbroken</w:t>
      </w:r>
    </w:p>
    <w:p w14:paraId="5C8EA1A2" w14:textId="77777777" w:rsidR="00475BA0" w:rsidRDefault="00B85E9E">
      <w:pPr>
        <w:pStyle w:val="Plattetekst1"/>
        <w:numPr>
          <w:ilvl w:val="2"/>
          <w:numId w:val="11"/>
        </w:numPr>
      </w:pPr>
      <w:r>
        <w:t>In gebruik: doorgetrokken lijn</w:t>
      </w:r>
    </w:p>
    <w:p w14:paraId="66DBA4CF" w14:textId="77777777" w:rsidR="00475BA0" w:rsidRDefault="00B85E9E">
      <w:pPr>
        <w:pStyle w:val="Plattetekst1"/>
        <w:numPr>
          <w:ilvl w:val="2"/>
          <w:numId w:val="11"/>
        </w:numPr>
      </w:pPr>
      <w:r>
        <w:t>Buiten gebruik: 40px doorgetrokken, 12px onderbroken, 8px doorgetrokken, 12px onderbroken</w:t>
      </w:r>
    </w:p>
    <w:p w14:paraId="134E74B1" w14:textId="77777777" w:rsidR="00475BA0" w:rsidRDefault="00B85E9E">
      <w:pPr>
        <w:pStyle w:val="Plattetekst1"/>
        <w:numPr>
          <w:ilvl w:val="0"/>
          <w:numId w:val="11"/>
        </w:numPr>
      </w:pPr>
      <w:r>
        <w:t>Grootte (lijndikte):</w:t>
      </w:r>
    </w:p>
    <w:p w14:paraId="43DF5576" w14:textId="77777777" w:rsidR="00475BA0" w:rsidRDefault="00B85E9E">
      <w:pPr>
        <w:pStyle w:val="Plattetekst1"/>
        <w:numPr>
          <w:ilvl w:val="1"/>
          <w:numId w:val="11"/>
        </w:numPr>
      </w:pPr>
      <w:r>
        <w:t xml:space="preserve">1 </w:t>
      </w:r>
      <w:proofErr w:type="spellStart"/>
      <w:r>
        <w:t>px</w:t>
      </w:r>
      <w:proofErr w:type="spellEnd"/>
      <w:r>
        <w:t xml:space="preserve"> voor Schaalniveau 14 – 16</w:t>
      </w:r>
    </w:p>
    <w:p w14:paraId="69DE5B51" w14:textId="77777777" w:rsidR="00475BA0" w:rsidRDefault="00B85E9E">
      <w:pPr>
        <w:pStyle w:val="Plattetekst1"/>
        <w:numPr>
          <w:ilvl w:val="0"/>
          <w:numId w:val="11"/>
        </w:numPr>
      </w:pPr>
      <w:r>
        <w:t>Transparantie: 0%</w:t>
      </w:r>
    </w:p>
    <w:p w14:paraId="12622F42"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FE74D45"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BBBC1FA"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D0D8D3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BEEE79F"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7388F89" w14:textId="77777777" w:rsidR="00475BA0" w:rsidRDefault="00B85E9E">
            <w:pPr>
              <w:pStyle w:val="TableContents"/>
              <w:jc w:val="center"/>
            </w:pPr>
            <w:r>
              <w:rPr>
                <w:rFonts w:eastAsia="Lucida Sans Unicode" w:cs="Tahoma"/>
                <w:b/>
                <w:bCs/>
                <w:iCs/>
                <w:color w:val="FFFFFF"/>
                <w:szCs w:val="20"/>
              </w:rPr>
              <w:t>Buiten gebruik</w:t>
            </w:r>
          </w:p>
        </w:tc>
      </w:tr>
      <w:tr w:rsidR="00475BA0" w14:paraId="29290EC7"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378C0305" w14:textId="77777777" w:rsidR="00475BA0" w:rsidRDefault="00B85E9E">
            <w:pPr>
              <w:pStyle w:val="TableContents"/>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5C9E14" w14:textId="77777777" w:rsidR="00475BA0" w:rsidRDefault="00B85E9E">
            <w:pPr>
              <w:pStyle w:val="TableContents"/>
            </w:pPr>
            <w:r>
              <w:rPr>
                <w:noProof/>
              </w:rPr>
              <w:drawing>
                <wp:anchor distT="0" distB="0" distL="0" distR="0" simplePos="0" relativeHeight="94" behindDoc="0" locked="0" layoutInCell="1" allowOverlap="1" wp14:anchorId="4C55A445" wp14:editId="0C8BBB8B">
                  <wp:simplePos x="0" y="0"/>
                  <wp:positionH relativeFrom="column">
                    <wp:align>center</wp:align>
                  </wp:positionH>
                  <wp:positionV relativeFrom="paragraph">
                    <wp:posOffset>635</wp:posOffset>
                  </wp:positionV>
                  <wp:extent cx="4545965" cy="894715"/>
                  <wp:effectExtent l="0" t="0" r="0" b="0"/>
                  <wp:wrapSquare wrapText="largest"/>
                  <wp:docPr id="96"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pic:cNvPicPr>
                            <a:picLocks noChangeAspect="1" noChangeArrowheads="1"/>
                          </pic:cNvPicPr>
                        </pic:nvPicPr>
                        <pic:blipFill>
                          <a:blip r:embed="rId92"/>
                          <a:stretch>
                            <a:fillRect/>
                          </a:stretch>
                        </pic:blipFill>
                        <pic:spPr bwMode="auto">
                          <a:xfrm>
                            <a:off x="0" y="0"/>
                            <a:ext cx="4545965" cy="894715"/>
                          </a:xfrm>
                          <a:prstGeom prst="rect">
                            <a:avLst/>
                          </a:prstGeom>
                        </pic:spPr>
                      </pic:pic>
                    </a:graphicData>
                  </a:graphic>
                </wp:anchor>
              </w:drawing>
            </w:r>
          </w:p>
        </w:tc>
      </w:tr>
    </w:tbl>
    <w:p w14:paraId="2728B3E6" w14:textId="77777777" w:rsidR="00475BA0" w:rsidRDefault="00B85E9E">
      <w:pPr>
        <w:pStyle w:val="Kop11"/>
      </w:pPr>
      <w:r>
        <w:br w:type="page"/>
      </w:r>
    </w:p>
    <w:p w14:paraId="5F8A3C98" w14:textId="77777777" w:rsidR="00475BA0" w:rsidRDefault="00B85E9E">
      <w:pPr>
        <w:pStyle w:val="Kop1"/>
        <w:numPr>
          <w:ilvl w:val="0"/>
          <w:numId w:val="2"/>
        </w:numPr>
      </w:pPr>
      <w:bookmarkStart w:id="188" w:name="__RefHeading___Toc6371_1469215086"/>
      <w:bookmarkStart w:id="189" w:name="_Toc42596134"/>
      <w:bookmarkEnd w:id="188"/>
      <w:r>
        <w:lastRenderedPageBreak/>
        <w:t>Gebiedsinformatielevering</w:t>
      </w:r>
      <w:bookmarkEnd w:id="189"/>
    </w:p>
    <w:p w14:paraId="55437C58" w14:textId="77777777" w:rsidR="00475BA0" w:rsidRDefault="00B85E9E">
      <w:pPr>
        <w:pStyle w:val="Kop2"/>
        <w:numPr>
          <w:ilvl w:val="1"/>
          <w:numId w:val="2"/>
        </w:numPr>
      </w:pPr>
      <w:bookmarkStart w:id="190" w:name="__RefHeading___Toc6373_1469215086"/>
      <w:bookmarkStart w:id="191" w:name="_Toc42596135"/>
      <w:bookmarkEnd w:id="190"/>
      <w:r>
        <w:t>Inleiding</w:t>
      </w:r>
      <w:bookmarkEnd w:id="191"/>
    </w:p>
    <w:p w14:paraId="19060FBE" w14:textId="77777777" w:rsidR="00475BA0" w:rsidRDefault="00B85E9E">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896A259" w14:textId="77777777" w:rsidR="00475BA0" w:rsidRDefault="00B85E9E">
      <w:pPr>
        <w:pStyle w:val="Plattetekst1"/>
      </w:pPr>
      <w:r>
        <w:t>Containerelementen omvatten de volgende objecttypen:</w:t>
      </w:r>
    </w:p>
    <w:p w14:paraId="65DEFE41" w14:textId="77777777" w:rsidR="00475BA0" w:rsidRDefault="00B85E9E">
      <w:pPr>
        <w:pStyle w:val="Plattetekst1"/>
        <w:numPr>
          <w:ilvl w:val="0"/>
          <w:numId w:val="5"/>
        </w:numPr>
      </w:pPr>
      <w:r>
        <w:t>Graafpolygoon</w:t>
      </w:r>
    </w:p>
    <w:p w14:paraId="36CD0038" w14:textId="77777777" w:rsidR="00475BA0" w:rsidRDefault="00B85E9E">
      <w:pPr>
        <w:pStyle w:val="Plattetekst1"/>
        <w:numPr>
          <w:ilvl w:val="0"/>
          <w:numId w:val="5"/>
        </w:numPr>
      </w:pPr>
      <w:r>
        <w:t>Informatiepolygoon</w:t>
      </w:r>
    </w:p>
    <w:p w14:paraId="718E40CD" w14:textId="77777777" w:rsidR="00475BA0" w:rsidRDefault="00B85E9E">
      <w:pPr>
        <w:pStyle w:val="Plattetekst1"/>
        <w:numPr>
          <w:ilvl w:val="0"/>
          <w:numId w:val="5"/>
        </w:numPr>
      </w:pPr>
      <w:r>
        <w:t>Oriëntatiepolygoon</w:t>
      </w:r>
    </w:p>
    <w:p w14:paraId="7958FE37" w14:textId="77777777" w:rsidR="00475BA0" w:rsidRDefault="00475BA0"/>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756BB7C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61D8D06" w14:textId="77777777" w:rsidR="00475BA0" w:rsidRDefault="00B85E9E">
            <w:pPr>
              <w:pStyle w:val="Plattetekst1"/>
            </w:pPr>
            <w:r>
              <w:t>De visualisatie van de Gebiedsinformatielevering is vastgelegd in de volgende SLD-bestanden:</w:t>
            </w:r>
          </w:p>
          <w:p w14:paraId="16B80190" w14:textId="77777777" w:rsidR="00475BA0" w:rsidRDefault="00B85E9E">
            <w:pPr>
              <w:pStyle w:val="Plattetekst1"/>
              <w:numPr>
                <w:ilvl w:val="0"/>
                <w:numId w:val="18"/>
              </w:numPr>
            </w:pPr>
            <w:r>
              <w:t>sld-graafpolygoon.xml</w:t>
            </w:r>
          </w:p>
          <w:p w14:paraId="2C20B7BF" w14:textId="77777777" w:rsidR="00475BA0" w:rsidRDefault="00B85E9E">
            <w:pPr>
              <w:pStyle w:val="Plattetekst1"/>
              <w:numPr>
                <w:ilvl w:val="0"/>
                <w:numId w:val="18"/>
              </w:numPr>
            </w:pPr>
            <w:r>
              <w:t>sld-informatiepolygoon.xml</w:t>
            </w:r>
          </w:p>
          <w:p w14:paraId="7E35EA55" w14:textId="77777777" w:rsidR="00475BA0" w:rsidRDefault="00B85E9E">
            <w:pPr>
              <w:pStyle w:val="Plattetekst1"/>
              <w:numPr>
                <w:ilvl w:val="0"/>
                <w:numId w:val="18"/>
              </w:numPr>
            </w:pPr>
            <w:r>
              <w:t>sld-orientatiepolygoon.xml</w:t>
            </w:r>
          </w:p>
        </w:tc>
      </w:tr>
    </w:tbl>
    <w:p w14:paraId="407786FF" w14:textId="77777777" w:rsidR="00475BA0" w:rsidRDefault="00B85E9E">
      <w:pPr>
        <w:pStyle w:val="Kop2"/>
        <w:numPr>
          <w:ilvl w:val="1"/>
          <w:numId w:val="2"/>
        </w:numPr>
      </w:pPr>
      <w:bookmarkStart w:id="192" w:name="__RefHeading___Toc6375_1469215086"/>
      <w:bookmarkStart w:id="193" w:name="_Toc42596136"/>
      <w:bookmarkEnd w:id="192"/>
      <w:r>
        <w:t>Graafpolygoon</w:t>
      </w:r>
      <w:bookmarkEnd w:id="193"/>
    </w:p>
    <w:p w14:paraId="4482B5C9" w14:textId="77777777" w:rsidR="00475BA0" w:rsidRDefault="00B85E9E">
      <w:pPr>
        <w:pStyle w:val="Kop3"/>
        <w:numPr>
          <w:ilvl w:val="2"/>
          <w:numId w:val="2"/>
        </w:numPr>
      </w:pPr>
      <w:bookmarkStart w:id="194" w:name="__RefHeading___Toc4588_4117045737"/>
      <w:bookmarkEnd w:id="194"/>
      <w:r>
        <w:t>Regel</w:t>
      </w:r>
    </w:p>
    <w:p w14:paraId="6584AEFE" w14:textId="77777777" w:rsidR="00475BA0" w:rsidRDefault="00B85E9E">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2E3A3159" w14:textId="77777777" w:rsidR="00475BA0" w:rsidRDefault="00B85E9E">
      <w:pPr>
        <w:pStyle w:val="Plattetekst1"/>
        <w:numPr>
          <w:ilvl w:val="0"/>
          <w:numId w:val="11"/>
        </w:numPr>
      </w:pPr>
      <w:r>
        <w:t>Kleur:</w:t>
      </w:r>
    </w:p>
    <w:p w14:paraId="0983EC77" w14:textId="77777777" w:rsidR="00475BA0" w:rsidRDefault="00B85E9E">
      <w:pPr>
        <w:pStyle w:val="Plattetekst1"/>
        <w:numPr>
          <w:ilvl w:val="1"/>
          <w:numId w:val="11"/>
        </w:numPr>
      </w:pPr>
      <w:r>
        <w:t>Lijn (omtrek van het vlaksymbool): #ff00ff</w:t>
      </w:r>
    </w:p>
    <w:p w14:paraId="25134F7F" w14:textId="77777777" w:rsidR="00475BA0" w:rsidRDefault="00B85E9E">
      <w:pPr>
        <w:pStyle w:val="Plattetekst1"/>
        <w:numPr>
          <w:ilvl w:val="0"/>
          <w:numId w:val="11"/>
        </w:numPr>
      </w:pPr>
      <w:r>
        <w:t>Vorm:</w:t>
      </w:r>
    </w:p>
    <w:p w14:paraId="70DD92CD" w14:textId="77777777" w:rsidR="00475BA0" w:rsidRDefault="00B85E9E">
      <w:pPr>
        <w:pStyle w:val="Plattetekst1"/>
        <w:numPr>
          <w:ilvl w:val="1"/>
          <w:numId w:val="11"/>
        </w:numPr>
      </w:pPr>
      <w:r>
        <w:t>Lijn (omtrek van het vlaksymbool):</w:t>
      </w:r>
    </w:p>
    <w:p w14:paraId="7F55B03D" w14:textId="77777777" w:rsidR="00475BA0" w:rsidRDefault="00B85E9E">
      <w:pPr>
        <w:pStyle w:val="Plattetekst1"/>
        <w:numPr>
          <w:ilvl w:val="2"/>
          <w:numId w:val="11"/>
        </w:numPr>
      </w:pPr>
      <w:r>
        <w:t>30px doorgetrokken, 6px onderbroken</w:t>
      </w:r>
    </w:p>
    <w:p w14:paraId="15571869" w14:textId="77777777" w:rsidR="00475BA0" w:rsidRDefault="00B85E9E">
      <w:pPr>
        <w:pStyle w:val="Plattetekst1"/>
        <w:numPr>
          <w:ilvl w:val="0"/>
          <w:numId w:val="11"/>
        </w:numPr>
      </w:pPr>
      <w:r>
        <w:t>Grootte (lijndikte):</w:t>
      </w:r>
    </w:p>
    <w:p w14:paraId="49503E8C" w14:textId="77777777" w:rsidR="00475BA0" w:rsidRDefault="00B85E9E">
      <w:pPr>
        <w:pStyle w:val="Plattetekst1"/>
        <w:numPr>
          <w:ilvl w:val="1"/>
          <w:numId w:val="11"/>
        </w:numPr>
      </w:pPr>
      <w:r>
        <w:t xml:space="preserve">4 </w:t>
      </w:r>
      <w:proofErr w:type="spellStart"/>
      <w:r>
        <w:t>px</w:t>
      </w:r>
      <w:proofErr w:type="spellEnd"/>
    </w:p>
    <w:p w14:paraId="267C68DD" w14:textId="77777777" w:rsidR="00475BA0" w:rsidRDefault="00B85E9E">
      <w:pPr>
        <w:pStyle w:val="Plattetekst1"/>
        <w:numPr>
          <w:ilvl w:val="0"/>
          <w:numId w:val="11"/>
        </w:numPr>
      </w:pPr>
      <w:r>
        <w:rPr>
          <w:rFonts w:eastAsia="Times New Roman"/>
          <w:szCs w:val="20"/>
        </w:rPr>
        <w:t>Transparantie van de lijn: 0%</w:t>
      </w:r>
    </w:p>
    <w:p w14:paraId="0DCF9E43" w14:textId="77777777" w:rsidR="00475BA0" w:rsidRDefault="00B85E9E">
      <w:pPr>
        <w:pStyle w:val="Kop2"/>
        <w:numPr>
          <w:ilvl w:val="1"/>
          <w:numId w:val="2"/>
        </w:numPr>
      </w:pPr>
      <w:bookmarkStart w:id="195" w:name="__RefHeading___Toc6377_1469215086"/>
      <w:bookmarkStart w:id="196" w:name="_Toc42596137"/>
      <w:bookmarkEnd w:id="195"/>
      <w:r>
        <w:lastRenderedPageBreak/>
        <w:t>Informatiepolygoon</w:t>
      </w:r>
      <w:bookmarkEnd w:id="196"/>
    </w:p>
    <w:p w14:paraId="70F717C0" w14:textId="77777777" w:rsidR="00475BA0" w:rsidRDefault="00B85E9E">
      <w:pPr>
        <w:pStyle w:val="Kop3"/>
        <w:numPr>
          <w:ilvl w:val="2"/>
          <w:numId w:val="2"/>
        </w:numPr>
      </w:pPr>
      <w:bookmarkStart w:id="197" w:name="__RefHeading___Toc4592_4117045737"/>
      <w:bookmarkEnd w:id="197"/>
      <w:r>
        <w:t>Regel</w:t>
      </w:r>
    </w:p>
    <w:p w14:paraId="52570F6B" w14:textId="77777777" w:rsidR="00475BA0" w:rsidRDefault="00B85E9E">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0F760A6" w14:textId="77777777" w:rsidR="00475BA0" w:rsidRDefault="00B85E9E">
      <w:pPr>
        <w:pStyle w:val="Plattetekst1"/>
        <w:numPr>
          <w:ilvl w:val="0"/>
          <w:numId w:val="19"/>
        </w:numPr>
      </w:pPr>
      <w:r>
        <w:t>Kleur: #ff00ff</w:t>
      </w:r>
    </w:p>
    <w:p w14:paraId="5D43A5E8" w14:textId="77777777" w:rsidR="00475BA0" w:rsidRDefault="00B85E9E">
      <w:pPr>
        <w:pStyle w:val="Plattetekst1"/>
        <w:numPr>
          <w:ilvl w:val="0"/>
          <w:numId w:val="19"/>
        </w:numPr>
      </w:pPr>
      <w:r>
        <w:rPr>
          <w:rFonts w:eastAsia="Times New Roman"/>
          <w:szCs w:val="20"/>
        </w:rPr>
        <w:t>Transparantie: 65%</w:t>
      </w:r>
    </w:p>
    <w:p w14:paraId="07409AD0" w14:textId="77777777" w:rsidR="00475BA0" w:rsidRDefault="00B85E9E">
      <w:pPr>
        <w:pStyle w:val="Kop2"/>
        <w:numPr>
          <w:ilvl w:val="1"/>
          <w:numId w:val="2"/>
        </w:numPr>
      </w:pPr>
      <w:bookmarkStart w:id="198" w:name="__RefHeading___Toc6379_1469215086"/>
      <w:bookmarkStart w:id="199" w:name="_Toc42596138"/>
      <w:bookmarkEnd w:id="198"/>
      <w:r>
        <w:t>Oriëntatiepolygoon</w:t>
      </w:r>
      <w:bookmarkEnd w:id="199"/>
    </w:p>
    <w:p w14:paraId="547FD5C2" w14:textId="77777777" w:rsidR="00475BA0" w:rsidRDefault="00B85E9E">
      <w:pPr>
        <w:pStyle w:val="Kop3"/>
        <w:numPr>
          <w:ilvl w:val="2"/>
          <w:numId w:val="2"/>
        </w:numPr>
      </w:pPr>
      <w:bookmarkStart w:id="200" w:name="__RefHeading___Toc4596_4117045737"/>
      <w:bookmarkEnd w:id="200"/>
      <w:r>
        <w:t>Regel</w:t>
      </w:r>
    </w:p>
    <w:p w14:paraId="47385628" w14:textId="77777777" w:rsidR="00475BA0" w:rsidRDefault="00B85E9E">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574E1ED6" w14:textId="77777777" w:rsidR="00475BA0" w:rsidRDefault="00B85E9E">
      <w:pPr>
        <w:pStyle w:val="Plattetekst1"/>
        <w:numPr>
          <w:ilvl w:val="0"/>
          <w:numId w:val="20"/>
        </w:numPr>
      </w:pPr>
      <w:r>
        <w:t>Kleur:</w:t>
      </w:r>
    </w:p>
    <w:p w14:paraId="6B01DD91" w14:textId="77777777" w:rsidR="00475BA0" w:rsidRDefault="00B85E9E">
      <w:pPr>
        <w:pStyle w:val="Plattetekst1"/>
        <w:numPr>
          <w:ilvl w:val="1"/>
          <w:numId w:val="20"/>
        </w:numPr>
      </w:pPr>
      <w:r>
        <w:t>Lijn (omtrek van het vlaksymbool): #ff00ff</w:t>
      </w:r>
    </w:p>
    <w:p w14:paraId="419DFE1C" w14:textId="77777777" w:rsidR="00475BA0" w:rsidRDefault="00B85E9E">
      <w:pPr>
        <w:pStyle w:val="Plattetekst1"/>
        <w:numPr>
          <w:ilvl w:val="0"/>
          <w:numId w:val="20"/>
        </w:numPr>
      </w:pPr>
      <w:r>
        <w:t>Vorm:</w:t>
      </w:r>
    </w:p>
    <w:p w14:paraId="652A4A84" w14:textId="77777777" w:rsidR="00475BA0" w:rsidRDefault="00B85E9E">
      <w:pPr>
        <w:pStyle w:val="Plattetekst1"/>
        <w:numPr>
          <w:ilvl w:val="1"/>
          <w:numId w:val="20"/>
        </w:numPr>
      </w:pPr>
      <w:r>
        <w:t>Lijn (omtrek van het vlaksymbool):</w:t>
      </w:r>
    </w:p>
    <w:p w14:paraId="22799BB2" w14:textId="77777777" w:rsidR="00475BA0" w:rsidRDefault="00B85E9E">
      <w:pPr>
        <w:pStyle w:val="Plattetekst1"/>
        <w:numPr>
          <w:ilvl w:val="2"/>
          <w:numId w:val="20"/>
        </w:numPr>
      </w:pPr>
      <w:r>
        <w:t>30px doorgetrokken, 6px onderbroken</w:t>
      </w:r>
    </w:p>
    <w:p w14:paraId="2E56CB2A" w14:textId="77777777" w:rsidR="00475BA0" w:rsidRDefault="00B85E9E">
      <w:pPr>
        <w:pStyle w:val="Plattetekst1"/>
        <w:numPr>
          <w:ilvl w:val="0"/>
          <w:numId w:val="20"/>
        </w:numPr>
      </w:pPr>
      <w:r>
        <w:t xml:space="preserve">Grootte (lijndikte): 4 </w:t>
      </w:r>
      <w:proofErr w:type="spellStart"/>
      <w:r>
        <w:t>px</w:t>
      </w:r>
      <w:proofErr w:type="spellEnd"/>
    </w:p>
    <w:p w14:paraId="52BCD962" w14:textId="77777777" w:rsidR="00475BA0" w:rsidRDefault="00B85E9E">
      <w:pPr>
        <w:pStyle w:val="Plattetekst1"/>
        <w:numPr>
          <w:ilvl w:val="1"/>
          <w:numId w:val="20"/>
        </w:numPr>
      </w:pPr>
      <w:r>
        <w:t>Transparantie van de lijn: 0%</w:t>
      </w:r>
    </w:p>
    <w:p w14:paraId="31EC5740" w14:textId="77777777" w:rsidR="00475BA0" w:rsidRDefault="00B85E9E">
      <w:pPr>
        <w:pStyle w:val="Kop11"/>
      </w:pPr>
      <w:r>
        <w:br w:type="page"/>
      </w:r>
    </w:p>
    <w:p w14:paraId="52DBF323" w14:textId="77777777" w:rsidR="00475BA0" w:rsidRDefault="00B85E9E">
      <w:pPr>
        <w:pStyle w:val="Kop1"/>
        <w:numPr>
          <w:ilvl w:val="0"/>
          <w:numId w:val="2"/>
        </w:numPr>
      </w:pPr>
      <w:bookmarkStart w:id="201" w:name="__RefHeading___Toc6381_1469215086"/>
      <w:bookmarkStart w:id="202" w:name="_Toc42596139"/>
      <w:bookmarkEnd w:id="201"/>
      <w:proofErr w:type="spellStart"/>
      <w:r>
        <w:lastRenderedPageBreak/>
        <w:t>Kaartbeschrifting</w:t>
      </w:r>
      <w:bookmarkEnd w:id="202"/>
      <w:proofErr w:type="spellEnd"/>
    </w:p>
    <w:p w14:paraId="5B0B6B17" w14:textId="77777777" w:rsidR="00475BA0" w:rsidRDefault="00B85E9E">
      <w:pPr>
        <w:pStyle w:val="Kop2"/>
        <w:numPr>
          <w:ilvl w:val="1"/>
          <w:numId w:val="2"/>
        </w:numPr>
      </w:pPr>
      <w:bookmarkStart w:id="203" w:name="__RefHeading___Toc6383_1469215086"/>
      <w:bookmarkStart w:id="204" w:name="_Toc42596140"/>
      <w:bookmarkEnd w:id="203"/>
      <w:r>
        <w:t>Inleiding</w:t>
      </w:r>
      <w:bookmarkEnd w:id="204"/>
    </w:p>
    <w:p w14:paraId="60184857" w14:textId="77777777" w:rsidR="00475BA0" w:rsidRDefault="00B85E9E">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593B4E3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E9C1C88" w14:textId="77777777" w:rsidR="00475BA0" w:rsidRDefault="00B85E9E">
            <w:pPr>
              <w:pStyle w:val="Plattetekst1"/>
            </w:pPr>
            <w:r>
              <w:t xml:space="preserve">De visualisatie van </w:t>
            </w:r>
            <w:proofErr w:type="spellStart"/>
            <w:r>
              <w:t>kaartbeschrifting</w:t>
            </w:r>
            <w:proofErr w:type="spellEnd"/>
            <w:r>
              <w:t xml:space="preserve"> is vastgelegd in de volgende SLD-bestanden:</w:t>
            </w:r>
          </w:p>
          <w:p w14:paraId="65FF4899" w14:textId="77777777" w:rsidR="00475BA0" w:rsidRDefault="00B85E9E">
            <w:pPr>
              <w:pStyle w:val="Plattetekst1"/>
              <w:numPr>
                <w:ilvl w:val="0"/>
                <w:numId w:val="21"/>
              </w:numPr>
            </w:pPr>
            <w:r>
              <w:t>sld-dieptenap.xml</w:t>
            </w:r>
          </w:p>
          <w:p w14:paraId="0D910275" w14:textId="77777777" w:rsidR="00475BA0" w:rsidRDefault="00B85E9E">
            <w:pPr>
              <w:pStyle w:val="Plattetekst1"/>
              <w:numPr>
                <w:ilvl w:val="0"/>
                <w:numId w:val="21"/>
              </w:numPr>
            </w:pPr>
            <w:r>
              <w:t>sld-dieptetovmaaiveld.xml</w:t>
            </w:r>
          </w:p>
          <w:p w14:paraId="0F17F310" w14:textId="77777777" w:rsidR="00475BA0" w:rsidRDefault="00B85E9E">
            <w:pPr>
              <w:pStyle w:val="Plattetekst1"/>
              <w:numPr>
                <w:ilvl w:val="0"/>
                <w:numId w:val="21"/>
              </w:numPr>
            </w:pPr>
            <w:r>
              <w:t>sld-maatvoering-lijn.xml</w:t>
            </w:r>
          </w:p>
          <w:p w14:paraId="24D454E7" w14:textId="77777777" w:rsidR="00475BA0" w:rsidRDefault="00B85E9E">
            <w:pPr>
              <w:pStyle w:val="Plattetekst1"/>
              <w:numPr>
                <w:ilvl w:val="0"/>
                <w:numId w:val="21"/>
              </w:numPr>
            </w:pPr>
            <w:r>
              <w:t>sld-maatvoering-punt.xml</w:t>
            </w:r>
          </w:p>
          <w:p w14:paraId="00C9DC37" w14:textId="77777777" w:rsidR="00475BA0" w:rsidRDefault="00B85E9E">
            <w:pPr>
              <w:pStyle w:val="Plattetekst1"/>
              <w:numPr>
                <w:ilvl w:val="0"/>
                <w:numId w:val="21"/>
              </w:numPr>
            </w:pPr>
            <w:r>
              <w:t>sld-annotatie-lijn.xml</w:t>
            </w:r>
          </w:p>
          <w:p w14:paraId="5B11E998" w14:textId="77777777" w:rsidR="00475BA0" w:rsidRDefault="00B85E9E">
            <w:pPr>
              <w:pStyle w:val="Plattetekst1"/>
              <w:numPr>
                <w:ilvl w:val="0"/>
                <w:numId w:val="21"/>
              </w:numPr>
            </w:pPr>
            <w:r>
              <w:t>sld-annotatie-punt.xml</w:t>
            </w:r>
          </w:p>
        </w:tc>
      </w:tr>
    </w:tbl>
    <w:p w14:paraId="5334DC7D" w14:textId="77777777" w:rsidR="00475BA0" w:rsidRDefault="00B85E9E">
      <w:pPr>
        <w:pStyle w:val="Kop2"/>
        <w:numPr>
          <w:ilvl w:val="1"/>
          <w:numId w:val="2"/>
        </w:numPr>
      </w:pPr>
      <w:bookmarkStart w:id="205" w:name="__RefHeading___Toc6385_1469215086"/>
      <w:bookmarkStart w:id="206" w:name="_Toc42596141"/>
      <w:bookmarkEnd w:id="205"/>
      <w:proofErr w:type="spellStart"/>
      <w:r>
        <w:t>DiepteNAP</w:t>
      </w:r>
      <w:bookmarkEnd w:id="206"/>
      <w:proofErr w:type="spellEnd"/>
    </w:p>
    <w:p w14:paraId="2DFB83F3" w14:textId="77777777" w:rsidR="00475BA0" w:rsidRDefault="00B85E9E">
      <w:pPr>
        <w:pStyle w:val="Kop3"/>
        <w:numPr>
          <w:ilvl w:val="2"/>
          <w:numId w:val="2"/>
        </w:numPr>
      </w:pPr>
      <w:bookmarkStart w:id="207" w:name="__RefHeading___Toc4600_4117045737"/>
      <w:bookmarkEnd w:id="207"/>
      <w:r>
        <w:t>Regel</w:t>
      </w:r>
    </w:p>
    <w:p w14:paraId="2501C145" w14:textId="77777777" w:rsidR="00475BA0" w:rsidRDefault="00B85E9E">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F602C30" w14:textId="77777777" w:rsidR="00475BA0" w:rsidRDefault="00B85E9E">
      <w:pPr>
        <w:pStyle w:val="Plattetekst1"/>
        <w:numPr>
          <w:ilvl w:val="0"/>
          <w:numId w:val="25"/>
        </w:numPr>
      </w:pPr>
      <w:r>
        <w:t>Kleur: #000000</w:t>
      </w:r>
    </w:p>
    <w:p w14:paraId="378C0927" w14:textId="77777777" w:rsidR="00475BA0" w:rsidRDefault="00B85E9E">
      <w:pPr>
        <w:pStyle w:val="Plattetekst1"/>
        <w:numPr>
          <w:ilvl w:val="0"/>
          <w:numId w:val="25"/>
        </w:numPr>
      </w:pPr>
      <w:r>
        <w:t>Vorm:</w:t>
      </w:r>
    </w:p>
    <w:p w14:paraId="1247DD3C" w14:textId="77777777" w:rsidR="00475BA0" w:rsidRDefault="00B85E9E">
      <w:pPr>
        <w:pStyle w:val="Plattetekst1"/>
        <w:numPr>
          <w:ilvl w:val="1"/>
          <w:numId w:val="25"/>
        </w:numPr>
      </w:pPr>
      <w:r>
        <w:t xml:space="preserve">Puntsymbool: </w:t>
      </w:r>
      <w:proofErr w:type="spellStart"/>
      <w:r>
        <w:t>dieptenap.svg</w:t>
      </w:r>
      <w:proofErr w:type="spellEnd"/>
    </w:p>
    <w:p w14:paraId="69FF05E2" w14:textId="77777777" w:rsidR="00475BA0" w:rsidRDefault="00B85E9E">
      <w:pPr>
        <w:pStyle w:val="Plattetekst1"/>
        <w:numPr>
          <w:ilvl w:val="0"/>
          <w:numId w:val="25"/>
        </w:numPr>
      </w:pPr>
      <w:r>
        <w:t>Grootte:</w:t>
      </w:r>
    </w:p>
    <w:p w14:paraId="7791AD0E" w14:textId="77777777" w:rsidR="00475BA0" w:rsidRDefault="00B85E9E">
      <w:pPr>
        <w:pStyle w:val="Plattetekst1"/>
        <w:numPr>
          <w:ilvl w:val="1"/>
          <w:numId w:val="25"/>
        </w:numPr>
      </w:pPr>
      <w:r>
        <w:t xml:space="preserve">44 </w:t>
      </w:r>
      <w:proofErr w:type="spellStart"/>
      <w:r>
        <w:t>px</w:t>
      </w:r>
      <w:proofErr w:type="spellEnd"/>
    </w:p>
    <w:p w14:paraId="2AA8D8E4" w14:textId="77777777" w:rsidR="00475BA0" w:rsidRDefault="00B85E9E">
      <w:pPr>
        <w:pStyle w:val="Plattetekst1"/>
        <w:numPr>
          <w:ilvl w:val="0"/>
          <w:numId w:val="25"/>
        </w:numPr>
      </w:pPr>
      <w:r>
        <w:t>Transparantie: 0 %</w:t>
      </w:r>
    </w:p>
    <w:p w14:paraId="2A955E66" w14:textId="77777777" w:rsidR="00475BA0" w:rsidRDefault="00B85E9E">
      <w:r>
        <w:t>D</w:t>
      </w:r>
      <w:bookmarkStart w:id="208" w:name="__DdeLink__4920_14912155561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3F53320A" w14:textId="77777777" w:rsidR="00475BA0" w:rsidRDefault="00B85E9E">
      <w:pPr>
        <w:pStyle w:val="Plattetekst1"/>
        <w:numPr>
          <w:ilvl w:val="0"/>
          <w:numId w:val="25"/>
        </w:numPr>
      </w:pPr>
      <w:r>
        <w:lastRenderedPageBreak/>
        <w:t>Kleur: #000000</w:t>
      </w:r>
    </w:p>
    <w:p w14:paraId="75B3924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0500B107" w14:textId="77777777" w:rsidR="00475BA0" w:rsidRDefault="00B85E9E">
      <w:pPr>
        <w:pStyle w:val="Plattetekst1"/>
        <w:numPr>
          <w:ilvl w:val="0"/>
          <w:numId w:val="25"/>
        </w:numPr>
      </w:pPr>
      <w:r>
        <w:t xml:space="preserve">Tekst: </w:t>
      </w:r>
      <w:proofErr w:type="spellStart"/>
      <w:r>
        <w:t>dieptePeil</w:t>
      </w:r>
      <w:proofErr w:type="spellEnd"/>
    </w:p>
    <w:p w14:paraId="0694023C"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77265D1C" w14:textId="77777777" w:rsidR="00475BA0" w:rsidRDefault="00B85E9E">
      <w:pPr>
        <w:pStyle w:val="Plattetekst1"/>
        <w:numPr>
          <w:ilvl w:val="0"/>
          <w:numId w:val="25"/>
        </w:numPr>
      </w:pPr>
      <w:r>
        <w:t>Transparantie: 0 %</w:t>
      </w:r>
    </w:p>
    <w:p w14:paraId="15CEE68C"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2276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6F4793"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19AD83" w14:textId="77777777" w:rsidR="00475BA0" w:rsidRDefault="00475BA0">
            <w:pPr>
              <w:pStyle w:val="TableContents"/>
              <w:jc w:val="center"/>
            </w:pPr>
          </w:p>
        </w:tc>
      </w:tr>
      <w:tr w:rsidR="00475BA0" w14:paraId="1091F0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21597C6"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C3C22" w14:textId="77777777" w:rsidR="00475BA0" w:rsidRDefault="00B85E9E">
            <w:pPr>
              <w:pStyle w:val="TableContents"/>
            </w:pPr>
            <w:r>
              <w:rPr>
                <w:noProof/>
              </w:rPr>
              <w:drawing>
                <wp:anchor distT="0" distB="0" distL="0" distR="0" simplePos="0" relativeHeight="84" behindDoc="0" locked="0" layoutInCell="1" allowOverlap="1" wp14:anchorId="67A67A1E" wp14:editId="78A7BAB2">
                  <wp:simplePos x="0" y="0"/>
                  <wp:positionH relativeFrom="column">
                    <wp:align>center</wp:align>
                  </wp:positionH>
                  <wp:positionV relativeFrom="paragraph">
                    <wp:posOffset>635</wp:posOffset>
                  </wp:positionV>
                  <wp:extent cx="345440" cy="447040"/>
                  <wp:effectExtent l="0" t="0" r="0" b="0"/>
                  <wp:wrapSquare wrapText="largest"/>
                  <wp:docPr id="97"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pic:cNvPicPr>
                            <a:picLocks noChangeAspect="1" noChangeArrowheads="1"/>
                          </pic:cNvPicPr>
                        </pic:nvPicPr>
                        <pic:blipFill>
                          <a:blip r:embed="rId93"/>
                          <a:stretch>
                            <a:fillRect/>
                          </a:stretch>
                        </pic:blipFill>
                        <pic:spPr bwMode="auto">
                          <a:xfrm>
                            <a:off x="0" y="0"/>
                            <a:ext cx="345440" cy="447040"/>
                          </a:xfrm>
                          <a:prstGeom prst="rect">
                            <a:avLst/>
                          </a:prstGeom>
                        </pic:spPr>
                      </pic:pic>
                    </a:graphicData>
                  </a:graphic>
                </wp:anchor>
              </w:drawing>
            </w:r>
          </w:p>
          <w:p w14:paraId="204BA1FB" w14:textId="77777777" w:rsidR="00475BA0" w:rsidRDefault="00475BA0">
            <w:pPr>
              <w:pStyle w:val="TableContents"/>
            </w:pPr>
          </w:p>
        </w:tc>
      </w:tr>
    </w:tbl>
    <w:p w14:paraId="49B75283" w14:textId="77777777" w:rsidR="00475BA0" w:rsidRDefault="00B85E9E">
      <w:pPr>
        <w:pStyle w:val="Kop2"/>
        <w:numPr>
          <w:ilvl w:val="1"/>
          <w:numId w:val="2"/>
        </w:numPr>
      </w:pPr>
      <w:bookmarkStart w:id="209" w:name="__RefHeading___Toc6387_1469215086"/>
      <w:bookmarkStart w:id="210" w:name="_Toc42596142"/>
      <w:bookmarkEnd w:id="209"/>
      <w:proofErr w:type="spellStart"/>
      <w:r>
        <w:t>DiepteTovMaaiveld</w:t>
      </w:r>
      <w:bookmarkEnd w:id="210"/>
      <w:proofErr w:type="spellEnd"/>
    </w:p>
    <w:p w14:paraId="18E54638" w14:textId="77777777" w:rsidR="00475BA0" w:rsidRDefault="00B85E9E">
      <w:pPr>
        <w:pStyle w:val="Kop3"/>
        <w:numPr>
          <w:ilvl w:val="2"/>
          <w:numId w:val="2"/>
        </w:numPr>
      </w:pPr>
      <w:bookmarkStart w:id="211" w:name="__RefHeading___Toc4604_4117045737"/>
      <w:bookmarkEnd w:id="211"/>
      <w:r>
        <w:t>Regel</w:t>
      </w:r>
    </w:p>
    <w:p w14:paraId="2EC38D3D" w14:textId="77777777" w:rsidR="00475BA0" w:rsidRDefault="00B85E9E">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12" w:name="__DdeLink__4990_2297207045"/>
      <w:r>
        <w:t>d.m.v. de eigenschap “</w:t>
      </w:r>
      <w:proofErr w:type="spellStart"/>
      <w:r>
        <w:t>rotatiehoekSymbool</w:t>
      </w:r>
      <w:proofErr w:type="spellEnd"/>
      <w:r>
        <w:t>”</w:t>
      </w:r>
      <w:bookmarkEnd w:id="212"/>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F0E2E29" w14:textId="77777777" w:rsidR="00475BA0" w:rsidRDefault="00B85E9E">
      <w:pPr>
        <w:pStyle w:val="Plattetekst1"/>
        <w:numPr>
          <w:ilvl w:val="0"/>
          <w:numId w:val="15"/>
        </w:numPr>
      </w:pPr>
      <w:r>
        <w:t>Kleur: #000000</w:t>
      </w:r>
    </w:p>
    <w:p w14:paraId="7E0D9BEE" w14:textId="77777777" w:rsidR="00475BA0" w:rsidRDefault="00B85E9E">
      <w:pPr>
        <w:pStyle w:val="Plattetekst1"/>
        <w:numPr>
          <w:ilvl w:val="0"/>
          <w:numId w:val="15"/>
        </w:numPr>
      </w:pPr>
      <w:r>
        <w:t>Vorm:</w:t>
      </w:r>
    </w:p>
    <w:p w14:paraId="6B23ECC6" w14:textId="77777777" w:rsidR="00475BA0" w:rsidRDefault="00B85E9E">
      <w:pPr>
        <w:pStyle w:val="Plattetekst1"/>
        <w:numPr>
          <w:ilvl w:val="1"/>
          <w:numId w:val="15"/>
        </w:numPr>
      </w:pPr>
      <w:r>
        <w:t xml:space="preserve">Puntsymbool: </w:t>
      </w:r>
      <w:proofErr w:type="spellStart"/>
      <w:r>
        <w:t>dieptetovmaaiveld.svg</w:t>
      </w:r>
      <w:proofErr w:type="spellEnd"/>
    </w:p>
    <w:p w14:paraId="5C3F56BF" w14:textId="77777777" w:rsidR="00475BA0" w:rsidRDefault="00B85E9E">
      <w:pPr>
        <w:pStyle w:val="Plattetekst1"/>
        <w:numPr>
          <w:ilvl w:val="0"/>
          <w:numId w:val="15"/>
        </w:numPr>
      </w:pPr>
      <w:r>
        <w:t>Grootte:</w:t>
      </w:r>
    </w:p>
    <w:p w14:paraId="04EFD01B" w14:textId="77777777" w:rsidR="00475BA0" w:rsidRDefault="00B85E9E">
      <w:pPr>
        <w:pStyle w:val="Plattetekst1"/>
        <w:numPr>
          <w:ilvl w:val="1"/>
          <w:numId w:val="15"/>
        </w:numPr>
      </w:pPr>
      <w:r>
        <w:t>44px</w:t>
      </w:r>
    </w:p>
    <w:p w14:paraId="7F0F52CD" w14:textId="77777777" w:rsidR="00475BA0" w:rsidRDefault="00B85E9E">
      <w:pPr>
        <w:pStyle w:val="Plattetekst1"/>
        <w:numPr>
          <w:ilvl w:val="0"/>
          <w:numId w:val="15"/>
        </w:numPr>
      </w:pPr>
      <w:r>
        <w:t>Transparantie: 0 %</w:t>
      </w:r>
    </w:p>
    <w:p w14:paraId="09E88F1E" w14:textId="77777777" w:rsidR="00475BA0" w:rsidRDefault="00B85E9E">
      <w:r>
        <w:t>D</w:t>
      </w:r>
      <w:bookmarkStart w:id="213" w:name="__DdeLink__4920_14912155561"/>
      <w:r>
        <w:t>e tekst wordt rechts ten opzichte van het puntobject geplaatst.</w:t>
      </w:r>
      <w:bookmarkEnd w:id="213"/>
      <w:r>
        <w:t xml:space="preserve"> Zij wordt gevisualiseerd als </w:t>
      </w:r>
      <w:proofErr w:type="spellStart"/>
      <w:r>
        <w:t>kaartbeschrifting</w:t>
      </w:r>
      <w:proofErr w:type="spellEnd"/>
      <w:r>
        <w:t xml:space="preserve"> met de volgende (combinatie van) eigenschappen:</w:t>
      </w:r>
    </w:p>
    <w:p w14:paraId="39C72321" w14:textId="77777777" w:rsidR="00475BA0" w:rsidRDefault="00B85E9E">
      <w:pPr>
        <w:pStyle w:val="Plattetekst1"/>
        <w:numPr>
          <w:ilvl w:val="0"/>
          <w:numId w:val="25"/>
        </w:numPr>
      </w:pPr>
      <w:r>
        <w:t>Kleur: #000000</w:t>
      </w:r>
    </w:p>
    <w:p w14:paraId="279B696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10285C88" w14:textId="77777777" w:rsidR="00475BA0" w:rsidRDefault="00B85E9E">
      <w:pPr>
        <w:pStyle w:val="Plattetekst1"/>
        <w:numPr>
          <w:ilvl w:val="0"/>
          <w:numId w:val="25"/>
        </w:numPr>
      </w:pPr>
      <w:r>
        <w:t xml:space="preserve">Tekst: </w:t>
      </w:r>
      <w:proofErr w:type="spellStart"/>
      <w:r>
        <w:t>dieptePeil</w:t>
      </w:r>
      <w:proofErr w:type="spellEnd"/>
    </w:p>
    <w:p w14:paraId="77729064"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011A3502" w14:textId="77777777" w:rsidR="00475BA0" w:rsidRDefault="00B85E9E">
      <w:pPr>
        <w:pStyle w:val="Plattetekst1"/>
        <w:numPr>
          <w:ilvl w:val="0"/>
          <w:numId w:val="25"/>
        </w:numPr>
      </w:pPr>
      <w:r>
        <w:t>Transparantie: 0 %</w:t>
      </w:r>
    </w:p>
    <w:p w14:paraId="657037C2"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453744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D1809DC"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E3F0FF1" w14:textId="77777777" w:rsidR="00475BA0" w:rsidRDefault="00475BA0">
            <w:pPr>
              <w:pStyle w:val="TableContents"/>
              <w:jc w:val="center"/>
            </w:pPr>
          </w:p>
        </w:tc>
      </w:tr>
      <w:tr w:rsidR="00475BA0" w14:paraId="11AB730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A0BEED"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C982F6" w14:textId="77777777" w:rsidR="00475BA0" w:rsidRDefault="00B85E9E">
            <w:pPr>
              <w:pStyle w:val="TableContents"/>
            </w:pPr>
            <w:r>
              <w:rPr>
                <w:noProof/>
              </w:rPr>
              <w:drawing>
                <wp:anchor distT="0" distB="0" distL="0" distR="0" simplePos="0" relativeHeight="85" behindDoc="0" locked="0" layoutInCell="1" allowOverlap="1" wp14:anchorId="55B22AC9" wp14:editId="2F203F0E">
                  <wp:simplePos x="0" y="0"/>
                  <wp:positionH relativeFrom="column">
                    <wp:align>center</wp:align>
                  </wp:positionH>
                  <wp:positionV relativeFrom="paragraph">
                    <wp:posOffset>635</wp:posOffset>
                  </wp:positionV>
                  <wp:extent cx="345440" cy="447040"/>
                  <wp:effectExtent l="0" t="0" r="0" b="0"/>
                  <wp:wrapSquare wrapText="largest"/>
                  <wp:docPr id="98"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pic:cNvPicPr>
                            <a:picLocks noChangeAspect="1" noChangeArrowheads="1"/>
                          </pic:cNvPicPr>
                        </pic:nvPicPr>
                        <pic:blipFill>
                          <a:blip r:embed="rId94"/>
                          <a:stretch>
                            <a:fillRect/>
                          </a:stretch>
                        </pic:blipFill>
                        <pic:spPr bwMode="auto">
                          <a:xfrm>
                            <a:off x="0" y="0"/>
                            <a:ext cx="345440" cy="447040"/>
                          </a:xfrm>
                          <a:prstGeom prst="rect">
                            <a:avLst/>
                          </a:prstGeom>
                        </pic:spPr>
                      </pic:pic>
                    </a:graphicData>
                  </a:graphic>
                </wp:anchor>
              </w:drawing>
            </w:r>
          </w:p>
          <w:p w14:paraId="7AB1CA51" w14:textId="77777777" w:rsidR="00475BA0" w:rsidRDefault="00475BA0">
            <w:pPr>
              <w:pStyle w:val="TableContents"/>
            </w:pPr>
          </w:p>
        </w:tc>
      </w:tr>
    </w:tbl>
    <w:p w14:paraId="7969634E" w14:textId="77777777" w:rsidR="00475BA0" w:rsidRDefault="00B85E9E">
      <w:pPr>
        <w:pStyle w:val="Kop2"/>
        <w:numPr>
          <w:ilvl w:val="1"/>
          <w:numId w:val="2"/>
        </w:numPr>
      </w:pPr>
      <w:bookmarkStart w:id="214" w:name="__RefHeading___Toc6389_1469215086"/>
      <w:bookmarkStart w:id="215" w:name="_Toc42596143"/>
      <w:bookmarkEnd w:id="214"/>
      <w:proofErr w:type="spellStart"/>
      <w:r>
        <w:t>Maatvoeringslijn</w:t>
      </w:r>
      <w:proofErr w:type="spellEnd"/>
      <w:r>
        <w:t xml:space="preserve"> en </w:t>
      </w:r>
      <w:proofErr w:type="spellStart"/>
      <w:r>
        <w:t>maatvoeringshulplijn</w:t>
      </w:r>
      <w:bookmarkEnd w:id="215"/>
      <w:proofErr w:type="spellEnd"/>
    </w:p>
    <w:p w14:paraId="5B13A045" w14:textId="77777777" w:rsidR="00475BA0" w:rsidRDefault="00B85E9E">
      <w:pPr>
        <w:pStyle w:val="Kop3"/>
        <w:numPr>
          <w:ilvl w:val="2"/>
          <w:numId w:val="2"/>
        </w:numPr>
      </w:pPr>
      <w:bookmarkStart w:id="216" w:name="__RefHeading___Toc4608_4117045737"/>
      <w:bookmarkEnd w:id="216"/>
      <w:r>
        <w:t>Regel</w:t>
      </w:r>
    </w:p>
    <w:p w14:paraId="1AF85780"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44419A93" w14:textId="77777777" w:rsidR="00475BA0" w:rsidRDefault="00B85E9E">
      <w:pPr>
        <w:pStyle w:val="Plattetekst1"/>
        <w:numPr>
          <w:ilvl w:val="0"/>
          <w:numId w:val="22"/>
        </w:numPr>
      </w:pPr>
      <w:r>
        <w:t>Kleur: #000000</w:t>
      </w:r>
    </w:p>
    <w:p w14:paraId="23D3C169" w14:textId="77777777" w:rsidR="00475BA0" w:rsidRDefault="00B85E9E">
      <w:pPr>
        <w:pStyle w:val="Plattetekst1"/>
        <w:numPr>
          <w:ilvl w:val="0"/>
          <w:numId w:val="22"/>
        </w:numPr>
      </w:pPr>
      <w:r>
        <w:t xml:space="preserve">Grootte: 1 </w:t>
      </w:r>
      <w:proofErr w:type="spellStart"/>
      <w:r>
        <w:t>px</w:t>
      </w:r>
      <w:proofErr w:type="spellEnd"/>
    </w:p>
    <w:p w14:paraId="0DAFA1FA" w14:textId="77777777" w:rsidR="00475BA0" w:rsidRDefault="00B85E9E">
      <w:pPr>
        <w:pStyle w:val="Plattetekst1"/>
        <w:numPr>
          <w:ilvl w:val="0"/>
          <w:numId w:val="22"/>
        </w:numPr>
      </w:pPr>
      <w:r>
        <w:t>Transparantie: 0 %</w:t>
      </w:r>
    </w:p>
    <w:p w14:paraId="25E5BC94" w14:textId="77777777" w:rsidR="00475BA0" w:rsidRDefault="00B85E9E">
      <w:pPr>
        <w:pStyle w:val="Kop3"/>
        <w:numPr>
          <w:ilvl w:val="2"/>
          <w:numId w:val="2"/>
        </w:numPr>
      </w:pPr>
      <w:bookmarkStart w:id="217" w:name="__RefHeading___Toc4608_41170457372"/>
      <w:bookmarkEnd w:id="217"/>
      <w:r>
        <w:t>Visualisatie</w:t>
      </w:r>
    </w:p>
    <w:p w14:paraId="79803B8D" w14:textId="77777777" w:rsidR="00475BA0" w:rsidRDefault="00475BA0"/>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134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797C7E"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AA9D9BF" w14:textId="77777777" w:rsidR="00475BA0" w:rsidRDefault="00475BA0">
            <w:pPr>
              <w:pStyle w:val="TableContents"/>
              <w:jc w:val="center"/>
            </w:pPr>
          </w:p>
        </w:tc>
      </w:tr>
      <w:tr w:rsidR="00475BA0" w14:paraId="726C13A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B3449A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FB9ABC" w14:textId="77777777" w:rsidR="00475BA0" w:rsidRDefault="00B85E9E">
            <w:pPr>
              <w:pStyle w:val="TableContents"/>
            </w:pPr>
            <w:r>
              <w:rPr>
                <w:noProof/>
              </w:rPr>
              <w:drawing>
                <wp:anchor distT="0" distB="0" distL="0" distR="0" simplePos="0" relativeHeight="104" behindDoc="0" locked="0" layoutInCell="1" allowOverlap="1" wp14:anchorId="031FD45B" wp14:editId="7722597B">
                  <wp:simplePos x="0" y="0"/>
                  <wp:positionH relativeFrom="column">
                    <wp:align>center</wp:align>
                  </wp:positionH>
                  <wp:positionV relativeFrom="paragraph">
                    <wp:posOffset>635</wp:posOffset>
                  </wp:positionV>
                  <wp:extent cx="4546600" cy="140335"/>
                  <wp:effectExtent l="0" t="0" r="0" b="0"/>
                  <wp:wrapSquare wrapText="largest"/>
                  <wp:docPr id="99"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pic:cNvPicPr>
                            <a:picLocks noChangeAspect="1" noChangeArrowheads="1"/>
                          </pic:cNvPicPr>
                        </pic:nvPicPr>
                        <pic:blipFill>
                          <a:blip r:embed="rId95"/>
                          <a:stretch>
                            <a:fillRect/>
                          </a:stretch>
                        </pic:blipFill>
                        <pic:spPr bwMode="auto">
                          <a:xfrm>
                            <a:off x="0" y="0"/>
                            <a:ext cx="4546600" cy="140335"/>
                          </a:xfrm>
                          <a:prstGeom prst="rect">
                            <a:avLst/>
                          </a:prstGeom>
                        </pic:spPr>
                      </pic:pic>
                    </a:graphicData>
                  </a:graphic>
                </wp:anchor>
              </w:drawing>
            </w:r>
          </w:p>
        </w:tc>
      </w:tr>
    </w:tbl>
    <w:p w14:paraId="373A1913" w14:textId="77777777" w:rsidR="00475BA0" w:rsidRDefault="00B85E9E">
      <w:pPr>
        <w:pStyle w:val="Kop2"/>
        <w:numPr>
          <w:ilvl w:val="1"/>
          <w:numId w:val="2"/>
        </w:numPr>
      </w:pPr>
      <w:bookmarkStart w:id="218" w:name="__RefHeading___Toc6391_1469215086"/>
      <w:bookmarkStart w:id="219" w:name="_Toc42596144"/>
      <w:bookmarkEnd w:id="218"/>
      <w:r>
        <w:t>Maatvoeringspijl</w:t>
      </w:r>
      <w:bookmarkEnd w:id="219"/>
    </w:p>
    <w:p w14:paraId="4AE0C50B" w14:textId="77777777" w:rsidR="00475BA0" w:rsidRDefault="00B85E9E">
      <w:pPr>
        <w:pStyle w:val="Kop3"/>
        <w:numPr>
          <w:ilvl w:val="2"/>
          <w:numId w:val="2"/>
        </w:numPr>
      </w:pPr>
      <w:r>
        <w:t>Regel</w:t>
      </w:r>
    </w:p>
    <w:p w14:paraId="2BF41A5A" w14:textId="77777777" w:rsidR="00475BA0" w:rsidRDefault="00B85E9E">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4EA3C2FD" w14:textId="77777777" w:rsidR="00475BA0" w:rsidRDefault="00B85E9E">
      <w:pPr>
        <w:pStyle w:val="Plattetekst1"/>
        <w:numPr>
          <w:ilvl w:val="0"/>
          <w:numId w:val="25"/>
        </w:numPr>
      </w:pPr>
      <w:r>
        <w:t>Kleur: #000000</w:t>
      </w:r>
    </w:p>
    <w:p w14:paraId="7B7C4B02" w14:textId="77777777" w:rsidR="00475BA0" w:rsidRDefault="00B85E9E">
      <w:pPr>
        <w:pStyle w:val="Plattetekst1"/>
        <w:numPr>
          <w:ilvl w:val="0"/>
          <w:numId w:val="25"/>
        </w:numPr>
      </w:pPr>
      <w:r>
        <w:t>Vorm:</w:t>
      </w:r>
    </w:p>
    <w:p w14:paraId="6A568987" w14:textId="77777777" w:rsidR="00475BA0" w:rsidRDefault="00B85E9E">
      <w:pPr>
        <w:pStyle w:val="Plattetekst1"/>
        <w:numPr>
          <w:ilvl w:val="1"/>
          <w:numId w:val="25"/>
        </w:numPr>
      </w:pPr>
      <w:r>
        <w:t>Puntsymbool: shape://carrow</w:t>
      </w:r>
    </w:p>
    <w:p w14:paraId="14E6FF59" w14:textId="77777777" w:rsidR="00475BA0" w:rsidRDefault="00B85E9E">
      <w:pPr>
        <w:pStyle w:val="Plattetekst1"/>
        <w:numPr>
          <w:ilvl w:val="0"/>
          <w:numId w:val="25"/>
        </w:numPr>
      </w:pPr>
      <w:r>
        <w:t>Grootte:</w:t>
      </w:r>
    </w:p>
    <w:p w14:paraId="7CDEC41B" w14:textId="77777777" w:rsidR="00475BA0" w:rsidRDefault="00B85E9E">
      <w:pPr>
        <w:pStyle w:val="Plattetekst1"/>
        <w:numPr>
          <w:ilvl w:val="1"/>
          <w:numId w:val="25"/>
        </w:numPr>
      </w:pPr>
      <w:r>
        <w:t xml:space="preserve">Lijndikte: 1 </w:t>
      </w:r>
      <w:proofErr w:type="spellStart"/>
      <w:r>
        <w:t>px</w:t>
      </w:r>
      <w:proofErr w:type="spellEnd"/>
    </w:p>
    <w:p w14:paraId="09164AA8"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373AB279" w14:textId="77777777" w:rsidR="00475BA0" w:rsidRDefault="00B85E9E">
      <w:pPr>
        <w:pStyle w:val="Plattetekst1"/>
        <w:numPr>
          <w:ilvl w:val="0"/>
          <w:numId w:val="25"/>
        </w:numPr>
      </w:pPr>
      <w:r>
        <w:t>Transparantie: 0 %</w:t>
      </w:r>
    </w:p>
    <w:p w14:paraId="61DDA293"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25B5FD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EB2BA5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9A38CBE" w14:textId="77777777" w:rsidR="00475BA0" w:rsidRDefault="00475BA0">
            <w:pPr>
              <w:pStyle w:val="TableContents"/>
              <w:jc w:val="center"/>
            </w:pPr>
          </w:p>
        </w:tc>
      </w:tr>
      <w:tr w:rsidR="00475BA0" w14:paraId="45F41C6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6799174"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DE5C3" w14:textId="77777777" w:rsidR="00475BA0" w:rsidRDefault="00B85E9E">
            <w:pPr>
              <w:pStyle w:val="TableContents"/>
            </w:pPr>
            <w:r>
              <w:rPr>
                <w:noProof/>
              </w:rPr>
              <w:drawing>
                <wp:anchor distT="0" distB="0" distL="0" distR="0" simplePos="0" relativeHeight="98" behindDoc="0" locked="0" layoutInCell="1" allowOverlap="1" wp14:anchorId="7BCFCD40" wp14:editId="6E02140C">
                  <wp:simplePos x="0" y="0"/>
                  <wp:positionH relativeFrom="column">
                    <wp:align>center</wp:align>
                  </wp:positionH>
                  <wp:positionV relativeFrom="paragraph">
                    <wp:posOffset>635</wp:posOffset>
                  </wp:positionV>
                  <wp:extent cx="4546600" cy="142875"/>
                  <wp:effectExtent l="0" t="0" r="0" b="0"/>
                  <wp:wrapSquare wrapText="largest"/>
                  <wp:docPr id="100"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bl>
    <w:p w14:paraId="40F2FFA6" w14:textId="77777777" w:rsidR="00475BA0" w:rsidRDefault="00475BA0">
      <w:pPr>
        <w:pStyle w:val="Plattetekst"/>
        <w:rPr>
          <w:b/>
          <w:bCs/>
        </w:rPr>
      </w:pPr>
    </w:p>
    <w:p w14:paraId="454667C9" w14:textId="77777777" w:rsidR="00475BA0" w:rsidRDefault="00B85E9E">
      <w:pPr>
        <w:pStyle w:val="Plattetekst"/>
      </w:pPr>
      <w:r>
        <w:rPr>
          <w:noProof/>
        </w:rPr>
        <w:drawing>
          <wp:anchor distT="0" distB="0" distL="0" distR="0" simplePos="0" relativeHeight="105" behindDoc="0" locked="0" layoutInCell="1" allowOverlap="1" wp14:anchorId="60C7FDAE" wp14:editId="735BD6A6">
            <wp:simplePos x="0" y="0"/>
            <wp:positionH relativeFrom="column">
              <wp:align>left</wp:align>
            </wp:positionH>
            <wp:positionV relativeFrom="paragraph">
              <wp:posOffset>635</wp:posOffset>
            </wp:positionV>
            <wp:extent cx="502285" cy="502285"/>
            <wp:effectExtent l="0" t="0" r="0" b="0"/>
            <wp:wrapTopAndBottom/>
            <wp:docPr id="101"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pic:cNvPicPr>
                      <a:picLocks noChangeAspect="1" noChangeArrowheads="1"/>
                    </pic:cNvPicPr>
                  </pic:nvPicPr>
                  <pic:blipFill>
                    <a:blip r:embed="rId97"/>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0853C0" w14:textId="77777777" w:rsidR="00475BA0" w:rsidRDefault="00B85E9E">
      <w:pPr>
        <w:pStyle w:val="Kop2"/>
        <w:numPr>
          <w:ilvl w:val="1"/>
          <w:numId w:val="2"/>
        </w:numPr>
      </w:pPr>
      <w:bookmarkStart w:id="220" w:name="__RefHeading___Toc6393_1469215086"/>
      <w:bookmarkStart w:id="221" w:name="_Toc42596145"/>
      <w:bookmarkEnd w:id="220"/>
      <w:r>
        <w:t>Maatvoeringspijlpunt</w:t>
      </w:r>
      <w:bookmarkEnd w:id="221"/>
    </w:p>
    <w:p w14:paraId="0F81BC67" w14:textId="77777777" w:rsidR="00475BA0" w:rsidRDefault="00B85E9E">
      <w:pPr>
        <w:pStyle w:val="Kop3"/>
        <w:numPr>
          <w:ilvl w:val="2"/>
          <w:numId w:val="2"/>
        </w:numPr>
      </w:pPr>
      <w:bookmarkStart w:id="222" w:name="__RefHeading___Toc4616_4117045737"/>
      <w:bookmarkEnd w:id="222"/>
      <w:r>
        <w:t>Regel</w:t>
      </w:r>
    </w:p>
    <w:p w14:paraId="7F25721D" w14:textId="77777777" w:rsidR="00475BA0" w:rsidRDefault="00B85E9E">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5A97B34D" w14:textId="77777777" w:rsidR="00475BA0" w:rsidRDefault="00B85E9E">
      <w:pPr>
        <w:pStyle w:val="Plattetekst1"/>
        <w:numPr>
          <w:ilvl w:val="0"/>
          <w:numId w:val="25"/>
        </w:numPr>
      </w:pPr>
      <w:r>
        <w:t>Kleur: #000000</w:t>
      </w:r>
    </w:p>
    <w:p w14:paraId="08C6790D" w14:textId="77777777" w:rsidR="00475BA0" w:rsidRDefault="00B85E9E">
      <w:pPr>
        <w:pStyle w:val="Plattetekst1"/>
        <w:numPr>
          <w:ilvl w:val="0"/>
          <w:numId w:val="25"/>
        </w:numPr>
      </w:pPr>
      <w:r>
        <w:t>Vorm:</w:t>
      </w:r>
    </w:p>
    <w:p w14:paraId="411EA6AA" w14:textId="77777777" w:rsidR="00475BA0" w:rsidRDefault="00B85E9E">
      <w:pPr>
        <w:pStyle w:val="Plattetekst1"/>
        <w:numPr>
          <w:ilvl w:val="1"/>
          <w:numId w:val="25"/>
        </w:numPr>
      </w:pPr>
      <w:r>
        <w:t>Puntsymbool: shape://carrow</w:t>
      </w:r>
    </w:p>
    <w:p w14:paraId="4FEC9169" w14:textId="77777777" w:rsidR="00475BA0" w:rsidRDefault="00B85E9E">
      <w:pPr>
        <w:pStyle w:val="Plattetekst1"/>
        <w:numPr>
          <w:ilvl w:val="0"/>
          <w:numId w:val="25"/>
        </w:numPr>
      </w:pPr>
      <w:r>
        <w:t>Grootte:</w:t>
      </w:r>
    </w:p>
    <w:p w14:paraId="41935830"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4CAB0A9E" w14:textId="77777777" w:rsidR="00475BA0" w:rsidRDefault="00B85E9E">
      <w:pPr>
        <w:pStyle w:val="Plattetekst1"/>
        <w:numPr>
          <w:ilvl w:val="0"/>
          <w:numId w:val="25"/>
        </w:numPr>
      </w:pPr>
      <w:r>
        <w:t>Transparantie: 0 %</w:t>
      </w:r>
    </w:p>
    <w:p w14:paraId="58C33FCA"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4435FED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57313E7"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ACF77DC" w14:textId="77777777" w:rsidR="00475BA0" w:rsidRDefault="00475BA0">
            <w:pPr>
              <w:pStyle w:val="TableContents"/>
              <w:jc w:val="center"/>
            </w:pPr>
          </w:p>
        </w:tc>
      </w:tr>
      <w:tr w:rsidR="00475BA0" w14:paraId="287A8D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667DBE90"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049952" w14:textId="77777777" w:rsidR="00475BA0" w:rsidRDefault="00B85E9E">
            <w:pPr>
              <w:pStyle w:val="TableContents"/>
            </w:pPr>
            <w:r>
              <w:rPr>
                <w:noProof/>
              </w:rPr>
              <w:drawing>
                <wp:anchor distT="0" distB="0" distL="0" distR="0" simplePos="0" relativeHeight="102" behindDoc="0" locked="0" layoutInCell="1" allowOverlap="1" wp14:anchorId="2546815D" wp14:editId="1CDD855C">
                  <wp:simplePos x="0" y="0"/>
                  <wp:positionH relativeFrom="column">
                    <wp:align>center</wp:align>
                  </wp:positionH>
                  <wp:positionV relativeFrom="paragraph">
                    <wp:posOffset>635</wp:posOffset>
                  </wp:positionV>
                  <wp:extent cx="4546600" cy="142875"/>
                  <wp:effectExtent l="0" t="0" r="0" b="0"/>
                  <wp:wrapSquare wrapText="largest"/>
                  <wp:docPr id="102"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pic:cNvPicPr>
                            <a:picLocks noChangeAspect="1" noChangeArrowheads="1"/>
                          </pic:cNvPicPr>
                        </pic:nvPicPr>
                        <pic:blipFill>
                          <a:blip r:embed="rId98"/>
                          <a:stretch>
                            <a:fillRect/>
                          </a:stretch>
                        </pic:blipFill>
                        <pic:spPr bwMode="auto">
                          <a:xfrm>
                            <a:off x="0" y="0"/>
                            <a:ext cx="4546600" cy="142875"/>
                          </a:xfrm>
                          <a:prstGeom prst="rect">
                            <a:avLst/>
                          </a:prstGeom>
                        </pic:spPr>
                      </pic:pic>
                    </a:graphicData>
                  </a:graphic>
                </wp:anchor>
              </w:drawing>
            </w:r>
          </w:p>
        </w:tc>
      </w:tr>
    </w:tbl>
    <w:p w14:paraId="009AB445" w14:textId="77777777" w:rsidR="00475BA0" w:rsidRDefault="00475BA0">
      <w:pPr>
        <w:pStyle w:val="Plattetekst"/>
      </w:pPr>
    </w:p>
    <w:p w14:paraId="4A02686F" w14:textId="77777777" w:rsidR="00475BA0" w:rsidRDefault="00B85E9E">
      <w:pPr>
        <w:pStyle w:val="Plattetekst"/>
      </w:pPr>
      <w:r>
        <w:rPr>
          <w:noProof/>
        </w:rPr>
        <w:drawing>
          <wp:anchor distT="0" distB="0" distL="0" distR="0" simplePos="0" relativeHeight="106" behindDoc="0" locked="0" layoutInCell="1" allowOverlap="1" wp14:anchorId="7951D337" wp14:editId="5320D90B">
            <wp:simplePos x="0" y="0"/>
            <wp:positionH relativeFrom="column">
              <wp:posOffset>0</wp:posOffset>
            </wp:positionH>
            <wp:positionV relativeFrom="paragraph">
              <wp:posOffset>635</wp:posOffset>
            </wp:positionV>
            <wp:extent cx="502285" cy="502285"/>
            <wp:effectExtent l="0" t="0" r="0" b="0"/>
            <wp:wrapTopAndBottom/>
            <wp:docPr id="103"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pic:cNvPicPr>
                      <a:picLocks noChangeAspect="1" noChangeArrowheads="1"/>
                    </pic:cNvPicPr>
                  </pic:nvPicPr>
                  <pic:blipFill>
                    <a:blip r:embed="rId97"/>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96D56B5" w14:textId="77777777" w:rsidR="00475BA0" w:rsidRDefault="00B85E9E">
      <w:pPr>
        <w:pStyle w:val="Kop2"/>
        <w:numPr>
          <w:ilvl w:val="1"/>
          <w:numId w:val="2"/>
        </w:numPr>
      </w:pPr>
      <w:bookmarkStart w:id="223" w:name="__RefHeading___Toc6395_1469215086"/>
      <w:bookmarkStart w:id="224" w:name="_Toc42596146"/>
      <w:bookmarkEnd w:id="223"/>
      <w:proofErr w:type="spellStart"/>
      <w:r>
        <w:lastRenderedPageBreak/>
        <w:t>Maatvoeringslabel</w:t>
      </w:r>
      <w:bookmarkEnd w:id="224"/>
      <w:proofErr w:type="spellEnd"/>
    </w:p>
    <w:p w14:paraId="52A44C6C" w14:textId="77777777" w:rsidR="00475BA0" w:rsidRDefault="00B85E9E">
      <w:pPr>
        <w:pStyle w:val="Kop3"/>
        <w:numPr>
          <w:ilvl w:val="2"/>
          <w:numId w:val="2"/>
        </w:numPr>
      </w:pPr>
      <w:bookmarkStart w:id="225" w:name="__RefHeading___Toc4620_4117045737"/>
      <w:bookmarkEnd w:id="225"/>
      <w:r>
        <w:t>Regel</w:t>
      </w:r>
    </w:p>
    <w:p w14:paraId="0414AFF1"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6"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6"/>
      <w:r>
        <w:t xml:space="preserve"> Zij worden gevisualiseerd als </w:t>
      </w:r>
      <w:proofErr w:type="spellStart"/>
      <w:r>
        <w:t>kaartbeschrifting</w:t>
      </w:r>
      <w:proofErr w:type="spellEnd"/>
      <w:r>
        <w:t xml:space="preserve"> met de volgende (combinatie van) eigenschappen:</w:t>
      </w:r>
    </w:p>
    <w:p w14:paraId="28AE68D3" w14:textId="77777777" w:rsidR="00475BA0" w:rsidRDefault="00B85E9E">
      <w:pPr>
        <w:pStyle w:val="Plattetekst1"/>
        <w:numPr>
          <w:ilvl w:val="0"/>
          <w:numId w:val="25"/>
        </w:numPr>
      </w:pPr>
      <w:r>
        <w:t>Kleur: #000000</w:t>
      </w:r>
    </w:p>
    <w:p w14:paraId="45F829F0"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5C6DBA5F" w14:textId="77777777" w:rsidR="00475BA0" w:rsidRDefault="00B85E9E">
      <w:pPr>
        <w:pStyle w:val="Plattetekst1"/>
        <w:numPr>
          <w:ilvl w:val="0"/>
          <w:numId w:val="25"/>
        </w:numPr>
      </w:pPr>
      <w:r>
        <w:t>Tekst: label</w:t>
      </w:r>
    </w:p>
    <w:p w14:paraId="7893B4B6"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5588A107" w14:textId="77777777" w:rsidR="00475BA0" w:rsidRDefault="00B85E9E">
      <w:pPr>
        <w:pStyle w:val="Plattetekst1"/>
        <w:numPr>
          <w:ilvl w:val="0"/>
          <w:numId w:val="25"/>
        </w:numPr>
      </w:pPr>
      <w:r>
        <w:t>Transparantie: 0 %</w:t>
      </w:r>
    </w:p>
    <w:p w14:paraId="75966D9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21817D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6F666B0"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CE3019" w14:textId="77777777" w:rsidR="00475BA0" w:rsidRDefault="00475BA0">
            <w:pPr>
              <w:pStyle w:val="TableContents"/>
              <w:jc w:val="center"/>
            </w:pPr>
          </w:p>
        </w:tc>
      </w:tr>
      <w:tr w:rsidR="00475BA0" w14:paraId="0274209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1571DAB"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1A1A6A" w14:textId="77777777" w:rsidR="00475BA0" w:rsidRDefault="00B85E9E">
            <w:pPr>
              <w:pStyle w:val="TableContents"/>
            </w:pPr>
            <w:r>
              <w:rPr>
                <w:noProof/>
              </w:rPr>
              <w:drawing>
                <wp:anchor distT="0" distB="0" distL="0" distR="0" simplePos="0" relativeHeight="73" behindDoc="0" locked="0" layoutInCell="1" allowOverlap="1" wp14:anchorId="2E3362C6" wp14:editId="04610F5D">
                  <wp:simplePos x="0" y="0"/>
                  <wp:positionH relativeFrom="column">
                    <wp:align>center</wp:align>
                  </wp:positionH>
                  <wp:positionV relativeFrom="paragraph">
                    <wp:posOffset>635</wp:posOffset>
                  </wp:positionV>
                  <wp:extent cx="4546600" cy="212090"/>
                  <wp:effectExtent l="0" t="0" r="0" b="0"/>
                  <wp:wrapSquare wrapText="largest"/>
                  <wp:docPr id="104"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pic:cNvPicPr>
                            <a:picLocks noChangeAspect="1" noChangeArrowheads="1"/>
                          </pic:cNvPicPr>
                        </pic:nvPicPr>
                        <pic:blipFill>
                          <a:blip r:embed="rId99"/>
                          <a:stretch>
                            <a:fillRect/>
                          </a:stretch>
                        </pic:blipFill>
                        <pic:spPr bwMode="auto">
                          <a:xfrm>
                            <a:off x="0" y="0"/>
                            <a:ext cx="4546600" cy="212090"/>
                          </a:xfrm>
                          <a:prstGeom prst="rect">
                            <a:avLst/>
                          </a:prstGeom>
                        </pic:spPr>
                      </pic:pic>
                    </a:graphicData>
                  </a:graphic>
                </wp:anchor>
              </w:drawing>
            </w:r>
          </w:p>
        </w:tc>
      </w:tr>
    </w:tbl>
    <w:p w14:paraId="3C11F5CD" w14:textId="77777777" w:rsidR="00475BA0" w:rsidRDefault="00B85E9E">
      <w:pPr>
        <w:pStyle w:val="Kop2"/>
        <w:numPr>
          <w:ilvl w:val="1"/>
          <w:numId w:val="2"/>
        </w:numPr>
      </w:pPr>
      <w:bookmarkStart w:id="227" w:name="__RefHeading___Toc6397_1469215086"/>
      <w:bookmarkStart w:id="228" w:name="_Toc42596147"/>
      <w:bookmarkEnd w:id="227"/>
      <w:r>
        <w:t>Annotatielijn</w:t>
      </w:r>
      <w:bookmarkEnd w:id="228"/>
    </w:p>
    <w:p w14:paraId="180F89E0" w14:textId="77777777" w:rsidR="00475BA0" w:rsidRDefault="00B85E9E">
      <w:pPr>
        <w:pStyle w:val="Kop3"/>
        <w:numPr>
          <w:ilvl w:val="2"/>
          <w:numId w:val="2"/>
        </w:numPr>
      </w:pPr>
      <w:bookmarkStart w:id="229" w:name="__RefHeading___Toc4624_4117045737"/>
      <w:bookmarkEnd w:id="229"/>
      <w:r>
        <w:t>Regel</w:t>
      </w:r>
    </w:p>
    <w:p w14:paraId="27291D09" w14:textId="77777777" w:rsidR="00475BA0" w:rsidRDefault="00B85E9E">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F4BA0C2" w14:textId="77777777" w:rsidR="00475BA0" w:rsidRDefault="00B85E9E">
      <w:pPr>
        <w:pStyle w:val="Plattetekst1"/>
        <w:numPr>
          <w:ilvl w:val="0"/>
          <w:numId w:val="25"/>
        </w:numPr>
      </w:pPr>
      <w:r>
        <w:t>Kleur: #000000</w:t>
      </w:r>
    </w:p>
    <w:p w14:paraId="43631F0C" w14:textId="77777777" w:rsidR="00475BA0" w:rsidRDefault="00B85E9E">
      <w:pPr>
        <w:pStyle w:val="Plattetekst1"/>
        <w:numPr>
          <w:ilvl w:val="0"/>
          <w:numId w:val="25"/>
        </w:numPr>
      </w:pPr>
      <w:r>
        <w:t>Grootte: 1px</w:t>
      </w:r>
    </w:p>
    <w:p w14:paraId="4CAAF0D7" w14:textId="77777777" w:rsidR="00475BA0" w:rsidRDefault="00B85E9E">
      <w:pPr>
        <w:pStyle w:val="Plattetekst1"/>
        <w:numPr>
          <w:ilvl w:val="0"/>
          <w:numId w:val="25"/>
        </w:numPr>
      </w:pPr>
      <w:r>
        <w:t>Transparantie: 0 %</w:t>
      </w:r>
    </w:p>
    <w:p w14:paraId="54E64E0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7A605F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4B7DC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5249647" w14:textId="77777777" w:rsidR="00475BA0" w:rsidRDefault="00475BA0">
            <w:pPr>
              <w:pStyle w:val="TableContents"/>
              <w:jc w:val="center"/>
            </w:pPr>
          </w:p>
        </w:tc>
      </w:tr>
      <w:tr w:rsidR="00475BA0" w14:paraId="0EAAF1C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73FF5AE"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C0CDFB" w14:textId="77777777" w:rsidR="00475BA0" w:rsidRDefault="00B85E9E">
            <w:pPr>
              <w:pStyle w:val="TableContents"/>
            </w:pPr>
            <w:r>
              <w:rPr>
                <w:noProof/>
              </w:rPr>
              <w:drawing>
                <wp:anchor distT="0" distB="0" distL="0" distR="0" simplePos="0" relativeHeight="99" behindDoc="0" locked="0" layoutInCell="1" allowOverlap="1" wp14:anchorId="1A971690" wp14:editId="3149597F">
                  <wp:simplePos x="0" y="0"/>
                  <wp:positionH relativeFrom="column">
                    <wp:align>center</wp:align>
                  </wp:positionH>
                  <wp:positionV relativeFrom="paragraph">
                    <wp:posOffset>635</wp:posOffset>
                  </wp:positionV>
                  <wp:extent cx="4546600" cy="140335"/>
                  <wp:effectExtent l="0" t="0" r="0" b="0"/>
                  <wp:wrapSquare wrapText="largest"/>
                  <wp:docPr id="105"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pic:cNvPicPr>
                            <a:picLocks noChangeAspect="1" noChangeArrowheads="1"/>
                          </pic:cNvPicPr>
                        </pic:nvPicPr>
                        <pic:blipFill>
                          <a:blip r:embed="rId95"/>
                          <a:stretch>
                            <a:fillRect/>
                          </a:stretch>
                        </pic:blipFill>
                        <pic:spPr bwMode="auto">
                          <a:xfrm>
                            <a:off x="0" y="0"/>
                            <a:ext cx="4546600" cy="140335"/>
                          </a:xfrm>
                          <a:prstGeom prst="rect">
                            <a:avLst/>
                          </a:prstGeom>
                        </pic:spPr>
                      </pic:pic>
                    </a:graphicData>
                  </a:graphic>
                </wp:anchor>
              </w:drawing>
            </w:r>
          </w:p>
        </w:tc>
      </w:tr>
    </w:tbl>
    <w:p w14:paraId="4F0904E0" w14:textId="77777777" w:rsidR="00475BA0" w:rsidRDefault="00B85E9E">
      <w:pPr>
        <w:pStyle w:val="Kop2"/>
        <w:numPr>
          <w:ilvl w:val="1"/>
          <w:numId w:val="2"/>
        </w:numPr>
      </w:pPr>
      <w:bookmarkStart w:id="230" w:name="__RefHeading___Toc6399_1469215086"/>
      <w:bookmarkStart w:id="231" w:name="_Toc42596148"/>
      <w:bookmarkEnd w:id="230"/>
      <w:r>
        <w:lastRenderedPageBreak/>
        <w:t>Annotatiepijl</w:t>
      </w:r>
      <w:bookmarkEnd w:id="231"/>
    </w:p>
    <w:p w14:paraId="280CF312" w14:textId="77777777" w:rsidR="00475BA0" w:rsidRDefault="00B85E9E">
      <w:pPr>
        <w:pStyle w:val="Kop3"/>
        <w:numPr>
          <w:ilvl w:val="2"/>
          <w:numId w:val="2"/>
        </w:numPr>
      </w:pPr>
      <w:bookmarkStart w:id="232" w:name="__RefHeading___Toc4630_4117045737"/>
      <w:bookmarkEnd w:id="232"/>
      <w:r>
        <w:t>Regel</w:t>
      </w:r>
    </w:p>
    <w:p w14:paraId="13D5D062" w14:textId="77777777" w:rsidR="00475BA0" w:rsidRDefault="00B85E9E">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CA80716" w14:textId="77777777" w:rsidR="00475BA0" w:rsidRDefault="00B85E9E">
      <w:pPr>
        <w:pStyle w:val="Plattetekst1"/>
        <w:numPr>
          <w:ilvl w:val="0"/>
          <w:numId w:val="25"/>
        </w:numPr>
      </w:pPr>
      <w:r>
        <w:t>Kleur: #000000</w:t>
      </w:r>
    </w:p>
    <w:p w14:paraId="25249569" w14:textId="77777777" w:rsidR="00475BA0" w:rsidRDefault="00B85E9E">
      <w:pPr>
        <w:pStyle w:val="Plattetekst1"/>
        <w:numPr>
          <w:ilvl w:val="0"/>
          <w:numId w:val="25"/>
        </w:numPr>
      </w:pPr>
      <w:r>
        <w:t>Vorm:</w:t>
      </w:r>
    </w:p>
    <w:p w14:paraId="07849C63" w14:textId="77777777" w:rsidR="00475BA0" w:rsidRDefault="00B85E9E">
      <w:pPr>
        <w:pStyle w:val="Plattetekst1"/>
        <w:numPr>
          <w:ilvl w:val="1"/>
          <w:numId w:val="25"/>
        </w:numPr>
      </w:pPr>
      <w:r>
        <w:t>Puntsymbool: shape://carrow</w:t>
      </w:r>
    </w:p>
    <w:p w14:paraId="05704122" w14:textId="77777777" w:rsidR="00475BA0" w:rsidRDefault="00B85E9E">
      <w:pPr>
        <w:pStyle w:val="Plattetekst1"/>
        <w:numPr>
          <w:ilvl w:val="0"/>
          <w:numId w:val="25"/>
        </w:numPr>
      </w:pPr>
      <w:r>
        <w:t>Grootte:</w:t>
      </w:r>
    </w:p>
    <w:p w14:paraId="3E7F6D8C" w14:textId="77777777" w:rsidR="00475BA0" w:rsidRDefault="00B85E9E">
      <w:pPr>
        <w:pStyle w:val="Plattetekst1"/>
        <w:numPr>
          <w:ilvl w:val="1"/>
          <w:numId w:val="25"/>
        </w:numPr>
      </w:pPr>
      <w:r>
        <w:t xml:space="preserve">Lijndikte: 1 </w:t>
      </w:r>
      <w:proofErr w:type="spellStart"/>
      <w:r>
        <w:t>px</w:t>
      </w:r>
      <w:proofErr w:type="spellEnd"/>
    </w:p>
    <w:p w14:paraId="399A768A"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75C26E70" w14:textId="77777777" w:rsidR="00475BA0" w:rsidRDefault="00B85E9E">
      <w:pPr>
        <w:pStyle w:val="Plattetekst1"/>
        <w:numPr>
          <w:ilvl w:val="0"/>
          <w:numId w:val="25"/>
        </w:numPr>
      </w:pPr>
      <w:r>
        <w:t>Transparantie: 0 %</w:t>
      </w:r>
    </w:p>
    <w:p w14:paraId="3F13A484"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9F638B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9B301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91083F" w14:textId="77777777" w:rsidR="00475BA0" w:rsidRDefault="00475BA0">
            <w:pPr>
              <w:pStyle w:val="TableContents"/>
              <w:jc w:val="center"/>
            </w:pPr>
          </w:p>
        </w:tc>
      </w:tr>
      <w:tr w:rsidR="00475BA0" w14:paraId="4EC499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5EAD0E6" w14:textId="77777777" w:rsidR="00475BA0" w:rsidRDefault="00B85E9E">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5CCA2B" w14:textId="77777777" w:rsidR="00475BA0" w:rsidRDefault="00B85E9E">
            <w:pPr>
              <w:pStyle w:val="TableContents"/>
            </w:pPr>
            <w:r>
              <w:rPr>
                <w:noProof/>
              </w:rPr>
              <w:drawing>
                <wp:anchor distT="0" distB="0" distL="0" distR="0" simplePos="0" relativeHeight="101" behindDoc="0" locked="0" layoutInCell="1" allowOverlap="1" wp14:anchorId="65FB260A" wp14:editId="6EEF43B8">
                  <wp:simplePos x="0" y="0"/>
                  <wp:positionH relativeFrom="column">
                    <wp:align>center</wp:align>
                  </wp:positionH>
                  <wp:positionV relativeFrom="paragraph">
                    <wp:posOffset>635</wp:posOffset>
                  </wp:positionV>
                  <wp:extent cx="4546600" cy="142875"/>
                  <wp:effectExtent l="0" t="0" r="0" b="0"/>
                  <wp:wrapSquare wrapText="largest"/>
                  <wp:docPr id="106"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pic:cNvPicPr>
                            <a:picLocks noChangeAspect="1" noChangeArrowheads="1"/>
                          </pic:cNvPicPr>
                        </pic:nvPicPr>
                        <pic:blipFill>
                          <a:blip r:embed="rId100"/>
                          <a:stretch>
                            <a:fillRect/>
                          </a:stretch>
                        </pic:blipFill>
                        <pic:spPr bwMode="auto">
                          <a:xfrm>
                            <a:off x="0" y="0"/>
                            <a:ext cx="4546600" cy="142875"/>
                          </a:xfrm>
                          <a:prstGeom prst="rect">
                            <a:avLst/>
                          </a:prstGeom>
                        </pic:spPr>
                      </pic:pic>
                    </a:graphicData>
                  </a:graphic>
                </wp:anchor>
              </w:drawing>
            </w:r>
          </w:p>
        </w:tc>
      </w:tr>
      <w:tr w:rsidR="00475BA0" w14:paraId="173328C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73FDC11" w14:textId="77777777" w:rsidR="00475BA0" w:rsidRDefault="00B85E9E">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EA6BB8" w14:textId="77777777" w:rsidR="00475BA0" w:rsidRDefault="00B85E9E">
            <w:pPr>
              <w:pStyle w:val="TableContents"/>
            </w:pPr>
            <w:r>
              <w:rPr>
                <w:noProof/>
              </w:rPr>
              <w:drawing>
                <wp:anchor distT="0" distB="0" distL="0" distR="0" simplePos="0" relativeHeight="100" behindDoc="0" locked="0" layoutInCell="1" allowOverlap="1" wp14:anchorId="6C05CDDF" wp14:editId="35B7D0BC">
                  <wp:simplePos x="0" y="0"/>
                  <wp:positionH relativeFrom="column">
                    <wp:align>center</wp:align>
                  </wp:positionH>
                  <wp:positionV relativeFrom="paragraph">
                    <wp:posOffset>635</wp:posOffset>
                  </wp:positionV>
                  <wp:extent cx="4546600" cy="142875"/>
                  <wp:effectExtent l="0" t="0" r="0" b="0"/>
                  <wp:wrapSquare wrapText="largest"/>
                  <wp:docPr id="107"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bl>
    <w:p w14:paraId="20AFC684" w14:textId="77777777" w:rsidR="00475BA0" w:rsidRDefault="00B85E9E">
      <w:pPr>
        <w:pStyle w:val="Plattetekst"/>
      </w:pPr>
      <w:r>
        <w:rPr>
          <w:noProof/>
        </w:rPr>
        <w:drawing>
          <wp:anchor distT="0" distB="0" distL="0" distR="0" simplePos="0" relativeHeight="107" behindDoc="0" locked="0" layoutInCell="1" allowOverlap="1" wp14:anchorId="67CF855A" wp14:editId="1F3BAB5C">
            <wp:simplePos x="0" y="0"/>
            <wp:positionH relativeFrom="column">
              <wp:posOffset>0</wp:posOffset>
            </wp:positionH>
            <wp:positionV relativeFrom="paragraph">
              <wp:posOffset>226060</wp:posOffset>
            </wp:positionV>
            <wp:extent cx="502285" cy="502285"/>
            <wp:effectExtent l="0" t="0" r="0" b="0"/>
            <wp:wrapTopAndBottom/>
            <wp:docPr id="108"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pic:cNvPicPr>
                      <a:picLocks noChangeAspect="1" noChangeArrowheads="1"/>
                    </pic:cNvPicPr>
                  </pic:nvPicPr>
                  <pic:blipFill>
                    <a:blip r:embed="rId97"/>
                    <a:stretch>
                      <a:fillRect/>
                    </a:stretch>
                  </pic:blipFill>
                  <pic:spPr bwMode="auto">
                    <a:xfrm>
                      <a:off x="0" y="0"/>
                      <a:ext cx="502285" cy="502285"/>
                    </a:xfrm>
                    <a:prstGeom prst="rect">
                      <a:avLst/>
                    </a:prstGeom>
                  </pic:spPr>
                </pic:pic>
              </a:graphicData>
            </a:graphic>
          </wp:anchor>
        </w:drawing>
      </w:r>
    </w:p>
    <w:p w14:paraId="125F6B3B" w14:textId="77777777" w:rsidR="00475BA0" w:rsidRDefault="00B85E9E">
      <w:pPr>
        <w:pStyle w:val="Plattetekst"/>
      </w:pPr>
      <w:r>
        <w:rPr>
          <w:b/>
          <w:bCs/>
        </w:rPr>
        <w:t>Afbeelding</w:t>
      </w:r>
      <w:r>
        <w:t>: tien maal vergrote weergave van de pijlpunt</w:t>
      </w:r>
    </w:p>
    <w:p w14:paraId="71A16F87" w14:textId="77777777" w:rsidR="00475BA0" w:rsidRDefault="00B85E9E">
      <w:pPr>
        <w:pStyle w:val="Kop2"/>
        <w:numPr>
          <w:ilvl w:val="1"/>
          <w:numId w:val="2"/>
        </w:numPr>
      </w:pPr>
      <w:bookmarkStart w:id="233" w:name="__RefHeading___Toc6401_1469215086"/>
      <w:bookmarkStart w:id="234" w:name="_Toc42596149"/>
      <w:bookmarkEnd w:id="233"/>
      <w:r>
        <w:t>Annotatiepijlpunt</w:t>
      </w:r>
      <w:bookmarkEnd w:id="234"/>
    </w:p>
    <w:p w14:paraId="5940779E" w14:textId="77777777" w:rsidR="00475BA0" w:rsidRDefault="00B85E9E">
      <w:pPr>
        <w:pStyle w:val="Kop3"/>
        <w:numPr>
          <w:ilvl w:val="2"/>
          <w:numId w:val="2"/>
        </w:numPr>
      </w:pPr>
      <w:bookmarkStart w:id="235" w:name="__RefHeading___Toc4634_4117045737"/>
      <w:bookmarkEnd w:id="235"/>
      <w:r>
        <w:t>Regel</w:t>
      </w:r>
    </w:p>
    <w:p w14:paraId="1939BFB1" w14:textId="77777777" w:rsidR="00475BA0" w:rsidRDefault="00B85E9E">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77BB43A" w14:textId="77777777" w:rsidR="00475BA0" w:rsidRDefault="00B85E9E">
      <w:pPr>
        <w:pStyle w:val="Plattetekst1"/>
        <w:numPr>
          <w:ilvl w:val="0"/>
          <w:numId w:val="25"/>
        </w:numPr>
      </w:pPr>
      <w:r>
        <w:t>Kleur: #000000</w:t>
      </w:r>
    </w:p>
    <w:p w14:paraId="3FBE077C" w14:textId="77777777" w:rsidR="00475BA0" w:rsidRDefault="00B85E9E">
      <w:pPr>
        <w:pStyle w:val="Plattetekst1"/>
        <w:numPr>
          <w:ilvl w:val="0"/>
          <w:numId w:val="25"/>
        </w:numPr>
      </w:pPr>
      <w:r>
        <w:t>Vorm: shape://carrow</w:t>
      </w:r>
    </w:p>
    <w:p w14:paraId="783207E5" w14:textId="77777777" w:rsidR="00475BA0" w:rsidRDefault="00B85E9E">
      <w:pPr>
        <w:pStyle w:val="Plattetekst1"/>
        <w:numPr>
          <w:ilvl w:val="0"/>
          <w:numId w:val="25"/>
        </w:numPr>
      </w:pPr>
      <w:r>
        <w:t>Grootte:</w:t>
      </w:r>
    </w:p>
    <w:p w14:paraId="3265D2F4"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075AB0BD" w14:textId="77777777" w:rsidR="00475BA0" w:rsidRDefault="00B85E9E">
      <w:pPr>
        <w:pStyle w:val="Plattetekst1"/>
        <w:numPr>
          <w:ilvl w:val="0"/>
          <w:numId w:val="25"/>
        </w:numPr>
      </w:pPr>
      <w:r>
        <w:t>Transparantie: 0 %</w:t>
      </w:r>
    </w:p>
    <w:p w14:paraId="3D3AEAD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97513A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84F61EB"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86C2FDD" w14:textId="77777777" w:rsidR="00475BA0" w:rsidRDefault="00475BA0">
            <w:pPr>
              <w:pStyle w:val="TableContents"/>
              <w:jc w:val="center"/>
            </w:pPr>
          </w:p>
        </w:tc>
      </w:tr>
      <w:tr w:rsidR="00475BA0" w14:paraId="39832A5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B804D8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2C1089" w14:textId="77777777" w:rsidR="00475BA0" w:rsidRDefault="00B85E9E">
            <w:pPr>
              <w:pStyle w:val="TableContents"/>
            </w:pPr>
            <w:r>
              <w:rPr>
                <w:noProof/>
              </w:rPr>
              <w:drawing>
                <wp:anchor distT="0" distB="0" distL="0" distR="0" simplePos="0" relativeHeight="103" behindDoc="0" locked="0" layoutInCell="1" allowOverlap="1" wp14:anchorId="4F299DD8" wp14:editId="0A9954DE">
                  <wp:simplePos x="0" y="0"/>
                  <wp:positionH relativeFrom="column">
                    <wp:align>center</wp:align>
                  </wp:positionH>
                  <wp:positionV relativeFrom="paragraph">
                    <wp:posOffset>635</wp:posOffset>
                  </wp:positionV>
                  <wp:extent cx="4546600" cy="142875"/>
                  <wp:effectExtent l="0" t="0" r="0" b="0"/>
                  <wp:wrapSquare wrapText="largest"/>
                  <wp:docPr id="10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pic:cNvPicPr>
                            <a:picLocks noChangeAspect="1" noChangeArrowheads="1"/>
                          </pic:cNvPicPr>
                        </pic:nvPicPr>
                        <pic:blipFill>
                          <a:blip r:embed="rId98"/>
                          <a:stretch>
                            <a:fillRect/>
                          </a:stretch>
                        </pic:blipFill>
                        <pic:spPr bwMode="auto">
                          <a:xfrm>
                            <a:off x="0" y="0"/>
                            <a:ext cx="4546600" cy="142875"/>
                          </a:xfrm>
                          <a:prstGeom prst="rect">
                            <a:avLst/>
                          </a:prstGeom>
                        </pic:spPr>
                      </pic:pic>
                    </a:graphicData>
                  </a:graphic>
                </wp:anchor>
              </w:drawing>
            </w:r>
          </w:p>
        </w:tc>
      </w:tr>
    </w:tbl>
    <w:p w14:paraId="77FC2BE3" w14:textId="77777777" w:rsidR="00475BA0" w:rsidRDefault="00B85E9E">
      <w:pPr>
        <w:pStyle w:val="Plattetekst"/>
      </w:pPr>
      <w:r>
        <w:rPr>
          <w:noProof/>
        </w:rPr>
        <w:drawing>
          <wp:anchor distT="0" distB="0" distL="0" distR="0" simplePos="0" relativeHeight="108" behindDoc="0" locked="0" layoutInCell="1" allowOverlap="1" wp14:anchorId="3759839E" wp14:editId="001B1C5E">
            <wp:simplePos x="0" y="0"/>
            <wp:positionH relativeFrom="column">
              <wp:posOffset>0</wp:posOffset>
            </wp:positionH>
            <wp:positionV relativeFrom="paragraph">
              <wp:posOffset>226060</wp:posOffset>
            </wp:positionV>
            <wp:extent cx="502285" cy="502285"/>
            <wp:effectExtent l="0" t="0" r="0" b="0"/>
            <wp:wrapTopAndBottom/>
            <wp:docPr id="110"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pic:cNvPicPr>
                      <a:picLocks noChangeAspect="1" noChangeArrowheads="1"/>
                    </pic:cNvPicPr>
                  </pic:nvPicPr>
                  <pic:blipFill>
                    <a:blip r:embed="rId97"/>
                    <a:stretch>
                      <a:fillRect/>
                    </a:stretch>
                  </pic:blipFill>
                  <pic:spPr bwMode="auto">
                    <a:xfrm>
                      <a:off x="0" y="0"/>
                      <a:ext cx="502285" cy="502285"/>
                    </a:xfrm>
                    <a:prstGeom prst="rect">
                      <a:avLst/>
                    </a:prstGeom>
                  </pic:spPr>
                </pic:pic>
              </a:graphicData>
            </a:graphic>
          </wp:anchor>
        </w:drawing>
      </w:r>
    </w:p>
    <w:p w14:paraId="202C8CF7" w14:textId="77777777" w:rsidR="00475BA0" w:rsidRDefault="00B85E9E">
      <w:pPr>
        <w:pStyle w:val="Plattetekst"/>
      </w:pPr>
      <w:r>
        <w:rPr>
          <w:b/>
          <w:bCs/>
        </w:rPr>
        <w:t>Afbeelding</w:t>
      </w:r>
      <w:r>
        <w:t>: tien maal vergrote weergave van de pijlpunt</w:t>
      </w:r>
    </w:p>
    <w:p w14:paraId="6828AFFA" w14:textId="77777777" w:rsidR="00475BA0" w:rsidRDefault="00B85E9E">
      <w:pPr>
        <w:pStyle w:val="Kop2"/>
        <w:numPr>
          <w:ilvl w:val="1"/>
          <w:numId w:val="2"/>
        </w:numPr>
      </w:pPr>
      <w:bookmarkStart w:id="236" w:name="__RefHeading___Toc6403_1469215086"/>
      <w:bookmarkStart w:id="237" w:name="_Toc42596150"/>
      <w:bookmarkEnd w:id="236"/>
      <w:r>
        <w:t>Annotatielabel</w:t>
      </w:r>
      <w:bookmarkEnd w:id="237"/>
    </w:p>
    <w:p w14:paraId="7BF3F843" w14:textId="77777777" w:rsidR="00475BA0" w:rsidRDefault="00B85E9E">
      <w:pPr>
        <w:pStyle w:val="Kop3"/>
        <w:numPr>
          <w:ilvl w:val="2"/>
          <w:numId w:val="2"/>
        </w:numPr>
      </w:pPr>
      <w:bookmarkStart w:id="238" w:name="__RefHeading___Toc4638_4117045737"/>
      <w:bookmarkEnd w:id="238"/>
      <w:r>
        <w:t>Regel</w:t>
      </w:r>
    </w:p>
    <w:p w14:paraId="59881880" w14:textId="77777777" w:rsidR="00475BA0" w:rsidRDefault="00B85E9E">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5520D192" w14:textId="77777777" w:rsidR="00475BA0" w:rsidRDefault="00B85E9E">
      <w:pPr>
        <w:pStyle w:val="Plattetekst1"/>
        <w:numPr>
          <w:ilvl w:val="0"/>
          <w:numId w:val="23"/>
        </w:numPr>
      </w:pPr>
      <w:r>
        <w:t>Kleur: #000000</w:t>
      </w:r>
    </w:p>
    <w:p w14:paraId="6714BD88" w14:textId="77777777" w:rsidR="00475BA0" w:rsidRDefault="00B85E9E">
      <w:pPr>
        <w:pStyle w:val="Plattetekst1"/>
        <w:numPr>
          <w:ilvl w:val="0"/>
          <w:numId w:val="23"/>
        </w:numPr>
      </w:pPr>
      <w:r>
        <w:t xml:space="preserve">Vorm: </w:t>
      </w:r>
      <w:proofErr w:type="spellStart"/>
      <w:r>
        <w:t>Liberation</w:t>
      </w:r>
      <w:proofErr w:type="spellEnd"/>
      <w:r>
        <w:t xml:space="preserve"> Sans lettertype</w:t>
      </w:r>
    </w:p>
    <w:p w14:paraId="21B7EF0A" w14:textId="77777777" w:rsidR="00475BA0" w:rsidRDefault="00B85E9E">
      <w:pPr>
        <w:pStyle w:val="Plattetekst1"/>
        <w:numPr>
          <w:ilvl w:val="0"/>
          <w:numId w:val="23"/>
        </w:numPr>
      </w:pPr>
      <w:r>
        <w:t>Tekst: label</w:t>
      </w:r>
    </w:p>
    <w:p w14:paraId="285A03F0" w14:textId="77777777" w:rsidR="00475BA0" w:rsidRDefault="00B85E9E">
      <w:pPr>
        <w:pStyle w:val="Plattetekst1"/>
        <w:numPr>
          <w:ilvl w:val="0"/>
          <w:numId w:val="23"/>
        </w:numPr>
      </w:pPr>
      <w:r>
        <w:t xml:space="preserve">Grootte: 13 </w:t>
      </w:r>
      <w:proofErr w:type="spellStart"/>
      <w:r>
        <w:t>px</w:t>
      </w:r>
      <w:proofErr w:type="spellEnd"/>
      <w:r>
        <w:t xml:space="preserve"> (fontgrootte)</w:t>
      </w:r>
    </w:p>
    <w:p w14:paraId="2055D599" w14:textId="77777777" w:rsidR="00475BA0" w:rsidRDefault="00B85E9E">
      <w:pPr>
        <w:pStyle w:val="Plattetekst1"/>
        <w:numPr>
          <w:ilvl w:val="0"/>
          <w:numId w:val="23"/>
        </w:numPr>
      </w:pPr>
      <w:r>
        <w:t>Transparantie: 0 %</w:t>
      </w:r>
    </w:p>
    <w:p w14:paraId="17F00608" w14:textId="77777777" w:rsidR="00475BA0" w:rsidRDefault="00B85E9E">
      <w:pPr>
        <w:pStyle w:val="Kop3"/>
        <w:numPr>
          <w:ilvl w:val="2"/>
          <w:numId w:val="2"/>
        </w:numPr>
      </w:pPr>
      <w:bookmarkStart w:id="239" w:name="__RefHeading___Toc4640_4117045737"/>
      <w:bookmarkEnd w:id="239"/>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4A298C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E24244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B9029DA" w14:textId="77777777" w:rsidR="00475BA0" w:rsidRDefault="00475BA0">
            <w:pPr>
              <w:pStyle w:val="TableContents"/>
              <w:jc w:val="center"/>
            </w:pPr>
          </w:p>
        </w:tc>
      </w:tr>
      <w:tr w:rsidR="00475BA0" w14:paraId="79E53E3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CC5C51"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FE6E95" w14:textId="77777777" w:rsidR="00475BA0" w:rsidRDefault="00B85E9E">
            <w:pPr>
              <w:pStyle w:val="TableContents"/>
            </w:pPr>
            <w:r>
              <w:rPr>
                <w:noProof/>
              </w:rPr>
              <w:drawing>
                <wp:anchor distT="0" distB="0" distL="0" distR="0" simplePos="0" relativeHeight="72" behindDoc="0" locked="0" layoutInCell="1" allowOverlap="1" wp14:anchorId="2B1BFF11" wp14:editId="6C14FC80">
                  <wp:simplePos x="0" y="0"/>
                  <wp:positionH relativeFrom="column">
                    <wp:align>center</wp:align>
                  </wp:positionH>
                  <wp:positionV relativeFrom="paragraph">
                    <wp:posOffset>635</wp:posOffset>
                  </wp:positionV>
                  <wp:extent cx="4546600" cy="212090"/>
                  <wp:effectExtent l="0" t="0" r="0" b="0"/>
                  <wp:wrapSquare wrapText="largest"/>
                  <wp:docPr id="111"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pic:cNvPicPr>
                            <a:picLocks noChangeAspect="1" noChangeArrowheads="1"/>
                          </pic:cNvPicPr>
                        </pic:nvPicPr>
                        <pic:blipFill>
                          <a:blip r:embed="rId99"/>
                          <a:stretch>
                            <a:fillRect/>
                          </a:stretch>
                        </pic:blipFill>
                        <pic:spPr bwMode="auto">
                          <a:xfrm>
                            <a:off x="0" y="0"/>
                            <a:ext cx="4546600" cy="212090"/>
                          </a:xfrm>
                          <a:prstGeom prst="rect">
                            <a:avLst/>
                          </a:prstGeom>
                        </pic:spPr>
                      </pic:pic>
                    </a:graphicData>
                  </a:graphic>
                </wp:anchor>
              </w:drawing>
            </w:r>
          </w:p>
        </w:tc>
      </w:tr>
    </w:tbl>
    <w:p w14:paraId="6A8FC580" w14:textId="77777777" w:rsidR="00475BA0" w:rsidRDefault="00B85E9E">
      <w:pPr>
        <w:pStyle w:val="Kop1"/>
        <w:numPr>
          <w:ilvl w:val="0"/>
          <w:numId w:val="2"/>
        </w:numPr>
      </w:pPr>
      <w:r>
        <w:br w:type="page"/>
      </w:r>
      <w:bookmarkStart w:id="240" w:name="__RefHeading___Toc6405_1469215086"/>
      <w:bookmarkEnd w:id="240"/>
      <w:r>
        <w:lastRenderedPageBreak/>
        <w:t xml:space="preserve">    </w:t>
      </w:r>
      <w:bookmarkStart w:id="241" w:name="_Toc42596151"/>
      <w:r>
        <w:t>Kaartsamenstelling</w:t>
      </w:r>
      <w:bookmarkEnd w:id="241"/>
    </w:p>
    <w:p w14:paraId="2898A854" w14:textId="77777777" w:rsidR="00475BA0" w:rsidRDefault="00B85E9E">
      <w:pPr>
        <w:pStyle w:val="Kop2"/>
        <w:numPr>
          <w:ilvl w:val="1"/>
          <w:numId w:val="2"/>
        </w:numPr>
      </w:pPr>
      <w:bookmarkStart w:id="242" w:name="__RefHeading___Toc6407_1469215086"/>
      <w:bookmarkStart w:id="243" w:name="_Toc42596152"/>
      <w:bookmarkEnd w:id="242"/>
      <w:r>
        <w:t>Inleiding</w:t>
      </w:r>
      <w:bookmarkEnd w:id="243"/>
    </w:p>
    <w:p w14:paraId="037E566B" w14:textId="77777777" w:rsidR="00475BA0" w:rsidRDefault="00B85E9E">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3"/>
        <w:gridCol w:w="7667"/>
      </w:tblGrid>
      <w:tr w:rsidR="00475BA0" w14:paraId="56A3C186" w14:textId="77777777">
        <w:trPr>
          <w:cantSplit/>
          <w:tblHeader/>
        </w:trPr>
        <w:tc>
          <w:tcPr>
            <w:tcW w:w="1953" w:type="dxa"/>
            <w:tcBorders>
              <w:top w:val="single" w:sz="2" w:space="0" w:color="000001"/>
              <w:left w:val="single" w:sz="2" w:space="0" w:color="000001"/>
              <w:bottom w:val="single" w:sz="2" w:space="0" w:color="000001"/>
            </w:tcBorders>
            <w:shd w:val="clear" w:color="auto" w:fill="808080"/>
            <w:vAlign w:val="center"/>
          </w:tcPr>
          <w:p w14:paraId="20C5E751" w14:textId="77777777" w:rsidR="00475BA0" w:rsidRDefault="00B85E9E">
            <w:pPr>
              <w:pStyle w:val="TableHeading0"/>
              <w:spacing w:after="120"/>
            </w:pPr>
            <w:r>
              <w:rPr>
                <w:rFonts w:eastAsia="Lucida Sans Unicode" w:cs="Tahoma"/>
                <w:b w:val="0"/>
                <w:bCs w:val="0"/>
                <w:szCs w:val="20"/>
              </w:rPr>
              <w:t>Tekenvolgorde</w:t>
            </w:r>
          </w:p>
        </w:tc>
        <w:tc>
          <w:tcPr>
            <w:tcW w:w="7666"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6347DADA" w14:textId="77777777" w:rsidR="00475BA0" w:rsidRDefault="00B85E9E">
            <w:pPr>
              <w:pStyle w:val="TableHeading0"/>
              <w:spacing w:after="120"/>
            </w:pPr>
            <w:r>
              <w:rPr>
                <w:rFonts w:eastAsia="Lucida Sans Unicode" w:cs="Tahoma"/>
                <w:b w:val="0"/>
                <w:bCs w:val="0"/>
                <w:szCs w:val="20"/>
              </w:rPr>
              <w:t>Objecttype</w:t>
            </w:r>
          </w:p>
        </w:tc>
      </w:tr>
      <w:tr w:rsidR="00475BA0" w14:paraId="0485B32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34413D5" w14:textId="77777777" w:rsidR="00475BA0" w:rsidRDefault="00B85E9E">
            <w:pPr>
              <w:pStyle w:val="TableContents"/>
              <w:spacing w:after="120"/>
              <w:jc w:val="cente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5B9D0A2" w14:textId="77777777" w:rsidR="00475BA0" w:rsidRDefault="00B85E9E">
            <w:pPr>
              <w:pStyle w:val="PreformattedText"/>
              <w:spacing w:after="120"/>
            </w:pPr>
            <w:proofErr w:type="spellStart"/>
            <w:r>
              <w:t>EigenTopografie</w:t>
            </w:r>
            <w:proofErr w:type="spellEnd"/>
          </w:p>
        </w:tc>
      </w:tr>
      <w:tr w:rsidR="00475BA0" w14:paraId="398D4DC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83723B5" w14:textId="77777777" w:rsidR="00475BA0" w:rsidRDefault="00B85E9E">
            <w:pPr>
              <w:pStyle w:val="TableContents"/>
              <w:spacing w:after="120"/>
              <w:jc w:val="center"/>
            </w:pPr>
            <w:r>
              <w:t>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6619B3E" w14:textId="77777777" w:rsidR="00475BA0" w:rsidRDefault="00B85E9E">
            <w:pPr>
              <w:pStyle w:val="PreformattedText"/>
              <w:spacing w:after="120"/>
            </w:pPr>
            <w:proofErr w:type="spellStart"/>
            <w:r>
              <w:t>ExtraDetailInfo</w:t>
            </w:r>
            <w:proofErr w:type="spellEnd"/>
            <w:r>
              <w:t xml:space="preserve"> (Lijn- en vlaksymbolen)</w:t>
            </w:r>
          </w:p>
        </w:tc>
      </w:tr>
      <w:tr w:rsidR="00475BA0" w14:paraId="7212DEB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CEC8960" w14:textId="77777777" w:rsidR="00475BA0" w:rsidRDefault="00B85E9E">
            <w:pPr>
              <w:pStyle w:val="TableContents"/>
              <w:spacing w:after="120"/>
              <w:jc w:val="center"/>
            </w:pPr>
            <w:r>
              <w:t>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95F24C8" w14:textId="77777777" w:rsidR="00475BA0" w:rsidRDefault="00B85E9E">
            <w:pPr>
              <w:pStyle w:val="PreformattedText"/>
              <w:spacing w:after="120"/>
            </w:pPr>
            <w:proofErr w:type="spellStart"/>
            <w:r>
              <w:t>AanduidingEisVoorzorgsmaatregel</w:t>
            </w:r>
            <w:proofErr w:type="spellEnd"/>
          </w:p>
        </w:tc>
      </w:tr>
      <w:tr w:rsidR="00475BA0" w14:paraId="6C511EB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F67542" w14:textId="77777777" w:rsidR="00475BA0" w:rsidRDefault="00B85E9E">
            <w:pPr>
              <w:pStyle w:val="TableContents"/>
              <w:spacing w:after="120"/>
              <w:jc w:val="cente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1FD451D" w14:textId="77777777" w:rsidR="00475BA0" w:rsidRDefault="00B85E9E">
            <w:pPr>
              <w:pStyle w:val="PreformattedText"/>
              <w:spacing w:after="120"/>
            </w:pPr>
            <w:proofErr w:type="spellStart"/>
            <w:r>
              <w:t>Kabelbed</w:t>
            </w:r>
            <w:proofErr w:type="spellEnd"/>
          </w:p>
        </w:tc>
      </w:tr>
      <w:tr w:rsidR="00475BA0" w14:paraId="2F33D1B2"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F14EAC9" w14:textId="77777777" w:rsidR="00475BA0" w:rsidRDefault="00B85E9E">
            <w:pPr>
              <w:pStyle w:val="TableContents"/>
              <w:spacing w:after="120"/>
              <w:jc w:val="center"/>
            </w:pPr>
            <w:r>
              <w:t>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08025B7" w14:textId="77777777" w:rsidR="00475BA0" w:rsidRDefault="00B85E9E">
            <w:pPr>
              <w:pStyle w:val="PreformattedText"/>
              <w:spacing w:after="120"/>
            </w:pPr>
            <w:proofErr w:type="spellStart"/>
            <w:r>
              <w:t>Duct</w:t>
            </w:r>
            <w:proofErr w:type="spellEnd"/>
          </w:p>
        </w:tc>
      </w:tr>
      <w:tr w:rsidR="00475BA0" w14:paraId="22EC27A7"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20068EF" w14:textId="77777777" w:rsidR="00475BA0" w:rsidRDefault="00B85E9E">
            <w:pPr>
              <w:pStyle w:val="TableContents"/>
              <w:spacing w:after="120"/>
              <w:jc w:val="center"/>
            </w:pPr>
            <w:r>
              <w:t>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4C69FC6" w14:textId="77777777" w:rsidR="00475BA0" w:rsidRDefault="00B85E9E">
            <w:pPr>
              <w:pStyle w:val="PreformattedText"/>
              <w:spacing w:after="120"/>
            </w:pPr>
            <w:r>
              <w:t>Mantelbuis</w:t>
            </w:r>
          </w:p>
        </w:tc>
      </w:tr>
      <w:tr w:rsidR="00475BA0" w14:paraId="224115D4"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B9F866" w14:textId="77777777" w:rsidR="00475BA0" w:rsidRDefault="00B85E9E">
            <w:pPr>
              <w:pStyle w:val="TableContents"/>
              <w:spacing w:after="120"/>
              <w:jc w:val="cente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17B4CE0" w14:textId="77777777" w:rsidR="00475BA0" w:rsidRDefault="00B85E9E">
            <w:pPr>
              <w:pStyle w:val="PreformattedText"/>
              <w:spacing w:after="120"/>
            </w:pPr>
            <w:r>
              <w:t>Kabels en Leidingen</w:t>
            </w:r>
          </w:p>
        </w:tc>
      </w:tr>
      <w:tr w:rsidR="00475BA0" w14:paraId="351842F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35EF2196" w14:textId="77777777" w:rsidR="00475BA0" w:rsidRDefault="00B85E9E">
            <w:pPr>
              <w:pStyle w:val="TableContents"/>
              <w:spacing w:after="120"/>
              <w:jc w:val="center"/>
            </w:pPr>
            <w:r>
              <w:t>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1E83A7B" w14:textId="77777777" w:rsidR="00475BA0" w:rsidRDefault="00B85E9E">
            <w:pPr>
              <w:pStyle w:val="PreformattedText"/>
              <w:spacing w:after="120"/>
            </w:pPr>
            <w:r>
              <w:t>Mangat</w:t>
            </w:r>
          </w:p>
        </w:tc>
      </w:tr>
      <w:tr w:rsidR="00475BA0" w14:paraId="3F3750A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ECF00F5" w14:textId="77777777" w:rsidR="00475BA0" w:rsidRDefault="00B85E9E">
            <w:pPr>
              <w:pStyle w:val="TableContents"/>
              <w:spacing w:after="120"/>
              <w:jc w:val="center"/>
            </w:pPr>
            <w:r>
              <w:t>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664AC6A" w14:textId="77777777" w:rsidR="00475BA0" w:rsidRDefault="00B85E9E">
            <w:pPr>
              <w:pStyle w:val="PreformattedText"/>
              <w:spacing w:after="120"/>
            </w:pPr>
            <w:r>
              <w:t>Kast</w:t>
            </w:r>
          </w:p>
        </w:tc>
      </w:tr>
      <w:tr w:rsidR="00475BA0" w14:paraId="00375F0A"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481CD61A" w14:textId="77777777" w:rsidR="00475BA0" w:rsidRDefault="00B85E9E">
            <w:pPr>
              <w:pStyle w:val="TableContents"/>
              <w:spacing w:after="120"/>
              <w:jc w:val="center"/>
            </w:pPr>
            <w:r>
              <w:t>10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54E8455" w14:textId="77777777" w:rsidR="00475BA0" w:rsidRDefault="00B85E9E">
            <w:pPr>
              <w:pStyle w:val="PreformattedText"/>
              <w:spacing w:after="120"/>
            </w:pPr>
            <w:r>
              <w:t>Technisch gebouw</w:t>
            </w:r>
          </w:p>
        </w:tc>
      </w:tr>
      <w:tr w:rsidR="00475BA0" w14:paraId="2E80195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745B1E9" w14:textId="77777777" w:rsidR="00475BA0" w:rsidRDefault="00B85E9E">
            <w:pPr>
              <w:pStyle w:val="TableContents"/>
              <w:spacing w:after="120"/>
              <w:jc w:val="center"/>
            </w:pPr>
            <w:r>
              <w:t>11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C72916" w14:textId="77777777" w:rsidR="00475BA0" w:rsidRDefault="00B85E9E">
            <w:pPr>
              <w:pStyle w:val="PreformattedText"/>
              <w:spacing w:after="120"/>
            </w:pPr>
            <w:r>
              <w:t>Toren</w:t>
            </w:r>
          </w:p>
        </w:tc>
      </w:tr>
      <w:tr w:rsidR="00475BA0" w14:paraId="1ECE0AFD"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5A060A" w14:textId="77777777" w:rsidR="00475BA0" w:rsidRDefault="00B85E9E">
            <w:pPr>
              <w:pStyle w:val="TableContents"/>
              <w:spacing w:after="120"/>
              <w:jc w:val="center"/>
            </w:pPr>
            <w:r>
              <w:t>12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FA66DC6" w14:textId="77777777" w:rsidR="00475BA0" w:rsidRDefault="00B85E9E">
            <w:pPr>
              <w:pStyle w:val="PreformattedText"/>
              <w:spacing w:after="120"/>
            </w:pPr>
            <w:r>
              <w:t>Mast</w:t>
            </w:r>
          </w:p>
        </w:tc>
      </w:tr>
      <w:tr w:rsidR="00475BA0" w14:paraId="29EA07E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1885F61" w14:textId="77777777" w:rsidR="00475BA0" w:rsidRDefault="00B85E9E">
            <w:pPr>
              <w:pStyle w:val="TableContents"/>
              <w:spacing w:after="120"/>
              <w:jc w:val="cente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7BFF36A" w14:textId="77777777" w:rsidR="00475BA0" w:rsidRDefault="00B85E9E">
            <w:pPr>
              <w:pStyle w:val="PreformattedText"/>
              <w:spacing w:after="120"/>
            </w:pPr>
            <w:r>
              <w:t>Annotatie</w:t>
            </w:r>
          </w:p>
        </w:tc>
      </w:tr>
      <w:tr w:rsidR="00475BA0" w14:paraId="31E6F0B5"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23E971E" w14:textId="77777777" w:rsidR="00475BA0" w:rsidRDefault="00B85E9E">
            <w:pPr>
              <w:pStyle w:val="TableContents"/>
              <w:spacing w:after="120"/>
              <w:jc w:val="cente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6381E16" w14:textId="77777777" w:rsidR="00475BA0" w:rsidRDefault="00B85E9E">
            <w:pPr>
              <w:pStyle w:val="PreformattedText"/>
              <w:spacing w:after="120"/>
            </w:pPr>
            <w:r>
              <w:t>Maatvoering</w:t>
            </w:r>
          </w:p>
        </w:tc>
      </w:tr>
      <w:tr w:rsidR="00475BA0" w14:paraId="6394755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AD2ADF" w14:textId="77777777" w:rsidR="00475BA0" w:rsidRDefault="00B85E9E">
            <w:pPr>
              <w:pStyle w:val="TableContents"/>
              <w:spacing w:after="120"/>
              <w:jc w:val="center"/>
            </w:pPr>
            <w:r>
              <w:t>15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5525BB2" w14:textId="77777777" w:rsidR="00475BA0" w:rsidRDefault="00B85E9E">
            <w:pPr>
              <w:pStyle w:val="PreformattedText"/>
              <w:spacing w:after="120"/>
            </w:pPr>
            <w:proofErr w:type="spellStart"/>
            <w:r>
              <w:t>DiepteNAP</w:t>
            </w:r>
            <w:proofErr w:type="spellEnd"/>
          </w:p>
        </w:tc>
      </w:tr>
      <w:tr w:rsidR="00475BA0" w14:paraId="1B51882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1671F04" w14:textId="77777777" w:rsidR="00475BA0" w:rsidRDefault="00B85E9E">
            <w:pPr>
              <w:pStyle w:val="TableContents"/>
              <w:spacing w:after="120"/>
              <w:jc w:val="center"/>
            </w:pPr>
            <w:r>
              <w:t>16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C1DB910" w14:textId="77777777" w:rsidR="00475BA0" w:rsidRDefault="00B85E9E">
            <w:pPr>
              <w:pStyle w:val="PreformattedText"/>
              <w:spacing w:after="120"/>
            </w:pPr>
            <w:proofErr w:type="spellStart"/>
            <w:r>
              <w:t>DiepteTovMaaiveld</w:t>
            </w:r>
            <w:proofErr w:type="spellEnd"/>
          </w:p>
        </w:tc>
      </w:tr>
      <w:tr w:rsidR="00475BA0" w14:paraId="4353D979"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21E05ACB" w14:textId="77777777" w:rsidR="00475BA0" w:rsidRDefault="00B85E9E">
            <w:pPr>
              <w:pStyle w:val="TableContents"/>
              <w:spacing w:after="120"/>
              <w:jc w:val="center"/>
            </w:pPr>
            <w:r>
              <w:t>17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707DA70" w14:textId="77777777" w:rsidR="00475BA0" w:rsidRDefault="00B85E9E">
            <w:pPr>
              <w:pStyle w:val="PreformattedText"/>
              <w:spacing w:after="120"/>
            </w:pPr>
            <w:bookmarkStart w:id="244" w:name="__DdeLink__5228_136982254"/>
            <w:proofErr w:type="spellStart"/>
            <w:r>
              <w:t>ExtraDetailInfo</w:t>
            </w:r>
            <w:bookmarkEnd w:id="244"/>
            <w:proofErr w:type="spellEnd"/>
            <w:r>
              <w:t xml:space="preserve"> (Puntsymbolen)</w:t>
            </w:r>
          </w:p>
        </w:tc>
      </w:tr>
      <w:tr w:rsidR="00475BA0" w14:paraId="7DCB879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2CAC82F" w14:textId="77777777" w:rsidR="00475BA0" w:rsidRDefault="00B85E9E">
            <w:pPr>
              <w:pStyle w:val="TableContents"/>
              <w:spacing w:after="120"/>
              <w:jc w:val="center"/>
            </w:pPr>
            <w:r>
              <w:t>18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86E62A8" w14:textId="77777777" w:rsidR="00475BA0" w:rsidRDefault="00B85E9E">
            <w:pPr>
              <w:pStyle w:val="PreformattedText"/>
              <w:spacing w:after="120"/>
            </w:pPr>
            <w:r>
              <w:t>Leidingelementen</w:t>
            </w:r>
          </w:p>
        </w:tc>
      </w:tr>
      <w:tr w:rsidR="00475BA0" w14:paraId="539E000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41EBF46" w14:textId="77777777" w:rsidR="00475BA0" w:rsidRDefault="00B85E9E">
            <w:pPr>
              <w:pStyle w:val="TableContents"/>
              <w:spacing w:after="120"/>
              <w:jc w:val="center"/>
            </w:pPr>
            <w:r>
              <w:t>19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A9C921C" w14:textId="77777777" w:rsidR="00475BA0" w:rsidRDefault="00B85E9E">
            <w:pPr>
              <w:pStyle w:val="PreformattedText"/>
              <w:spacing w:after="120"/>
            </w:pPr>
            <w:r>
              <w:t>Informatiepolygoon</w:t>
            </w:r>
          </w:p>
        </w:tc>
      </w:tr>
      <w:tr w:rsidR="00475BA0" w14:paraId="7B97363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F7508A7" w14:textId="77777777" w:rsidR="00475BA0" w:rsidRDefault="00B85E9E">
            <w:pPr>
              <w:pStyle w:val="TableContents"/>
              <w:spacing w:after="120"/>
              <w:jc w:val="center"/>
            </w:pPr>
            <w:r>
              <w:t>20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D9DA43" w14:textId="77777777" w:rsidR="00475BA0" w:rsidRDefault="00B85E9E">
            <w:pPr>
              <w:pStyle w:val="PreformattedText"/>
              <w:spacing w:after="120"/>
            </w:pPr>
            <w:r>
              <w:t>Graafpolygoon</w:t>
            </w:r>
          </w:p>
        </w:tc>
      </w:tr>
      <w:tr w:rsidR="00475BA0" w14:paraId="2B3DFB1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308FD1A" w14:textId="77777777" w:rsidR="00475BA0" w:rsidRDefault="00B85E9E">
            <w:pPr>
              <w:pStyle w:val="TableContents"/>
              <w:spacing w:after="120"/>
              <w:jc w:val="center"/>
            </w:pPr>
            <w:r>
              <w:lastRenderedPageBreak/>
              <w:t>21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AE2D624" w14:textId="77777777" w:rsidR="00475BA0" w:rsidRDefault="00B85E9E">
            <w:pPr>
              <w:pStyle w:val="PreformattedText"/>
              <w:spacing w:after="120"/>
            </w:pPr>
            <w:r>
              <w:t>Oriëntatiepolygoon</w:t>
            </w:r>
          </w:p>
        </w:tc>
      </w:tr>
    </w:tbl>
    <w:p w14:paraId="03D79827" w14:textId="77777777" w:rsidR="00475BA0" w:rsidRDefault="00B85E9E">
      <w:r>
        <w:t>De objecten met de laagste waarde in de kolom “Tekenvolgorde” worden als eerste getekend. De objecten met de hoogte waarde in de kolom “Tekenvolgorde” worden als laatste getekend.</w:t>
      </w:r>
    </w:p>
    <w:p w14:paraId="00F4B304" w14:textId="77777777" w:rsidR="00475BA0" w:rsidRDefault="00B85E9E">
      <w:proofErr w:type="spellStart"/>
      <w:r>
        <w:t>ExtraDetailinfo</w:t>
      </w:r>
      <w:proofErr w:type="spellEnd"/>
      <w:r>
        <w:t xml:space="preserve"> wordt op niveau 2 (lijn- en vlaksymbolen) en 17 (puntsymbolen) getekend.</w:t>
      </w:r>
    </w:p>
    <w:p w14:paraId="46843F53" w14:textId="77777777" w:rsidR="00475BA0" w:rsidRDefault="00B85E9E">
      <w:pPr>
        <w:pStyle w:val="Kop2"/>
        <w:numPr>
          <w:ilvl w:val="1"/>
          <w:numId w:val="2"/>
        </w:numPr>
      </w:pPr>
      <w:bookmarkStart w:id="245" w:name="__RefHeading___Toc6409_1469215086"/>
      <w:bookmarkStart w:id="246" w:name="_Toc42596153"/>
      <w:bookmarkEnd w:id="245"/>
      <w:r>
        <w:t>Objecten met extra geometrie</w:t>
      </w:r>
      <w:bookmarkEnd w:id="246"/>
    </w:p>
    <w:p w14:paraId="5A7E26B3" w14:textId="77777777" w:rsidR="00475BA0" w:rsidRDefault="00B85E9E">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349F7446" w14:textId="77777777" w:rsidR="00475BA0" w:rsidRDefault="00B85E9E">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643C73B3" w14:textId="77777777" w:rsidR="00475BA0" w:rsidRDefault="00B85E9E">
      <w:pPr>
        <w:pStyle w:val="Kop1"/>
        <w:numPr>
          <w:ilvl w:val="0"/>
          <w:numId w:val="0"/>
        </w:numPr>
      </w:pPr>
      <w:bookmarkStart w:id="247" w:name="__RefHeading___Toc6411_1469215086"/>
      <w:bookmarkStart w:id="248" w:name="_Toc42596154"/>
      <w:bookmarkEnd w:id="247"/>
      <w:r>
        <w:lastRenderedPageBreak/>
        <w:t>Verklarende woordenlijst</w:t>
      </w:r>
      <w:bookmarkEnd w:id="248"/>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4"/>
        <w:gridCol w:w="7265"/>
      </w:tblGrid>
      <w:tr w:rsidR="00475BA0" w14:paraId="146CE779" w14:textId="77777777">
        <w:trPr>
          <w:tblHeader/>
        </w:trPr>
        <w:tc>
          <w:tcPr>
            <w:tcW w:w="2354" w:type="dxa"/>
            <w:tcBorders>
              <w:top w:val="single" w:sz="2" w:space="0" w:color="000001"/>
              <w:left w:val="single" w:sz="2" w:space="0" w:color="000001"/>
              <w:bottom w:val="single" w:sz="2" w:space="0" w:color="000001"/>
            </w:tcBorders>
            <w:shd w:val="clear" w:color="auto" w:fill="808080"/>
          </w:tcPr>
          <w:p w14:paraId="7E2F84CC" w14:textId="77777777" w:rsidR="00475BA0" w:rsidRDefault="00B85E9E">
            <w:pPr>
              <w:pStyle w:val="TableHeading0"/>
              <w:spacing w:after="120"/>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tcBorders>
            <w:shd w:val="clear" w:color="auto" w:fill="808080"/>
          </w:tcPr>
          <w:p w14:paraId="00068019" w14:textId="77777777" w:rsidR="00475BA0" w:rsidRDefault="00B85E9E">
            <w:pPr>
              <w:pStyle w:val="TableHeading0"/>
              <w:spacing w:after="120"/>
            </w:pPr>
            <w:r>
              <w:rPr>
                <w:rFonts w:eastAsia="Lucida Sans Unicode" w:cs="Tahoma"/>
                <w:szCs w:val="20"/>
              </w:rPr>
              <w:t>Uitleg</w:t>
            </w:r>
          </w:p>
        </w:tc>
      </w:tr>
      <w:tr w:rsidR="00475BA0" w14:paraId="139832CC" w14:textId="77777777">
        <w:tc>
          <w:tcPr>
            <w:tcW w:w="2354" w:type="dxa"/>
            <w:tcBorders>
              <w:top w:val="single" w:sz="2" w:space="0" w:color="000001"/>
              <w:left w:val="single" w:sz="2" w:space="0" w:color="000001"/>
              <w:bottom w:val="single" w:sz="2" w:space="0" w:color="000001"/>
            </w:tcBorders>
            <w:shd w:val="clear" w:color="auto" w:fill="FFFFFF"/>
          </w:tcPr>
          <w:p w14:paraId="30F8BCC4" w14:textId="77777777" w:rsidR="00475BA0" w:rsidRDefault="00B85E9E">
            <w:pPr>
              <w:jc w:val="cente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16E67FD" w14:textId="77777777" w:rsidR="00475BA0" w:rsidRDefault="00B85E9E">
            <w:r>
              <w:rPr>
                <w:rFonts w:eastAsia="Tahoma" w:cs="Tahoma"/>
              </w:rPr>
              <w:t>Het Informatiemodel Kabels en Leidingen is opgezet om objectgericht ... uit te kunnen wisselen tussen partijen via de landelijke GML-standaard.</w:t>
            </w:r>
          </w:p>
        </w:tc>
      </w:tr>
      <w:tr w:rsidR="00475BA0" w14:paraId="5705104C" w14:textId="77777777">
        <w:tc>
          <w:tcPr>
            <w:tcW w:w="2354" w:type="dxa"/>
            <w:tcBorders>
              <w:top w:val="single" w:sz="2" w:space="0" w:color="000001"/>
              <w:left w:val="single" w:sz="2" w:space="0" w:color="000001"/>
              <w:bottom w:val="single" w:sz="2" w:space="0" w:color="000001"/>
            </w:tcBorders>
            <w:shd w:val="clear" w:color="auto" w:fill="FFFFFF"/>
          </w:tcPr>
          <w:p w14:paraId="50E18670" w14:textId="77777777" w:rsidR="00475BA0" w:rsidRDefault="00B85E9E">
            <w:pPr>
              <w:jc w:val="cente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76EF57B7" w14:textId="77777777" w:rsidR="00475BA0" w:rsidRDefault="00B85E9E">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475BA0" w14:paraId="5858F544" w14:textId="77777777">
        <w:tc>
          <w:tcPr>
            <w:tcW w:w="2354" w:type="dxa"/>
            <w:tcBorders>
              <w:top w:val="single" w:sz="2" w:space="0" w:color="000001"/>
              <w:left w:val="single" w:sz="2" w:space="0" w:color="000001"/>
              <w:bottom w:val="single" w:sz="2" w:space="0" w:color="000001"/>
            </w:tcBorders>
            <w:shd w:val="clear" w:color="auto" w:fill="FFFFFF"/>
          </w:tcPr>
          <w:p w14:paraId="784F2785" w14:textId="77777777" w:rsidR="00475BA0" w:rsidRDefault="00B85E9E">
            <w:pPr>
              <w:jc w:val="cente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0FAC1972" w14:textId="77777777" w:rsidR="00475BA0" w:rsidRDefault="00B85E9E">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475BA0" w14:paraId="15317052" w14:textId="77777777">
        <w:tc>
          <w:tcPr>
            <w:tcW w:w="2354" w:type="dxa"/>
            <w:tcBorders>
              <w:top w:val="single" w:sz="2" w:space="0" w:color="000001"/>
              <w:left w:val="single" w:sz="2" w:space="0" w:color="000001"/>
              <w:bottom w:val="single" w:sz="2" w:space="0" w:color="000001"/>
            </w:tcBorders>
            <w:shd w:val="clear" w:color="auto" w:fill="FFFFFF"/>
          </w:tcPr>
          <w:p w14:paraId="67C61D26" w14:textId="77777777" w:rsidR="00475BA0" w:rsidRDefault="00B85E9E">
            <w:pPr>
              <w:pStyle w:val="TableContents"/>
              <w:spacing w:after="120"/>
              <w:jc w:val="cente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365926C7"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475BA0" w14:paraId="798823B3" w14:textId="77777777">
        <w:tc>
          <w:tcPr>
            <w:tcW w:w="2354" w:type="dxa"/>
            <w:tcBorders>
              <w:top w:val="single" w:sz="2" w:space="0" w:color="000001"/>
              <w:left w:val="single" w:sz="2" w:space="0" w:color="000001"/>
              <w:bottom w:val="single" w:sz="2" w:space="0" w:color="000001"/>
            </w:tcBorders>
            <w:shd w:val="clear" w:color="auto" w:fill="FFFFFF"/>
          </w:tcPr>
          <w:p w14:paraId="24AEACF8" w14:textId="77777777" w:rsidR="00475BA0" w:rsidRDefault="00B85E9E">
            <w:pPr>
              <w:pStyle w:val="TableContents"/>
              <w:spacing w:after="120"/>
              <w:jc w:val="cente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C2E5BE4"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475BA0" w14:paraId="00EF4169" w14:textId="77777777">
        <w:tc>
          <w:tcPr>
            <w:tcW w:w="2354" w:type="dxa"/>
            <w:tcBorders>
              <w:top w:val="single" w:sz="2" w:space="0" w:color="000001"/>
              <w:left w:val="single" w:sz="2" w:space="0" w:color="000001"/>
              <w:bottom w:val="single" w:sz="2" w:space="0" w:color="000001"/>
            </w:tcBorders>
            <w:shd w:val="clear" w:color="auto" w:fill="FFFFFF"/>
          </w:tcPr>
          <w:p w14:paraId="76CE7D1D" w14:textId="77777777" w:rsidR="00475BA0" w:rsidRDefault="00B85E9E">
            <w:pPr>
              <w:pStyle w:val="TableContents"/>
              <w:spacing w:after="120"/>
              <w:jc w:val="cente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6AA2C1BC" w14:textId="77777777" w:rsidR="00475BA0" w:rsidRDefault="00B85E9E">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75AD1323" w14:textId="77777777" w:rsidR="00475BA0" w:rsidRDefault="00B85E9E">
      <w:pPr>
        <w:pStyle w:val="Kop11"/>
      </w:pPr>
      <w:r>
        <w:br w:type="page"/>
      </w:r>
    </w:p>
    <w:p w14:paraId="0BC41630" w14:textId="77777777" w:rsidR="00475BA0" w:rsidRDefault="00B85E9E">
      <w:pPr>
        <w:pStyle w:val="Kop1"/>
        <w:numPr>
          <w:ilvl w:val="0"/>
          <w:numId w:val="0"/>
        </w:numPr>
      </w:pPr>
      <w:bookmarkStart w:id="249" w:name="__RefHeading___Toc6413_1469215086"/>
      <w:bookmarkStart w:id="250" w:name="_Toc42596155"/>
      <w:bookmarkEnd w:id="249"/>
      <w:r>
        <w:lastRenderedPageBreak/>
        <w:t>Documentatie</w:t>
      </w:r>
      <w:bookmarkEnd w:id="250"/>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475BA0" w14:paraId="70E2743B"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7C93E0D0" w14:textId="77777777" w:rsidR="00475BA0" w:rsidRDefault="00B85E9E">
            <w:pPr>
              <w:pStyle w:val="TableHeading0"/>
              <w:numPr>
                <w:ilvl w:val="0"/>
                <w:numId w:val="3"/>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5024804D" w14:textId="77777777" w:rsidR="00475BA0" w:rsidRDefault="00B85E9E">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235AE3D0" w14:textId="77777777" w:rsidR="00475BA0" w:rsidRDefault="00B85E9E">
            <w:pPr>
              <w:pStyle w:val="TableHeading0"/>
              <w:numPr>
                <w:ilvl w:val="0"/>
                <w:numId w:val="3"/>
              </w:numPr>
              <w:spacing w:after="120"/>
            </w:pPr>
            <w:r>
              <w:rPr>
                <w:rFonts w:eastAsia="Lucida Sans Unicode" w:cs="Tahoma"/>
                <w:szCs w:val="20"/>
              </w:rPr>
              <w:t>Versie</w:t>
            </w:r>
          </w:p>
        </w:tc>
      </w:tr>
      <w:tr w:rsidR="00475BA0" w14:paraId="172897D7" w14:textId="77777777">
        <w:tc>
          <w:tcPr>
            <w:tcW w:w="7476" w:type="dxa"/>
            <w:tcBorders>
              <w:top w:val="single" w:sz="2" w:space="0" w:color="000001"/>
              <w:left w:val="single" w:sz="2" w:space="0" w:color="000001"/>
              <w:bottom w:val="single" w:sz="2" w:space="0" w:color="000001"/>
            </w:tcBorders>
            <w:shd w:val="clear" w:color="auto" w:fill="FFFFFF"/>
          </w:tcPr>
          <w:p w14:paraId="3A91FB30" w14:textId="77777777" w:rsidR="00475BA0" w:rsidRDefault="00B85E9E">
            <w:pPr>
              <w:pStyle w:val="TableContents"/>
              <w:numPr>
                <w:ilvl w:val="0"/>
                <w:numId w:val="3"/>
              </w:numPr>
              <w:spacing w:after="120"/>
            </w:pPr>
            <w:r>
              <w:rPr>
                <w:rFonts w:eastAsia="Lucida Sans Unicode" w:cs="Tahoma"/>
                <w:szCs w:val="20"/>
                <w:lang w:val="en-US"/>
              </w:rPr>
              <w:t>Styled Layer Descriptor Profile of the Web Map Service Implementation Specification</w:t>
            </w:r>
          </w:p>
          <w:p w14:paraId="0D5E2EBE" w14:textId="77777777" w:rsidR="00475BA0" w:rsidRDefault="00F07CFB">
            <w:pPr>
              <w:pStyle w:val="TableContents"/>
              <w:numPr>
                <w:ilvl w:val="0"/>
                <w:numId w:val="3"/>
              </w:numPr>
              <w:spacing w:after="120"/>
            </w:pPr>
            <w:hyperlink r:id="rId101">
              <w:r w:rsidR="00B85E9E">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7133DB61" w14:textId="77777777" w:rsidR="00475BA0" w:rsidRDefault="00B85E9E">
            <w:pPr>
              <w:pStyle w:val="TableContents"/>
              <w:numPr>
                <w:ilvl w:val="0"/>
                <w:numId w:val="3"/>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D740675" w14:textId="77777777" w:rsidR="00475BA0" w:rsidRDefault="00B85E9E">
            <w:pPr>
              <w:pStyle w:val="TableContents"/>
              <w:numPr>
                <w:ilvl w:val="0"/>
                <w:numId w:val="3"/>
              </w:numPr>
              <w:spacing w:after="120"/>
              <w:jc w:val="center"/>
            </w:pPr>
            <w:r>
              <w:rPr>
                <w:rFonts w:eastAsia="Lucida Sans Unicode" w:cs="Tahoma"/>
                <w:szCs w:val="20"/>
              </w:rPr>
              <w:t>1.1</w:t>
            </w:r>
          </w:p>
        </w:tc>
      </w:tr>
      <w:tr w:rsidR="00475BA0" w14:paraId="5A50105B" w14:textId="77777777">
        <w:tc>
          <w:tcPr>
            <w:tcW w:w="7476" w:type="dxa"/>
            <w:tcBorders>
              <w:top w:val="single" w:sz="2" w:space="0" w:color="000001"/>
              <w:left w:val="single" w:sz="2" w:space="0" w:color="000001"/>
              <w:bottom w:val="single" w:sz="2" w:space="0" w:color="000001"/>
            </w:tcBorders>
            <w:shd w:val="clear" w:color="auto" w:fill="FFFFFF"/>
          </w:tcPr>
          <w:p w14:paraId="0B55C4C9" w14:textId="77777777" w:rsidR="00475BA0" w:rsidRDefault="00B85E9E">
            <w:pPr>
              <w:pStyle w:val="TableContents"/>
              <w:numPr>
                <w:ilvl w:val="0"/>
                <w:numId w:val="3"/>
              </w:numPr>
              <w:spacing w:after="120"/>
            </w:pPr>
            <w:r>
              <w:rPr>
                <w:rFonts w:eastAsia="Lucida Sans Unicode" w:cs="Tahoma"/>
                <w:szCs w:val="20"/>
              </w:rPr>
              <w:t>Handreiking Visualisatie</w:t>
            </w:r>
          </w:p>
          <w:p w14:paraId="746B16E7" w14:textId="77777777" w:rsidR="00475BA0" w:rsidRDefault="00F07CFB">
            <w:pPr>
              <w:pStyle w:val="TableContents"/>
              <w:numPr>
                <w:ilvl w:val="0"/>
                <w:numId w:val="3"/>
              </w:numPr>
              <w:spacing w:after="120"/>
            </w:pPr>
            <w:hyperlink r:id="rId102">
              <w:r w:rsidR="00B85E9E">
                <w:rPr>
                  <w:rStyle w:val="InternetLink"/>
                </w:rPr>
                <w:t>http://www.geonovum.nl/geostandaarden/richtlijnen/handreiking-webcartografie</w:t>
              </w:r>
            </w:hyperlink>
            <w:r w:rsidR="00B85E9E">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4B5A8B7C" w14:textId="77777777" w:rsidR="00475BA0" w:rsidRDefault="00B85E9E">
            <w:pPr>
              <w:pStyle w:val="TableContents"/>
              <w:numPr>
                <w:ilvl w:val="0"/>
                <w:numId w:val="3"/>
              </w:numPr>
              <w:spacing w:after="120"/>
            </w:pPr>
            <w:proofErr w:type="spellStart"/>
            <w:r>
              <w:rPr>
                <w:rFonts w:eastAsia="Lucida Sans Unicode" w:cs="Tahoma"/>
                <w:szCs w:val="20"/>
              </w:rP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A5FFB7" w14:textId="77777777" w:rsidR="00475BA0" w:rsidRDefault="00B85E9E">
            <w:pPr>
              <w:pStyle w:val="TableContents"/>
              <w:numPr>
                <w:ilvl w:val="0"/>
                <w:numId w:val="3"/>
              </w:numPr>
              <w:spacing w:after="120"/>
              <w:jc w:val="center"/>
            </w:pPr>
            <w:r>
              <w:rPr>
                <w:rFonts w:eastAsia="Lucida Sans Unicode" w:cs="Tahoma"/>
                <w:szCs w:val="20"/>
              </w:rPr>
              <w:t>1.0</w:t>
            </w:r>
          </w:p>
        </w:tc>
      </w:tr>
      <w:tr w:rsidR="00475BA0" w14:paraId="6889582C" w14:textId="77777777">
        <w:tc>
          <w:tcPr>
            <w:tcW w:w="7476" w:type="dxa"/>
            <w:tcBorders>
              <w:top w:val="single" w:sz="2" w:space="0" w:color="000001"/>
              <w:left w:val="single" w:sz="2" w:space="0" w:color="000001"/>
              <w:bottom w:val="single" w:sz="2" w:space="0" w:color="000001"/>
            </w:tcBorders>
            <w:shd w:val="clear" w:color="auto" w:fill="FFFFFF"/>
          </w:tcPr>
          <w:p w14:paraId="4C905D15" w14:textId="77777777" w:rsidR="00475BA0" w:rsidRDefault="00B85E9E">
            <w:pPr>
              <w:pStyle w:val="TableContents"/>
              <w:numPr>
                <w:ilvl w:val="0"/>
                <w:numId w:val="3"/>
              </w:numPr>
              <w:spacing w:after="120"/>
            </w:pPr>
            <w:r>
              <w:t xml:space="preserve">Nederlandse Richtlijn </w:t>
            </w:r>
            <w:proofErr w:type="spellStart"/>
            <w:r>
              <w:t>Tiling</w:t>
            </w:r>
            <w:proofErr w:type="spellEnd"/>
          </w:p>
          <w:p w14:paraId="594FC94A" w14:textId="77777777" w:rsidR="00475BA0" w:rsidRDefault="00B85E9E">
            <w:pPr>
              <w:pStyle w:val="TableContents"/>
              <w:numPr>
                <w:ilvl w:val="0"/>
                <w:numId w:val="3"/>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64EA13D7" w14:textId="77777777" w:rsidR="00475BA0" w:rsidRDefault="00B85E9E">
            <w:pPr>
              <w:pStyle w:val="TableContents"/>
              <w:numPr>
                <w:ilvl w:val="3"/>
                <w:numId w:val="3"/>
              </w:numPr>
              <w:spacing w:after="120"/>
            </w:pPr>
            <w:proofErr w:type="spellStart"/>
            <w: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30817E5" w14:textId="77777777" w:rsidR="00475BA0" w:rsidRDefault="00B85E9E">
            <w:pPr>
              <w:pStyle w:val="TableContents"/>
              <w:numPr>
                <w:ilvl w:val="0"/>
                <w:numId w:val="3"/>
              </w:numPr>
              <w:spacing w:after="120"/>
              <w:jc w:val="center"/>
            </w:pPr>
            <w:r>
              <w:t>1.1</w:t>
            </w:r>
          </w:p>
        </w:tc>
      </w:tr>
    </w:tbl>
    <w:p w14:paraId="780881BA" w14:textId="77777777" w:rsidR="00475BA0" w:rsidRDefault="00475BA0">
      <w:pPr>
        <w:pStyle w:val="Heading"/>
        <w:numPr>
          <w:ilvl w:val="0"/>
          <w:numId w:val="3"/>
        </w:numPr>
      </w:pPr>
    </w:p>
    <w:p w14:paraId="7965A312" w14:textId="77777777" w:rsidR="00475BA0" w:rsidRDefault="00475BA0"/>
    <w:p w14:paraId="4B2DD5F6" w14:textId="77777777" w:rsidR="00475BA0" w:rsidRDefault="00475BA0"/>
    <w:sectPr w:rsidR="00475BA0">
      <w:headerReference w:type="default" r:id="rId103"/>
      <w:footerReference w:type="default" r:id="rId104"/>
      <w:pgSz w:w="11906" w:h="16838"/>
      <w:pgMar w:top="1134" w:right="1134" w:bottom="2256" w:left="1134" w:header="0" w:footer="1134" w:gutter="0"/>
      <w:cols w:space="708"/>
      <w:formProt w:val="0"/>
      <w:docGrid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02A2" w14:textId="77777777" w:rsidR="00B85E9E" w:rsidRDefault="00B85E9E">
      <w:r>
        <w:separator/>
      </w:r>
    </w:p>
  </w:endnote>
  <w:endnote w:type="continuationSeparator" w:id="0">
    <w:p w14:paraId="762E1B3B" w14:textId="77777777" w:rsidR="00B85E9E" w:rsidRDefault="00B8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CEEA" w14:textId="77777777" w:rsidR="003B728E" w:rsidRDefault="003B72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475BA0" w14:paraId="42F241E9" w14:textId="77777777">
      <w:tc>
        <w:tcPr>
          <w:tcW w:w="9052" w:type="dxa"/>
          <w:shd w:val="clear" w:color="auto" w:fill="FFFFFF"/>
        </w:tcPr>
        <w:p w14:paraId="0DD92F60" w14:textId="77777777" w:rsidR="00475BA0" w:rsidRDefault="00B85E9E">
          <w:pPr>
            <w:pStyle w:val="TableContents"/>
            <w:jc w:val="center"/>
          </w:pPr>
          <w:r>
            <w:t>Handreiking visualisatieregels – PMKL,  versie 2.0.io</w:t>
          </w:r>
        </w:p>
      </w:tc>
      <w:tc>
        <w:tcPr>
          <w:tcW w:w="556" w:type="dxa"/>
          <w:shd w:val="clear" w:color="auto" w:fill="FFFFFF"/>
        </w:tcPr>
        <w:p w14:paraId="5FFB3377" w14:textId="77777777" w:rsidR="00475BA0" w:rsidRDefault="00B85E9E">
          <w:pPr>
            <w:jc w:val="right"/>
          </w:pPr>
          <w:r>
            <w:fldChar w:fldCharType="begin"/>
          </w:r>
          <w:r>
            <w:instrText>PAGE</w:instrText>
          </w:r>
          <w:r>
            <w:fldChar w:fldCharType="separate"/>
          </w:r>
          <w:r>
            <w:t>1</w:t>
          </w:r>
          <w:r>
            <w:fldChar w:fldCharType="end"/>
          </w:r>
        </w:p>
      </w:tc>
    </w:tr>
  </w:tbl>
  <w:p w14:paraId="62D74DC7" w14:textId="77777777" w:rsidR="00475BA0" w:rsidRDefault="00475B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6075C" w14:textId="77777777" w:rsidR="003B728E" w:rsidRDefault="003B728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DB28" w14:textId="77777777" w:rsidR="00475BA0" w:rsidRDefault="00475B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1AFD" w14:textId="77777777" w:rsidR="00B85E9E" w:rsidRDefault="00B85E9E">
      <w:r>
        <w:separator/>
      </w:r>
    </w:p>
  </w:footnote>
  <w:footnote w:type="continuationSeparator" w:id="0">
    <w:p w14:paraId="25B8307A" w14:textId="77777777" w:rsidR="00B85E9E" w:rsidRDefault="00B85E9E">
      <w:r>
        <w:continuationSeparator/>
      </w:r>
    </w:p>
  </w:footnote>
  <w:footnote w:id="1">
    <w:p w14:paraId="4FB1DE7A" w14:textId="77777777" w:rsidR="00475BA0" w:rsidRDefault="00B85E9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F0DB" w14:textId="77777777" w:rsidR="003B728E" w:rsidRDefault="003B72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4CEB4" w14:textId="77777777" w:rsidR="00475BA0" w:rsidRDefault="00475BA0">
    <w:pPr>
      <w:pStyle w:val="Koptekst"/>
    </w:pPr>
  </w:p>
  <w:p w14:paraId="1B9A95D3" w14:textId="77777777" w:rsidR="00475BA0" w:rsidRDefault="00475BA0">
    <w:pPr>
      <w:pStyle w:val="Koptekst"/>
    </w:pPr>
  </w:p>
  <w:p w14:paraId="14728F9B" w14:textId="77777777" w:rsidR="00475BA0" w:rsidRDefault="00475BA0">
    <w:pPr>
      <w:pStyle w:val="Koptekst"/>
    </w:pPr>
  </w:p>
  <w:p w14:paraId="09FBD985" w14:textId="77777777" w:rsidR="00475BA0" w:rsidRDefault="00475BA0">
    <w:pPr>
      <w:pStyle w:val="Koptekst"/>
    </w:pPr>
  </w:p>
  <w:p w14:paraId="1DD47D3D" w14:textId="77777777" w:rsidR="00475BA0" w:rsidRDefault="00475BA0">
    <w:pPr>
      <w:pStyle w:val="Koptekst"/>
    </w:pPr>
  </w:p>
  <w:p w14:paraId="7BD5504B" w14:textId="77777777" w:rsidR="00475BA0" w:rsidRDefault="00475BA0">
    <w:pPr>
      <w:pStyle w:val="Koptekst"/>
    </w:pPr>
  </w:p>
  <w:p w14:paraId="417643DC" w14:textId="77777777" w:rsidR="00475BA0" w:rsidRDefault="00475BA0">
    <w:pPr>
      <w:pStyle w:val="Koptekst"/>
    </w:pPr>
  </w:p>
  <w:p w14:paraId="71161713" w14:textId="77777777" w:rsidR="00475BA0" w:rsidRDefault="00475BA0">
    <w:pPr>
      <w:pStyle w:val="Koptekst"/>
    </w:pPr>
  </w:p>
  <w:p w14:paraId="77803108" w14:textId="77777777" w:rsidR="00475BA0" w:rsidRDefault="00475BA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981D" w14:textId="77777777" w:rsidR="003B728E" w:rsidRDefault="003B728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5D9FD" w14:textId="77777777" w:rsidR="00475BA0" w:rsidRDefault="00475BA0">
    <w:pPr>
      <w:pStyle w:val="Koptekst"/>
    </w:pPr>
  </w:p>
  <w:p w14:paraId="4E589DD8" w14:textId="77777777" w:rsidR="00475BA0" w:rsidRDefault="00475BA0">
    <w:pPr>
      <w:pStyle w:val="Koptekst"/>
    </w:pPr>
  </w:p>
  <w:p w14:paraId="38AC46A1" w14:textId="77777777" w:rsidR="00475BA0" w:rsidRDefault="00475BA0">
    <w:pPr>
      <w:pStyle w:val="Koptekst"/>
    </w:pPr>
  </w:p>
  <w:p w14:paraId="441E5C30" w14:textId="77777777" w:rsidR="00475BA0" w:rsidRDefault="00475BA0">
    <w:pPr>
      <w:pStyle w:val="Koptekst"/>
    </w:pPr>
  </w:p>
  <w:p w14:paraId="5BC38523" w14:textId="77777777" w:rsidR="00475BA0" w:rsidRDefault="00475BA0">
    <w:pPr>
      <w:pStyle w:val="Koptekst"/>
    </w:pPr>
  </w:p>
  <w:p w14:paraId="76D77889" w14:textId="77777777" w:rsidR="00475BA0" w:rsidRDefault="00475BA0">
    <w:pPr>
      <w:pStyle w:val="Koptekst"/>
    </w:pPr>
  </w:p>
  <w:p w14:paraId="43382465" w14:textId="77777777" w:rsidR="00475BA0" w:rsidRDefault="00475BA0">
    <w:pPr>
      <w:pStyle w:val="Koptekst"/>
    </w:pPr>
  </w:p>
  <w:p w14:paraId="5BD8FDA6" w14:textId="77777777" w:rsidR="00475BA0" w:rsidRDefault="00475BA0">
    <w:pPr>
      <w:pStyle w:val="Koptekst"/>
    </w:pPr>
  </w:p>
  <w:p w14:paraId="2E87A3AB" w14:textId="77777777" w:rsidR="00475BA0" w:rsidRDefault="00475B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011F"/>
    <w:multiLevelType w:val="multilevel"/>
    <w:tmpl w:val="43EAD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94DC8"/>
    <w:multiLevelType w:val="multilevel"/>
    <w:tmpl w:val="4E9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D64190"/>
    <w:multiLevelType w:val="multilevel"/>
    <w:tmpl w:val="C5CCC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7075F7"/>
    <w:multiLevelType w:val="multilevel"/>
    <w:tmpl w:val="D1EE2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540EE"/>
    <w:multiLevelType w:val="multilevel"/>
    <w:tmpl w:val="51628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134A5C"/>
    <w:multiLevelType w:val="multilevel"/>
    <w:tmpl w:val="FBE89A1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4C7EF6"/>
    <w:multiLevelType w:val="multilevel"/>
    <w:tmpl w:val="102482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EC6456"/>
    <w:multiLevelType w:val="multilevel"/>
    <w:tmpl w:val="0254A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620B94"/>
    <w:multiLevelType w:val="multilevel"/>
    <w:tmpl w:val="D220B190"/>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0A46816"/>
    <w:multiLevelType w:val="multilevel"/>
    <w:tmpl w:val="DEB6A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887CC5"/>
    <w:multiLevelType w:val="multilevel"/>
    <w:tmpl w:val="D144A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87AF0"/>
    <w:multiLevelType w:val="multilevel"/>
    <w:tmpl w:val="322AD1D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2AD722C0"/>
    <w:multiLevelType w:val="multilevel"/>
    <w:tmpl w:val="B0EE5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DB319C"/>
    <w:multiLevelType w:val="multilevel"/>
    <w:tmpl w:val="F2B4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2E0773F"/>
    <w:multiLevelType w:val="multilevel"/>
    <w:tmpl w:val="0A7456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6E47E93"/>
    <w:multiLevelType w:val="multilevel"/>
    <w:tmpl w:val="20327A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2128C7"/>
    <w:multiLevelType w:val="multilevel"/>
    <w:tmpl w:val="2874727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72206D0"/>
    <w:multiLevelType w:val="multilevel"/>
    <w:tmpl w:val="1A6853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C393C9B"/>
    <w:multiLevelType w:val="multilevel"/>
    <w:tmpl w:val="7892157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E412F81"/>
    <w:multiLevelType w:val="multilevel"/>
    <w:tmpl w:val="416ADE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5ECA31DB"/>
    <w:multiLevelType w:val="multilevel"/>
    <w:tmpl w:val="DB5E4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A21218"/>
    <w:multiLevelType w:val="multilevel"/>
    <w:tmpl w:val="D2EAF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2302D8"/>
    <w:multiLevelType w:val="multilevel"/>
    <w:tmpl w:val="8710D7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6B323388"/>
    <w:multiLevelType w:val="multilevel"/>
    <w:tmpl w:val="38707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3145CA"/>
    <w:multiLevelType w:val="multilevel"/>
    <w:tmpl w:val="5576116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15"/>
  </w:num>
  <w:num w:numId="3">
    <w:abstractNumId w:val="0"/>
  </w:num>
  <w:num w:numId="4">
    <w:abstractNumId w:val="2"/>
  </w:num>
  <w:num w:numId="5">
    <w:abstractNumId w:val="3"/>
  </w:num>
  <w:num w:numId="6">
    <w:abstractNumId w:val="9"/>
  </w:num>
  <w:num w:numId="7">
    <w:abstractNumId w:val="6"/>
  </w:num>
  <w:num w:numId="8">
    <w:abstractNumId w:val="7"/>
  </w:num>
  <w:num w:numId="9">
    <w:abstractNumId w:val="12"/>
  </w:num>
  <w:num w:numId="10">
    <w:abstractNumId w:val="20"/>
  </w:num>
  <w:num w:numId="11">
    <w:abstractNumId w:val="4"/>
  </w:num>
  <w:num w:numId="12">
    <w:abstractNumId w:val="23"/>
  </w:num>
  <w:num w:numId="13">
    <w:abstractNumId w:val="14"/>
  </w:num>
  <w:num w:numId="14">
    <w:abstractNumId w:val="21"/>
  </w:num>
  <w:num w:numId="15">
    <w:abstractNumId w:val="10"/>
  </w:num>
  <w:num w:numId="16">
    <w:abstractNumId w:val="24"/>
  </w:num>
  <w:num w:numId="17">
    <w:abstractNumId w:val="16"/>
  </w:num>
  <w:num w:numId="18">
    <w:abstractNumId w:val="11"/>
  </w:num>
  <w:num w:numId="19">
    <w:abstractNumId w:val="22"/>
  </w:num>
  <w:num w:numId="20">
    <w:abstractNumId w:val="5"/>
  </w:num>
  <w:num w:numId="21">
    <w:abstractNumId w:val="18"/>
  </w:num>
  <w:num w:numId="22">
    <w:abstractNumId w:val="17"/>
  </w:num>
  <w:num w:numId="23">
    <w:abstractNumId w:val="19"/>
  </w:num>
  <w:num w:numId="24">
    <w:abstractNumId w:val="13"/>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o, Wil">
    <w15:presenceInfo w15:providerId="AD" w15:userId="S::wil.lambo@kpn.com::eb76aa0e-b5f9-42f3-85bf-a473c51e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A0"/>
    <w:rsid w:val="003B728E"/>
    <w:rsid w:val="00475BA0"/>
    <w:rsid w:val="00B85E9E"/>
    <w:rsid w:val="00F07CFB"/>
    <w:rsid w:val="00F27B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FFFE"/>
  <w15:docId w15:val="{5B25E6D6-0ADC-4E76-9A2C-AB5A000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3.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png"/><Relationship Id="rId89" Type="http://schemas.openxmlformats.org/officeDocument/2006/relationships/image" Target="media/image68.png"/><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0.png"/><Relationship Id="rId92" Type="http://schemas.openxmlformats.org/officeDocument/2006/relationships/image" Target="media/image71.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8.png"/><Relationship Id="rId107" Type="http://schemas.openxmlformats.org/officeDocument/2006/relationships/theme" Target="theme/theme1.xml"/><Relationship Id="rId11" Type="http://schemas.openxmlformats.org/officeDocument/2006/relationships/hyperlink" Target="http://www.geonovum.n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74" Type="http://schemas.openxmlformats.org/officeDocument/2006/relationships/image" Target="media/image53.png"/><Relationship Id="rId79" Type="http://schemas.openxmlformats.org/officeDocument/2006/relationships/image" Target="media/image58.png"/><Relationship Id="rId87" Type="http://schemas.openxmlformats.org/officeDocument/2006/relationships/image" Target="media/image66.png"/><Relationship Id="rId102" Type="http://schemas.openxmlformats.org/officeDocument/2006/relationships/hyperlink" Target="http://www.geonovum.nl/geostandaarden/richtlijnen/handreiking-webcartografie" TargetMode="External"/><Relationship Id="rId5" Type="http://schemas.openxmlformats.org/officeDocument/2006/relationships/footnotes" Target="footnotes.xml"/><Relationship Id="rId61" Type="http://schemas.openxmlformats.org/officeDocument/2006/relationships/image" Target="media/image40.png"/><Relationship Id="rId82" Type="http://schemas.openxmlformats.org/officeDocument/2006/relationships/image" Target="media/image61.png"/><Relationship Id="rId90" Type="http://schemas.openxmlformats.org/officeDocument/2006/relationships/image" Target="media/image69.png"/><Relationship Id="rId95" Type="http://schemas.openxmlformats.org/officeDocument/2006/relationships/image" Target="media/image74.png"/><Relationship Id="rId19" Type="http://schemas.openxmlformats.org/officeDocument/2006/relationships/footer" Target="footer2.xml"/><Relationship Id="rId14" Type="http://schemas.openxmlformats.org/officeDocument/2006/relationships/hyperlink" Target="https://github.com/Geonovum/imkl2015-review/issues" TargetMode="External"/><Relationship Id="rId22" Type="http://schemas.openxmlformats.org/officeDocument/2006/relationships/hyperlink" Target="mailto:info@geonovum.n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png"/><Relationship Id="rId77" Type="http://schemas.openxmlformats.org/officeDocument/2006/relationships/image" Target="media/image56.png"/><Relationship Id="rId100" Type="http://schemas.openxmlformats.org/officeDocument/2006/relationships/image" Target="media/image79.png"/><Relationship Id="rId105" Type="http://schemas.openxmlformats.org/officeDocument/2006/relationships/fontTable" Target="fontTable.xml"/><Relationship Id="rId8" Type="http://schemas.openxmlformats.org/officeDocument/2006/relationships/hyperlink" Target="http://www.geonovum.nl/" TargetMode="External"/><Relationship Id="rId51" Type="http://schemas.openxmlformats.org/officeDocument/2006/relationships/image" Target="media/image30.png"/><Relationship Id="rId72" Type="http://schemas.openxmlformats.org/officeDocument/2006/relationships/image" Target="media/image51.png"/><Relationship Id="rId80" Type="http://schemas.openxmlformats.org/officeDocument/2006/relationships/image" Target="media/image59.png"/><Relationship Id="rId85" Type="http://schemas.openxmlformats.org/officeDocument/2006/relationships/image" Target="media/image64.png"/><Relationship Id="rId93" Type="http://schemas.openxmlformats.org/officeDocument/2006/relationships/image" Target="media/image72.png"/><Relationship Id="rId98"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header" Target="header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6.png"/><Relationship Id="rId103" Type="http://schemas.openxmlformats.org/officeDocument/2006/relationships/header" Target="header4.xml"/><Relationship Id="rId20" Type="http://schemas.openxmlformats.org/officeDocument/2006/relationships/header" Target="header3.xm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image" Target="media/image49.png"/><Relationship Id="rId75" Type="http://schemas.openxmlformats.org/officeDocument/2006/relationships/image" Target="media/image54.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106" Type="http://schemas.microsoft.com/office/2011/relationships/people" Target="people.xml"/><Relationship Id="rId10" Type="http://schemas.openxmlformats.org/officeDocument/2006/relationships/hyperlink" Target="https://webmapper.net/"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hyperlink" Target="http://portal.opengeospatial.org/files/?artifact_id=12637" TargetMode="Externa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footer" Target="footer1.xm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5.png"/><Relationship Id="rId97" Type="http://schemas.openxmlformats.org/officeDocument/2006/relationships/image" Target="media/image76.png"/><Relationship Id="rId104" Type="http://schemas.openxmlformats.org/officeDocument/2006/relationships/footer" Target="footer4.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69</Pages>
  <Words>11397</Words>
  <Characters>62688</Characters>
  <Application>Microsoft Office Word</Application>
  <DocSecurity>0</DocSecurity>
  <Lines>522</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Lambo, Wil</cp:lastModifiedBy>
  <cp:revision>3</cp:revision>
  <cp:lastPrinted>2018-02-19T14:22:00Z</cp:lastPrinted>
  <dcterms:created xsi:type="dcterms:W3CDTF">2020-06-27T13:06:00Z</dcterms:created>
  <dcterms:modified xsi:type="dcterms:W3CDTF">2020-06-27T13:33:00Z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d2dc6f62-bb58-4b94-b6ca-9af54699d31b_Enabled">
    <vt:lpwstr>True</vt:lpwstr>
  </property>
  <property fmtid="{D5CDD505-2E9C-101B-9397-08002B2CF9AE}" pid="9" name="MSIP_Label_d2dc6f62-bb58-4b94-b6ca-9af54699d31b_SiteId">
    <vt:lpwstr>d7790549-8c35-40ea-ad75-954ac3e86be8</vt:lpwstr>
  </property>
  <property fmtid="{D5CDD505-2E9C-101B-9397-08002B2CF9AE}" pid="10" name="MSIP_Label_d2dc6f62-bb58-4b94-b6ca-9af54699d31b_Owner">
    <vt:lpwstr>wil.lambo@kpn.com</vt:lpwstr>
  </property>
  <property fmtid="{D5CDD505-2E9C-101B-9397-08002B2CF9AE}" pid="11" name="MSIP_Label_d2dc6f62-bb58-4b94-b6ca-9af54699d31b_SetDate">
    <vt:lpwstr>2020-06-27T13:06:19.8359428Z</vt:lpwstr>
  </property>
  <property fmtid="{D5CDD505-2E9C-101B-9397-08002B2CF9AE}" pid="12" name="MSIP_Label_d2dc6f62-bb58-4b94-b6ca-9af54699d31b_Name">
    <vt:lpwstr>Intern gebruik</vt:lpwstr>
  </property>
  <property fmtid="{D5CDD505-2E9C-101B-9397-08002B2CF9AE}" pid="13" name="MSIP_Label_d2dc6f62-bb58-4b94-b6ca-9af54699d31b_Application">
    <vt:lpwstr>Microsoft Azure Information Protection</vt:lpwstr>
  </property>
  <property fmtid="{D5CDD505-2E9C-101B-9397-08002B2CF9AE}" pid="14" name="MSIP_Label_d2dc6f62-bb58-4b94-b6ca-9af54699d31b_ActionId">
    <vt:lpwstr>d15f8254-7b2a-480f-9029-3406d0ce593f</vt:lpwstr>
  </property>
  <property fmtid="{D5CDD505-2E9C-101B-9397-08002B2CF9AE}" pid="15" name="MSIP_Label_d2dc6f62-bb58-4b94-b6ca-9af54699d31b_Extended_MSFT_Method">
    <vt:lpwstr>Automatic</vt:lpwstr>
  </property>
  <property fmtid="{D5CDD505-2E9C-101B-9397-08002B2CF9AE}" pid="16" name="Sensitivity">
    <vt:lpwstr>Intern gebruik</vt:lpwstr>
  </property>
</Properties>
</file>