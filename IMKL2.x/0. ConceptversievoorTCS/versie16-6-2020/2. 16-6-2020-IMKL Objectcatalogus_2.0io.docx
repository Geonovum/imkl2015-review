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966651"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sidR="00160954">
                      <w:rPr>
                        <w:sz w:val="20"/>
                        <w:szCs w:val="20"/>
                      </w:rPr>
                      <w:t>Informatiemodel Kabels en Leidingen (IMKL)</w:t>
                    </w:r>
                  </w:ins>
                  <w:del w:id="2" w:author="Paul Janssen" w:date="2020-06-11T10:16:00Z">
                    <w:r w:rsidDel="00160954">
                      <w:rPr>
                        <w:sz w:val="20"/>
                        <w:szCs w:val="20"/>
                      </w:rPr>
                      <w:delText>IMKL – Dataspecificatie Utiliteitsnetten</w:delText>
                    </w:r>
                  </w:del>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966651">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5FA7" w:rsidRPr="00672722" w:rsidRDefault="00135FA7" w:rsidP="00813CE2">
                  <w:pPr>
                    <w:rPr>
                      <w:b/>
                    </w:rPr>
                  </w:pPr>
                  <w:r>
                    <w:rPr>
                      <w:b/>
                    </w:rPr>
                    <w:t>rechtenbeleid</w:t>
                  </w:r>
                </w:p>
                <w:p w14:paraId="6A161A21" w14:textId="3F95E72C" w:rsidR="00135FA7" w:rsidRDefault="00135FA7" w:rsidP="00813CE2">
                  <w:pPr>
                    <w:ind w:left="709" w:firstLine="709"/>
                  </w:pPr>
                  <w:r w:rsidRPr="00D774FF">
                    <w:t>Naamsvermelding-</w:t>
                  </w:r>
                  <w:proofErr w:type="spellStart"/>
                  <w:r w:rsidRPr="00D774FF">
                    <w:t>GeenAfgeleideWerken</w:t>
                  </w:r>
                  <w:proofErr w:type="spellEnd"/>
                  <w:r w:rsidRPr="00D774FF">
                    <w:t xml:space="preserve"> </w:t>
                  </w:r>
                  <w:del w:id="3" w:author="Paul Janssen" w:date="2020-06-16T16:40:00Z">
                    <w:r w:rsidRPr="00D774FF" w:rsidDel="000955F0">
                      <w:delText>3</w:delText>
                    </w:r>
                  </w:del>
                  <w:ins w:id="4" w:author="Paul Janssen" w:date="2020-06-16T16:40:00Z">
                    <w:r w:rsidR="000955F0">
                      <w:t>4</w:t>
                    </w:r>
                  </w:ins>
                  <w:r w:rsidRPr="00D774FF">
                    <w:t>.0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v:textbox>
            <w10:wrap type="square"/>
          </v:shape>
        </w:pict>
      </w:r>
      <w:r w:rsidR="00966651">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v:textbox>
            <w10:wrap type="square"/>
          </v:shape>
        </w:pict>
      </w:r>
      <w:r w:rsidR="00966651">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5FA7" w:rsidRDefault="00135FA7" w:rsidP="00672722">
                  <w:pPr>
                    <w:jc w:val="left"/>
                    <w:rPr>
                      <w:b/>
                    </w:rPr>
                  </w:pPr>
                  <w:r w:rsidRPr="00672722">
                    <w:rPr>
                      <w:b/>
                    </w:rPr>
                    <w:t>datum</w:t>
                  </w:r>
                </w:p>
                <w:p w14:paraId="67CDDD0C" w14:textId="418EF3C5" w:rsidR="00135FA7" w:rsidRPr="004419AB" w:rsidRDefault="00135FA7" w:rsidP="00672722">
                  <w:pPr>
                    <w:jc w:val="left"/>
                  </w:pPr>
                  <w:del w:id="5" w:author="Paul Janssen" w:date="2020-06-16T16:34:00Z">
                    <w:r w:rsidDel="00534EC4">
                      <w:delText xml:space="preserve">6 </w:delText>
                    </w:r>
                  </w:del>
                  <w:ins w:id="6" w:author="Paul Janssen" w:date="2020-06-16T16:34:00Z">
                    <w:r w:rsidR="00534EC4">
                      <w:t>16</w:t>
                    </w:r>
                    <w:r w:rsidR="00534EC4">
                      <w:t xml:space="preserve"> </w:t>
                    </w:r>
                  </w:ins>
                  <w:r>
                    <w:t>juni 2020</w:t>
                  </w:r>
                </w:p>
              </w:txbxContent>
            </v:textbox>
            <w10:wrap type="square"/>
          </v:shape>
        </w:pict>
      </w:r>
      <w:r w:rsidR="00966651">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5FA7" w:rsidRPr="00D761FB" w:rsidRDefault="00135FA7" w:rsidP="00796267">
                  <w:pPr>
                    <w:rPr>
                      <w:sz w:val="24"/>
                      <w:szCs w:val="24"/>
                    </w:rPr>
                  </w:pPr>
                  <w:bookmarkStart w:id="7" w:name="Opdrachtgever"/>
                  <w:r w:rsidRPr="00FD130F">
                    <w:rPr>
                      <w:sz w:val="24"/>
                      <w:szCs w:val="24"/>
                    </w:rPr>
                    <w:t>Geonovum</w:t>
                  </w:r>
                  <w:bookmarkEnd w:id="7"/>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966651"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966651"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966651"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966651"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966651"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966651"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966651"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8" w:author="Paul Janssen" w:date="2020-06-10T18:37:00Z"/>
        </w:trPr>
        <w:tc>
          <w:tcPr>
            <w:tcW w:w="817" w:type="dxa"/>
          </w:tcPr>
          <w:p w14:paraId="5C7B683E" w14:textId="15F02E97" w:rsidR="00D85B48" w:rsidRDefault="00D85B48" w:rsidP="000E0786">
            <w:pPr>
              <w:jc w:val="left"/>
              <w:rPr>
                <w:ins w:id="9" w:author="Paul Janssen" w:date="2020-06-10T18:37:00Z"/>
              </w:rPr>
            </w:pPr>
            <w:ins w:id="10" w:author="Paul Janssen" w:date="2020-06-10T18:37:00Z">
              <w:r>
                <w:t>2.0io</w:t>
              </w:r>
            </w:ins>
          </w:p>
        </w:tc>
        <w:tc>
          <w:tcPr>
            <w:tcW w:w="1843" w:type="dxa"/>
          </w:tcPr>
          <w:p w14:paraId="055B0C5C" w14:textId="2CEFF8C3" w:rsidR="00D85B48" w:rsidRDefault="00D85B48" w:rsidP="000E0786">
            <w:pPr>
              <w:jc w:val="left"/>
              <w:rPr>
                <w:ins w:id="11" w:author="Paul Janssen" w:date="2020-06-10T18:37:00Z"/>
              </w:rPr>
            </w:pPr>
            <w:ins w:id="12" w:author="Paul Janssen" w:date="2020-06-10T18:37:00Z">
              <w:r>
                <w:t>20200610</w:t>
              </w:r>
            </w:ins>
          </w:p>
        </w:tc>
        <w:tc>
          <w:tcPr>
            <w:tcW w:w="992" w:type="dxa"/>
          </w:tcPr>
          <w:p w14:paraId="10F5E63D" w14:textId="77777777" w:rsidR="00D85B48" w:rsidRDefault="00D85B48" w:rsidP="000E0786">
            <w:pPr>
              <w:jc w:val="left"/>
              <w:rPr>
                <w:ins w:id="13" w:author="Paul Janssen" w:date="2020-06-10T18:37:00Z"/>
              </w:rPr>
            </w:pPr>
          </w:p>
        </w:tc>
        <w:tc>
          <w:tcPr>
            <w:tcW w:w="5226" w:type="dxa"/>
          </w:tcPr>
          <w:p w14:paraId="448E6A35" w14:textId="0B868A10" w:rsidR="00D85B48" w:rsidRDefault="00D85B48" w:rsidP="000E0786">
            <w:pPr>
              <w:jc w:val="left"/>
              <w:rPr>
                <w:ins w:id="14" w:author="Paul Janssen" w:date="2020-06-10T18:37:00Z"/>
              </w:rPr>
            </w:pPr>
            <w:ins w:id="15"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6" w:name="_Toc188091997"/>
    </w:p>
    <w:bookmarkEnd w:id="16"/>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7" w:name="_Toc402784787"/>
      <w:bookmarkEnd w:id="17"/>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8"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8"/>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9"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0" w:name="_Toc487109307"/>
      <w:r w:rsidRPr="00F73526">
        <w:t xml:space="preserve">Types gedefinieerd in de </w:t>
      </w:r>
      <w:r>
        <w:t>object</w:t>
      </w:r>
      <w:r w:rsidRPr="00F73526">
        <w:t>catalogus</w:t>
      </w:r>
      <w:bookmarkEnd w:id="19"/>
      <w:r>
        <w:t>:</w:t>
      </w:r>
      <w:bookmarkEnd w:id="20"/>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1"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22" w:author="Paul Janssen" w:date="2020-06-10T18:35:00Z"/>
              </w:rPr>
            </w:pPr>
            <w:proofErr w:type="spellStart"/>
            <w:ins w:id="23" w:author="Paul Janssen" w:date="2020-06-10T18:35:00Z">
              <w:r w:rsidRPr="00D85B48">
                <w:rPr>
                  <w:rPrChange w:id="24"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5" w:author="Paul Janssen" w:date="2020-06-10T18:35:00Z"/>
              </w:rPr>
            </w:pPr>
            <w:ins w:id="26"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7" w:author="Paul Janssen" w:date="2020-06-10T18:35:00Z"/>
              </w:rPr>
            </w:pPr>
            <w:ins w:id="28"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9" w:name="_Toc487109308"/>
      <w:proofErr w:type="spellStart"/>
      <w:r w:rsidRPr="00A25D4D">
        <w:t>Geo</w:t>
      </w:r>
      <w:proofErr w:type="spellEnd"/>
      <w:r w:rsidRPr="00A25D4D">
        <w:t xml:space="preserve"> object types</w:t>
      </w:r>
      <w:bookmarkEnd w:id="29"/>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0" w:author="Paul Janssen" w:date="2020-06-10T17:06:00Z">
                    <w:r w:rsidRPr="00A25D4D" w:rsidDel="00A32211">
                      <w:delText>Surface</w:delText>
                    </w:r>
                  </w:del>
                  <w:ins w:id="31"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2"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3" w:author="Paul Janssen" w:date="2020-06-10T17:07:00Z"/>
              </w:rPr>
            </w:pPr>
            <w:proofErr w:type="spellStart"/>
            <w:ins w:id="34" w:author="Paul Janssen" w:date="2020-06-10T17:07:00Z">
              <w:r w:rsidRPr="00A25D4D">
                <w:rPr>
                  <w:b/>
                  <w:bCs/>
                </w:rPr>
                <w:t>Constraint</w:t>
              </w:r>
              <w:proofErr w:type="spellEnd"/>
              <w:r w:rsidRPr="00A25D4D">
                <w:rPr>
                  <w:b/>
                  <w:bCs/>
                </w:rPr>
                <w:t xml:space="preserve">: </w:t>
              </w:r>
            </w:ins>
            <w:proofErr w:type="spellStart"/>
            <w:ins w:id="35"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4C0A21">
              <w:trPr>
                <w:tblHeader/>
                <w:tblCellSpacing w:w="0" w:type="dxa"/>
                <w:ins w:id="36" w:author="Paul Janssen" w:date="2020-06-10T17:07:00Z"/>
              </w:trPr>
              <w:tc>
                <w:tcPr>
                  <w:tcW w:w="360" w:type="dxa"/>
                  <w:hideMark/>
                </w:tcPr>
                <w:p w14:paraId="5D88BA48" w14:textId="77777777" w:rsidR="00A32211" w:rsidRPr="00A25D4D" w:rsidRDefault="00A32211" w:rsidP="00A32211">
                  <w:pPr>
                    <w:jc w:val="left"/>
                    <w:rPr>
                      <w:ins w:id="37" w:author="Paul Janssen" w:date="2020-06-10T17:07:00Z"/>
                    </w:rPr>
                  </w:pPr>
                  <w:ins w:id="38" w:author="Paul Janssen" w:date="2020-06-10T17:07:00Z">
                    <w:r w:rsidRPr="00A25D4D">
                      <w:t> </w:t>
                    </w:r>
                  </w:ins>
                </w:p>
              </w:tc>
              <w:tc>
                <w:tcPr>
                  <w:tcW w:w="1500" w:type="dxa"/>
                  <w:hideMark/>
                </w:tcPr>
                <w:p w14:paraId="615F54CA" w14:textId="77777777" w:rsidR="00A32211" w:rsidRPr="00A25D4D" w:rsidRDefault="00A32211" w:rsidP="00A32211">
                  <w:pPr>
                    <w:jc w:val="left"/>
                    <w:rPr>
                      <w:ins w:id="39" w:author="Paul Janssen" w:date="2020-06-10T17:07:00Z"/>
                    </w:rPr>
                  </w:pPr>
                  <w:ins w:id="40"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1" w:author="Paul Janssen" w:date="2020-06-10T17:07:00Z"/>
                    </w:rPr>
                  </w:pPr>
                  <w:ins w:id="42" w:author="Paul Janssen" w:date="2020-06-10T17:08:00Z">
                    <w:r>
                      <w:t xml:space="preserve">Geometrie is vlak of </w:t>
                    </w:r>
                    <w:proofErr w:type="spellStart"/>
                    <w:r>
                      <w:t>multivlak</w:t>
                    </w:r>
                  </w:ins>
                  <w:proofErr w:type="spellEnd"/>
                </w:p>
              </w:tc>
            </w:tr>
            <w:tr w:rsidR="00A32211" w:rsidRPr="00A25D4D" w14:paraId="1113EBB9" w14:textId="77777777" w:rsidTr="004C0A21">
              <w:trPr>
                <w:tblHeader/>
                <w:tblCellSpacing w:w="0" w:type="dxa"/>
                <w:ins w:id="43" w:author="Paul Janssen" w:date="2020-06-10T17:07:00Z"/>
              </w:trPr>
              <w:tc>
                <w:tcPr>
                  <w:tcW w:w="360" w:type="dxa"/>
                  <w:hideMark/>
                </w:tcPr>
                <w:p w14:paraId="5FEA44EA" w14:textId="77777777" w:rsidR="00A32211" w:rsidRPr="00A25D4D" w:rsidRDefault="00A32211" w:rsidP="00A32211">
                  <w:pPr>
                    <w:jc w:val="left"/>
                    <w:rPr>
                      <w:ins w:id="44" w:author="Paul Janssen" w:date="2020-06-10T17:07:00Z"/>
                    </w:rPr>
                  </w:pPr>
                  <w:ins w:id="45" w:author="Paul Janssen" w:date="2020-06-10T17:07:00Z">
                    <w:r w:rsidRPr="00A25D4D">
                      <w:t> </w:t>
                    </w:r>
                  </w:ins>
                </w:p>
              </w:tc>
              <w:tc>
                <w:tcPr>
                  <w:tcW w:w="1500" w:type="dxa"/>
                  <w:hideMark/>
                </w:tcPr>
                <w:p w14:paraId="3962C18A" w14:textId="77777777" w:rsidR="00A32211" w:rsidRPr="00A25D4D" w:rsidRDefault="00A32211" w:rsidP="00A32211">
                  <w:pPr>
                    <w:jc w:val="left"/>
                    <w:rPr>
                      <w:ins w:id="46" w:author="Paul Janssen" w:date="2020-06-10T17:07:00Z"/>
                    </w:rPr>
                  </w:pPr>
                  <w:ins w:id="47"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8" w:author="Paul Janssen" w:date="2020-06-10T17:08:00Z"/>
                      <w:rFonts w:ascii="Calibri" w:hAnsi="Calibri" w:cs="Calibri"/>
                      <w:sz w:val="20"/>
                      <w:szCs w:val="20"/>
                    </w:rPr>
                  </w:pPr>
                  <w:proofErr w:type="spellStart"/>
                  <w:ins w:id="49"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0" w:author="Paul Janssen" w:date="2020-06-10T17:07:00Z"/>
                    </w:rPr>
                    <w:pPrChange w:id="51" w:author="Paul Janssen" w:date="2020-06-10T17:09:00Z">
                      <w:pPr>
                        <w:jc w:val="left"/>
                      </w:pPr>
                    </w:pPrChange>
                  </w:pPr>
                  <w:proofErr w:type="spellStart"/>
                  <w:ins w:id="52"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3"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54" w:author="Paul Janssen" w:date="2020-06-10T18:16:00Z">
                    <w:r w:rsidR="005C5480">
                      <w:t>WIBON</w:t>
                    </w:r>
                  </w:ins>
                  <w:del w:id="55"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6"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
          <w:tblGrid>
            <w:gridCol w:w="9132"/>
          </w:tblGrid>
        </w:tblGridChange>
      </w:tblGrid>
      <w:tr w:rsidR="00C0190C" w:rsidRPr="00A25D4D" w14:paraId="5DF81DB2" w14:textId="77777777" w:rsidTr="003D6A25">
        <w:trPr>
          <w:trHeight w:val="225"/>
          <w:tblHeader/>
          <w:tblCellSpacing w:w="0" w:type="dxa"/>
          <w:trPrChange w:id="58"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6" w:author="Paul Janssen" w:date="2020-06-10T17:33:00Z"/>
          <w:trPrChange w:id="6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9" w:author="Paul Janssen" w:date="2020-06-10T17:33:00Z"/>
              </w:rPr>
            </w:pPr>
            <w:del w:id="70"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1" w:author="Paul Janssen" w:date="2020-06-10T17:33:00Z"/>
              </w:trPr>
              <w:tc>
                <w:tcPr>
                  <w:tcW w:w="360" w:type="dxa"/>
                  <w:hideMark/>
                </w:tcPr>
                <w:p w14:paraId="17FA6D59" w14:textId="53D7EAB2" w:rsidR="00C0190C" w:rsidRPr="00A25D4D" w:rsidDel="003D6A25" w:rsidRDefault="00C0190C" w:rsidP="008F13CC">
                  <w:pPr>
                    <w:jc w:val="left"/>
                    <w:rPr>
                      <w:del w:id="72" w:author="Paul Janssen" w:date="2020-06-10T17:33:00Z"/>
                    </w:rPr>
                  </w:pPr>
                  <w:del w:id="73"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4" w:author="Paul Janssen" w:date="2020-06-10T17:33:00Z"/>
                    </w:rPr>
                  </w:pPr>
                  <w:del w:id="75"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6" w:author="Paul Janssen" w:date="2020-06-10T17:33:00Z"/>
                    </w:rPr>
                  </w:pPr>
                  <w:del w:id="77"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8" w:author="Paul Janssen" w:date="2020-06-10T17:33:00Z"/>
              </w:trPr>
              <w:tc>
                <w:tcPr>
                  <w:tcW w:w="360" w:type="dxa"/>
                  <w:hideMark/>
                </w:tcPr>
                <w:p w14:paraId="42CE4E79" w14:textId="1F72C0ED" w:rsidR="00C0190C" w:rsidRPr="00A25D4D" w:rsidDel="003D6A25" w:rsidRDefault="00C0190C" w:rsidP="008F13CC">
                  <w:pPr>
                    <w:jc w:val="left"/>
                    <w:rPr>
                      <w:del w:id="79" w:author="Paul Janssen" w:date="2020-06-10T17:33:00Z"/>
                    </w:rPr>
                  </w:pPr>
                  <w:del w:id="80"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1" w:author="Paul Janssen" w:date="2020-06-10T17:33:00Z"/>
                    </w:rPr>
                  </w:pPr>
                  <w:del w:id="82"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3" w:author="Paul Janssen" w:date="2020-06-10T17:33:00Z"/>
                    </w:rPr>
                  </w:pPr>
                </w:p>
              </w:tc>
            </w:tr>
            <w:tr w:rsidR="00C0190C" w:rsidRPr="00A25D4D" w:rsidDel="003D6A25" w14:paraId="7A5C3D71" w14:textId="6923CACF" w:rsidTr="00C0190C">
              <w:trPr>
                <w:tblHeader/>
                <w:tblCellSpacing w:w="0" w:type="dxa"/>
                <w:del w:id="84" w:author="Paul Janssen" w:date="2020-06-10T17:33:00Z"/>
              </w:trPr>
              <w:tc>
                <w:tcPr>
                  <w:tcW w:w="360" w:type="dxa"/>
                  <w:hideMark/>
                </w:tcPr>
                <w:p w14:paraId="528B8A72" w14:textId="1879FBD6" w:rsidR="00C0190C" w:rsidRPr="00A25D4D" w:rsidDel="003D6A25" w:rsidRDefault="00C0190C" w:rsidP="008F13CC">
                  <w:pPr>
                    <w:jc w:val="left"/>
                    <w:rPr>
                      <w:del w:id="85" w:author="Paul Janssen" w:date="2020-06-10T17:33:00Z"/>
                    </w:rPr>
                  </w:pPr>
                  <w:del w:id="86"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7" w:author="Paul Janssen" w:date="2020-06-10T17:33:00Z"/>
                    </w:rPr>
                  </w:pPr>
                  <w:del w:id="88"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9" w:author="Paul Janssen" w:date="2020-06-10T17:33:00Z"/>
                    </w:rPr>
                  </w:pPr>
                  <w:del w:id="90"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1" w:author="Paul Janssen" w:date="2020-06-10T17:33:00Z"/>
              </w:trPr>
              <w:tc>
                <w:tcPr>
                  <w:tcW w:w="360" w:type="dxa"/>
                  <w:hideMark/>
                </w:tcPr>
                <w:p w14:paraId="3FAE10FC" w14:textId="31FF8CFF" w:rsidR="00C0190C" w:rsidRPr="00A25D4D" w:rsidDel="003D6A25" w:rsidRDefault="00C0190C" w:rsidP="008F13CC">
                  <w:pPr>
                    <w:jc w:val="left"/>
                    <w:rPr>
                      <w:del w:id="92" w:author="Paul Janssen" w:date="2020-06-10T17:33:00Z"/>
                    </w:rPr>
                  </w:pPr>
                  <w:del w:id="93"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4" w:author="Paul Janssen" w:date="2020-06-10T17:33:00Z"/>
                    </w:rPr>
                  </w:pPr>
                  <w:del w:id="95"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6" w:author="Paul Janssen" w:date="2020-06-10T17:33:00Z"/>
                    </w:rPr>
                  </w:pPr>
                  <w:del w:id="97"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8" w:author="Paul Janssen" w:date="2020-06-10T17:33:00Z"/>
              </w:rPr>
            </w:pPr>
          </w:p>
        </w:tc>
      </w:tr>
      <w:tr w:rsidR="00C0190C" w:rsidRPr="00A25D4D" w14:paraId="354967F5" w14:textId="77777777" w:rsidTr="003D6A25">
        <w:trPr>
          <w:tblCellSpacing w:w="0" w:type="dxa"/>
          <w:trPrChange w:id="9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3"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4"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lastRenderedPageBreak/>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lastRenderedPageBreak/>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lastRenderedPageBreak/>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5"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6" w:author="Paul Janssen" w:date="2020-06-10T17:34:00Z"/>
              </w:rPr>
            </w:pPr>
            <w:proofErr w:type="spellStart"/>
            <w:ins w:id="107"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4C0A21">
              <w:trPr>
                <w:tblHeader/>
                <w:tblCellSpacing w:w="0" w:type="dxa"/>
                <w:ins w:id="108" w:author="Paul Janssen" w:date="2020-06-10T17:34:00Z"/>
              </w:trPr>
              <w:tc>
                <w:tcPr>
                  <w:tcW w:w="360" w:type="dxa"/>
                  <w:hideMark/>
                </w:tcPr>
                <w:p w14:paraId="1406104C" w14:textId="77777777" w:rsidR="003D6A25" w:rsidRPr="00A25D4D" w:rsidRDefault="003D6A25" w:rsidP="003D6A25">
                  <w:pPr>
                    <w:jc w:val="left"/>
                    <w:rPr>
                      <w:ins w:id="109" w:author="Paul Janssen" w:date="2020-06-10T17:34:00Z"/>
                    </w:rPr>
                  </w:pPr>
                  <w:ins w:id="110" w:author="Paul Janssen" w:date="2020-06-10T17:34:00Z">
                    <w:r w:rsidRPr="00A25D4D">
                      <w:t> </w:t>
                    </w:r>
                  </w:ins>
                </w:p>
              </w:tc>
              <w:tc>
                <w:tcPr>
                  <w:tcW w:w="1500" w:type="dxa"/>
                  <w:hideMark/>
                </w:tcPr>
                <w:p w14:paraId="47ABF732" w14:textId="77777777" w:rsidR="003D6A25" w:rsidRPr="00A25D4D" w:rsidRDefault="003D6A25" w:rsidP="003D6A25">
                  <w:pPr>
                    <w:jc w:val="left"/>
                    <w:rPr>
                      <w:ins w:id="111" w:author="Paul Janssen" w:date="2020-06-10T17:34:00Z"/>
                    </w:rPr>
                  </w:pPr>
                  <w:ins w:id="112"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13" w:author="Paul Janssen" w:date="2020-06-10T17:34:00Z"/>
                    </w:rPr>
                  </w:pPr>
                  <w:ins w:id="114" w:author="Paul Janssen" w:date="2020-06-10T17:35:00Z">
                    <w:r>
                      <w:t>Max 1 algemene bijlage</w:t>
                    </w:r>
                  </w:ins>
                  <w:ins w:id="115" w:author="Paul Janssen" w:date="2020-06-10T17:36:00Z">
                    <w:r>
                      <w:t>.</w:t>
                    </w:r>
                  </w:ins>
                </w:p>
              </w:tc>
            </w:tr>
            <w:tr w:rsidR="003D6A25" w:rsidRPr="00A25D4D" w14:paraId="096D7F2B" w14:textId="77777777" w:rsidTr="004C0A21">
              <w:trPr>
                <w:tblHeader/>
                <w:tblCellSpacing w:w="0" w:type="dxa"/>
                <w:ins w:id="116" w:author="Paul Janssen" w:date="2020-06-10T17:34:00Z"/>
              </w:trPr>
              <w:tc>
                <w:tcPr>
                  <w:tcW w:w="360" w:type="dxa"/>
                  <w:hideMark/>
                </w:tcPr>
                <w:p w14:paraId="4D4B4AA0" w14:textId="77777777" w:rsidR="003D6A25" w:rsidRPr="00A25D4D" w:rsidRDefault="003D6A25" w:rsidP="003D6A25">
                  <w:pPr>
                    <w:jc w:val="left"/>
                    <w:rPr>
                      <w:ins w:id="117" w:author="Paul Janssen" w:date="2020-06-10T17:34:00Z"/>
                    </w:rPr>
                  </w:pPr>
                  <w:ins w:id="118" w:author="Paul Janssen" w:date="2020-06-10T17:34:00Z">
                    <w:r w:rsidRPr="00A25D4D">
                      <w:t> </w:t>
                    </w:r>
                  </w:ins>
                </w:p>
              </w:tc>
              <w:tc>
                <w:tcPr>
                  <w:tcW w:w="1500" w:type="dxa"/>
                  <w:hideMark/>
                </w:tcPr>
                <w:p w14:paraId="5C7AB211" w14:textId="77777777" w:rsidR="003D6A25" w:rsidRPr="00A25D4D" w:rsidRDefault="003D6A25" w:rsidP="003D6A25">
                  <w:pPr>
                    <w:jc w:val="left"/>
                    <w:rPr>
                      <w:ins w:id="119" w:author="Paul Janssen" w:date="2020-06-10T17:34:00Z"/>
                    </w:rPr>
                  </w:pPr>
                  <w:ins w:id="120" w:author="Paul Janssen" w:date="2020-06-10T17:34:00Z">
                    <w:r w:rsidRPr="00A25D4D">
                      <w:t>OCL:</w:t>
                    </w:r>
                  </w:ins>
                </w:p>
              </w:tc>
              <w:tc>
                <w:tcPr>
                  <w:tcW w:w="0" w:type="auto"/>
                  <w:hideMark/>
                </w:tcPr>
                <w:p w14:paraId="65D076E1" w14:textId="3CC0D383" w:rsidR="003D6A25" w:rsidRPr="00A25D4D" w:rsidRDefault="00924D70" w:rsidP="003D6A25">
                  <w:pPr>
                    <w:jc w:val="left"/>
                    <w:rPr>
                      <w:ins w:id="121" w:author="Paul Janssen" w:date="2020-06-10T17:34:00Z"/>
                    </w:rPr>
                  </w:pPr>
                  <w:ins w:id="122" w:author="Paul Janssen" w:date="2020-06-10T17:43:00Z">
                    <w:r>
                      <w:t>Wordt niet in OCL uitgedrukt</w:t>
                    </w:r>
                  </w:ins>
                </w:p>
              </w:tc>
            </w:tr>
          </w:tbl>
          <w:p w14:paraId="26B5AA72" w14:textId="77777777" w:rsidR="003D6A25" w:rsidRPr="00A25D4D" w:rsidRDefault="003D6A25" w:rsidP="008F13CC">
            <w:pPr>
              <w:jc w:val="left"/>
              <w:rPr>
                <w:ins w:id="123"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lastRenderedPageBreak/>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24"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25"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6"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4C0A21">
              <w:trPr>
                <w:tblCellSpacing w:w="0" w:type="dxa"/>
                <w:ins w:id="127"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28" w:author="Paul Janssen" w:date="2020-06-10T17:29:00Z"/>
                    </w:rPr>
                  </w:pPr>
                  <w:proofErr w:type="spellStart"/>
                  <w:ins w:id="129" w:author="Paul Janssen" w:date="2020-06-10T17:29:00Z">
                    <w:r w:rsidRPr="00A25D4D">
                      <w:rPr>
                        <w:b/>
                        <w:bCs/>
                      </w:rPr>
                      <w:t>Constraint</w:t>
                    </w:r>
                    <w:proofErr w:type="spellEnd"/>
                    <w:r w:rsidRPr="00A25D4D">
                      <w:rPr>
                        <w:b/>
                        <w:bCs/>
                      </w:rPr>
                      <w:t xml:space="preserve">: </w:t>
                    </w:r>
                    <w:r w:rsidRPr="001555C3">
                      <w:rPr>
                        <w:b/>
                        <w:bCs/>
                        <w:rPrChange w:id="130"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4C0A21">
                    <w:trPr>
                      <w:tblHeader/>
                      <w:tblCellSpacing w:w="0" w:type="dxa"/>
                      <w:ins w:id="131" w:author="Paul Janssen" w:date="2020-06-10T17:29:00Z"/>
                    </w:trPr>
                    <w:tc>
                      <w:tcPr>
                        <w:tcW w:w="360" w:type="dxa"/>
                        <w:hideMark/>
                      </w:tcPr>
                      <w:p w14:paraId="17F28D5D" w14:textId="77777777" w:rsidR="001555C3" w:rsidRPr="00A25D4D" w:rsidRDefault="001555C3" w:rsidP="001555C3">
                        <w:pPr>
                          <w:jc w:val="left"/>
                          <w:rPr>
                            <w:ins w:id="132" w:author="Paul Janssen" w:date="2020-06-10T17:29:00Z"/>
                          </w:rPr>
                        </w:pPr>
                        <w:ins w:id="133" w:author="Paul Janssen" w:date="2020-06-10T17:29:00Z">
                          <w:r w:rsidRPr="00A25D4D">
                            <w:t> </w:t>
                          </w:r>
                        </w:ins>
                      </w:p>
                    </w:tc>
                    <w:tc>
                      <w:tcPr>
                        <w:tcW w:w="1500" w:type="dxa"/>
                        <w:hideMark/>
                      </w:tcPr>
                      <w:p w14:paraId="4F25F656" w14:textId="77777777" w:rsidR="001555C3" w:rsidRPr="00A25D4D" w:rsidRDefault="001555C3" w:rsidP="001555C3">
                        <w:pPr>
                          <w:jc w:val="left"/>
                          <w:rPr>
                            <w:ins w:id="134" w:author="Paul Janssen" w:date="2020-06-10T17:29:00Z"/>
                          </w:rPr>
                        </w:pPr>
                        <w:ins w:id="135"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6" w:author="Paul Janssen" w:date="2020-06-10T17:29:00Z"/>
                          </w:rPr>
                        </w:pPr>
                        <w:ins w:id="137"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4C0A21">
                    <w:trPr>
                      <w:tblHeader/>
                      <w:tblCellSpacing w:w="0" w:type="dxa"/>
                      <w:ins w:id="138" w:author="Paul Janssen" w:date="2020-06-10T17:29:00Z"/>
                    </w:trPr>
                    <w:tc>
                      <w:tcPr>
                        <w:tcW w:w="360" w:type="dxa"/>
                        <w:hideMark/>
                      </w:tcPr>
                      <w:p w14:paraId="402BF5C1" w14:textId="77777777" w:rsidR="001555C3" w:rsidRPr="00A25D4D" w:rsidRDefault="001555C3" w:rsidP="001555C3">
                        <w:pPr>
                          <w:jc w:val="left"/>
                          <w:rPr>
                            <w:ins w:id="139" w:author="Paul Janssen" w:date="2020-06-10T17:29:00Z"/>
                          </w:rPr>
                        </w:pPr>
                        <w:ins w:id="140" w:author="Paul Janssen" w:date="2020-06-10T17:29:00Z">
                          <w:r w:rsidRPr="00A25D4D">
                            <w:t> </w:t>
                          </w:r>
                        </w:ins>
                      </w:p>
                    </w:tc>
                    <w:tc>
                      <w:tcPr>
                        <w:tcW w:w="1500" w:type="dxa"/>
                        <w:hideMark/>
                      </w:tcPr>
                      <w:p w14:paraId="717FBD0F" w14:textId="77777777" w:rsidR="001555C3" w:rsidRPr="00A25D4D" w:rsidRDefault="001555C3" w:rsidP="001555C3">
                        <w:pPr>
                          <w:jc w:val="left"/>
                          <w:rPr>
                            <w:ins w:id="141" w:author="Paul Janssen" w:date="2020-06-10T17:29:00Z"/>
                          </w:rPr>
                        </w:pPr>
                        <w:ins w:id="142"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43" w:author="Paul Janssen" w:date="2020-06-10T17:29:00Z"/>
                            <w:rFonts w:ascii="Calibri" w:hAnsi="Calibri" w:cs="Calibri"/>
                            <w:sz w:val="20"/>
                            <w:szCs w:val="20"/>
                          </w:rPr>
                        </w:pPr>
                        <w:proofErr w:type="spellStart"/>
                        <w:ins w:id="144"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45" w:author="Paul Janssen" w:date="2020-06-10T17:29:00Z"/>
                            <w:rFonts w:ascii="Calibri" w:hAnsi="Calibri" w:cs="Calibri"/>
                            <w:sz w:val="20"/>
                            <w:szCs w:val="20"/>
                          </w:rPr>
                        </w:pPr>
                        <w:ins w:id="146"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47" w:author="Paul Janssen" w:date="2020-06-10T17:29:00Z"/>
                            <w:rFonts w:ascii="Calibri" w:hAnsi="Calibri" w:cs="Calibri"/>
                            <w:sz w:val="20"/>
                            <w:szCs w:val="20"/>
                          </w:rPr>
                        </w:pPr>
                        <w:ins w:id="148"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49" w:author="Paul Janssen" w:date="2020-06-10T17:29:00Z"/>
                            <w:rFonts w:ascii="Calibri" w:hAnsi="Calibri" w:cs="Calibri"/>
                            <w:sz w:val="20"/>
                            <w:szCs w:val="20"/>
                          </w:rPr>
                        </w:pPr>
                        <w:proofErr w:type="spellStart"/>
                        <w:ins w:id="150"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1" w:author="Paul Janssen" w:date="2020-06-10T17:29:00Z"/>
                          </w:rPr>
                        </w:pPr>
                        <w:proofErr w:type="spellStart"/>
                        <w:ins w:id="152"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53" w:author="Paul Janssen" w:date="2020-06-10T17:29:00Z"/>
                    </w:rPr>
                  </w:pPr>
                </w:p>
              </w:tc>
            </w:tr>
          </w:tbl>
          <w:p w14:paraId="6271DA60" w14:textId="77777777" w:rsidR="001555C3" w:rsidRPr="00A25D4D" w:rsidRDefault="001555C3" w:rsidP="008F13CC">
            <w:pPr>
              <w:jc w:val="left"/>
              <w:rPr>
                <w:ins w:id="154"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lastRenderedPageBreak/>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5"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6" w:author="Paul Janssen" w:date="2020-06-10T18:25:00Z"/>
              </w:rPr>
            </w:pPr>
            <w:proofErr w:type="spellStart"/>
            <w:ins w:id="157"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4C0A21">
              <w:trPr>
                <w:tblHeader/>
                <w:tblCellSpacing w:w="0" w:type="dxa"/>
                <w:ins w:id="158" w:author="Paul Janssen" w:date="2020-06-10T18:25:00Z"/>
              </w:trPr>
              <w:tc>
                <w:tcPr>
                  <w:tcW w:w="360" w:type="dxa"/>
                  <w:hideMark/>
                </w:tcPr>
                <w:p w14:paraId="6C08EACF" w14:textId="77777777" w:rsidR="00115446" w:rsidRPr="00A25D4D" w:rsidRDefault="00115446" w:rsidP="00115446">
                  <w:pPr>
                    <w:jc w:val="left"/>
                    <w:rPr>
                      <w:ins w:id="159" w:author="Paul Janssen" w:date="2020-06-10T18:25:00Z"/>
                    </w:rPr>
                  </w:pPr>
                  <w:ins w:id="160" w:author="Paul Janssen" w:date="2020-06-10T18:25:00Z">
                    <w:r w:rsidRPr="00A25D4D">
                      <w:t> </w:t>
                    </w:r>
                  </w:ins>
                </w:p>
              </w:tc>
              <w:tc>
                <w:tcPr>
                  <w:tcW w:w="1500" w:type="dxa"/>
                  <w:hideMark/>
                </w:tcPr>
                <w:p w14:paraId="2D24E8E8" w14:textId="77777777" w:rsidR="00115446" w:rsidRPr="00A25D4D" w:rsidRDefault="00115446" w:rsidP="00115446">
                  <w:pPr>
                    <w:jc w:val="left"/>
                    <w:rPr>
                      <w:ins w:id="161" w:author="Paul Janssen" w:date="2020-06-10T18:25:00Z"/>
                    </w:rPr>
                  </w:pPr>
                  <w:ins w:id="162"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63" w:author="Paul Janssen" w:date="2020-06-10T18:25:00Z"/>
                    </w:rPr>
                  </w:pPr>
                  <w:ins w:id="164" w:author="Paul Janssen" w:date="2020-06-10T18:25:00Z">
                    <w:r>
                      <w:t>hoort bij maximaal 1 utiliteitsnet</w:t>
                    </w:r>
                  </w:ins>
                </w:p>
              </w:tc>
            </w:tr>
            <w:tr w:rsidR="00115446" w:rsidRPr="00A25D4D" w14:paraId="651854E3" w14:textId="77777777" w:rsidTr="004C0A21">
              <w:trPr>
                <w:tblHeader/>
                <w:tblCellSpacing w:w="0" w:type="dxa"/>
                <w:ins w:id="165" w:author="Paul Janssen" w:date="2020-06-10T18:25:00Z"/>
              </w:trPr>
              <w:tc>
                <w:tcPr>
                  <w:tcW w:w="360" w:type="dxa"/>
                  <w:hideMark/>
                </w:tcPr>
                <w:p w14:paraId="5540563C" w14:textId="77777777" w:rsidR="00115446" w:rsidRPr="00A25D4D" w:rsidRDefault="00115446" w:rsidP="00115446">
                  <w:pPr>
                    <w:jc w:val="left"/>
                    <w:rPr>
                      <w:ins w:id="166" w:author="Paul Janssen" w:date="2020-06-10T18:25:00Z"/>
                    </w:rPr>
                  </w:pPr>
                  <w:ins w:id="167" w:author="Paul Janssen" w:date="2020-06-10T18:25:00Z">
                    <w:r w:rsidRPr="00A25D4D">
                      <w:t> </w:t>
                    </w:r>
                  </w:ins>
                </w:p>
              </w:tc>
              <w:tc>
                <w:tcPr>
                  <w:tcW w:w="1500" w:type="dxa"/>
                  <w:hideMark/>
                </w:tcPr>
                <w:p w14:paraId="2039235A" w14:textId="77777777" w:rsidR="00115446" w:rsidRPr="00A25D4D" w:rsidRDefault="00115446" w:rsidP="00115446">
                  <w:pPr>
                    <w:jc w:val="left"/>
                    <w:rPr>
                      <w:ins w:id="168" w:author="Paul Janssen" w:date="2020-06-10T18:25:00Z"/>
                    </w:rPr>
                  </w:pPr>
                  <w:ins w:id="169"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0" w:author="Paul Janssen" w:date="2020-06-10T18:25:00Z"/>
                      <w:rFonts w:ascii="Calibri" w:hAnsi="Calibri" w:cs="Calibri"/>
                      <w:sz w:val="20"/>
                      <w:szCs w:val="20"/>
                    </w:rPr>
                  </w:pPr>
                  <w:proofErr w:type="spellStart"/>
                  <w:ins w:id="171"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72" w:author="Paul Janssen" w:date="2020-06-10T18:25:00Z"/>
                      <w:rFonts w:ascii="Calibri" w:hAnsi="Calibri" w:cs="Calibri"/>
                      <w:sz w:val="20"/>
                      <w:szCs w:val="20"/>
                    </w:rPr>
                  </w:pPr>
                  <w:proofErr w:type="spellStart"/>
                  <w:ins w:id="173"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74"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75" w:author="Paul Janssen" w:date="2020-06-10T16:07:00Z">
                    <w:r w:rsidRPr="00A25D4D" w:rsidDel="00135FA7">
                      <w:delText>WION</w:delText>
                    </w:r>
                  </w:del>
                  <w:ins w:id="176"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lastRenderedPageBreak/>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77" w:author="Paul Janssen" w:date="2020-06-10T16:08:00Z">
              <w:r w:rsidRPr="00A25D4D" w:rsidDel="00135FA7">
                <w:rPr>
                  <w:b/>
                  <w:bCs/>
                </w:rPr>
                <w:delText>Wion</w:delText>
              </w:r>
            </w:del>
            <w:proofErr w:type="spellStart"/>
            <w:ins w:id="178"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79" w:author="Paul Janssen" w:date="2020-06-10T16:08:00Z">
                    <w:r w:rsidRPr="00A25D4D" w:rsidDel="00135FA7">
                      <w:delText>WION</w:delText>
                    </w:r>
                  </w:del>
                  <w:ins w:id="180"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1"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82" w:author="Paul Janssen" w:date="2020-06-10T18:06:00Z"/>
              </w:rPr>
            </w:pPr>
            <w:proofErr w:type="spellStart"/>
            <w:ins w:id="183"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4C0A21">
              <w:trPr>
                <w:tblHeader/>
                <w:tblCellSpacing w:w="0" w:type="dxa"/>
                <w:ins w:id="184" w:author="Paul Janssen" w:date="2020-06-10T18:06:00Z"/>
              </w:trPr>
              <w:tc>
                <w:tcPr>
                  <w:tcW w:w="360" w:type="dxa"/>
                  <w:hideMark/>
                </w:tcPr>
                <w:p w14:paraId="1C029A5E" w14:textId="77777777" w:rsidR="00EF6C54" w:rsidRPr="00A25D4D" w:rsidRDefault="00EF6C54" w:rsidP="00EF6C54">
                  <w:pPr>
                    <w:jc w:val="left"/>
                    <w:rPr>
                      <w:ins w:id="185" w:author="Paul Janssen" w:date="2020-06-10T18:06:00Z"/>
                    </w:rPr>
                  </w:pPr>
                  <w:ins w:id="186" w:author="Paul Janssen" w:date="2020-06-10T18:06:00Z">
                    <w:r w:rsidRPr="00A25D4D">
                      <w:t> </w:t>
                    </w:r>
                  </w:ins>
                </w:p>
              </w:tc>
              <w:tc>
                <w:tcPr>
                  <w:tcW w:w="1500" w:type="dxa"/>
                  <w:hideMark/>
                </w:tcPr>
                <w:p w14:paraId="2AE8BCE6" w14:textId="77777777" w:rsidR="00EF6C54" w:rsidRPr="00A25D4D" w:rsidRDefault="00EF6C54" w:rsidP="00EF6C54">
                  <w:pPr>
                    <w:jc w:val="left"/>
                    <w:rPr>
                      <w:ins w:id="187" w:author="Paul Janssen" w:date="2020-06-10T18:06:00Z"/>
                    </w:rPr>
                  </w:pPr>
                  <w:ins w:id="188"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89" w:author="Paul Janssen" w:date="2020-06-10T18:06:00Z"/>
                    </w:rPr>
                  </w:pPr>
                  <w:ins w:id="190" w:author="Paul Janssen" w:date="2020-06-10T18:06:00Z">
                    <w:r>
                      <w:t>hoort bij maximaal 1 utiliteitsnet</w:t>
                    </w:r>
                  </w:ins>
                </w:p>
              </w:tc>
            </w:tr>
            <w:tr w:rsidR="00EF6C54" w:rsidRPr="00A25D4D" w14:paraId="1CF878C4" w14:textId="77777777" w:rsidTr="004C0A21">
              <w:trPr>
                <w:tblHeader/>
                <w:tblCellSpacing w:w="0" w:type="dxa"/>
                <w:ins w:id="191" w:author="Paul Janssen" w:date="2020-06-10T18:06:00Z"/>
              </w:trPr>
              <w:tc>
                <w:tcPr>
                  <w:tcW w:w="360" w:type="dxa"/>
                  <w:hideMark/>
                </w:tcPr>
                <w:p w14:paraId="5C3F392C" w14:textId="77777777" w:rsidR="00EF6C54" w:rsidRPr="00A25D4D" w:rsidRDefault="00EF6C54" w:rsidP="00EF6C54">
                  <w:pPr>
                    <w:jc w:val="left"/>
                    <w:rPr>
                      <w:ins w:id="192" w:author="Paul Janssen" w:date="2020-06-10T18:06:00Z"/>
                    </w:rPr>
                  </w:pPr>
                  <w:ins w:id="193" w:author="Paul Janssen" w:date="2020-06-10T18:06:00Z">
                    <w:r w:rsidRPr="00A25D4D">
                      <w:t> </w:t>
                    </w:r>
                  </w:ins>
                </w:p>
              </w:tc>
              <w:tc>
                <w:tcPr>
                  <w:tcW w:w="1500" w:type="dxa"/>
                  <w:hideMark/>
                </w:tcPr>
                <w:p w14:paraId="0081299A" w14:textId="77777777" w:rsidR="00EF6C54" w:rsidRPr="00A25D4D" w:rsidRDefault="00EF6C54" w:rsidP="00EF6C54">
                  <w:pPr>
                    <w:jc w:val="left"/>
                    <w:rPr>
                      <w:ins w:id="194" w:author="Paul Janssen" w:date="2020-06-10T18:06:00Z"/>
                    </w:rPr>
                  </w:pPr>
                  <w:ins w:id="195"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196" w:author="Paul Janssen" w:date="2020-06-10T18:06:00Z"/>
                      <w:rFonts w:ascii="Calibri" w:hAnsi="Calibri" w:cs="Calibri"/>
                      <w:sz w:val="20"/>
                      <w:szCs w:val="20"/>
                    </w:rPr>
                  </w:pPr>
                  <w:proofErr w:type="spellStart"/>
                  <w:ins w:id="197"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198" w:author="Paul Janssen" w:date="2020-06-10T18:06:00Z"/>
                      <w:rFonts w:ascii="Calibri" w:hAnsi="Calibri" w:cs="Calibri"/>
                      <w:sz w:val="20"/>
                      <w:szCs w:val="20"/>
                    </w:rPr>
                  </w:pPr>
                  <w:proofErr w:type="spellStart"/>
                  <w:ins w:id="199"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0"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1" w:author="Paul Janssen" w:date="2020-06-10T16:08:00Z">
                    <w:r w:rsidRPr="00A25D4D" w:rsidDel="00135FA7">
                      <w:delText>WION</w:delText>
                    </w:r>
                  </w:del>
                  <w:ins w:id="202"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03" w:author="Paul Janssen" w:date="2020-06-10T16:08:00Z">
                    <w:r w:rsidRPr="00A25D4D" w:rsidDel="00135FA7">
                      <w:delText>WION</w:delText>
                    </w:r>
                  </w:del>
                  <w:ins w:id="204"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05"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06" w:author="Paul Janssen" w:date="2020-06-10T18:06:00Z"/>
              </w:rPr>
            </w:pPr>
            <w:proofErr w:type="spellStart"/>
            <w:ins w:id="207"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4C0A21">
              <w:trPr>
                <w:tblHeader/>
                <w:tblCellSpacing w:w="0" w:type="dxa"/>
                <w:ins w:id="208" w:author="Paul Janssen" w:date="2020-06-10T18:06:00Z"/>
              </w:trPr>
              <w:tc>
                <w:tcPr>
                  <w:tcW w:w="360" w:type="dxa"/>
                  <w:hideMark/>
                </w:tcPr>
                <w:p w14:paraId="5568E237" w14:textId="77777777" w:rsidR="00EF6C54" w:rsidRPr="00A25D4D" w:rsidRDefault="00EF6C54" w:rsidP="00EF6C54">
                  <w:pPr>
                    <w:jc w:val="left"/>
                    <w:rPr>
                      <w:ins w:id="209" w:author="Paul Janssen" w:date="2020-06-10T18:06:00Z"/>
                    </w:rPr>
                  </w:pPr>
                  <w:ins w:id="210" w:author="Paul Janssen" w:date="2020-06-10T18:06:00Z">
                    <w:r w:rsidRPr="00A25D4D">
                      <w:t> </w:t>
                    </w:r>
                  </w:ins>
                </w:p>
              </w:tc>
              <w:tc>
                <w:tcPr>
                  <w:tcW w:w="1500" w:type="dxa"/>
                  <w:hideMark/>
                </w:tcPr>
                <w:p w14:paraId="33BB441A" w14:textId="77777777" w:rsidR="00EF6C54" w:rsidRPr="00A25D4D" w:rsidRDefault="00EF6C54" w:rsidP="00EF6C54">
                  <w:pPr>
                    <w:jc w:val="left"/>
                    <w:rPr>
                      <w:ins w:id="211" w:author="Paul Janssen" w:date="2020-06-10T18:06:00Z"/>
                    </w:rPr>
                  </w:pPr>
                  <w:ins w:id="212"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13" w:author="Paul Janssen" w:date="2020-06-10T18:06:00Z"/>
                    </w:rPr>
                  </w:pPr>
                  <w:ins w:id="214" w:author="Paul Janssen" w:date="2020-06-10T18:06:00Z">
                    <w:r>
                      <w:t>hoort bij maximaal 1 utiliteitsnet</w:t>
                    </w:r>
                  </w:ins>
                </w:p>
              </w:tc>
            </w:tr>
            <w:tr w:rsidR="00EF6C54" w:rsidRPr="00A25D4D" w14:paraId="729BE2DE" w14:textId="77777777" w:rsidTr="004C0A21">
              <w:trPr>
                <w:tblHeader/>
                <w:tblCellSpacing w:w="0" w:type="dxa"/>
                <w:ins w:id="215" w:author="Paul Janssen" w:date="2020-06-10T18:06:00Z"/>
              </w:trPr>
              <w:tc>
                <w:tcPr>
                  <w:tcW w:w="360" w:type="dxa"/>
                  <w:hideMark/>
                </w:tcPr>
                <w:p w14:paraId="2493B62E" w14:textId="77777777" w:rsidR="00EF6C54" w:rsidRPr="00A25D4D" w:rsidRDefault="00EF6C54" w:rsidP="00EF6C54">
                  <w:pPr>
                    <w:jc w:val="left"/>
                    <w:rPr>
                      <w:ins w:id="216" w:author="Paul Janssen" w:date="2020-06-10T18:06:00Z"/>
                    </w:rPr>
                  </w:pPr>
                  <w:ins w:id="217" w:author="Paul Janssen" w:date="2020-06-10T18:06:00Z">
                    <w:r w:rsidRPr="00A25D4D">
                      <w:t> </w:t>
                    </w:r>
                  </w:ins>
                </w:p>
              </w:tc>
              <w:tc>
                <w:tcPr>
                  <w:tcW w:w="1500" w:type="dxa"/>
                  <w:hideMark/>
                </w:tcPr>
                <w:p w14:paraId="51C0BF2D" w14:textId="77777777" w:rsidR="00EF6C54" w:rsidRPr="00A25D4D" w:rsidRDefault="00EF6C54" w:rsidP="00EF6C54">
                  <w:pPr>
                    <w:jc w:val="left"/>
                    <w:rPr>
                      <w:ins w:id="218" w:author="Paul Janssen" w:date="2020-06-10T18:06:00Z"/>
                    </w:rPr>
                  </w:pPr>
                  <w:ins w:id="219"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0" w:author="Paul Janssen" w:date="2020-06-10T18:06:00Z"/>
                      <w:rFonts w:ascii="Calibri" w:hAnsi="Calibri" w:cs="Calibri"/>
                      <w:sz w:val="20"/>
                      <w:szCs w:val="20"/>
                    </w:rPr>
                  </w:pPr>
                  <w:proofErr w:type="spellStart"/>
                  <w:ins w:id="221"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22" w:author="Paul Janssen" w:date="2020-06-10T18:06:00Z"/>
                      <w:rFonts w:ascii="Calibri" w:hAnsi="Calibri" w:cs="Calibri"/>
                      <w:sz w:val="20"/>
                      <w:szCs w:val="20"/>
                    </w:rPr>
                  </w:pPr>
                  <w:proofErr w:type="spellStart"/>
                  <w:ins w:id="223"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24"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lastRenderedPageBreak/>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lastRenderedPageBreak/>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lastRenderedPageBreak/>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25" w:author="Paul Janssen" w:date="2020-06-16T16:37:00Z">
                    <w:r w:rsidRPr="00534EC4" w:rsidDel="00534EC4">
                      <w:rPr>
                        <w:rPrChange w:id="226" w:author="Paul Janssen" w:date="2020-06-16T16:38:00Z">
                          <w:rPr/>
                        </w:rPrChange>
                      </w:rPr>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27" w:author="Paul Janssen" w:date="2020-06-10T17:03:00Z">
                    <w:r w:rsidRPr="00A25D4D" w:rsidDel="00A32211">
                      <w:delText>Surface</w:delText>
                    </w:r>
                  </w:del>
                  <w:ins w:id="228"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29" w:author="Paul Janssen" w:date="2020-06-10T17:04:00Z">
                    <w:r w:rsidRPr="00A25D4D" w:rsidDel="00A32211">
                      <w:delText>Surface</w:delText>
                    </w:r>
                  </w:del>
                  <w:ins w:id="230"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lastRenderedPageBreak/>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lastRenderedPageBreak/>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1"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4C0A21">
              <w:trPr>
                <w:tblCellSpacing w:w="0" w:type="dxa"/>
                <w:ins w:id="232"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33" w:author="Paul Janssen" w:date="2020-06-10T17:01:00Z"/>
                    </w:rPr>
                  </w:pPr>
                  <w:proofErr w:type="spellStart"/>
                  <w:ins w:id="234"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4C0A21">
                    <w:trPr>
                      <w:tblHeader/>
                      <w:tblCellSpacing w:w="0" w:type="dxa"/>
                      <w:ins w:id="235" w:author="Paul Janssen" w:date="2020-06-10T17:01:00Z"/>
                    </w:trPr>
                    <w:tc>
                      <w:tcPr>
                        <w:tcW w:w="360" w:type="dxa"/>
                        <w:hideMark/>
                      </w:tcPr>
                      <w:p w14:paraId="5780DE3C" w14:textId="77777777" w:rsidR="00A32211" w:rsidRPr="00A25D4D" w:rsidRDefault="00A32211" w:rsidP="00A32211">
                        <w:pPr>
                          <w:jc w:val="left"/>
                          <w:rPr>
                            <w:ins w:id="236" w:author="Paul Janssen" w:date="2020-06-10T17:01:00Z"/>
                          </w:rPr>
                        </w:pPr>
                        <w:ins w:id="237" w:author="Paul Janssen" w:date="2020-06-10T17:01:00Z">
                          <w:r w:rsidRPr="00A25D4D">
                            <w:t> </w:t>
                          </w:r>
                        </w:ins>
                      </w:p>
                    </w:tc>
                    <w:tc>
                      <w:tcPr>
                        <w:tcW w:w="1500" w:type="dxa"/>
                        <w:hideMark/>
                      </w:tcPr>
                      <w:p w14:paraId="05DA776C" w14:textId="77777777" w:rsidR="00A32211" w:rsidRPr="00A25D4D" w:rsidRDefault="00A32211" w:rsidP="00A32211">
                        <w:pPr>
                          <w:jc w:val="left"/>
                          <w:rPr>
                            <w:ins w:id="238" w:author="Paul Janssen" w:date="2020-06-10T17:01:00Z"/>
                          </w:rPr>
                        </w:pPr>
                        <w:ins w:id="239"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0" w:author="Paul Janssen" w:date="2020-06-10T17:01:00Z"/>
                          </w:rPr>
                        </w:pPr>
                        <w:ins w:id="241" w:author="Paul Janssen" w:date="2020-06-10T17:01:00Z">
                          <w:r>
                            <w:t xml:space="preserve">2.5DGeometrie is vlak of </w:t>
                          </w:r>
                          <w:proofErr w:type="spellStart"/>
                          <w:r>
                            <w:t>multivlak</w:t>
                          </w:r>
                          <w:proofErr w:type="spellEnd"/>
                        </w:ins>
                      </w:p>
                    </w:tc>
                  </w:tr>
                  <w:tr w:rsidR="00A32211" w:rsidRPr="00A25D4D" w14:paraId="0632706C" w14:textId="77777777" w:rsidTr="004C0A21">
                    <w:trPr>
                      <w:tblHeader/>
                      <w:tblCellSpacing w:w="0" w:type="dxa"/>
                      <w:ins w:id="242" w:author="Paul Janssen" w:date="2020-06-10T17:01:00Z"/>
                    </w:trPr>
                    <w:tc>
                      <w:tcPr>
                        <w:tcW w:w="360" w:type="dxa"/>
                        <w:hideMark/>
                      </w:tcPr>
                      <w:p w14:paraId="453406F4" w14:textId="77777777" w:rsidR="00A32211" w:rsidRPr="00A25D4D" w:rsidRDefault="00A32211" w:rsidP="00A32211">
                        <w:pPr>
                          <w:jc w:val="left"/>
                          <w:rPr>
                            <w:ins w:id="243" w:author="Paul Janssen" w:date="2020-06-10T17:01:00Z"/>
                          </w:rPr>
                        </w:pPr>
                        <w:ins w:id="244" w:author="Paul Janssen" w:date="2020-06-10T17:01:00Z">
                          <w:r w:rsidRPr="00A25D4D">
                            <w:t> </w:t>
                          </w:r>
                        </w:ins>
                      </w:p>
                    </w:tc>
                    <w:tc>
                      <w:tcPr>
                        <w:tcW w:w="1500" w:type="dxa"/>
                        <w:hideMark/>
                      </w:tcPr>
                      <w:p w14:paraId="77FBA224" w14:textId="77777777" w:rsidR="00A32211" w:rsidRPr="00A25D4D" w:rsidRDefault="00A32211" w:rsidP="00A32211">
                        <w:pPr>
                          <w:jc w:val="left"/>
                          <w:rPr>
                            <w:ins w:id="245" w:author="Paul Janssen" w:date="2020-06-10T17:01:00Z"/>
                          </w:rPr>
                        </w:pPr>
                        <w:ins w:id="246"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47" w:author="Paul Janssen" w:date="2020-06-10T17:02:00Z"/>
                            <w:rFonts w:ascii="Calibri" w:hAnsi="Calibri" w:cs="Calibri"/>
                            <w:sz w:val="20"/>
                            <w:szCs w:val="20"/>
                          </w:rPr>
                        </w:pPr>
                        <w:proofErr w:type="spellStart"/>
                        <w:ins w:id="248"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49" w:author="Paul Janssen" w:date="2020-06-10T17:01:00Z"/>
                            <w:rFonts w:ascii="Calibri" w:hAnsi="Calibri" w:cs="Calibri"/>
                            <w:sz w:val="20"/>
                            <w:szCs w:val="20"/>
                            <w:rPrChange w:id="250" w:author="Paul Janssen" w:date="2020-06-10T17:02:00Z">
                              <w:rPr>
                                <w:ins w:id="251" w:author="Paul Janssen" w:date="2020-06-10T17:01:00Z"/>
                              </w:rPr>
                            </w:rPrChange>
                          </w:rPr>
                          <w:pPrChange w:id="252" w:author="Paul Janssen" w:date="2020-06-10T17:02:00Z">
                            <w:pPr>
                              <w:jc w:val="left"/>
                            </w:pPr>
                          </w:pPrChange>
                        </w:pPr>
                        <w:proofErr w:type="spellStart"/>
                        <w:ins w:id="253"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54" w:author="Paul Janssen" w:date="2020-06-10T17:01:00Z"/>
                    </w:rPr>
                  </w:pPr>
                </w:p>
              </w:tc>
            </w:tr>
          </w:tbl>
          <w:p w14:paraId="58143EF7" w14:textId="77777777" w:rsidR="00A32211" w:rsidRPr="00A25D4D" w:rsidRDefault="00A32211" w:rsidP="008F13CC">
            <w:pPr>
              <w:jc w:val="left"/>
              <w:rPr>
                <w:ins w:id="255" w:author="Paul Janssen" w:date="2020-06-10T17:01:00Z"/>
                <w:b/>
                <w:bCs/>
              </w:rPr>
            </w:pPr>
          </w:p>
        </w:tc>
      </w:tr>
      <w:tr w:rsidR="00A32211" w:rsidRPr="00A25D4D" w14:paraId="4F7DA757" w14:textId="77777777" w:rsidTr="00C0190C">
        <w:trPr>
          <w:tblCellSpacing w:w="0" w:type="dxa"/>
          <w:ins w:id="256"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4C0A21">
              <w:trPr>
                <w:tblCellSpacing w:w="0" w:type="dxa"/>
                <w:ins w:id="257"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58" w:author="Paul Janssen" w:date="2020-06-10T17:00:00Z"/>
                    </w:rPr>
                  </w:pPr>
                  <w:proofErr w:type="spellStart"/>
                  <w:ins w:id="259" w:author="Paul Janssen" w:date="2020-06-10T17:00:00Z">
                    <w:r w:rsidRPr="00A25D4D">
                      <w:rPr>
                        <w:b/>
                        <w:bCs/>
                      </w:rPr>
                      <w:t>Constraint</w:t>
                    </w:r>
                    <w:proofErr w:type="spellEnd"/>
                    <w:r w:rsidRPr="00A25D4D">
                      <w:rPr>
                        <w:b/>
                        <w:bCs/>
                      </w:rPr>
                      <w:t xml:space="preserve">: </w:t>
                    </w:r>
                  </w:ins>
                  <w:ins w:id="260"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4C0A21">
                    <w:trPr>
                      <w:tblHeader/>
                      <w:tblCellSpacing w:w="0" w:type="dxa"/>
                      <w:ins w:id="261" w:author="Paul Janssen" w:date="2020-06-10T17:00:00Z"/>
                    </w:trPr>
                    <w:tc>
                      <w:tcPr>
                        <w:tcW w:w="360" w:type="dxa"/>
                        <w:hideMark/>
                      </w:tcPr>
                      <w:p w14:paraId="792F581C" w14:textId="77777777" w:rsidR="00A32211" w:rsidRPr="00A25D4D" w:rsidRDefault="00A32211" w:rsidP="00A32211">
                        <w:pPr>
                          <w:jc w:val="left"/>
                          <w:rPr>
                            <w:ins w:id="262" w:author="Paul Janssen" w:date="2020-06-10T17:00:00Z"/>
                          </w:rPr>
                        </w:pPr>
                        <w:ins w:id="263" w:author="Paul Janssen" w:date="2020-06-10T17:00:00Z">
                          <w:r w:rsidRPr="00A25D4D">
                            <w:t> </w:t>
                          </w:r>
                        </w:ins>
                      </w:p>
                    </w:tc>
                    <w:tc>
                      <w:tcPr>
                        <w:tcW w:w="1500" w:type="dxa"/>
                        <w:hideMark/>
                      </w:tcPr>
                      <w:p w14:paraId="28541565" w14:textId="77777777" w:rsidR="00A32211" w:rsidRPr="00A25D4D" w:rsidRDefault="00A32211" w:rsidP="00A32211">
                        <w:pPr>
                          <w:jc w:val="left"/>
                          <w:rPr>
                            <w:ins w:id="264" w:author="Paul Janssen" w:date="2020-06-10T17:00:00Z"/>
                          </w:rPr>
                        </w:pPr>
                        <w:ins w:id="265"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66" w:author="Paul Janssen" w:date="2020-06-10T17:00:00Z"/>
                          </w:rPr>
                        </w:pPr>
                        <w:ins w:id="267" w:author="Paul Janssen" w:date="2020-06-10T17:03:00Z">
                          <w:r>
                            <w:t xml:space="preserve">2DGeometrie is vlak of </w:t>
                          </w:r>
                          <w:proofErr w:type="spellStart"/>
                          <w:r>
                            <w:t>multivlak</w:t>
                          </w:r>
                        </w:ins>
                        <w:proofErr w:type="spellEnd"/>
                      </w:p>
                    </w:tc>
                  </w:tr>
                  <w:tr w:rsidR="00A32211" w:rsidRPr="00A25D4D" w14:paraId="2C0D4348" w14:textId="77777777" w:rsidTr="004C0A21">
                    <w:trPr>
                      <w:tblHeader/>
                      <w:tblCellSpacing w:w="0" w:type="dxa"/>
                      <w:ins w:id="268" w:author="Paul Janssen" w:date="2020-06-10T17:00:00Z"/>
                    </w:trPr>
                    <w:tc>
                      <w:tcPr>
                        <w:tcW w:w="360" w:type="dxa"/>
                        <w:hideMark/>
                      </w:tcPr>
                      <w:p w14:paraId="20DBC098" w14:textId="77777777" w:rsidR="00A32211" w:rsidRPr="00A25D4D" w:rsidRDefault="00A32211" w:rsidP="00A32211">
                        <w:pPr>
                          <w:jc w:val="left"/>
                          <w:rPr>
                            <w:ins w:id="269" w:author="Paul Janssen" w:date="2020-06-10T17:00:00Z"/>
                          </w:rPr>
                        </w:pPr>
                        <w:ins w:id="270" w:author="Paul Janssen" w:date="2020-06-10T17:00:00Z">
                          <w:r w:rsidRPr="00A25D4D">
                            <w:t> </w:t>
                          </w:r>
                        </w:ins>
                      </w:p>
                    </w:tc>
                    <w:tc>
                      <w:tcPr>
                        <w:tcW w:w="1500" w:type="dxa"/>
                        <w:hideMark/>
                      </w:tcPr>
                      <w:p w14:paraId="297847F5" w14:textId="77777777" w:rsidR="00A32211" w:rsidRPr="00A25D4D" w:rsidRDefault="00A32211" w:rsidP="00A32211">
                        <w:pPr>
                          <w:jc w:val="left"/>
                          <w:rPr>
                            <w:ins w:id="271" w:author="Paul Janssen" w:date="2020-06-10T17:00:00Z"/>
                          </w:rPr>
                        </w:pPr>
                        <w:ins w:id="272"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73" w:author="Paul Janssen" w:date="2020-06-10T17:02:00Z"/>
                            <w:rFonts w:ascii="Calibri" w:hAnsi="Calibri" w:cs="Calibri"/>
                            <w:sz w:val="20"/>
                            <w:szCs w:val="20"/>
                          </w:rPr>
                        </w:pPr>
                        <w:proofErr w:type="spellStart"/>
                        <w:ins w:id="274"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75" w:author="Paul Janssen" w:date="2020-06-10T17:00:00Z"/>
                            <w:rFonts w:ascii="Calibri" w:hAnsi="Calibri" w:cs="Calibri"/>
                            <w:sz w:val="20"/>
                            <w:szCs w:val="20"/>
                            <w:rPrChange w:id="276" w:author="Paul Janssen" w:date="2020-06-10T17:02:00Z">
                              <w:rPr>
                                <w:ins w:id="277" w:author="Paul Janssen" w:date="2020-06-10T17:00:00Z"/>
                              </w:rPr>
                            </w:rPrChange>
                          </w:rPr>
                          <w:pPrChange w:id="278" w:author="Paul Janssen" w:date="2020-06-10T17:02:00Z">
                            <w:pPr>
                              <w:jc w:val="left"/>
                            </w:pPr>
                          </w:pPrChange>
                        </w:pPr>
                        <w:proofErr w:type="spellStart"/>
                        <w:ins w:id="279"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0" w:author="Paul Janssen" w:date="2020-06-10T17:00:00Z"/>
                    </w:rPr>
                  </w:pPr>
                </w:p>
              </w:tc>
            </w:tr>
          </w:tbl>
          <w:p w14:paraId="39FA3986" w14:textId="77777777" w:rsidR="00A32211" w:rsidRPr="00A25D4D" w:rsidRDefault="00A32211" w:rsidP="008F13CC">
            <w:pPr>
              <w:jc w:val="left"/>
              <w:rPr>
                <w:ins w:id="281"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82"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83" w:author="Paul Janssen" w:date="2020-06-10T17:54:00Z"/>
              </w:rPr>
            </w:pPr>
            <w:proofErr w:type="spellStart"/>
            <w:ins w:id="284"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4C0A21">
              <w:trPr>
                <w:tblHeader/>
                <w:tblCellSpacing w:w="0" w:type="dxa"/>
                <w:ins w:id="285" w:author="Paul Janssen" w:date="2020-06-10T17:54:00Z"/>
              </w:trPr>
              <w:tc>
                <w:tcPr>
                  <w:tcW w:w="360" w:type="dxa"/>
                  <w:hideMark/>
                </w:tcPr>
                <w:p w14:paraId="54DAEF42" w14:textId="77777777" w:rsidR="00A92388" w:rsidRPr="00A25D4D" w:rsidRDefault="00A92388" w:rsidP="00A92388">
                  <w:pPr>
                    <w:jc w:val="left"/>
                    <w:rPr>
                      <w:ins w:id="286" w:author="Paul Janssen" w:date="2020-06-10T17:54:00Z"/>
                    </w:rPr>
                  </w:pPr>
                  <w:ins w:id="287" w:author="Paul Janssen" w:date="2020-06-10T17:54:00Z">
                    <w:r w:rsidRPr="00A25D4D">
                      <w:t> </w:t>
                    </w:r>
                  </w:ins>
                </w:p>
              </w:tc>
              <w:tc>
                <w:tcPr>
                  <w:tcW w:w="1500" w:type="dxa"/>
                  <w:hideMark/>
                </w:tcPr>
                <w:p w14:paraId="6E199E60" w14:textId="77777777" w:rsidR="00A92388" w:rsidRPr="00A25D4D" w:rsidRDefault="00A92388" w:rsidP="00A92388">
                  <w:pPr>
                    <w:jc w:val="left"/>
                    <w:rPr>
                      <w:ins w:id="288" w:author="Paul Janssen" w:date="2020-06-10T17:54:00Z"/>
                    </w:rPr>
                  </w:pPr>
                  <w:ins w:id="289"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90" w:author="Paul Janssen" w:date="2020-06-10T17:54:00Z"/>
                    </w:rPr>
                  </w:pPr>
                  <w:ins w:id="291" w:author="Paul Janssen" w:date="2020-06-10T17:54:00Z">
                    <w:r>
                      <w:t>hoort bij maximaal 1 utiliteitsnet</w:t>
                    </w:r>
                  </w:ins>
                </w:p>
              </w:tc>
            </w:tr>
            <w:tr w:rsidR="00A92388" w:rsidRPr="00A25D4D" w14:paraId="6FFB7D6D" w14:textId="77777777" w:rsidTr="004C0A21">
              <w:trPr>
                <w:tblHeader/>
                <w:tblCellSpacing w:w="0" w:type="dxa"/>
                <w:ins w:id="292" w:author="Paul Janssen" w:date="2020-06-10T17:54:00Z"/>
              </w:trPr>
              <w:tc>
                <w:tcPr>
                  <w:tcW w:w="360" w:type="dxa"/>
                  <w:hideMark/>
                </w:tcPr>
                <w:p w14:paraId="730AEC40" w14:textId="77777777" w:rsidR="00A92388" w:rsidRPr="00A25D4D" w:rsidRDefault="00A92388" w:rsidP="00A92388">
                  <w:pPr>
                    <w:jc w:val="left"/>
                    <w:rPr>
                      <w:ins w:id="293" w:author="Paul Janssen" w:date="2020-06-10T17:54:00Z"/>
                    </w:rPr>
                  </w:pPr>
                  <w:ins w:id="294" w:author="Paul Janssen" w:date="2020-06-10T17:54:00Z">
                    <w:r w:rsidRPr="00A25D4D">
                      <w:t> </w:t>
                    </w:r>
                  </w:ins>
                </w:p>
              </w:tc>
              <w:tc>
                <w:tcPr>
                  <w:tcW w:w="1500" w:type="dxa"/>
                  <w:hideMark/>
                </w:tcPr>
                <w:p w14:paraId="05165002" w14:textId="77777777" w:rsidR="00A92388" w:rsidRPr="00A25D4D" w:rsidRDefault="00A92388" w:rsidP="00A92388">
                  <w:pPr>
                    <w:jc w:val="left"/>
                    <w:rPr>
                      <w:ins w:id="295" w:author="Paul Janssen" w:date="2020-06-10T17:54:00Z"/>
                    </w:rPr>
                  </w:pPr>
                  <w:ins w:id="296"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297" w:author="Paul Janssen" w:date="2020-06-10T17:54:00Z"/>
                      <w:rFonts w:ascii="Calibri" w:hAnsi="Calibri" w:cs="Calibri"/>
                      <w:sz w:val="20"/>
                      <w:szCs w:val="20"/>
                    </w:rPr>
                  </w:pPr>
                  <w:proofErr w:type="spellStart"/>
                  <w:ins w:id="298"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299" w:author="Paul Janssen" w:date="2020-06-10T17:54:00Z"/>
                      <w:rFonts w:ascii="Calibri" w:hAnsi="Calibri" w:cs="Calibri"/>
                      <w:sz w:val="20"/>
                      <w:szCs w:val="20"/>
                    </w:rPr>
                  </w:pPr>
                  <w:proofErr w:type="spellStart"/>
                  <w:ins w:id="300"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01"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lastRenderedPageBreak/>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lastRenderedPageBreak/>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02"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03" w:author="Paul Janssen" w:date="2020-06-10T17:16:00Z"/>
              </w:rPr>
            </w:pPr>
            <w:ins w:id="304"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4C0A21">
              <w:trPr>
                <w:tblHeader/>
                <w:tblCellSpacing w:w="0" w:type="dxa"/>
                <w:ins w:id="305" w:author="Paul Janssen" w:date="2020-06-10T17:16:00Z"/>
              </w:trPr>
              <w:tc>
                <w:tcPr>
                  <w:tcW w:w="360" w:type="dxa"/>
                  <w:hideMark/>
                </w:tcPr>
                <w:p w14:paraId="7A327809" w14:textId="77777777" w:rsidR="006B3319" w:rsidRPr="00A25D4D" w:rsidRDefault="006B3319" w:rsidP="006B3319">
                  <w:pPr>
                    <w:jc w:val="left"/>
                    <w:rPr>
                      <w:ins w:id="306" w:author="Paul Janssen" w:date="2020-06-10T17:16:00Z"/>
                    </w:rPr>
                  </w:pPr>
                  <w:ins w:id="307" w:author="Paul Janssen" w:date="2020-06-10T17:16:00Z">
                    <w:r w:rsidRPr="00A25D4D">
                      <w:t> </w:t>
                    </w:r>
                  </w:ins>
                </w:p>
              </w:tc>
              <w:tc>
                <w:tcPr>
                  <w:tcW w:w="1500" w:type="dxa"/>
                  <w:hideMark/>
                </w:tcPr>
                <w:p w14:paraId="7D33EC60" w14:textId="77777777" w:rsidR="006B3319" w:rsidRPr="00A25D4D" w:rsidRDefault="006B3319" w:rsidP="006B3319">
                  <w:pPr>
                    <w:jc w:val="left"/>
                    <w:rPr>
                      <w:ins w:id="308" w:author="Paul Janssen" w:date="2020-06-10T17:16:00Z"/>
                    </w:rPr>
                  </w:pPr>
                  <w:ins w:id="309" w:author="Paul Janssen" w:date="2020-06-10T17:16:00Z">
                    <w:r w:rsidRPr="00A25D4D">
                      <w:t>Type:</w:t>
                    </w:r>
                  </w:ins>
                </w:p>
              </w:tc>
              <w:tc>
                <w:tcPr>
                  <w:tcW w:w="0" w:type="auto"/>
                  <w:hideMark/>
                </w:tcPr>
                <w:p w14:paraId="4C00097F" w14:textId="47723A1A" w:rsidR="006B3319" w:rsidRPr="00A25D4D" w:rsidRDefault="006B3319" w:rsidP="006B3319">
                  <w:pPr>
                    <w:jc w:val="left"/>
                    <w:rPr>
                      <w:ins w:id="310" w:author="Paul Janssen" w:date="2020-06-10T17:16:00Z"/>
                    </w:rPr>
                  </w:pPr>
                  <w:proofErr w:type="spellStart"/>
                  <w:ins w:id="311" w:author="Paul Janssen" w:date="2020-06-10T17:17:00Z">
                    <w:r>
                      <w:t>Boolean</w:t>
                    </w:r>
                  </w:ins>
                  <w:proofErr w:type="spellEnd"/>
                </w:p>
              </w:tc>
            </w:tr>
            <w:tr w:rsidR="006B3319" w:rsidRPr="00A25D4D" w14:paraId="1778FCD6" w14:textId="77777777" w:rsidTr="004C0A21">
              <w:trPr>
                <w:tblHeader/>
                <w:tblCellSpacing w:w="0" w:type="dxa"/>
                <w:ins w:id="312" w:author="Paul Janssen" w:date="2020-06-10T17:16:00Z"/>
              </w:trPr>
              <w:tc>
                <w:tcPr>
                  <w:tcW w:w="360" w:type="dxa"/>
                  <w:hideMark/>
                </w:tcPr>
                <w:p w14:paraId="1D9676F0" w14:textId="77777777" w:rsidR="006B3319" w:rsidRPr="00A25D4D" w:rsidRDefault="006B3319" w:rsidP="006B3319">
                  <w:pPr>
                    <w:jc w:val="left"/>
                    <w:rPr>
                      <w:ins w:id="313" w:author="Paul Janssen" w:date="2020-06-10T17:16:00Z"/>
                    </w:rPr>
                  </w:pPr>
                  <w:ins w:id="314" w:author="Paul Janssen" w:date="2020-06-10T17:16:00Z">
                    <w:r w:rsidRPr="00A25D4D">
                      <w:t> </w:t>
                    </w:r>
                  </w:ins>
                </w:p>
              </w:tc>
              <w:tc>
                <w:tcPr>
                  <w:tcW w:w="1500" w:type="dxa"/>
                  <w:hideMark/>
                </w:tcPr>
                <w:p w14:paraId="305DA67C" w14:textId="77777777" w:rsidR="006B3319" w:rsidRPr="00A25D4D" w:rsidRDefault="006B3319" w:rsidP="006B3319">
                  <w:pPr>
                    <w:jc w:val="left"/>
                    <w:rPr>
                      <w:ins w:id="315" w:author="Paul Janssen" w:date="2020-06-10T17:16:00Z"/>
                    </w:rPr>
                  </w:pPr>
                  <w:ins w:id="316" w:author="Paul Janssen" w:date="2020-06-10T17:16:00Z">
                    <w:r w:rsidRPr="00A25D4D">
                      <w:t>Naam</w:t>
                    </w:r>
                  </w:ins>
                </w:p>
              </w:tc>
              <w:tc>
                <w:tcPr>
                  <w:tcW w:w="0" w:type="auto"/>
                  <w:hideMark/>
                </w:tcPr>
                <w:p w14:paraId="13C8BFF6" w14:textId="77777777" w:rsidR="006B3319" w:rsidRPr="00A25D4D" w:rsidRDefault="006B3319" w:rsidP="006B3319">
                  <w:pPr>
                    <w:jc w:val="left"/>
                    <w:rPr>
                      <w:ins w:id="317" w:author="Paul Janssen" w:date="2020-06-10T17:16:00Z"/>
                    </w:rPr>
                  </w:pPr>
                </w:p>
              </w:tc>
            </w:tr>
            <w:tr w:rsidR="006B3319" w:rsidRPr="00A25D4D" w14:paraId="36943E52" w14:textId="77777777" w:rsidTr="004C0A21">
              <w:trPr>
                <w:tblHeader/>
                <w:tblCellSpacing w:w="0" w:type="dxa"/>
                <w:ins w:id="318" w:author="Paul Janssen" w:date="2020-06-10T17:16:00Z"/>
              </w:trPr>
              <w:tc>
                <w:tcPr>
                  <w:tcW w:w="360" w:type="dxa"/>
                  <w:hideMark/>
                </w:tcPr>
                <w:p w14:paraId="178867A0" w14:textId="77777777" w:rsidR="006B3319" w:rsidRPr="00A25D4D" w:rsidRDefault="006B3319" w:rsidP="006B3319">
                  <w:pPr>
                    <w:jc w:val="left"/>
                    <w:rPr>
                      <w:ins w:id="319" w:author="Paul Janssen" w:date="2020-06-10T17:16:00Z"/>
                    </w:rPr>
                  </w:pPr>
                  <w:ins w:id="320" w:author="Paul Janssen" w:date="2020-06-10T17:16:00Z">
                    <w:r w:rsidRPr="00A25D4D">
                      <w:t> </w:t>
                    </w:r>
                  </w:ins>
                </w:p>
              </w:tc>
              <w:tc>
                <w:tcPr>
                  <w:tcW w:w="1500" w:type="dxa"/>
                  <w:hideMark/>
                </w:tcPr>
                <w:p w14:paraId="66FC1C58" w14:textId="77777777" w:rsidR="006B3319" w:rsidRPr="00A25D4D" w:rsidRDefault="006B3319" w:rsidP="006B3319">
                  <w:pPr>
                    <w:jc w:val="left"/>
                    <w:rPr>
                      <w:ins w:id="321" w:author="Paul Janssen" w:date="2020-06-10T17:16:00Z"/>
                    </w:rPr>
                  </w:pPr>
                  <w:ins w:id="322"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23" w:author="Paul Janssen" w:date="2020-06-10T17:16:00Z"/>
                      <w:rFonts w:ascii="Calibri" w:hAnsi="Calibri" w:cs="Calibri"/>
                      <w:sz w:val="20"/>
                      <w:szCs w:val="20"/>
                      <w:rPrChange w:id="324" w:author="Paul Janssen" w:date="2020-06-10T17:18:00Z">
                        <w:rPr>
                          <w:ins w:id="325" w:author="Paul Janssen" w:date="2020-06-10T17:16:00Z"/>
                        </w:rPr>
                      </w:rPrChange>
                    </w:rPr>
                    <w:pPrChange w:id="326" w:author="Paul Janssen" w:date="2020-06-10T17:18:00Z">
                      <w:pPr>
                        <w:jc w:val="left"/>
                      </w:pPr>
                    </w:pPrChange>
                  </w:pPr>
                  <w:ins w:id="327"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4C0A21">
              <w:trPr>
                <w:tblHeader/>
                <w:tblCellSpacing w:w="0" w:type="dxa"/>
                <w:ins w:id="328" w:author="Paul Janssen" w:date="2020-06-10T17:16:00Z"/>
              </w:trPr>
              <w:tc>
                <w:tcPr>
                  <w:tcW w:w="360" w:type="dxa"/>
                  <w:hideMark/>
                </w:tcPr>
                <w:p w14:paraId="7027B0D2" w14:textId="77777777" w:rsidR="006B3319" w:rsidRPr="00A25D4D" w:rsidRDefault="006B3319" w:rsidP="006B3319">
                  <w:pPr>
                    <w:jc w:val="left"/>
                    <w:rPr>
                      <w:ins w:id="329" w:author="Paul Janssen" w:date="2020-06-10T17:16:00Z"/>
                    </w:rPr>
                  </w:pPr>
                  <w:ins w:id="330" w:author="Paul Janssen" w:date="2020-06-10T17:16:00Z">
                    <w:r w:rsidRPr="00A25D4D">
                      <w:t> </w:t>
                    </w:r>
                  </w:ins>
                </w:p>
              </w:tc>
              <w:tc>
                <w:tcPr>
                  <w:tcW w:w="1500" w:type="dxa"/>
                  <w:hideMark/>
                </w:tcPr>
                <w:p w14:paraId="3DB74ABF" w14:textId="77777777" w:rsidR="006B3319" w:rsidRPr="00A25D4D" w:rsidRDefault="006B3319" w:rsidP="006B3319">
                  <w:pPr>
                    <w:jc w:val="left"/>
                    <w:rPr>
                      <w:ins w:id="331" w:author="Paul Janssen" w:date="2020-06-10T17:16:00Z"/>
                    </w:rPr>
                  </w:pPr>
                  <w:proofErr w:type="spellStart"/>
                  <w:ins w:id="332"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33" w:author="Paul Janssen" w:date="2020-06-10T17:16:00Z"/>
                    </w:rPr>
                  </w:pPr>
                  <w:ins w:id="334" w:author="Paul Janssen" w:date="2020-06-10T17:17:00Z">
                    <w:r>
                      <w:t>0..</w:t>
                    </w:r>
                  </w:ins>
                  <w:ins w:id="335" w:author="Paul Janssen" w:date="2020-06-10T17:16:00Z">
                    <w:r w:rsidRPr="00A25D4D">
                      <w:t>1</w:t>
                    </w:r>
                  </w:ins>
                </w:p>
              </w:tc>
            </w:tr>
          </w:tbl>
          <w:p w14:paraId="1E4B92F2" w14:textId="77777777" w:rsidR="006B3319" w:rsidRPr="00A25D4D" w:rsidRDefault="006B3319" w:rsidP="008F13CC">
            <w:pPr>
              <w:jc w:val="left"/>
              <w:rPr>
                <w:ins w:id="336" w:author="Paul Janssen" w:date="2020-06-10T17:16:00Z"/>
                <w:b/>
                <w:bCs/>
              </w:rPr>
            </w:pPr>
          </w:p>
        </w:tc>
      </w:tr>
      <w:tr w:rsidR="006B3319" w:rsidRPr="00A25D4D" w14:paraId="6C4BAE2E" w14:textId="77777777" w:rsidTr="00C0190C">
        <w:trPr>
          <w:tblCellSpacing w:w="0" w:type="dxa"/>
          <w:ins w:id="337"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38" w:author="Paul Janssen" w:date="2020-06-10T17:16:00Z"/>
              </w:rPr>
            </w:pPr>
            <w:ins w:id="339"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4C0A21">
              <w:trPr>
                <w:tblHeader/>
                <w:tblCellSpacing w:w="0" w:type="dxa"/>
                <w:ins w:id="340" w:author="Paul Janssen" w:date="2020-06-10T17:16:00Z"/>
              </w:trPr>
              <w:tc>
                <w:tcPr>
                  <w:tcW w:w="360" w:type="dxa"/>
                  <w:hideMark/>
                </w:tcPr>
                <w:p w14:paraId="1BD45540" w14:textId="77777777" w:rsidR="006B3319" w:rsidRPr="00A25D4D" w:rsidRDefault="006B3319" w:rsidP="006B3319">
                  <w:pPr>
                    <w:jc w:val="left"/>
                    <w:rPr>
                      <w:ins w:id="341" w:author="Paul Janssen" w:date="2020-06-10T17:16:00Z"/>
                    </w:rPr>
                  </w:pPr>
                  <w:ins w:id="342" w:author="Paul Janssen" w:date="2020-06-10T17:16:00Z">
                    <w:r w:rsidRPr="00A25D4D">
                      <w:t> </w:t>
                    </w:r>
                  </w:ins>
                </w:p>
              </w:tc>
              <w:tc>
                <w:tcPr>
                  <w:tcW w:w="1500" w:type="dxa"/>
                  <w:hideMark/>
                </w:tcPr>
                <w:p w14:paraId="3BD747D3" w14:textId="77777777" w:rsidR="006B3319" w:rsidRPr="00A25D4D" w:rsidRDefault="006B3319" w:rsidP="006B3319">
                  <w:pPr>
                    <w:jc w:val="left"/>
                    <w:rPr>
                      <w:ins w:id="343" w:author="Paul Janssen" w:date="2020-06-10T17:16:00Z"/>
                    </w:rPr>
                  </w:pPr>
                  <w:ins w:id="344" w:author="Paul Janssen" w:date="2020-06-10T17:16:00Z">
                    <w:r w:rsidRPr="00A25D4D">
                      <w:t>Type:</w:t>
                    </w:r>
                  </w:ins>
                </w:p>
              </w:tc>
              <w:tc>
                <w:tcPr>
                  <w:tcW w:w="0" w:type="auto"/>
                  <w:hideMark/>
                </w:tcPr>
                <w:p w14:paraId="4CEB3FBF" w14:textId="20E562CC" w:rsidR="006B3319" w:rsidRPr="00A25D4D" w:rsidRDefault="006B3319" w:rsidP="006B3319">
                  <w:pPr>
                    <w:jc w:val="left"/>
                    <w:rPr>
                      <w:ins w:id="345" w:author="Paul Janssen" w:date="2020-06-10T17:16:00Z"/>
                    </w:rPr>
                  </w:pPr>
                  <w:proofErr w:type="spellStart"/>
                  <w:ins w:id="346" w:author="Paul Janssen" w:date="2020-06-10T17:17:00Z">
                    <w:r>
                      <w:t>Boolean</w:t>
                    </w:r>
                  </w:ins>
                  <w:proofErr w:type="spellEnd"/>
                </w:p>
              </w:tc>
            </w:tr>
            <w:tr w:rsidR="006B3319" w:rsidRPr="00A25D4D" w14:paraId="00AB513A" w14:textId="77777777" w:rsidTr="004C0A21">
              <w:trPr>
                <w:tblHeader/>
                <w:tblCellSpacing w:w="0" w:type="dxa"/>
                <w:ins w:id="347" w:author="Paul Janssen" w:date="2020-06-10T17:16:00Z"/>
              </w:trPr>
              <w:tc>
                <w:tcPr>
                  <w:tcW w:w="360" w:type="dxa"/>
                  <w:hideMark/>
                </w:tcPr>
                <w:p w14:paraId="32A1E246" w14:textId="77777777" w:rsidR="006B3319" w:rsidRPr="00A25D4D" w:rsidRDefault="006B3319" w:rsidP="006B3319">
                  <w:pPr>
                    <w:jc w:val="left"/>
                    <w:rPr>
                      <w:ins w:id="348" w:author="Paul Janssen" w:date="2020-06-10T17:16:00Z"/>
                    </w:rPr>
                  </w:pPr>
                  <w:ins w:id="349" w:author="Paul Janssen" w:date="2020-06-10T17:16:00Z">
                    <w:r w:rsidRPr="00A25D4D">
                      <w:lastRenderedPageBreak/>
                      <w:t> </w:t>
                    </w:r>
                  </w:ins>
                </w:p>
              </w:tc>
              <w:tc>
                <w:tcPr>
                  <w:tcW w:w="1500" w:type="dxa"/>
                  <w:hideMark/>
                </w:tcPr>
                <w:p w14:paraId="07725300" w14:textId="77777777" w:rsidR="006B3319" w:rsidRPr="00A25D4D" w:rsidRDefault="006B3319" w:rsidP="006B3319">
                  <w:pPr>
                    <w:jc w:val="left"/>
                    <w:rPr>
                      <w:ins w:id="350" w:author="Paul Janssen" w:date="2020-06-10T17:16:00Z"/>
                    </w:rPr>
                  </w:pPr>
                  <w:ins w:id="351" w:author="Paul Janssen" w:date="2020-06-10T17:16:00Z">
                    <w:r w:rsidRPr="00A25D4D">
                      <w:t>Naam</w:t>
                    </w:r>
                  </w:ins>
                </w:p>
              </w:tc>
              <w:tc>
                <w:tcPr>
                  <w:tcW w:w="0" w:type="auto"/>
                  <w:hideMark/>
                </w:tcPr>
                <w:p w14:paraId="47E6E9FC" w14:textId="77777777" w:rsidR="006B3319" w:rsidRPr="00A25D4D" w:rsidRDefault="006B3319" w:rsidP="006B3319">
                  <w:pPr>
                    <w:jc w:val="left"/>
                    <w:rPr>
                      <w:ins w:id="352" w:author="Paul Janssen" w:date="2020-06-10T17:16:00Z"/>
                    </w:rPr>
                  </w:pPr>
                </w:p>
              </w:tc>
            </w:tr>
            <w:tr w:rsidR="006B3319" w:rsidRPr="00A25D4D" w14:paraId="7BD9B5CB" w14:textId="77777777" w:rsidTr="004C0A21">
              <w:trPr>
                <w:tblHeader/>
                <w:tblCellSpacing w:w="0" w:type="dxa"/>
                <w:ins w:id="353" w:author="Paul Janssen" w:date="2020-06-10T17:16:00Z"/>
              </w:trPr>
              <w:tc>
                <w:tcPr>
                  <w:tcW w:w="360" w:type="dxa"/>
                  <w:hideMark/>
                </w:tcPr>
                <w:p w14:paraId="4757C808" w14:textId="77777777" w:rsidR="006B3319" w:rsidRPr="00A25D4D" w:rsidRDefault="006B3319" w:rsidP="006B3319">
                  <w:pPr>
                    <w:jc w:val="left"/>
                    <w:rPr>
                      <w:ins w:id="354" w:author="Paul Janssen" w:date="2020-06-10T17:16:00Z"/>
                    </w:rPr>
                  </w:pPr>
                  <w:ins w:id="355" w:author="Paul Janssen" w:date="2020-06-10T17:16:00Z">
                    <w:r w:rsidRPr="00A25D4D">
                      <w:t> </w:t>
                    </w:r>
                  </w:ins>
                </w:p>
              </w:tc>
              <w:tc>
                <w:tcPr>
                  <w:tcW w:w="1500" w:type="dxa"/>
                  <w:hideMark/>
                </w:tcPr>
                <w:p w14:paraId="0DA1A9F6" w14:textId="77777777" w:rsidR="006B3319" w:rsidRPr="00A25D4D" w:rsidRDefault="006B3319" w:rsidP="006B3319">
                  <w:pPr>
                    <w:jc w:val="left"/>
                    <w:rPr>
                      <w:ins w:id="356" w:author="Paul Janssen" w:date="2020-06-10T17:16:00Z"/>
                    </w:rPr>
                  </w:pPr>
                  <w:ins w:id="357"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58" w:author="Paul Janssen" w:date="2020-06-10T17:16:00Z"/>
                      <w:rFonts w:ascii="Calibri" w:hAnsi="Calibri" w:cs="Calibri"/>
                      <w:sz w:val="20"/>
                      <w:szCs w:val="20"/>
                      <w:rPrChange w:id="359" w:author="Paul Janssen" w:date="2020-06-10T17:18:00Z">
                        <w:rPr>
                          <w:ins w:id="360" w:author="Paul Janssen" w:date="2020-06-10T17:16:00Z"/>
                        </w:rPr>
                      </w:rPrChange>
                    </w:rPr>
                    <w:pPrChange w:id="361" w:author="Paul Janssen" w:date="2020-06-10T17:18:00Z">
                      <w:pPr>
                        <w:jc w:val="left"/>
                      </w:pPr>
                    </w:pPrChange>
                  </w:pPr>
                  <w:ins w:id="362"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4C0A21">
              <w:trPr>
                <w:tblHeader/>
                <w:tblCellSpacing w:w="0" w:type="dxa"/>
                <w:ins w:id="363" w:author="Paul Janssen" w:date="2020-06-10T17:16:00Z"/>
              </w:trPr>
              <w:tc>
                <w:tcPr>
                  <w:tcW w:w="360" w:type="dxa"/>
                  <w:hideMark/>
                </w:tcPr>
                <w:p w14:paraId="6A202767" w14:textId="77777777" w:rsidR="006B3319" w:rsidRPr="00A25D4D" w:rsidRDefault="006B3319" w:rsidP="006B3319">
                  <w:pPr>
                    <w:jc w:val="left"/>
                    <w:rPr>
                      <w:ins w:id="364" w:author="Paul Janssen" w:date="2020-06-10T17:16:00Z"/>
                    </w:rPr>
                  </w:pPr>
                  <w:ins w:id="365" w:author="Paul Janssen" w:date="2020-06-10T17:16:00Z">
                    <w:r w:rsidRPr="00A25D4D">
                      <w:t> </w:t>
                    </w:r>
                  </w:ins>
                </w:p>
              </w:tc>
              <w:tc>
                <w:tcPr>
                  <w:tcW w:w="1500" w:type="dxa"/>
                  <w:hideMark/>
                </w:tcPr>
                <w:p w14:paraId="6E948197" w14:textId="77777777" w:rsidR="006B3319" w:rsidRPr="00A25D4D" w:rsidRDefault="006B3319" w:rsidP="006B3319">
                  <w:pPr>
                    <w:jc w:val="left"/>
                    <w:rPr>
                      <w:ins w:id="366" w:author="Paul Janssen" w:date="2020-06-10T17:16:00Z"/>
                    </w:rPr>
                  </w:pPr>
                  <w:proofErr w:type="spellStart"/>
                  <w:ins w:id="367"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68" w:author="Paul Janssen" w:date="2020-06-10T17:16:00Z"/>
                    </w:rPr>
                  </w:pPr>
                  <w:ins w:id="369" w:author="Paul Janssen" w:date="2020-06-10T17:17:00Z">
                    <w:r>
                      <w:t>0..</w:t>
                    </w:r>
                  </w:ins>
                  <w:ins w:id="370" w:author="Paul Janssen" w:date="2020-06-10T17:16:00Z">
                    <w:r w:rsidRPr="00A25D4D">
                      <w:t>1</w:t>
                    </w:r>
                  </w:ins>
                </w:p>
              </w:tc>
            </w:tr>
          </w:tbl>
          <w:p w14:paraId="0CEFF30B" w14:textId="77777777" w:rsidR="006B3319" w:rsidRPr="00A25D4D" w:rsidRDefault="006B3319" w:rsidP="008F13CC">
            <w:pPr>
              <w:jc w:val="left"/>
              <w:rPr>
                <w:ins w:id="371"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lastRenderedPageBreak/>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72" w:author="Paul Janssen" w:date="2020-06-10T17:12:00Z">
                    <w:r w:rsidRPr="00A25D4D" w:rsidDel="006B3319">
                      <w:delText>CharacterString</w:delText>
                    </w:r>
                  </w:del>
                  <w:ins w:id="373"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74" w:author="Paul Janssen" w:date="2020-06-10T17:13:00Z">
                    <w:r>
                      <w:t>Het adres of dichtstbijzijnd adres van de locatie van de werkzaamheden waar de gebiedsinformatie-aanvraag voor is ingediend.</w:t>
                    </w:r>
                  </w:ins>
                  <w:del w:id="375"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76"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77" w:author="Paul Janssen" w:date="2020-06-10T17:14:00Z"/>
              </w:rPr>
            </w:pPr>
            <w:ins w:id="378"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4C0A21">
              <w:trPr>
                <w:tblHeader/>
                <w:tblCellSpacing w:w="0" w:type="dxa"/>
                <w:ins w:id="379" w:author="Paul Janssen" w:date="2020-06-10T17:14:00Z"/>
              </w:trPr>
              <w:tc>
                <w:tcPr>
                  <w:tcW w:w="360" w:type="dxa"/>
                  <w:hideMark/>
                </w:tcPr>
                <w:p w14:paraId="115FB888" w14:textId="77777777" w:rsidR="006B3319" w:rsidRPr="00A25D4D" w:rsidRDefault="006B3319" w:rsidP="006B3319">
                  <w:pPr>
                    <w:jc w:val="left"/>
                    <w:rPr>
                      <w:ins w:id="380" w:author="Paul Janssen" w:date="2020-06-10T17:14:00Z"/>
                    </w:rPr>
                  </w:pPr>
                  <w:ins w:id="381" w:author="Paul Janssen" w:date="2020-06-10T17:14:00Z">
                    <w:r w:rsidRPr="00A25D4D">
                      <w:t> </w:t>
                    </w:r>
                  </w:ins>
                </w:p>
              </w:tc>
              <w:tc>
                <w:tcPr>
                  <w:tcW w:w="1500" w:type="dxa"/>
                  <w:hideMark/>
                </w:tcPr>
                <w:p w14:paraId="2036E431" w14:textId="77777777" w:rsidR="006B3319" w:rsidRPr="00A25D4D" w:rsidRDefault="006B3319" w:rsidP="006B3319">
                  <w:pPr>
                    <w:jc w:val="left"/>
                    <w:rPr>
                      <w:ins w:id="382" w:author="Paul Janssen" w:date="2020-06-10T17:14:00Z"/>
                    </w:rPr>
                  </w:pPr>
                  <w:ins w:id="383" w:author="Paul Janssen" w:date="2020-06-10T17:14:00Z">
                    <w:r w:rsidRPr="00A25D4D">
                      <w:t>Type:</w:t>
                    </w:r>
                  </w:ins>
                </w:p>
              </w:tc>
              <w:tc>
                <w:tcPr>
                  <w:tcW w:w="0" w:type="auto"/>
                  <w:hideMark/>
                </w:tcPr>
                <w:p w14:paraId="74DCFAC6" w14:textId="77777777" w:rsidR="006B3319" w:rsidRPr="00A25D4D" w:rsidRDefault="006B3319" w:rsidP="006B3319">
                  <w:pPr>
                    <w:jc w:val="left"/>
                    <w:rPr>
                      <w:ins w:id="384" w:author="Paul Janssen" w:date="2020-06-10T17:14:00Z"/>
                    </w:rPr>
                  </w:pPr>
                  <w:ins w:id="385" w:author="Paul Janssen" w:date="2020-06-10T17:14:00Z">
                    <w:r>
                      <w:t>Adres</w:t>
                    </w:r>
                  </w:ins>
                </w:p>
              </w:tc>
            </w:tr>
            <w:tr w:rsidR="006B3319" w:rsidRPr="00A25D4D" w14:paraId="58F7089A" w14:textId="77777777" w:rsidTr="004C0A21">
              <w:trPr>
                <w:tblHeader/>
                <w:tblCellSpacing w:w="0" w:type="dxa"/>
                <w:ins w:id="386" w:author="Paul Janssen" w:date="2020-06-10T17:14:00Z"/>
              </w:trPr>
              <w:tc>
                <w:tcPr>
                  <w:tcW w:w="360" w:type="dxa"/>
                  <w:hideMark/>
                </w:tcPr>
                <w:p w14:paraId="38021492" w14:textId="77777777" w:rsidR="006B3319" w:rsidRPr="00A25D4D" w:rsidRDefault="006B3319" w:rsidP="006B3319">
                  <w:pPr>
                    <w:jc w:val="left"/>
                    <w:rPr>
                      <w:ins w:id="387" w:author="Paul Janssen" w:date="2020-06-10T17:14:00Z"/>
                    </w:rPr>
                  </w:pPr>
                  <w:ins w:id="388" w:author="Paul Janssen" w:date="2020-06-10T17:14:00Z">
                    <w:r w:rsidRPr="00A25D4D">
                      <w:t> </w:t>
                    </w:r>
                  </w:ins>
                </w:p>
              </w:tc>
              <w:tc>
                <w:tcPr>
                  <w:tcW w:w="1500" w:type="dxa"/>
                  <w:hideMark/>
                </w:tcPr>
                <w:p w14:paraId="42DBEA46" w14:textId="77777777" w:rsidR="006B3319" w:rsidRPr="00A25D4D" w:rsidRDefault="006B3319" w:rsidP="006B3319">
                  <w:pPr>
                    <w:jc w:val="left"/>
                    <w:rPr>
                      <w:ins w:id="389" w:author="Paul Janssen" w:date="2020-06-10T17:14:00Z"/>
                    </w:rPr>
                  </w:pPr>
                  <w:ins w:id="390" w:author="Paul Janssen" w:date="2020-06-10T17:14:00Z">
                    <w:r w:rsidRPr="00A25D4D">
                      <w:t>Naam</w:t>
                    </w:r>
                  </w:ins>
                </w:p>
              </w:tc>
              <w:tc>
                <w:tcPr>
                  <w:tcW w:w="0" w:type="auto"/>
                  <w:hideMark/>
                </w:tcPr>
                <w:p w14:paraId="09B752FA" w14:textId="77777777" w:rsidR="006B3319" w:rsidRPr="00A25D4D" w:rsidRDefault="006B3319" w:rsidP="006B3319">
                  <w:pPr>
                    <w:jc w:val="left"/>
                    <w:rPr>
                      <w:ins w:id="391" w:author="Paul Janssen" w:date="2020-06-10T17:14:00Z"/>
                    </w:rPr>
                  </w:pPr>
                </w:p>
              </w:tc>
            </w:tr>
            <w:tr w:rsidR="006B3319" w:rsidRPr="00A25D4D" w14:paraId="720051D1" w14:textId="77777777" w:rsidTr="004C0A21">
              <w:trPr>
                <w:tblHeader/>
                <w:tblCellSpacing w:w="0" w:type="dxa"/>
                <w:ins w:id="392" w:author="Paul Janssen" w:date="2020-06-10T17:14:00Z"/>
              </w:trPr>
              <w:tc>
                <w:tcPr>
                  <w:tcW w:w="360" w:type="dxa"/>
                  <w:hideMark/>
                </w:tcPr>
                <w:p w14:paraId="1811D63D" w14:textId="77777777" w:rsidR="006B3319" w:rsidRPr="00A25D4D" w:rsidRDefault="006B3319" w:rsidP="006B3319">
                  <w:pPr>
                    <w:jc w:val="left"/>
                    <w:rPr>
                      <w:ins w:id="393" w:author="Paul Janssen" w:date="2020-06-10T17:14:00Z"/>
                    </w:rPr>
                  </w:pPr>
                  <w:ins w:id="394" w:author="Paul Janssen" w:date="2020-06-10T17:14:00Z">
                    <w:r w:rsidRPr="00A25D4D">
                      <w:t> </w:t>
                    </w:r>
                  </w:ins>
                </w:p>
              </w:tc>
              <w:tc>
                <w:tcPr>
                  <w:tcW w:w="1500" w:type="dxa"/>
                  <w:hideMark/>
                </w:tcPr>
                <w:p w14:paraId="7F5490E9" w14:textId="77777777" w:rsidR="006B3319" w:rsidRPr="00A25D4D" w:rsidRDefault="006B3319" w:rsidP="006B3319">
                  <w:pPr>
                    <w:jc w:val="left"/>
                    <w:rPr>
                      <w:ins w:id="395" w:author="Paul Janssen" w:date="2020-06-10T17:14:00Z"/>
                    </w:rPr>
                  </w:pPr>
                  <w:ins w:id="396" w:author="Paul Janssen" w:date="2020-06-10T17:14:00Z">
                    <w:r w:rsidRPr="00A25D4D">
                      <w:t>Definitie:</w:t>
                    </w:r>
                  </w:ins>
                </w:p>
              </w:tc>
              <w:tc>
                <w:tcPr>
                  <w:tcW w:w="0" w:type="auto"/>
                  <w:hideMark/>
                </w:tcPr>
                <w:p w14:paraId="6A484808" w14:textId="45BEEC28" w:rsidR="006B3319" w:rsidRPr="00A25D4D" w:rsidRDefault="006B3319" w:rsidP="006B3319">
                  <w:pPr>
                    <w:jc w:val="left"/>
                    <w:rPr>
                      <w:ins w:id="397" w:author="Paul Janssen" w:date="2020-06-10T17:14:00Z"/>
                    </w:rPr>
                  </w:pPr>
                  <w:ins w:id="398" w:author="Paul Janssen" w:date="2020-06-10T17:15:00Z">
                    <w:r>
                      <w:t>Een omschrijving van de locatie van de werkzaamheden waar de gebiedsinformatie-aanvraag voor is ingediend.</w:t>
                    </w:r>
                  </w:ins>
                </w:p>
              </w:tc>
            </w:tr>
            <w:tr w:rsidR="006B3319" w:rsidRPr="00A25D4D" w14:paraId="0F6B7696" w14:textId="77777777" w:rsidTr="004C0A21">
              <w:trPr>
                <w:tblHeader/>
                <w:tblCellSpacing w:w="0" w:type="dxa"/>
                <w:ins w:id="399" w:author="Paul Janssen" w:date="2020-06-10T17:14:00Z"/>
              </w:trPr>
              <w:tc>
                <w:tcPr>
                  <w:tcW w:w="360" w:type="dxa"/>
                  <w:hideMark/>
                </w:tcPr>
                <w:p w14:paraId="114FA2E2" w14:textId="77777777" w:rsidR="006B3319" w:rsidRPr="00A25D4D" w:rsidRDefault="006B3319" w:rsidP="006B3319">
                  <w:pPr>
                    <w:jc w:val="left"/>
                    <w:rPr>
                      <w:ins w:id="400" w:author="Paul Janssen" w:date="2020-06-10T17:14:00Z"/>
                    </w:rPr>
                  </w:pPr>
                  <w:ins w:id="401" w:author="Paul Janssen" w:date="2020-06-10T17:14:00Z">
                    <w:r w:rsidRPr="00A25D4D">
                      <w:t> </w:t>
                    </w:r>
                  </w:ins>
                </w:p>
              </w:tc>
              <w:tc>
                <w:tcPr>
                  <w:tcW w:w="1500" w:type="dxa"/>
                  <w:hideMark/>
                </w:tcPr>
                <w:p w14:paraId="37287791" w14:textId="77777777" w:rsidR="006B3319" w:rsidRPr="00A25D4D" w:rsidRDefault="006B3319" w:rsidP="006B3319">
                  <w:pPr>
                    <w:jc w:val="left"/>
                    <w:rPr>
                      <w:ins w:id="402" w:author="Paul Janssen" w:date="2020-06-10T17:14:00Z"/>
                    </w:rPr>
                  </w:pPr>
                  <w:proofErr w:type="spellStart"/>
                  <w:ins w:id="403"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04" w:author="Paul Janssen" w:date="2020-06-10T17:14:00Z"/>
                    </w:rPr>
                  </w:pPr>
                  <w:ins w:id="405" w:author="Paul Janssen" w:date="2020-06-10T17:15:00Z">
                    <w:r>
                      <w:t>0..</w:t>
                    </w:r>
                  </w:ins>
                  <w:ins w:id="406" w:author="Paul Janssen" w:date="2020-06-10T17:14:00Z">
                    <w:r w:rsidRPr="00A25D4D">
                      <w:t>1</w:t>
                    </w:r>
                  </w:ins>
                </w:p>
              </w:tc>
            </w:tr>
          </w:tbl>
          <w:p w14:paraId="20123F84" w14:textId="77777777" w:rsidR="006B3319" w:rsidRPr="00A25D4D" w:rsidRDefault="006B3319" w:rsidP="008F13CC">
            <w:pPr>
              <w:jc w:val="left"/>
              <w:rPr>
                <w:ins w:id="407"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lastRenderedPageBreak/>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08"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09">
          <w:tblGrid>
            <w:gridCol w:w="45"/>
            <w:gridCol w:w="9087"/>
            <w:gridCol w:w="45"/>
          </w:tblGrid>
        </w:tblGridChange>
      </w:tblGrid>
      <w:tr w:rsidR="00C0190C" w:rsidRPr="00A25D4D" w14:paraId="4FED59B6" w14:textId="77777777" w:rsidTr="00EF6C54">
        <w:trPr>
          <w:trHeight w:val="225"/>
          <w:tblHeader/>
          <w:tblCellSpacing w:w="0" w:type="dxa"/>
          <w:trPrChange w:id="410"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11"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1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1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1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1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lastRenderedPageBreak/>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2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lastRenderedPageBreak/>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2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2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2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28" w:author="Paul Janssen" w:date="2020-06-10T17:25:00Z">
                    <w:r w:rsidR="001555C3">
                      <w:t xml:space="preserve"> </w:t>
                    </w:r>
                    <w:proofErr w:type="spellStart"/>
                    <w:r w:rsidR="001555C3">
                      <w:t>belanghebbende</w:t>
                    </w:r>
                  </w:ins>
                  <w:del w:id="429"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0" w:author="Paul Janssen" w:date="2020-06-10T17:25:00Z">
                    <w:r w:rsidR="001555C3">
                      <w:t xml:space="preserve"> belanghebbende</w:t>
                    </w:r>
                  </w:ins>
                  <w:del w:id="431"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2" w:author="Paul Janssen" w:date="2020-06-10T17:25:00Z">
                    <w:r w:rsidR="001555C3">
                      <w:t xml:space="preserve"> </w:t>
                    </w:r>
                    <w:proofErr w:type="spellStart"/>
                    <w:r w:rsidR="001555C3">
                      <w:t>belanghebbende</w:t>
                    </w:r>
                  </w:ins>
                  <w:del w:id="433"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4" w:author="Paul Janssen" w:date="2020-06-10T17:25:00Z">
                    <w:r w:rsidR="001555C3">
                      <w:t xml:space="preserve"> belanghebbende</w:t>
                    </w:r>
                  </w:ins>
                  <w:del w:id="435"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36" w:author="Paul Janssen" w:date="2020-06-10T17:25:00Z">
                    <w:r w:rsidR="001555C3">
                      <w:t xml:space="preserve"> </w:t>
                    </w:r>
                    <w:proofErr w:type="spellStart"/>
                    <w:r w:rsidR="001555C3">
                      <w:t>belanghebbende</w:t>
                    </w:r>
                  </w:ins>
                  <w:del w:id="437"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38" w:author="Paul Janssen" w:date="2020-06-10T17:25:00Z">
                    <w:r w:rsidRPr="00A25D4D" w:rsidDel="001555C3">
                      <w:delText>beheerdersinformatie</w:delText>
                    </w:r>
                  </w:del>
                  <w:ins w:id="439"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4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4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EF6C54" w:rsidRPr="00A25D4D" w14:paraId="10F3E89A" w14:textId="77777777" w:rsidTr="00EF6C54">
        <w:trPr>
          <w:tblCellSpacing w:w="0" w:type="dxa"/>
          <w:ins w:id="442" w:author="Paul Janssen" w:date="2020-06-10T18:09:00Z"/>
        </w:trPr>
        <w:tc>
          <w:tcPr>
            <w:tcW w:w="0" w:type="auto"/>
            <w:tcBorders>
              <w:top w:val="outset" w:sz="6" w:space="0" w:color="auto"/>
              <w:left w:val="outset" w:sz="6" w:space="0" w:color="auto"/>
              <w:bottom w:val="outset" w:sz="6" w:space="0" w:color="auto"/>
              <w:right w:val="outset" w:sz="6" w:space="0" w:color="auto"/>
            </w:tcBorders>
          </w:tcPr>
          <w:p w14:paraId="50E5228A" w14:textId="73D1E125" w:rsidR="00EF6C54" w:rsidRPr="00A25D4D" w:rsidRDefault="00EF6C54" w:rsidP="00EF6C54">
            <w:pPr>
              <w:jc w:val="left"/>
              <w:rPr>
                <w:ins w:id="443" w:author="Paul Janssen" w:date="2020-06-10T18:09:00Z"/>
              </w:rPr>
            </w:pPr>
            <w:proofErr w:type="spellStart"/>
            <w:ins w:id="444" w:author="Paul Janssen" w:date="2020-06-10T18:09:00Z">
              <w:r w:rsidRPr="00A25D4D">
                <w:rPr>
                  <w:b/>
                  <w:bCs/>
                </w:rPr>
                <w:t>Constraint</w:t>
              </w:r>
              <w:proofErr w:type="spellEnd"/>
              <w:r w:rsidRPr="00A25D4D">
                <w:rPr>
                  <w:b/>
                  <w:bCs/>
                </w:rPr>
                <w:t xml:space="preserve">: </w:t>
              </w:r>
            </w:ins>
            <w:proofErr w:type="spellStart"/>
            <w:ins w:id="445" w:author="Paul Janssen" w:date="2020-06-10T18:10:00Z">
              <w:r w:rsidRPr="00EF6C54">
                <w:rPr>
                  <w:b/>
                  <w:bCs/>
                </w:rPr>
                <w:t>KaartBGTrasterVerplicht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3720418A" w14:textId="77777777" w:rsidTr="004C0A21">
              <w:trPr>
                <w:tblHeader/>
                <w:tblCellSpacing w:w="0" w:type="dxa"/>
                <w:ins w:id="446" w:author="Paul Janssen" w:date="2020-06-10T18:09:00Z"/>
              </w:trPr>
              <w:tc>
                <w:tcPr>
                  <w:tcW w:w="360" w:type="dxa"/>
                  <w:hideMark/>
                </w:tcPr>
                <w:p w14:paraId="016AF95B" w14:textId="77777777" w:rsidR="00EF6C54" w:rsidRPr="00A25D4D" w:rsidRDefault="00EF6C54" w:rsidP="00EF6C54">
                  <w:pPr>
                    <w:jc w:val="left"/>
                    <w:rPr>
                      <w:ins w:id="447" w:author="Paul Janssen" w:date="2020-06-10T18:09:00Z"/>
                    </w:rPr>
                  </w:pPr>
                  <w:ins w:id="448" w:author="Paul Janssen" w:date="2020-06-10T18:09:00Z">
                    <w:r w:rsidRPr="00A25D4D">
                      <w:t> </w:t>
                    </w:r>
                  </w:ins>
                </w:p>
              </w:tc>
              <w:tc>
                <w:tcPr>
                  <w:tcW w:w="1500" w:type="dxa"/>
                  <w:hideMark/>
                </w:tcPr>
                <w:p w14:paraId="7FECC23D" w14:textId="77777777" w:rsidR="00EF6C54" w:rsidRPr="00A25D4D" w:rsidRDefault="00EF6C54" w:rsidP="00EF6C54">
                  <w:pPr>
                    <w:jc w:val="left"/>
                    <w:rPr>
                      <w:ins w:id="449" w:author="Paul Janssen" w:date="2020-06-10T18:09:00Z"/>
                    </w:rPr>
                  </w:pPr>
                  <w:ins w:id="450" w:author="Paul Janssen" w:date="2020-06-10T18:09:00Z">
                    <w:r w:rsidRPr="00A25D4D">
                      <w:t>Natuurlijke taal:</w:t>
                    </w:r>
                  </w:ins>
                </w:p>
              </w:tc>
              <w:tc>
                <w:tcPr>
                  <w:tcW w:w="0" w:type="auto"/>
                  <w:hideMark/>
                </w:tcPr>
                <w:p w14:paraId="38E4A87B" w14:textId="69D5A77D" w:rsidR="00EF6C54" w:rsidRPr="00A25D4D" w:rsidRDefault="00EF6C54" w:rsidP="00EF6C54">
                  <w:pPr>
                    <w:jc w:val="left"/>
                    <w:rPr>
                      <w:ins w:id="451" w:author="Paul Janssen" w:date="2020-06-10T18:09:00Z"/>
                    </w:rPr>
                  </w:pPr>
                  <w:ins w:id="452" w:author="Paul Janssen" w:date="2020-06-10T18:10:00Z">
                    <w:r>
                      <w:t xml:space="preserve">Achtergrondkaart van type </w:t>
                    </w:r>
                    <w:proofErr w:type="spellStart"/>
                    <w:r>
                      <w:t>BGTraster</w:t>
                    </w:r>
                    <w:proofErr w:type="spellEnd"/>
                    <w:r>
                      <w:t xml:space="preserve"> is verplicht</w:t>
                    </w:r>
                  </w:ins>
                </w:p>
              </w:tc>
            </w:tr>
            <w:tr w:rsidR="00EF6C54" w:rsidRPr="00A25D4D" w14:paraId="5836942B" w14:textId="77777777" w:rsidTr="004C0A21">
              <w:trPr>
                <w:tblHeader/>
                <w:tblCellSpacing w:w="0" w:type="dxa"/>
                <w:ins w:id="453" w:author="Paul Janssen" w:date="2020-06-10T18:09:00Z"/>
              </w:trPr>
              <w:tc>
                <w:tcPr>
                  <w:tcW w:w="360" w:type="dxa"/>
                  <w:hideMark/>
                </w:tcPr>
                <w:p w14:paraId="6B7F1037" w14:textId="77777777" w:rsidR="00EF6C54" w:rsidRPr="00A25D4D" w:rsidRDefault="00EF6C54" w:rsidP="00EF6C54">
                  <w:pPr>
                    <w:jc w:val="left"/>
                    <w:rPr>
                      <w:ins w:id="454" w:author="Paul Janssen" w:date="2020-06-10T18:09:00Z"/>
                    </w:rPr>
                  </w:pPr>
                  <w:ins w:id="455" w:author="Paul Janssen" w:date="2020-06-10T18:09:00Z">
                    <w:r w:rsidRPr="00A25D4D">
                      <w:t> </w:t>
                    </w:r>
                  </w:ins>
                </w:p>
              </w:tc>
              <w:tc>
                <w:tcPr>
                  <w:tcW w:w="1500" w:type="dxa"/>
                  <w:hideMark/>
                </w:tcPr>
                <w:p w14:paraId="049DF9F5" w14:textId="77777777" w:rsidR="00EF6C54" w:rsidRPr="00A25D4D" w:rsidRDefault="00EF6C54" w:rsidP="00EF6C54">
                  <w:pPr>
                    <w:jc w:val="left"/>
                    <w:rPr>
                      <w:ins w:id="456" w:author="Paul Janssen" w:date="2020-06-10T18:09:00Z"/>
                    </w:rPr>
                  </w:pPr>
                  <w:ins w:id="457" w:author="Paul Janssen" w:date="2020-06-10T18:09:00Z">
                    <w:r w:rsidRPr="00A25D4D">
                      <w:t>OCL:</w:t>
                    </w:r>
                  </w:ins>
                </w:p>
              </w:tc>
              <w:tc>
                <w:tcPr>
                  <w:tcW w:w="0" w:type="auto"/>
                  <w:hideMark/>
                </w:tcPr>
                <w:p w14:paraId="28CC7330" w14:textId="77777777" w:rsidR="00EF6C54" w:rsidRPr="00EF6C54" w:rsidRDefault="00EF6C54" w:rsidP="00EF6C54">
                  <w:pPr>
                    <w:autoSpaceDE w:val="0"/>
                    <w:autoSpaceDN w:val="0"/>
                    <w:adjustRightInd w:val="0"/>
                    <w:spacing w:after="80" w:line="240" w:lineRule="auto"/>
                    <w:jc w:val="left"/>
                    <w:rPr>
                      <w:ins w:id="458" w:author="Paul Janssen" w:date="2020-06-10T18:11:00Z"/>
                      <w:rFonts w:ascii="Calibri" w:hAnsi="Calibri" w:cs="Calibri"/>
                      <w:sz w:val="20"/>
                      <w:szCs w:val="20"/>
                    </w:rPr>
                  </w:pPr>
                  <w:proofErr w:type="spellStart"/>
                  <w:ins w:id="459" w:author="Paul Janssen" w:date="2020-06-10T18:11:00Z">
                    <w:r w:rsidRPr="00EF6C54">
                      <w:rPr>
                        <w:rFonts w:ascii="Calibri" w:hAnsi="Calibri" w:cs="Calibri"/>
                        <w:sz w:val="20"/>
                        <w:szCs w:val="20"/>
                      </w:rPr>
                      <w:t>Inv</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KaartBGTrasterVerplicht</w:t>
                    </w:r>
                    <w:proofErr w:type="spellEnd"/>
                    <w:r w:rsidRPr="00EF6C54">
                      <w:rPr>
                        <w:rFonts w:ascii="Calibri" w:hAnsi="Calibri" w:cs="Calibri"/>
                        <w:sz w:val="20"/>
                        <w:szCs w:val="20"/>
                      </w:rPr>
                      <w:t>:</w:t>
                    </w:r>
                  </w:ins>
                </w:p>
                <w:p w14:paraId="30272536" w14:textId="77777777" w:rsidR="00EF6C54" w:rsidRPr="00EF6C54" w:rsidRDefault="00EF6C54" w:rsidP="00EF6C54">
                  <w:pPr>
                    <w:autoSpaceDE w:val="0"/>
                    <w:autoSpaceDN w:val="0"/>
                    <w:adjustRightInd w:val="0"/>
                    <w:spacing w:after="80" w:line="240" w:lineRule="auto"/>
                    <w:jc w:val="left"/>
                    <w:rPr>
                      <w:ins w:id="460" w:author="Paul Janssen" w:date="2020-06-10T18:11:00Z"/>
                      <w:rFonts w:ascii="Calibri" w:hAnsi="Calibri" w:cs="Calibri"/>
                      <w:sz w:val="20"/>
                      <w:szCs w:val="20"/>
                    </w:rPr>
                  </w:pPr>
                  <w:proofErr w:type="spellStart"/>
                  <w:ins w:id="461" w:author="Paul Janssen" w:date="2020-06-10T18:11:00Z">
                    <w:r w:rsidRPr="00EF6C54">
                      <w:rPr>
                        <w:rFonts w:ascii="Calibri" w:hAnsi="Calibri" w:cs="Calibri"/>
                        <w:sz w:val="20"/>
                        <w:szCs w:val="20"/>
                      </w:rPr>
                      <w:t>def</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alleAchtergrondkaarten</w:t>
                    </w:r>
                    <w:proofErr w:type="spellEnd"/>
                    <w:r w:rsidRPr="00EF6C54">
                      <w:rPr>
                        <w:rFonts w:ascii="Calibri" w:hAnsi="Calibri" w:cs="Calibri"/>
                        <w:sz w:val="20"/>
                        <w:szCs w:val="20"/>
                      </w:rPr>
                      <w:t xml:space="preserve">: set = </w:t>
                    </w:r>
                    <w:proofErr w:type="spellStart"/>
                    <w:r w:rsidRPr="00EF6C54">
                      <w:rPr>
                        <w:rFonts w:ascii="Calibri" w:hAnsi="Calibri" w:cs="Calibri"/>
                        <w:sz w:val="20"/>
                        <w:szCs w:val="20"/>
                      </w:rPr>
                      <w:t>self</w:t>
                    </w:r>
                    <w:proofErr w:type="spellEnd"/>
                    <w:r w:rsidRPr="00EF6C54">
                      <w:rPr>
                        <w:rFonts w:ascii="Calibri" w:hAnsi="Calibri" w:cs="Calibri"/>
                        <w:sz w:val="20"/>
                        <w:szCs w:val="20"/>
                      </w:rPr>
                      <w:t>-&gt;collect (achtergrondkaart)</w:t>
                    </w:r>
                  </w:ins>
                </w:p>
                <w:p w14:paraId="68CB6261" w14:textId="77777777" w:rsidR="00EF6C54" w:rsidRPr="00EF6C54" w:rsidRDefault="00EF6C54" w:rsidP="00EF6C54">
                  <w:pPr>
                    <w:autoSpaceDE w:val="0"/>
                    <w:autoSpaceDN w:val="0"/>
                    <w:adjustRightInd w:val="0"/>
                    <w:spacing w:after="80" w:line="240" w:lineRule="auto"/>
                    <w:jc w:val="left"/>
                    <w:rPr>
                      <w:ins w:id="462" w:author="Paul Janssen" w:date="2020-06-10T18:11:00Z"/>
                      <w:rFonts w:ascii="Calibri" w:hAnsi="Calibri" w:cs="Calibri"/>
                      <w:sz w:val="20"/>
                      <w:szCs w:val="20"/>
                    </w:rPr>
                  </w:pPr>
                  <w:proofErr w:type="spellStart"/>
                  <w:ins w:id="463" w:author="Paul Janssen" w:date="2020-06-10T18:11:00Z">
                    <w:r w:rsidRPr="00EF6C54">
                      <w:rPr>
                        <w:rFonts w:ascii="Calibri" w:hAnsi="Calibri" w:cs="Calibri"/>
                        <w:sz w:val="20"/>
                        <w:szCs w:val="20"/>
                      </w:rPr>
                      <w:t>and</w:t>
                    </w:r>
                    <w:proofErr w:type="spellEnd"/>
                  </w:ins>
                </w:p>
                <w:p w14:paraId="3B8AD5BD" w14:textId="2C9CEC1A" w:rsidR="00EF6C54" w:rsidRPr="00EF6C54" w:rsidRDefault="00EF6C54">
                  <w:pPr>
                    <w:autoSpaceDE w:val="0"/>
                    <w:autoSpaceDN w:val="0"/>
                    <w:adjustRightInd w:val="0"/>
                    <w:spacing w:after="80" w:line="240" w:lineRule="auto"/>
                    <w:jc w:val="left"/>
                    <w:rPr>
                      <w:ins w:id="464" w:author="Paul Janssen" w:date="2020-06-10T18:09:00Z"/>
                      <w:rFonts w:ascii="Calibri" w:hAnsi="Calibri" w:cs="Calibri"/>
                      <w:sz w:val="20"/>
                      <w:szCs w:val="20"/>
                      <w:rPrChange w:id="465" w:author="Paul Janssen" w:date="2020-06-10T18:11:00Z">
                        <w:rPr>
                          <w:ins w:id="466" w:author="Paul Janssen" w:date="2020-06-10T18:09:00Z"/>
                        </w:rPr>
                      </w:rPrChange>
                    </w:rPr>
                    <w:pPrChange w:id="467" w:author="Paul Janssen" w:date="2020-06-10T18:11:00Z">
                      <w:pPr>
                        <w:jc w:val="left"/>
                      </w:pPr>
                    </w:pPrChange>
                  </w:pPr>
                  <w:proofErr w:type="spellStart"/>
                  <w:ins w:id="468" w:author="Paul Janssen" w:date="2020-06-10T18:11:00Z">
                    <w:r w:rsidRPr="00EF6C54">
                      <w:rPr>
                        <w:rFonts w:ascii="Calibri" w:hAnsi="Calibri" w:cs="Calibri"/>
                        <w:sz w:val="20"/>
                        <w:szCs w:val="20"/>
                      </w:rPr>
                      <w:t>alleAchtergrondkaarten</w:t>
                    </w:r>
                    <w:proofErr w:type="spellEnd"/>
                    <w:r w:rsidRPr="00EF6C54">
                      <w:rPr>
                        <w:rFonts w:ascii="Calibri" w:hAnsi="Calibri" w:cs="Calibri"/>
                        <w:sz w:val="20"/>
                        <w:szCs w:val="20"/>
                      </w:rPr>
                      <w:t xml:space="preserve"> -&gt; </w:t>
                    </w:r>
                    <w:proofErr w:type="spellStart"/>
                    <w:r w:rsidRPr="00EF6C54">
                      <w:rPr>
                        <w:rFonts w:ascii="Calibri" w:hAnsi="Calibri" w:cs="Calibri"/>
                        <w:sz w:val="20"/>
                        <w:szCs w:val="20"/>
                      </w:rPr>
                      <w:t>includes</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bgtRaster</w:t>
                    </w:r>
                    <w:proofErr w:type="spellEnd"/>
                    <w:r w:rsidRPr="00EF6C54">
                      <w:rPr>
                        <w:rFonts w:ascii="Calibri" w:hAnsi="Calibri" w:cs="Calibri"/>
                        <w:sz w:val="20"/>
                        <w:szCs w:val="20"/>
                      </w:rPr>
                      <w:t>)</w:t>
                    </w:r>
                  </w:ins>
                </w:p>
              </w:tc>
            </w:tr>
          </w:tbl>
          <w:p w14:paraId="57AC8840" w14:textId="77777777" w:rsidR="00EF6C54" w:rsidRPr="00A25D4D" w:rsidRDefault="00EF6C54" w:rsidP="008F13CC">
            <w:pPr>
              <w:jc w:val="left"/>
              <w:rPr>
                <w:ins w:id="469" w:author="Paul Janssen" w:date="2020-06-10T18:09:00Z"/>
                <w:b/>
                <w:bCs/>
              </w:rPr>
            </w:pPr>
          </w:p>
        </w:tc>
      </w:tr>
      <w:tr w:rsidR="00C0190C" w:rsidRPr="00A25D4D" w:rsidDel="00EF6C54" w14:paraId="17E99B41" w14:textId="1F585992" w:rsidTr="00EF6C54">
        <w:trPr>
          <w:tblCellSpacing w:w="0" w:type="dxa"/>
          <w:del w:id="470" w:author="Paul Janssen" w:date="2020-06-10T18:09:00Z"/>
          <w:trPrChange w:id="47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014671A6" w14:textId="071F3C4B" w:rsidR="00C0190C" w:rsidRPr="00A25D4D" w:rsidDel="00EF6C54" w:rsidRDefault="00C0190C" w:rsidP="008F13CC">
            <w:pPr>
              <w:jc w:val="left"/>
              <w:rPr>
                <w:del w:id="473" w:author="Paul Janssen" w:date="2020-06-10T18:09:00Z"/>
              </w:rPr>
            </w:pPr>
            <w:del w:id="474" w:author="Paul Janssen" w:date="2020-06-10T18:09:00Z">
              <w:r w:rsidRPr="00A25D4D" w:rsidDel="00EF6C54">
                <w:rPr>
                  <w:b/>
                  <w:bCs/>
                </w:rPr>
                <w:delText>Constraint: KaartBGTbestaandVerplicht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EF6C54" w14:paraId="1DCC0936" w14:textId="44432F14" w:rsidTr="00C0190C">
              <w:trPr>
                <w:tblHeader/>
                <w:tblCellSpacing w:w="0" w:type="dxa"/>
                <w:del w:id="475" w:author="Paul Janssen" w:date="2020-06-10T18:09:00Z"/>
              </w:trPr>
              <w:tc>
                <w:tcPr>
                  <w:tcW w:w="360" w:type="dxa"/>
                  <w:hideMark/>
                </w:tcPr>
                <w:p w14:paraId="06829937" w14:textId="6C976801" w:rsidR="00C0190C" w:rsidRPr="00A25D4D" w:rsidDel="00EF6C54" w:rsidRDefault="00C0190C" w:rsidP="008F13CC">
                  <w:pPr>
                    <w:jc w:val="left"/>
                    <w:rPr>
                      <w:del w:id="476" w:author="Paul Janssen" w:date="2020-06-10T18:09:00Z"/>
                    </w:rPr>
                  </w:pPr>
                  <w:del w:id="477" w:author="Paul Janssen" w:date="2020-06-10T18:09:00Z">
                    <w:r w:rsidRPr="00A25D4D" w:rsidDel="00EF6C54">
                      <w:delText> </w:delText>
                    </w:r>
                  </w:del>
                </w:p>
              </w:tc>
              <w:tc>
                <w:tcPr>
                  <w:tcW w:w="1500" w:type="dxa"/>
                  <w:hideMark/>
                </w:tcPr>
                <w:p w14:paraId="5B3C9764" w14:textId="031C7A89" w:rsidR="00C0190C" w:rsidRPr="00A25D4D" w:rsidDel="00EF6C54" w:rsidRDefault="00C0190C" w:rsidP="008F13CC">
                  <w:pPr>
                    <w:jc w:val="left"/>
                    <w:rPr>
                      <w:del w:id="478" w:author="Paul Janssen" w:date="2020-06-10T18:09:00Z"/>
                    </w:rPr>
                  </w:pPr>
                  <w:del w:id="479" w:author="Paul Janssen" w:date="2020-06-10T18:09:00Z">
                    <w:r w:rsidRPr="00A25D4D" w:rsidDel="00EF6C54">
                      <w:delText>Natuurlijke taal:</w:delText>
                    </w:r>
                  </w:del>
                </w:p>
              </w:tc>
              <w:tc>
                <w:tcPr>
                  <w:tcW w:w="0" w:type="auto"/>
                  <w:hideMark/>
                </w:tcPr>
                <w:p w14:paraId="3E88B672" w14:textId="62C89684" w:rsidR="00C0190C" w:rsidRPr="00A25D4D" w:rsidDel="00EF6C54" w:rsidRDefault="00C0190C" w:rsidP="008F13CC">
                  <w:pPr>
                    <w:jc w:val="left"/>
                    <w:rPr>
                      <w:del w:id="480" w:author="Paul Janssen" w:date="2020-06-10T18:09:00Z"/>
                    </w:rPr>
                  </w:pPr>
                  <w:del w:id="481" w:author="Paul Janssen" w:date="2020-06-10T18:09:00Z">
                    <w:r w:rsidRPr="00A25D4D" w:rsidDel="00EF6C54">
                      <w:delText xml:space="preserve">Achtergrondkaart van type BGT bestaand is verplicht </w:delText>
                    </w:r>
                  </w:del>
                </w:p>
              </w:tc>
            </w:tr>
            <w:tr w:rsidR="00C0190C" w:rsidRPr="00A25D4D" w:rsidDel="00EF6C54" w14:paraId="07F2D9D8" w14:textId="60862B26" w:rsidTr="00C0190C">
              <w:trPr>
                <w:tblHeader/>
                <w:tblCellSpacing w:w="0" w:type="dxa"/>
                <w:del w:id="482" w:author="Paul Janssen" w:date="2020-06-10T18:09:00Z"/>
              </w:trPr>
              <w:tc>
                <w:tcPr>
                  <w:tcW w:w="360" w:type="dxa"/>
                  <w:hideMark/>
                </w:tcPr>
                <w:p w14:paraId="378A0F45" w14:textId="0C92C3F6" w:rsidR="00C0190C" w:rsidRPr="00A25D4D" w:rsidDel="00EF6C54" w:rsidRDefault="00C0190C" w:rsidP="008F13CC">
                  <w:pPr>
                    <w:jc w:val="left"/>
                    <w:rPr>
                      <w:del w:id="483" w:author="Paul Janssen" w:date="2020-06-10T18:09:00Z"/>
                    </w:rPr>
                  </w:pPr>
                  <w:del w:id="484" w:author="Paul Janssen" w:date="2020-06-10T18:09:00Z">
                    <w:r w:rsidRPr="00A25D4D" w:rsidDel="00EF6C54">
                      <w:delText> </w:delText>
                    </w:r>
                  </w:del>
                </w:p>
              </w:tc>
              <w:tc>
                <w:tcPr>
                  <w:tcW w:w="1500" w:type="dxa"/>
                  <w:hideMark/>
                </w:tcPr>
                <w:p w14:paraId="46789BD0" w14:textId="0BF78FB5" w:rsidR="00C0190C" w:rsidRPr="00A25D4D" w:rsidDel="00EF6C54" w:rsidRDefault="00C0190C" w:rsidP="008F13CC">
                  <w:pPr>
                    <w:jc w:val="left"/>
                    <w:rPr>
                      <w:del w:id="485" w:author="Paul Janssen" w:date="2020-06-10T18:09:00Z"/>
                    </w:rPr>
                  </w:pPr>
                  <w:del w:id="486" w:author="Paul Janssen" w:date="2020-06-10T18:09:00Z">
                    <w:r w:rsidRPr="00A25D4D" w:rsidDel="00EF6C54">
                      <w:delText>OCL:</w:delText>
                    </w:r>
                  </w:del>
                </w:p>
              </w:tc>
              <w:tc>
                <w:tcPr>
                  <w:tcW w:w="0" w:type="auto"/>
                  <w:hideMark/>
                </w:tcPr>
                <w:p w14:paraId="1BFE5AEC" w14:textId="0EFB7A0E" w:rsidR="00C0190C" w:rsidRPr="00A25D4D" w:rsidDel="00EF6C54" w:rsidRDefault="00C0190C" w:rsidP="008F13CC">
                  <w:pPr>
                    <w:jc w:val="left"/>
                    <w:rPr>
                      <w:del w:id="487" w:author="Paul Janssen" w:date="2020-06-10T18:09:00Z"/>
                    </w:rPr>
                  </w:pPr>
                  <w:del w:id="488" w:author="Paul Janssen" w:date="2020-06-10T18:09:00Z">
                    <w:r w:rsidRPr="00A25D4D" w:rsidDel="00EF6C54">
                      <w:delText>Inv KaartBGTbestaandVerplicht: def: alleAchtergrondkaarten: set = self-&gt;collect (achtergrondkaart) and alleAchtergrondkaarten -&gt; includes (bgtBestaand)</w:delText>
                    </w:r>
                  </w:del>
                </w:p>
              </w:tc>
            </w:tr>
          </w:tbl>
          <w:p w14:paraId="0A9BD93C" w14:textId="16323643" w:rsidR="00C0190C" w:rsidRPr="00A25D4D" w:rsidDel="00EF6C54" w:rsidRDefault="00C0190C" w:rsidP="008F13CC">
            <w:pPr>
              <w:jc w:val="left"/>
              <w:rPr>
                <w:del w:id="489" w:author="Paul Janssen" w:date="2020-06-10T18:09:00Z"/>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90" w:author="Paul Janssen" w:date="2020-06-10T16:08:00Z">
                    <w:r w:rsidRPr="00A25D4D" w:rsidDel="00135FA7">
                      <w:delText>WION</w:delText>
                    </w:r>
                  </w:del>
                  <w:ins w:id="491"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92"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493" w:author="Paul Janssen" w:date="2020-06-10T18:19:00Z"/>
              </w:trPr>
              <w:tc>
                <w:tcPr>
                  <w:tcW w:w="360" w:type="dxa"/>
                </w:tcPr>
                <w:p w14:paraId="79C708B7" w14:textId="77777777" w:rsidR="005C5480" w:rsidRPr="00A25D4D" w:rsidRDefault="005C5480" w:rsidP="008F13CC">
                  <w:pPr>
                    <w:jc w:val="left"/>
                    <w:rPr>
                      <w:ins w:id="494" w:author="Paul Janssen" w:date="2020-06-10T18:19:00Z"/>
                    </w:rPr>
                  </w:pPr>
                </w:p>
              </w:tc>
              <w:tc>
                <w:tcPr>
                  <w:tcW w:w="1500" w:type="dxa"/>
                </w:tcPr>
                <w:p w14:paraId="63A64B8A" w14:textId="2CABA571" w:rsidR="005C5480" w:rsidRPr="00A25D4D" w:rsidRDefault="005C5480" w:rsidP="008F13CC">
                  <w:pPr>
                    <w:jc w:val="left"/>
                    <w:rPr>
                      <w:ins w:id="495" w:author="Paul Janssen" w:date="2020-06-10T18:19:00Z"/>
                    </w:rPr>
                  </w:pPr>
                  <w:ins w:id="496"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497" w:author="Paul Janssen" w:date="2020-06-10T18:19:00Z"/>
                    </w:rPr>
                    <w:pPrChange w:id="498" w:author="Paul Janssen" w:date="2020-06-10T18:19:00Z">
                      <w:pPr>
                        <w:jc w:val="left"/>
                      </w:pPr>
                    </w:pPrChange>
                  </w:pPr>
                  <w:ins w:id="499"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00"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lastRenderedPageBreak/>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lastRenderedPageBreak/>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01"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502" w:author="Paul Janssen" w:date="2020-06-10T18:12:00Z"/>
                      <w:rFonts w:ascii="Calibri" w:hAnsi="Calibri" w:cs="Calibri"/>
                      <w:sz w:val="20"/>
                      <w:szCs w:val="20"/>
                    </w:rPr>
                  </w:pPr>
                  <w:ins w:id="503"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504"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505" w:author="Paul Janssen" w:date="2020-06-10T18:13:00Z"/>
                      <w:rFonts w:ascii="Calibri" w:hAnsi="Calibri" w:cs="Calibri"/>
                      <w:sz w:val="20"/>
                      <w:szCs w:val="20"/>
                    </w:rPr>
                  </w:pPr>
                  <w:ins w:id="506"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Het heeft als buitenring de contour van de informatiepolygoon en als binnenring de contour van de graafpolygoon.</w:t>
                    </w:r>
                  </w:ins>
                </w:p>
                <w:p w14:paraId="244138FD" w14:textId="6D9739C5" w:rsidR="00C0190C" w:rsidRPr="00A25D4D" w:rsidRDefault="00C0190C" w:rsidP="008F13CC">
                  <w:pPr>
                    <w:jc w:val="left"/>
                  </w:pPr>
                  <w:del w:id="507"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08" w:author="Paul Janssen" w:date="2020-06-10T16:15:00Z">
                    <w:r w:rsidRPr="00A25D4D" w:rsidDel="007252B2">
                      <w:delText>1</w:delText>
                    </w:r>
                  </w:del>
                  <w:ins w:id="509"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10"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11" w:author="Paul Janssen" w:date="2020-06-10T16:16:00Z"/>
              </w:rPr>
            </w:pPr>
            <w:proofErr w:type="spellStart"/>
            <w:ins w:id="512" w:author="Paul Janssen" w:date="2020-06-10T16:16:00Z">
              <w:r w:rsidRPr="00A25D4D">
                <w:rPr>
                  <w:b/>
                  <w:bCs/>
                </w:rPr>
                <w:t>Constraint</w:t>
              </w:r>
              <w:proofErr w:type="spellEnd"/>
              <w:r w:rsidRPr="00A25D4D">
                <w:rPr>
                  <w:b/>
                  <w:bCs/>
                </w:rPr>
                <w:t xml:space="preserve">: </w:t>
              </w:r>
            </w:ins>
            <w:proofErr w:type="spellStart"/>
            <w:ins w:id="513"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4C0A21">
              <w:trPr>
                <w:tblHeader/>
                <w:tblCellSpacing w:w="0" w:type="dxa"/>
                <w:ins w:id="514" w:author="Paul Janssen" w:date="2020-06-10T16:16:00Z"/>
              </w:trPr>
              <w:tc>
                <w:tcPr>
                  <w:tcW w:w="360" w:type="dxa"/>
                  <w:hideMark/>
                </w:tcPr>
                <w:p w14:paraId="7B9E3DB8" w14:textId="77777777" w:rsidR="007252B2" w:rsidRPr="00A25D4D" w:rsidRDefault="007252B2" w:rsidP="007252B2">
                  <w:pPr>
                    <w:jc w:val="left"/>
                    <w:rPr>
                      <w:ins w:id="515" w:author="Paul Janssen" w:date="2020-06-10T16:16:00Z"/>
                    </w:rPr>
                  </w:pPr>
                  <w:ins w:id="516" w:author="Paul Janssen" w:date="2020-06-10T16:16:00Z">
                    <w:r w:rsidRPr="00A25D4D">
                      <w:t> </w:t>
                    </w:r>
                  </w:ins>
                </w:p>
              </w:tc>
              <w:tc>
                <w:tcPr>
                  <w:tcW w:w="1500" w:type="dxa"/>
                  <w:hideMark/>
                </w:tcPr>
                <w:p w14:paraId="00B2BFCC" w14:textId="77777777" w:rsidR="007252B2" w:rsidRPr="00A25D4D" w:rsidRDefault="007252B2" w:rsidP="007252B2">
                  <w:pPr>
                    <w:jc w:val="left"/>
                    <w:rPr>
                      <w:ins w:id="517" w:author="Paul Janssen" w:date="2020-06-10T16:16:00Z"/>
                    </w:rPr>
                  </w:pPr>
                  <w:ins w:id="518"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19" w:author="Paul Janssen" w:date="2020-06-10T16:16:00Z"/>
                    </w:rPr>
                  </w:pPr>
                  <w:ins w:id="520" w:author="Paul Janssen" w:date="2020-06-10T16:18:00Z">
                    <w:r>
                      <w:t xml:space="preserve">Geometrie is vlak of </w:t>
                    </w:r>
                    <w:proofErr w:type="spellStart"/>
                    <w:r>
                      <w:t>multivlak</w:t>
                    </w:r>
                  </w:ins>
                  <w:proofErr w:type="spellEnd"/>
                </w:p>
              </w:tc>
            </w:tr>
            <w:tr w:rsidR="007252B2" w:rsidRPr="00A25D4D" w14:paraId="035CDF13" w14:textId="77777777" w:rsidTr="004C0A21">
              <w:trPr>
                <w:tblHeader/>
                <w:tblCellSpacing w:w="0" w:type="dxa"/>
                <w:ins w:id="521" w:author="Paul Janssen" w:date="2020-06-10T16:16:00Z"/>
              </w:trPr>
              <w:tc>
                <w:tcPr>
                  <w:tcW w:w="360" w:type="dxa"/>
                  <w:hideMark/>
                </w:tcPr>
                <w:p w14:paraId="1DA66754" w14:textId="77777777" w:rsidR="007252B2" w:rsidRPr="00A25D4D" w:rsidRDefault="007252B2" w:rsidP="007252B2">
                  <w:pPr>
                    <w:jc w:val="left"/>
                    <w:rPr>
                      <w:ins w:id="522" w:author="Paul Janssen" w:date="2020-06-10T16:16:00Z"/>
                    </w:rPr>
                  </w:pPr>
                  <w:ins w:id="523" w:author="Paul Janssen" w:date="2020-06-10T16:16:00Z">
                    <w:r w:rsidRPr="00A25D4D">
                      <w:t> </w:t>
                    </w:r>
                  </w:ins>
                </w:p>
              </w:tc>
              <w:tc>
                <w:tcPr>
                  <w:tcW w:w="1500" w:type="dxa"/>
                  <w:hideMark/>
                </w:tcPr>
                <w:p w14:paraId="13D6D55D" w14:textId="77777777" w:rsidR="007252B2" w:rsidRPr="00A25D4D" w:rsidRDefault="007252B2" w:rsidP="007252B2">
                  <w:pPr>
                    <w:jc w:val="left"/>
                    <w:rPr>
                      <w:ins w:id="524" w:author="Paul Janssen" w:date="2020-06-10T16:16:00Z"/>
                    </w:rPr>
                  </w:pPr>
                  <w:ins w:id="525"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26" w:author="Paul Janssen" w:date="2020-06-10T16:18:00Z"/>
                      <w:rFonts w:ascii="Calibri" w:hAnsi="Calibri" w:cs="Calibri"/>
                      <w:sz w:val="20"/>
                      <w:szCs w:val="20"/>
                    </w:rPr>
                  </w:pPr>
                  <w:proofErr w:type="spellStart"/>
                  <w:ins w:id="527"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28" w:author="Paul Janssen" w:date="2020-06-10T16:16:00Z"/>
                    </w:rPr>
                  </w:pPr>
                  <w:proofErr w:type="spellStart"/>
                  <w:ins w:id="529"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30"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lastRenderedPageBreak/>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31" w:author="Paul Janssen" w:date="2020-06-10T16:08:00Z">
                    <w:r w:rsidRPr="00A25D4D" w:rsidDel="00135FA7">
                      <w:delText>WION</w:delText>
                    </w:r>
                  </w:del>
                  <w:ins w:id="532"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33"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34" w:author="Paul Janssen" w:date="2020-06-10T17:52:00Z"/>
              </w:rPr>
            </w:pPr>
            <w:proofErr w:type="spellStart"/>
            <w:ins w:id="535"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4C0A21">
              <w:trPr>
                <w:tblHeader/>
                <w:tblCellSpacing w:w="0" w:type="dxa"/>
                <w:ins w:id="536" w:author="Paul Janssen" w:date="2020-06-10T17:52:00Z"/>
              </w:trPr>
              <w:tc>
                <w:tcPr>
                  <w:tcW w:w="360" w:type="dxa"/>
                  <w:hideMark/>
                </w:tcPr>
                <w:p w14:paraId="1A6A83DA" w14:textId="77777777" w:rsidR="00A92388" w:rsidRPr="00A25D4D" w:rsidRDefault="00A92388" w:rsidP="00A92388">
                  <w:pPr>
                    <w:jc w:val="left"/>
                    <w:rPr>
                      <w:ins w:id="537" w:author="Paul Janssen" w:date="2020-06-10T17:52:00Z"/>
                    </w:rPr>
                  </w:pPr>
                  <w:ins w:id="538" w:author="Paul Janssen" w:date="2020-06-10T17:52:00Z">
                    <w:r w:rsidRPr="00A25D4D">
                      <w:t> </w:t>
                    </w:r>
                  </w:ins>
                </w:p>
              </w:tc>
              <w:tc>
                <w:tcPr>
                  <w:tcW w:w="1500" w:type="dxa"/>
                  <w:hideMark/>
                </w:tcPr>
                <w:p w14:paraId="0351002A" w14:textId="77777777" w:rsidR="00A92388" w:rsidRPr="00A25D4D" w:rsidRDefault="00A92388" w:rsidP="00A92388">
                  <w:pPr>
                    <w:jc w:val="left"/>
                    <w:rPr>
                      <w:ins w:id="539" w:author="Paul Janssen" w:date="2020-06-10T17:52:00Z"/>
                    </w:rPr>
                  </w:pPr>
                  <w:ins w:id="540"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41" w:author="Paul Janssen" w:date="2020-06-10T17:52:00Z"/>
                    </w:rPr>
                  </w:pPr>
                  <w:ins w:id="542" w:author="Paul Janssen" w:date="2020-06-10T17:52:00Z">
                    <w:r>
                      <w:t>hoort bij maximaal 1 utiliteitsnet</w:t>
                    </w:r>
                  </w:ins>
                </w:p>
              </w:tc>
            </w:tr>
            <w:tr w:rsidR="00A92388" w:rsidRPr="00A25D4D" w14:paraId="7E910C3E" w14:textId="77777777" w:rsidTr="004C0A21">
              <w:trPr>
                <w:tblHeader/>
                <w:tblCellSpacing w:w="0" w:type="dxa"/>
                <w:ins w:id="543" w:author="Paul Janssen" w:date="2020-06-10T17:52:00Z"/>
              </w:trPr>
              <w:tc>
                <w:tcPr>
                  <w:tcW w:w="360" w:type="dxa"/>
                  <w:hideMark/>
                </w:tcPr>
                <w:p w14:paraId="01305B5B" w14:textId="77777777" w:rsidR="00A92388" w:rsidRPr="00A25D4D" w:rsidRDefault="00A92388" w:rsidP="00A92388">
                  <w:pPr>
                    <w:jc w:val="left"/>
                    <w:rPr>
                      <w:ins w:id="544" w:author="Paul Janssen" w:date="2020-06-10T17:52:00Z"/>
                    </w:rPr>
                  </w:pPr>
                  <w:ins w:id="545" w:author="Paul Janssen" w:date="2020-06-10T17:52:00Z">
                    <w:r w:rsidRPr="00A25D4D">
                      <w:t> </w:t>
                    </w:r>
                  </w:ins>
                </w:p>
              </w:tc>
              <w:tc>
                <w:tcPr>
                  <w:tcW w:w="1500" w:type="dxa"/>
                  <w:hideMark/>
                </w:tcPr>
                <w:p w14:paraId="372D5414" w14:textId="77777777" w:rsidR="00A92388" w:rsidRPr="00A25D4D" w:rsidRDefault="00A92388" w:rsidP="00A92388">
                  <w:pPr>
                    <w:jc w:val="left"/>
                    <w:rPr>
                      <w:ins w:id="546" w:author="Paul Janssen" w:date="2020-06-10T17:52:00Z"/>
                    </w:rPr>
                  </w:pPr>
                  <w:ins w:id="547"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48" w:author="Paul Janssen" w:date="2020-06-10T17:52:00Z"/>
                      <w:rFonts w:ascii="Calibri" w:hAnsi="Calibri" w:cs="Calibri"/>
                      <w:sz w:val="20"/>
                      <w:szCs w:val="20"/>
                    </w:rPr>
                  </w:pPr>
                  <w:proofErr w:type="spellStart"/>
                  <w:ins w:id="549"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50" w:author="Paul Janssen" w:date="2020-06-10T17:52:00Z"/>
                      <w:rFonts w:ascii="Calibri" w:hAnsi="Calibri" w:cs="Calibri"/>
                      <w:sz w:val="20"/>
                      <w:szCs w:val="20"/>
                    </w:rPr>
                  </w:pPr>
                  <w:proofErr w:type="spellStart"/>
                  <w:ins w:id="551"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52"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lastRenderedPageBreak/>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53" w:author="Paul Janssen" w:date="2020-06-10T16:08:00Z">
                    <w:r w:rsidRPr="00A25D4D" w:rsidDel="00135FA7">
                      <w:delText>WION</w:delText>
                    </w:r>
                  </w:del>
                  <w:ins w:id="554"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55"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56" w:author="Paul Janssen" w:date="2020-06-10T17:50:00Z"/>
              </w:rPr>
            </w:pPr>
            <w:proofErr w:type="spellStart"/>
            <w:ins w:id="557"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4C0A21">
              <w:trPr>
                <w:tblHeader/>
                <w:tblCellSpacing w:w="0" w:type="dxa"/>
                <w:ins w:id="558" w:author="Paul Janssen" w:date="2020-06-10T17:50:00Z"/>
              </w:trPr>
              <w:tc>
                <w:tcPr>
                  <w:tcW w:w="360" w:type="dxa"/>
                  <w:hideMark/>
                </w:tcPr>
                <w:p w14:paraId="1E759F95" w14:textId="77777777" w:rsidR="00924D70" w:rsidRPr="00A25D4D" w:rsidRDefault="00924D70" w:rsidP="00924D70">
                  <w:pPr>
                    <w:jc w:val="left"/>
                    <w:rPr>
                      <w:ins w:id="559" w:author="Paul Janssen" w:date="2020-06-10T17:50:00Z"/>
                    </w:rPr>
                  </w:pPr>
                  <w:ins w:id="560" w:author="Paul Janssen" w:date="2020-06-10T17:50:00Z">
                    <w:r w:rsidRPr="00A25D4D">
                      <w:t> </w:t>
                    </w:r>
                  </w:ins>
                </w:p>
              </w:tc>
              <w:tc>
                <w:tcPr>
                  <w:tcW w:w="1500" w:type="dxa"/>
                  <w:hideMark/>
                </w:tcPr>
                <w:p w14:paraId="2177EA27" w14:textId="77777777" w:rsidR="00924D70" w:rsidRPr="00A25D4D" w:rsidRDefault="00924D70" w:rsidP="00924D70">
                  <w:pPr>
                    <w:jc w:val="left"/>
                    <w:rPr>
                      <w:ins w:id="561" w:author="Paul Janssen" w:date="2020-06-10T17:50:00Z"/>
                    </w:rPr>
                  </w:pPr>
                  <w:ins w:id="562"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63" w:author="Paul Janssen" w:date="2020-06-10T17:50:00Z"/>
                    </w:rPr>
                  </w:pPr>
                  <w:ins w:id="564" w:author="Paul Janssen" w:date="2020-06-10T17:51:00Z">
                    <w:r>
                      <w:t>hoort bij maximaal 1 utiliteitsnet</w:t>
                    </w:r>
                  </w:ins>
                </w:p>
              </w:tc>
            </w:tr>
            <w:tr w:rsidR="00924D70" w:rsidRPr="00A25D4D" w14:paraId="219101E6" w14:textId="77777777" w:rsidTr="004C0A21">
              <w:trPr>
                <w:tblHeader/>
                <w:tblCellSpacing w:w="0" w:type="dxa"/>
                <w:ins w:id="565" w:author="Paul Janssen" w:date="2020-06-10T17:50:00Z"/>
              </w:trPr>
              <w:tc>
                <w:tcPr>
                  <w:tcW w:w="360" w:type="dxa"/>
                  <w:hideMark/>
                </w:tcPr>
                <w:p w14:paraId="420E2DFE" w14:textId="77777777" w:rsidR="00924D70" w:rsidRPr="00A25D4D" w:rsidRDefault="00924D70" w:rsidP="00924D70">
                  <w:pPr>
                    <w:jc w:val="left"/>
                    <w:rPr>
                      <w:ins w:id="566" w:author="Paul Janssen" w:date="2020-06-10T17:50:00Z"/>
                    </w:rPr>
                  </w:pPr>
                  <w:ins w:id="567" w:author="Paul Janssen" w:date="2020-06-10T17:50:00Z">
                    <w:r w:rsidRPr="00A25D4D">
                      <w:t> </w:t>
                    </w:r>
                  </w:ins>
                </w:p>
              </w:tc>
              <w:tc>
                <w:tcPr>
                  <w:tcW w:w="1500" w:type="dxa"/>
                  <w:hideMark/>
                </w:tcPr>
                <w:p w14:paraId="35074297" w14:textId="77777777" w:rsidR="00924D70" w:rsidRPr="00A25D4D" w:rsidRDefault="00924D70" w:rsidP="00924D70">
                  <w:pPr>
                    <w:jc w:val="left"/>
                    <w:rPr>
                      <w:ins w:id="568" w:author="Paul Janssen" w:date="2020-06-10T17:50:00Z"/>
                    </w:rPr>
                  </w:pPr>
                  <w:ins w:id="569"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70" w:author="Paul Janssen" w:date="2020-06-10T17:51:00Z"/>
                      <w:rFonts w:ascii="Calibri" w:hAnsi="Calibri" w:cs="Calibri"/>
                      <w:sz w:val="20"/>
                      <w:szCs w:val="20"/>
                    </w:rPr>
                  </w:pPr>
                  <w:proofErr w:type="spellStart"/>
                  <w:ins w:id="571"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72" w:author="Paul Janssen" w:date="2020-06-10T17:50:00Z"/>
                      <w:rFonts w:ascii="Calibri" w:hAnsi="Calibri" w:cs="Calibri"/>
                      <w:sz w:val="20"/>
                      <w:szCs w:val="20"/>
                      <w:rPrChange w:id="573" w:author="Paul Janssen" w:date="2020-06-10T17:51:00Z">
                        <w:rPr>
                          <w:ins w:id="574" w:author="Paul Janssen" w:date="2020-06-10T17:50:00Z"/>
                        </w:rPr>
                      </w:rPrChange>
                    </w:rPr>
                    <w:pPrChange w:id="575" w:author="Paul Janssen" w:date="2020-06-10T17:51:00Z">
                      <w:pPr>
                        <w:jc w:val="left"/>
                      </w:pPr>
                    </w:pPrChange>
                  </w:pPr>
                  <w:proofErr w:type="spellStart"/>
                  <w:ins w:id="576"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77"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lastRenderedPageBreak/>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78"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9">
          <w:tblGrid>
            <w:gridCol w:w="9132"/>
          </w:tblGrid>
        </w:tblGridChange>
      </w:tblGrid>
      <w:tr w:rsidR="00C0190C" w:rsidRPr="00A25D4D" w14:paraId="771055ED" w14:textId="77777777" w:rsidTr="00EF6C54">
        <w:trPr>
          <w:trHeight w:val="225"/>
          <w:tblHeader/>
          <w:tblCellSpacing w:w="0" w:type="dxa"/>
          <w:trPrChange w:id="580"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81"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82"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3"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84" w:author="Paul Janssen" w:date="2020-06-10T18:04:00Z"/>
          <w:trPrChange w:id="585"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86"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87" w:author="Paul Janssen" w:date="2020-06-10T18:04:00Z"/>
              </w:rPr>
            </w:pPr>
            <w:proofErr w:type="spellStart"/>
            <w:ins w:id="588"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4C0A21">
              <w:trPr>
                <w:tblHeader/>
                <w:tblCellSpacing w:w="0" w:type="dxa"/>
                <w:ins w:id="589" w:author="Paul Janssen" w:date="2020-06-10T18:04:00Z"/>
              </w:trPr>
              <w:tc>
                <w:tcPr>
                  <w:tcW w:w="360" w:type="dxa"/>
                  <w:hideMark/>
                </w:tcPr>
                <w:p w14:paraId="38C5C8E9" w14:textId="77777777" w:rsidR="00EF6C54" w:rsidRPr="00A25D4D" w:rsidRDefault="00EF6C54" w:rsidP="00EF6C54">
                  <w:pPr>
                    <w:jc w:val="left"/>
                    <w:rPr>
                      <w:ins w:id="590" w:author="Paul Janssen" w:date="2020-06-10T18:04:00Z"/>
                    </w:rPr>
                  </w:pPr>
                  <w:ins w:id="591" w:author="Paul Janssen" w:date="2020-06-10T18:04:00Z">
                    <w:r w:rsidRPr="00A25D4D">
                      <w:t> </w:t>
                    </w:r>
                  </w:ins>
                </w:p>
              </w:tc>
              <w:tc>
                <w:tcPr>
                  <w:tcW w:w="1500" w:type="dxa"/>
                  <w:hideMark/>
                </w:tcPr>
                <w:p w14:paraId="16B95EC6" w14:textId="77777777" w:rsidR="00EF6C54" w:rsidRPr="00A25D4D" w:rsidRDefault="00EF6C54" w:rsidP="00EF6C54">
                  <w:pPr>
                    <w:jc w:val="left"/>
                    <w:rPr>
                      <w:ins w:id="592" w:author="Paul Janssen" w:date="2020-06-10T18:04:00Z"/>
                    </w:rPr>
                  </w:pPr>
                  <w:ins w:id="593"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594" w:author="Paul Janssen" w:date="2020-06-10T18:04:00Z"/>
                    </w:rPr>
                  </w:pPr>
                  <w:ins w:id="595" w:author="Paul Janssen" w:date="2020-06-10T18:04:00Z">
                    <w:r>
                      <w:t>hoort bij maximaal 1 utiliteitsnet</w:t>
                    </w:r>
                  </w:ins>
                </w:p>
              </w:tc>
            </w:tr>
            <w:tr w:rsidR="00EF6C54" w:rsidRPr="00A25D4D" w14:paraId="64DE32F2" w14:textId="77777777" w:rsidTr="004C0A21">
              <w:trPr>
                <w:tblHeader/>
                <w:tblCellSpacing w:w="0" w:type="dxa"/>
                <w:ins w:id="596" w:author="Paul Janssen" w:date="2020-06-10T18:04:00Z"/>
              </w:trPr>
              <w:tc>
                <w:tcPr>
                  <w:tcW w:w="360" w:type="dxa"/>
                  <w:hideMark/>
                </w:tcPr>
                <w:p w14:paraId="0333E4EB" w14:textId="77777777" w:rsidR="00EF6C54" w:rsidRPr="00A25D4D" w:rsidRDefault="00EF6C54" w:rsidP="00EF6C54">
                  <w:pPr>
                    <w:jc w:val="left"/>
                    <w:rPr>
                      <w:ins w:id="597" w:author="Paul Janssen" w:date="2020-06-10T18:04:00Z"/>
                    </w:rPr>
                  </w:pPr>
                  <w:ins w:id="598" w:author="Paul Janssen" w:date="2020-06-10T18:04:00Z">
                    <w:r w:rsidRPr="00A25D4D">
                      <w:t> </w:t>
                    </w:r>
                  </w:ins>
                </w:p>
              </w:tc>
              <w:tc>
                <w:tcPr>
                  <w:tcW w:w="1500" w:type="dxa"/>
                  <w:hideMark/>
                </w:tcPr>
                <w:p w14:paraId="78E1CF67" w14:textId="77777777" w:rsidR="00EF6C54" w:rsidRPr="00A25D4D" w:rsidRDefault="00EF6C54" w:rsidP="00EF6C54">
                  <w:pPr>
                    <w:jc w:val="left"/>
                    <w:rPr>
                      <w:ins w:id="599" w:author="Paul Janssen" w:date="2020-06-10T18:04:00Z"/>
                    </w:rPr>
                  </w:pPr>
                  <w:ins w:id="600"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01" w:author="Paul Janssen" w:date="2020-06-10T18:04:00Z"/>
                      <w:rFonts w:ascii="Calibri" w:hAnsi="Calibri" w:cs="Calibri"/>
                      <w:sz w:val="20"/>
                      <w:szCs w:val="20"/>
                    </w:rPr>
                  </w:pPr>
                  <w:proofErr w:type="spellStart"/>
                  <w:ins w:id="602"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03" w:author="Paul Janssen" w:date="2020-06-10T18:04:00Z"/>
                      <w:rFonts w:ascii="Calibri" w:hAnsi="Calibri" w:cs="Calibri"/>
                      <w:sz w:val="20"/>
                      <w:szCs w:val="20"/>
                    </w:rPr>
                  </w:pPr>
                  <w:proofErr w:type="spellStart"/>
                  <w:ins w:id="604"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05"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06"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07" w:author="Paul Janssen" w:date="2020-06-10T17:10:00Z"/>
              </w:rPr>
            </w:pPr>
            <w:proofErr w:type="spellStart"/>
            <w:ins w:id="608"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4C0A21">
              <w:trPr>
                <w:tblHeader/>
                <w:tblCellSpacing w:w="0" w:type="dxa"/>
                <w:ins w:id="609" w:author="Paul Janssen" w:date="2020-06-10T17:10:00Z"/>
              </w:trPr>
              <w:tc>
                <w:tcPr>
                  <w:tcW w:w="360" w:type="dxa"/>
                  <w:hideMark/>
                </w:tcPr>
                <w:p w14:paraId="550674FA" w14:textId="77777777" w:rsidR="006B3319" w:rsidRPr="00A25D4D" w:rsidRDefault="006B3319" w:rsidP="006B3319">
                  <w:pPr>
                    <w:jc w:val="left"/>
                    <w:rPr>
                      <w:ins w:id="610" w:author="Paul Janssen" w:date="2020-06-10T17:10:00Z"/>
                    </w:rPr>
                  </w:pPr>
                  <w:ins w:id="611" w:author="Paul Janssen" w:date="2020-06-10T17:10:00Z">
                    <w:r w:rsidRPr="00A25D4D">
                      <w:t> </w:t>
                    </w:r>
                  </w:ins>
                </w:p>
              </w:tc>
              <w:tc>
                <w:tcPr>
                  <w:tcW w:w="1500" w:type="dxa"/>
                  <w:hideMark/>
                </w:tcPr>
                <w:p w14:paraId="73C27C60" w14:textId="77777777" w:rsidR="006B3319" w:rsidRPr="00A25D4D" w:rsidRDefault="006B3319" w:rsidP="006B3319">
                  <w:pPr>
                    <w:jc w:val="left"/>
                    <w:rPr>
                      <w:ins w:id="612" w:author="Paul Janssen" w:date="2020-06-10T17:10:00Z"/>
                    </w:rPr>
                  </w:pPr>
                  <w:ins w:id="613"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14" w:author="Paul Janssen" w:date="2020-06-10T17:10:00Z"/>
                    </w:rPr>
                  </w:pPr>
                  <w:ins w:id="615" w:author="Paul Janssen" w:date="2020-06-10T17:11:00Z">
                    <w:r>
                      <w:t>Label heeft maximaal 40 karakters</w:t>
                    </w:r>
                  </w:ins>
                </w:p>
              </w:tc>
            </w:tr>
            <w:tr w:rsidR="006B3319" w:rsidRPr="00A25D4D" w14:paraId="2A5F2626" w14:textId="77777777" w:rsidTr="004C0A21">
              <w:trPr>
                <w:tblHeader/>
                <w:tblCellSpacing w:w="0" w:type="dxa"/>
                <w:ins w:id="616" w:author="Paul Janssen" w:date="2020-06-10T17:10:00Z"/>
              </w:trPr>
              <w:tc>
                <w:tcPr>
                  <w:tcW w:w="360" w:type="dxa"/>
                  <w:hideMark/>
                </w:tcPr>
                <w:p w14:paraId="6B1FAFA7" w14:textId="77777777" w:rsidR="006B3319" w:rsidRPr="00A25D4D" w:rsidRDefault="006B3319" w:rsidP="006B3319">
                  <w:pPr>
                    <w:jc w:val="left"/>
                    <w:rPr>
                      <w:ins w:id="617" w:author="Paul Janssen" w:date="2020-06-10T17:10:00Z"/>
                    </w:rPr>
                  </w:pPr>
                  <w:ins w:id="618" w:author="Paul Janssen" w:date="2020-06-10T17:10:00Z">
                    <w:r w:rsidRPr="00A25D4D">
                      <w:t> </w:t>
                    </w:r>
                  </w:ins>
                </w:p>
              </w:tc>
              <w:tc>
                <w:tcPr>
                  <w:tcW w:w="1500" w:type="dxa"/>
                  <w:hideMark/>
                </w:tcPr>
                <w:p w14:paraId="39A29C92" w14:textId="77777777" w:rsidR="006B3319" w:rsidRPr="00A25D4D" w:rsidRDefault="006B3319" w:rsidP="006B3319">
                  <w:pPr>
                    <w:jc w:val="left"/>
                    <w:rPr>
                      <w:ins w:id="619" w:author="Paul Janssen" w:date="2020-06-10T17:10:00Z"/>
                    </w:rPr>
                  </w:pPr>
                  <w:ins w:id="620"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21" w:author="Paul Janssen" w:date="2020-06-10T17:11:00Z"/>
                      <w:rFonts w:ascii="Calibri" w:hAnsi="Calibri" w:cs="Calibri"/>
                      <w:sz w:val="20"/>
                      <w:szCs w:val="20"/>
                    </w:rPr>
                  </w:pPr>
                  <w:proofErr w:type="spellStart"/>
                  <w:ins w:id="622"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623" w:author="Paul Janssen" w:date="2020-06-10T17:10:00Z"/>
                    </w:rPr>
                  </w:pPr>
                  <w:proofErr w:type="spellStart"/>
                  <w:ins w:id="624"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625"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lastRenderedPageBreak/>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26" w:author="Paul Janssen" w:date="2020-06-10T18:21:00Z"/>
                      <w:rFonts w:ascii="Calibri" w:hAnsi="Calibri" w:cs="Calibri"/>
                      <w:sz w:val="20"/>
                      <w:szCs w:val="20"/>
                    </w:rPr>
                  </w:pPr>
                  <w:ins w:id="627"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28" w:author="Paul Janssen" w:date="2020-06-10T18:21:00Z"/>
                      <w:rFonts w:ascii="Calibri" w:hAnsi="Calibri" w:cs="Calibri"/>
                      <w:sz w:val="20"/>
                      <w:szCs w:val="20"/>
                    </w:rPr>
                  </w:pPr>
                  <w:ins w:id="629"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30" w:author="Paul Janssen" w:date="2020-06-10T18:21:00Z"/>
                      <w:rFonts w:ascii="Calibri" w:hAnsi="Calibri" w:cs="Calibri"/>
                      <w:sz w:val="20"/>
                      <w:szCs w:val="20"/>
                    </w:rPr>
                  </w:pPr>
                  <w:ins w:id="631"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32"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33" w:author="Paul Janssen" w:date="2020-06-10T16:08:00Z">
                    <w:r w:rsidRPr="00A25D4D" w:rsidDel="00135FA7">
                      <w:delText>WION</w:delText>
                    </w:r>
                  </w:del>
                  <w:del w:id="634"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35" w:author="Paul Janssen" w:date="2020-06-10T16:08:00Z">
                    <w:r w:rsidRPr="00A25D4D" w:rsidDel="00135FA7">
                      <w:delText>WION</w:delText>
                    </w:r>
                  </w:del>
                  <w:ins w:id="636"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lastRenderedPageBreak/>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37"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38" w:author="Paul Janssen" w:date="2020-06-10T17:37:00Z"/>
              </w:rPr>
            </w:pPr>
            <w:proofErr w:type="spellStart"/>
            <w:ins w:id="639" w:author="Paul Janssen" w:date="2020-06-10T17:37:00Z">
              <w:r w:rsidRPr="00A25D4D">
                <w:rPr>
                  <w:b/>
                  <w:bCs/>
                </w:rPr>
                <w:t>Constraint</w:t>
              </w:r>
              <w:proofErr w:type="spellEnd"/>
              <w:r w:rsidRPr="00A25D4D">
                <w:rPr>
                  <w:b/>
                  <w:bCs/>
                </w:rPr>
                <w:t xml:space="preserve">: </w:t>
              </w:r>
            </w:ins>
            <w:proofErr w:type="spellStart"/>
            <w:ins w:id="640"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4C0A21">
              <w:trPr>
                <w:tblHeader/>
                <w:tblCellSpacing w:w="0" w:type="dxa"/>
                <w:ins w:id="641" w:author="Paul Janssen" w:date="2020-06-10T17:37:00Z"/>
              </w:trPr>
              <w:tc>
                <w:tcPr>
                  <w:tcW w:w="360" w:type="dxa"/>
                  <w:hideMark/>
                </w:tcPr>
                <w:p w14:paraId="357172EC" w14:textId="77777777" w:rsidR="003D6A25" w:rsidRPr="00A25D4D" w:rsidRDefault="003D6A25" w:rsidP="003D6A25">
                  <w:pPr>
                    <w:jc w:val="left"/>
                    <w:rPr>
                      <w:ins w:id="642" w:author="Paul Janssen" w:date="2020-06-10T17:37:00Z"/>
                    </w:rPr>
                  </w:pPr>
                  <w:ins w:id="643" w:author="Paul Janssen" w:date="2020-06-10T17:37:00Z">
                    <w:r w:rsidRPr="00A25D4D">
                      <w:t> </w:t>
                    </w:r>
                  </w:ins>
                </w:p>
              </w:tc>
              <w:tc>
                <w:tcPr>
                  <w:tcW w:w="1500" w:type="dxa"/>
                  <w:hideMark/>
                </w:tcPr>
                <w:p w14:paraId="5C52A817" w14:textId="77777777" w:rsidR="003D6A25" w:rsidRPr="00A25D4D" w:rsidRDefault="003D6A25" w:rsidP="003D6A25">
                  <w:pPr>
                    <w:jc w:val="left"/>
                    <w:rPr>
                      <w:ins w:id="644" w:author="Paul Janssen" w:date="2020-06-10T17:37:00Z"/>
                    </w:rPr>
                  </w:pPr>
                  <w:ins w:id="645" w:author="Paul Janssen" w:date="2020-06-10T17:37:00Z">
                    <w:r w:rsidRPr="00A25D4D">
                      <w:t>Natuurlijke taal:</w:t>
                    </w:r>
                  </w:ins>
                </w:p>
              </w:tc>
              <w:tc>
                <w:tcPr>
                  <w:tcW w:w="0" w:type="auto"/>
                  <w:hideMark/>
                </w:tcPr>
                <w:p w14:paraId="530D223F" w14:textId="77777777" w:rsidR="003D6A25" w:rsidRDefault="003D6A25" w:rsidP="003D6A25">
                  <w:pPr>
                    <w:jc w:val="left"/>
                    <w:rPr>
                      <w:ins w:id="646" w:author="Paul Janssen" w:date="2020-06-10T17:39:00Z"/>
                    </w:rPr>
                  </w:pPr>
                  <w:ins w:id="647"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48" w:author="Paul Janssen" w:date="2020-06-10T17:40:00Z"/>
                      <w:rFonts w:ascii="Calibri" w:hAnsi="Calibri" w:cs="Calibri"/>
                      <w:sz w:val="20"/>
                      <w:szCs w:val="20"/>
                    </w:rPr>
                  </w:pPr>
                  <w:ins w:id="649"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50" w:author="Paul Janssen" w:date="2020-06-10T17:38:00Z"/>
                      <w:rFonts w:ascii="Calibri" w:hAnsi="Calibri" w:cs="Calibri"/>
                      <w:sz w:val="20"/>
                      <w:szCs w:val="20"/>
                    </w:rPr>
                    <w:pPrChange w:id="651" w:author="Paul Janssen" w:date="2020-06-10T17:39:00Z">
                      <w:pPr>
                        <w:autoSpaceDE w:val="0"/>
                        <w:autoSpaceDN w:val="0"/>
                        <w:adjustRightInd w:val="0"/>
                        <w:spacing w:after="80" w:line="240" w:lineRule="auto"/>
                        <w:jc w:val="left"/>
                      </w:pPr>
                    </w:pPrChange>
                  </w:pPr>
                  <w:proofErr w:type="spellStart"/>
                  <w:ins w:id="652"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53" w:author="Paul Janssen" w:date="2020-06-10T17:38:00Z"/>
                      <w:rFonts w:ascii="Calibri" w:hAnsi="Calibri" w:cs="Calibri"/>
                      <w:sz w:val="20"/>
                      <w:szCs w:val="20"/>
                    </w:rPr>
                  </w:pPr>
                  <w:proofErr w:type="spellStart"/>
                  <w:ins w:id="654"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55" w:author="Paul Janssen" w:date="2020-06-10T17:38:00Z"/>
                      <w:rFonts w:ascii="Calibri" w:hAnsi="Calibri" w:cs="Calibri"/>
                      <w:sz w:val="20"/>
                      <w:szCs w:val="20"/>
                    </w:rPr>
                  </w:pPr>
                  <w:proofErr w:type="spellStart"/>
                  <w:ins w:id="656"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57" w:author="Paul Janssen" w:date="2020-06-10T17:38:00Z"/>
                      <w:rFonts w:ascii="Calibri" w:hAnsi="Calibri" w:cs="Calibri"/>
                      <w:sz w:val="20"/>
                      <w:szCs w:val="20"/>
                    </w:rPr>
                  </w:pPr>
                  <w:proofErr w:type="spellStart"/>
                  <w:ins w:id="658"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59" w:author="Paul Janssen" w:date="2020-06-10T17:38:00Z"/>
                      <w:rFonts w:ascii="Calibri" w:hAnsi="Calibri" w:cs="Calibri"/>
                      <w:sz w:val="20"/>
                      <w:szCs w:val="20"/>
                    </w:rPr>
                  </w:pPr>
                  <w:proofErr w:type="spellStart"/>
                  <w:ins w:id="660"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61" w:author="Paul Janssen" w:date="2020-06-10T17:38:00Z"/>
                      <w:rFonts w:ascii="Calibri" w:hAnsi="Calibri" w:cs="Calibri"/>
                      <w:sz w:val="20"/>
                      <w:szCs w:val="20"/>
                    </w:rPr>
                  </w:pPr>
                  <w:proofErr w:type="spellStart"/>
                  <w:ins w:id="662"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63" w:author="Paul Janssen" w:date="2020-06-10T17:37:00Z"/>
                    </w:rPr>
                  </w:pPr>
                </w:p>
              </w:tc>
            </w:tr>
            <w:tr w:rsidR="003D6A25" w:rsidRPr="00A25D4D" w14:paraId="3C988D0A" w14:textId="77777777" w:rsidTr="004C0A21">
              <w:trPr>
                <w:tblHeader/>
                <w:tblCellSpacing w:w="0" w:type="dxa"/>
                <w:ins w:id="664" w:author="Paul Janssen" w:date="2020-06-10T17:37:00Z"/>
              </w:trPr>
              <w:tc>
                <w:tcPr>
                  <w:tcW w:w="360" w:type="dxa"/>
                  <w:hideMark/>
                </w:tcPr>
                <w:p w14:paraId="611D7D1C" w14:textId="77777777" w:rsidR="003D6A25" w:rsidRPr="00A25D4D" w:rsidRDefault="003D6A25" w:rsidP="003D6A25">
                  <w:pPr>
                    <w:jc w:val="left"/>
                    <w:rPr>
                      <w:ins w:id="665" w:author="Paul Janssen" w:date="2020-06-10T17:37:00Z"/>
                    </w:rPr>
                  </w:pPr>
                  <w:ins w:id="666" w:author="Paul Janssen" w:date="2020-06-10T17:37:00Z">
                    <w:r w:rsidRPr="00A25D4D">
                      <w:t> </w:t>
                    </w:r>
                  </w:ins>
                </w:p>
              </w:tc>
              <w:tc>
                <w:tcPr>
                  <w:tcW w:w="1500" w:type="dxa"/>
                  <w:hideMark/>
                </w:tcPr>
                <w:p w14:paraId="43558DD0" w14:textId="77777777" w:rsidR="003D6A25" w:rsidRPr="00A25D4D" w:rsidRDefault="003D6A25" w:rsidP="003D6A25">
                  <w:pPr>
                    <w:jc w:val="left"/>
                    <w:rPr>
                      <w:ins w:id="667" w:author="Paul Janssen" w:date="2020-06-10T17:37:00Z"/>
                    </w:rPr>
                  </w:pPr>
                  <w:ins w:id="668"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69" w:author="Paul Janssen" w:date="2020-06-10T17:37:00Z"/>
                    </w:rPr>
                    <w:pPrChange w:id="670" w:author="Paul Janssen" w:date="2020-06-10T17:39:00Z">
                      <w:pPr>
                        <w:jc w:val="left"/>
                      </w:pPr>
                    </w:pPrChange>
                  </w:pPr>
                  <w:ins w:id="671"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72"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lastRenderedPageBreak/>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73"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74">
          <w:tblGrid>
            <w:gridCol w:w="9132"/>
          </w:tblGrid>
        </w:tblGridChange>
      </w:tblGrid>
      <w:tr w:rsidR="00C0190C" w:rsidRPr="00A25D4D" w14:paraId="30872283" w14:textId="77777777" w:rsidTr="00EF6C54">
        <w:trPr>
          <w:trHeight w:val="225"/>
          <w:tblHeader/>
          <w:tblCellSpacing w:w="0" w:type="dxa"/>
          <w:trPrChange w:id="675"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76"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77"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78"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79" w:author="Paul Janssen" w:date="2020-06-10T18:03:00Z"/>
          <w:trPrChange w:id="680"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81"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82" w:author="Paul Janssen" w:date="2020-06-10T18:03:00Z"/>
              </w:rPr>
            </w:pPr>
            <w:proofErr w:type="spellStart"/>
            <w:ins w:id="683"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4C0A21">
              <w:trPr>
                <w:tblHeader/>
                <w:tblCellSpacing w:w="0" w:type="dxa"/>
                <w:ins w:id="684" w:author="Paul Janssen" w:date="2020-06-10T18:03:00Z"/>
              </w:trPr>
              <w:tc>
                <w:tcPr>
                  <w:tcW w:w="360" w:type="dxa"/>
                  <w:hideMark/>
                </w:tcPr>
                <w:p w14:paraId="36303E65" w14:textId="77777777" w:rsidR="00EF6C54" w:rsidRPr="00A25D4D" w:rsidRDefault="00EF6C54" w:rsidP="00EF6C54">
                  <w:pPr>
                    <w:jc w:val="left"/>
                    <w:rPr>
                      <w:ins w:id="685" w:author="Paul Janssen" w:date="2020-06-10T18:03:00Z"/>
                    </w:rPr>
                  </w:pPr>
                  <w:ins w:id="686" w:author="Paul Janssen" w:date="2020-06-10T18:03:00Z">
                    <w:r w:rsidRPr="00A25D4D">
                      <w:lastRenderedPageBreak/>
                      <w:t> </w:t>
                    </w:r>
                  </w:ins>
                </w:p>
              </w:tc>
              <w:tc>
                <w:tcPr>
                  <w:tcW w:w="1500" w:type="dxa"/>
                  <w:hideMark/>
                </w:tcPr>
                <w:p w14:paraId="73D67591" w14:textId="77777777" w:rsidR="00EF6C54" w:rsidRPr="00A25D4D" w:rsidRDefault="00EF6C54" w:rsidP="00EF6C54">
                  <w:pPr>
                    <w:jc w:val="left"/>
                    <w:rPr>
                      <w:ins w:id="687" w:author="Paul Janssen" w:date="2020-06-10T18:03:00Z"/>
                    </w:rPr>
                  </w:pPr>
                  <w:ins w:id="688"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89" w:author="Paul Janssen" w:date="2020-06-10T18:03:00Z"/>
                    </w:rPr>
                  </w:pPr>
                  <w:ins w:id="690" w:author="Paul Janssen" w:date="2020-06-10T18:03:00Z">
                    <w:r>
                      <w:t>hoort bij maximaal 1 utiliteitsnet</w:t>
                    </w:r>
                  </w:ins>
                </w:p>
              </w:tc>
            </w:tr>
            <w:tr w:rsidR="00EF6C54" w:rsidRPr="00A25D4D" w14:paraId="15E5ABD1" w14:textId="77777777" w:rsidTr="004C0A21">
              <w:trPr>
                <w:tblHeader/>
                <w:tblCellSpacing w:w="0" w:type="dxa"/>
                <w:ins w:id="691" w:author="Paul Janssen" w:date="2020-06-10T18:03:00Z"/>
              </w:trPr>
              <w:tc>
                <w:tcPr>
                  <w:tcW w:w="360" w:type="dxa"/>
                  <w:hideMark/>
                </w:tcPr>
                <w:p w14:paraId="6AE0B50C" w14:textId="77777777" w:rsidR="00EF6C54" w:rsidRPr="00A25D4D" w:rsidRDefault="00EF6C54" w:rsidP="00EF6C54">
                  <w:pPr>
                    <w:jc w:val="left"/>
                    <w:rPr>
                      <w:ins w:id="692" w:author="Paul Janssen" w:date="2020-06-10T18:03:00Z"/>
                    </w:rPr>
                  </w:pPr>
                  <w:ins w:id="693" w:author="Paul Janssen" w:date="2020-06-10T18:03:00Z">
                    <w:r w:rsidRPr="00A25D4D">
                      <w:t> </w:t>
                    </w:r>
                  </w:ins>
                </w:p>
              </w:tc>
              <w:tc>
                <w:tcPr>
                  <w:tcW w:w="1500" w:type="dxa"/>
                  <w:hideMark/>
                </w:tcPr>
                <w:p w14:paraId="498E76C9" w14:textId="77777777" w:rsidR="00EF6C54" w:rsidRPr="00A25D4D" w:rsidRDefault="00EF6C54" w:rsidP="00EF6C54">
                  <w:pPr>
                    <w:jc w:val="left"/>
                    <w:rPr>
                      <w:ins w:id="694" w:author="Paul Janssen" w:date="2020-06-10T18:03:00Z"/>
                    </w:rPr>
                  </w:pPr>
                  <w:ins w:id="695"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696" w:author="Paul Janssen" w:date="2020-06-10T18:03:00Z"/>
                      <w:rFonts w:ascii="Calibri" w:hAnsi="Calibri" w:cs="Calibri"/>
                      <w:sz w:val="20"/>
                      <w:szCs w:val="20"/>
                    </w:rPr>
                  </w:pPr>
                  <w:proofErr w:type="spellStart"/>
                  <w:ins w:id="697"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698" w:author="Paul Janssen" w:date="2020-06-10T18:03:00Z"/>
                      <w:rFonts w:ascii="Calibri" w:hAnsi="Calibri" w:cs="Calibri"/>
                      <w:sz w:val="20"/>
                      <w:szCs w:val="20"/>
                    </w:rPr>
                  </w:pPr>
                  <w:proofErr w:type="spellStart"/>
                  <w:ins w:id="699"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00"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lastRenderedPageBreak/>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01"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02">
          <w:tblGrid>
            <w:gridCol w:w="9132"/>
          </w:tblGrid>
        </w:tblGridChange>
      </w:tblGrid>
      <w:tr w:rsidR="00C0190C" w:rsidRPr="00A25D4D" w14:paraId="7ECE5E85" w14:textId="77777777" w:rsidTr="00EF6C54">
        <w:trPr>
          <w:trHeight w:val="225"/>
          <w:tblHeader/>
          <w:tblCellSpacing w:w="0" w:type="dxa"/>
          <w:trPrChange w:id="703"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04"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05"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06"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07" w:author="Paul Janssen" w:date="2020-06-10T18:02:00Z"/>
          <w:trPrChange w:id="708"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09"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10" w:author="Paul Janssen" w:date="2020-06-10T18:02:00Z"/>
              </w:rPr>
            </w:pPr>
            <w:proofErr w:type="spellStart"/>
            <w:ins w:id="711"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4C0A21">
              <w:trPr>
                <w:tblHeader/>
                <w:tblCellSpacing w:w="0" w:type="dxa"/>
                <w:ins w:id="712" w:author="Paul Janssen" w:date="2020-06-10T18:02:00Z"/>
              </w:trPr>
              <w:tc>
                <w:tcPr>
                  <w:tcW w:w="360" w:type="dxa"/>
                  <w:hideMark/>
                </w:tcPr>
                <w:p w14:paraId="74A78446" w14:textId="77777777" w:rsidR="00EF6C54" w:rsidRPr="00A25D4D" w:rsidRDefault="00EF6C54" w:rsidP="00EF6C54">
                  <w:pPr>
                    <w:jc w:val="left"/>
                    <w:rPr>
                      <w:ins w:id="713" w:author="Paul Janssen" w:date="2020-06-10T18:02:00Z"/>
                    </w:rPr>
                  </w:pPr>
                  <w:ins w:id="714" w:author="Paul Janssen" w:date="2020-06-10T18:02:00Z">
                    <w:r w:rsidRPr="00A25D4D">
                      <w:t> </w:t>
                    </w:r>
                  </w:ins>
                </w:p>
              </w:tc>
              <w:tc>
                <w:tcPr>
                  <w:tcW w:w="1500" w:type="dxa"/>
                  <w:hideMark/>
                </w:tcPr>
                <w:p w14:paraId="598A7800" w14:textId="77777777" w:rsidR="00EF6C54" w:rsidRPr="00A25D4D" w:rsidRDefault="00EF6C54" w:rsidP="00EF6C54">
                  <w:pPr>
                    <w:jc w:val="left"/>
                    <w:rPr>
                      <w:ins w:id="715" w:author="Paul Janssen" w:date="2020-06-10T18:02:00Z"/>
                    </w:rPr>
                  </w:pPr>
                  <w:ins w:id="716"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17" w:author="Paul Janssen" w:date="2020-06-10T18:02:00Z"/>
                    </w:rPr>
                  </w:pPr>
                  <w:ins w:id="718" w:author="Paul Janssen" w:date="2020-06-10T18:02:00Z">
                    <w:r>
                      <w:t>hoort bij maximaal 1 utiliteitsnet</w:t>
                    </w:r>
                  </w:ins>
                </w:p>
              </w:tc>
            </w:tr>
            <w:tr w:rsidR="00EF6C54" w:rsidRPr="00A25D4D" w14:paraId="1A90E829" w14:textId="77777777" w:rsidTr="004C0A21">
              <w:trPr>
                <w:tblHeader/>
                <w:tblCellSpacing w:w="0" w:type="dxa"/>
                <w:ins w:id="719" w:author="Paul Janssen" w:date="2020-06-10T18:02:00Z"/>
              </w:trPr>
              <w:tc>
                <w:tcPr>
                  <w:tcW w:w="360" w:type="dxa"/>
                  <w:hideMark/>
                </w:tcPr>
                <w:p w14:paraId="1784A501" w14:textId="77777777" w:rsidR="00EF6C54" w:rsidRPr="00A25D4D" w:rsidRDefault="00EF6C54" w:rsidP="00EF6C54">
                  <w:pPr>
                    <w:jc w:val="left"/>
                    <w:rPr>
                      <w:ins w:id="720" w:author="Paul Janssen" w:date="2020-06-10T18:02:00Z"/>
                    </w:rPr>
                  </w:pPr>
                  <w:ins w:id="721" w:author="Paul Janssen" w:date="2020-06-10T18:02:00Z">
                    <w:r w:rsidRPr="00A25D4D">
                      <w:t> </w:t>
                    </w:r>
                  </w:ins>
                </w:p>
              </w:tc>
              <w:tc>
                <w:tcPr>
                  <w:tcW w:w="1500" w:type="dxa"/>
                  <w:hideMark/>
                </w:tcPr>
                <w:p w14:paraId="56BAC452" w14:textId="77777777" w:rsidR="00EF6C54" w:rsidRPr="00A25D4D" w:rsidRDefault="00EF6C54" w:rsidP="00EF6C54">
                  <w:pPr>
                    <w:jc w:val="left"/>
                    <w:rPr>
                      <w:ins w:id="722" w:author="Paul Janssen" w:date="2020-06-10T18:02:00Z"/>
                    </w:rPr>
                  </w:pPr>
                  <w:ins w:id="723"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24" w:author="Paul Janssen" w:date="2020-06-10T18:02:00Z"/>
                      <w:rFonts w:ascii="Calibri" w:hAnsi="Calibri" w:cs="Calibri"/>
                      <w:sz w:val="20"/>
                      <w:szCs w:val="20"/>
                    </w:rPr>
                  </w:pPr>
                  <w:proofErr w:type="spellStart"/>
                  <w:ins w:id="725"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26" w:author="Paul Janssen" w:date="2020-06-10T18:02:00Z"/>
                      <w:rFonts w:ascii="Calibri" w:hAnsi="Calibri" w:cs="Calibri"/>
                      <w:sz w:val="20"/>
                      <w:szCs w:val="20"/>
                    </w:rPr>
                  </w:pPr>
                  <w:proofErr w:type="spellStart"/>
                  <w:ins w:id="727"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28"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lastRenderedPageBreak/>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76FF64A7" w:rsidR="00C0190C" w:rsidRPr="00A25D4D" w:rsidRDefault="00115446" w:rsidP="008F13CC">
                  <w:pPr>
                    <w:jc w:val="left"/>
                  </w:pPr>
                  <w:ins w:id="729"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of ten behoeve van de hem opgedragen taak.</w:t>
                    </w:r>
                  </w:ins>
                  <w:del w:id="730"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lastRenderedPageBreak/>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lastRenderedPageBreak/>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31"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32">
          <w:tblGrid>
            <w:gridCol w:w="9132"/>
          </w:tblGrid>
        </w:tblGridChange>
      </w:tblGrid>
      <w:tr w:rsidR="00C0190C" w:rsidRPr="00A25D4D" w14:paraId="05ADE9E8" w14:textId="77777777" w:rsidTr="00EF6C54">
        <w:trPr>
          <w:trHeight w:val="225"/>
          <w:tblHeader/>
          <w:tblCellSpacing w:w="0" w:type="dxa"/>
          <w:trPrChange w:id="733"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34"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35"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6"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37" w:author="Paul Janssen" w:date="2020-06-10T18:05:00Z"/>
          <w:trPrChange w:id="738"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39"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40" w:author="Paul Janssen" w:date="2020-06-10T18:05:00Z"/>
              </w:rPr>
            </w:pPr>
            <w:proofErr w:type="spellStart"/>
            <w:ins w:id="741"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4C0A21">
              <w:trPr>
                <w:tblHeader/>
                <w:tblCellSpacing w:w="0" w:type="dxa"/>
                <w:ins w:id="742" w:author="Paul Janssen" w:date="2020-06-10T18:05:00Z"/>
              </w:trPr>
              <w:tc>
                <w:tcPr>
                  <w:tcW w:w="360" w:type="dxa"/>
                  <w:hideMark/>
                </w:tcPr>
                <w:p w14:paraId="37F5F722" w14:textId="77777777" w:rsidR="00EF6C54" w:rsidRPr="00A25D4D" w:rsidRDefault="00EF6C54" w:rsidP="00EF6C54">
                  <w:pPr>
                    <w:jc w:val="left"/>
                    <w:rPr>
                      <w:ins w:id="743" w:author="Paul Janssen" w:date="2020-06-10T18:05:00Z"/>
                    </w:rPr>
                  </w:pPr>
                  <w:ins w:id="744" w:author="Paul Janssen" w:date="2020-06-10T18:05:00Z">
                    <w:r w:rsidRPr="00A25D4D">
                      <w:t> </w:t>
                    </w:r>
                  </w:ins>
                </w:p>
              </w:tc>
              <w:tc>
                <w:tcPr>
                  <w:tcW w:w="1500" w:type="dxa"/>
                  <w:hideMark/>
                </w:tcPr>
                <w:p w14:paraId="72169CC7" w14:textId="77777777" w:rsidR="00EF6C54" w:rsidRPr="00A25D4D" w:rsidRDefault="00EF6C54" w:rsidP="00EF6C54">
                  <w:pPr>
                    <w:jc w:val="left"/>
                    <w:rPr>
                      <w:ins w:id="745" w:author="Paul Janssen" w:date="2020-06-10T18:05:00Z"/>
                    </w:rPr>
                  </w:pPr>
                  <w:ins w:id="746"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47" w:author="Paul Janssen" w:date="2020-06-10T18:05:00Z"/>
                    </w:rPr>
                  </w:pPr>
                  <w:ins w:id="748" w:author="Paul Janssen" w:date="2020-06-10T18:05:00Z">
                    <w:r>
                      <w:t>hoort bij maximaal 1 utiliteitsnet</w:t>
                    </w:r>
                  </w:ins>
                </w:p>
              </w:tc>
            </w:tr>
            <w:tr w:rsidR="00EF6C54" w:rsidRPr="00A25D4D" w14:paraId="410F22A9" w14:textId="77777777" w:rsidTr="004C0A21">
              <w:trPr>
                <w:tblHeader/>
                <w:tblCellSpacing w:w="0" w:type="dxa"/>
                <w:ins w:id="749" w:author="Paul Janssen" w:date="2020-06-10T18:05:00Z"/>
              </w:trPr>
              <w:tc>
                <w:tcPr>
                  <w:tcW w:w="360" w:type="dxa"/>
                  <w:hideMark/>
                </w:tcPr>
                <w:p w14:paraId="010A2907" w14:textId="77777777" w:rsidR="00EF6C54" w:rsidRPr="00A25D4D" w:rsidRDefault="00EF6C54" w:rsidP="00EF6C54">
                  <w:pPr>
                    <w:jc w:val="left"/>
                    <w:rPr>
                      <w:ins w:id="750" w:author="Paul Janssen" w:date="2020-06-10T18:05:00Z"/>
                    </w:rPr>
                  </w:pPr>
                  <w:ins w:id="751" w:author="Paul Janssen" w:date="2020-06-10T18:05:00Z">
                    <w:r w:rsidRPr="00A25D4D">
                      <w:t> </w:t>
                    </w:r>
                  </w:ins>
                </w:p>
              </w:tc>
              <w:tc>
                <w:tcPr>
                  <w:tcW w:w="1500" w:type="dxa"/>
                  <w:hideMark/>
                </w:tcPr>
                <w:p w14:paraId="7DD496EE" w14:textId="77777777" w:rsidR="00EF6C54" w:rsidRPr="00A25D4D" w:rsidRDefault="00EF6C54" w:rsidP="00EF6C54">
                  <w:pPr>
                    <w:jc w:val="left"/>
                    <w:rPr>
                      <w:ins w:id="752" w:author="Paul Janssen" w:date="2020-06-10T18:05:00Z"/>
                    </w:rPr>
                  </w:pPr>
                  <w:ins w:id="753"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54" w:author="Paul Janssen" w:date="2020-06-10T18:05:00Z"/>
                      <w:rFonts w:ascii="Calibri" w:hAnsi="Calibri" w:cs="Calibri"/>
                      <w:sz w:val="20"/>
                      <w:szCs w:val="20"/>
                    </w:rPr>
                  </w:pPr>
                  <w:proofErr w:type="spellStart"/>
                  <w:ins w:id="755"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56" w:author="Paul Janssen" w:date="2020-06-10T18:05:00Z"/>
                      <w:rFonts w:ascii="Calibri" w:hAnsi="Calibri" w:cs="Calibri"/>
                      <w:sz w:val="20"/>
                      <w:szCs w:val="20"/>
                    </w:rPr>
                  </w:pPr>
                  <w:proofErr w:type="spellStart"/>
                  <w:ins w:id="757"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58"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lastRenderedPageBreak/>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lastRenderedPageBreak/>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9"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60">
          <w:tblGrid>
            <w:gridCol w:w="9132"/>
          </w:tblGrid>
        </w:tblGridChange>
      </w:tblGrid>
      <w:tr w:rsidR="00C0190C" w:rsidRPr="00A25D4D" w14:paraId="470EC403" w14:textId="77777777" w:rsidTr="00A92388">
        <w:trPr>
          <w:trHeight w:val="225"/>
          <w:tblHeader/>
          <w:tblCellSpacing w:w="0" w:type="dxa"/>
          <w:trPrChange w:id="761"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62"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63"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4"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65" w:author="Paul Janssen" w:date="2020-06-10T18:01:00Z"/>
          <w:trPrChange w:id="766"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7"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68" w:author="Paul Janssen" w:date="2020-06-10T18:01:00Z"/>
              </w:rPr>
            </w:pPr>
            <w:proofErr w:type="spellStart"/>
            <w:ins w:id="769"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4C0A21">
              <w:trPr>
                <w:tblHeader/>
                <w:tblCellSpacing w:w="0" w:type="dxa"/>
                <w:ins w:id="770" w:author="Paul Janssen" w:date="2020-06-10T18:01:00Z"/>
              </w:trPr>
              <w:tc>
                <w:tcPr>
                  <w:tcW w:w="360" w:type="dxa"/>
                  <w:hideMark/>
                </w:tcPr>
                <w:p w14:paraId="3E72C73D" w14:textId="77777777" w:rsidR="00A92388" w:rsidRPr="00A25D4D" w:rsidRDefault="00A92388" w:rsidP="00A92388">
                  <w:pPr>
                    <w:jc w:val="left"/>
                    <w:rPr>
                      <w:ins w:id="771" w:author="Paul Janssen" w:date="2020-06-10T18:01:00Z"/>
                    </w:rPr>
                  </w:pPr>
                  <w:ins w:id="772" w:author="Paul Janssen" w:date="2020-06-10T18:01:00Z">
                    <w:r w:rsidRPr="00A25D4D">
                      <w:t> </w:t>
                    </w:r>
                  </w:ins>
                </w:p>
              </w:tc>
              <w:tc>
                <w:tcPr>
                  <w:tcW w:w="1500" w:type="dxa"/>
                  <w:hideMark/>
                </w:tcPr>
                <w:p w14:paraId="545255F6" w14:textId="77777777" w:rsidR="00A92388" w:rsidRPr="00A25D4D" w:rsidRDefault="00A92388" w:rsidP="00A92388">
                  <w:pPr>
                    <w:jc w:val="left"/>
                    <w:rPr>
                      <w:ins w:id="773" w:author="Paul Janssen" w:date="2020-06-10T18:01:00Z"/>
                    </w:rPr>
                  </w:pPr>
                  <w:ins w:id="774"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75" w:author="Paul Janssen" w:date="2020-06-10T18:01:00Z"/>
                    </w:rPr>
                  </w:pPr>
                  <w:ins w:id="776" w:author="Paul Janssen" w:date="2020-06-10T18:01:00Z">
                    <w:r>
                      <w:t>hoort bij maximaal 1 utiliteitsnet</w:t>
                    </w:r>
                  </w:ins>
                </w:p>
              </w:tc>
            </w:tr>
            <w:tr w:rsidR="00A92388" w:rsidRPr="00A25D4D" w14:paraId="7010B4D7" w14:textId="77777777" w:rsidTr="004C0A21">
              <w:trPr>
                <w:tblHeader/>
                <w:tblCellSpacing w:w="0" w:type="dxa"/>
                <w:ins w:id="777" w:author="Paul Janssen" w:date="2020-06-10T18:01:00Z"/>
              </w:trPr>
              <w:tc>
                <w:tcPr>
                  <w:tcW w:w="360" w:type="dxa"/>
                  <w:hideMark/>
                </w:tcPr>
                <w:p w14:paraId="2A62DBD5" w14:textId="77777777" w:rsidR="00A92388" w:rsidRPr="00A25D4D" w:rsidRDefault="00A92388" w:rsidP="00A92388">
                  <w:pPr>
                    <w:jc w:val="left"/>
                    <w:rPr>
                      <w:ins w:id="778" w:author="Paul Janssen" w:date="2020-06-10T18:01:00Z"/>
                    </w:rPr>
                  </w:pPr>
                  <w:ins w:id="779" w:author="Paul Janssen" w:date="2020-06-10T18:01:00Z">
                    <w:r w:rsidRPr="00A25D4D">
                      <w:t> </w:t>
                    </w:r>
                  </w:ins>
                </w:p>
              </w:tc>
              <w:tc>
                <w:tcPr>
                  <w:tcW w:w="1500" w:type="dxa"/>
                  <w:hideMark/>
                </w:tcPr>
                <w:p w14:paraId="2D983247" w14:textId="77777777" w:rsidR="00A92388" w:rsidRPr="00A25D4D" w:rsidRDefault="00A92388" w:rsidP="00A92388">
                  <w:pPr>
                    <w:jc w:val="left"/>
                    <w:rPr>
                      <w:ins w:id="780" w:author="Paul Janssen" w:date="2020-06-10T18:01:00Z"/>
                    </w:rPr>
                  </w:pPr>
                  <w:ins w:id="781"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82" w:author="Paul Janssen" w:date="2020-06-10T18:01:00Z"/>
                      <w:rFonts w:ascii="Calibri" w:hAnsi="Calibri" w:cs="Calibri"/>
                      <w:sz w:val="20"/>
                      <w:szCs w:val="20"/>
                    </w:rPr>
                  </w:pPr>
                  <w:proofErr w:type="spellStart"/>
                  <w:ins w:id="783"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84" w:author="Paul Janssen" w:date="2020-06-10T18:01:00Z"/>
                      <w:rFonts w:ascii="Calibri" w:hAnsi="Calibri" w:cs="Calibri"/>
                      <w:sz w:val="20"/>
                      <w:szCs w:val="20"/>
                    </w:rPr>
                  </w:pPr>
                  <w:proofErr w:type="spellStart"/>
                  <w:ins w:id="785"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86"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lastRenderedPageBreak/>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lastRenderedPageBreak/>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lastRenderedPageBreak/>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lastRenderedPageBreak/>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87" w:author="Paul Janssen" w:date="2020-06-10T16:08:00Z">
                    <w:r w:rsidRPr="00A25D4D" w:rsidDel="00135FA7">
                      <w:delText>WION</w:delText>
                    </w:r>
                  </w:del>
                  <w:ins w:id="788"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789" w:author="Paul Janssen" w:date="2020-06-10T16:08:00Z">
              <w:r w:rsidRPr="00A25D4D" w:rsidDel="00135FA7">
                <w:rPr>
                  <w:b/>
                  <w:bCs/>
                </w:rPr>
                <w:delText>Wion</w:delText>
              </w:r>
            </w:del>
            <w:proofErr w:type="spellStart"/>
            <w:ins w:id="790"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791" w:author="Paul Janssen" w:date="2020-06-10T16:08:00Z">
                    <w:r w:rsidRPr="00A25D4D" w:rsidDel="00135FA7">
                      <w:delText>WION</w:delText>
                    </w:r>
                  </w:del>
                  <w:ins w:id="792"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793" w:author="Paul Janssen" w:date="2020-06-10T16:08:00Z">
                    <w:r w:rsidRPr="00A25D4D" w:rsidDel="00135FA7">
                      <w:delText>WION</w:delText>
                    </w:r>
                  </w:del>
                  <w:ins w:id="794"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lastRenderedPageBreak/>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795" w:name="_Toc487109309"/>
      <w:r w:rsidRPr="00A25D4D">
        <w:t>Data types</w:t>
      </w:r>
      <w:bookmarkEnd w:id="795"/>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lastRenderedPageBreak/>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77777777" w:rsidR="00C0190C" w:rsidRPr="00A25D4D" w:rsidRDefault="00C0190C" w:rsidP="008F13CC">
            <w:pPr>
              <w:jc w:val="left"/>
            </w:pPr>
            <w:r w:rsidRPr="00A25D4D">
              <w:rPr>
                <w:b/>
                <w:bCs/>
              </w:rPr>
              <w:t xml:space="preserve">Attribuut: </w:t>
            </w:r>
            <w:proofErr w:type="spellStart"/>
            <w:r w:rsidRPr="00A25D4D">
              <w:rPr>
                <w:b/>
                <w:bCs/>
              </w:rPr>
              <w:t>extraEmail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04908781" w14:textId="77777777" w:rsidR="00C0190C" w:rsidRPr="00A25D4D" w:rsidRDefault="00C0190C" w:rsidP="008F13CC">
                  <w:pPr>
                    <w:jc w:val="left"/>
                  </w:pPr>
                  <w:r w:rsidRPr="00A25D4D">
                    <w:t xml:space="preserve">Extra email naast het emailadres van de contactpersoon. </w:t>
                  </w: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96"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97">
          <w:tblGrid>
            <w:gridCol w:w="9132"/>
          </w:tblGrid>
        </w:tblGridChange>
      </w:tblGrid>
      <w:tr w:rsidR="00C0190C" w:rsidRPr="00A25D4D" w14:paraId="02027354" w14:textId="77777777" w:rsidTr="00924D70">
        <w:trPr>
          <w:trHeight w:val="225"/>
          <w:tblHeader/>
          <w:tblCellSpacing w:w="0" w:type="dxa"/>
          <w:trPrChange w:id="798"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99"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0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0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02" w:author="Paul Janssen" w:date="2020-06-10T17:46:00Z"/>
          <w:trPrChange w:id="80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04"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05" w:author="Paul Janssen" w:date="2020-06-10T17:47:00Z"/>
              </w:rPr>
            </w:pPr>
            <w:ins w:id="806"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4C0A21">
              <w:trPr>
                <w:tblHeader/>
                <w:tblCellSpacing w:w="0" w:type="dxa"/>
                <w:ins w:id="807" w:author="Paul Janssen" w:date="2020-06-10T17:47:00Z"/>
              </w:trPr>
              <w:tc>
                <w:tcPr>
                  <w:tcW w:w="360" w:type="dxa"/>
                  <w:hideMark/>
                </w:tcPr>
                <w:p w14:paraId="453D1200" w14:textId="77777777" w:rsidR="00924D70" w:rsidRPr="00A25D4D" w:rsidRDefault="00924D70" w:rsidP="00924D70">
                  <w:pPr>
                    <w:jc w:val="left"/>
                    <w:rPr>
                      <w:ins w:id="808" w:author="Paul Janssen" w:date="2020-06-10T17:47:00Z"/>
                    </w:rPr>
                  </w:pPr>
                  <w:ins w:id="809" w:author="Paul Janssen" w:date="2020-06-10T17:47:00Z">
                    <w:r w:rsidRPr="00A25D4D">
                      <w:t> </w:t>
                    </w:r>
                  </w:ins>
                </w:p>
              </w:tc>
              <w:tc>
                <w:tcPr>
                  <w:tcW w:w="1500" w:type="dxa"/>
                  <w:hideMark/>
                </w:tcPr>
                <w:p w14:paraId="52E86004" w14:textId="77777777" w:rsidR="00924D70" w:rsidRPr="00A25D4D" w:rsidRDefault="00924D70" w:rsidP="00924D70">
                  <w:pPr>
                    <w:jc w:val="left"/>
                    <w:rPr>
                      <w:ins w:id="810" w:author="Paul Janssen" w:date="2020-06-10T17:47:00Z"/>
                    </w:rPr>
                  </w:pPr>
                  <w:ins w:id="811" w:author="Paul Janssen" w:date="2020-06-10T17:47:00Z">
                    <w:r w:rsidRPr="00A25D4D">
                      <w:t>Type:</w:t>
                    </w:r>
                  </w:ins>
                </w:p>
              </w:tc>
              <w:tc>
                <w:tcPr>
                  <w:tcW w:w="0" w:type="auto"/>
                  <w:hideMark/>
                </w:tcPr>
                <w:p w14:paraId="37B86760" w14:textId="77777777" w:rsidR="00924D70" w:rsidRPr="00A25D4D" w:rsidRDefault="00924D70" w:rsidP="00924D70">
                  <w:pPr>
                    <w:jc w:val="left"/>
                    <w:rPr>
                      <w:ins w:id="812" w:author="Paul Janssen" w:date="2020-06-10T17:47:00Z"/>
                    </w:rPr>
                  </w:pPr>
                  <w:proofErr w:type="spellStart"/>
                  <w:ins w:id="813" w:author="Paul Janssen" w:date="2020-06-10T17:47:00Z">
                    <w:r w:rsidRPr="00A25D4D">
                      <w:t>CharacterString</w:t>
                    </w:r>
                    <w:proofErr w:type="spellEnd"/>
                  </w:ins>
                </w:p>
              </w:tc>
            </w:tr>
            <w:tr w:rsidR="00924D70" w:rsidRPr="00A25D4D" w14:paraId="4334305D" w14:textId="77777777" w:rsidTr="004C0A21">
              <w:trPr>
                <w:tblHeader/>
                <w:tblCellSpacing w:w="0" w:type="dxa"/>
                <w:ins w:id="814" w:author="Paul Janssen" w:date="2020-06-10T17:47:00Z"/>
              </w:trPr>
              <w:tc>
                <w:tcPr>
                  <w:tcW w:w="360" w:type="dxa"/>
                  <w:hideMark/>
                </w:tcPr>
                <w:p w14:paraId="38B82C76" w14:textId="77777777" w:rsidR="00924D70" w:rsidRPr="00A25D4D" w:rsidRDefault="00924D70" w:rsidP="00924D70">
                  <w:pPr>
                    <w:jc w:val="left"/>
                    <w:rPr>
                      <w:ins w:id="815" w:author="Paul Janssen" w:date="2020-06-10T17:47:00Z"/>
                    </w:rPr>
                  </w:pPr>
                  <w:ins w:id="816" w:author="Paul Janssen" w:date="2020-06-10T17:47:00Z">
                    <w:r w:rsidRPr="00A25D4D">
                      <w:t> </w:t>
                    </w:r>
                  </w:ins>
                </w:p>
              </w:tc>
              <w:tc>
                <w:tcPr>
                  <w:tcW w:w="1500" w:type="dxa"/>
                  <w:hideMark/>
                </w:tcPr>
                <w:p w14:paraId="0C8E6A69" w14:textId="77777777" w:rsidR="00924D70" w:rsidRPr="00A25D4D" w:rsidRDefault="00924D70" w:rsidP="00924D70">
                  <w:pPr>
                    <w:jc w:val="left"/>
                    <w:rPr>
                      <w:ins w:id="817" w:author="Paul Janssen" w:date="2020-06-10T17:47:00Z"/>
                    </w:rPr>
                  </w:pPr>
                  <w:ins w:id="818" w:author="Paul Janssen" w:date="2020-06-10T17:47:00Z">
                    <w:r w:rsidRPr="00A25D4D">
                      <w:t>Naam</w:t>
                    </w:r>
                  </w:ins>
                </w:p>
              </w:tc>
              <w:tc>
                <w:tcPr>
                  <w:tcW w:w="0" w:type="auto"/>
                  <w:hideMark/>
                </w:tcPr>
                <w:p w14:paraId="4E94F2D2" w14:textId="77777777" w:rsidR="00924D70" w:rsidRPr="00A25D4D" w:rsidRDefault="00924D70" w:rsidP="00924D70">
                  <w:pPr>
                    <w:jc w:val="left"/>
                    <w:rPr>
                      <w:ins w:id="819" w:author="Paul Janssen" w:date="2020-06-10T17:47:00Z"/>
                    </w:rPr>
                  </w:pPr>
                  <w:proofErr w:type="spellStart"/>
                  <w:ins w:id="820" w:author="Paul Janssen" w:date="2020-06-10T17:47:00Z">
                    <w:r w:rsidRPr="00A25D4D">
                      <w:t>BAGid</w:t>
                    </w:r>
                    <w:proofErr w:type="spellEnd"/>
                    <w:r w:rsidRPr="00A25D4D">
                      <w:t xml:space="preserve"> </w:t>
                    </w:r>
                  </w:ins>
                </w:p>
              </w:tc>
            </w:tr>
            <w:tr w:rsidR="00924D70" w:rsidRPr="00A25D4D" w14:paraId="1E2697B6" w14:textId="77777777" w:rsidTr="004C0A21">
              <w:trPr>
                <w:tblHeader/>
                <w:tblCellSpacing w:w="0" w:type="dxa"/>
                <w:ins w:id="821" w:author="Paul Janssen" w:date="2020-06-10T17:47:00Z"/>
              </w:trPr>
              <w:tc>
                <w:tcPr>
                  <w:tcW w:w="360" w:type="dxa"/>
                  <w:hideMark/>
                </w:tcPr>
                <w:p w14:paraId="443043F7" w14:textId="77777777" w:rsidR="00924D70" w:rsidRPr="00A25D4D" w:rsidRDefault="00924D70" w:rsidP="00924D70">
                  <w:pPr>
                    <w:jc w:val="left"/>
                    <w:rPr>
                      <w:ins w:id="822" w:author="Paul Janssen" w:date="2020-06-10T17:47:00Z"/>
                    </w:rPr>
                  </w:pPr>
                  <w:ins w:id="823" w:author="Paul Janssen" w:date="2020-06-10T17:47:00Z">
                    <w:r w:rsidRPr="00A25D4D">
                      <w:t> </w:t>
                    </w:r>
                  </w:ins>
                </w:p>
              </w:tc>
              <w:tc>
                <w:tcPr>
                  <w:tcW w:w="1500" w:type="dxa"/>
                  <w:hideMark/>
                </w:tcPr>
                <w:p w14:paraId="0AAC2EF4" w14:textId="77777777" w:rsidR="00924D70" w:rsidRPr="00A25D4D" w:rsidRDefault="00924D70" w:rsidP="00924D70">
                  <w:pPr>
                    <w:jc w:val="left"/>
                    <w:rPr>
                      <w:ins w:id="824" w:author="Paul Janssen" w:date="2020-06-10T17:47:00Z"/>
                    </w:rPr>
                  </w:pPr>
                  <w:ins w:id="825" w:author="Paul Janssen" w:date="2020-06-10T17:47:00Z">
                    <w:r w:rsidRPr="00A25D4D">
                      <w:t>Definitie:</w:t>
                    </w:r>
                  </w:ins>
                </w:p>
              </w:tc>
              <w:tc>
                <w:tcPr>
                  <w:tcW w:w="0" w:type="auto"/>
                  <w:hideMark/>
                </w:tcPr>
                <w:p w14:paraId="0A92006A" w14:textId="77777777" w:rsidR="00924D70" w:rsidRPr="00A25D4D" w:rsidRDefault="00924D70" w:rsidP="00924D70">
                  <w:pPr>
                    <w:jc w:val="left"/>
                    <w:rPr>
                      <w:ins w:id="826" w:author="Paul Janssen" w:date="2020-06-10T17:47:00Z"/>
                    </w:rPr>
                  </w:pPr>
                  <w:ins w:id="827"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4C0A21">
              <w:trPr>
                <w:tblHeader/>
                <w:tblCellSpacing w:w="0" w:type="dxa"/>
                <w:ins w:id="828" w:author="Paul Janssen" w:date="2020-06-10T17:47:00Z"/>
              </w:trPr>
              <w:tc>
                <w:tcPr>
                  <w:tcW w:w="360" w:type="dxa"/>
                  <w:hideMark/>
                </w:tcPr>
                <w:p w14:paraId="4996D33E" w14:textId="77777777" w:rsidR="00924D70" w:rsidRPr="00A25D4D" w:rsidRDefault="00924D70" w:rsidP="00924D70">
                  <w:pPr>
                    <w:jc w:val="left"/>
                    <w:rPr>
                      <w:ins w:id="829" w:author="Paul Janssen" w:date="2020-06-10T17:47:00Z"/>
                    </w:rPr>
                  </w:pPr>
                  <w:ins w:id="830" w:author="Paul Janssen" w:date="2020-06-10T17:47:00Z">
                    <w:r w:rsidRPr="00A25D4D">
                      <w:t> </w:t>
                    </w:r>
                  </w:ins>
                </w:p>
              </w:tc>
              <w:tc>
                <w:tcPr>
                  <w:tcW w:w="1500" w:type="dxa"/>
                  <w:hideMark/>
                </w:tcPr>
                <w:p w14:paraId="3A32DF38" w14:textId="77777777" w:rsidR="00924D70" w:rsidRPr="00A25D4D" w:rsidRDefault="00924D70" w:rsidP="00924D70">
                  <w:pPr>
                    <w:jc w:val="left"/>
                    <w:rPr>
                      <w:ins w:id="831" w:author="Paul Janssen" w:date="2020-06-10T17:47:00Z"/>
                    </w:rPr>
                  </w:pPr>
                  <w:ins w:id="832"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33" w:author="Paul Janssen" w:date="2020-06-10T17:47:00Z"/>
                    </w:rPr>
                  </w:pPr>
                  <w:ins w:id="834"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4C0A21">
              <w:trPr>
                <w:tblHeader/>
                <w:tblCellSpacing w:w="0" w:type="dxa"/>
                <w:ins w:id="835" w:author="Paul Janssen" w:date="2020-06-10T17:47:00Z"/>
              </w:trPr>
              <w:tc>
                <w:tcPr>
                  <w:tcW w:w="360" w:type="dxa"/>
                  <w:hideMark/>
                </w:tcPr>
                <w:p w14:paraId="0BB1E227" w14:textId="77777777" w:rsidR="00924D70" w:rsidRPr="00A25D4D" w:rsidRDefault="00924D70" w:rsidP="00924D70">
                  <w:pPr>
                    <w:jc w:val="left"/>
                    <w:rPr>
                      <w:ins w:id="836" w:author="Paul Janssen" w:date="2020-06-10T17:47:00Z"/>
                    </w:rPr>
                  </w:pPr>
                  <w:ins w:id="837" w:author="Paul Janssen" w:date="2020-06-10T17:47:00Z">
                    <w:r w:rsidRPr="00A25D4D">
                      <w:lastRenderedPageBreak/>
                      <w:t> </w:t>
                    </w:r>
                  </w:ins>
                </w:p>
              </w:tc>
              <w:tc>
                <w:tcPr>
                  <w:tcW w:w="1500" w:type="dxa"/>
                  <w:hideMark/>
                </w:tcPr>
                <w:p w14:paraId="423DB168" w14:textId="77777777" w:rsidR="00924D70" w:rsidRPr="00A25D4D" w:rsidRDefault="00924D70" w:rsidP="00924D70">
                  <w:pPr>
                    <w:jc w:val="left"/>
                    <w:rPr>
                      <w:ins w:id="838" w:author="Paul Janssen" w:date="2020-06-10T17:47:00Z"/>
                    </w:rPr>
                  </w:pPr>
                  <w:proofErr w:type="spellStart"/>
                  <w:ins w:id="839"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40" w:author="Paul Janssen" w:date="2020-06-10T17:47:00Z"/>
                    </w:rPr>
                  </w:pPr>
                  <w:ins w:id="841" w:author="Paul Janssen" w:date="2020-06-10T17:47:00Z">
                    <w:r w:rsidRPr="00A25D4D">
                      <w:t>0..1</w:t>
                    </w:r>
                  </w:ins>
                </w:p>
              </w:tc>
            </w:tr>
          </w:tbl>
          <w:p w14:paraId="0C2A60D8" w14:textId="77777777" w:rsidR="00924D70" w:rsidRPr="00A25D4D" w:rsidRDefault="00924D70" w:rsidP="008F13CC">
            <w:pPr>
              <w:jc w:val="left"/>
              <w:rPr>
                <w:ins w:id="842" w:author="Paul Janssen" w:date="2020-06-10T17:46:00Z"/>
                <w:b/>
                <w:bCs/>
              </w:rPr>
            </w:pPr>
          </w:p>
        </w:tc>
      </w:tr>
      <w:tr w:rsidR="00C0190C" w:rsidRPr="00A25D4D" w14:paraId="5794CA8D" w14:textId="77777777" w:rsidTr="00924D70">
        <w:trPr>
          <w:tblCellSpacing w:w="0" w:type="dxa"/>
          <w:trPrChange w:id="84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4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4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4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5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5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55"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5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lastRenderedPageBreak/>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58" w:author="Paul Janssen" w:date="2020-06-10T17:47:00Z"/>
          <w:trPrChange w:id="85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61" w:author="Paul Janssen" w:date="2020-06-10T17:47:00Z"/>
              </w:rPr>
            </w:pPr>
            <w:del w:id="862" w:author="Paul Janssen" w:date="2020-06-10T17:47:00Z">
              <w:r w:rsidRPr="00A25D4D" w:rsidDel="00924D70">
                <w:rPr>
                  <w:b/>
                  <w:bCs/>
                </w:rPr>
                <w:lastRenderedPageBreak/>
                <w:delText>Attribuut: BAGid</w:delText>
              </w:r>
            </w:del>
            <w:del w:id="863"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64" w:author="Paul Janssen" w:date="2020-06-10T17:47:00Z"/>
              </w:trPr>
              <w:tc>
                <w:tcPr>
                  <w:tcW w:w="360" w:type="dxa"/>
                  <w:hideMark/>
                </w:tcPr>
                <w:p w14:paraId="0287F22A" w14:textId="40E11D9C" w:rsidR="00C0190C" w:rsidRPr="00A25D4D" w:rsidDel="00924D70" w:rsidRDefault="00C0190C" w:rsidP="008F13CC">
                  <w:pPr>
                    <w:jc w:val="left"/>
                    <w:rPr>
                      <w:del w:id="865" w:author="Paul Janssen" w:date="2020-06-10T17:47:00Z"/>
                    </w:rPr>
                  </w:pPr>
                  <w:del w:id="866"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67" w:author="Paul Janssen" w:date="2020-06-10T17:47:00Z"/>
                    </w:rPr>
                  </w:pPr>
                  <w:del w:id="868"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69" w:author="Paul Janssen" w:date="2020-06-10T17:47:00Z"/>
                    </w:rPr>
                  </w:pPr>
                  <w:del w:id="870"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71" w:author="Paul Janssen" w:date="2020-06-10T17:47:00Z"/>
              </w:trPr>
              <w:tc>
                <w:tcPr>
                  <w:tcW w:w="360" w:type="dxa"/>
                  <w:hideMark/>
                </w:tcPr>
                <w:p w14:paraId="79E2B7D3" w14:textId="4C1C0049" w:rsidR="00C0190C" w:rsidRPr="00A25D4D" w:rsidDel="00924D70" w:rsidRDefault="00C0190C" w:rsidP="008F13CC">
                  <w:pPr>
                    <w:jc w:val="left"/>
                    <w:rPr>
                      <w:del w:id="872" w:author="Paul Janssen" w:date="2020-06-10T17:47:00Z"/>
                    </w:rPr>
                  </w:pPr>
                  <w:del w:id="873"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74" w:author="Paul Janssen" w:date="2020-06-10T17:47:00Z"/>
                    </w:rPr>
                  </w:pPr>
                  <w:del w:id="875"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76" w:author="Paul Janssen" w:date="2020-06-10T17:47:00Z"/>
                    </w:rPr>
                  </w:pPr>
                  <w:del w:id="877" w:author="Paul Janssen" w:date="2020-06-10T17:47:00Z">
                    <w:r w:rsidRPr="00A25D4D" w:rsidDel="00924D70">
                      <w:delText>BAGid</w:delText>
                    </w:r>
                  </w:del>
                  <w:del w:id="878" w:author="Paul Janssen" w:date="2020-06-10T17:45:00Z">
                    <w:r w:rsidRPr="00A25D4D" w:rsidDel="00924D70">
                      <w:delText>AdresseerbaarObject</w:delText>
                    </w:r>
                  </w:del>
                  <w:del w:id="879"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80" w:author="Paul Janssen" w:date="2020-06-10T17:47:00Z"/>
              </w:trPr>
              <w:tc>
                <w:tcPr>
                  <w:tcW w:w="360" w:type="dxa"/>
                  <w:hideMark/>
                </w:tcPr>
                <w:p w14:paraId="0DF8F3F6" w14:textId="70D7B6A3" w:rsidR="00C0190C" w:rsidRPr="00A25D4D" w:rsidDel="00924D70" w:rsidRDefault="00C0190C" w:rsidP="008F13CC">
                  <w:pPr>
                    <w:jc w:val="left"/>
                    <w:rPr>
                      <w:del w:id="881" w:author="Paul Janssen" w:date="2020-06-10T17:47:00Z"/>
                    </w:rPr>
                  </w:pPr>
                  <w:del w:id="882"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83" w:author="Paul Janssen" w:date="2020-06-10T17:47:00Z"/>
                    </w:rPr>
                  </w:pPr>
                  <w:del w:id="884"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85" w:author="Paul Janssen" w:date="2020-06-10T17:47:00Z"/>
                    </w:rPr>
                  </w:pPr>
                  <w:del w:id="886"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87" w:author="Paul Janssen" w:date="2020-06-10T17:47:00Z"/>
              </w:trPr>
              <w:tc>
                <w:tcPr>
                  <w:tcW w:w="360" w:type="dxa"/>
                  <w:hideMark/>
                </w:tcPr>
                <w:p w14:paraId="4F301E99" w14:textId="0FDB0923" w:rsidR="00C0190C" w:rsidRPr="00A25D4D" w:rsidDel="00924D70" w:rsidRDefault="00C0190C" w:rsidP="008F13CC">
                  <w:pPr>
                    <w:jc w:val="left"/>
                    <w:rPr>
                      <w:del w:id="888" w:author="Paul Janssen" w:date="2020-06-10T17:47:00Z"/>
                    </w:rPr>
                  </w:pPr>
                  <w:del w:id="889"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890" w:author="Paul Janssen" w:date="2020-06-10T17:47:00Z"/>
                    </w:rPr>
                  </w:pPr>
                  <w:del w:id="891"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892" w:author="Paul Janssen" w:date="2020-06-10T17:47:00Z"/>
                    </w:rPr>
                  </w:pPr>
                  <w:del w:id="893"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894" w:author="Paul Janssen" w:date="2020-06-10T17:47:00Z"/>
              </w:trPr>
              <w:tc>
                <w:tcPr>
                  <w:tcW w:w="360" w:type="dxa"/>
                  <w:hideMark/>
                </w:tcPr>
                <w:p w14:paraId="61B01497" w14:textId="1DD81CF6" w:rsidR="00C0190C" w:rsidRPr="00A25D4D" w:rsidDel="00924D70" w:rsidRDefault="00C0190C" w:rsidP="008F13CC">
                  <w:pPr>
                    <w:jc w:val="left"/>
                    <w:rPr>
                      <w:del w:id="895" w:author="Paul Janssen" w:date="2020-06-10T17:47:00Z"/>
                    </w:rPr>
                  </w:pPr>
                  <w:del w:id="896"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897" w:author="Paul Janssen" w:date="2020-06-10T17:47:00Z"/>
                    </w:rPr>
                  </w:pPr>
                  <w:del w:id="898"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899" w:author="Paul Janssen" w:date="2020-06-10T17:47:00Z"/>
                    </w:rPr>
                  </w:pPr>
                  <w:del w:id="900"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01"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lastRenderedPageBreak/>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lastRenderedPageBreak/>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02" w:author="Paul Janssen" w:date="2020-06-10T17:05:00Z">
                    <w:r w:rsidRPr="00A25D4D" w:rsidDel="00A32211">
                      <w:delText>2</w:delText>
                    </w:r>
                  </w:del>
                  <w:ins w:id="903"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lastRenderedPageBreak/>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04" w:name="_Toc487109310"/>
      <w:r w:rsidRPr="00A25D4D">
        <w:t>Enumeraties en codelijsten</w:t>
      </w:r>
      <w:bookmarkEnd w:id="904"/>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lastRenderedPageBreak/>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lastRenderedPageBreak/>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lastRenderedPageBreak/>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lastRenderedPageBreak/>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lastRenderedPageBreak/>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lastRenderedPageBreak/>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05" w:author="Paul Janssen" w:date="2020-06-10T18:30:00Z"/>
          <w:sz w:val="16"/>
          <w:szCs w:val="16"/>
        </w:rPr>
      </w:pPr>
      <w:proofErr w:type="spellStart"/>
      <w:ins w:id="906"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4C0A21">
        <w:trPr>
          <w:trHeight w:val="225"/>
          <w:tblHeader/>
          <w:tblCellSpacing w:w="0" w:type="dxa"/>
          <w:ins w:id="907"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4C0A21">
            <w:pPr>
              <w:jc w:val="left"/>
              <w:rPr>
                <w:ins w:id="908" w:author="Paul Janssen" w:date="2020-06-10T18:30:00Z"/>
              </w:rPr>
            </w:pPr>
            <w:proofErr w:type="spellStart"/>
            <w:ins w:id="909" w:author="Paul Janssen" w:date="2020-06-10T18:33:00Z">
              <w:r>
                <w:rPr>
                  <w:b/>
                  <w:bCs/>
                </w:rPr>
                <w:t>OverigAppurtenanceType</w:t>
              </w:r>
            </w:ins>
            <w:ins w:id="910" w:author="Paul Janssen" w:date="2020-06-10T18:30:00Z">
              <w:r w:rsidR="00115446" w:rsidRPr="00A25D4D">
                <w:rPr>
                  <w:b/>
                  <w:bCs/>
                </w:rPr>
                <w:t>IMKLValue</w:t>
              </w:r>
              <w:proofErr w:type="spellEnd"/>
            </w:ins>
          </w:p>
        </w:tc>
      </w:tr>
      <w:tr w:rsidR="00115446" w:rsidRPr="00A25D4D" w14:paraId="309E0D7E" w14:textId="77777777" w:rsidTr="004C0A21">
        <w:trPr>
          <w:tblCellSpacing w:w="0" w:type="dxa"/>
          <w:ins w:id="911"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12"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13">
                <w:tblGrid>
                  <w:gridCol w:w="360"/>
                  <w:gridCol w:w="1500"/>
                  <w:gridCol w:w="6316"/>
                </w:tblGrid>
              </w:tblGridChange>
            </w:tblGrid>
            <w:tr w:rsidR="00115446" w:rsidRPr="00A25D4D" w14:paraId="7F06008E" w14:textId="77777777" w:rsidTr="00115446">
              <w:trPr>
                <w:tblHeader/>
                <w:tblCellSpacing w:w="0" w:type="dxa"/>
                <w:ins w:id="914" w:author="Paul Janssen" w:date="2020-06-10T18:30:00Z"/>
                <w:trPrChange w:id="915" w:author="Paul Janssen" w:date="2020-06-10T18:32:00Z">
                  <w:trPr>
                    <w:tblHeader/>
                    <w:tblCellSpacing w:w="0" w:type="dxa"/>
                  </w:trPr>
                </w:trPrChange>
              </w:trPr>
              <w:tc>
                <w:tcPr>
                  <w:tcW w:w="360" w:type="dxa"/>
                  <w:hideMark/>
                  <w:tcPrChange w:id="916" w:author="Paul Janssen" w:date="2020-06-10T18:32:00Z">
                    <w:tcPr>
                      <w:tcW w:w="360" w:type="dxa"/>
                      <w:hideMark/>
                    </w:tcPr>
                  </w:tcPrChange>
                </w:tcPr>
                <w:p w14:paraId="07ED45EA" w14:textId="77777777" w:rsidR="00115446" w:rsidRPr="00A25D4D" w:rsidRDefault="00115446" w:rsidP="004C0A21">
                  <w:pPr>
                    <w:jc w:val="left"/>
                    <w:rPr>
                      <w:ins w:id="917" w:author="Paul Janssen" w:date="2020-06-10T18:30:00Z"/>
                    </w:rPr>
                  </w:pPr>
                  <w:ins w:id="918" w:author="Paul Janssen" w:date="2020-06-10T18:30:00Z">
                    <w:r w:rsidRPr="00A25D4D">
                      <w:t> </w:t>
                    </w:r>
                  </w:ins>
                </w:p>
              </w:tc>
              <w:tc>
                <w:tcPr>
                  <w:tcW w:w="1500" w:type="dxa"/>
                  <w:hideMark/>
                  <w:tcPrChange w:id="919" w:author="Paul Janssen" w:date="2020-06-10T18:32:00Z">
                    <w:tcPr>
                      <w:tcW w:w="1500" w:type="dxa"/>
                      <w:hideMark/>
                    </w:tcPr>
                  </w:tcPrChange>
                </w:tcPr>
                <w:p w14:paraId="349FD077" w14:textId="77777777" w:rsidR="00115446" w:rsidRPr="00A25D4D" w:rsidRDefault="00115446" w:rsidP="004C0A21">
                  <w:pPr>
                    <w:jc w:val="left"/>
                    <w:rPr>
                      <w:ins w:id="920" w:author="Paul Janssen" w:date="2020-06-10T18:30:00Z"/>
                    </w:rPr>
                  </w:pPr>
                  <w:ins w:id="921" w:author="Paul Janssen" w:date="2020-06-10T18:30:00Z">
                    <w:r w:rsidRPr="00A25D4D">
                      <w:t>Naam</w:t>
                    </w:r>
                  </w:ins>
                </w:p>
              </w:tc>
              <w:tc>
                <w:tcPr>
                  <w:tcW w:w="6787" w:type="dxa"/>
                  <w:hideMark/>
                  <w:tcPrChange w:id="922" w:author="Paul Janssen" w:date="2020-06-10T18:32:00Z">
                    <w:tcPr>
                      <w:tcW w:w="0" w:type="auto"/>
                      <w:hideMark/>
                    </w:tcPr>
                  </w:tcPrChange>
                </w:tcPr>
                <w:p w14:paraId="720D3061" w14:textId="77777777" w:rsidR="00115446" w:rsidRPr="00A25D4D" w:rsidRDefault="00115446" w:rsidP="004C0A21">
                  <w:pPr>
                    <w:jc w:val="left"/>
                    <w:rPr>
                      <w:ins w:id="923" w:author="Paul Janssen" w:date="2020-06-10T18:30:00Z"/>
                    </w:rPr>
                  </w:pPr>
                </w:p>
              </w:tc>
            </w:tr>
            <w:tr w:rsidR="00115446" w:rsidRPr="00A25D4D" w14:paraId="24C0614E" w14:textId="77777777" w:rsidTr="00115446">
              <w:trPr>
                <w:tblHeader/>
                <w:tblCellSpacing w:w="0" w:type="dxa"/>
                <w:ins w:id="924" w:author="Paul Janssen" w:date="2020-06-10T18:30:00Z"/>
                <w:trPrChange w:id="925" w:author="Paul Janssen" w:date="2020-06-10T18:32:00Z">
                  <w:trPr>
                    <w:tblHeader/>
                    <w:tblCellSpacing w:w="0" w:type="dxa"/>
                  </w:trPr>
                </w:trPrChange>
              </w:trPr>
              <w:tc>
                <w:tcPr>
                  <w:tcW w:w="360" w:type="dxa"/>
                  <w:hideMark/>
                  <w:tcPrChange w:id="926" w:author="Paul Janssen" w:date="2020-06-10T18:32:00Z">
                    <w:tcPr>
                      <w:tcW w:w="360" w:type="dxa"/>
                      <w:hideMark/>
                    </w:tcPr>
                  </w:tcPrChange>
                </w:tcPr>
                <w:p w14:paraId="24504997" w14:textId="77777777" w:rsidR="00115446" w:rsidRPr="00A25D4D" w:rsidRDefault="00115446" w:rsidP="004C0A21">
                  <w:pPr>
                    <w:jc w:val="left"/>
                    <w:rPr>
                      <w:ins w:id="927" w:author="Paul Janssen" w:date="2020-06-10T18:30:00Z"/>
                    </w:rPr>
                  </w:pPr>
                  <w:ins w:id="928" w:author="Paul Janssen" w:date="2020-06-10T18:30:00Z">
                    <w:r w:rsidRPr="00A25D4D">
                      <w:t> </w:t>
                    </w:r>
                  </w:ins>
                </w:p>
              </w:tc>
              <w:tc>
                <w:tcPr>
                  <w:tcW w:w="1500" w:type="dxa"/>
                  <w:hideMark/>
                  <w:tcPrChange w:id="929" w:author="Paul Janssen" w:date="2020-06-10T18:32:00Z">
                    <w:tcPr>
                      <w:tcW w:w="1500" w:type="dxa"/>
                      <w:hideMark/>
                    </w:tcPr>
                  </w:tcPrChange>
                </w:tcPr>
                <w:p w14:paraId="3723DF07" w14:textId="77777777" w:rsidR="00115446" w:rsidRPr="00A25D4D" w:rsidRDefault="00115446" w:rsidP="004C0A21">
                  <w:pPr>
                    <w:jc w:val="left"/>
                    <w:rPr>
                      <w:ins w:id="930" w:author="Paul Janssen" w:date="2020-06-10T18:30:00Z"/>
                    </w:rPr>
                  </w:pPr>
                  <w:ins w:id="931" w:author="Paul Janssen" w:date="2020-06-10T18:30:00Z">
                    <w:r w:rsidRPr="00A25D4D">
                      <w:t>Definitie:</w:t>
                    </w:r>
                  </w:ins>
                </w:p>
              </w:tc>
              <w:tc>
                <w:tcPr>
                  <w:tcW w:w="6787" w:type="dxa"/>
                  <w:hideMark/>
                  <w:tcPrChange w:id="932"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33" w:author="Paul Janssen" w:date="2020-06-10T18:30:00Z"/>
                      <w:rFonts w:ascii="Calibri" w:hAnsi="Calibri" w:cs="Calibri"/>
                      <w:sz w:val="20"/>
                      <w:szCs w:val="20"/>
                      <w:rPrChange w:id="934" w:author="Paul Janssen" w:date="2020-06-10T18:32:00Z">
                        <w:rPr>
                          <w:ins w:id="935" w:author="Paul Janssen" w:date="2020-06-10T18:30:00Z"/>
                        </w:rPr>
                      </w:rPrChange>
                    </w:rPr>
                    <w:pPrChange w:id="936" w:author="Paul Janssen" w:date="2020-06-10T18:32:00Z">
                      <w:pPr>
                        <w:jc w:val="left"/>
                      </w:pPr>
                    </w:pPrChange>
                  </w:pPr>
                  <w:ins w:id="937"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38" w:author="Paul Janssen" w:date="2020-06-10T18:30:00Z"/>
                <w:trPrChange w:id="939" w:author="Paul Janssen" w:date="2020-06-10T18:32:00Z">
                  <w:trPr>
                    <w:tblHeader/>
                    <w:tblCellSpacing w:w="0" w:type="dxa"/>
                  </w:trPr>
                </w:trPrChange>
              </w:trPr>
              <w:tc>
                <w:tcPr>
                  <w:tcW w:w="360" w:type="dxa"/>
                  <w:hideMark/>
                  <w:tcPrChange w:id="940" w:author="Paul Janssen" w:date="2020-06-10T18:32:00Z">
                    <w:tcPr>
                      <w:tcW w:w="360" w:type="dxa"/>
                      <w:hideMark/>
                    </w:tcPr>
                  </w:tcPrChange>
                </w:tcPr>
                <w:p w14:paraId="0361B1C0" w14:textId="77777777" w:rsidR="00115446" w:rsidRPr="00A25D4D" w:rsidRDefault="00115446" w:rsidP="004C0A21">
                  <w:pPr>
                    <w:jc w:val="left"/>
                    <w:rPr>
                      <w:ins w:id="941" w:author="Paul Janssen" w:date="2020-06-10T18:30:00Z"/>
                    </w:rPr>
                  </w:pPr>
                  <w:ins w:id="942" w:author="Paul Janssen" w:date="2020-06-10T18:30:00Z">
                    <w:r w:rsidRPr="00A25D4D">
                      <w:t> </w:t>
                    </w:r>
                  </w:ins>
                </w:p>
              </w:tc>
              <w:tc>
                <w:tcPr>
                  <w:tcW w:w="1500" w:type="dxa"/>
                  <w:hideMark/>
                  <w:tcPrChange w:id="943" w:author="Paul Janssen" w:date="2020-06-10T18:32:00Z">
                    <w:tcPr>
                      <w:tcW w:w="1500" w:type="dxa"/>
                      <w:hideMark/>
                    </w:tcPr>
                  </w:tcPrChange>
                </w:tcPr>
                <w:p w14:paraId="55ECC001" w14:textId="77777777" w:rsidR="00115446" w:rsidRPr="00A25D4D" w:rsidRDefault="00115446" w:rsidP="004C0A21">
                  <w:pPr>
                    <w:jc w:val="left"/>
                    <w:rPr>
                      <w:ins w:id="944" w:author="Paul Janssen" w:date="2020-06-10T18:30:00Z"/>
                    </w:rPr>
                  </w:pPr>
                  <w:ins w:id="945" w:author="Paul Janssen" w:date="2020-06-10T18:30:00Z">
                    <w:r w:rsidRPr="00A25D4D">
                      <w:t>Subtype van:</w:t>
                    </w:r>
                  </w:ins>
                </w:p>
              </w:tc>
              <w:tc>
                <w:tcPr>
                  <w:tcW w:w="6787" w:type="dxa"/>
                  <w:hideMark/>
                  <w:tcPrChange w:id="946" w:author="Paul Janssen" w:date="2020-06-10T18:32:00Z">
                    <w:tcPr>
                      <w:tcW w:w="0" w:type="auto"/>
                      <w:hideMark/>
                    </w:tcPr>
                  </w:tcPrChange>
                </w:tcPr>
                <w:p w14:paraId="768EDB79" w14:textId="1C6ED85D" w:rsidR="00115446" w:rsidRPr="00A25D4D" w:rsidRDefault="00115446" w:rsidP="004C0A21">
                  <w:pPr>
                    <w:jc w:val="left"/>
                    <w:rPr>
                      <w:ins w:id="947" w:author="Paul Janssen" w:date="2020-06-10T18:30:00Z"/>
                    </w:rPr>
                  </w:pPr>
                  <w:proofErr w:type="spellStart"/>
                  <w:ins w:id="948" w:author="Paul Janssen" w:date="2020-06-10T18:32:00Z">
                    <w:r>
                      <w:t>Appu</w:t>
                    </w:r>
                    <w:r w:rsidR="00D85B48">
                      <w:t>rtenanceType</w:t>
                    </w:r>
                  </w:ins>
                  <w:ins w:id="949" w:author="Paul Janssen" w:date="2020-06-10T18:33:00Z">
                    <w:r w:rsidR="00D85B48">
                      <w:t>Value</w:t>
                    </w:r>
                  </w:ins>
                  <w:proofErr w:type="spellEnd"/>
                </w:p>
              </w:tc>
            </w:tr>
            <w:tr w:rsidR="00115446" w:rsidRPr="00A25D4D" w14:paraId="4401D77F" w14:textId="77777777" w:rsidTr="00115446">
              <w:trPr>
                <w:tblHeader/>
                <w:tblCellSpacing w:w="0" w:type="dxa"/>
                <w:ins w:id="950" w:author="Paul Janssen" w:date="2020-06-10T18:30:00Z"/>
                <w:trPrChange w:id="951" w:author="Paul Janssen" w:date="2020-06-10T18:32:00Z">
                  <w:trPr>
                    <w:tblHeader/>
                    <w:tblCellSpacing w:w="0" w:type="dxa"/>
                  </w:trPr>
                </w:trPrChange>
              </w:trPr>
              <w:tc>
                <w:tcPr>
                  <w:tcW w:w="360" w:type="dxa"/>
                  <w:hideMark/>
                  <w:tcPrChange w:id="952" w:author="Paul Janssen" w:date="2020-06-10T18:32:00Z">
                    <w:tcPr>
                      <w:tcW w:w="360" w:type="dxa"/>
                      <w:hideMark/>
                    </w:tcPr>
                  </w:tcPrChange>
                </w:tcPr>
                <w:p w14:paraId="06BA6A0F" w14:textId="77777777" w:rsidR="00115446" w:rsidRPr="00A25D4D" w:rsidRDefault="00115446" w:rsidP="004C0A21">
                  <w:pPr>
                    <w:jc w:val="left"/>
                    <w:rPr>
                      <w:ins w:id="953" w:author="Paul Janssen" w:date="2020-06-10T18:30:00Z"/>
                    </w:rPr>
                  </w:pPr>
                  <w:ins w:id="954" w:author="Paul Janssen" w:date="2020-06-10T18:30:00Z">
                    <w:r w:rsidRPr="00A25D4D">
                      <w:t> </w:t>
                    </w:r>
                  </w:ins>
                </w:p>
              </w:tc>
              <w:tc>
                <w:tcPr>
                  <w:tcW w:w="1500" w:type="dxa"/>
                  <w:hideMark/>
                  <w:tcPrChange w:id="955" w:author="Paul Janssen" w:date="2020-06-10T18:32:00Z">
                    <w:tcPr>
                      <w:tcW w:w="1500" w:type="dxa"/>
                      <w:hideMark/>
                    </w:tcPr>
                  </w:tcPrChange>
                </w:tcPr>
                <w:p w14:paraId="3883662A" w14:textId="77777777" w:rsidR="00115446" w:rsidRPr="00A25D4D" w:rsidRDefault="00115446" w:rsidP="004C0A21">
                  <w:pPr>
                    <w:jc w:val="left"/>
                    <w:rPr>
                      <w:ins w:id="956" w:author="Paul Janssen" w:date="2020-06-10T18:30:00Z"/>
                    </w:rPr>
                  </w:pPr>
                  <w:ins w:id="957" w:author="Paul Janssen" w:date="2020-06-10T18:30:00Z">
                    <w:r w:rsidRPr="00A25D4D">
                      <w:t>Omschrijving:</w:t>
                    </w:r>
                  </w:ins>
                </w:p>
              </w:tc>
              <w:tc>
                <w:tcPr>
                  <w:tcW w:w="6787" w:type="dxa"/>
                  <w:hideMark/>
                  <w:tcPrChange w:id="958" w:author="Paul Janssen" w:date="2020-06-10T18:32:00Z">
                    <w:tcPr>
                      <w:tcW w:w="0" w:type="auto"/>
                      <w:hideMark/>
                    </w:tcPr>
                  </w:tcPrChange>
                </w:tcPr>
                <w:p w14:paraId="23F33340" w14:textId="77777777" w:rsidR="00115446" w:rsidRPr="00A25D4D" w:rsidRDefault="00115446" w:rsidP="004C0A21">
                  <w:pPr>
                    <w:jc w:val="left"/>
                    <w:rPr>
                      <w:ins w:id="959" w:author="Paul Janssen" w:date="2020-06-10T18:30:00Z"/>
                    </w:rPr>
                  </w:pPr>
                  <w:ins w:id="960"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61" w:author="Paul Janssen" w:date="2020-06-10T18:30:00Z"/>
                <w:trPrChange w:id="962" w:author="Paul Janssen" w:date="2020-06-10T18:32:00Z">
                  <w:trPr>
                    <w:tblHeader/>
                    <w:tblCellSpacing w:w="0" w:type="dxa"/>
                  </w:trPr>
                </w:trPrChange>
              </w:trPr>
              <w:tc>
                <w:tcPr>
                  <w:tcW w:w="360" w:type="dxa"/>
                  <w:hideMark/>
                  <w:tcPrChange w:id="963" w:author="Paul Janssen" w:date="2020-06-10T18:32:00Z">
                    <w:tcPr>
                      <w:tcW w:w="360" w:type="dxa"/>
                      <w:hideMark/>
                    </w:tcPr>
                  </w:tcPrChange>
                </w:tcPr>
                <w:p w14:paraId="15B4F449" w14:textId="77777777" w:rsidR="00115446" w:rsidRPr="00A25D4D" w:rsidRDefault="00115446" w:rsidP="004C0A21">
                  <w:pPr>
                    <w:jc w:val="left"/>
                    <w:rPr>
                      <w:ins w:id="964" w:author="Paul Janssen" w:date="2020-06-10T18:30:00Z"/>
                    </w:rPr>
                  </w:pPr>
                  <w:ins w:id="965" w:author="Paul Janssen" w:date="2020-06-10T18:30:00Z">
                    <w:r w:rsidRPr="00A25D4D">
                      <w:t> </w:t>
                    </w:r>
                  </w:ins>
                </w:p>
              </w:tc>
              <w:tc>
                <w:tcPr>
                  <w:tcW w:w="1500" w:type="dxa"/>
                  <w:hideMark/>
                  <w:tcPrChange w:id="966" w:author="Paul Janssen" w:date="2020-06-10T18:32:00Z">
                    <w:tcPr>
                      <w:tcW w:w="1500" w:type="dxa"/>
                      <w:hideMark/>
                    </w:tcPr>
                  </w:tcPrChange>
                </w:tcPr>
                <w:p w14:paraId="5A0C637E" w14:textId="77777777" w:rsidR="00115446" w:rsidRPr="00A25D4D" w:rsidRDefault="00115446" w:rsidP="004C0A21">
                  <w:pPr>
                    <w:jc w:val="left"/>
                    <w:rPr>
                      <w:ins w:id="967" w:author="Paul Janssen" w:date="2020-06-10T18:30:00Z"/>
                    </w:rPr>
                  </w:pPr>
                  <w:ins w:id="968" w:author="Paul Janssen" w:date="2020-06-10T18:30:00Z">
                    <w:r w:rsidRPr="00A25D4D">
                      <w:t>Stereotypes:</w:t>
                    </w:r>
                  </w:ins>
                </w:p>
              </w:tc>
              <w:tc>
                <w:tcPr>
                  <w:tcW w:w="6787" w:type="dxa"/>
                  <w:hideMark/>
                  <w:tcPrChange w:id="969" w:author="Paul Janssen" w:date="2020-06-10T18:32:00Z">
                    <w:tcPr>
                      <w:tcW w:w="0" w:type="auto"/>
                      <w:hideMark/>
                    </w:tcPr>
                  </w:tcPrChange>
                </w:tcPr>
                <w:p w14:paraId="2851C3D9" w14:textId="77777777" w:rsidR="00115446" w:rsidRPr="00A25D4D" w:rsidRDefault="00115446" w:rsidP="004C0A21">
                  <w:pPr>
                    <w:jc w:val="left"/>
                    <w:rPr>
                      <w:ins w:id="970" w:author="Paul Janssen" w:date="2020-06-10T18:30:00Z"/>
                    </w:rPr>
                  </w:pPr>
                  <w:ins w:id="971"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72" w:author="Paul Janssen" w:date="2020-06-10T18:30:00Z"/>
                <w:trPrChange w:id="973" w:author="Paul Janssen" w:date="2020-06-10T18:32:00Z">
                  <w:trPr>
                    <w:tblHeader/>
                    <w:tblCellSpacing w:w="0" w:type="dxa"/>
                  </w:trPr>
                </w:trPrChange>
              </w:trPr>
              <w:tc>
                <w:tcPr>
                  <w:tcW w:w="360" w:type="dxa"/>
                  <w:hideMark/>
                  <w:tcPrChange w:id="974" w:author="Paul Janssen" w:date="2020-06-10T18:32:00Z">
                    <w:tcPr>
                      <w:tcW w:w="360" w:type="dxa"/>
                      <w:hideMark/>
                    </w:tcPr>
                  </w:tcPrChange>
                </w:tcPr>
                <w:p w14:paraId="363DD5FF" w14:textId="77777777" w:rsidR="00115446" w:rsidRPr="00A25D4D" w:rsidRDefault="00115446" w:rsidP="004C0A21">
                  <w:pPr>
                    <w:jc w:val="left"/>
                    <w:rPr>
                      <w:ins w:id="975" w:author="Paul Janssen" w:date="2020-06-10T18:30:00Z"/>
                    </w:rPr>
                  </w:pPr>
                  <w:ins w:id="976" w:author="Paul Janssen" w:date="2020-06-10T18:30:00Z">
                    <w:r w:rsidRPr="00A25D4D">
                      <w:t> </w:t>
                    </w:r>
                  </w:ins>
                </w:p>
              </w:tc>
              <w:tc>
                <w:tcPr>
                  <w:tcW w:w="1500" w:type="dxa"/>
                  <w:hideMark/>
                  <w:tcPrChange w:id="977" w:author="Paul Janssen" w:date="2020-06-10T18:32:00Z">
                    <w:tcPr>
                      <w:tcW w:w="1500" w:type="dxa"/>
                      <w:hideMark/>
                    </w:tcPr>
                  </w:tcPrChange>
                </w:tcPr>
                <w:p w14:paraId="7D476F4D" w14:textId="77777777" w:rsidR="00115446" w:rsidRPr="00A25D4D" w:rsidRDefault="00115446" w:rsidP="004C0A21">
                  <w:pPr>
                    <w:jc w:val="left"/>
                    <w:rPr>
                      <w:ins w:id="978" w:author="Paul Janssen" w:date="2020-06-10T18:30:00Z"/>
                    </w:rPr>
                  </w:pPr>
                  <w:proofErr w:type="spellStart"/>
                  <w:ins w:id="979" w:author="Paul Janssen" w:date="2020-06-10T18:30:00Z">
                    <w:r w:rsidRPr="00A25D4D">
                      <w:t>Governance</w:t>
                    </w:r>
                    <w:proofErr w:type="spellEnd"/>
                    <w:r w:rsidRPr="00A25D4D">
                      <w:t>:</w:t>
                    </w:r>
                  </w:ins>
                </w:p>
              </w:tc>
              <w:tc>
                <w:tcPr>
                  <w:tcW w:w="6787" w:type="dxa"/>
                  <w:hideMark/>
                  <w:tcPrChange w:id="980" w:author="Paul Janssen" w:date="2020-06-10T18:32:00Z">
                    <w:tcPr>
                      <w:tcW w:w="0" w:type="auto"/>
                      <w:hideMark/>
                    </w:tcPr>
                  </w:tcPrChange>
                </w:tcPr>
                <w:p w14:paraId="3885CABE" w14:textId="77777777" w:rsidR="00115446" w:rsidRPr="00A25D4D" w:rsidRDefault="00115446" w:rsidP="004C0A21">
                  <w:pPr>
                    <w:jc w:val="left"/>
                    <w:rPr>
                      <w:ins w:id="981" w:author="Paul Janssen" w:date="2020-06-10T18:30:00Z"/>
                    </w:rPr>
                  </w:pPr>
                  <w:proofErr w:type="spellStart"/>
                  <w:ins w:id="982" w:author="Paul Janssen" w:date="2020-06-10T18:30:00Z">
                    <w:r w:rsidRPr="00A25D4D">
                      <w:t>Uitbreidbaar</w:t>
                    </w:r>
                    <w:proofErr w:type="spellEnd"/>
                  </w:ins>
                </w:p>
              </w:tc>
            </w:tr>
          </w:tbl>
          <w:p w14:paraId="79258CF8" w14:textId="77777777" w:rsidR="00115446" w:rsidRPr="00A25D4D" w:rsidRDefault="00115446" w:rsidP="004C0A21">
            <w:pPr>
              <w:jc w:val="left"/>
              <w:rPr>
                <w:ins w:id="983"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lastRenderedPageBreak/>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lastRenderedPageBreak/>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lastRenderedPageBreak/>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84" w:name="_Toc487109311"/>
      <w:r w:rsidRPr="00A25D4D">
        <w:lastRenderedPageBreak/>
        <w:t xml:space="preserve">Kandidaat types en </w:t>
      </w:r>
      <w:proofErr w:type="spellStart"/>
      <w:r w:rsidRPr="00A25D4D">
        <w:t>placeholders</w:t>
      </w:r>
      <w:bookmarkEnd w:id="984"/>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lastRenderedPageBreak/>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lastRenderedPageBreak/>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lastRenderedPageBreak/>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lastRenderedPageBreak/>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lastRenderedPageBreak/>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lastRenderedPageBreak/>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lastRenderedPageBreak/>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lastRenderedPageBreak/>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lastRenderedPageBreak/>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lastRenderedPageBreak/>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lastRenderedPageBreak/>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lastRenderedPageBreak/>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85" w:name="_Toc487109312"/>
      <w:r>
        <w:t>G</w:t>
      </w:r>
      <w:r w:rsidRPr="00A25D4D">
        <w:t>eïmporteerde types (informatief)</w:t>
      </w:r>
      <w:bookmarkEnd w:id="985"/>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lastRenderedPageBreak/>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lastRenderedPageBreak/>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86" w:name="_Toc402785738"/>
    </w:p>
    <w:p w14:paraId="625F6269" w14:textId="11F5D105" w:rsidR="00D421C4" w:rsidRDefault="00D421C4" w:rsidP="000E0786">
      <w:pPr>
        <w:pStyle w:val="Hoofdstuktitel"/>
        <w:jc w:val="left"/>
      </w:pPr>
      <w:bookmarkStart w:id="987" w:name="_Toc399786906"/>
      <w:bookmarkStart w:id="988" w:name="_Toc487109313"/>
      <w:r>
        <w:t xml:space="preserve">Bijlage 4: Alle </w:t>
      </w:r>
      <w:r w:rsidR="00135FA7">
        <w:t>IMKL</w:t>
      </w:r>
      <w:r w:rsidR="00355231">
        <w:t xml:space="preserve"> </w:t>
      </w:r>
      <w:proofErr w:type="spellStart"/>
      <w:r w:rsidR="00C2546C">
        <w:t>waardelijsten</w:t>
      </w:r>
      <w:proofErr w:type="spellEnd"/>
      <w:r>
        <w:t xml:space="preserve"> samen</w:t>
      </w:r>
      <w:bookmarkEnd w:id="987"/>
      <w:bookmarkEnd w:id="988"/>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86"/>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19DF2" w14:textId="77777777" w:rsidR="00966651" w:rsidRDefault="00966651">
      <w:r>
        <w:separator/>
      </w:r>
    </w:p>
    <w:p w14:paraId="0A953E22" w14:textId="77777777" w:rsidR="00966651" w:rsidRDefault="00966651"/>
  </w:endnote>
  <w:endnote w:type="continuationSeparator" w:id="0">
    <w:p w14:paraId="575C854B" w14:textId="77777777" w:rsidR="00966651" w:rsidRDefault="00966651">
      <w:r>
        <w:continuationSeparator/>
      </w:r>
    </w:p>
    <w:p w14:paraId="137284A3" w14:textId="77777777" w:rsidR="00966651" w:rsidRDefault="00966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135FA7" w14:paraId="72796150" w14:textId="77777777">
      <w:tc>
        <w:tcPr>
          <w:tcW w:w="648" w:type="dxa"/>
        </w:tcPr>
        <w:p w14:paraId="76822A31" w14:textId="77777777" w:rsidR="00135FA7" w:rsidRPr="00E2691E" w:rsidRDefault="00135FA7"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5FA7" w:rsidRDefault="00135FA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5FA7" w:rsidRDefault="00135FA7" w:rsidP="00064FFB"/>
  <w:p w14:paraId="04DF9D3F" w14:textId="77777777" w:rsidR="00135FA7" w:rsidRDefault="00135FA7" w:rsidP="00064FFB"/>
  <w:p w14:paraId="11A03F93" w14:textId="77777777" w:rsidR="00135FA7" w:rsidRDefault="00135F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5FA7" w:rsidRDefault="00135FA7"/>
  <w:p w14:paraId="32D5E7B1" w14:textId="77777777" w:rsidR="00135FA7" w:rsidRDefault="00135F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5FA7" w14:paraId="425AA979" w14:textId="77777777">
      <w:trPr>
        <w:trHeight w:val="182"/>
      </w:trPr>
      <w:tc>
        <w:tcPr>
          <w:tcW w:w="540" w:type="dxa"/>
        </w:tcPr>
        <w:p w14:paraId="5290E4C9" w14:textId="77777777" w:rsidR="00135FA7" w:rsidRPr="007008A1" w:rsidRDefault="00135FA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5FA7" w:rsidRPr="007008A1" w:rsidRDefault="00135FA7" w:rsidP="006B763D">
          <w:pPr>
            <w:rPr>
              <w:sz w:val="14"/>
              <w:szCs w:val="14"/>
            </w:rPr>
          </w:pPr>
          <w:r>
            <w:rPr>
              <w:sz w:val="14"/>
              <w:szCs w:val="14"/>
            </w:rPr>
            <w:t>Rapport IMKL - Objectcatalogus</w:t>
          </w:r>
        </w:p>
      </w:tc>
    </w:tr>
  </w:tbl>
  <w:p w14:paraId="2B2468E4" w14:textId="77777777" w:rsidR="00135FA7" w:rsidRDefault="00135FA7"/>
  <w:p w14:paraId="2ED8B5D1" w14:textId="77777777" w:rsidR="00135FA7" w:rsidRDefault="00135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B12DC" w14:textId="77777777" w:rsidR="00966651" w:rsidRDefault="00966651">
      <w:r>
        <w:separator/>
      </w:r>
    </w:p>
    <w:p w14:paraId="3F6F3014" w14:textId="77777777" w:rsidR="00966651" w:rsidRDefault="00966651"/>
  </w:footnote>
  <w:footnote w:type="continuationSeparator" w:id="0">
    <w:p w14:paraId="7E2469B8" w14:textId="77777777" w:rsidR="00966651" w:rsidRDefault="00966651">
      <w:r>
        <w:continuationSeparator/>
      </w:r>
    </w:p>
    <w:p w14:paraId="55F8B832" w14:textId="77777777" w:rsidR="00966651" w:rsidRDefault="009666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5FA7" w:rsidRDefault="00135FA7" w:rsidP="00064FFB">
    <w:pPr>
      <w:jc w:val="center"/>
    </w:pPr>
  </w:p>
  <w:p w14:paraId="455C12D4" w14:textId="77777777" w:rsidR="00135FA7" w:rsidRDefault="00135FA7">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5FA7" w:rsidRDefault="00135FA7"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5FA7" w:rsidRDefault="00135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185</TotalTime>
  <Pages>1</Pages>
  <Words>20978</Words>
  <Characters>115381</Characters>
  <Application>Microsoft Office Word</Application>
  <DocSecurity>0</DocSecurity>
  <Lines>961</Lines>
  <Paragraphs>272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136087</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16</cp:revision>
  <cp:lastPrinted>2017-07-06T11:02:00Z</cp:lastPrinted>
  <dcterms:created xsi:type="dcterms:W3CDTF">2017-06-30T12:01:00Z</dcterms:created>
  <dcterms:modified xsi:type="dcterms:W3CDTF">2020-06-16T14:40:00Z</dcterms:modified>
</cp:coreProperties>
</file>