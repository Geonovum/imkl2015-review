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971DDB8" w14:textId="77777777" w:rsidR="00574EB1" w:rsidRDefault="00574EB1">
      <w:pPr>
        <w:rPr>
          <w:rFonts w:eastAsia="Lucida Sans Unicode" w:cs="Tahoma"/>
          <w:szCs w:val="20"/>
        </w:rPr>
      </w:pPr>
    </w:p>
    <w:p w14:paraId="10539DA2" w14:textId="47CE9640" w:rsidR="00574EB1" w:rsidRDefault="003022A4">
      <w:pPr>
        <w:spacing w:line="360" w:lineRule="auto"/>
        <w:ind w:left="14" w:hanging="14"/>
        <w:rPr>
          <w:rFonts w:cs="Arial"/>
          <w:b/>
          <w:bCs/>
          <w:kern w:val="2"/>
          <w:sz w:val="32"/>
          <w:szCs w:val="32"/>
        </w:rPr>
      </w:pPr>
      <w:r>
        <w:rPr>
          <w:rFonts w:cs="Arial"/>
          <w:b/>
          <w:bCs/>
          <w:kern w:val="2"/>
          <w:sz w:val="32"/>
          <w:szCs w:val="32"/>
        </w:rPr>
        <w:t>Handreiking Visualisatieregels (PMKL) - versie 2.0 (</w:t>
      </w:r>
      <w:del w:id="0" w:author="Paul Janssen" w:date="2020-09-22T09:26:00Z">
        <w:r w:rsidDel="00DB36A5">
          <w:rPr>
            <w:rFonts w:cs="Arial"/>
            <w:b/>
            <w:bCs/>
            <w:kern w:val="2"/>
            <w:sz w:val="32"/>
            <w:szCs w:val="32"/>
          </w:rPr>
          <w:delText>in ontwikkeling</w:delText>
        </w:r>
      </w:del>
      <w:ins w:id="1" w:author="Paul Janssen" w:date="2020-09-22T09:26:00Z">
        <w:r w:rsidR="00DB36A5">
          <w:rPr>
            <w:rFonts w:cs="Arial"/>
            <w:b/>
            <w:bCs/>
            <w:kern w:val="2"/>
            <w:sz w:val="32"/>
            <w:szCs w:val="32"/>
          </w:rPr>
          <w:t xml:space="preserve">release </w:t>
        </w:r>
        <w:proofErr w:type="spellStart"/>
        <w:r w:rsidR="00DB36A5">
          <w:rPr>
            <w:rFonts w:cs="Arial"/>
            <w:b/>
            <w:bCs/>
            <w:kern w:val="2"/>
            <w:sz w:val="32"/>
            <w:szCs w:val="32"/>
          </w:rPr>
          <w:t>candidate</w:t>
        </w:r>
      </w:ins>
      <w:proofErr w:type="spellEnd"/>
      <w:r>
        <w:rPr>
          <w:rFonts w:cs="Arial"/>
          <w:b/>
          <w:bCs/>
          <w:kern w:val="2"/>
          <w:sz w:val="32"/>
          <w:szCs w:val="32"/>
        </w:rPr>
        <w:t>)</w:t>
      </w:r>
    </w:p>
    <w:p w14:paraId="72D315C2" w14:textId="77777777" w:rsidR="00574EB1" w:rsidRDefault="00574EB1">
      <w:pPr>
        <w:spacing w:line="360" w:lineRule="auto"/>
        <w:ind w:left="14" w:hanging="14"/>
        <w:rPr>
          <w:rFonts w:cs="Arial"/>
          <w:b/>
          <w:bCs/>
          <w:kern w:val="2"/>
          <w:sz w:val="32"/>
          <w:szCs w:val="32"/>
        </w:rPr>
      </w:pPr>
    </w:p>
    <w:p w14:paraId="26F69F60" w14:textId="794F0F01" w:rsidR="00574EB1" w:rsidRDefault="003022A4">
      <w:pPr>
        <w:pStyle w:val="Bijschrift"/>
      </w:pPr>
      <w:r>
        <w:t>Geonovum Standaard</w:t>
      </w:r>
      <w:r>
        <w:br/>
      </w:r>
      <w:del w:id="2" w:author="Paul Janssen" w:date="2020-09-22T09:26:00Z">
        <w:r w:rsidDel="00DB36A5">
          <w:delText xml:space="preserve">Consultatieversie </w:delText>
        </w:r>
      </w:del>
      <w:ins w:id="3" w:author="Paul Janssen" w:date="2020-09-22T09:26:00Z">
        <w:r w:rsidR="00DB36A5">
          <w:t xml:space="preserve">Release </w:t>
        </w:r>
        <w:proofErr w:type="spellStart"/>
        <w:r w:rsidR="00DB36A5">
          <w:t>candidate</w:t>
        </w:r>
        <w:proofErr w:type="spellEnd"/>
        <w:r w:rsidR="00DB36A5">
          <w:t xml:space="preserve"> </w:t>
        </w:r>
      </w:ins>
      <w:del w:id="4" w:author="Paul Janssen" w:date="2020-09-22T09:26:00Z">
        <w:r w:rsidDel="00DB36A5">
          <w:delText xml:space="preserve">6 </w:delText>
        </w:r>
      </w:del>
      <w:ins w:id="5" w:author="Paul Janssen" w:date="2020-09-22T09:26:00Z">
        <w:r w:rsidR="00DB36A5">
          <w:t>22</w:t>
        </w:r>
        <w:r w:rsidR="00DB36A5">
          <w:t xml:space="preserve"> </w:t>
        </w:r>
      </w:ins>
      <w:del w:id="6" w:author="Paul Janssen" w:date="2020-09-22T09:26:00Z">
        <w:r w:rsidDel="00DB36A5">
          <w:delText xml:space="preserve">juli </w:delText>
        </w:r>
      </w:del>
      <w:ins w:id="7" w:author="Paul Janssen" w:date="2020-09-22T09:26:00Z">
        <w:r w:rsidR="00DB36A5">
          <w:t>september</w:t>
        </w:r>
        <w:r w:rsidR="00DB36A5">
          <w:t xml:space="preserve"> </w:t>
        </w:r>
      </w:ins>
      <w:r>
        <w:t>2020</w:t>
      </w:r>
    </w:p>
    <w:p w14:paraId="5E4CEEEE" w14:textId="77777777" w:rsidR="00574EB1" w:rsidRDefault="00574EB1">
      <w:pPr>
        <w:pStyle w:val="Bijschrift"/>
      </w:pPr>
    </w:p>
    <w:p w14:paraId="4876FE1F" w14:textId="77777777" w:rsidR="00574EB1" w:rsidRDefault="003022A4">
      <w:r>
        <w:t>Deze versie:</w:t>
      </w:r>
    </w:p>
    <w:p w14:paraId="17FFC70D" w14:textId="77777777" w:rsidR="00574EB1" w:rsidRDefault="003022A4">
      <w:pPr>
        <w:ind w:left="720"/>
      </w:pPr>
      <w:r>
        <w:t>https://geonovum.github.io/imkl/......</w:t>
      </w:r>
    </w:p>
    <w:p w14:paraId="4A8404C1" w14:textId="77777777" w:rsidR="00574EB1" w:rsidRDefault="003022A4">
      <w:r>
        <w:t>Laatst gepubliceerde versie:</w:t>
      </w:r>
    </w:p>
    <w:p w14:paraId="45B74172" w14:textId="77777777" w:rsidR="00574EB1" w:rsidRDefault="003022A4">
      <w:pPr>
        <w:ind w:left="720"/>
      </w:pPr>
      <w:r>
        <w:t>geen</w:t>
      </w:r>
    </w:p>
    <w:p w14:paraId="22568A62" w14:textId="02A2F1FD" w:rsidR="00574EB1" w:rsidRDefault="003022A4" w:rsidP="00DB36A5">
      <w:pPr>
        <w:rPr>
          <w:ins w:id="8" w:author="Paul Janssen" w:date="2020-09-22T09:30:00Z"/>
        </w:rPr>
        <w:pPrChange w:id="9" w:author="Paul Janssen" w:date="2020-09-22T09:30:00Z">
          <w:pPr/>
        </w:pPrChange>
      </w:pPr>
      <w:r>
        <w:t>Vorige versie:</w:t>
      </w:r>
      <w:ins w:id="10" w:author="Paul Janssen" w:date="2020-09-22T09:30:00Z">
        <w:r w:rsidR="00DB36A5">
          <w:t xml:space="preserve"> </w:t>
        </w:r>
        <w:r w:rsidR="00DB36A5">
          <w:fldChar w:fldCharType="begin"/>
        </w:r>
        <w:r w:rsidR="00DB36A5">
          <w:instrText xml:space="preserve"> HYPERLINK "</w:instrText>
        </w:r>
        <w:r w:rsidR="00DB36A5" w:rsidRPr="00DB36A5">
          <w:rPr>
            <w:rPrChange w:id="11" w:author="Paul Janssen" w:date="2020-09-22T09:30:00Z">
              <w:rPr>
                <w:rStyle w:val="Hyperlink"/>
              </w:rPr>
            </w:rPrChange>
          </w:rPr>
          <w:instrText>https://github.com/Geonovum/imkl2015-review/blob/master/IMKL2.x/00.%20Consultatieversie/5a.%20PMKL-Handreiking-visualisatie-2.0cons.pdf</w:instrText>
        </w:r>
        <w:r w:rsidR="00DB36A5">
          <w:instrText xml:space="preserve">" </w:instrText>
        </w:r>
        <w:r w:rsidR="00DB36A5">
          <w:fldChar w:fldCharType="separate"/>
        </w:r>
        <w:r w:rsidR="00DB36A5" w:rsidRPr="001C385C">
          <w:rPr>
            <w:rStyle w:val="Hyperlink"/>
            <w:rPrChange w:id="12" w:author="Paul Janssen" w:date="2020-09-22T09:30:00Z">
              <w:rPr>
                <w:rStyle w:val="Hyperlink"/>
              </w:rPr>
            </w:rPrChange>
          </w:rPr>
          <w:t>https://github.com/Geonovum/imkl2015-review/blob/master/IMKL2.x/00.%20Consultatieversie/5a.%20PMKL-Handreiking-visualisatie-2.0cons.pdf</w:t>
        </w:r>
        <w:r w:rsidR="00DB36A5">
          <w:fldChar w:fldCharType="end"/>
        </w:r>
      </w:ins>
    </w:p>
    <w:p w14:paraId="3640625B" w14:textId="77777777" w:rsidR="00DB36A5" w:rsidRDefault="00DB36A5"/>
    <w:p w14:paraId="6D078E84" w14:textId="1AA9EAF2" w:rsidR="00574EB1" w:rsidDel="00DB36A5" w:rsidRDefault="00A4728E">
      <w:pPr>
        <w:rPr>
          <w:del w:id="13" w:author="Paul Janssen" w:date="2020-09-22T09:30:00Z"/>
        </w:rPr>
      </w:pPr>
      <w:del w:id="14" w:author="Paul Janssen" w:date="2020-09-22T09:30:00Z">
        <w:r w:rsidDel="00DB36A5">
          <w:fldChar w:fldCharType="begin"/>
        </w:r>
        <w:r w:rsidDel="00DB36A5">
          <w:delInstrText xml:space="preserve"> HYPERLINK "https://register.geostandaarden.nl/visualisatie/imkl2015/1.2.1.3/IMKL2015-Handreiking-visualisatie_1.2.1.3.pdf" \h </w:delInstrText>
        </w:r>
        <w:r w:rsidDel="00DB36A5">
          <w:fldChar w:fldCharType="separate"/>
        </w:r>
        <w:r w:rsidR="003022A4" w:rsidDel="00DB36A5">
          <w:rPr>
            <w:rStyle w:val="InternetLink"/>
          </w:rPr>
          <w:delText>https://register.geostandaarden.nl/visualisatie/imkl2015/1.2.1.3/IMKL2015-Handreiking-visualisatie_1.2.1.3.pdf</w:delText>
        </w:r>
        <w:r w:rsidDel="00DB36A5">
          <w:rPr>
            <w:rStyle w:val="InternetLink"/>
          </w:rPr>
          <w:fldChar w:fldCharType="end"/>
        </w:r>
      </w:del>
    </w:p>
    <w:p w14:paraId="55F351A4" w14:textId="77777777" w:rsidR="00574EB1" w:rsidRDefault="003022A4">
      <w:r>
        <w:t>Laatste werkversie:</w:t>
      </w:r>
    </w:p>
    <w:p w14:paraId="728FEBCC" w14:textId="77777777" w:rsidR="00574EB1" w:rsidRDefault="003022A4">
      <w:pPr>
        <w:ind w:left="720"/>
      </w:pPr>
      <w:proofErr w:type="spellStart"/>
      <w:r>
        <w:t>nvt</w:t>
      </w:r>
      <w:proofErr w:type="spellEnd"/>
    </w:p>
    <w:p w14:paraId="1655EE8B" w14:textId="77777777" w:rsidR="00574EB1" w:rsidRDefault="003022A4">
      <w:r>
        <w:t>Redacteurs:</w:t>
      </w:r>
    </w:p>
    <w:p w14:paraId="79AD00AB" w14:textId="77777777" w:rsidR="00574EB1" w:rsidRDefault="003022A4">
      <w:pPr>
        <w:ind w:left="720"/>
      </w:pPr>
      <w:r>
        <w:rPr>
          <w:rStyle w:val="p-name"/>
        </w:rPr>
        <w:t xml:space="preserve">Paul Janssen, </w:t>
      </w:r>
      <w:hyperlink r:id="rId7">
        <w:r>
          <w:rPr>
            <w:rStyle w:val="InternetLink"/>
          </w:rPr>
          <w:t>Geonovum</w:t>
        </w:r>
      </w:hyperlink>
    </w:p>
    <w:p w14:paraId="7CFF8678" w14:textId="77777777" w:rsidR="00574EB1" w:rsidRDefault="003022A4">
      <w:pPr>
        <w:ind w:left="720"/>
      </w:pPr>
      <w:r>
        <w:rPr>
          <w:rStyle w:val="p-name"/>
        </w:rPr>
        <w:t>Edward Mac Gillavry</w:t>
      </w:r>
      <w:r>
        <w:t xml:space="preserve">, </w:t>
      </w:r>
      <w:hyperlink r:id="rId8">
        <w:r>
          <w:rPr>
            <w:rStyle w:val="InternetLink"/>
          </w:rPr>
          <w:t>Geonovum</w:t>
        </w:r>
      </w:hyperlink>
      <w:r>
        <w:t xml:space="preserve">, </w:t>
      </w:r>
      <w:hyperlink r:id="rId9">
        <w:proofErr w:type="spellStart"/>
        <w:r>
          <w:rPr>
            <w:rStyle w:val="InternetLink"/>
          </w:rPr>
          <w:t>Webmapper</w:t>
        </w:r>
        <w:proofErr w:type="spellEnd"/>
      </w:hyperlink>
    </w:p>
    <w:p w14:paraId="71D6AE97" w14:textId="77777777" w:rsidR="00574EB1" w:rsidRDefault="003022A4">
      <w:r>
        <w:t>Auteurs:</w:t>
      </w:r>
    </w:p>
    <w:p w14:paraId="53F4C094" w14:textId="77777777" w:rsidR="00574EB1" w:rsidRDefault="003022A4">
      <w:pPr>
        <w:ind w:left="720"/>
      </w:pPr>
      <w:r>
        <w:rPr>
          <w:rStyle w:val="p-name"/>
        </w:rPr>
        <w:t>Edward Mac Gillavry</w:t>
      </w:r>
      <w:r>
        <w:t xml:space="preserve">, </w:t>
      </w:r>
      <w:hyperlink r:id="rId10">
        <w:r>
          <w:rPr>
            <w:rStyle w:val="InternetLink"/>
          </w:rPr>
          <w:t>Geonovum</w:t>
        </w:r>
      </w:hyperlink>
      <w:r>
        <w:t xml:space="preserve">, </w:t>
      </w:r>
      <w:hyperlink r:id="rId11">
        <w:proofErr w:type="spellStart"/>
        <w:r>
          <w:rPr>
            <w:rStyle w:val="InternetLink"/>
          </w:rPr>
          <w:t>Webmapper</w:t>
        </w:r>
        <w:proofErr w:type="spellEnd"/>
      </w:hyperlink>
    </w:p>
    <w:p w14:paraId="6F8CD2FE" w14:textId="77777777" w:rsidR="00574EB1" w:rsidRDefault="00574EB1"/>
    <w:p w14:paraId="08874354" w14:textId="77777777" w:rsidR="00574EB1" w:rsidRDefault="003022A4">
      <w:r>
        <w:t>Doe mee:</w:t>
      </w:r>
    </w:p>
    <w:p w14:paraId="482E941B" w14:textId="77777777" w:rsidR="00574EB1" w:rsidRDefault="00A4728E">
      <w:pPr>
        <w:ind w:left="720"/>
      </w:pPr>
      <w:hyperlink r:id="rId12">
        <w:r w:rsidR="003022A4">
          <w:rPr>
            <w:rStyle w:val="InternetLink"/>
          </w:rPr>
          <w:t>GitHub Geonovum/</w:t>
        </w:r>
        <w:proofErr w:type="spellStart"/>
        <w:r w:rsidR="003022A4">
          <w:rPr>
            <w:rStyle w:val="InternetLink"/>
          </w:rPr>
          <w:t>imkl</w:t>
        </w:r>
        <w:proofErr w:type="spellEnd"/>
      </w:hyperlink>
    </w:p>
    <w:p w14:paraId="3DF49831" w14:textId="77777777" w:rsidR="00574EB1" w:rsidRDefault="00A4728E">
      <w:pPr>
        <w:ind w:left="720"/>
      </w:pPr>
      <w:hyperlink r:id="rId13">
        <w:r w:rsidR="003022A4">
          <w:rPr>
            <w:rStyle w:val="InternetLink"/>
          </w:rPr>
          <w:t>Dien een melding in</w:t>
        </w:r>
      </w:hyperlink>
      <w:r w:rsidR="003022A4">
        <w:t xml:space="preserve"> </w:t>
      </w:r>
    </w:p>
    <w:p w14:paraId="6B7F551B" w14:textId="77777777" w:rsidR="00574EB1" w:rsidRDefault="003022A4">
      <w:pPr>
        <w:ind w:left="720"/>
      </w:pPr>
      <w:r>
        <w:t xml:space="preserve">Revisiehistorie </w:t>
      </w:r>
    </w:p>
    <w:p w14:paraId="0EF0EDB0" w14:textId="77777777" w:rsidR="00574EB1" w:rsidRDefault="003022A4">
      <w:pPr>
        <w:ind w:left="720"/>
      </w:pPr>
      <w:r>
        <w:t xml:space="preserve">Pull </w:t>
      </w:r>
      <w:proofErr w:type="spellStart"/>
      <w:r>
        <w:t>requests</w:t>
      </w:r>
      <w:proofErr w:type="spellEnd"/>
      <w:r>
        <w:t xml:space="preserve"> </w:t>
      </w:r>
    </w:p>
    <w:p w14:paraId="4BDB3C99" w14:textId="77777777" w:rsidR="00574EB1" w:rsidRDefault="00574EB1"/>
    <w:p w14:paraId="34B0943F" w14:textId="77777777" w:rsidR="00574EB1" w:rsidRDefault="00574EB1"/>
    <w:p w14:paraId="7534067B" w14:textId="77777777" w:rsidR="00574EB1" w:rsidRDefault="00574EB1"/>
    <w:p w14:paraId="67E99577" w14:textId="77777777" w:rsidR="00574EB1" w:rsidRDefault="003022A4">
      <w:r>
        <w:t>Rechtenbeleid:</w:t>
      </w:r>
    </w:p>
    <w:p w14:paraId="0717EEF2" w14:textId="77777777" w:rsidR="00574EB1" w:rsidRDefault="003022A4">
      <w:pPr>
        <w:ind w:left="720"/>
      </w:pPr>
      <w:r>
        <w:rPr>
          <w:noProof/>
        </w:rPr>
        <w:drawing>
          <wp:anchor distT="0" distB="0" distL="114300" distR="114300" simplePos="0" relativeHeight="58" behindDoc="0" locked="0" layoutInCell="1" allowOverlap="1" wp14:anchorId="648C4AB8" wp14:editId="751B59EB">
            <wp:simplePos x="0" y="0"/>
            <wp:positionH relativeFrom="column">
              <wp:posOffset>0</wp:posOffset>
            </wp:positionH>
            <wp:positionV relativeFrom="paragraph">
              <wp:posOffset>152400</wp:posOffset>
            </wp:positionV>
            <wp:extent cx="836930" cy="310515"/>
            <wp:effectExtent l="0" t="0" r="0" b="0"/>
            <wp:wrapSquare wrapText="bothSides"/>
            <wp:docPr id="1"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6"/>
                    <pic:cNvPicPr>
                      <a:picLocks noChangeAspect="1" noChangeArrowheads="1"/>
                    </pic:cNvPicPr>
                  </pic:nvPicPr>
                  <pic:blipFill>
                    <a:blip r:embed="rId14"/>
                    <a:stretch>
                      <a:fillRect/>
                    </a:stretch>
                  </pic:blipFill>
                  <pic:spPr bwMode="auto">
                    <a:xfrm>
                      <a:off x="0" y="0"/>
                      <a:ext cx="836930" cy="310515"/>
                    </a:xfrm>
                    <a:prstGeom prst="rect">
                      <a:avLst/>
                    </a:prstGeom>
                  </pic:spPr>
                </pic:pic>
              </a:graphicData>
            </a:graphic>
          </wp:anchor>
        </w:drawing>
      </w:r>
    </w:p>
    <w:p w14:paraId="3C365EEE" w14:textId="77777777" w:rsidR="00574EB1" w:rsidRDefault="003022A4">
      <w:pPr>
        <w:pStyle w:val="Normaalweb"/>
        <w:ind w:left="720"/>
        <w:textAlignment w:val="top"/>
        <w:rPr>
          <w:rFonts w:eastAsiaTheme="minorEastAsia"/>
        </w:rPr>
      </w:pPr>
      <w:r>
        <w:t>BY)</w:t>
      </w:r>
    </w:p>
    <w:p w14:paraId="0CE49FF7" w14:textId="77777777" w:rsidR="00574EB1" w:rsidRDefault="00574EB1">
      <w:pPr>
        <w:rPr>
          <w:sz w:val="28"/>
          <w:szCs w:val="28"/>
        </w:rPr>
      </w:pPr>
    </w:p>
    <w:p w14:paraId="39D96F7E" w14:textId="77777777" w:rsidR="00574EB1" w:rsidRDefault="00574EB1">
      <w:pPr>
        <w:rPr>
          <w:sz w:val="28"/>
          <w:szCs w:val="28"/>
        </w:rPr>
      </w:pPr>
    </w:p>
    <w:p w14:paraId="6597076B" w14:textId="77777777" w:rsidR="00574EB1" w:rsidRDefault="003022A4">
      <w:pPr>
        <w:sectPr w:rsidR="00574EB1">
          <w:headerReference w:type="default" r:id="rId15"/>
          <w:footerReference w:type="default" r:id="rId16"/>
          <w:pgSz w:w="11906" w:h="16838"/>
          <w:pgMar w:top="1134" w:right="1134" w:bottom="2256" w:left="1134" w:header="0" w:footer="1134" w:gutter="0"/>
          <w:cols w:space="708"/>
          <w:formProt w:val="0"/>
          <w:docGrid w:linePitch="360" w:charSpace="26214"/>
        </w:sectPr>
      </w:pPr>
      <w:r>
        <w:t xml:space="preserve">Creative </w:t>
      </w:r>
      <w:proofErr w:type="spellStart"/>
      <w:r>
        <w:t>Commons</w:t>
      </w:r>
      <w:proofErr w:type="spellEnd"/>
      <w:r>
        <w:t xml:space="preserve"> </w:t>
      </w:r>
      <w:proofErr w:type="spellStart"/>
      <w:r>
        <w:t>Attribution</w:t>
      </w:r>
      <w:proofErr w:type="spellEnd"/>
      <w:r>
        <w:t xml:space="preserve"> 4.0 International Public License</w:t>
      </w:r>
      <w:r>
        <w:br/>
        <w:t>(CC-BY)</w:t>
      </w:r>
    </w:p>
    <w:p w14:paraId="6E047B1F" w14:textId="77777777" w:rsidR="00574EB1" w:rsidRDefault="00574EB1">
      <w:pPr>
        <w:widowControl/>
        <w:suppressAutoHyphens w:val="0"/>
        <w:rPr>
          <w:rFonts w:eastAsia="Lucida Sans Unicode" w:cs="Tahoma"/>
          <w:szCs w:val="20"/>
        </w:rPr>
      </w:pPr>
    </w:p>
    <w:p w14:paraId="3CF439A4" w14:textId="77777777" w:rsidR="00574EB1" w:rsidRDefault="003022A4">
      <w:pPr>
        <w:pStyle w:val="Heading"/>
      </w:pPr>
      <w:r>
        <w:t>Colofon</w:t>
      </w:r>
    </w:p>
    <w:tbl>
      <w:tblPr>
        <w:tblW w:w="9622"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504"/>
        <w:gridCol w:w="7118"/>
      </w:tblGrid>
      <w:tr w:rsidR="00574EB1" w14:paraId="6C931B39" w14:textId="77777777">
        <w:tc>
          <w:tcPr>
            <w:tcW w:w="2504" w:type="dxa"/>
            <w:tcBorders>
              <w:top w:val="single" w:sz="2" w:space="0" w:color="000001"/>
              <w:left w:val="single" w:sz="2" w:space="0" w:color="000001"/>
              <w:bottom w:val="single" w:sz="2" w:space="0" w:color="000001"/>
            </w:tcBorders>
            <w:shd w:val="clear" w:color="auto" w:fill="FFFFFF"/>
          </w:tcPr>
          <w:p w14:paraId="00541948" w14:textId="77777777" w:rsidR="00574EB1" w:rsidRDefault="00574EB1">
            <w:pPr>
              <w:widowControl/>
              <w:numPr>
                <w:ilvl w:val="0"/>
                <w:numId w:val="4"/>
              </w:numPr>
              <w:spacing w:line="260" w:lineRule="atLeast"/>
              <w:jc w:val="both"/>
            </w:pP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355A8452" w14:textId="77777777" w:rsidR="00574EB1" w:rsidRDefault="00574EB1">
            <w:pPr>
              <w:pStyle w:val="opmAfzenderVet"/>
              <w:numPr>
                <w:ilvl w:val="0"/>
                <w:numId w:val="4"/>
              </w:numPr>
              <w:spacing w:before="0" w:line="260" w:lineRule="atLeast"/>
              <w:ind w:left="57"/>
              <w:jc w:val="both"/>
            </w:pPr>
          </w:p>
        </w:tc>
      </w:tr>
      <w:tr w:rsidR="00574EB1" w14:paraId="3859AE3A" w14:textId="77777777">
        <w:tc>
          <w:tcPr>
            <w:tcW w:w="2504" w:type="dxa"/>
            <w:tcBorders>
              <w:top w:val="single" w:sz="2" w:space="0" w:color="000001"/>
              <w:left w:val="single" w:sz="2" w:space="0" w:color="000001"/>
              <w:bottom w:val="single" w:sz="2" w:space="0" w:color="000001"/>
            </w:tcBorders>
            <w:shd w:val="clear" w:color="auto" w:fill="FFFFFF"/>
          </w:tcPr>
          <w:p w14:paraId="62885556" w14:textId="77777777" w:rsidR="00574EB1" w:rsidRDefault="003022A4">
            <w:pPr>
              <w:widowControl/>
              <w:numPr>
                <w:ilvl w:val="0"/>
                <w:numId w:val="4"/>
              </w:numPr>
              <w:spacing w:line="260" w:lineRule="atLeast"/>
              <w:ind w:right="-90"/>
              <w:jc w:val="both"/>
            </w:pPr>
            <w:r>
              <w:rPr>
                <w:rFonts w:eastAsia="Arial"/>
                <w:sz w:val="16"/>
                <w:szCs w:val="16"/>
                <w:lang w:val="en-US" w:eastAsia="en-US"/>
              </w:rPr>
              <w:t>Auteurs</w:t>
            </w:r>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33EB95B" w14:textId="77777777" w:rsidR="00574EB1" w:rsidRDefault="003022A4">
            <w:pPr>
              <w:widowControl/>
              <w:numPr>
                <w:ilvl w:val="0"/>
                <w:numId w:val="4"/>
              </w:numPr>
              <w:spacing w:line="280" w:lineRule="atLeast"/>
              <w:ind w:left="57"/>
              <w:jc w:val="both"/>
            </w:pPr>
            <w:r>
              <w:rPr>
                <w:rFonts w:eastAsia="Times New Roman"/>
                <w:sz w:val="16"/>
                <w:lang w:eastAsia="nl-NL"/>
              </w:rPr>
              <w:t xml:space="preserve">Edward Mac Gillavry, </w:t>
            </w:r>
            <w:proofErr w:type="spellStart"/>
            <w:r>
              <w:rPr>
                <w:rFonts w:eastAsia="Times New Roman"/>
                <w:sz w:val="16"/>
                <w:lang w:eastAsia="nl-NL"/>
              </w:rPr>
              <w:t>Webmapper</w:t>
            </w:r>
            <w:proofErr w:type="spellEnd"/>
          </w:p>
        </w:tc>
      </w:tr>
      <w:tr w:rsidR="00574EB1" w14:paraId="49E00B28" w14:textId="77777777">
        <w:tc>
          <w:tcPr>
            <w:tcW w:w="2504" w:type="dxa"/>
            <w:tcBorders>
              <w:top w:val="single" w:sz="2" w:space="0" w:color="000001"/>
              <w:left w:val="single" w:sz="2" w:space="0" w:color="000001"/>
              <w:bottom w:val="single" w:sz="2" w:space="0" w:color="000001"/>
            </w:tcBorders>
            <w:shd w:val="clear" w:color="auto" w:fill="FFFFFF"/>
          </w:tcPr>
          <w:p w14:paraId="637DBC90"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Contactpersonen</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69B7C3D1" w14:textId="77777777" w:rsidR="00574EB1" w:rsidRDefault="003022A4">
            <w:pPr>
              <w:widowControl/>
              <w:numPr>
                <w:ilvl w:val="0"/>
                <w:numId w:val="4"/>
              </w:numPr>
              <w:spacing w:line="260" w:lineRule="atLeast"/>
              <w:ind w:left="57" w:right="-90"/>
              <w:jc w:val="both"/>
            </w:pPr>
            <w:r>
              <w:rPr>
                <w:rFonts w:eastAsia="Arial"/>
                <w:sz w:val="16"/>
                <w:szCs w:val="16"/>
                <w:lang w:eastAsia="en-US"/>
              </w:rPr>
              <w:t xml:space="preserve">Paul Janssen, Geonovum </w:t>
            </w:r>
          </w:p>
        </w:tc>
      </w:tr>
      <w:tr w:rsidR="00574EB1" w14:paraId="15BBB9FB" w14:textId="77777777">
        <w:tc>
          <w:tcPr>
            <w:tcW w:w="2504" w:type="dxa"/>
            <w:tcBorders>
              <w:top w:val="single" w:sz="2" w:space="0" w:color="000001"/>
              <w:left w:val="single" w:sz="2" w:space="0" w:color="000001"/>
              <w:bottom w:val="single" w:sz="2" w:space="0" w:color="000001"/>
            </w:tcBorders>
            <w:shd w:val="clear" w:color="auto" w:fill="FFFFFF"/>
          </w:tcPr>
          <w:p w14:paraId="3318DC64" w14:textId="77777777" w:rsidR="00574EB1" w:rsidRDefault="003022A4">
            <w:pPr>
              <w:widowControl/>
              <w:numPr>
                <w:ilvl w:val="0"/>
                <w:numId w:val="4"/>
              </w:numPr>
              <w:spacing w:line="260" w:lineRule="atLeast"/>
              <w:ind w:right="-90"/>
              <w:jc w:val="both"/>
            </w:pPr>
            <w:proofErr w:type="spellStart"/>
            <w:r>
              <w:rPr>
                <w:rFonts w:eastAsia="Arial"/>
                <w:sz w:val="16"/>
                <w:szCs w:val="16"/>
                <w:lang w:val="en-US" w:eastAsia="en-US"/>
              </w:rPr>
              <w:t>Beheer</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5BCBC084" w14:textId="77777777" w:rsidR="00574EB1" w:rsidRDefault="003022A4">
            <w:pPr>
              <w:widowControl/>
              <w:numPr>
                <w:ilvl w:val="0"/>
                <w:numId w:val="4"/>
              </w:numPr>
              <w:spacing w:line="260" w:lineRule="atLeast"/>
              <w:ind w:left="57" w:right="-90"/>
            </w:pPr>
            <w:r>
              <w:rPr>
                <w:rFonts w:eastAsia="Arial"/>
                <w:sz w:val="16"/>
                <w:szCs w:val="16"/>
                <w:lang w:val="en-US" w:eastAsia="en-US"/>
              </w:rPr>
              <w:t>Geonovum</w:t>
            </w:r>
          </w:p>
          <w:p w14:paraId="32A58024" w14:textId="77777777" w:rsidR="00574EB1" w:rsidRDefault="003022A4">
            <w:pPr>
              <w:widowControl/>
              <w:numPr>
                <w:ilvl w:val="0"/>
                <w:numId w:val="4"/>
              </w:numPr>
              <w:spacing w:line="260" w:lineRule="atLeast"/>
              <w:ind w:left="57" w:right="-90"/>
            </w:pPr>
            <w:r>
              <w:rPr>
                <w:rFonts w:eastAsia="Arial"/>
                <w:sz w:val="16"/>
                <w:szCs w:val="16"/>
                <w:lang w:val="en-US" w:eastAsia="en-US"/>
              </w:rPr>
              <w:t>E-mail helpdesk:</w:t>
            </w:r>
            <w:r>
              <w:rPr>
                <w:rStyle w:val="InternetLink"/>
                <w:rFonts w:eastAsia="Times New Roman"/>
                <w:sz w:val="16"/>
                <w:szCs w:val="16"/>
                <w:u w:val="none" w:color="000000"/>
                <w:lang w:val="en-US" w:eastAsia="en-US"/>
              </w:rPr>
              <w:t xml:space="preserve"> </w:t>
            </w:r>
            <w:hyperlink r:id="rId17">
              <w:r>
                <w:rPr>
                  <w:rStyle w:val="InternetLink"/>
                  <w:rFonts w:eastAsia="Times New Roman"/>
                  <w:sz w:val="16"/>
                  <w:szCs w:val="16"/>
                  <w:u w:val="none" w:color="000000"/>
                  <w:lang w:val="en-US" w:eastAsia="en-US"/>
                </w:rPr>
                <w:t>info@geonovum.nl</w:t>
              </w:r>
            </w:hyperlink>
          </w:p>
          <w:p w14:paraId="1231A60B" w14:textId="77777777" w:rsidR="00574EB1" w:rsidRDefault="003022A4">
            <w:pPr>
              <w:widowControl/>
              <w:numPr>
                <w:ilvl w:val="0"/>
                <w:numId w:val="4"/>
              </w:numPr>
              <w:spacing w:line="260" w:lineRule="atLeast"/>
              <w:ind w:left="57" w:right="-90"/>
            </w:pPr>
            <w:r>
              <w:rPr>
                <w:rFonts w:eastAsia="Arial"/>
                <w:sz w:val="16"/>
                <w:szCs w:val="16"/>
                <w:lang w:eastAsia="en-US"/>
              </w:rPr>
              <w:t xml:space="preserve">Informatie: </w:t>
            </w:r>
            <w:r>
              <w:rPr>
                <w:rStyle w:val="InternetLink"/>
                <w:rFonts w:eastAsia="Times New Roman"/>
                <w:sz w:val="16"/>
                <w:szCs w:val="16"/>
                <w:u w:val="none" w:color="000000"/>
                <w:lang w:eastAsia="en-US"/>
              </w:rPr>
              <w:t>http://www.geonovum.nl/wegwijzer/standaarden/informatiemodel-kabels-en-leidingen-imkl</w:t>
            </w:r>
          </w:p>
        </w:tc>
      </w:tr>
      <w:tr w:rsidR="00574EB1" w14:paraId="410A6B0C" w14:textId="77777777">
        <w:tc>
          <w:tcPr>
            <w:tcW w:w="2504" w:type="dxa"/>
            <w:tcBorders>
              <w:top w:val="single" w:sz="2" w:space="0" w:color="000001"/>
              <w:left w:val="single" w:sz="2" w:space="0" w:color="000001"/>
              <w:bottom w:val="single" w:sz="2" w:space="0" w:color="000001"/>
            </w:tcBorders>
            <w:shd w:val="clear" w:color="auto" w:fill="FFFFFF"/>
          </w:tcPr>
          <w:p w14:paraId="5DDA9EAF" w14:textId="77777777" w:rsidR="00574EB1" w:rsidRDefault="003022A4">
            <w:pPr>
              <w:widowControl/>
              <w:numPr>
                <w:ilvl w:val="0"/>
                <w:numId w:val="4"/>
              </w:numPr>
              <w:spacing w:line="260" w:lineRule="atLeast"/>
              <w:ind w:right="-90"/>
              <w:jc w:val="both"/>
            </w:pPr>
            <w:r>
              <w:rPr>
                <w:rFonts w:eastAsia="Arial"/>
                <w:sz w:val="16"/>
                <w:szCs w:val="16"/>
                <w:lang w:val="en-US" w:eastAsia="en-US"/>
              </w:rPr>
              <w:t xml:space="preserve">Versie </w:t>
            </w:r>
            <w:proofErr w:type="spellStart"/>
            <w:r>
              <w:rPr>
                <w:rFonts w:eastAsia="Arial"/>
                <w:sz w:val="16"/>
                <w:szCs w:val="16"/>
                <w:lang w:val="en-US" w:eastAsia="en-US"/>
              </w:rPr>
              <w:t>informatie</w:t>
            </w:r>
            <w:proofErr w:type="spellEnd"/>
          </w:p>
        </w:tc>
        <w:tc>
          <w:tcPr>
            <w:tcW w:w="7117" w:type="dxa"/>
            <w:tcBorders>
              <w:top w:val="single" w:sz="2" w:space="0" w:color="000001"/>
              <w:left w:val="single" w:sz="2" w:space="0" w:color="000001"/>
              <w:bottom w:val="single" w:sz="2" w:space="0" w:color="000001"/>
              <w:right w:val="single" w:sz="2" w:space="0" w:color="000001"/>
            </w:tcBorders>
            <w:shd w:val="clear" w:color="auto" w:fill="FFFFFF"/>
          </w:tcPr>
          <w:p w14:paraId="27068AE0" w14:textId="2B85019D" w:rsidR="00574EB1" w:rsidRDefault="003022A4">
            <w:pPr>
              <w:widowControl/>
              <w:numPr>
                <w:ilvl w:val="0"/>
                <w:numId w:val="4"/>
              </w:numPr>
              <w:spacing w:line="260" w:lineRule="atLeast"/>
              <w:ind w:left="57" w:right="-90"/>
              <w:rPr>
                <w:rFonts w:eastAsia="Arial"/>
                <w:sz w:val="16"/>
                <w:szCs w:val="16"/>
                <w:lang w:val="en-US" w:eastAsia="en-US"/>
              </w:rPr>
            </w:pPr>
            <w:del w:id="18" w:author="Paul Janssen" w:date="2020-09-22T09:45:00Z">
              <w:r w:rsidDel="00102A38">
                <w:rPr>
                  <w:rFonts w:eastAsia="Arial"/>
                  <w:sz w:val="16"/>
                  <w:szCs w:val="16"/>
                  <w:lang w:val="en-US" w:eastAsia="en-US"/>
                </w:rPr>
                <w:delText>Consultatieversie</w:delText>
              </w:r>
            </w:del>
            <w:ins w:id="19" w:author="Paul Janssen" w:date="2020-09-22T09:45:00Z">
              <w:r w:rsidR="00102A38">
                <w:rPr>
                  <w:rFonts w:eastAsia="Arial"/>
                  <w:sz w:val="16"/>
                  <w:szCs w:val="16"/>
                  <w:lang w:val="en-US" w:eastAsia="en-US"/>
                </w:rPr>
                <w:t>Release candidate</w:t>
              </w:r>
            </w:ins>
          </w:p>
        </w:tc>
      </w:tr>
    </w:tbl>
    <w:p w14:paraId="47B983A0" w14:textId="77777777" w:rsidR="00574EB1" w:rsidRDefault="003022A4">
      <w:pPr>
        <w:pStyle w:val="Kopbronvermelding"/>
      </w:pPr>
      <w:r>
        <w:br w:type="page"/>
      </w:r>
    </w:p>
    <w:p w14:paraId="32FB69EB" w14:textId="77777777" w:rsidR="00574EB1" w:rsidRDefault="003022A4">
      <w:pPr>
        <w:pStyle w:val="Kopbronvermelding"/>
      </w:pPr>
      <w:r>
        <w:lastRenderedPageBreak/>
        <w:t>Inhoudsopgave</w:t>
      </w:r>
    </w:p>
    <w:p w14:paraId="0F3F1F8C" w14:textId="7263F95A" w:rsidR="002115EB" w:rsidRDefault="003022A4">
      <w:pPr>
        <w:pStyle w:val="Inhopg1"/>
        <w:tabs>
          <w:tab w:val="left" w:pos="566"/>
        </w:tabs>
        <w:rPr>
          <w:rFonts w:asciiTheme="minorHAnsi" w:eastAsiaTheme="minorEastAsia" w:hAnsiTheme="minorHAnsi" w:cstheme="minorBidi"/>
          <w:noProof/>
          <w:color w:val="auto"/>
          <w:sz w:val="22"/>
          <w:szCs w:val="22"/>
          <w:lang w:eastAsia="nl-NL"/>
        </w:rPr>
      </w:pPr>
      <w:r>
        <w:fldChar w:fldCharType="begin"/>
      </w:r>
      <w:r>
        <w:rPr>
          <w:rStyle w:val="IndexLink"/>
        </w:rPr>
        <w:instrText>TOC \f \o "1-2" \h</w:instrText>
      </w:r>
      <w:r>
        <w:rPr>
          <w:rStyle w:val="IndexLink"/>
        </w:rPr>
        <w:fldChar w:fldCharType="separate"/>
      </w:r>
      <w:hyperlink w:anchor="_Toc51317903" w:history="1">
        <w:r w:rsidR="002115EB" w:rsidRPr="009630A4">
          <w:rPr>
            <w:rStyle w:val="Hyperlink"/>
            <w:noProof/>
          </w:rPr>
          <w:t>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Visualisatie</w:t>
        </w:r>
        <w:r w:rsidR="002115EB">
          <w:rPr>
            <w:noProof/>
          </w:rPr>
          <w:tab/>
        </w:r>
        <w:r w:rsidR="002115EB">
          <w:rPr>
            <w:noProof/>
          </w:rPr>
          <w:fldChar w:fldCharType="begin"/>
        </w:r>
        <w:r w:rsidR="002115EB">
          <w:rPr>
            <w:noProof/>
          </w:rPr>
          <w:instrText xml:space="preserve"> PAGEREF _Toc51317903 \h </w:instrText>
        </w:r>
        <w:r w:rsidR="002115EB">
          <w:rPr>
            <w:noProof/>
          </w:rPr>
        </w:r>
        <w:r w:rsidR="002115EB">
          <w:rPr>
            <w:noProof/>
          </w:rPr>
          <w:fldChar w:fldCharType="separate"/>
        </w:r>
        <w:r w:rsidR="002115EB">
          <w:rPr>
            <w:noProof/>
          </w:rPr>
          <w:t>4</w:t>
        </w:r>
        <w:r w:rsidR="002115EB">
          <w:rPr>
            <w:noProof/>
          </w:rPr>
          <w:fldChar w:fldCharType="end"/>
        </w:r>
      </w:hyperlink>
    </w:p>
    <w:p w14:paraId="03A9E9EC" w14:textId="58FB74CF"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04" w:history="1">
        <w:r w:rsidR="002115EB" w:rsidRPr="009630A4">
          <w:rPr>
            <w:rStyle w:val="Hyperlink"/>
            <w:noProof/>
          </w:rPr>
          <w:t>1.1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Visualisatieregels</w:t>
        </w:r>
        <w:r w:rsidR="002115EB">
          <w:rPr>
            <w:noProof/>
          </w:rPr>
          <w:tab/>
        </w:r>
        <w:r w:rsidR="002115EB">
          <w:rPr>
            <w:noProof/>
          </w:rPr>
          <w:fldChar w:fldCharType="begin"/>
        </w:r>
        <w:r w:rsidR="002115EB">
          <w:rPr>
            <w:noProof/>
          </w:rPr>
          <w:instrText xml:space="preserve"> PAGEREF _Toc51317904 \h </w:instrText>
        </w:r>
        <w:r w:rsidR="002115EB">
          <w:rPr>
            <w:noProof/>
          </w:rPr>
        </w:r>
        <w:r w:rsidR="002115EB">
          <w:rPr>
            <w:noProof/>
          </w:rPr>
          <w:fldChar w:fldCharType="separate"/>
        </w:r>
        <w:r w:rsidR="002115EB">
          <w:rPr>
            <w:noProof/>
          </w:rPr>
          <w:t>4</w:t>
        </w:r>
        <w:r w:rsidR="002115EB">
          <w:rPr>
            <w:noProof/>
          </w:rPr>
          <w:fldChar w:fldCharType="end"/>
        </w:r>
      </w:hyperlink>
    </w:p>
    <w:p w14:paraId="287FAEB8" w14:textId="359F3E0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05" w:history="1">
        <w:r w:rsidR="002115EB" w:rsidRPr="009630A4">
          <w:rPr>
            <w:rStyle w:val="Hyperlink"/>
            <w:noProof/>
          </w:rPr>
          <w:t>1.2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Inbedding</w:t>
        </w:r>
        <w:r w:rsidR="002115EB">
          <w:rPr>
            <w:noProof/>
          </w:rPr>
          <w:tab/>
        </w:r>
        <w:r w:rsidR="002115EB">
          <w:rPr>
            <w:noProof/>
          </w:rPr>
          <w:fldChar w:fldCharType="begin"/>
        </w:r>
        <w:r w:rsidR="002115EB">
          <w:rPr>
            <w:noProof/>
          </w:rPr>
          <w:instrText xml:space="preserve"> PAGEREF _Toc51317905 \h </w:instrText>
        </w:r>
        <w:r w:rsidR="002115EB">
          <w:rPr>
            <w:noProof/>
          </w:rPr>
        </w:r>
        <w:r w:rsidR="002115EB">
          <w:rPr>
            <w:noProof/>
          </w:rPr>
          <w:fldChar w:fldCharType="separate"/>
        </w:r>
        <w:r w:rsidR="002115EB">
          <w:rPr>
            <w:noProof/>
          </w:rPr>
          <w:t>5</w:t>
        </w:r>
        <w:r w:rsidR="002115EB">
          <w:rPr>
            <w:noProof/>
          </w:rPr>
          <w:fldChar w:fldCharType="end"/>
        </w:r>
      </w:hyperlink>
    </w:p>
    <w:p w14:paraId="455E9439" w14:textId="079C1422"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06" w:history="1">
        <w:r w:rsidR="002115EB" w:rsidRPr="009630A4">
          <w:rPr>
            <w:rStyle w:val="Hyperlink"/>
            <w:noProof/>
          </w:rPr>
          <w:t>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Algemene visualisatieregels</w:t>
        </w:r>
        <w:r w:rsidR="002115EB">
          <w:rPr>
            <w:noProof/>
          </w:rPr>
          <w:tab/>
        </w:r>
        <w:r w:rsidR="002115EB">
          <w:rPr>
            <w:noProof/>
          </w:rPr>
          <w:fldChar w:fldCharType="begin"/>
        </w:r>
        <w:r w:rsidR="002115EB">
          <w:rPr>
            <w:noProof/>
          </w:rPr>
          <w:instrText xml:space="preserve"> PAGEREF _Toc51317906 \h </w:instrText>
        </w:r>
        <w:r w:rsidR="002115EB">
          <w:rPr>
            <w:noProof/>
          </w:rPr>
        </w:r>
        <w:r w:rsidR="002115EB">
          <w:rPr>
            <w:noProof/>
          </w:rPr>
          <w:fldChar w:fldCharType="separate"/>
        </w:r>
        <w:r w:rsidR="002115EB">
          <w:rPr>
            <w:noProof/>
          </w:rPr>
          <w:t>6</w:t>
        </w:r>
        <w:r w:rsidR="002115EB">
          <w:rPr>
            <w:noProof/>
          </w:rPr>
          <w:fldChar w:fldCharType="end"/>
        </w:r>
      </w:hyperlink>
    </w:p>
    <w:p w14:paraId="58691E34" w14:textId="3DF448F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07" w:history="1">
        <w:r w:rsidR="002115EB" w:rsidRPr="009630A4">
          <w:rPr>
            <w:rStyle w:val="Hyperlink"/>
            <w:noProof/>
          </w:rPr>
          <w:t>2.1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_Toc51317907 \h </w:instrText>
        </w:r>
        <w:r w:rsidR="002115EB">
          <w:rPr>
            <w:noProof/>
          </w:rPr>
        </w:r>
        <w:r w:rsidR="002115EB">
          <w:rPr>
            <w:noProof/>
          </w:rPr>
          <w:fldChar w:fldCharType="separate"/>
        </w:r>
        <w:r w:rsidR="002115EB">
          <w:rPr>
            <w:noProof/>
          </w:rPr>
          <w:t>6</w:t>
        </w:r>
        <w:r w:rsidR="002115EB">
          <w:rPr>
            <w:noProof/>
          </w:rPr>
          <w:fldChar w:fldCharType="end"/>
        </w:r>
      </w:hyperlink>
    </w:p>
    <w:p w14:paraId="53B8A661" w14:textId="44E9031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08" w:history="1">
        <w:r w:rsidR="002115EB" w:rsidRPr="009630A4">
          <w:rPr>
            <w:rStyle w:val="Hyperlink"/>
            <w:noProof/>
          </w:rPr>
          <w:t>2.2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Kleur</w:t>
        </w:r>
        <w:r w:rsidR="002115EB">
          <w:rPr>
            <w:noProof/>
          </w:rPr>
          <w:tab/>
        </w:r>
        <w:r w:rsidR="002115EB">
          <w:rPr>
            <w:noProof/>
          </w:rPr>
          <w:fldChar w:fldCharType="begin"/>
        </w:r>
        <w:r w:rsidR="002115EB">
          <w:rPr>
            <w:noProof/>
          </w:rPr>
          <w:instrText xml:space="preserve"> PAGEREF _Toc51317908 \h </w:instrText>
        </w:r>
        <w:r w:rsidR="002115EB">
          <w:rPr>
            <w:noProof/>
          </w:rPr>
        </w:r>
        <w:r w:rsidR="002115EB">
          <w:rPr>
            <w:noProof/>
          </w:rPr>
          <w:fldChar w:fldCharType="separate"/>
        </w:r>
        <w:r w:rsidR="002115EB">
          <w:rPr>
            <w:noProof/>
          </w:rPr>
          <w:t>7</w:t>
        </w:r>
        <w:r w:rsidR="002115EB">
          <w:rPr>
            <w:noProof/>
          </w:rPr>
          <w:fldChar w:fldCharType="end"/>
        </w:r>
      </w:hyperlink>
    </w:p>
    <w:p w14:paraId="6DD3A9E2" w14:textId="5C1A5D9F"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09" w:history="1">
        <w:r w:rsidR="002115EB" w:rsidRPr="009630A4">
          <w:rPr>
            <w:rStyle w:val="Hyperlink"/>
            <w:noProof/>
          </w:rPr>
          <w:t>2.3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Vorm</w:t>
        </w:r>
        <w:r w:rsidR="002115EB">
          <w:rPr>
            <w:noProof/>
          </w:rPr>
          <w:tab/>
        </w:r>
        <w:r w:rsidR="002115EB">
          <w:rPr>
            <w:noProof/>
          </w:rPr>
          <w:fldChar w:fldCharType="begin"/>
        </w:r>
        <w:r w:rsidR="002115EB">
          <w:rPr>
            <w:noProof/>
          </w:rPr>
          <w:instrText xml:space="preserve"> PAGEREF _Toc51317909 \h </w:instrText>
        </w:r>
        <w:r w:rsidR="002115EB">
          <w:rPr>
            <w:noProof/>
          </w:rPr>
        </w:r>
        <w:r w:rsidR="002115EB">
          <w:rPr>
            <w:noProof/>
          </w:rPr>
          <w:fldChar w:fldCharType="separate"/>
        </w:r>
        <w:r w:rsidR="002115EB">
          <w:rPr>
            <w:noProof/>
          </w:rPr>
          <w:t>8</w:t>
        </w:r>
        <w:r w:rsidR="002115EB">
          <w:rPr>
            <w:noProof/>
          </w:rPr>
          <w:fldChar w:fldCharType="end"/>
        </w:r>
      </w:hyperlink>
    </w:p>
    <w:p w14:paraId="6C292A5A" w14:textId="6C25AA7F"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0" w:history="1">
        <w:r w:rsidR="002115EB" w:rsidRPr="009630A4">
          <w:rPr>
            <w:rStyle w:val="Hyperlink"/>
            <w:noProof/>
          </w:rPr>
          <w:t>2.4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Grootte</w:t>
        </w:r>
        <w:r w:rsidR="002115EB">
          <w:rPr>
            <w:noProof/>
          </w:rPr>
          <w:tab/>
        </w:r>
        <w:r w:rsidR="002115EB">
          <w:rPr>
            <w:noProof/>
          </w:rPr>
          <w:fldChar w:fldCharType="begin"/>
        </w:r>
        <w:r w:rsidR="002115EB">
          <w:rPr>
            <w:noProof/>
          </w:rPr>
          <w:instrText xml:space="preserve"> PAGEREF _Toc51317910 \h </w:instrText>
        </w:r>
        <w:r w:rsidR="002115EB">
          <w:rPr>
            <w:noProof/>
          </w:rPr>
        </w:r>
        <w:r w:rsidR="002115EB">
          <w:rPr>
            <w:noProof/>
          </w:rPr>
          <w:fldChar w:fldCharType="separate"/>
        </w:r>
        <w:r w:rsidR="002115EB">
          <w:rPr>
            <w:noProof/>
          </w:rPr>
          <w:t>9</w:t>
        </w:r>
        <w:r w:rsidR="002115EB">
          <w:rPr>
            <w:noProof/>
          </w:rPr>
          <w:fldChar w:fldCharType="end"/>
        </w:r>
      </w:hyperlink>
    </w:p>
    <w:p w14:paraId="024AA43A" w14:textId="0C38F618"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1" w:history="1">
        <w:r w:rsidR="002115EB" w:rsidRPr="009630A4">
          <w:rPr>
            <w:rStyle w:val="Hyperlink"/>
            <w:noProof/>
          </w:rPr>
          <w:t>2.5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Transparantie</w:t>
        </w:r>
        <w:r w:rsidR="002115EB">
          <w:rPr>
            <w:noProof/>
          </w:rPr>
          <w:tab/>
        </w:r>
        <w:r w:rsidR="002115EB">
          <w:rPr>
            <w:noProof/>
          </w:rPr>
          <w:fldChar w:fldCharType="begin"/>
        </w:r>
        <w:r w:rsidR="002115EB">
          <w:rPr>
            <w:noProof/>
          </w:rPr>
          <w:instrText xml:space="preserve"> PAGEREF _Toc51317911 \h </w:instrText>
        </w:r>
        <w:r w:rsidR="002115EB">
          <w:rPr>
            <w:noProof/>
          </w:rPr>
        </w:r>
        <w:r w:rsidR="002115EB">
          <w:rPr>
            <w:noProof/>
          </w:rPr>
          <w:fldChar w:fldCharType="separate"/>
        </w:r>
        <w:r w:rsidR="002115EB">
          <w:rPr>
            <w:noProof/>
          </w:rPr>
          <w:t>10</w:t>
        </w:r>
        <w:r w:rsidR="002115EB">
          <w:rPr>
            <w:noProof/>
          </w:rPr>
          <w:fldChar w:fldCharType="end"/>
        </w:r>
      </w:hyperlink>
    </w:p>
    <w:p w14:paraId="048AFD58" w14:textId="249BD647"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12" w:history="1">
        <w:r w:rsidR="002115EB" w:rsidRPr="009630A4">
          <w:rPr>
            <w:rStyle w:val="Hyperlink"/>
            <w:noProof/>
          </w:rPr>
          <w:t>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Kabels en leidingen</w:t>
        </w:r>
        <w:r w:rsidR="002115EB">
          <w:rPr>
            <w:noProof/>
          </w:rPr>
          <w:tab/>
        </w:r>
        <w:r w:rsidR="002115EB">
          <w:rPr>
            <w:noProof/>
          </w:rPr>
          <w:fldChar w:fldCharType="begin"/>
        </w:r>
        <w:r w:rsidR="002115EB">
          <w:rPr>
            <w:noProof/>
          </w:rPr>
          <w:instrText xml:space="preserve"> PAGEREF _Toc51317912 \h </w:instrText>
        </w:r>
        <w:r w:rsidR="002115EB">
          <w:rPr>
            <w:noProof/>
          </w:rPr>
        </w:r>
        <w:r w:rsidR="002115EB">
          <w:rPr>
            <w:noProof/>
          </w:rPr>
          <w:fldChar w:fldCharType="separate"/>
        </w:r>
        <w:r w:rsidR="002115EB">
          <w:rPr>
            <w:noProof/>
          </w:rPr>
          <w:t>11</w:t>
        </w:r>
        <w:r w:rsidR="002115EB">
          <w:rPr>
            <w:noProof/>
          </w:rPr>
          <w:fldChar w:fldCharType="end"/>
        </w:r>
      </w:hyperlink>
    </w:p>
    <w:p w14:paraId="6325DC41" w14:textId="2063ED68"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3" w:history="1">
        <w:r w:rsidR="002115EB" w:rsidRPr="009630A4">
          <w:rPr>
            <w:rStyle w:val="Hyperlink"/>
            <w:noProof/>
          </w:rPr>
          <w:t>3.1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_Toc51317913 \h </w:instrText>
        </w:r>
        <w:r w:rsidR="002115EB">
          <w:rPr>
            <w:noProof/>
          </w:rPr>
        </w:r>
        <w:r w:rsidR="002115EB">
          <w:rPr>
            <w:noProof/>
          </w:rPr>
          <w:fldChar w:fldCharType="separate"/>
        </w:r>
        <w:r w:rsidR="002115EB">
          <w:rPr>
            <w:noProof/>
          </w:rPr>
          <w:t>11</w:t>
        </w:r>
        <w:r w:rsidR="002115EB">
          <w:rPr>
            <w:noProof/>
          </w:rPr>
          <w:fldChar w:fldCharType="end"/>
        </w:r>
      </w:hyperlink>
    </w:p>
    <w:p w14:paraId="3E7F9ECB" w14:textId="6D04982D"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4" w:history="1">
        <w:r w:rsidR="002115EB" w:rsidRPr="009630A4">
          <w:rPr>
            <w:rStyle w:val="Hyperlink"/>
            <w:noProof/>
          </w:rPr>
          <w:t>3.2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Datatransport</w:t>
        </w:r>
        <w:r w:rsidR="002115EB">
          <w:rPr>
            <w:noProof/>
          </w:rPr>
          <w:tab/>
        </w:r>
        <w:r w:rsidR="002115EB">
          <w:rPr>
            <w:noProof/>
          </w:rPr>
          <w:fldChar w:fldCharType="begin"/>
        </w:r>
        <w:r w:rsidR="002115EB">
          <w:rPr>
            <w:noProof/>
          </w:rPr>
          <w:instrText xml:space="preserve"> PAGEREF _Toc51317914 \h </w:instrText>
        </w:r>
        <w:r w:rsidR="002115EB">
          <w:rPr>
            <w:noProof/>
          </w:rPr>
        </w:r>
        <w:r w:rsidR="002115EB">
          <w:rPr>
            <w:noProof/>
          </w:rPr>
          <w:fldChar w:fldCharType="separate"/>
        </w:r>
        <w:r w:rsidR="002115EB">
          <w:rPr>
            <w:noProof/>
          </w:rPr>
          <w:t>11</w:t>
        </w:r>
        <w:r w:rsidR="002115EB">
          <w:rPr>
            <w:noProof/>
          </w:rPr>
          <w:fldChar w:fldCharType="end"/>
        </w:r>
      </w:hyperlink>
    </w:p>
    <w:p w14:paraId="40FB9F99" w14:textId="68BE9D78"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5" w:history="1">
        <w:r w:rsidR="002115EB" w:rsidRPr="009630A4">
          <w:rPr>
            <w:rStyle w:val="Hyperlink"/>
            <w:noProof/>
          </w:rPr>
          <w:t>3.3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Gas lagedruk</w:t>
        </w:r>
        <w:r w:rsidR="002115EB">
          <w:rPr>
            <w:noProof/>
          </w:rPr>
          <w:tab/>
        </w:r>
        <w:r w:rsidR="002115EB">
          <w:rPr>
            <w:noProof/>
          </w:rPr>
          <w:fldChar w:fldCharType="begin"/>
        </w:r>
        <w:r w:rsidR="002115EB">
          <w:rPr>
            <w:noProof/>
          </w:rPr>
          <w:instrText xml:space="preserve"> PAGEREF _Toc51317915 \h </w:instrText>
        </w:r>
        <w:r w:rsidR="002115EB">
          <w:rPr>
            <w:noProof/>
          </w:rPr>
        </w:r>
        <w:r w:rsidR="002115EB">
          <w:rPr>
            <w:noProof/>
          </w:rPr>
          <w:fldChar w:fldCharType="separate"/>
        </w:r>
        <w:r w:rsidR="002115EB">
          <w:rPr>
            <w:noProof/>
          </w:rPr>
          <w:t>12</w:t>
        </w:r>
        <w:r w:rsidR="002115EB">
          <w:rPr>
            <w:noProof/>
          </w:rPr>
          <w:fldChar w:fldCharType="end"/>
        </w:r>
      </w:hyperlink>
    </w:p>
    <w:p w14:paraId="10267FDC" w14:textId="49FF312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6" w:history="1">
        <w:r w:rsidR="002115EB" w:rsidRPr="009630A4">
          <w:rPr>
            <w:rStyle w:val="Hyperlink"/>
            <w:noProof/>
          </w:rPr>
          <w:t>3.4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Gas hogedruk</w:t>
        </w:r>
        <w:r w:rsidR="002115EB">
          <w:rPr>
            <w:noProof/>
          </w:rPr>
          <w:tab/>
        </w:r>
        <w:r w:rsidR="002115EB">
          <w:rPr>
            <w:noProof/>
          </w:rPr>
          <w:fldChar w:fldCharType="begin"/>
        </w:r>
        <w:r w:rsidR="002115EB">
          <w:rPr>
            <w:noProof/>
          </w:rPr>
          <w:instrText xml:space="preserve"> PAGEREF _Toc51317916 \h </w:instrText>
        </w:r>
        <w:r w:rsidR="002115EB">
          <w:rPr>
            <w:noProof/>
          </w:rPr>
        </w:r>
        <w:r w:rsidR="002115EB">
          <w:rPr>
            <w:noProof/>
          </w:rPr>
          <w:fldChar w:fldCharType="separate"/>
        </w:r>
        <w:r w:rsidR="002115EB">
          <w:rPr>
            <w:noProof/>
          </w:rPr>
          <w:t>12</w:t>
        </w:r>
        <w:r w:rsidR="002115EB">
          <w:rPr>
            <w:noProof/>
          </w:rPr>
          <w:fldChar w:fldCharType="end"/>
        </w:r>
      </w:hyperlink>
    </w:p>
    <w:p w14:paraId="3003D524" w14:textId="0764F7D1"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7" w:history="1">
        <w:r w:rsidR="002115EB" w:rsidRPr="009630A4">
          <w:rPr>
            <w:rStyle w:val="Hyperlink"/>
            <w:noProof/>
          </w:rPr>
          <w:t>3.5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Buisleiding gevaarlijke inhoud</w:t>
        </w:r>
        <w:r w:rsidR="002115EB">
          <w:rPr>
            <w:noProof/>
          </w:rPr>
          <w:tab/>
        </w:r>
        <w:r w:rsidR="002115EB">
          <w:rPr>
            <w:noProof/>
          </w:rPr>
          <w:fldChar w:fldCharType="begin"/>
        </w:r>
        <w:r w:rsidR="002115EB">
          <w:rPr>
            <w:noProof/>
          </w:rPr>
          <w:instrText xml:space="preserve"> PAGEREF _Toc51317917 \h </w:instrText>
        </w:r>
        <w:r w:rsidR="002115EB">
          <w:rPr>
            <w:noProof/>
          </w:rPr>
        </w:r>
        <w:r w:rsidR="002115EB">
          <w:rPr>
            <w:noProof/>
          </w:rPr>
          <w:fldChar w:fldCharType="separate"/>
        </w:r>
        <w:r w:rsidR="002115EB">
          <w:rPr>
            <w:noProof/>
          </w:rPr>
          <w:t>13</w:t>
        </w:r>
        <w:r w:rsidR="002115EB">
          <w:rPr>
            <w:noProof/>
          </w:rPr>
          <w:fldChar w:fldCharType="end"/>
        </w:r>
      </w:hyperlink>
    </w:p>
    <w:p w14:paraId="1E14A517" w14:textId="656DC3D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8" w:history="1">
        <w:r w:rsidR="002115EB" w:rsidRPr="009630A4">
          <w:rPr>
            <w:rStyle w:val="Hyperlink"/>
            <w:noProof/>
          </w:rPr>
          <w:t>3.6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Landelijk hoogspanningsnet</w:t>
        </w:r>
        <w:r w:rsidR="002115EB">
          <w:rPr>
            <w:noProof/>
          </w:rPr>
          <w:tab/>
        </w:r>
        <w:r w:rsidR="002115EB">
          <w:rPr>
            <w:noProof/>
          </w:rPr>
          <w:fldChar w:fldCharType="begin"/>
        </w:r>
        <w:r w:rsidR="002115EB">
          <w:rPr>
            <w:noProof/>
          </w:rPr>
          <w:instrText xml:space="preserve"> PAGEREF _Toc51317918 \h </w:instrText>
        </w:r>
        <w:r w:rsidR="002115EB">
          <w:rPr>
            <w:noProof/>
          </w:rPr>
        </w:r>
        <w:r w:rsidR="002115EB">
          <w:rPr>
            <w:noProof/>
          </w:rPr>
          <w:fldChar w:fldCharType="separate"/>
        </w:r>
        <w:r w:rsidR="002115EB">
          <w:rPr>
            <w:noProof/>
          </w:rPr>
          <w:t>14</w:t>
        </w:r>
        <w:r w:rsidR="002115EB">
          <w:rPr>
            <w:noProof/>
          </w:rPr>
          <w:fldChar w:fldCharType="end"/>
        </w:r>
      </w:hyperlink>
    </w:p>
    <w:p w14:paraId="190E231F" w14:textId="799E231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19" w:history="1">
        <w:r w:rsidR="002115EB" w:rsidRPr="009630A4">
          <w:rPr>
            <w:rStyle w:val="Hyperlink"/>
            <w:noProof/>
          </w:rPr>
          <w:t>3.7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Hoogspanning</w:t>
        </w:r>
        <w:r w:rsidR="002115EB">
          <w:rPr>
            <w:noProof/>
          </w:rPr>
          <w:tab/>
        </w:r>
        <w:r w:rsidR="002115EB">
          <w:rPr>
            <w:noProof/>
          </w:rPr>
          <w:fldChar w:fldCharType="begin"/>
        </w:r>
        <w:r w:rsidR="002115EB">
          <w:rPr>
            <w:noProof/>
          </w:rPr>
          <w:instrText xml:space="preserve"> PAGEREF _Toc51317919 \h </w:instrText>
        </w:r>
        <w:r w:rsidR="002115EB">
          <w:rPr>
            <w:noProof/>
          </w:rPr>
        </w:r>
        <w:r w:rsidR="002115EB">
          <w:rPr>
            <w:noProof/>
          </w:rPr>
          <w:fldChar w:fldCharType="separate"/>
        </w:r>
        <w:r w:rsidR="002115EB">
          <w:rPr>
            <w:noProof/>
          </w:rPr>
          <w:t>15</w:t>
        </w:r>
        <w:r w:rsidR="002115EB">
          <w:rPr>
            <w:noProof/>
          </w:rPr>
          <w:fldChar w:fldCharType="end"/>
        </w:r>
      </w:hyperlink>
    </w:p>
    <w:p w14:paraId="4E6625D7" w14:textId="720CE40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0" w:history="1">
        <w:r w:rsidR="002115EB" w:rsidRPr="009630A4">
          <w:rPr>
            <w:rStyle w:val="Hyperlink"/>
            <w:noProof/>
          </w:rPr>
          <w:t>3.8</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Middenspanning</w:t>
        </w:r>
        <w:r w:rsidR="002115EB">
          <w:rPr>
            <w:noProof/>
          </w:rPr>
          <w:tab/>
        </w:r>
        <w:r w:rsidR="002115EB">
          <w:rPr>
            <w:noProof/>
          </w:rPr>
          <w:fldChar w:fldCharType="begin"/>
        </w:r>
        <w:r w:rsidR="002115EB">
          <w:rPr>
            <w:noProof/>
          </w:rPr>
          <w:instrText xml:space="preserve"> PAGEREF _Toc51317920 \h </w:instrText>
        </w:r>
        <w:r w:rsidR="002115EB">
          <w:rPr>
            <w:noProof/>
          </w:rPr>
        </w:r>
        <w:r w:rsidR="002115EB">
          <w:rPr>
            <w:noProof/>
          </w:rPr>
          <w:fldChar w:fldCharType="separate"/>
        </w:r>
        <w:r w:rsidR="002115EB">
          <w:rPr>
            <w:noProof/>
          </w:rPr>
          <w:t>15</w:t>
        </w:r>
        <w:r w:rsidR="002115EB">
          <w:rPr>
            <w:noProof/>
          </w:rPr>
          <w:fldChar w:fldCharType="end"/>
        </w:r>
      </w:hyperlink>
    </w:p>
    <w:p w14:paraId="3FC6912E" w14:textId="2B795261"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1" w:history="1">
        <w:r w:rsidR="002115EB" w:rsidRPr="009630A4">
          <w:rPr>
            <w:rStyle w:val="Hyperlink"/>
            <w:noProof/>
          </w:rPr>
          <w:t>3.9</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Laagspanning</w:t>
        </w:r>
        <w:r w:rsidR="002115EB">
          <w:rPr>
            <w:noProof/>
          </w:rPr>
          <w:tab/>
        </w:r>
        <w:r w:rsidR="002115EB">
          <w:rPr>
            <w:noProof/>
          </w:rPr>
          <w:fldChar w:fldCharType="begin"/>
        </w:r>
        <w:r w:rsidR="002115EB">
          <w:rPr>
            <w:noProof/>
          </w:rPr>
          <w:instrText xml:space="preserve"> PAGEREF _Toc51317921 \h </w:instrText>
        </w:r>
        <w:r w:rsidR="002115EB">
          <w:rPr>
            <w:noProof/>
          </w:rPr>
        </w:r>
        <w:r w:rsidR="002115EB">
          <w:rPr>
            <w:noProof/>
          </w:rPr>
          <w:fldChar w:fldCharType="separate"/>
        </w:r>
        <w:r w:rsidR="002115EB">
          <w:rPr>
            <w:noProof/>
          </w:rPr>
          <w:t>16</w:t>
        </w:r>
        <w:r w:rsidR="002115EB">
          <w:rPr>
            <w:noProof/>
          </w:rPr>
          <w:fldChar w:fldCharType="end"/>
        </w:r>
      </w:hyperlink>
    </w:p>
    <w:p w14:paraId="3FBC7704" w14:textId="36F252EB"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2" w:history="1">
        <w:r w:rsidR="002115EB" w:rsidRPr="009630A4">
          <w:rPr>
            <w:rStyle w:val="Hyperlink"/>
            <w:noProof/>
          </w:rPr>
          <w:t>3.10</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(Petro-) chemie</w:t>
        </w:r>
        <w:r w:rsidR="002115EB">
          <w:rPr>
            <w:noProof/>
          </w:rPr>
          <w:tab/>
        </w:r>
        <w:r w:rsidR="002115EB">
          <w:rPr>
            <w:noProof/>
          </w:rPr>
          <w:fldChar w:fldCharType="begin"/>
        </w:r>
        <w:r w:rsidR="002115EB">
          <w:rPr>
            <w:noProof/>
          </w:rPr>
          <w:instrText xml:space="preserve"> PAGEREF _Toc51317922 \h </w:instrText>
        </w:r>
        <w:r w:rsidR="002115EB">
          <w:rPr>
            <w:noProof/>
          </w:rPr>
        </w:r>
        <w:r w:rsidR="002115EB">
          <w:rPr>
            <w:noProof/>
          </w:rPr>
          <w:fldChar w:fldCharType="separate"/>
        </w:r>
        <w:r w:rsidR="002115EB">
          <w:rPr>
            <w:noProof/>
          </w:rPr>
          <w:t>17</w:t>
        </w:r>
        <w:r w:rsidR="002115EB">
          <w:rPr>
            <w:noProof/>
          </w:rPr>
          <w:fldChar w:fldCharType="end"/>
        </w:r>
      </w:hyperlink>
    </w:p>
    <w:p w14:paraId="3C2E9E1C" w14:textId="5A38AF0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3" w:history="1">
        <w:r w:rsidR="002115EB" w:rsidRPr="009630A4">
          <w:rPr>
            <w:rStyle w:val="Hyperlink"/>
            <w:noProof/>
          </w:rPr>
          <w:t>3.11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Riool vrij verval</w:t>
        </w:r>
        <w:r w:rsidR="002115EB">
          <w:rPr>
            <w:noProof/>
          </w:rPr>
          <w:tab/>
        </w:r>
        <w:r w:rsidR="002115EB">
          <w:rPr>
            <w:noProof/>
          </w:rPr>
          <w:fldChar w:fldCharType="begin"/>
        </w:r>
        <w:r w:rsidR="002115EB">
          <w:rPr>
            <w:noProof/>
          </w:rPr>
          <w:instrText xml:space="preserve"> PAGEREF _Toc51317923 \h </w:instrText>
        </w:r>
        <w:r w:rsidR="002115EB">
          <w:rPr>
            <w:noProof/>
          </w:rPr>
        </w:r>
        <w:r w:rsidR="002115EB">
          <w:rPr>
            <w:noProof/>
          </w:rPr>
          <w:fldChar w:fldCharType="separate"/>
        </w:r>
        <w:r w:rsidR="002115EB">
          <w:rPr>
            <w:noProof/>
          </w:rPr>
          <w:t>18</w:t>
        </w:r>
        <w:r w:rsidR="002115EB">
          <w:rPr>
            <w:noProof/>
          </w:rPr>
          <w:fldChar w:fldCharType="end"/>
        </w:r>
      </w:hyperlink>
    </w:p>
    <w:p w14:paraId="637460DA" w14:textId="55C0AAE5"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4" w:history="1">
        <w:r w:rsidR="002115EB" w:rsidRPr="009630A4">
          <w:rPr>
            <w:rStyle w:val="Hyperlink"/>
            <w:noProof/>
          </w:rPr>
          <w:t>3.12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Riool onder over- of onderdruk</w:t>
        </w:r>
        <w:r w:rsidR="002115EB">
          <w:rPr>
            <w:noProof/>
          </w:rPr>
          <w:tab/>
        </w:r>
        <w:r w:rsidR="002115EB">
          <w:rPr>
            <w:noProof/>
          </w:rPr>
          <w:fldChar w:fldCharType="begin"/>
        </w:r>
        <w:r w:rsidR="002115EB">
          <w:rPr>
            <w:noProof/>
          </w:rPr>
          <w:instrText xml:space="preserve"> PAGEREF _Toc51317924 \h </w:instrText>
        </w:r>
        <w:r w:rsidR="002115EB">
          <w:rPr>
            <w:noProof/>
          </w:rPr>
        </w:r>
        <w:r w:rsidR="002115EB">
          <w:rPr>
            <w:noProof/>
          </w:rPr>
          <w:fldChar w:fldCharType="separate"/>
        </w:r>
        <w:r w:rsidR="002115EB">
          <w:rPr>
            <w:noProof/>
          </w:rPr>
          <w:t>18</w:t>
        </w:r>
        <w:r w:rsidR="002115EB">
          <w:rPr>
            <w:noProof/>
          </w:rPr>
          <w:fldChar w:fldCharType="end"/>
        </w:r>
      </w:hyperlink>
    </w:p>
    <w:p w14:paraId="02B46C62" w14:textId="3B096833"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5" w:history="1">
        <w:r w:rsidR="002115EB" w:rsidRPr="009630A4">
          <w:rPr>
            <w:rStyle w:val="Hyperlink"/>
            <w:noProof/>
          </w:rPr>
          <w:t>3.13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Warmte</w:t>
        </w:r>
        <w:r w:rsidR="002115EB">
          <w:rPr>
            <w:noProof/>
          </w:rPr>
          <w:tab/>
        </w:r>
        <w:r w:rsidR="002115EB">
          <w:rPr>
            <w:noProof/>
          </w:rPr>
          <w:fldChar w:fldCharType="begin"/>
        </w:r>
        <w:r w:rsidR="002115EB">
          <w:rPr>
            <w:noProof/>
          </w:rPr>
          <w:instrText xml:space="preserve"> PAGEREF _Toc51317925 \h </w:instrText>
        </w:r>
        <w:r w:rsidR="002115EB">
          <w:rPr>
            <w:noProof/>
          </w:rPr>
        </w:r>
        <w:r w:rsidR="002115EB">
          <w:rPr>
            <w:noProof/>
          </w:rPr>
          <w:fldChar w:fldCharType="separate"/>
        </w:r>
        <w:r w:rsidR="002115EB">
          <w:rPr>
            <w:noProof/>
          </w:rPr>
          <w:t>19</w:t>
        </w:r>
        <w:r w:rsidR="002115EB">
          <w:rPr>
            <w:noProof/>
          </w:rPr>
          <w:fldChar w:fldCharType="end"/>
        </w:r>
      </w:hyperlink>
    </w:p>
    <w:p w14:paraId="5EAE8F44" w14:textId="611DA96A"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6" w:history="1">
        <w:r w:rsidR="002115EB" w:rsidRPr="009630A4">
          <w:rPr>
            <w:rStyle w:val="Hyperlink"/>
            <w:noProof/>
          </w:rPr>
          <w:t>3.14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Water</w:t>
        </w:r>
        <w:r w:rsidR="002115EB">
          <w:rPr>
            <w:noProof/>
          </w:rPr>
          <w:tab/>
        </w:r>
        <w:r w:rsidR="002115EB">
          <w:rPr>
            <w:noProof/>
          </w:rPr>
          <w:fldChar w:fldCharType="begin"/>
        </w:r>
        <w:r w:rsidR="002115EB">
          <w:rPr>
            <w:noProof/>
          </w:rPr>
          <w:instrText xml:space="preserve"> PAGEREF _Toc51317926 \h </w:instrText>
        </w:r>
        <w:r w:rsidR="002115EB">
          <w:rPr>
            <w:noProof/>
          </w:rPr>
        </w:r>
        <w:r w:rsidR="002115EB">
          <w:rPr>
            <w:noProof/>
          </w:rPr>
          <w:fldChar w:fldCharType="separate"/>
        </w:r>
        <w:r w:rsidR="002115EB">
          <w:rPr>
            <w:noProof/>
          </w:rPr>
          <w:t>20</w:t>
        </w:r>
        <w:r w:rsidR="002115EB">
          <w:rPr>
            <w:noProof/>
          </w:rPr>
          <w:fldChar w:fldCharType="end"/>
        </w:r>
      </w:hyperlink>
    </w:p>
    <w:p w14:paraId="69BB0F3A" w14:textId="1EDF446F"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7" w:history="1">
        <w:r w:rsidR="002115EB" w:rsidRPr="009630A4">
          <w:rPr>
            <w:rStyle w:val="Hyperlink"/>
            <w:noProof/>
          </w:rPr>
          <w:t>3.15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Wees</w:t>
        </w:r>
        <w:r w:rsidR="002115EB">
          <w:rPr>
            <w:noProof/>
          </w:rPr>
          <w:tab/>
        </w:r>
        <w:r w:rsidR="002115EB">
          <w:rPr>
            <w:noProof/>
          </w:rPr>
          <w:fldChar w:fldCharType="begin"/>
        </w:r>
        <w:r w:rsidR="002115EB">
          <w:rPr>
            <w:noProof/>
          </w:rPr>
          <w:instrText xml:space="preserve"> PAGEREF _Toc51317927 \h </w:instrText>
        </w:r>
        <w:r w:rsidR="002115EB">
          <w:rPr>
            <w:noProof/>
          </w:rPr>
        </w:r>
        <w:r w:rsidR="002115EB">
          <w:rPr>
            <w:noProof/>
          </w:rPr>
          <w:fldChar w:fldCharType="separate"/>
        </w:r>
        <w:r w:rsidR="002115EB">
          <w:rPr>
            <w:noProof/>
          </w:rPr>
          <w:t>20</w:t>
        </w:r>
        <w:r w:rsidR="002115EB">
          <w:rPr>
            <w:noProof/>
          </w:rPr>
          <w:fldChar w:fldCharType="end"/>
        </w:r>
      </w:hyperlink>
    </w:p>
    <w:p w14:paraId="484407A6" w14:textId="19BC47F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8" w:history="1">
        <w:r w:rsidR="002115EB" w:rsidRPr="009630A4">
          <w:rPr>
            <w:rStyle w:val="Hyperlink"/>
            <w:noProof/>
          </w:rPr>
          <w:t>3.16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Overig</w:t>
        </w:r>
        <w:r w:rsidR="002115EB">
          <w:rPr>
            <w:noProof/>
          </w:rPr>
          <w:tab/>
        </w:r>
        <w:r w:rsidR="002115EB">
          <w:rPr>
            <w:noProof/>
          </w:rPr>
          <w:fldChar w:fldCharType="begin"/>
        </w:r>
        <w:r w:rsidR="002115EB">
          <w:rPr>
            <w:noProof/>
          </w:rPr>
          <w:instrText xml:space="preserve"> PAGEREF _Toc51317928 \h </w:instrText>
        </w:r>
        <w:r w:rsidR="002115EB">
          <w:rPr>
            <w:noProof/>
          </w:rPr>
        </w:r>
        <w:r w:rsidR="002115EB">
          <w:rPr>
            <w:noProof/>
          </w:rPr>
          <w:fldChar w:fldCharType="separate"/>
        </w:r>
        <w:r w:rsidR="002115EB">
          <w:rPr>
            <w:noProof/>
          </w:rPr>
          <w:t>21</w:t>
        </w:r>
        <w:r w:rsidR="002115EB">
          <w:rPr>
            <w:noProof/>
          </w:rPr>
          <w:fldChar w:fldCharType="end"/>
        </w:r>
      </w:hyperlink>
    </w:p>
    <w:p w14:paraId="74E65480" w14:textId="6733030E"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29" w:history="1">
        <w:r w:rsidR="002115EB" w:rsidRPr="009630A4">
          <w:rPr>
            <w:rStyle w:val="Hyperlink"/>
            <w:noProof/>
          </w:rPr>
          <w:t>3.17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ExtraGeometrie</w:t>
        </w:r>
        <w:r w:rsidR="002115EB">
          <w:rPr>
            <w:noProof/>
          </w:rPr>
          <w:tab/>
        </w:r>
        <w:r w:rsidR="002115EB">
          <w:rPr>
            <w:noProof/>
          </w:rPr>
          <w:fldChar w:fldCharType="begin"/>
        </w:r>
        <w:r w:rsidR="002115EB">
          <w:rPr>
            <w:noProof/>
          </w:rPr>
          <w:instrText xml:space="preserve"> PAGEREF _Toc51317929 \h </w:instrText>
        </w:r>
        <w:r w:rsidR="002115EB">
          <w:rPr>
            <w:noProof/>
          </w:rPr>
        </w:r>
        <w:r w:rsidR="002115EB">
          <w:rPr>
            <w:noProof/>
          </w:rPr>
          <w:fldChar w:fldCharType="separate"/>
        </w:r>
        <w:r w:rsidR="002115EB">
          <w:rPr>
            <w:noProof/>
          </w:rPr>
          <w:t>22</w:t>
        </w:r>
        <w:r w:rsidR="002115EB">
          <w:rPr>
            <w:noProof/>
          </w:rPr>
          <w:fldChar w:fldCharType="end"/>
        </w:r>
      </w:hyperlink>
    </w:p>
    <w:p w14:paraId="4344B39A" w14:textId="7F0B3A95"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30" w:history="1">
        <w:r w:rsidR="002115EB" w:rsidRPr="009630A4">
          <w:rPr>
            <w:rStyle w:val="Hyperlink"/>
            <w:noProof/>
          </w:rPr>
          <w:t>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Kabel- en leidingcontainers</w:t>
        </w:r>
        <w:r w:rsidR="002115EB">
          <w:rPr>
            <w:noProof/>
          </w:rPr>
          <w:tab/>
        </w:r>
        <w:r w:rsidR="002115EB">
          <w:rPr>
            <w:noProof/>
          </w:rPr>
          <w:fldChar w:fldCharType="begin"/>
        </w:r>
        <w:r w:rsidR="002115EB">
          <w:rPr>
            <w:noProof/>
          </w:rPr>
          <w:instrText xml:space="preserve"> PAGEREF _Toc51317930 \h </w:instrText>
        </w:r>
        <w:r w:rsidR="002115EB">
          <w:rPr>
            <w:noProof/>
          </w:rPr>
        </w:r>
        <w:r w:rsidR="002115EB">
          <w:rPr>
            <w:noProof/>
          </w:rPr>
          <w:fldChar w:fldCharType="separate"/>
        </w:r>
        <w:r w:rsidR="002115EB">
          <w:rPr>
            <w:noProof/>
          </w:rPr>
          <w:t>24</w:t>
        </w:r>
        <w:r w:rsidR="002115EB">
          <w:rPr>
            <w:noProof/>
          </w:rPr>
          <w:fldChar w:fldCharType="end"/>
        </w:r>
      </w:hyperlink>
    </w:p>
    <w:p w14:paraId="3DAAF396" w14:textId="7E2F41CA"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1" w:history="1">
        <w:r w:rsidR="002115EB" w:rsidRPr="009630A4">
          <w:rPr>
            <w:rStyle w:val="Hyperlink"/>
            <w:noProof/>
          </w:rPr>
          <w:t>4.1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_Toc51317931 \h </w:instrText>
        </w:r>
        <w:r w:rsidR="002115EB">
          <w:rPr>
            <w:noProof/>
          </w:rPr>
        </w:r>
        <w:r w:rsidR="002115EB">
          <w:rPr>
            <w:noProof/>
          </w:rPr>
          <w:fldChar w:fldCharType="separate"/>
        </w:r>
        <w:r w:rsidR="002115EB">
          <w:rPr>
            <w:noProof/>
          </w:rPr>
          <w:t>24</w:t>
        </w:r>
        <w:r w:rsidR="002115EB">
          <w:rPr>
            <w:noProof/>
          </w:rPr>
          <w:fldChar w:fldCharType="end"/>
        </w:r>
      </w:hyperlink>
    </w:p>
    <w:p w14:paraId="624F96C2" w14:textId="5FC25EEE"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2" w:history="1">
        <w:r w:rsidR="002115EB" w:rsidRPr="009630A4">
          <w:rPr>
            <w:rStyle w:val="Hyperlink"/>
            <w:noProof/>
          </w:rPr>
          <w:t>4.2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Duct</w:t>
        </w:r>
        <w:r w:rsidR="002115EB">
          <w:rPr>
            <w:noProof/>
          </w:rPr>
          <w:tab/>
        </w:r>
        <w:r w:rsidR="002115EB">
          <w:rPr>
            <w:noProof/>
          </w:rPr>
          <w:fldChar w:fldCharType="begin"/>
        </w:r>
        <w:r w:rsidR="002115EB">
          <w:rPr>
            <w:noProof/>
          </w:rPr>
          <w:instrText xml:space="preserve"> PAGEREF _Toc51317932 \h </w:instrText>
        </w:r>
        <w:r w:rsidR="002115EB">
          <w:rPr>
            <w:noProof/>
          </w:rPr>
        </w:r>
        <w:r w:rsidR="002115EB">
          <w:rPr>
            <w:noProof/>
          </w:rPr>
          <w:fldChar w:fldCharType="separate"/>
        </w:r>
        <w:r w:rsidR="002115EB">
          <w:rPr>
            <w:noProof/>
          </w:rPr>
          <w:t>24</w:t>
        </w:r>
        <w:r w:rsidR="002115EB">
          <w:rPr>
            <w:noProof/>
          </w:rPr>
          <w:fldChar w:fldCharType="end"/>
        </w:r>
      </w:hyperlink>
    </w:p>
    <w:p w14:paraId="22578571" w14:textId="285E0F3E"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3" w:history="1">
        <w:r w:rsidR="002115EB" w:rsidRPr="009630A4">
          <w:rPr>
            <w:rStyle w:val="Hyperlink"/>
            <w:noProof/>
          </w:rPr>
          <w:t>4.3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Kabelbed</w:t>
        </w:r>
        <w:r w:rsidR="002115EB">
          <w:rPr>
            <w:noProof/>
          </w:rPr>
          <w:tab/>
        </w:r>
        <w:r w:rsidR="002115EB">
          <w:rPr>
            <w:noProof/>
          </w:rPr>
          <w:fldChar w:fldCharType="begin"/>
        </w:r>
        <w:r w:rsidR="002115EB">
          <w:rPr>
            <w:noProof/>
          </w:rPr>
          <w:instrText xml:space="preserve"> PAGEREF _Toc51317933 \h </w:instrText>
        </w:r>
        <w:r w:rsidR="002115EB">
          <w:rPr>
            <w:noProof/>
          </w:rPr>
        </w:r>
        <w:r w:rsidR="002115EB">
          <w:rPr>
            <w:noProof/>
          </w:rPr>
          <w:fldChar w:fldCharType="separate"/>
        </w:r>
        <w:r w:rsidR="002115EB">
          <w:rPr>
            <w:noProof/>
          </w:rPr>
          <w:t>25</w:t>
        </w:r>
        <w:r w:rsidR="002115EB">
          <w:rPr>
            <w:noProof/>
          </w:rPr>
          <w:fldChar w:fldCharType="end"/>
        </w:r>
      </w:hyperlink>
    </w:p>
    <w:p w14:paraId="12A70849" w14:textId="4BDFD5BB"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4" w:history="1">
        <w:r w:rsidR="002115EB" w:rsidRPr="009630A4">
          <w:rPr>
            <w:rStyle w:val="Hyperlink"/>
            <w:noProof/>
          </w:rPr>
          <w:t>4.4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ExtraGeometrie: duct en kabelbed</w:t>
        </w:r>
        <w:r w:rsidR="002115EB">
          <w:rPr>
            <w:noProof/>
          </w:rPr>
          <w:tab/>
        </w:r>
        <w:r w:rsidR="002115EB">
          <w:rPr>
            <w:noProof/>
          </w:rPr>
          <w:fldChar w:fldCharType="begin"/>
        </w:r>
        <w:r w:rsidR="002115EB">
          <w:rPr>
            <w:noProof/>
          </w:rPr>
          <w:instrText xml:space="preserve"> PAGEREF _Toc51317934 \h </w:instrText>
        </w:r>
        <w:r w:rsidR="002115EB">
          <w:rPr>
            <w:noProof/>
          </w:rPr>
        </w:r>
        <w:r w:rsidR="002115EB">
          <w:rPr>
            <w:noProof/>
          </w:rPr>
          <w:fldChar w:fldCharType="separate"/>
        </w:r>
        <w:r w:rsidR="002115EB">
          <w:rPr>
            <w:noProof/>
          </w:rPr>
          <w:t>26</w:t>
        </w:r>
        <w:r w:rsidR="002115EB">
          <w:rPr>
            <w:noProof/>
          </w:rPr>
          <w:fldChar w:fldCharType="end"/>
        </w:r>
      </w:hyperlink>
    </w:p>
    <w:p w14:paraId="2CF58FE5" w14:textId="4CFB65AD"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5" w:history="1">
        <w:r w:rsidR="002115EB" w:rsidRPr="009630A4">
          <w:rPr>
            <w:rStyle w:val="Hyperlink"/>
            <w:noProof/>
          </w:rPr>
          <w:t>4.5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Mantelbuis</w:t>
        </w:r>
        <w:r w:rsidR="002115EB">
          <w:rPr>
            <w:noProof/>
          </w:rPr>
          <w:tab/>
        </w:r>
        <w:r w:rsidR="002115EB">
          <w:rPr>
            <w:noProof/>
          </w:rPr>
          <w:fldChar w:fldCharType="begin"/>
        </w:r>
        <w:r w:rsidR="002115EB">
          <w:rPr>
            <w:noProof/>
          </w:rPr>
          <w:instrText xml:space="preserve"> PAGEREF _Toc51317935 \h </w:instrText>
        </w:r>
        <w:r w:rsidR="002115EB">
          <w:rPr>
            <w:noProof/>
          </w:rPr>
        </w:r>
        <w:r w:rsidR="002115EB">
          <w:rPr>
            <w:noProof/>
          </w:rPr>
          <w:fldChar w:fldCharType="separate"/>
        </w:r>
        <w:r w:rsidR="002115EB">
          <w:rPr>
            <w:noProof/>
          </w:rPr>
          <w:t>27</w:t>
        </w:r>
        <w:r w:rsidR="002115EB">
          <w:rPr>
            <w:noProof/>
          </w:rPr>
          <w:fldChar w:fldCharType="end"/>
        </w:r>
      </w:hyperlink>
    </w:p>
    <w:p w14:paraId="639E0095" w14:textId="3AEA063E"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6" w:history="1">
        <w:r w:rsidR="002115EB" w:rsidRPr="009630A4">
          <w:rPr>
            <w:rStyle w:val="Hyperlink"/>
            <w:noProof/>
          </w:rPr>
          <w:t>4.6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ExtraGeometrie: mantelbuis</w:t>
        </w:r>
        <w:r w:rsidR="002115EB">
          <w:rPr>
            <w:noProof/>
          </w:rPr>
          <w:tab/>
        </w:r>
        <w:r w:rsidR="002115EB">
          <w:rPr>
            <w:noProof/>
          </w:rPr>
          <w:fldChar w:fldCharType="begin"/>
        </w:r>
        <w:r w:rsidR="002115EB">
          <w:rPr>
            <w:noProof/>
          </w:rPr>
          <w:instrText xml:space="preserve"> PAGEREF _Toc51317936 \h </w:instrText>
        </w:r>
        <w:r w:rsidR="002115EB">
          <w:rPr>
            <w:noProof/>
          </w:rPr>
        </w:r>
        <w:r w:rsidR="002115EB">
          <w:rPr>
            <w:noProof/>
          </w:rPr>
          <w:fldChar w:fldCharType="separate"/>
        </w:r>
        <w:r w:rsidR="002115EB">
          <w:rPr>
            <w:noProof/>
          </w:rPr>
          <w:t>28</w:t>
        </w:r>
        <w:r w:rsidR="002115EB">
          <w:rPr>
            <w:noProof/>
          </w:rPr>
          <w:fldChar w:fldCharType="end"/>
        </w:r>
      </w:hyperlink>
    </w:p>
    <w:p w14:paraId="3F893D67" w14:textId="3C2C7106"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37" w:history="1">
        <w:r w:rsidR="002115EB" w:rsidRPr="009630A4">
          <w:rPr>
            <w:rStyle w:val="Hyperlink"/>
            <w:noProof/>
          </w:rPr>
          <w:t>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Containerleidingelementen</w:t>
        </w:r>
        <w:r w:rsidR="002115EB">
          <w:rPr>
            <w:noProof/>
          </w:rPr>
          <w:tab/>
        </w:r>
        <w:r w:rsidR="002115EB">
          <w:rPr>
            <w:noProof/>
          </w:rPr>
          <w:fldChar w:fldCharType="begin"/>
        </w:r>
        <w:r w:rsidR="002115EB">
          <w:rPr>
            <w:noProof/>
          </w:rPr>
          <w:instrText xml:space="preserve"> PAGEREF _Toc51317937 \h </w:instrText>
        </w:r>
        <w:r w:rsidR="002115EB">
          <w:rPr>
            <w:noProof/>
          </w:rPr>
        </w:r>
        <w:r w:rsidR="002115EB">
          <w:rPr>
            <w:noProof/>
          </w:rPr>
          <w:fldChar w:fldCharType="separate"/>
        </w:r>
        <w:r w:rsidR="002115EB">
          <w:rPr>
            <w:noProof/>
          </w:rPr>
          <w:t>29</w:t>
        </w:r>
        <w:r w:rsidR="002115EB">
          <w:rPr>
            <w:noProof/>
          </w:rPr>
          <w:fldChar w:fldCharType="end"/>
        </w:r>
      </w:hyperlink>
    </w:p>
    <w:p w14:paraId="0F057A21" w14:textId="6430BAC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8" w:history="1">
        <w:r w:rsidR="002115EB" w:rsidRPr="009630A4">
          <w:rPr>
            <w:rStyle w:val="Hyperlink"/>
            <w:noProof/>
          </w:rPr>
          <w:t>5.1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_Toc51317938 \h </w:instrText>
        </w:r>
        <w:r w:rsidR="002115EB">
          <w:rPr>
            <w:noProof/>
          </w:rPr>
        </w:r>
        <w:r w:rsidR="002115EB">
          <w:rPr>
            <w:noProof/>
          </w:rPr>
          <w:fldChar w:fldCharType="separate"/>
        </w:r>
        <w:r w:rsidR="002115EB">
          <w:rPr>
            <w:noProof/>
          </w:rPr>
          <w:t>29</w:t>
        </w:r>
        <w:r w:rsidR="002115EB">
          <w:rPr>
            <w:noProof/>
          </w:rPr>
          <w:fldChar w:fldCharType="end"/>
        </w:r>
      </w:hyperlink>
    </w:p>
    <w:p w14:paraId="602AF211" w14:textId="11AC0E0E"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39" w:history="1">
        <w:r w:rsidR="002115EB" w:rsidRPr="009630A4">
          <w:rPr>
            <w:rStyle w:val="Hyperlink"/>
            <w:noProof/>
          </w:rPr>
          <w:t>5.2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Kast</w:t>
        </w:r>
        <w:r w:rsidR="002115EB">
          <w:rPr>
            <w:noProof/>
          </w:rPr>
          <w:tab/>
        </w:r>
        <w:r w:rsidR="002115EB">
          <w:rPr>
            <w:noProof/>
          </w:rPr>
          <w:fldChar w:fldCharType="begin"/>
        </w:r>
        <w:r w:rsidR="002115EB">
          <w:rPr>
            <w:noProof/>
          </w:rPr>
          <w:instrText xml:space="preserve"> PAGEREF _Toc51317939 \h </w:instrText>
        </w:r>
        <w:r w:rsidR="002115EB">
          <w:rPr>
            <w:noProof/>
          </w:rPr>
        </w:r>
        <w:r w:rsidR="002115EB">
          <w:rPr>
            <w:noProof/>
          </w:rPr>
          <w:fldChar w:fldCharType="separate"/>
        </w:r>
        <w:r w:rsidR="002115EB">
          <w:rPr>
            <w:noProof/>
          </w:rPr>
          <w:t>30</w:t>
        </w:r>
        <w:r w:rsidR="002115EB">
          <w:rPr>
            <w:noProof/>
          </w:rPr>
          <w:fldChar w:fldCharType="end"/>
        </w:r>
      </w:hyperlink>
    </w:p>
    <w:p w14:paraId="6A956B36" w14:textId="0C25F1FC"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0" w:history="1">
        <w:r w:rsidR="002115EB" w:rsidRPr="009630A4">
          <w:rPr>
            <w:rStyle w:val="Hyperlink"/>
            <w:noProof/>
          </w:rPr>
          <w:t>5.3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Mangat</w:t>
        </w:r>
        <w:r w:rsidR="002115EB">
          <w:rPr>
            <w:noProof/>
          </w:rPr>
          <w:tab/>
        </w:r>
        <w:r w:rsidR="002115EB">
          <w:rPr>
            <w:noProof/>
          </w:rPr>
          <w:fldChar w:fldCharType="begin"/>
        </w:r>
        <w:r w:rsidR="002115EB">
          <w:rPr>
            <w:noProof/>
          </w:rPr>
          <w:instrText xml:space="preserve"> PAGEREF _Toc51317940 \h </w:instrText>
        </w:r>
        <w:r w:rsidR="002115EB">
          <w:rPr>
            <w:noProof/>
          </w:rPr>
        </w:r>
        <w:r w:rsidR="002115EB">
          <w:rPr>
            <w:noProof/>
          </w:rPr>
          <w:fldChar w:fldCharType="separate"/>
        </w:r>
        <w:r w:rsidR="002115EB">
          <w:rPr>
            <w:noProof/>
          </w:rPr>
          <w:t>31</w:t>
        </w:r>
        <w:r w:rsidR="002115EB">
          <w:rPr>
            <w:noProof/>
          </w:rPr>
          <w:fldChar w:fldCharType="end"/>
        </w:r>
      </w:hyperlink>
    </w:p>
    <w:p w14:paraId="013EEC2F" w14:textId="70A8787C"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1" w:history="1">
        <w:r w:rsidR="002115EB" w:rsidRPr="009630A4">
          <w:rPr>
            <w:rStyle w:val="Hyperlink"/>
            <w:noProof/>
          </w:rPr>
          <w:t>5.4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Mast</w:t>
        </w:r>
        <w:r w:rsidR="002115EB">
          <w:rPr>
            <w:noProof/>
          </w:rPr>
          <w:tab/>
        </w:r>
        <w:r w:rsidR="002115EB">
          <w:rPr>
            <w:noProof/>
          </w:rPr>
          <w:fldChar w:fldCharType="begin"/>
        </w:r>
        <w:r w:rsidR="002115EB">
          <w:rPr>
            <w:noProof/>
          </w:rPr>
          <w:instrText xml:space="preserve"> PAGEREF _Toc51317941 \h </w:instrText>
        </w:r>
        <w:r w:rsidR="002115EB">
          <w:rPr>
            <w:noProof/>
          </w:rPr>
        </w:r>
        <w:r w:rsidR="002115EB">
          <w:rPr>
            <w:noProof/>
          </w:rPr>
          <w:fldChar w:fldCharType="separate"/>
        </w:r>
        <w:r w:rsidR="002115EB">
          <w:rPr>
            <w:noProof/>
          </w:rPr>
          <w:t>32</w:t>
        </w:r>
        <w:r w:rsidR="002115EB">
          <w:rPr>
            <w:noProof/>
          </w:rPr>
          <w:fldChar w:fldCharType="end"/>
        </w:r>
      </w:hyperlink>
    </w:p>
    <w:p w14:paraId="65F77A53" w14:textId="4F8A1E1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2" w:history="1">
        <w:r w:rsidR="002115EB" w:rsidRPr="009630A4">
          <w:rPr>
            <w:rStyle w:val="Hyperlink"/>
            <w:noProof/>
          </w:rPr>
          <w:t>5.5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Technisch gebouw</w:t>
        </w:r>
        <w:r w:rsidR="002115EB">
          <w:rPr>
            <w:noProof/>
          </w:rPr>
          <w:tab/>
        </w:r>
        <w:r w:rsidR="002115EB">
          <w:rPr>
            <w:noProof/>
          </w:rPr>
          <w:fldChar w:fldCharType="begin"/>
        </w:r>
        <w:r w:rsidR="002115EB">
          <w:rPr>
            <w:noProof/>
          </w:rPr>
          <w:instrText xml:space="preserve"> PAGEREF _Toc51317942 \h </w:instrText>
        </w:r>
        <w:r w:rsidR="002115EB">
          <w:rPr>
            <w:noProof/>
          </w:rPr>
        </w:r>
        <w:r w:rsidR="002115EB">
          <w:rPr>
            <w:noProof/>
          </w:rPr>
          <w:fldChar w:fldCharType="separate"/>
        </w:r>
        <w:r w:rsidR="002115EB">
          <w:rPr>
            <w:noProof/>
          </w:rPr>
          <w:t>34</w:t>
        </w:r>
        <w:r w:rsidR="002115EB">
          <w:rPr>
            <w:noProof/>
          </w:rPr>
          <w:fldChar w:fldCharType="end"/>
        </w:r>
      </w:hyperlink>
    </w:p>
    <w:p w14:paraId="621CA548" w14:textId="4C0FA72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3" w:history="1">
        <w:r w:rsidR="002115EB" w:rsidRPr="009630A4">
          <w:rPr>
            <w:rStyle w:val="Hyperlink"/>
            <w:noProof/>
          </w:rPr>
          <w:t>5.6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Toren</w:t>
        </w:r>
        <w:r w:rsidR="002115EB">
          <w:rPr>
            <w:noProof/>
          </w:rPr>
          <w:tab/>
        </w:r>
        <w:r w:rsidR="002115EB">
          <w:rPr>
            <w:noProof/>
          </w:rPr>
          <w:fldChar w:fldCharType="begin"/>
        </w:r>
        <w:r w:rsidR="002115EB">
          <w:rPr>
            <w:noProof/>
          </w:rPr>
          <w:instrText xml:space="preserve"> PAGEREF _Toc51317943 \h </w:instrText>
        </w:r>
        <w:r w:rsidR="002115EB">
          <w:rPr>
            <w:noProof/>
          </w:rPr>
        </w:r>
        <w:r w:rsidR="002115EB">
          <w:rPr>
            <w:noProof/>
          </w:rPr>
          <w:fldChar w:fldCharType="separate"/>
        </w:r>
        <w:r w:rsidR="002115EB">
          <w:rPr>
            <w:noProof/>
          </w:rPr>
          <w:t>35</w:t>
        </w:r>
        <w:r w:rsidR="002115EB">
          <w:rPr>
            <w:noProof/>
          </w:rPr>
          <w:fldChar w:fldCharType="end"/>
        </w:r>
      </w:hyperlink>
    </w:p>
    <w:p w14:paraId="7FFDAC5F" w14:textId="693015F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4" w:history="1">
        <w:r w:rsidR="002115EB" w:rsidRPr="009630A4">
          <w:rPr>
            <w:rStyle w:val="Hyperlink"/>
            <w:noProof/>
          </w:rPr>
          <w:t>5.7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ExtraGeometrie: ContainerLeidingElementen</w:t>
        </w:r>
        <w:r w:rsidR="002115EB">
          <w:rPr>
            <w:noProof/>
          </w:rPr>
          <w:tab/>
        </w:r>
        <w:r w:rsidR="002115EB">
          <w:rPr>
            <w:noProof/>
          </w:rPr>
          <w:fldChar w:fldCharType="begin"/>
        </w:r>
        <w:r w:rsidR="002115EB">
          <w:rPr>
            <w:noProof/>
          </w:rPr>
          <w:instrText xml:space="preserve"> PAGEREF _Toc51317944 \h </w:instrText>
        </w:r>
        <w:r w:rsidR="002115EB">
          <w:rPr>
            <w:noProof/>
          </w:rPr>
        </w:r>
        <w:r w:rsidR="002115EB">
          <w:rPr>
            <w:noProof/>
          </w:rPr>
          <w:fldChar w:fldCharType="separate"/>
        </w:r>
        <w:r w:rsidR="002115EB">
          <w:rPr>
            <w:noProof/>
          </w:rPr>
          <w:t>37</w:t>
        </w:r>
        <w:r w:rsidR="002115EB">
          <w:rPr>
            <w:noProof/>
          </w:rPr>
          <w:fldChar w:fldCharType="end"/>
        </w:r>
      </w:hyperlink>
    </w:p>
    <w:p w14:paraId="41CAA3F6" w14:textId="00B90D57"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45" w:history="1">
        <w:r w:rsidR="002115EB" w:rsidRPr="009630A4">
          <w:rPr>
            <w:rStyle w:val="Hyperlink"/>
            <w:noProof/>
          </w:rPr>
          <w:t>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 elementen</w:t>
        </w:r>
        <w:r w:rsidR="002115EB">
          <w:rPr>
            <w:noProof/>
          </w:rPr>
          <w:tab/>
        </w:r>
        <w:r w:rsidR="002115EB">
          <w:rPr>
            <w:noProof/>
          </w:rPr>
          <w:fldChar w:fldCharType="begin"/>
        </w:r>
        <w:r w:rsidR="002115EB">
          <w:rPr>
            <w:noProof/>
          </w:rPr>
          <w:instrText xml:space="preserve"> PAGEREF _Toc51317945 \h </w:instrText>
        </w:r>
        <w:r w:rsidR="002115EB">
          <w:rPr>
            <w:noProof/>
          </w:rPr>
        </w:r>
        <w:r w:rsidR="002115EB">
          <w:rPr>
            <w:noProof/>
          </w:rPr>
          <w:fldChar w:fldCharType="separate"/>
        </w:r>
        <w:r w:rsidR="002115EB">
          <w:rPr>
            <w:noProof/>
          </w:rPr>
          <w:t>39</w:t>
        </w:r>
        <w:r w:rsidR="002115EB">
          <w:rPr>
            <w:noProof/>
          </w:rPr>
          <w:fldChar w:fldCharType="end"/>
        </w:r>
      </w:hyperlink>
    </w:p>
    <w:p w14:paraId="1600DA21" w14:textId="6A39354A"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6" w:history="1">
        <w:r w:rsidR="002115EB" w:rsidRPr="009630A4">
          <w:rPr>
            <w:rStyle w:val="Hyperlink"/>
            <w:noProof/>
          </w:rPr>
          <w:t>6.1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_Toc51317946 \h </w:instrText>
        </w:r>
        <w:r w:rsidR="002115EB">
          <w:rPr>
            <w:noProof/>
          </w:rPr>
        </w:r>
        <w:r w:rsidR="002115EB">
          <w:rPr>
            <w:noProof/>
          </w:rPr>
          <w:fldChar w:fldCharType="separate"/>
        </w:r>
        <w:r w:rsidR="002115EB">
          <w:rPr>
            <w:noProof/>
          </w:rPr>
          <w:t>39</w:t>
        </w:r>
        <w:r w:rsidR="002115EB">
          <w:rPr>
            <w:noProof/>
          </w:rPr>
          <w:fldChar w:fldCharType="end"/>
        </w:r>
      </w:hyperlink>
    </w:p>
    <w:p w14:paraId="39BCDB96" w14:textId="758C29ED"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7" w:history="1">
        <w:r w:rsidR="002115EB" w:rsidRPr="009630A4">
          <w:rPr>
            <w:rStyle w:val="Hyperlink"/>
            <w:noProof/>
          </w:rPr>
          <w:t>6.2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EigenTopografie: punt</w:t>
        </w:r>
        <w:r w:rsidR="002115EB">
          <w:rPr>
            <w:noProof/>
          </w:rPr>
          <w:tab/>
        </w:r>
        <w:r w:rsidR="002115EB">
          <w:rPr>
            <w:noProof/>
          </w:rPr>
          <w:fldChar w:fldCharType="begin"/>
        </w:r>
        <w:r w:rsidR="002115EB">
          <w:rPr>
            <w:noProof/>
          </w:rPr>
          <w:instrText xml:space="preserve"> PAGEREF _Toc51317947 \h </w:instrText>
        </w:r>
        <w:r w:rsidR="002115EB">
          <w:rPr>
            <w:noProof/>
          </w:rPr>
        </w:r>
        <w:r w:rsidR="002115EB">
          <w:rPr>
            <w:noProof/>
          </w:rPr>
          <w:fldChar w:fldCharType="separate"/>
        </w:r>
        <w:r w:rsidR="002115EB">
          <w:rPr>
            <w:noProof/>
          </w:rPr>
          <w:t>39</w:t>
        </w:r>
        <w:r w:rsidR="002115EB">
          <w:rPr>
            <w:noProof/>
          </w:rPr>
          <w:fldChar w:fldCharType="end"/>
        </w:r>
      </w:hyperlink>
    </w:p>
    <w:p w14:paraId="1D40DACB" w14:textId="190DA64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8" w:history="1">
        <w:r w:rsidR="002115EB" w:rsidRPr="009630A4">
          <w:rPr>
            <w:rStyle w:val="Hyperlink"/>
            <w:noProof/>
          </w:rPr>
          <w:t>6.3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EigenTopografie: lijn</w:t>
        </w:r>
        <w:r w:rsidR="002115EB">
          <w:rPr>
            <w:noProof/>
          </w:rPr>
          <w:tab/>
        </w:r>
        <w:r w:rsidR="002115EB">
          <w:rPr>
            <w:noProof/>
          </w:rPr>
          <w:fldChar w:fldCharType="begin"/>
        </w:r>
        <w:r w:rsidR="002115EB">
          <w:rPr>
            <w:noProof/>
          </w:rPr>
          <w:instrText xml:space="preserve"> PAGEREF _Toc51317948 \h </w:instrText>
        </w:r>
        <w:r w:rsidR="002115EB">
          <w:rPr>
            <w:noProof/>
          </w:rPr>
        </w:r>
        <w:r w:rsidR="002115EB">
          <w:rPr>
            <w:noProof/>
          </w:rPr>
          <w:fldChar w:fldCharType="separate"/>
        </w:r>
        <w:r w:rsidR="002115EB">
          <w:rPr>
            <w:noProof/>
          </w:rPr>
          <w:t>40</w:t>
        </w:r>
        <w:r w:rsidR="002115EB">
          <w:rPr>
            <w:noProof/>
          </w:rPr>
          <w:fldChar w:fldCharType="end"/>
        </w:r>
      </w:hyperlink>
    </w:p>
    <w:p w14:paraId="5C16544B" w14:textId="2E5C594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49" w:history="1">
        <w:r w:rsidR="002115EB" w:rsidRPr="009630A4">
          <w:rPr>
            <w:rStyle w:val="Hyperlink"/>
            <w:noProof/>
          </w:rPr>
          <w:t>6.4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EigenTopografie: vlak</w:t>
        </w:r>
        <w:r w:rsidR="002115EB">
          <w:rPr>
            <w:noProof/>
          </w:rPr>
          <w:tab/>
        </w:r>
        <w:r w:rsidR="002115EB">
          <w:rPr>
            <w:noProof/>
          </w:rPr>
          <w:fldChar w:fldCharType="begin"/>
        </w:r>
        <w:r w:rsidR="002115EB">
          <w:rPr>
            <w:noProof/>
          </w:rPr>
          <w:instrText xml:space="preserve"> PAGEREF _Toc51317949 \h </w:instrText>
        </w:r>
        <w:r w:rsidR="002115EB">
          <w:rPr>
            <w:noProof/>
          </w:rPr>
        </w:r>
        <w:r w:rsidR="002115EB">
          <w:rPr>
            <w:noProof/>
          </w:rPr>
          <w:fldChar w:fldCharType="separate"/>
        </w:r>
        <w:r w:rsidR="002115EB">
          <w:rPr>
            <w:noProof/>
          </w:rPr>
          <w:t>41</w:t>
        </w:r>
        <w:r w:rsidR="002115EB">
          <w:rPr>
            <w:noProof/>
          </w:rPr>
          <w:fldChar w:fldCharType="end"/>
        </w:r>
      </w:hyperlink>
    </w:p>
    <w:p w14:paraId="5FACA413" w14:textId="523C542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0" w:history="1">
        <w:r w:rsidR="002115EB" w:rsidRPr="009630A4">
          <w:rPr>
            <w:rStyle w:val="Hyperlink"/>
            <w:noProof/>
          </w:rPr>
          <w:t>6.5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AanduidingEisVoorzorgsmaatregel</w:t>
        </w:r>
        <w:r w:rsidR="002115EB">
          <w:rPr>
            <w:noProof/>
          </w:rPr>
          <w:tab/>
        </w:r>
        <w:r w:rsidR="002115EB">
          <w:rPr>
            <w:noProof/>
          </w:rPr>
          <w:fldChar w:fldCharType="begin"/>
        </w:r>
        <w:r w:rsidR="002115EB">
          <w:rPr>
            <w:noProof/>
          </w:rPr>
          <w:instrText xml:space="preserve"> PAGEREF _Toc51317950 \h </w:instrText>
        </w:r>
        <w:r w:rsidR="002115EB">
          <w:rPr>
            <w:noProof/>
          </w:rPr>
        </w:r>
        <w:r w:rsidR="002115EB">
          <w:rPr>
            <w:noProof/>
          </w:rPr>
          <w:fldChar w:fldCharType="separate"/>
        </w:r>
        <w:r w:rsidR="002115EB">
          <w:rPr>
            <w:noProof/>
          </w:rPr>
          <w:t>41</w:t>
        </w:r>
        <w:r w:rsidR="002115EB">
          <w:rPr>
            <w:noProof/>
          </w:rPr>
          <w:fldChar w:fldCharType="end"/>
        </w:r>
      </w:hyperlink>
    </w:p>
    <w:p w14:paraId="7D1F5D24" w14:textId="7E718D8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1" w:history="1">
        <w:r w:rsidR="002115EB" w:rsidRPr="009630A4">
          <w:rPr>
            <w:rStyle w:val="Hyperlink"/>
            <w:noProof/>
          </w:rPr>
          <w:t>6.6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ExtraDetailInfo: punt</w:t>
        </w:r>
        <w:r w:rsidR="002115EB">
          <w:rPr>
            <w:noProof/>
          </w:rPr>
          <w:tab/>
        </w:r>
        <w:r w:rsidR="002115EB">
          <w:rPr>
            <w:noProof/>
          </w:rPr>
          <w:fldChar w:fldCharType="begin"/>
        </w:r>
        <w:r w:rsidR="002115EB">
          <w:rPr>
            <w:noProof/>
          </w:rPr>
          <w:instrText xml:space="preserve"> PAGEREF _Toc51317951 \h </w:instrText>
        </w:r>
        <w:r w:rsidR="002115EB">
          <w:rPr>
            <w:noProof/>
          </w:rPr>
        </w:r>
        <w:r w:rsidR="002115EB">
          <w:rPr>
            <w:noProof/>
          </w:rPr>
          <w:fldChar w:fldCharType="separate"/>
        </w:r>
        <w:r w:rsidR="002115EB">
          <w:rPr>
            <w:noProof/>
          </w:rPr>
          <w:t>42</w:t>
        </w:r>
        <w:r w:rsidR="002115EB">
          <w:rPr>
            <w:noProof/>
          </w:rPr>
          <w:fldChar w:fldCharType="end"/>
        </w:r>
      </w:hyperlink>
    </w:p>
    <w:p w14:paraId="37453207" w14:textId="3B068ED3"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2" w:history="1">
        <w:r w:rsidR="002115EB" w:rsidRPr="009630A4">
          <w:rPr>
            <w:rStyle w:val="Hyperlink"/>
            <w:noProof/>
          </w:rPr>
          <w:t>6.7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ExtraDetailInfo: lijn</w:t>
        </w:r>
        <w:r w:rsidR="002115EB">
          <w:rPr>
            <w:noProof/>
          </w:rPr>
          <w:tab/>
        </w:r>
        <w:r w:rsidR="002115EB">
          <w:rPr>
            <w:noProof/>
          </w:rPr>
          <w:fldChar w:fldCharType="begin"/>
        </w:r>
        <w:r w:rsidR="002115EB">
          <w:rPr>
            <w:noProof/>
          </w:rPr>
          <w:instrText xml:space="preserve"> PAGEREF _Toc51317952 \h </w:instrText>
        </w:r>
        <w:r w:rsidR="002115EB">
          <w:rPr>
            <w:noProof/>
          </w:rPr>
        </w:r>
        <w:r w:rsidR="002115EB">
          <w:rPr>
            <w:noProof/>
          </w:rPr>
          <w:fldChar w:fldCharType="separate"/>
        </w:r>
        <w:r w:rsidR="002115EB">
          <w:rPr>
            <w:noProof/>
          </w:rPr>
          <w:t>43</w:t>
        </w:r>
        <w:r w:rsidR="002115EB">
          <w:rPr>
            <w:noProof/>
          </w:rPr>
          <w:fldChar w:fldCharType="end"/>
        </w:r>
      </w:hyperlink>
    </w:p>
    <w:p w14:paraId="749D0B6F" w14:textId="5826221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3" w:history="1">
        <w:r w:rsidR="002115EB" w:rsidRPr="009630A4">
          <w:rPr>
            <w:rStyle w:val="Hyperlink"/>
            <w:noProof/>
          </w:rPr>
          <w:t>6.8</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ExtraDetailInfo: vlak</w:t>
        </w:r>
        <w:r w:rsidR="002115EB">
          <w:rPr>
            <w:noProof/>
          </w:rPr>
          <w:tab/>
        </w:r>
        <w:r w:rsidR="002115EB">
          <w:rPr>
            <w:noProof/>
          </w:rPr>
          <w:fldChar w:fldCharType="begin"/>
        </w:r>
        <w:r w:rsidR="002115EB">
          <w:rPr>
            <w:noProof/>
          </w:rPr>
          <w:instrText xml:space="preserve"> PAGEREF _Toc51317953 \h </w:instrText>
        </w:r>
        <w:r w:rsidR="002115EB">
          <w:rPr>
            <w:noProof/>
          </w:rPr>
        </w:r>
        <w:r w:rsidR="002115EB">
          <w:rPr>
            <w:noProof/>
          </w:rPr>
          <w:fldChar w:fldCharType="separate"/>
        </w:r>
        <w:r w:rsidR="002115EB">
          <w:rPr>
            <w:noProof/>
          </w:rPr>
          <w:t>44</w:t>
        </w:r>
        <w:r w:rsidR="002115EB">
          <w:rPr>
            <w:noProof/>
          </w:rPr>
          <w:fldChar w:fldCharType="end"/>
        </w:r>
      </w:hyperlink>
    </w:p>
    <w:p w14:paraId="47CC99CF" w14:textId="1B16D66E"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54" w:history="1">
        <w:r w:rsidR="002115EB" w:rsidRPr="009630A4">
          <w:rPr>
            <w:rStyle w:val="Hyperlink"/>
            <w:noProof/>
          </w:rPr>
          <w:t>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Leidingelementen</w:t>
        </w:r>
        <w:r w:rsidR="002115EB">
          <w:rPr>
            <w:noProof/>
          </w:rPr>
          <w:tab/>
        </w:r>
        <w:r w:rsidR="002115EB">
          <w:rPr>
            <w:noProof/>
          </w:rPr>
          <w:fldChar w:fldCharType="begin"/>
        </w:r>
        <w:r w:rsidR="002115EB">
          <w:rPr>
            <w:noProof/>
          </w:rPr>
          <w:instrText xml:space="preserve"> PAGEREF _Toc51317954 \h </w:instrText>
        </w:r>
        <w:r w:rsidR="002115EB">
          <w:rPr>
            <w:noProof/>
          </w:rPr>
        </w:r>
        <w:r w:rsidR="002115EB">
          <w:rPr>
            <w:noProof/>
          </w:rPr>
          <w:fldChar w:fldCharType="separate"/>
        </w:r>
        <w:r w:rsidR="002115EB">
          <w:rPr>
            <w:noProof/>
          </w:rPr>
          <w:t>46</w:t>
        </w:r>
        <w:r w:rsidR="002115EB">
          <w:rPr>
            <w:noProof/>
          </w:rPr>
          <w:fldChar w:fldCharType="end"/>
        </w:r>
      </w:hyperlink>
    </w:p>
    <w:p w14:paraId="0F35770A" w14:textId="2384DB2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5" w:history="1">
        <w:r w:rsidR="002115EB" w:rsidRPr="009630A4">
          <w:rPr>
            <w:rStyle w:val="Hyperlink"/>
            <w:noProof/>
          </w:rPr>
          <w:t>7.1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_Toc51317955 \h </w:instrText>
        </w:r>
        <w:r w:rsidR="002115EB">
          <w:rPr>
            <w:noProof/>
          </w:rPr>
        </w:r>
        <w:r w:rsidR="002115EB">
          <w:rPr>
            <w:noProof/>
          </w:rPr>
          <w:fldChar w:fldCharType="separate"/>
        </w:r>
        <w:r w:rsidR="002115EB">
          <w:rPr>
            <w:noProof/>
          </w:rPr>
          <w:t>46</w:t>
        </w:r>
        <w:r w:rsidR="002115EB">
          <w:rPr>
            <w:noProof/>
          </w:rPr>
          <w:fldChar w:fldCharType="end"/>
        </w:r>
      </w:hyperlink>
    </w:p>
    <w:p w14:paraId="11247023" w14:textId="09F5952C"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6" w:history="1">
        <w:r w:rsidR="002115EB" w:rsidRPr="009630A4">
          <w:rPr>
            <w:rStyle w:val="Hyperlink"/>
            <w:noProof/>
          </w:rPr>
          <w:t>7.2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Leidingelementen</w:t>
        </w:r>
        <w:r w:rsidR="002115EB">
          <w:rPr>
            <w:noProof/>
          </w:rPr>
          <w:tab/>
        </w:r>
        <w:r w:rsidR="002115EB">
          <w:rPr>
            <w:noProof/>
          </w:rPr>
          <w:fldChar w:fldCharType="begin"/>
        </w:r>
        <w:r w:rsidR="002115EB">
          <w:rPr>
            <w:noProof/>
          </w:rPr>
          <w:instrText xml:space="preserve"> PAGEREF _Toc51317956 \h </w:instrText>
        </w:r>
        <w:r w:rsidR="002115EB">
          <w:rPr>
            <w:noProof/>
          </w:rPr>
        </w:r>
        <w:r w:rsidR="002115EB">
          <w:rPr>
            <w:noProof/>
          </w:rPr>
          <w:fldChar w:fldCharType="separate"/>
        </w:r>
        <w:r w:rsidR="002115EB">
          <w:rPr>
            <w:noProof/>
          </w:rPr>
          <w:t>46</w:t>
        </w:r>
        <w:r w:rsidR="002115EB">
          <w:rPr>
            <w:noProof/>
          </w:rPr>
          <w:fldChar w:fldCharType="end"/>
        </w:r>
      </w:hyperlink>
    </w:p>
    <w:p w14:paraId="3DEE965A" w14:textId="4021663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7" w:history="1">
        <w:r w:rsidR="002115EB" w:rsidRPr="009630A4">
          <w:rPr>
            <w:rStyle w:val="Hyperlink"/>
            <w:noProof/>
          </w:rPr>
          <w:t>7.3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ExtraGeometrie: leidingelementen</w:t>
        </w:r>
        <w:r w:rsidR="002115EB">
          <w:rPr>
            <w:noProof/>
          </w:rPr>
          <w:tab/>
        </w:r>
        <w:r w:rsidR="002115EB">
          <w:rPr>
            <w:noProof/>
          </w:rPr>
          <w:fldChar w:fldCharType="begin"/>
        </w:r>
        <w:r w:rsidR="002115EB">
          <w:rPr>
            <w:noProof/>
          </w:rPr>
          <w:instrText xml:space="preserve"> PAGEREF _Toc51317957 \h </w:instrText>
        </w:r>
        <w:r w:rsidR="002115EB">
          <w:rPr>
            <w:noProof/>
          </w:rPr>
        </w:r>
        <w:r w:rsidR="002115EB">
          <w:rPr>
            <w:noProof/>
          </w:rPr>
          <w:fldChar w:fldCharType="separate"/>
        </w:r>
        <w:r w:rsidR="002115EB">
          <w:rPr>
            <w:noProof/>
          </w:rPr>
          <w:t>55</w:t>
        </w:r>
        <w:r w:rsidR="002115EB">
          <w:rPr>
            <w:noProof/>
          </w:rPr>
          <w:fldChar w:fldCharType="end"/>
        </w:r>
      </w:hyperlink>
    </w:p>
    <w:p w14:paraId="050AD7E9" w14:textId="1C473FEB"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58" w:history="1">
        <w:r w:rsidR="002115EB" w:rsidRPr="009630A4">
          <w:rPr>
            <w:rStyle w:val="Hyperlink"/>
            <w:noProof/>
          </w:rPr>
          <w:t>8</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Gebiedsinformatielevering</w:t>
        </w:r>
        <w:r w:rsidR="002115EB">
          <w:rPr>
            <w:noProof/>
          </w:rPr>
          <w:tab/>
        </w:r>
        <w:r w:rsidR="002115EB">
          <w:rPr>
            <w:noProof/>
          </w:rPr>
          <w:fldChar w:fldCharType="begin"/>
        </w:r>
        <w:r w:rsidR="002115EB">
          <w:rPr>
            <w:noProof/>
          </w:rPr>
          <w:instrText xml:space="preserve"> PAGEREF _Toc51317958 \h </w:instrText>
        </w:r>
        <w:r w:rsidR="002115EB">
          <w:rPr>
            <w:noProof/>
          </w:rPr>
        </w:r>
        <w:r w:rsidR="002115EB">
          <w:rPr>
            <w:noProof/>
          </w:rPr>
          <w:fldChar w:fldCharType="separate"/>
        </w:r>
        <w:r w:rsidR="002115EB">
          <w:rPr>
            <w:noProof/>
          </w:rPr>
          <w:t>56</w:t>
        </w:r>
        <w:r w:rsidR="002115EB">
          <w:rPr>
            <w:noProof/>
          </w:rPr>
          <w:fldChar w:fldCharType="end"/>
        </w:r>
      </w:hyperlink>
    </w:p>
    <w:p w14:paraId="0C09B7A0" w14:textId="5E6C33F8"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59" w:history="1">
        <w:r w:rsidR="002115EB" w:rsidRPr="009630A4">
          <w:rPr>
            <w:rStyle w:val="Hyperlink"/>
            <w:noProof/>
          </w:rPr>
          <w:t>8.1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_Toc51317959 \h </w:instrText>
        </w:r>
        <w:r w:rsidR="002115EB">
          <w:rPr>
            <w:noProof/>
          </w:rPr>
        </w:r>
        <w:r w:rsidR="002115EB">
          <w:rPr>
            <w:noProof/>
          </w:rPr>
          <w:fldChar w:fldCharType="separate"/>
        </w:r>
        <w:r w:rsidR="002115EB">
          <w:rPr>
            <w:noProof/>
          </w:rPr>
          <w:t>56</w:t>
        </w:r>
        <w:r w:rsidR="002115EB">
          <w:rPr>
            <w:noProof/>
          </w:rPr>
          <w:fldChar w:fldCharType="end"/>
        </w:r>
      </w:hyperlink>
    </w:p>
    <w:p w14:paraId="6BD62E85" w14:textId="1D092E75"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0" w:history="1">
        <w:r w:rsidR="002115EB" w:rsidRPr="009630A4">
          <w:rPr>
            <w:rStyle w:val="Hyperlink"/>
            <w:noProof/>
          </w:rPr>
          <w:t>8.2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Graafpolygoon</w:t>
        </w:r>
        <w:r w:rsidR="002115EB">
          <w:rPr>
            <w:noProof/>
          </w:rPr>
          <w:tab/>
        </w:r>
        <w:r w:rsidR="002115EB">
          <w:rPr>
            <w:noProof/>
          </w:rPr>
          <w:fldChar w:fldCharType="begin"/>
        </w:r>
        <w:r w:rsidR="002115EB">
          <w:rPr>
            <w:noProof/>
          </w:rPr>
          <w:instrText xml:space="preserve"> PAGEREF _Toc51317960 \h </w:instrText>
        </w:r>
        <w:r w:rsidR="002115EB">
          <w:rPr>
            <w:noProof/>
          </w:rPr>
        </w:r>
        <w:r w:rsidR="002115EB">
          <w:rPr>
            <w:noProof/>
          </w:rPr>
          <w:fldChar w:fldCharType="separate"/>
        </w:r>
        <w:r w:rsidR="002115EB">
          <w:rPr>
            <w:noProof/>
          </w:rPr>
          <w:t>56</w:t>
        </w:r>
        <w:r w:rsidR="002115EB">
          <w:rPr>
            <w:noProof/>
          </w:rPr>
          <w:fldChar w:fldCharType="end"/>
        </w:r>
      </w:hyperlink>
    </w:p>
    <w:p w14:paraId="12C38367" w14:textId="52C44170"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1" w:history="1">
        <w:r w:rsidR="002115EB" w:rsidRPr="009630A4">
          <w:rPr>
            <w:rStyle w:val="Hyperlink"/>
            <w:noProof/>
          </w:rPr>
          <w:t>8.3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Informatiepolygoon</w:t>
        </w:r>
        <w:r w:rsidR="002115EB">
          <w:rPr>
            <w:noProof/>
          </w:rPr>
          <w:tab/>
        </w:r>
        <w:r w:rsidR="002115EB">
          <w:rPr>
            <w:noProof/>
          </w:rPr>
          <w:fldChar w:fldCharType="begin"/>
        </w:r>
        <w:r w:rsidR="002115EB">
          <w:rPr>
            <w:noProof/>
          </w:rPr>
          <w:instrText xml:space="preserve"> PAGEREF _Toc51317961 \h </w:instrText>
        </w:r>
        <w:r w:rsidR="002115EB">
          <w:rPr>
            <w:noProof/>
          </w:rPr>
        </w:r>
        <w:r w:rsidR="002115EB">
          <w:rPr>
            <w:noProof/>
          </w:rPr>
          <w:fldChar w:fldCharType="separate"/>
        </w:r>
        <w:r w:rsidR="002115EB">
          <w:rPr>
            <w:noProof/>
          </w:rPr>
          <w:t>57</w:t>
        </w:r>
        <w:r w:rsidR="002115EB">
          <w:rPr>
            <w:noProof/>
          </w:rPr>
          <w:fldChar w:fldCharType="end"/>
        </w:r>
      </w:hyperlink>
    </w:p>
    <w:p w14:paraId="7194CD39" w14:textId="7C9DDF5D"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2" w:history="1">
        <w:r w:rsidR="002115EB" w:rsidRPr="009630A4">
          <w:rPr>
            <w:rStyle w:val="Hyperlink"/>
            <w:noProof/>
          </w:rPr>
          <w:t>8.4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Oriëntatiepolygoon</w:t>
        </w:r>
        <w:r w:rsidR="002115EB">
          <w:rPr>
            <w:noProof/>
          </w:rPr>
          <w:tab/>
        </w:r>
        <w:r w:rsidR="002115EB">
          <w:rPr>
            <w:noProof/>
          </w:rPr>
          <w:fldChar w:fldCharType="begin"/>
        </w:r>
        <w:r w:rsidR="002115EB">
          <w:rPr>
            <w:noProof/>
          </w:rPr>
          <w:instrText xml:space="preserve"> PAGEREF _Toc51317962 \h </w:instrText>
        </w:r>
        <w:r w:rsidR="002115EB">
          <w:rPr>
            <w:noProof/>
          </w:rPr>
        </w:r>
        <w:r w:rsidR="002115EB">
          <w:rPr>
            <w:noProof/>
          </w:rPr>
          <w:fldChar w:fldCharType="separate"/>
        </w:r>
        <w:r w:rsidR="002115EB">
          <w:rPr>
            <w:noProof/>
          </w:rPr>
          <w:t>57</w:t>
        </w:r>
        <w:r w:rsidR="002115EB">
          <w:rPr>
            <w:noProof/>
          </w:rPr>
          <w:fldChar w:fldCharType="end"/>
        </w:r>
      </w:hyperlink>
    </w:p>
    <w:p w14:paraId="7491F67F" w14:textId="502D0D49"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63" w:history="1">
        <w:r w:rsidR="002115EB" w:rsidRPr="009630A4">
          <w:rPr>
            <w:rStyle w:val="Hyperlink"/>
            <w:noProof/>
          </w:rPr>
          <w:t>9</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Kaartbeschrifting</w:t>
        </w:r>
        <w:r w:rsidR="002115EB">
          <w:rPr>
            <w:noProof/>
          </w:rPr>
          <w:tab/>
        </w:r>
        <w:r w:rsidR="002115EB">
          <w:rPr>
            <w:noProof/>
          </w:rPr>
          <w:fldChar w:fldCharType="begin"/>
        </w:r>
        <w:r w:rsidR="002115EB">
          <w:rPr>
            <w:noProof/>
          </w:rPr>
          <w:instrText xml:space="preserve"> PAGEREF _Toc51317963 \h </w:instrText>
        </w:r>
        <w:r w:rsidR="002115EB">
          <w:rPr>
            <w:noProof/>
          </w:rPr>
        </w:r>
        <w:r w:rsidR="002115EB">
          <w:rPr>
            <w:noProof/>
          </w:rPr>
          <w:fldChar w:fldCharType="separate"/>
        </w:r>
        <w:r w:rsidR="002115EB">
          <w:rPr>
            <w:noProof/>
          </w:rPr>
          <w:t>58</w:t>
        </w:r>
        <w:r w:rsidR="002115EB">
          <w:rPr>
            <w:noProof/>
          </w:rPr>
          <w:fldChar w:fldCharType="end"/>
        </w:r>
      </w:hyperlink>
    </w:p>
    <w:p w14:paraId="1EAA4A78" w14:textId="0707CB1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4" w:history="1">
        <w:r w:rsidR="002115EB" w:rsidRPr="009630A4">
          <w:rPr>
            <w:rStyle w:val="Hyperlink"/>
            <w:noProof/>
          </w:rPr>
          <w:t>9.1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_Toc51317964 \h </w:instrText>
        </w:r>
        <w:r w:rsidR="002115EB">
          <w:rPr>
            <w:noProof/>
          </w:rPr>
        </w:r>
        <w:r w:rsidR="002115EB">
          <w:rPr>
            <w:noProof/>
          </w:rPr>
          <w:fldChar w:fldCharType="separate"/>
        </w:r>
        <w:r w:rsidR="002115EB">
          <w:rPr>
            <w:noProof/>
          </w:rPr>
          <w:t>58</w:t>
        </w:r>
        <w:r w:rsidR="002115EB">
          <w:rPr>
            <w:noProof/>
          </w:rPr>
          <w:fldChar w:fldCharType="end"/>
        </w:r>
      </w:hyperlink>
    </w:p>
    <w:p w14:paraId="05F79977" w14:textId="62517BD8"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5" w:history="1">
        <w:r w:rsidR="002115EB" w:rsidRPr="009630A4">
          <w:rPr>
            <w:rStyle w:val="Hyperlink"/>
            <w:noProof/>
          </w:rPr>
          <w:t>9.2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DiepteNAP</w:t>
        </w:r>
        <w:r w:rsidR="002115EB">
          <w:rPr>
            <w:noProof/>
          </w:rPr>
          <w:tab/>
        </w:r>
        <w:r w:rsidR="002115EB">
          <w:rPr>
            <w:noProof/>
          </w:rPr>
          <w:fldChar w:fldCharType="begin"/>
        </w:r>
        <w:r w:rsidR="002115EB">
          <w:rPr>
            <w:noProof/>
          </w:rPr>
          <w:instrText xml:space="preserve"> PAGEREF _Toc51317965 \h </w:instrText>
        </w:r>
        <w:r w:rsidR="002115EB">
          <w:rPr>
            <w:noProof/>
          </w:rPr>
        </w:r>
        <w:r w:rsidR="002115EB">
          <w:rPr>
            <w:noProof/>
          </w:rPr>
          <w:fldChar w:fldCharType="separate"/>
        </w:r>
        <w:r w:rsidR="002115EB">
          <w:rPr>
            <w:noProof/>
          </w:rPr>
          <w:t>58</w:t>
        </w:r>
        <w:r w:rsidR="002115EB">
          <w:rPr>
            <w:noProof/>
          </w:rPr>
          <w:fldChar w:fldCharType="end"/>
        </w:r>
      </w:hyperlink>
    </w:p>
    <w:p w14:paraId="06C722BB" w14:textId="117ABA99"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6" w:history="1">
        <w:r w:rsidR="002115EB" w:rsidRPr="009630A4">
          <w:rPr>
            <w:rStyle w:val="Hyperlink"/>
            <w:noProof/>
          </w:rPr>
          <w:t>9.3</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DiepteTovMaaiveld</w:t>
        </w:r>
        <w:r w:rsidR="002115EB">
          <w:rPr>
            <w:noProof/>
          </w:rPr>
          <w:tab/>
        </w:r>
        <w:r w:rsidR="002115EB">
          <w:rPr>
            <w:noProof/>
          </w:rPr>
          <w:fldChar w:fldCharType="begin"/>
        </w:r>
        <w:r w:rsidR="002115EB">
          <w:rPr>
            <w:noProof/>
          </w:rPr>
          <w:instrText xml:space="preserve"> PAGEREF _Toc51317966 \h </w:instrText>
        </w:r>
        <w:r w:rsidR="002115EB">
          <w:rPr>
            <w:noProof/>
          </w:rPr>
        </w:r>
        <w:r w:rsidR="002115EB">
          <w:rPr>
            <w:noProof/>
          </w:rPr>
          <w:fldChar w:fldCharType="separate"/>
        </w:r>
        <w:r w:rsidR="002115EB">
          <w:rPr>
            <w:noProof/>
          </w:rPr>
          <w:t>59</w:t>
        </w:r>
        <w:r w:rsidR="002115EB">
          <w:rPr>
            <w:noProof/>
          </w:rPr>
          <w:fldChar w:fldCharType="end"/>
        </w:r>
      </w:hyperlink>
    </w:p>
    <w:p w14:paraId="208C11C3" w14:textId="63E05931"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7" w:history="1">
        <w:r w:rsidR="002115EB" w:rsidRPr="009630A4">
          <w:rPr>
            <w:rStyle w:val="Hyperlink"/>
            <w:noProof/>
          </w:rPr>
          <w:t>9.4</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Maatvoeringslijn en maatvoeringshulplijn</w:t>
        </w:r>
        <w:r w:rsidR="002115EB">
          <w:rPr>
            <w:noProof/>
          </w:rPr>
          <w:tab/>
        </w:r>
        <w:r w:rsidR="002115EB">
          <w:rPr>
            <w:noProof/>
          </w:rPr>
          <w:fldChar w:fldCharType="begin"/>
        </w:r>
        <w:r w:rsidR="002115EB">
          <w:rPr>
            <w:noProof/>
          </w:rPr>
          <w:instrText xml:space="preserve"> PAGEREF _Toc51317967 \h </w:instrText>
        </w:r>
        <w:r w:rsidR="002115EB">
          <w:rPr>
            <w:noProof/>
          </w:rPr>
        </w:r>
        <w:r w:rsidR="002115EB">
          <w:rPr>
            <w:noProof/>
          </w:rPr>
          <w:fldChar w:fldCharType="separate"/>
        </w:r>
        <w:r w:rsidR="002115EB">
          <w:rPr>
            <w:noProof/>
          </w:rPr>
          <w:t>60</w:t>
        </w:r>
        <w:r w:rsidR="002115EB">
          <w:rPr>
            <w:noProof/>
          </w:rPr>
          <w:fldChar w:fldCharType="end"/>
        </w:r>
      </w:hyperlink>
    </w:p>
    <w:p w14:paraId="389237AA" w14:textId="4293D9DA"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8" w:history="1">
        <w:r w:rsidR="002115EB" w:rsidRPr="009630A4">
          <w:rPr>
            <w:rStyle w:val="Hyperlink"/>
            <w:noProof/>
          </w:rPr>
          <w:t>9.5</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Maatvoeringspijl</w:t>
        </w:r>
        <w:r w:rsidR="002115EB">
          <w:rPr>
            <w:noProof/>
          </w:rPr>
          <w:tab/>
        </w:r>
        <w:r w:rsidR="002115EB">
          <w:rPr>
            <w:noProof/>
          </w:rPr>
          <w:fldChar w:fldCharType="begin"/>
        </w:r>
        <w:r w:rsidR="002115EB">
          <w:rPr>
            <w:noProof/>
          </w:rPr>
          <w:instrText xml:space="preserve"> PAGEREF _Toc51317968 \h </w:instrText>
        </w:r>
        <w:r w:rsidR="002115EB">
          <w:rPr>
            <w:noProof/>
          </w:rPr>
        </w:r>
        <w:r w:rsidR="002115EB">
          <w:rPr>
            <w:noProof/>
          </w:rPr>
          <w:fldChar w:fldCharType="separate"/>
        </w:r>
        <w:r w:rsidR="002115EB">
          <w:rPr>
            <w:noProof/>
          </w:rPr>
          <w:t>60</w:t>
        </w:r>
        <w:r w:rsidR="002115EB">
          <w:rPr>
            <w:noProof/>
          </w:rPr>
          <w:fldChar w:fldCharType="end"/>
        </w:r>
      </w:hyperlink>
    </w:p>
    <w:p w14:paraId="5C6E35B8" w14:textId="72D636B4"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69" w:history="1">
        <w:r w:rsidR="002115EB" w:rsidRPr="009630A4">
          <w:rPr>
            <w:rStyle w:val="Hyperlink"/>
            <w:noProof/>
          </w:rPr>
          <w:t>9.6</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Maatvoeringspijlpunt</w:t>
        </w:r>
        <w:r w:rsidR="002115EB">
          <w:rPr>
            <w:noProof/>
          </w:rPr>
          <w:tab/>
        </w:r>
        <w:r w:rsidR="002115EB">
          <w:rPr>
            <w:noProof/>
          </w:rPr>
          <w:fldChar w:fldCharType="begin"/>
        </w:r>
        <w:r w:rsidR="002115EB">
          <w:rPr>
            <w:noProof/>
          </w:rPr>
          <w:instrText xml:space="preserve"> PAGEREF _Toc51317969 \h </w:instrText>
        </w:r>
        <w:r w:rsidR="002115EB">
          <w:rPr>
            <w:noProof/>
          </w:rPr>
        </w:r>
        <w:r w:rsidR="002115EB">
          <w:rPr>
            <w:noProof/>
          </w:rPr>
          <w:fldChar w:fldCharType="separate"/>
        </w:r>
        <w:r w:rsidR="002115EB">
          <w:rPr>
            <w:noProof/>
          </w:rPr>
          <w:t>61</w:t>
        </w:r>
        <w:r w:rsidR="002115EB">
          <w:rPr>
            <w:noProof/>
          </w:rPr>
          <w:fldChar w:fldCharType="end"/>
        </w:r>
      </w:hyperlink>
    </w:p>
    <w:p w14:paraId="0B0FC032" w14:textId="19E9D5C7"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0" w:history="1">
        <w:r w:rsidR="002115EB" w:rsidRPr="009630A4">
          <w:rPr>
            <w:rStyle w:val="Hyperlink"/>
            <w:noProof/>
          </w:rPr>
          <w:t>9.7</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Maatvoeringslabel</w:t>
        </w:r>
        <w:r w:rsidR="002115EB">
          <w:rPr>
            <w:noProof/>
          </w:rPr>
          <w:tab/>
        </w:r>
        <w:r w:rsidR="002115EB">
          <w:rPr>
            <w:noProof/>
          </w:rPr>
          <w:fldChar w:fldCharType="begin"/>
        </w:r>
        <w:r w:rsidR="002115EB">
          <w:rPr>
            <w:noProof/>
          </w:rPr>
          <w:instrText xml:space="preserve"> PAGEREF _Toc51317970 \h </w:instrText>
        </w:r>
        <w:r w:rsidR="002115EB">
          <w:rPr>
            <w:noProof/>
          </w:rPr>
        </w:r>
        <w:r w:rsidR="002115EB">
          <w:rPr>
            <w:noProof/>
          </w:rPr>
          <w:fldChar w:fldCharType="separate"/>
        </w:r>
        <w:r w:rsidR="002115EB">
          <w:rPr>
            <w:noProof/>
          </w:rPr>
          <w:t>62</w:t>
        </w:r>
        <w:r w:rsidR="002115EB">
          <w:rPr>
            <w:noProof/>
          </w:rPr>
          <w:fldChar w:fldCharType="end"/>
        </w:r>
      </w:hyperlink>
    </w:p>
    <w:p w14:paraId="764CE44D" w14:textId="2AAC424F"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1" w:history="1">
        <w:r w:rsidR="002115EB" w:rsidRPr="009630A4">
          <w:rPr>
            <w:rStyle w:val="Hyperlink"/>
            <w:noProof/>
          </w:rPr>
          <w:t>9.8</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Annotatielijn</w:t>
        </w:r>
        <w:r w:rsidR="002115EB">
          <w:rPr>
            <w:noProof/>
          </w:rPr>
          <w:tab/>
        </w:r>
        <w:r w:rsidR="002115EB">
          <w:rPr>
            <w:noProof/>
          </w:rPr>
          <w:fldChar w:fldCharType="begin"/>
        </w:r>
        <w:r w:rsidR="002115EB">
          <w:rPr>
            <w:noProof/>
          </w:rPr>
          <w:instrText xml:space="preserve"> PAGEREF _Toc51317971 \h </w:instrText>
        </w:r>
        <w:r w:rsidR="002115EB">
          <w:rPr>
            <w:noProof/>
          </w:rPr>
        </w:r>
        <w:r w:rsidR="002115EB">
          <w:rPr>
            <w:noProof/>
          </w:rPr>
          <w:fldChar w:fldCharType="separate"/>
        </w:r>
        <w:r w:rsidR="002115EB">
          <w:rPr>
            <w:noProof/>
          </w:rPr>
          <w:t>62</w:t>
        </w:r>
        <w:r w:rsidR="002115EB">
          <w:rPr>
            <w:noProof/>
          </w:rPr>
          <w:fldChar w:fldCharType="end"/>
        </w:r>
      </w:hyperlink>
    </w:p>
    <w:p w14:paraId="7EDF4944" w14:textId="60B45FE2"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2" w:history="1">
        <w:r w:rsidR="002115EB" w:rsidRPr="009630A4">
          <w:rPr>
            <w:rStyle w:val="Hyperlink"/>
            <w:noProof/>
          </w:rPr>
          <w:t>9.9</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Annotatiepijl</w:t>
        </w:r>
        <w:r w:rsidR="002115EB">
          <w:rPr>
            <w:noProof/>
          </w:rPr>
          <w:tab/>
        </w:r>
        <w:r w:rsidR="002115EB">
          <w:rPr>
            <w:noProof/>
          </w:rPr>
          <w:fldChar w:fldCharType="begin"/>
        </w:r>
        <w:r w:rsidR="002115EB">
          <w:rPr>
            <w:noProof/>
          </w:rPr>
          <w:instrText xml:space="preserve"> PAGEREF _Toc51317972 \h </w:instrText>
        </w:r>
        <w:r w:rsidR="002115EB">
          <w:rPr>
            <w:noProof/>
          </w:rPr>
        </w:r>
        <w:r w:rsidR="002115EB">
          <w:rPr>
            <w:noProof/>
          </w:rPr>
          <w:fldChar w:fldCharType="separate"/>
        </w:r>
        <w:r w:rsidR="002115EB">
          <w:rPr>
            <w:noProof/>
          </w:rPr>
          <w:t>63</w:t>
        </w:r>
        <w:r w:rsidR="002115EB">
          <w:rPr>
            <w:noProof/>
          </w:rPr>
          <w:fldChar w:fldCharType="end"/>
        </w:r>
      </w:hyperlink>
    </w:p>
    <w:p w14:paraId="570ABA1A" w14:textId="3F2E738D"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3" w:history="1">
        <w:r w:rsidR="002115EB" w:rsidRPr="009630A4">
          <w:rPr>
            <w:rStyle w:val="Hyperlink"/>
            <w:noProof/>
          </w:rPr>
          <w:t>9.10</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Annotatiepijlpunt</w:t>
        </w:r>
        <w:r w:rsidR="002115EB">
          <w:rPr>
            <w:noProof/>
          </w:rPr>
          <w:tab/>
        </w:r>
        <w:r w:rsidR="002115EB">
          <w:rPr>
            <w:noProof/>
          </w:rPr>
          <w:fldChar w:fldCharType="begin"/>
        </w:r>
        <w:r w:rsidR="002115EB">
          <w:rPr>
            <w:noProof/>
          </w:rPr>
          <w:instrText xml:space="preserve"> PAGEREF _Toc51317973 \h </w:instrText>
        </w:r>
        <w:r w:rsidR="002115EB">
          <w:rPr>
            <w:noProof/>
          </w:rPr>
        </w:r>
        <w:r w:rsidR="002115EB">
          <w:rPr>
            <w:noProof/>
          </w:rPr>
          <w:fldChar w:fldCharType="separate"/>
        </w:r>
        <w:r w:rsidR="002115EB">
          <w:rPr>
            <w:noProof/>
          </w:rPr>
          <w:t>63</w:t>
        </w:r>
        <w:r w:rsidR="002115EB">
          <w:rPr>
            <w:noProof/>
          </w:rPr>
          <w:fldChar w:fldCharType="end"/>
        </w:r>
      </w:hyperlink>
    </w:p>
    <w:p w14:paraId="51924FC9" w14:textId="57E34AEB"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4" w:history="1">
        <w:r w:rsidR="002115EB" w:rsidRPr="009630A4">
          <w:rPr>
            <w:rStyle w:val="Hyperlink"/>
            <w:noProof/>
          </w:rPr>
          <w:t>9.11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Annotatielabel</w:t>
        </w:r>
        <w:r w:rsidR="002115EB">
          <w:rPr>
            <w:noProof/>
          </w:rPr>
          <w:tab/>
        </w:r>
        <w:r w:rsidR="002115EB">
          <w:rPr>
            <w:noProof/>
          </w:rPr>
          <w:fldChar w:fldCharType="begin"/>
        </w:r>
        <w:r w:rsidR="002115EB">
          <w:rPr>
            <w:noProof/>
          </w:rPr>
          <w:instrText xml:space="preserve"> PAGEREF _Toc51317974 \h </w:instrText>
        </w:r>
        <w:r w:rsidR="002115EB">
          <w:rPr>
            <w:noProof/>
          </w:rPr>
        </w:r>
        <w:r w:rsidR="002115EB">
          <w:rPr>
            <w:noProof/>
          </w:rPr>
          <w:fldChar w:fldCharType="separate"/>
        </w:r>
        <w:r w:rsidR="002115EB">
          <w:rPr>
            <w:noProof/>
          </w:rPr>
          <w:t>64</w:t>
        </w:r>
        <w:r w:rsidR="002115EB">
          <w:rPr>
            <w:noProof/>
          </w:rPr>
          <w:fldChar w:fldCharType="end"/>
        </w:r>
      </w:hyperlink>
    </w:p>
    <w:p w14:paraId="750BB1C6" w14:textId="07F0F517" w:rsidR="002115EB" w:rsidRDefault="00A4728E">
      <w:pPr>
        <w:pStyle w:val="Inhopg1"/>
        <w:tabs>
          <w:tab w:val="left" w:pos="566"/>
        </w:tabs>
        <w:rPr>
          <w:rFonts w:asciiTheme="minorHAnsi" w:eastAsiaTheme="minorEastAsia" w:hAnsiTheme="minorHAnsi" w:cstheme="minorBidi"/>
          <w:noProof/>
          <w:color w:val="auto"/>
          <w:sz w:val="22"/>
          <w:szCs w:val="22"/>
          <w:lang w:eastAsia="nl-NL"/>
        </w:rPr>
      </w:pPr>
      <w:hyperlink w:anchor="_Toc51317975" w:history="1">
        <w:r w:rsidR="002115EB" w:rsidRPr="009630A4">
          <w:rPr>
            <w:rStyle w:val="Hyperlink"/>
            <w:noProof/>
          </w:rPr>
          <w:t>10</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Kaartsamenstelling</w:t>
        </w:r>
        <w:r w:rsidR="002115EB">
          <w:rPr>
            <w:noProof/>
          </w:rPr>
          <w:tab/>
        </w:r>
        <w:r w:rsidR="002115EB">
          <w:rPr>
            <w:noProof/>
          </w:rPr>
          <w:fldChar w:fldCharType="begin"/>
        </w:r>
        <w:r w:rsidR="002115EB">
          <w:rPr>
            <w:noProof/>
          </w:rPr>
          <w:instrText xml:space="preserve"> PAGEREF _Toc51317975 \h </w:instrText>
        </w:r>
        <w:r w:rsidR="002115EB">
          <w:rPr>
            <w:noProof/>
          </w:rPr>
        </w:r>
        <w:r w:rsidR="002115EB">
          <w:rPr>
            <w:noProof/>
          </w:rPr>
          <w:fldChar w:fldCharType="separate"/>
        </w:r>
        <w:r w:rsidR="002115EB">
          <w:rPr>
            <w:noProof/>
          </w:rPr>
          <w:t>66</w:t>
        </w:r>
        <w:r w:rsidR="002115EB">
          <w:rPr>
            <w:noProof/>
          </w:rPr>
          <w:fldChar w:fldCharType="end"/>
        </w:r>
      </w:hyperlink>
    </w:p>
    <w:p w14:paraId="5CAFFE60" w14:textId="6AD648E6"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6" w:history="1">
        <w:r w:rsidR="002115EB" w:rsidRPr="009630A4">
          <w:rPr>
            <w:rStyle w:val="Hyperlink"/>
            <w:noProof/>
          </w:rPr>
          <w:t>10.1</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Inleiding</w:t>
        </w:r>
        <w:r w:rsidR="002115EB">
          <w:rPr>
            <w:noProof/>
          </w:rPr>
          <w:tab/>
        </w:r>
        <w:r w:rsidR="002115EB">
          <w:rPr>
            <w:noProof/>
          </w:rPr>
          <w:fldChar w:fldCharType="begin"/>
        </w:r>
        <w:r w:rsidR="002115EB">
          <w:rPr>
            <w:noProof/>
          </w:rPr>
          <w:instrText xml:space="preserve"> PAGEREF _Toc51317976 \h </w:instrText>
        </w:r>
        <w:r w:rsidR="002115EB">
          <w:rPr>
            <w:noProof/>
          </w:rPr>
        </w:r>
        <w:r w:rsidR="002115EB">
          <w:rPr>
            <w:noProof/>
          </w:rPr>
          <w:fldChar w:fldCharType="separate"/>
        </w:r>
        <w:r w:rsidR="002115EB">
          <w:rPr>
            <w:noProof/>
          </w:rPr>
          <w:t>66</w:t>
        </w:r>
        <w:r w:rsidR="002115EB">
          <w:rPr>
            <w:noProof/>
          </w:rPr>
          <w:fldChar w:fldCharType="end"/>
        </w:r>
      </w:hyperlink>
    </w:p>
    <w:p w14:paraId="66BE960B" w14:textId="6D258AF6" w:rsidR="002115EB" w:rsidRDefault="00A4728E">
      <w:pPr>
        <w:pStyle w:val="Inhopg2"/>
        <w:tabs>
          <w:tab w:val="left" w:pos="880"/>
        </w:tabs>
        <w:rPr>
          <w:rFonts w:asciiTheme="minorHAnsi" w:eastAsiaTheme="minorEastAsia" w:hAnsiTheme="minorHAnsi" w:cstheme="minorBidi"/>
          <w:noProof/>
          <w:color w:val="auto"/>
          <w:sz w:val="22"/>
          <w:szCs w:val="22"/>
          <w:lang w:eastAsia="nl-NL"/>
        </w:rPr>
      </w:pPr>
      <w:hyperlink w:anchor="_Toc51317977" w:history="1">
        <w:r w:rsidR="002115EB" w:rsidRPr="009630A4">
          <w:rPr>
            <w:rStyle w:val="Hyperlink"/>
            <w:noProof/>
          </w:rPr>
          <w:t>10.2</w:t>
        </w:r>
        <w:r w:rsidR="002115EB">
          <w:rPr>
            <w:rFonts w:asciiTheme="minorHAnsi" w:eastAsiaTheme="minorEastAsia" w:hAnsiTheme="minorHAnsi" w:cstheme="minorBidi"/>
            <w:noProof/>
            <w:color w:val="auto"/>
            <w:sz w:val="22"/>
            <w:szCs w:val="22"/>
            <w:lang w:eastAsia="nl-NL"/>
          </w:rPr>
          <w:tab/>
        </w:r>
        <w:r w:rsidR="002115EB" w:rsidRPr="009630A4">
          <w:rPr>
            <w:rStyle w:val="Hyperlink"/>
            <w:noProof/>
          </w:rPr>
          <w:t>Objecten met extra geometrie</w:t>
        </w:r>
        <w:r w:rsidR="002115EB">
          <w:rPr>
            <w:noProof/>
          </w:rPr>
          <w:tab/>
        </w:r>
        <w:r w:rsidR="002115EB">
          <w:rPr>
            <w:noProof/>
          </w:rPr>
          <w:fldChar w:fldCharType="begin"/>
        </w:r>
        <w:r w:rsidR="002115EB">
          <w:rPr>
            <w:noProof/>
          </w:rPr>
          <w:instrText xml:space="preserve"> PAGEREF _Toc51317977 \h </w:instrText>
        </w:r>
        <w:r w:rsidR="002115EB">
          <w:rPr>
            <w:noProof/>
          </w:rPr>
        </w:r>
        <w:r w:rsidR="002115EB">
          <w:rPr>
            <w:noProof/>
          </w:rPr>
          <w:fldChar w:fldCharType="separate"/>
        </w:r>
        <w:r w:rsidR="002115EB">
          <w:rPr>
            <w:noProof/>
          </w:rPr>
          <w:t>67</w:t>
        </w:r>
        <w:r w:rsidR="002115EB">
          <w:rPr>
            <w:noProof/>
          </w:rPr>
          <w:fldChar w:fldCharType="end"/>
        </w:r>
      </w:hyperlink>
    </w:p>
    <w:p w14:paraId="388F16C9" w14:textId="18F1F556" w:rsidR="002115EB" w:rsidRDefault="00A4728E">
      <w:pPr>
        <w:pStyle w:val="Inhopg1"/>
        <w:rPr>
          <w:rFonts w:asciiTheme="minorHAnsi" w:eastAsiaTheme="minorEastAsia" w:hAnsiTheme="minorHAnsi" w:cstheme="minorBidi"/>
          <w:noProof/>
          <w:color w:val="auto"/>
          <w:sz w:val="22"/>
          <w:szCs w:val="22"/>
          <w:lang w:eastAsia="nl-NL"/>
        </w:rPr>
      </w:pPr>
      <w:hyperlink w:anchor="_Toc51317978" w:history="1">
        <w:r w:rsidR="002115EB" w:rsidRPr="009630A4">
          <w:rPr>
            <w:rStyle w:val="Hyperlink"/>
            <w:noProof/>
          </w:rPr>
          <w:t>Verklarende woordenlijst</w:t>
        </w:r>
        <w:r w:rsidR="002115EB">
          <w:rPr>
            <w:noProof/>
          </w:rPr>
          <w:tab/>
        </w:r>
        <w:r w:rsidR="002115EB">
          <w:rPr>
            <w:noProof/>
          </w:rPr>
          <w:fldChar w:fldCharType="begin"/>
        </w:r>
        <w:r w:rsidR="002115EB">
          <w:rPr>
            <w:noProof/>
          </w:rPr>
          <w:instrText xml:space="preserve"> PAGEREF _Toc51317978 \h </w:instrText>
        </w:r>
        <w:r w:rsidR="002115EB">
          <w:rPr>
            <w:noProof/>
          </w:rPr>
        </w:r>
        <w:r w:rsidR="002115EB">
          <w:rPr>
            <w:noProof/>
          </w:rPr>
          <w:fldChar w:fldCharType="separate"/>
        </w:r>
        <w:r w:rsidR="002115EB">
          <w:rPr>
            <w:noProof/>
          </w:rPr>
          <w:t>68</w:t>
        </w:r>
        <w:r w:rsidR="002115EB">
          <w:rPr>
            <w:noProof/>
          </w:rPr>
          <w:fldChar w:fldCharType="end"/>
        </w:r>
      </w:hyperlink>
    </w:p>
    <w:p w14:paraId="646A0159" w14:textId="581DD3AF" w:rsidR="002115EB" w:rsidRDefault="00A4728E">
      <w:pPr>
        <w:pStyle w:val="Inhopg1"/>
        <w:rPr>
          <w:rFonts w:asciiTheme="minorHAnsi" w:eastAsiaTheme="minorEastAsia" w:hAnsiTheme="minorHAnsi" w:cstheme="minorBidi"/>
          <w:noProof/>
          <w:color w:val="auto"/>
          <w:sz w:val="22"/>
          <w:szCs w:val="22"/>
          <w:lang w:eastAsia="nl-NL"/>
        </w:rPr>
      </w:pPr>
      <w:hyperlink w:anchor="_Toc51317979" w:history="1">
        <w:r w:rsidR="002115EB" w:rsidRPr="009630A4">
          <w:rPr>
            <w:rStyle w:val="Hyperlink"/>
            <w:noProof/>
          </w:rPr>
          <w:t>Documentatie</w:t>
        </w:r>
        <w:r w:rsidR="002115EB">
          <w:rPr>
            <w:noProof/>
          </w:rPr>
          <w:tab/>
        </w:r>
        <w:r w:rsidR="002115EB">
          <w:rPr>
            <w:noProof/>
          </w:rPr>
          <w:fldChar w:fldCharType="begin"/>
        </w:r>
        <w:r w:rsidR="002115EB">
          <w:rPr>
            <w:noProof/>
          </w:rPr>
          <w:instrText xml:space="preserve"> PAGEREF _Toc51317979 \h </w:instrText>
        </w:r>
        <w:r w:rsidR="002115EB">
          <w:rPr>
            <w:noProof/>
          </w:rPr>
        </w:r>
        <w:r w:rsidR="002115EB">
          <w:rPr>
            <w:noProof/>
          </w:rPr>
          <w:fldChar w:fldCharType="separate"/>
        </w:r>
        <w:r w:rsidR="002115EB">
          <w:rPr>
            <w:noProof/>
          </w:rPr>
          <w:t>69</w:t>
        </w:r>
        <w:r w:rsidR="002115EB">
          <w:rPr>
            <w:noProof/>
          </w:rPr>
          <w:fldChar w:fldCharType="end"/>
        </w:r>
      </w:hyperlink>
    </w:p>
    <w:p w14:paraId="7E38AE88" w14:textId="2ABE17D8" w:rsidR="00574EB1" w:rsidDel="00AF782A" w:rsidRDefault="00574EB1">
      <w:pPr>
        <w:pStyle w:val="Inhopg1"/>
        <w:rPr>
          <w:del w:id="20" w:author="Paul Janssen" w:date="2020-09-17T11:59:00Z"/>
          <w:noProof/>
        </w:rPr>
      </w:pPr>
    </w:p>
    <w:p w14:paraId="5F8C8B8B" w14:textId="77777777" w:rsidR="00574EB1" w:rsidRDefault="003022A4">
      <w:pPr>
        <w:spacing w:line="280" w:lineRule="atLeast"/>
        <w:jc w:val="both"/>
      </w:pPr>
      <w:r>
        <w:fldChar w:fldCharType="end"/>
      </w:r>
    </w:p>
    <w:p w14:paraId="2DD24251" w14:textId="77777777" w:rsidR="00574EB1" w:rsidRDefault="003022A4">
      <w:pPr>
        <w:pStyle w:val="Kop1"/>
        <w:numPr>
          <w:ilvl w:val="0"/>
          <w:numId w:val="2"/>
        </w:numPr>
      </w:pPr>
      <w:bookmarkStart w:id="21" w:name="_Toc51317903"/>
      <w:r>
        <w:t>Visualisatie</w:t>
      </w:r>
      <w:bookmarkEnd w:id="21"/>
    </w:p>
    <w:p w14:paraId="7646E9B3" w14:textId="77777777" w:rsidR="00574EB1" w:rsidRDefault="003022A4">
      <w:pPr>
        <w:spacing w:line="280" w:lineRule="atLeast"/>
        <w:jc w:val="both"/>
      </w:pPr>
      <w:r>
        <w:t xml:space="preserve">De visualisatie is geen onderdeel van een informatiemodel, maar is een apart aspect. De gegevenscatalogus bevat de objectdefinities; de visualisatie van deze objecten wordt buiten de gegevenscatalogus beschreven in visualisatieregels, die zijn vastgelegd in de bijlagen. In elke visualisatieregel is ook vastgelegd van welke selectie van objecten dit de visualisatie is. </w:t>
      </w:r>
    </w:p>
    <w:p w14:paraId="198074C9" w14:textId="77777777" w:rsidR="00574EB1" w:rsidRDefault="003022A4">
      <w:pPr>
        <w:pStyle w:val="Kop2"/>
        <w:numPr>
          <w:ilvl w:val="1"/>
          <w:numId w:val="3"/>
        </w:numPr>
      </w:pPr>
      <w:bookmarkStart w:id="22" w:name="_Toc343772519"/>
      <w:bookmarkStart w:id="23" w:name="_Toc42596080"/>
      <w:bookmarkStart w:id="24" w:name="_Toc51317904"/>
      <w:bookmarkStart w:id="25" w:name="_Hlk51316644"/>
      <w:bookmarkEnd w:id="22"/>
      <w:r>
        <w:t>Visualisatieregels</w:t>
      </w:r>
      <w:bookmarkEnd w:id="23"/>
      <w:bookmarkEnd w:id="24"/>
    </w:p>
    <w:p w14:paraId="700D0720" w14:textId="77777777" w:rsidR="00574EB1" w:rsidRDefault="003022A4">
      <w:pPr>
        <w:pStyle w:val="Plattetekst1"/>
        <w:spacing w:line="280" w:lineRule="atLeast"/>
        <w:jc w:val="both"/>
      </w:pPr>
      <w:r>
        <w:t>De visualisatie is vastgelegd in een bepaalde, voorgeschreven vorm volgens de template visualisatie die Geonovum heeft opgesteld in combinatie met de Handreiking Visualisatie. Het template bevat bovendien een toelichting op de ingevulde velden.</w:t>
      </w:r>
    </w:p>
    <w:p w14:paraId="3ED75B19" w14:textId="77777777" w:rsidR="00574EB1" w:rsidRDefault="003022A4">
      <w:pPr>
        <w:pStyle w:val="Plattetekst1"/>
        <w:spacing w:line="280" w:lineRule="atLeast"/>
        <w:jc w:val="both"/>
      </w:pPr>
      <w:r>
        <w:t>De template bevat de volgende onderdelen:</w:t>
      </w:r>
    </w:p>
    <w:p w14:paraId="66CEAD50" w14:textId="77777777" w:rsidR="00574EB1" w:rsidRDefault="003022A4">
      <w:pPr>
        <w:pStyle w:val="Plattetekst1"/>
        <w:numPr>
          <w:ilvl w:val="0"/>
          <w:numId w:val="5"/>
        </w:numPr>
        <w:spacing w:line="280" w:lineRule="atLeast"/>
        <w:jc w:val="both"/>
      </w:pPr>
      <w:r>
        <w:t xml:space="preserve">Sheet 1: Omschrijving: Geeft een uitleg van alle eigenschappen van symbolen die in de template te vinden zijn. De uitleg bevat onder andere een Nederlandse vertaling van het begrip, een omschrijving, en een voorbeeld afbeelding. </w:t>
      </w:r>
    </w:p>
    <w:p w14:paraId="21DBD119" w14:textId="77777777" w:rsidR="00574EB1" w:rsidRDefault="003022A4">
      <w:pPr>
        <w:pStyle w:val="Plattetekst1"/>
        <w:numPr>
          <w:ilvl w:val="0"/>
          <w:numId w:val="5"/>
        </w:numPr>
        <w:spacing w:line="280" w:lineRule="atLeast"/>
        <w:jc w:val="both"/>
      </w:pPr>
      <w:r>
        <w:t xml:space="preserve">Sheet 2: Vlaksymbolen: Het deel van de template waar je de visualisatieregels staan beschreven voor objecten die met een vlaksymbool worden gevisualiseerd. </w:t>
      </w:r>
    </w:p>
    <w:p w14:paraId="08F1694D" w14:textId="77777777" w:rsidR="00574EB1" w:rsidRDefault="003022A4">
      <w:pPr>
        <w:pStyle w:val="Plattetekst1"/>
        <w:numPr>
          <w:ilvl w:val="0"/>
          <w:numId w:val="5"/>
        </w:numPr>
        <w:spacing w:line="280" w:lineRule="atLeast"/>
      </w:pPr>
      <w:r>
        <w:t xml:space="preserve">Sheet 3: Lijnsymbolen: Idem voor lijnsymbolen </w:t>
      </w:r>
    </w:p>
    <w:p w14:paraId="306171CF" w14:textId="77777777" w:rsidR="00574EB1" w:rsidRDefault="003022A4">
      <w:pPr>
        <w:pStyle w:val="Plattetekst1"/>
        <w:numPr>
          <w:ilvl w:val="0"/>
          <w:numId w:val="5"/>
        </w:numPr>
        <w:spacing w:line="280" w:lineRule="atLeast"/>
      </w:pPr>
      <w:r>
        <w:lastRenderedPageBreak/>
        <w:t xml:space="preserve">Sheet 4: Puntsymbolen: Idem voor puntsymbolen </w:t>
      </w:r>
    </w:p>
    <w:p w14:paraId="2557ECF0" w14:textId="77777777" w:rsidR="00574EB1" w:rsidRDefault="003022A4">
      <w:pPr>
        <w:pStyle w:val="Plattetekst1"/>
        <w:numPr>
          <w:ilvl w:val="0"/>
          <w:numId w:val="5"/>
        </w:numPr>
        <w:spacing w:line="280" w:lineRule="atLeast"/>
      </w:pPr>
      <w:r>
        <w:t xml:space="preserve">Sheet 5: Tekstsymbolen: Idem voor tekstsymbolen </w:t>
      </w:r>
    </w:p>
    <w:p w14:paraId="39298BC1" w14:textId="77777777" w:rsidR="00574EB1" w:rsidRDefault="003022A4">
      <w:pPr>
        <w:pStyle w:val="Plattetekst1"/>
        <w:numPr>
          <w:ilvl w:val="0"/>
          <w:numId w:val="5"/>
        </w:numPr>
        <w:spacing w:line="280" w:lineRule="atLeast"/>
        <w:jc w:val="both"/>
      </w:pPr>
      <w:r>
        <w:t xml:space="preserve">Sheet 6: Standaarden: Geeft een overzicht van symbool kenmerken in SLD, KML en SVG </w:t>
      </w:r>
      <w:proofErr w:type="spellStart"/>
      <w:r>
        <w:t>èn</w:t>
      </w:r>
      <w:proofErr w:type="spellEnd"/>
      <w:r>
        <w:t xml:space="preserve"> geeft aan welke symbool kenmerken (in bepaalde omstandigheden) worden afgeraden in het kader van de richtlijn voor goede </w:t>
      </w:r>
      <w:proofErr w:type="spellStart"/>
      <w:r>
        <w:t>webcartografie</w:t>
      </w:r>
      <w:proofErr w:type="spellEnd"/>
      <w:r>
        <w:t xml:space="preserve">. </w:t>
      </w:r>
    </w:p>
    <w:p w14:paraId="5198C43A" w14:textId="77777777" w:rsidR="00DB36A5" w:rsidRDefault="00DB36A5" w:rsidP="00DB36A5">
      <w:pPr>
        <w:rPr>
          <w:ins w:id="26" w:author="Paul Janssen" w:date="2020-09-22T09:23:00Z"/>
          <w:szCs w:val="20"/>
        </w:rPr>
      </w:pPr>
    </w:p>
    <w:p w14:paraId="6744E6BB" w14:textId="401E1174" w:rsidR="00A4728E" w:rsidRDefault="00DB36A5" w:rsidP="00DB36A5">
      <w:pPr>
        <w:rPr>
          <w:ins w:id="27" w:author="Paul Janssen" w:date="2020-09-22T09:23:00Z"/>
          <w:szCs w:val="20"/>
        </w:rPr>
      </w:pPr>
      <w:ins w:id="28" w:author="Paul Janssen" w:date="2020-09-22T09:23:00Z">
        <w:r>
          <w:rPr>
            <w:szCs w:val="20"/>
          </w:rPr>
          <w:t>V</w:t>
        </w:r>
      </w:ins>
      <w:ins w:id="29" w:author="Paul Janssen" w:date="2020-09-22T09:22:00Z">
        <w:r w:rsidR="00A4728E" w:rsidRPr="00DB36A5">
          <w:rPr>
            <w:szCs w:val="20"/>
          </w:rPr>
          <w:t>oor elk objecttype is er een tabel met visualisatieregels</w:t>
        </w:r>
      </w:ins>
      <w:ins w:id="30" w:author="Paul Janssen" w:date="2020-09-22T09:24:00Z">
        <w:r>
          <w:rPr>
            <w:szCs w:val="20"/>
          </w:rPr>
          <w:t xml:space="preserve"> weergegeven</w:t>
        </w:r>
      </w:ins>
      <w:ins w:id="31" w:author="Paul Janssen" w:date="2020-09-22T09:22:00Z">
        <w:r w:rsidR="00A4728E" w:rsidRPr="00DB36A5">
          <w:rPr>
            <w:szCs w:val="20"/>
          </w:rPr>
          <w:t xml:space="preserve">. </w:t>
        </w:r>
      </w:ins>
      <w:ins w:id="32" w:author="Paul Janssen" w:date="2020-09-22T09:24:00Z">
        <w:r>
          <w:rPr>
            <w:szCs w:val="20"/>
          </w:rPr>
          <w:t>Bij elke</w:t>
        </w:r>
      </w:ins>
      <w:ins w:id="33" w:author="Paul Janssen" w:date="2020-09-22T09:22:00Z">
        <w:r w:rsidR="00A4728E" w:rsidRPr="00DB36A5">
          <w:rPr>
            <w:szCs w:val="20"/>
          </w:rPr>
          <w:t xml:space="preserve"> </w:t>
        </w:r>
      </w:ins>
      <w:ins w:id="34" w:author="Paul Janssen" w:date="2020-09-22T09:24:00Z">
        <w:r>
          <w:rPr>
            <w:szCs w:val="20"/>
          </w:rPr>
          <w:t>visualisatie</w:t>
        </w:r>
      </w:ins>
      <w:ins w:id="35" w:author="Paul Janssen" w:date="2020-09-22T09:22:00Z">
        <w:r w:rsidR="00A4728E" w:rsidRPr="00DB36A5">
          <w:rPr>
            <w:szCs w:val="20"/>
          </w:rPr>
          <w:t xml:space="preserve">regel is </w:t>
        </w:r>
      </w:ins>
      <w:ins w:id="36" w:author="Paul Janssen" w:date="2020-09-22T09:25:00Z">
        <w:r>
          <w:rPr>
            <w:szCs w:val="20"/>
          </w:rPr>
          <w:t xml:space="preserve">daarin </w:t>
        </w:r>
      </w:ins>
      <w:ins w:id="37" w:author="Paul Janssen" w:date="2020-09-22T09:22:00Z">
        <w:r w:rsidR="00A4728E" w:rsidRPr="00DB36A5">
          <w:rPr>
            <w:szCs w:val="20"/>
          </w:rPr>
          <w:t>een voorbeeld opgenomen hoe het object eruit komt te zien als het gevisualiseerd wordt.</w:t>
        </w:r>
      </w:ins>
    </w:p>
    <w:p w14:paraId="11A18499" w14:textId="77777777" w:rsidR="00DB36A5" w:rsidRPr="00DB36A5" w:rsidRDefault="00DB36A5" w:rsidP="00DB36A5">
      <w:pPr>
        <w:rPr>
          <w:ins w:id="38" w:author="Paul Janssen" w:date="2020-09-22T09:22:00Z"/>
          <w:rFonts w:ascii="Calibri" w:eastAsiaTheme="minorHAnsi" w:hAnsi="Calibri" w:cs="Calibri"/>
          <w:color w:val="auto"/>
          <w:rPrChange w:id="39" w:author="Paul Janssen" w:date="2020-09-22T09:22:00Z">
            <w:rPr>
              <w:ins w:id="40" w:author="Paul Janssen" w:date="2020-09-22T09:22:00Z"/>
              <w:rFonts w:ascii="Calibri" w:eastAsiaTheme="minorHAnsi" w:hAnsi="Calibri" w:cs="Calibri"/>
              <w:color w:val="auto"/>
            </w:rPr>
          </w:rPrChange>
        </w:rPr>
        <w:pPrChange w:id="41" w:author="Paul Janssen" w:date="2020-09-22T09:22:00Z">
          <w:pPr>
            <w:pStyle w:val="Lijstalinea"/>
            <w:numPr>
              <w:numId w:val="5"/>
            </w:numPr>
            <w:tabs>
              <w:tab w:val="num" w:pos="720"/>
            </w:tabs>
            <w:ind w:left="720" w:hanging="360"/>
          </w:pPr>
        </w:pPrChange>
      </w:pPr>
    </w:p>
    <w:p w14:paraId="09E3396B" w14:textId="4D058179" w:rsidR="00574EB1" w:rsidDel="00A4728E" w:rsidRDefault="003022A4">
      <w:pPr>
        <w:pStyle w:val="Plattetekst1"/>
        <w:spacing w:line="280" w:lineRule="atLeast"/>
        <w:jc w:val="both"/>
        <w:rPr>
          <w:del w:id="42" w:author="Paul Janssen" w:date="2020-09-22T09:22:00Z"/>
        </w:rPr>
      </w:pPr>
      <w:del w:id="43" w:author="Paul Janssen" w:date="2020-09-22T09:22:00Z">
        <w:r w:rsidRPr="00284CA4" w:rsidDel="00A4728E">
          <w:rPr>
            <w:highlight w:val="yellow"/>
          </w:rPr>
          <w:delText>Voor de visualisatie is er een Excel bestand met daarin de visualisatieregels voor alle objecttypen. Bij elke regel is een voorbeeld opgenomen van hoe het object eruit komt te zien als het gevisualiseerd wordt.</w:delText>
        </w:r>
        <w:r w:rsidDel="00A4728E">
          <w:delText xml:space="preserve"> </w:delText>
        </w:r>
      </w:del>
    </w:p>
    <w:p w14:paraId="6D1E6A3A" w14:textId="77777777" w:rsidR="00574EB1" w:rsidRDefault="003022A4">
      <w:pPr>
        <w:pStyle w:val="Plattetekst1"/>
        <w:spacing w:line="280" w:lineRule="atLeast"/>
        <w:jc w:val="both"/>
      </w:pPr>
      <w:r>
        <w:t xml:space="preserve">Daarnaast zijn er technische bestanden, die direct ingelezen kunnen worden in </w:t>
      </w:r>
      <w:proofErr w:type="spellStart"/>
      <w:r>
        <w:t>geo-webservices</w:t>
      </w:r>
      <w:proofErr w:type="spellEnd"/>
      <w:r>
        <w:t xml:space="preserve"> en diverse GIS pakketten, beschikbaar in </w:t>
      </w:r>
      <w:proofErr w:type="spellStart"/>
      <w:r>
        <w:t>Styled</w:t>
      </w:r>
      <w:proofErr w:type="spellEnd"/>
      <w:r>
        <w:t xml:space="preserve"> </w:t>
      </w:r>
      <w:proofErr w:type="spellStart"/>
      <w:r>
        <w:t>Layer</w:t>
      </w:r>
      <w:proofErr w:type="spellEnd"/>
      <w:r>
        <w:t xml:space="preserve"> Descriptor (SLD) formaat. De iconen zijn gepubliceerd in </w:t>
      </w:r>
      <w:proofErr w:type="spellStart"/>
      <w:r>
        <w:t>Scalable</w:t>
      </w:r>
      <w:proofErr w:type="spellEnd"/>
      <w:r>
        <w:t xml:space="preserve"> Vector Graphics (SVG) formaat en zijn tevens in EPS en PNG formaat beschikbaar.</w:t>
      </w:r>
    </w:p>
    <w:p w14:paraId="42DE214A" w14:textId="77777777" w:rsidR="00574EB1" w:rsidRDefault="003022A4">
      <w:pPr>
        <w:pStyle w:val="Plattetekst1"/>
        <w:spacing w:line="280" w:lineRule="atLeast"/>
        <w:jc w:val="both"/>
      </w:pPr>
      <w:r>
        <w:t>Het kan zijn dat voor het visualiseren van een groep objecten meerdere symbolen gebruikt worden, bijvoorbeeld een vlak-, lijn- of puntsymbool in combinatie met een tekstsymbool. In deze gevallen wordt er op meerdere sheets een visualisatieregel opgenomen: één voor vlak, lijn, of punt, en één voor de tekst.</w:t>
      </w:r>
    </w:p>
    <w:p w14:paraId="5EAFF537" w14:textId="77777777" w:rsidR="00574EB1" w:rsidRDefault="003022A4">
      <w:pPr>
        <w:pStyle w:val="Kop2"/>
        <w:numPr>
          <w:ilvl w:val="1"/>
          <w:numId w:val="3"/>
        </w:numPr>
      </w:pPr>
      <w:bookmarkStart w:id="44" w:name="_Toc42596081"/>
      <w:bookmarkStart w:id="45" w:name="_Toc51317905"/>
      <w:bookmarkEnd w:id="25"/>
      <w:r>
        <w:t>Inbedding</w:t>
      </w:r>
      <w:bookmarkEnd w:id="44"/>
      <w:bookmarkEnd w:id="45"/>
    </w:p>
    <w:p w14:paraId="1F5F16F3" w14:textId="5C9061EF" w:rsidR="00574EB1" w:rsidDel="00DB36A5" w:rsidRDefault="003022A4">
      <w:pPr>
        <w:pStyle w:val="Plattetekst1"/>
        <w:spacing w:line="280" w:lineRule="atLeast"/>
        <w:rPr>
          <w:del w:id="46" w:author="Paul Janssen" w:date="2020-09-22T09:26:00Z"/>
        </w:rPr>
      </w:pPr>
      <w:r>
        <w:t>De visualisatie van</w:t>
      </w:r>
      <w:del w:id="47" w:author="Paul Janssen" w:date="2020-09-18T09:47:00Z">
        <w:r w:rsidDel="00AF666F">
          <w:delText xml:space="preserve"> de</w:delText>
        </w:r>
      </w:del>
      <w:r>
        <w:t xml:space="preserve"> IMKL</w:t>
      </w:r>
      <w:del w:id="48" w:author="Paul Janssen" w:date="2020-09-18T09:47:00Z">
        <w:r w:rsidDel="00AF666F">
          <w:delText xml:space="preserve"> 2015</w:delText>
        </w:r>
      </w:del>
      <w:r>
        <w:t xml:space="preserve"> die hier wordt gepresenteerd sluit aan bij NEN 3116 “Tekeningen in de bouw: basissymbolen voor de uitwisseling van gegevens over de ligging van ondergrondse leidingen”.</w:t>
      </w:r>
      <w:r>
        <w:br/>
      </w:r>
    </w:p>
    <w:p w14:paraId="5D226739" w14:textId="77777777" w:rsidR="00DB36A5" w:rsidRDefault="00DB36A5" w:rsidP="00DB36A5">
      <w:pPr>
        <w:pStyle w:val="Plattetekst1"/>
        <w:spacing w:line="280" w:lineRule="atLeast"/>
        <w:rPr>
          <w:ins w:id="49" w:author="Paul Janssen" w:date="2020-09-22T09:26:00Z"/>
        </w:rPr>
      </w:pPr>
    </w:p>
    <w:p w14:paraId="1E002532" w14:textId="2A0A0304" w:rsidR="00574EB1" w:rsidRDefault="003022A4" w:rsidP="00DB36A5">
      <w:pPr>
        <w:pStyle w:val="Plattetekst1"/>
        <w:spacing w:line="280" w:lineRule="atLeast"/>
        <w:pPrChange w:id="50" w:author="Paul Janssen" w:date="2020-09-22T09:26:00Z">
          <w:pPr>
            <w:pStyle w:val="Plattetekst1"/>
            <w:spacing w:line="280" w:lineRule="atLeast"/>
            <w:jc w:val="both"/>
          </w:pPr>
        </w:pPrChange>
      </w:pPr>
      <w:r>
        <w:t xml:space="preserve">De template is gebaseerd op de </w:t>
      </w:r>
      <w:proofErr w:type="spellStart"/>
      <w:r>
        <w:t>Styled</w:t>
      </w:r>
      <w:proofErr w:type="spellEnd"/>
      <w:r>
        <w:t xml:space="preserve"> </w:t>
      </w:r>
      <w:proofErr w:type="spellStart"/>
      <w:r>
        <w:t>Layer</w:t>
      </w:r>
      <w:proofErr w:type="spellEnd"/>
      <w:r>
        <w:t xml:space="preserve"> Descriptor (SLD) 1.1. standaard van het Open </w:t>
      </w:r>
      <w:proofErr w:type="spellStart"/>
      <w:r>
        <w:t>Geospatial</w:t>
      </w:r>
      <w:proofErr w:type="spellEnd"/>
      <w:r>
        <w:t xml:space="preserve"> Consortium (OGC)</w:t>
      </w:r>
      <w:r>
        <w:rPr>
          <w:rStyle w:val="FootnoteAnchor"/>
        </w:rPr>
        <w:footnoteReference w:id="1"/>
      </w:r>
      <w:r>
        <w:t>. Dit is een open standaard en wordt ondersteund door een breed scala aan geografische informatiesystemen (GIS) en services, waarmee kaarten op het Web kunnen worden gepubliceerd. Hierdoor is er geen afhankelijkheid van een specifieke softwareleverancier en wordt aangesloten bij internationale standaarden voor visualisatie.</w:t>
      </w:r>
      <w:r>
        <w:br w:type="page"/>
      </w:r>
    </w:p>
    <w:p w14:paraId="069FBC7E" w14:textId="77777777" w:rsidR="00574EB1" w:rsidRDefault="003022A4">
      <w:pPr>
        <w:pStyle w:val="Kop1"/>
        <w:numPr>
          <w:ilvl w:val="0"/>
          <w:numId w:val="3"/>
        </w:numPr>
      </w:pPr>
      <w:bookmarkStart w:id="51" w:name="__DdeLink__6259_1469215086"/>
      <w:bookmarkStart w:id="52" w:name="_Toc42596082"/>
      <w:bookmarkStart w:id="53" w:name="_Toc51317906"/>
      <w:r>
        <w:lastRenderedPageBreak/>
        <w:t>Algemene visualisatieregels</w:t>
      </w:r>
      <w:bookmarkEnd w:id="51"/>
      <w:bookmarkEnd w:id="52"/>
      <w:bookmarkEnd w:id="53"/>
    </w:p>
    <w:p w14:paraId="390EF2A2" w14:textId="77777777" w:rsidR="00574EB1" w:rsidRDefault="003022A4">
      <w:pPr>
        <w:pStyle w:val="Kop2"/>
        <w:numPr>
          <w:ilvl w:val="1"/>
          <w:numId w:val="3"/>
        </w:numPr>
      </w:pPr>
      <w:bookmarkStart w:id="54" w:name="_Toc42596083"/>
      <w:bookmarkStart w:id="55" w:name="_Toc51317907"/>
      <w:r>
        <w:t>Inleiding</w:t>
      </w:r>
      <w:bookmarkEnd w:id="54"/>
      <w:bookmarkEnd w:id="55"/>
    </w:p>
    <w:p w14:paraId="0D7F07EC" w14:textId="77777777" w:rsidR="00574EB1" w:rsidRDefault="003022A4">
      <w:pPr>
        <w:pStyle w:val="Kop3"/>
        <w:numPr>
          <w:ilvl w:val="2"/>
          <w:numId w:val="3"/>
        </w:numPr>
      </w:pPr>
      <w:bookmarkStart w:id="56" w:name="__RefHeading___Toc4434_4117045737"/>
      <w:bookmarkEnd w:id="56"/>
      <w:r>
        <w:t>Grafische variabelen</w:t>
      </w:r>
    </w:p>
    <w:p w14:paraId="5D5F9EC2" w14:textId="77777777" w:rsidR="00574EB1" w:rsidRDefault="003022A4">
      <w:pPr>
        <w:pStyle w:val="Plattetekst1"/>
      </w:pPr>
      <w:r>
        <w:t>In de regels voor het weergeven van de geografische objecten in het IMKL-model wordt er gewerkt met verschillende “grafische variabelen”. Hiermee wordt de visuele indruk van een symbool wordt gemaakt:</w:t>
      </w:r>
    </w:p>
    <w:p w14:paraId="385A50E5" w14:textId="77777777" w:rsidR="00574EB1" w:rsidRDefault="003022A4">
      <w:pPr>
        <w:pStyle w:val="Plattetekst1"/>
        <w:numPr>
          <w:ilvl w:val="0"/>
          <w:numId w:val="7"/>
        </w:numPr>
      </w:pPr>
      <w:r>
        <w:rPr>
          <w:b/>
          <w:bCs/>
        </w:rPr>
        <w:t>Kleur</w:t>
      </w:r>
      <w:r>
        <w:t>: de grafische variabele “kleur” is de meest in het oog springende. Daarom worden hiermee de verschillende thema’s van elkaar onderscheiden.</w:t>
      </w:r>
    </w:p>
    <w:p w14:paraId="7BDE218D" w14:textId="77777777" w:rsidR="00574EB1" w:rsidRDefault="003022A4">
      <w:pPr>
        <w:pStyle w:val="Plattetekst1"/>
        <w:numPr>
          <w:ilvl w:val="0"/>
          <w:numId w:val="7"/>
        </w:numPr>
      </w:pPr>
      <w:r>
        <w:rPr>
          <w:b/>
          <w:bCs/>
        </w:rPr>
        <w:t>Vorm</w:t>
      </w:r>
      <w:r>
        <w:t xml:space="preserve">: bij de visualisatie van puntobjecten en lijnobjecten wordt de grafische variabele “vorm” gebruikt. Dit komt bij puntobjecten tot uitdrukking in het icoon of het symbool, dat voor een puntobject gebruikt wordt. Dit komt bij lijnobjecten tot uitdrukking in het patroon. Hiermee worden de verschillen in status van elkaar onderscheiden. </w:t>
      </w:r>
    </w:p>
    <w:p w14:paraId="13BA1F8D" w14:textId="77777777" w:rsidR="00574EB1" w:rsidRDefault="003022A4">
      <w:pPr>
        <w:pStyle w:val="Plattetekst1"/>
        <w:numPr>
          <w:ilvl w:val="0"/>
          <w:numId w:val="7"/>
        </w:numPr>
      </w:pPr>
      <w:r>
        <w:rPr>
          <w:b/>
          <w:bCs/>
        </w:rPr>
        <w:t>Grootte</w:t>
      </w:r>
      <w:r>
        <w:t>: bij de visualisatie van lijnobjecten wordt de grafische variabele “grootte” gebruikt om een visuele indruk met lijndikte te realiseren.</w:t>
      </w:r>
    </w:p>
    <w:p w14:paraId="66592B7A" w14:textId="77777777" w:rsidR="00574EB1" w:rsidRDefault="003022A4">
      <w:pPr>
        <w:pStyle w:val="Plattetekst1"/>
        <w:numPr>
          <w:ilvl w:val="0"/>
          <w:numId w:val="7"/>
        </w:numPr>
      </w:pPr>
      <w:r>
        <w:rPr>
          <w:b/>
          <w:bCs/>
        </w:rPr>
        <w:t>Transparantie</w:t>
      </w:r>
      <w:r>
        <w:t>: 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p>
    <w:p w14:paraId="05E5DD90" w14:textId="77777777" w:rsidR="00574EB1" w:rsidRDefault="003022A4">
      <w:pPr>
        <w:pStyle w:val="Kop3"/>
        <w:numPr>
          <w:ilvl w:val="2"/>
          <w:numId w:val="3"/>
        </w:numPr>
      </w:pPr>
      <w:bookmarkStart w:id="57" w:name="__RefHeading___Toc4436_4117045737"/>
      <w:bookmarkEnd w:id="57"/>
      <w:r>
        <w:t>Schaalniveaus</w:t>
      </w:r>
    </w:p>
    <w:p w14:paraId="5E71828D" w14:textId="77777777" w:rsidR="00574EB1" w:rsidRDefault="003022A4">
      <w:pPr>
        <w:pStyle w:val="Plattetekst1"/>
      </w:pPr>
      <w:r>
        <w:t xml:space="preserve">De visualisatie van de geografische objecten en </w:t>
      </w:r>
      <w:proofErr w:type="spellStart"/>
      <w:r>
        <w:t>tekstlabels</w:t>
      </w:r>
      <w:proofErr w:type="spellEnd"/>
      <w:r>
        <w:t xml:space="preserve"> is afhankelijk van de weergaveschaal. De minimale en maximale weergaveschalen in de SLD-bestanden volgen de “</w:t>
      </w:r>
      <w:proofErr w:type="spellStart"/>
      <w:r>
        <w:t>MaxScaleDenominator</w:t>
      </w:r>
      <w:proofErr w:type="spellEnd"/>
      <w:r>
        <w:t xml:space="preserve">” uit de vierde kolom. Naast de 17 schaalniveaus uit de Nederlandse richtlijn </w:t>
      </w:r>
      <w:proofErr w:type="spellStart"/>
      <w:r>
        <w:t>tiling</w:t>
      </w:r>
      <w:proofErr w:type="spellEnd"/>
      <w:r>
        <w:t xml:space="preserve"> v.1.1. van Geonovum wordt zo ook recht gedaan aan WMS-</w:t>
      </w:r>
      <w:proofErr w:type="spellStart"/>
      <w:r>
        <w:t>requests</w:t>
      </w:r>
      <w:proofErr w:type="spellEnd"/>
      <w:r>
        <w:t xml:space="preserve"> die niet exact de schaalniveaus van de Richtlijn </w:t>
      </w:r>
      <w:proofErr w:type="spellStart"/>
      <w:r>
        <w:t>tiling</w:t>
      </w:r>
      <w:proofErr w:type="spellEnd"/>
      <w:r>
        <w:t xml:space="preserve"> hebben. </w:t>
      </w:r>
    </w:p>
    <w:tbl>
      <w:tblPr>
        <w:tblW w:w="9133"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777"/>
        <w:gridCol w:w="2422"/>
        <w:gridCol w:w="1973"/>
        <w:gridCol w:w="2961"/>
      </w:tblGrid>
      <w:tr w:rsidR="00574EB1" w14:paraId="2A3F6F88" w14:textId="77777777">
        <w:trPr>
          <w:trHeight w:val="256"/>
          <w:tblHeader/>
          <w:jc w:val="center"/>
        </w:trPr>
        <w:tc>
          <w:tcPr>
            <w:tcW w:w="1776" w:type="dxa"/>
            <w:tcBorders>
              <w:top w:val="single" w:sz="2" w:space="0" w:color="000001"/>
              <w:left w:val="single" w:sz="2" w:space="0" w:color="000001"/>
              <w:bottom w:val="single" w:sz="2" w:space="0" w:color="000001"/>
            </w:tcBorders>
            <w:shd w:val="clear" w:color="auto" w:fill="808080"/>
          </w:tcPr>
          <w:p w14:paraId="43AA3FA0" w14:textId="77777777" w:rsidR="00574EB1" w:rsidRDefault="003022A4">
            <w:pPr>
              <w:jc w:val="center"/>
            </w:pPr>
            <w:r>
              <w:rPr>
                <w:rFonts w:eastAsia="Lucida Sans Unicode" w:cs="Tahoma"/>
                <w:b/>
                <w:bCs/>
                <w:iCs/>
                <w:color w:val="FFFFFF"/>
                <w:szCs w:val="20"/>
              </w:rPr>
              <w:t>Schaalniveau</w:t>
            </w:r>
          </w:p>
        </w:tc>
        <w:tc>
          <w:tcPr>
            <w:tcW w:w="2422" w:type="dxa"/>
            <w:tcBorders>
              <w:top w:val="single" w:sz="2" w:space="0" w:color="000001"/>
              <w:left w:val="single" w:sz="2" w:space="0" w:color="000001"/>
              <w:bottom w:val="single" w:sz="2" w:space="0" w:color="000001"/>
            </w:tcBorders>
            <w:shd w:val="clear" w:color="auto" w:fill="808080"/>
          </w:tcPr>
          <w:p w14:paraId="7557C63F" w14:textId="77777777" w:rsidR="00574EB1" w:rsidRDefault="003022A4">
            <w:pPr>
              <w:jc w:val="center"/>
            </w:pPr>
            <w:r>
              <w:rPr>
                <w:rFonts w:eastAsia="Lucida Sans Unicode" w:cs="Tahoma"/>
                <w:b/>
                <w:bCs/>
                <w:iCs/>
                <w:color w:val="FFFFFF"/>
                <w:szCs w:val="20"/>
              </w:rPr>
              <w:t>Resolutie (m/pixel)</w:t>
            </w:r>
          </w:p>
        </w:tc>
        <w:tc>
          <w:tcPr>
            <w:tcW w:w="1973" w:type="dxa"/>
            <w:tcBorders>
              <w:top w:val="single" w:sz="2" w:space="0" w:color="000001"/>
              <w:left w:val="single" w:sz="2" w:space="0" w:color="000001"/>
              <w:bottom w:val="single" w:sz="2" w:space="0" w:color="000001"/>
            </w:tcBorders>
            <w:shd w:val="clear" w:color="auto" w:fill="808080"/>
          </w:tcPr>
          <w:p w14:paraId="435D5905" w14:textId="77777777" w:rsidR="00574EB1" w:rsidRDefault="003022A4">
            <w:pPr>
              <w:jc w:val="center"/>
            </w:pPr>
            <w:r>
              <w:rPr>
                <w:rFonts w:eastAsia="Lucida Sans Unicode" w:cs="Tahoma"/>
                <w:b/>
                <w:bCs/>
                <w:iCs/>
                <w:color w:val="FFFFFF"/>
                <w:szCs w:val="20"/>
              </w:rPr>
              <w:t>Schaal</w:t>
            </w:r>
          </w:p>
        </w:tc>
        <w:tc>
          <w:tcPr>
            <w:tcW w:w="2961" w:type="dxa"/>
            <w:tcBorders>
              <w:top w:val="single" w:sz="2" w:space="0" w:color="000001"/>
              <w:left w:val="single" w:sz="2" w:space="0" w:color="000001"/>
              <w:bottom w:val="single" w:sz="2" w:space="0" w:color="000001"/>
              <w:right w:val="single" w:sz="2" w:space="0" w:color="000001"/>
            </w:tcBorders>
            <w:shd w:val="clear" w:color="auto" w:fill="808080"/>
          </w:tcPr>
          <w:p w14:paraId="6F2CF1A6" w14:textId="77777777" w:rsidR="00574EB1" w:rsidRDefault="003022A4">
            <w:pPr>
              <w:jc w:val="center"/>
            </w:pPr>
            <w:proofErr w:type="spellStart"/>
            <w:r>
              <w:rPr>
                <w:rFonts w:eastAsia="Lucida Sans Unicode" w:cs="Tahoma"/>
                <w:b/>
                <w:bCs/>
                <w:iCs/>
                <w:color w:val="FFFFFF"/>
                <w:szCs w:val="20"/>
              </w:rPr>
              <w:t>MaxScaleDenominator</w:t>
            </w:r>
            <w:proofErr w:type="spellEnd"/>
          </w:p>
        </w:tc>
      </w:tr>
      <w:tr w:rsidR="00574EB1" w14:paraId="2EE68B92"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EA6828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4EB6CB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B7386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DFB5B32" w14:textId="77777777" w:rsidR="00574EB1" w:rsidRDefault="003022A4">
            <w:pPr>
              <w:jc w:val="center"/>
            </w:pPr>
            <w:r>
              <w:t>12.500.000</w:t>
            </w:r>
          </w:p>
        </w:tc>
      </w:tr>
      <w:tr w:rsidR="00574EB1" w14:paraId="498C6EA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D8523FF" w14:textId="77777777" w:rsidR="00574EB1" w:rsidRDefault="003022A4">
            <w:pPr>
              <w:jc w:val="center"/>
            </w:pPr>
            <w:r>
              <w:rPr>
                <w:b/>
              </w:rPr>
              <w:t>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7C2E42C" w14:textId="77777777" w:rsidR="00574EB1" w:rsidRDefault="003022A4">
            <w:pPr>
              <w:jc w:val="center"/>
            </w:pPr>
            <w:r>
              <w:t>3440.64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AB85375" w14:textId="77777777" w:rsidR="00574EB1" w:rsidRDefault="003022A4">
            <w:pPr>
              <w:jc w:val="center"/>
            </w:pPr>
            <w:r>
              <w:t>12.288.000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C66A9CA" w14:textId="77777777" w:rsidR="00574EB1" w:rsidRDefault="00574EB1">
            <w:pPr>
              <w:jc w:val="center"/>
            </w:pPr>
          </w:p>
        </w:tc>
      </w:tr>
      <w:tr w:rsidR="00574EB1" w14:paraId="0A3EF4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7D75A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16521F"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E591E5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BECE5F6" w14:textId="77777777" w:rsidR="00574EB1" w:rsidRDefault="003022A4">
            <w:pPr>
              <w:jc w:val="center"/>
            </w:pPr>
            <w:r>
              <w:t>6.500.000</w:t>
            </w:r>
          </w:p>
        </w:tc>
      </w:tr>
      <w:tr w:rsidR="00574EB1" w14:paraId="5841C25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41F533" w14:textId="77777777" w:rsidR="00574EB1" w:rsidRDefault="003022A4">
            <w:pPr>
              <w:jc w:val="center"/>
            </w:pPr>
            <w:r>
              <w:rPr>
                <w:b/>
              </w:rPr>
              <w:t>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9687D1E" w14:textId="77777777" w:rsidR="00574EB1" w:rsidRDefault="003022A4">
            <w:pPr>
              <w:jc w:val="center"/>
            </w:pPr>
            <w:r>
              <w:t>1720.32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94CEB3" w14:textId="77777777" w:rsidR="00574EB1" w:rsidRDefault="003022A4">
            <w:pPr>
              <w:jc w:val="center"/>
            </w:pPr>
            <w:r>
              <w:t>6.144.000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CA8AF5" w14:textId="77777777" w:rsidR="00574EB1" w:rsidRDefault="00574EB1">
            <w:pPr>
              <w:jc w:val="center"/>
            </w:pPr>
          </w:p>
        </w:tc>
      </w:tr>
      <w:tr w:rsidR="00574EB1" w14:paraId="4308207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DC9DF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48B0FD5"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B53CB"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FA5E7F" w14:textId="77777777" w:rsidR="00574EB1" w:rsidRDefault="003022A4">
            <w:pPr>
              <w:jc w:val="center"/>
            </w:pPr>
            <w:r>
              <w:t>5.000.000</w:t>
            </w:r>
          </w:p>
        </w:tc>
      </w:tr>
      <w:tr w:rsidR="00574EB1" w14:paraId="3F74149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9D2C95B" w14:textId="77777777" w:rsidR="00574EB1" w:rsidRDefault="003022A4">
            <w:pPr>
              <w:jc w:val="center"/>
            </w:pPr>
            <w:r>
              <w:rPr>
                <w:b/>
              </w:rPr>
              <w:t>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6836427" w14:textId="77777777" w:rsidR="00574EB1" w:rsidRDefault="003022A4">
            <w:pPr>
              <w:jc w:val="center"/>
            </w:pPr>
            <w:r>
              <w:t>860.16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9A5F992" w14:textId="77777777" w:rsidR="00574EB1" w:rsidRDefault="003022A4">
            <w:pPr>
              <w:jc w:val="center"/>
            </w:pPr>
            <w:r>
              <w:t>3.072.000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F6421DD" w14:textId="77777777" w:rsidR="00574EB1" w:rsidRDefault="00574EB1">
            <w:pPr>
              <w:jc w:val="center"/>
            </w:pPr>
          </w:p>
        </w:tc>
      </w:tr>
      <w:tr w:rsidR="00574EB1" w14:paraId="4DDFFFB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346E80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2413C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BCC0448"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CCCF501" w14:textId="77777777" w:rsidR="00574EB1" w:rsidRDefault="003022A4">
            <w:pPr>
              <w:jc w:val="center"/>
            </w:pPr>
            <w:r>
              <w:t>3.000.000</w:t>
            </w:r>
          </w:p>
        </w:tc>
      </w:tr>
      <w:tr w:rsidR="00574EB1" w14:paraId="53FA080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617C27" w14:textId="77777777" w:rsidR="00574EB1" w:rsidRDefault="003022A4">
            <w:pPr>
              <w:jc w:val="center"/>
            </w:pPr>
            <w:r>
              <w:rPr>
                <w:b/>
              </w:rPr>
              <w:t>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E49CE4" w14:textId="77777777" w:rsidR="00574EB1" w:rsidRDefault="003022A4">
            <w:pPr>
              <w:jc w:val="center"/>
            </w:pPr>
            <w:r>
              <w:t>430.08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8639D90" w14:textId="77777777" w:rsidR="00574EB1" w:rsidRDefault="003022A4">
            <w:pPr>
              <w:jc w:val="center"/>
            </w:pPr>
            <w:r>
              <w:t>1.536.000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0A062C5" w14:textId="77777777" w:rsidR="00574EB1" w:rsidRDefault="00574EB1">
            <w:pPr>
              <w:jc w:val="center"/>
            </w:pPr>
          </w:p>
        </w:tc>
      </w:tr>
      <w:tr w:rsidR="00574EB1" w14:paraId="4EC9BFA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A12636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E7B8FF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4E45F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6DE7209" w14:textId="77777777" w:rsidR="00574EB1" w:rsidRDefault="003022A4">
            <w:pPr>
              <w:jc w:val="center"/>
            </w:pPr>
            <w:r>
              <w:t>1.500.000</w:t>
            </w:r>
          </w:p>
        </w:tc>
      </w:tr>
      <w:tr w:rsidR="00574EB1" w14:paraId="229173C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CCA313A" w14:textId="77777777" w:rsidR="00574EB1" w:rsidRDefault="003022A4">
            <w:pPr>
              <w:jc w:val="center"/>
            </w:pPr>
            <w:r>
              <w:rPr>
                <w:b/>
              </w:rPr>
              <w:t>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3CF4374" w14:textId="77777777" w:rsidR="00574EB1" w:rsidRDefault="003022A4">
            <w:pPr>
              <w:jc w:val="center"/>
            </w:pPr>
            <w:r>
              <w:t>215.04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15B9AA0" w14:textId="77777777" w:rsidR="00574EB1" w:rsidRDefault="003022A4">
            <w:pPr>
              <w:jc w:val="center"/>
            </w:pPr>
            <w:r>
              <w:t>768.000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247ABAA" w14:textId="77777777" w:rsidR="00574EB1" w:rsidRDefault="00574EB1">
            <w:pPr>
              <w:jc w:val="center"/>
            </w:pPr>
          </w:p>
        </w:tc>
      </w:tr>
      <w:tr w:rsidR="00574EB1" w14:paraId="718D973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14272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D301A41"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96C03D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FDBE283" w14:textId="77777777" w:rsidR="00574EB1" w:rsidRDefault="003022A4">
            <w:pPr>
              <w:jc w:val="center"/>
            </w:pPr>
            <w:r>
              <w:t>400.000</w:t>
            </w:r>
          </w:p>
        </w:tc>
      </w:tr>
      <w:tr w:rsidR="00574EB1" w14:paraId="4624B9B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FEF6B87" w14:textId="77777777" w:rsidR="00574EB1" w:rsidRDefault="003022A4">
            <w:pPr>
              <w:jc w:val="center"/>
            </w:pPr>
            <w:r>
              <w:rPr>
                <w:b/>
              </w:rPr>
              <w:t>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EFD03C3" w14:textId="77777777" w:rsidR="00574EB1" w:rsidRDefault="003022A4">
            <w:pPr>
              <w:jc w:val="center"/>
            </w:pPr>
            <w:r>
              <w:t>107.52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B865B5B" w14:textId="77777777" w:rsidR="00574EB1" w:rsidRDefault="003022A4">
            <w:pPr>
              <w:jc w:val="center"/>
            </w:pPr>
            <w:r>
              <w:t>384.000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C6B9449" w14:textId="77777777" w:rsidR="00574EB1" w:rsidRDefault="00574EB1">
            <w:pPr>
              <w:jc w:val="center"/>
            </w:pPr>
          </w:p>
        </w:tc>
      </w:tr>
      <w:tr w:rsidR="00574EB1" w14:paraId="10D251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9F6865E"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18D7D8B"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C161C95"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75346DD" w14:textId="77777777" w:rsidR="00574EB1" w:rsidRDefault="003022A4">
            <w:pPr>
              <w:jc w:val="center"/>
            </w:pPr>
            <w:r>
              <w:t>200.000</w:t>
            </w:r>
          </w:p>
        </w:tc>
      </w:tr>
      <w:tr w:rsidR="00574EB1" w14:paraId="7E835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F96CE79" w14:textId="77777777" w:rsidR="00574EB1" w:rsidRDefault="003022A4">
            <w:pPr>
              <w:jc w:val="center"/>
            </w:pPr>
            <w:r>
              <w:rPr>
                <w:b/>
              </w:rPr>
              <w:t>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077BD9BE" w14:textId="77777777" w:rsidR="00574EB1" w:rsidRDefault="003022A4">
            <w:pPr>
              <w:jc w:val="center"/>
            </w:pPr>
            <w:r>
              <w:t>53.76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55D0326" w14:textId="77777777" w:rsidR="00574EB1" w:rsidRDefault="003022A4">
            <w:pPr>
              <w:jc w:val="center"/>
            </w:pPr>
            <w:r>
              <w:t>192.000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4E9A54" w14:textId="77777777" w:rsidR="00574EB1" w:rsidRDefault="00574EB1">
            <w:pPr>
              <w:jc w:val="center"/>
            </w:pPr>
          </w:p>
        </w:tc>
      </w:tr>
      <w:tr w:rsidR="00574EB1" w14:paraId="27F9499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F392790"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EAF8A7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F5FD830"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AF584ED" w14:textId="77777777" w:rsidR="00574EB1" w:rsidRDefault="003022A4">
            <w:pPr>
              <w:jc w:val="center"/>
            </w:pPr>
            <w:r>
              <w:t>100.000</w:t>
            </w:r>
          </w:p>
        </w:tc>
      </w:tr>
      <w:tr w:rsidR="00574EB1" w14:paraId="34220D94"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18A2437" w14:textId="77777777" w:rsidR="00574EB1" w:rsidRDefault="003022A4">
            <w:pPr>
              <w:jc w:val="center"/>
            </w:pPr>
            <w:r>
              <w:rPr>
                <w:b/>
              </w:rPr>
              <w:t>7</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B9C2873" w14:textId="77777777" w:rsidR="00574EB1" w:rsidRDefault="003022A4">
            <w:pPr>
              <w:jc w:val="center"/>
            </w:pPr>
            <w:r>
              <w:t>26.88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C88EC8" w14:textId="77777777" w:rsidR="00574EB1" w:rsidRDefault="003022A4">
            <w:pPr>
              <w:jc w:val="center"/>
            </w:pPr>
            <w:r>
              <w:t>96.000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91A61AD" w14:textId="77777777" w:rsidR="00574EB1" w:rsidRDefault="00574EB1">
            <w:pPr>
              <w:jc w:val="center"/>
            </w:pPr>
          </w:p>
        </w:tc>
      </w:tr>
      <w:tr w:rsidR="00574EB1" w14:paraId="21E91EA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6FB78A"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E0FBA0"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B2228CD"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18842E18" w14:textId="77777777" w:rsidR="00574EB1" w:rsidRDefault="003022A4">
            <w:pPr>
              <w:jc w:val="center"/>
            </w:pPr>
            <w:r>
              <w:t>50.000</w:t>
            </w:r>
          </w:p>
        </w:tc>
      </w:tr>
      <w:tr w:rsidR="00574EB1" w14:paraId="077705B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74A58B2" w14:textId="77777777" w:rsidR="00574EB1" w:rsidRDefault="003022A4">
            <w:pPr>
              <w:jc w:val="center"/>
            </w:pPr>
            <w:r>
              <w:rPr>
                <w:b/>
              </w:rPr>
              <w:t>8</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A395E95" w14:textId="77777777" w:rsidR="00574EB1" w:rsidRDefault="003022A4">
            <w:pPr>
              <w:jc w:val="center"/>
            </w:pPr>
            <w:r>
              <w:t>13.44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5EE63A1" w14:textId="77777777" w:rsidR="00574EB1" w:rsidRDefault="003022A4">
            <w:pPr>
              <w:jc w:val="center"/>
            </w:pPr>
            <w:r>
              <w:t>48.000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570E7BC" w14:textId="77777777" w:rsidR="00574EB1" w:rsidRDefault="00574EB1">
            <w:pPr>
              <w:jc w:val="center"/>
            </w:pPr>
          </w:p>
        </w:tc>
      </w:tr>
      <w:tr w:rsidR="00574EB1" w14:paraId="18014833"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C2419F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005380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34344FA"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6B9FBE5" w14:textId="77777777" w:rsidR="00574EB1" w:rsidRDefault="003022A4">
            <w:pPr>
              <w:jc w:val="center"/>
            </w:pPr>
            <w:r>
              <w:t>25.000</w:t>
            </w:r>
          </w:p>
        </w:tc>
      </w:tr>
      <w:tr w:rsidR="00574EB1" w14:paraId="7F1DBA6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43B955D" w14:textId="77777777" w:rsidR="00574EB1" w:rsidRDefault="003022A4">
            <w:pPr>
              <w:jc w:val="center"/>
            </w:pPr>
            <w:r>
              <w:rPr>
                <w:b/>
              </w:rPr>
              <w:t>9</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DB32D" w14:textId="77777777" w:rsidR="00574EB1" w:rsidRDefault="003022A4">
            <w:pPr>
              <w:jc w:val="center"/>
            </w:pPr>
            <w:r>
              <w:t>6.72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602FAD7F" w14:textId="77777777" w:rsidR="00574EB1" w:rsidRDefault="003022A4">
            <w:pPr>
              <w:jc w:val="center"/>
            </w:pPr>
            <w:r>
              <w:t>24.000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01FCD8F" w14:textId="77777777" w:rsidR="00574EB1" w:rsidRDefault="00574EB1">
            <w:pPr>
              <w:jc w:val="center"/>
            </w:pPr>
          </w:p>
        </w:tc>
      </w:tr>
      <w:tr w:rsidR="00574EB1" w14:paraId="321FE12B"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3285820C"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6DAE4D8"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68A0E2E"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94EE124" w14:textId="77777777" w:rsidR="00574EB1" w:rsidRDefault="003022A4">
            <w:pPr>
              <w:jc w:val="center"/>
            </w:pPr>
            <w:r>
              <w:t>12.500</w:t>
            </w:r>
          </w:p>
        </w:tc>
      </w:tr>
      <w:tr w:rsidR="00574EB1" w14:paraId="301773F7"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C0E0637" w14:textId="77777777" w:rsidR="00574EB1" w:rsidRDefault="003022A4">
            <w:pPr>
              <w:jc w:val="center"/>
            </w:pPr>
            <w:r>
              <w:rPr>
                <w:b/>
              </w:rPr>
              <w:t>10</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1112C6C" w14:textId="77777777" w:rsidR="00574EB1" w:rsidRDefault="003022A4">
            <w:pPr>
              <w:jc w:val="center"/>
            </w:pPr>
            <w:r>
              <w:t>3.36</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AE1E6CD" w14:textId="77777777" w:rsidR="00574EB1" w:rsidRDefault="003022A4">
            <w:pPr>
              <w:jc w:val="center"/>
            </w:pPr>
            <w:r>
              <w:t>12.000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7602FD3" w14:textId="77777777" w:rsidR="00574EB1" w:rsidRDefault="00574EB1">
            <w:pPr>
              <w:jc w:val="center"/>
            </w:pPr>
          </w:p>
        </w:tc>
      </w:tr>
      <w:tr w:rsidR="00574EB1" w14:paraId="2DCE900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0EC89B0F"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40F1372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0DD0566"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A24B8B3" w14:textId="77777777" w:rsidR="00574EB1" w:rsidRDefault="003022A4">
            <w:pPr>
              <w:jc w:val="center"/>
            </w:pPr>
            <w:r>
              <w:t>10.000</w:t>
            </w:r>
          </w:p>
        </w:tc>
      </w:tr>
      <w:tr w:rsidR="00574EB1" w14:paraId="35AF66C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8786283" w14:textId="77777777" w:rsidR="00574EB1" w:rsidRDefault="003022A4">
            <w:pPr>
              <w:jc w:val="center"/>
            </w:pPr>
            <w:r>
              <w:rPr>
                <w:b/>
              </w:rPr>
              <w:t>11</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6D683319" w14:textId="77777777" w:rsidR="00574EB1" w:rsidRDefault="003022A4">
            <w:pPr>
              <w:jc w:val="center"/>
            </w:pPr>
            <w:r>
              <w:t>1.68</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17D3B6B" w14:textId="77777777" w:rsidR="00574EB1" w:rsidRDefault="003022A4">
            <w:pPr>
              <w:jc w:val="center"/>
            </w:pPr>
            <w:r>
              <w:t>6.000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4C5D6318" w14:textId="77777777" w:rsidR="00574EB1" w:rsidRDefault="00574EB1">
            <w:pPr>
              <w:jc w:val="center"/>
            </w:pPr>
          </w:p>
        </w:tc>
      </w:tr>
      <w:tr w:rsidR="00574EB1" w14:paraId="79B006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5070968"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A00B33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27E76BE4"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7422E4CA" w14:textId="77777777" w:rsidR="00574EB1" w:rsidRDefault="003022A4">
            <w:pPr>
              <w:jc w:val="center"/>
            </w:pPr>
            <w:r>
              <w:t>5.000</w:t>
            </w:r>
          </w:p>
        </w:tc>
      </w:tr>
      <w:tr w:rsidR="00574EB1" w14:paraId="167807B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103C191" w14:textId="77777777" w:rsidR="00574EB1" w:rsidRDefault="003022A4">
            <w:pPr>
              <w:jc w:val="center"/>
            </w:pPr>
            <w:r>
              <w:rPr>
                <w:b/>
              </w:rPr>
              <w:t>12</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825D8EE" w14:textId="77777777" w:rsidR="00574EB1" w:rsidRDefault="003022A4">
            <w:pPr>
              <w:jc w:val="center"/>
            </w:pPr>
            <w:r>
              <w:t>0.84</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1EFFE2AD" w14:textId="77777777" w:rsidR="00574EB1" w:rsidRDefault="003022A4">
            <w:pPr>
              <w:jc w:val="center"/>
            </w:pPr>
            <w:r>
              <w:t>3.000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9A7D3DF" w14:textId="77777777" w:rsidR="00574EB1" w:rsidRDefault="00574EB1">
            <w:pPr>
              <w:jc w:val="center"/>
            </w:pPr>
          </w:p>
        </w:tc>
      </w:tr>
      <w:tr w:rsidR="00574EB1" w14:paraId="185A9F06"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5CD2BC3"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B148C5C"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5E59B24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21986F1" w14:textId="77777777" w:rsidR="00574EB1" w:rsidRDefault="003022A4">
            <w:pPr>
              <w:jc w:val="center"/>
            </w:pPr>
            <w:r>
              <w:t>2.500</w:t>
            </w:r>
          </w:p>
        </w:tc>
      </w:tr>
      <w:tr w:rsidR="00574EB1" w14:paraId="3EC04B89"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679369FE" w14:textId="77777777" w:rsidR="00574EB1" w:rsidRDefault="003022A4">
            <w:pPr>
              <w:jc w:val="center"/>
            </w:pPr>
            <w:r>
              <w:rPr>
                <w:b/>
              </w:rPr>
              <w:t>13</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D5613AF" w14:textId="77777777" w:rsidR="00574EB1" w:rsidRDefault="003022A4">
            <w:pPr>
              <w:jc w:val="center"/>
            </w:pPr>
            <w:r>
              <w:t>0.42</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3DF552" w14:textId="77777777" w:rsidR="00574EB1" w:rsidRDefault="003022A4">
            <w:pPr>
              <w:jc w:val="center"/>
            </w:pPr>
            <w:r>
              <w:t>1.500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05F90EFA" w14:textId="77777777" w:rsidR="00574EB1" w:rsidRDefault="00574EB1">
            <w:pPr>
              <w:jc w:val="center"/>
            </w:pPr>
          </w:p>
        </w:tc>
      </w:tr>
      <w:tr w:rsidR="00574EB1" w14:paraId="7E68E938"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21EA1E1"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1C353026"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F84DB93"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6E871F6" w14:textId="77777777" w:rsidR="00574EB1" w:rsidRDefault="003022A4">
            <w:pPr>
              <w:jc w:val="center"/>
            </w:pPr>
            <w:r>
              <w:t>1.250</w:t>
            </w:r>
          </w:p>
        </w:tc>
      </w:tr>
      <w:tr w:rsidR="00574EB1" w14:paraId="5ACBA1DA"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19C7F70B" w14:textId="77777777" w:rsidR="00574EB1" w:rsidRDefault="003022A4">
            <w:pPr>
              <w:jc w:val="center"/>
            </w:pPr>
            <w:r>
              <w:rPr>
                <w:b/>
              </w:rPr>
              <w:t>14</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275D117A" w14:textId="77777777" w:rsidR="00574EB1" w:rsidRDefault="003022A4">
            <w:pPr>
              <w:jc w:val="center"/>
            </w:pPr>
            <w:r>
              <w:t>0.21</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38743CCD" w14:textId="77777777" w:rsidR="00574EB1" w:rsidRDefault="003022A4">
            <w:pPr>
              <w:jc w:val="center"/>
            </w:pPr>
            <w:r>
              <w:t>750</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E4D6940" w14:textId="77777777" w:rsidR="00574EB1" w:rsidRDefault="00574EB1">
            <w:pPr>
              <w:jc w:val="center"/>
            </w:pPr>
          </w:p>
        </w:tc>
      </w:tr>
      <w:tr w:rsidR="00574EB1" w14:paraId="2F6AB48E"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510D0DB9" w14:textId="77777777" w:rsidR="00574EB1" w:rsidRDefault="00574EB1">
            <w:pPr>
              <w:jc w:val="center"/>
              <w:rPr>
                <w:b/>
              </w:rPr>
            </w:pP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7CD450C3"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782B51E1"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30F12D7C" w14:textId="77777777" w:rsidR="00574EB1" w:rsidRDefault="003022A4">
            <w:pPr>
              <w:jc w:val="center"/>
            </w:pPr>
            <w:r>
              <w:t>500</w:t>
            </w:r>
          </w:p>
        </w:tc>
      </w:tr>
      <w:tr w:rsidR="00574EB1" w14:paraId="363C484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2B9D8281" w14:textId="77777777" w:rsidR="00574EB1" w:rsidRDefault="003022A4">
            <w:pPr>
              <w:jc w:val="center"/>
            </w:pPr>
            <w:r>
              <w:rPr>
                <w:b/>
              </w:rPr>
              <w:t>15</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4A45D50" w14:textId="77777777" w:rsidR="00574EB1" w:rsidRDefault="003022A4">
            <w:pPr>
              <w:jc w:val="center"/>
            </w:pPr>
            <w:r>
              <w:t>0.105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09CA6B8" w14:textId="77777777" w:rsidR="00574EB1" w:rsidRDefault="003022A4">
            <w:pPr>
              <w:jc w:val="center"/>
            </w:pPr>
            <w:r>
              <w:t>375</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54B4C6D2" w14:textId="77777777" w:rsidR="00574EB1" w:rsidRDefault="00574EB1">
            <w:pPr>
              <w:jc w:val="center"/>
            </w:pPr>
          </w:p>
        </w:tc>
      </w:tr>
      <w:tr w:rsidR="00574EB1" w14:paraId="1D340C5C"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41AE5590" w14:textId="77777777" w:rsidR="00574EB1" w:rsidRDefault="00574EB1"/>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581559DD" w14:textId="77777777" w:rsidR="00574EB1" w:rsidRDefault="00574EB1">
            <w:pPr>
              <w:jc w:val="center"/>
            </w:pP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46256A59" w14:textId="77777777" w:rsidR="00574EB1" w:rsidRDefault="00574EB1">
            <w:pPr>
              <w:jc w:val="center"/>
            </w:pP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246DA3DD" w14:textId="77777777" w:rsidR="00574EB1" w:rsidRDefault="003022A4">
            <w:pPr>
              <w:jc w:val="center"/>
            </w:pPr>
            <w:r>
              <w:t>250</w:t>
            </w:r>
          </w:p>
        </w:tc>
      </w:tr>
      <w:tr w:rsidR="00574EB1" w14:paraId="15F43AEF" w14:textId="77777777">
        <w:trPr>
          <w:trHeight w:val="256"/>
          <w:jc w:val="center"/>
        </w:trPr>
        <w:tc>
          <w:tcPr>
            <w:tcW w:w="1776" w:type="dxa"/>
            <w:tcBorders>
              <w:top w:val="single" w:sz="2" w:space="0" w:color="000001"/>
              <w:left w:val="single" w:sz="2" w:space="0" w:color="000001"/>
              <w:bottom w:val="single" w:sz="2" w:space="0" w:color="000001"/>
            </w:tcBorders>
            <w:shd w:val="clear" w:color="auto" w:fill="FFFFFF"/>
            <w:tcMar>
              <w:top w:w="0" w:type="dxa"/>
              <w:left w:w="-2" w:type="dxa"/>
              <w:bottom w:w="0" w:type="dxa"/>
              <w:right w:w="0" w:type="dxa"/>
            </w:tcMar>
            <w:vAlign w:val="bottom"/>
          </w:tcPr>
          <w:p w14:paraId="70CAEC4D" w14:textId="77777777" w:rsidR="00574EB1" w:rsidRDefault="003022A4">
            <w:pPr>
              <w:jc w:val="center"/>
            </w:pPr>
            <w:r>
              <w:rPr>
                <w:b/>
              </w:rPr>
              <w:t>16</w:t>
            </w:r>
          </w:p>
        </w:tc>
        <w:tc>
          <w:tcPr>
            <w:tcW w:w="2422" w:type="dxa"/>
            <w:tcBorders>
              <w:top w:val="single" w:sz="2" w:space="0" w:color="000001"/>
              <w:bottom w:val="single" w:sz="2" w:space="0" w:color="000001"/>
            </w:tcBorders>
            <w:shd w:val="clear" w:color="auto" w:fill="FFFFFF"/>
            <w:tcMar>
              <w:top w:w="0" w:type="dxa"/>
              <w:bottom w:w="0" w:type="dxa"/>
              <w:right w:w="0" w:type="dxa"/>
            </w:tcMar>
            <w:vAlign w:val="bottom"/>
          </w:tcPr>
          <w:p w14:paraId="33D83FBB" w14:textId="77777777" w:rsidR="00574EB1" w:rsidRDefault="003022A4">
            <w:pPr>
              <w:jc w:val="center"/>
            </w:pPr>
            <w:r>
              <w:t>0.0525</w:t>
            </w:r>
          </w:p>
        </w:tc>
        <w:tc>
          <w:tcPr>
            <w:tcW w:w="1973" w:type="dxa"/>
            <w:tcBorders>
              <w:top w:val="single" w:sz="2" w:space="0" w:color="000001"/>
              <w:bottom w:val="single" w:sz="2" w:space="0" w:color="000001"/>
            </w:tcBorders>
            <w:shd w:val="clear" w:color="auto" w:fill="FFFFFF"/>
            <w:tcMar>
              <w:top w:w="0" w:type="dxa"/>
              <w:bottom w:w="0" w:type="dxa"/>
              <w:right w:w="0" w:type="dxa"/>
            </w:tcMar>
            <w:vAlign w:val="bottom"/>
          </w:tcPr>
          <w:p w14:paraId="0A11C938" w14:textId="77777777" w:rsidR="00574EB1" w:rsidRDefault="003022A4">
            <w:pPr>
              <w:jc w:val="center"/>
            </w:pPr>
            <w:r>
              <w:t>188</w:t>
            </w:r>
          </w:p>
        </w:tc>
        <w:tc>
          <w:tcPr>
            <w:tcW w:w="2961" w:type="dxa"/>
            <w:tcBorders>
              <w:top w:val="single" w:sz="2" w:space="0" w:color="000001"/>
              <w:bottom w:val="single" w:sz="2" w:space="0" w:color="000001"/>
            </w:tcBorders>
            <w:shd w:val="clear" w:color="auto" w:fill="FFFFFF"/>
            <w:tcMar>
              <w:top w:w="0" w:type="dxa"/>
              <w:bottom w:w="0" w:type="dxa"/>
              <w:right w:w="0" w:type="dxa"/>
            </w:tcMar>
            <w:vAlign w:val="bottom"/>
          </w:tcPr>
          <w:p w14:paraId="67612C7A" w14:textId="77777777" w:rsidR="00574EB1" w:rsidRDefault="00574EB1">
            <w:pPr>
              <w:jc w:val="center"/>
            </w:pPr>
          </w:p>
        </w:tc>
      </w:tr>
    </w:tbl>
    <w:p w14:paraId="5585AAE7" w14:textId="77777777" w:rsidR="00574EB1" w:rsidRDefault="003022A4">
      <w:pPr>
        <w:pStyle w:val="Kop3"/>
        <w:numPr>
          <w:ilvl w:val="2"/>
          <w:numId w:val="3"/>
        </w:numPr>
      </w:pPr>
      <w:bookmarkStart w:id="58" w:name="__RefHeading___Toc4438_4117045737"/>
      <w:bookmarkEnd w:id="58"/>
      <w:r>
        <w:t>Leeswijzer</w:t>
      </w:r>
    </w:p>
    <w:p w14:paraId="03FA5615" w14:textId="77777777" w:rsidR="00574EB1" w:rsidRDefault="003022A4">
      <w:pPr>
        <w:pStyle w:val="Plattetekst1"/>
      </w:pPr>
      <w:r>
        <w:t>In de volgende hoofdstukken worden de algemene IMKL-visualisatieregels voor het weergeven van IMKL-conforme kabel- en leidinginformatie voorgesteld. Niet-geografische eigenschappen van een geografisch object worden gevisualiseerd met behulp van tekst (labels) die een typografie hebben met bijvoorbeeld een kleur en grootte. Ook de visualisatie van deze eigenschappen komen in de volgende hoofdstukken aan bod.</w:t>
      </w:r>
    </w:p>
    <w:p w14:paraId="35C52844" w14:textId="77777777" w:rsidR="00574EB1" w:rsidRDefault="003022A4">
      <w:pPr>
        <w:pStyle w:val="Kop2"/>
        <w:numPr>
          <w:ilvl w:val="1"/>
          <w:numId w:val="3"/>
        </w:numPr>
      </w:pPr>
      <w:bookmarkStart w:id="59" w:name="_Toc42596084"/>
      <w:bookmarkStart w:id="60" w:name="_Toc51317908"/>
      <w:r>
        <w:t>Kleur</w:t>
      </w:r>
      <w:bookmarkEnd w:id="59"/>
      <w:bookmarkEnd w:id="60"/>
    </w:p>
    <w:p w14:paraId="67A67ADD" w14:textId="77777777" w:rsidR="00574EB1" w:rsidRDefault="003022A4">
      <w:pPr>
        <w:pStyle w:val="Plattetekst1"/>
      </w:pPr>
      <w:r>
        <w:t>In de visualisatie van het IMKL onderscheiden we de volgende kleuren voor de verschillende thema’s:</w:t>
      </w:r>
    </w:p>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1E0E6737"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78C45908" w14:textId="77777777" w:rsidR="00574EB1" w:rsidRDefault="003022A4">
            <w:pPr>
              <w:jc w:val="center"/>
            </w:pPr>
            <w:r>
              <w:rPr>
                <w:rFonts w:eastAsia="Lucida Sans Unicode" w:cs="Tahoma"/>
                <w:b/>
                <w:bCs/>
                <w:iCs/>
                <w:color w:val="FFFFFF"/>
                <w:szCs w:val="20"/>
              </w:rPr>
              <w:t>Thema</w:t>
            </w:r>
          </w:p>
        </w:tc>
        <w:tc>
          <w:tcPr>
            <w:tcW w:w="1806" w:type="dxa"/>
            <w:tcBorders>
              <w:top w:val="single" w:sz="2" w:space="0" w:color="000001"/>
              <w:left w:val="single" w:sz="2" w:space="0" w:color="000001"/>
              <w:bottom w:val="single" w:sz="2" w:space="0" w:color="000001"/>
            </w:tcBorders>
            <w:shd w:val="clear" w:color="auto" w:fill="808080"/>
          </w:tcPr>
          <w:p w14:paraId="1F988590"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3948B051"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34A0E673"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1BB58725" w14:textId="77777777" w:rsidR="00574EB1" w:rsidRDefault="003022A4">
            <w:pPr>
              <w:jc w:val="center"/>
            </w:pPr>
            <w:r>
              <w:rPr>
                <w:rFonts w:eastAsia="Lucida Sans Unicode" w:cs="Tahoma"/>
                <w:b/>
                <w:bCs/>
                <w:iCs/>
                <w:color w:val="FFFFFF"/>
                <w:szCs w:val="20"/>
              </w:rPr>
              <w:t>Kleurafbeelding</w:t>
            </w:r>
          </w:p>
        </w:tc>
      </w:tr>
      <w:tr w:rsidR="00574EB1" w14:paraId="5F0FAC9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9A7B7A" w14:textId="77777777" w:rsidR="00574EB1" w:rsidRDefault="003022A4">
            <w:r>
              <w:rPr>
                <w:sz w:val="16"/>
                <w:szCs w:val="16"/>
              </w:rPr>
              <w:t>Datatransport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67FD0A3" w14:textId="77777777" w:rsidR="00574EB1" w:rsidRDefault="003022A4">
            <w:pPr>
              <w:jc w:val="center"/>
            </w:pPr>
            <w:r>
              <w:rPr>
                <w:sz w:val="16"/>
                <w:szCs w:val="16"/>
              </w:rPr>
              <w:t>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73C47A" w14:textId="77777777" w:rsidR="00574EB1" w:rsidRDefault="003022A4">
            <w:pPr>
              <w:jc w:val="center"/>
            </w:pPr>
            <w:r>
              <w:rPr>
                <w:sz w:val="16"/>
                <w:szCs w:val="16"/>
              </w:rPr>
              <w:t>0,255,0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44525D5" w14:textId="77777777" w:rsidR="00574EB1" w:rsidRDefault="003022A4">
            <w:pPr>
              <w:pStyle w:val="TableContents"/>
              <w:jc w:val="center"/>
            </w:pPr>
            <w:r>
              <w:rPr>
                <w:sz w:val="16"/>
                <w:szCs w:val="16"/>
              </w:rPr>
              <w:t>#00ff00</w:t>
            </w:r>
          </w:p>
        </w:tc>
        <w:tc>
          <w:tcPr>
            <w:tcW w:w="2104" w:type="dxa"/>
            <w:tcBorders>
              <w:top w:val="single" w:sz="2" w:space="0" w:color="000001"/>
              <w:left w:val="single" w:sz="2" w:space="0" w:color="000001"/>
              <w:bottom w:val="single" w:sz="2" w:space="0" w:color="000001"/>
              <w:right w:val="single" w:sz="2" w:space="0" w:color="000001"/>
            </w:tcBorders>
            <w:shd w:val="clear" w:color="auto" w:fill="00FF00"/>
            <w:tcMar>
              <w:top w:w="108" w:type="dxa"/>
              <w:left w:w="-2" w:type="dxa"/>
              <w:bottom w:w="108" w:type="dxa"/>
              <w:right w:w="108" w:type="dxa"/>
            </w:tcMar>
          </w:tcPr>
          <w:p w14:paraId="2BC927FC" w14:textId="77777777" w:rsidR="00574EB1" w:rsidRDefault="00574EB1">
            <w:pPr>
              <w:rPr>
                <w:sz w:val="16"/>
                <w:szCs w:val="16"/>
              </w:rPr>
            </w:pPr>
          </w:p>
        </w:tc>
      </w:tr>
      <w:tr w:rsidR="00574EB1" w14:paraId="6E2331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75CDF9D" w14:textId="77777777" w:rsidR="00574EB1" w:rsidRDefault="003022A4">
            <w:r>
              <w:rPr>
                <w:sz w:val="16"/>
                <w:szCs w:val="16"/>
              </w:rPr>
              <w:t>Gas lage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0FB842B"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0A4276" w14:textId="77777777" w:rsidR="00574EB1" w:rsidRDefault="003022A4">
            <w:pPr>
              <w:jc w:val="center"/>
            </w:pPr>
            <w:r>
              <w:rPr>
                <w:sz w:val="16"/>
                <w:szCs w:val="16"/>
              </w:rPr>
              <w:t>255,215,80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A45E5F" w14:textId="77777777" w:rsidR="00574EB1" w:rsidRDefault="003022A4">
            <w:pPr>
              <w:pStyle w:val="TableContents"/>
              <w:jc w:val="center"/>
            </w:pPr>
            <w:r>
              <w:rPr>
                <w:sz w:val="16"/>
                <w:szCs w:val="16"/>
              </w:rPr>
              <w:t>#ffd750</w:t>
            </w:r>
          </w:p>
        </w:tc>
        <w:tc>
          <w:tcPr>
            <w:tcW w:w="2104" w:type="dxa"/>
            <w:tcBorders>
              <w:top w:val="single" w:sz="2" w:space="0" w:color="000001"/>
              <w:left w:val="single" w:sz="2" w:space="0" w:color="000001"/>
              <w:bottom w:val="single" w:sz="2" w:space="0" w:color="000001"/>
              <w:right w:val="single" w:sz="2" w:space="0" w:color="000001"/>
            </w:tcBorders>
            <w:shd w:val="clear" w:color="auto" w:fill="FFD750"/>
            <w:tcMar>
              <w:top w:w="108" w:type="dxa"/>
              <w:left w:w="-2" w:type="dxa"/>
              <w:bottom w:w="108" w:type="dxa"/>
              <w:right w:w="108" w:type="dxa"/>
            </w:tcMar>
          </w:tcPr>
          <w:p w14:paraId="3CC50A26" w14:textId="77777777" w:rsidR="00574EB1" w:rsidRDefault="00574EB1">
            <w:pPr>
              <w:rPr>
                <w:sz w:val="16"/>
                <w:szCs w:val="16"/>
              </w:rPr>
            </w:pPr>
          </w:p>
        </w:tc>
      </w:tr>
      <w:tr w:rsidR="00574EB1" w14:paraId="796224C6"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71C4A42" w14:textId="77777777" w:rsidR="00574EB1" w:rsidRDefault="003022A4">
            <w:r>
              <w:rPr>
                <w:sz w:val="16"/>
                <w:szCs w:val="16"/>
              </w:rPr>
              <w:t>Gas hoge druk</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599DB7" w14:textId="77777777" w:rsidR="00574EB1" w:rsidRDefault="003022A4">
            <w:pPr>
              <w:jc w:val="center"/>
            </w:pPr>
            <w:proofErr w:type="spellStart"/>
            <w:r>
              <w:rPr>
                <w:sz w:val="16"/>
                <w:szCs w:val="16"/>
              </w:rPr>
              <w:t>OranjeGeel</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0046A38" w14:textId="77777777" w:rsidR="00574EB1" w:rsidRDefault="003022A4">
            <w:pPr>
              <w:jc w:val="center"/>
            </w:pPr>
            <w:r>
              <w:rPr>
                <w:sz w:val="16"/>
                <w:szCs w:val="16"/>
              </w:rPr>
              <w:t>255,175,60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6BC02F" w14:textId="77777777" w:rsidR="00574EB1" w:rsidRDefault="003022A4">
            <w:pPr>
              <w:pStyle w:val="TableContents"/>
              <w:jc w:val="center"/>
            </w:pPr>
            <w:r>
              <w:rPr>
                <w:sz w:val="16"/>
                <w:szCs w:val="16"/>
              </w:rPr>
              <w:t>#ffaf3c</w:t>
            </w:r>
          </w:p>
        </w:tc>
        <w:tc>
          <w:tcPr>
            <w:tcW w:w="2104" w:type="dxa"/>
            <w:tcBorders>
              <w:top w:val="single" w:sz="2" w:space="0" w:color="000001"/>
              <w:left w:val="single" w:sz="2" w:space="0" w:color="000001"/>
              <w:bottom w:val="single" w:sz="2" w:space="0" w:color="000001"/>
              <w:right w:val="single" w:sz="2" w:space="0" w:color="000001"/>
            </w:tcBorders>
            <w:shd w:val="clear" w:color="auto" w:fill="FFAF3C"/>
            <w:tcMar>
              <w:top w:w="108" w:type="dxa"/>
              <w:left w:w="-2" w:type="dxa"/>
              <w:bottom w:w="108" w:type="dxa"/>
              <w:right w:w="108" w:type="dxa"/>
            </w:tcMar>
          </w:tcPr>
          <w:p w14:paraId="44B89CBF" w14:textId="77777777" w:rsidR="00574EB1" w:rsidRDefault="00574EB1">
            <w:pPr>
              <w:rPr>
                <w:sz w:val="16"/>
                <w:szCs w:val="16"/>
              </w:rPr>
            </w:pPr>
          </w:p>
        </w:tc>
      </w:tr>
      <w:tr w:rsidR="00574EB1" w14:paraId="4DDA1DC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529B485" w14:textId="77777777" w:rsidR="00574EB1" w:rsidRDefault="003022A4">
            <w:r>
              <w:rPr>
                <w:sz w:val="16"/>
                <w:szCs w:val="16"/>
              </w:rPr>
              <w:t>Buisleiding gevaarlijke inhoud</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BFF1E11" w14:textId="77777777" w:rsidR="00574EB1" w:rsidRDefault="003022A4">
            <w:pPr>
              <w:jc w:val="center"/>
            </w:pPr>
            <w:r>
              <w:rPr>
                <w:sz w:val="16"/>
                <w:szCs w:val="16"/>
              </w:rPr>
              <w:t>Oranje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316484" w14:textId="77777777" w:rsidR="00574EB1" w:rsidRDefault="003022A4">
            <w:pPr>
              <w:jc w:val="center"/>
            </w:pPr>
            <w:r>
              <w:rPr>
                <w:sz w:val="16"/>
                <w:szCs w:val="16"/>
              </w:rPr>
              <w:t>255,127,0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2E9FCFC" w14:textId="77777777" w:rsidR="00574EB1" w:rsidRDefault="003022A4">
            <w:pPr>
              <w:pStyle w:val="TableContents"/>
              <w:jc w:val="center"/>
            </w:pPr>
            <w:r>
              <w:rPr>
                <w:sz w:val="16"/>
                <w:szCs w:val="16"/>
              </w:rPr>
              <w:t>#ff7f00</w:t>
            </w:r>
          </w:p>
        </w:tc>
        <w:tc>
          <w:tcPr>
            <w:tcW w:w="2104" w:type="dxa"/>
            <w:tcBorders>
              <w:top w:val="single" w:sz="2" w:space="0" w:color="000001"/>
              <w:left w:val="single" w:sz="2" w:space="0" w:color="000001"/>
              <w:bottom w:val="single" w:sz="2" w:space="0" w:color="000001"/>
              <w:right w:val="single" w:sz="2" w:space="0" w:color="000001"/>
            </w:tcBorders>
            <w:shd w:val="clear" w:color="auto" w:fill="FF7F00"/>
            <w:tcMar>
              <w:top w:w="108" w:type="dxa"/>
              <w:left w:w="-2" w:type="dxa"/>
              <w:bottom w:w="108" w:type="dxa"/>
              <w:right w:w="108" w:type="dxa"/>
            </w:tcMar>
          </w:tcPr>
          <w:p w14:paraId="259B3201" w14:textId="77777777" w:rsidR="00574EB1" w:rsidRDefault="00574EB1">
            <w:pPr>
              <w:rPr>
                <w:sz w:val="16"/>
                <w:szCs w:val="16"/>
              </w:rPr>
            </w:pPr>
          </w:p>
        </w:tc>
      </w:tr>
      <w:tr w:rsidR="00574EB1" w14:paraId="15FACDB0"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3B4B408" w14:textId="77777777" w:rsidR="00574EB1" w:rsidRDefault="003022A4">
            <w:r>
              <w:rPr>
                <w:sz w:val="16"/>
                <w:szCs w:val="16"/>
              </w:rPr>
              <w:lastRenderedPageBreak/>
              <w:t>Landelijk Hoogspanningsnet</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66B69DB"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1C8ACF4"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AA007E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185BD4AE" w14:textId="77777777" w:rsidR="00574EB1" w:rsidRDefault="00574EB1">
            <w:pPr>
              <w:rPr>
                <w:sz w:val="16"/>
                <w:szCs w:val="16"/>
              </w:rPr>
            </w:pPr>
          </w:p>
        </w:tc>
      </w:tr>
      <w:tr w:rsidR="00574EB1" w14:paraId="5EADD99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1B18E70" w14:textId="77777777" w:rsidR="00574EB1" w:rsidRDefault="003022A4">
            <w:r>
              <w:rPr>
                <w:sz w:val="16"/>
                <w:szCs w:val="16"/>
              </w:rPr>
              <w:t>Hoogspanning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3B22CB1" w14:textId="77777777" w:rsidR="00574EB1" w:rsidRDefault="003022A4">
            <w:pPr>
              <w:jc w:val="center"/>
            </w:pPr>
            <w:r>
              <w:rPr>
                <w:sz w:val="16"/>
                <w:szCs w:val="16"/>
              </w:rPr>
              <w:t>Rood-1</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5693927" w14:textId="77777777" w:rsidR="00574EB1" w:rsidRDefault="003022A4">
            <w:pPr>
              <w:jc w:val="center"/>
            </w:pPr>
            <w:r>
              <w:rPr>
                <w:sz w:val="16"/>
                <w:szCs w:val="16"/>
              </w:rPr>
              <w:t>255,0,0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0C23F25" w14:textId="77777777" w:rsidR="00574EB1" w:rsidRDefault="003022A4">
            <w:pPr>
              <w:pStyle w:val="TableContents"/>
              <w:jc w:val="center"/>
            </w:pPr>
            <w:r>
              <w:rPr>
                <w:sz w:val="16"/>
                <w:szCs w:val="16"/>
              </w:rPr>
              <w:t>#ff0000</w:t>
            </w:r>
          </w:p>
        </w:tc>
        <w:tc>
          <w:tcPr>
            <w:tcW w:w="2104" w:type="dxa"/>
            <w:tcBorders>
              <w:top w:val="single" w:sz="2" w:space="0" w:color="000001"/>
              <w:left w:val="single" w:sz="2" w:space="0" w:color="000001"/>
              <w:bottom w:val="single" w:sz="2" w:space="0" w:color="000001"/>
              <w:right w:val="single" w:sz="2" w:space="0" w:color="000001"/>
            </w:tcBorders>
            <w:shd w:val="clear" w:color="auto" w:fill="FF0000"/>
            <w:tcMar>
              <w:top w:w="108" w:type="dxa"/>
              <w:left w:w="-2" w:type="dxa"/>
              <w:bottom w:w="108" w:type="dxa"/>
              <w:right w:w="108" w:type="dxa"/>
            </w:tcMar>
          </w:tcPr>
          <w:p w14:paraId="26FD4E34" w14:textId="77777777" w:rsidR="00574EB1" w:rsidRDefault="00574EB1">
            <w:pPr>
              <w:rPr>
                <w:sz w:val="16"/>
                <w:szCs w:val="16"/>
              </w:rPr>
            </w:pPr>
          </w:p>
        </w:tc>
      </w:tr>
      <w:tr w:rsidR="00574EB1" w14:paraId="68688404"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E8222C4" w14:textId="77777777" w:rsidR="00574EB1" w:rsidRDefault="003022A4">
            <w:proofErr w:type="spellStart"/>
            <w:r>
              <w:rPr>
                <w:sz w:val="16"/>
                <w:szCs w:val="16"/>
              </w:rPr>
              <w:t>Middenspanning</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17CA506" w14:textId="77777777" w:rsidR="00574EB1" w:rsidRDefault="003022A4">
            <w:pPr>
              <w:jc w:val="center"/>
            </w:pPr>
            <w:r>
              <w:rPr>
                <w:sz w:val="16"/>
                <w:szCs w:val="16"/>
              </w:rPr>
              <w:t>Rood-2</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D3BFA1" w14:textId="77777777" w:rsidR="00574EB1" w:rsidRDefault="003022A4">
            <w:pPr>
              <w:jc w:val="center"/>
            </w:pPr>
            <w:r>
              <w:rPr>
                <w:sz w:val="16"/>
                <w:szCs w:val="16"/>
              </w:rPr>
              <w:t>200,0,0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76B656C" w14:textId="77777777" w:rsidR="00574EB1" w:rsidRDefault="003022A4">
            <w:pPr>
              <w:pStyle w:val="TableContents"/>
              <w:jc w:val="center"/>
            </w:pPr>
            <w:r>
              <w:rPr>
                <w:sz w:val="16"/>
                <w:szCs w:val="16"/>
              </w:rPr>
              <w:t>#c80000</w:t>
            </w:r>
          </w:p>
        </w:tc>
        <w:tc>
          <w:tcPr>
            <w:tcW w:w="2104" w:type="dxa"/>
            <w:tcBorders>
              <w:top w:val="single" w:sz="2" w:space="0" w:color="000001"/>
              <w:left w:val="single" w:sz="2" w:space="0" w:color="000001"/>
              <w:bottom w:val="single" w:sz="2" w:space="0" w:color="000001"/>
              <w:right w:val="single" w:sz="2" w:space="0" w:color="000001"/>
            </w:tcBorders>
            <w:shd w:val="clear" w:color="auto" w:fill="C80000"/>
            <w:tcMar>
              <w:top w:w="108" w:type="dxa"/>
              <w:left w:w="-2" w:type="dxa"/>
              <w:bottom w:w="108" w:type="dxa"/>
              <w:right w:w="108" w:type="dxa"/>
            </w:tcMar>
          </w:tcPr>
          <w:p w14:paraId="2E1EA339" w14:textId="77777777" w:rsidR="00574EB1" w:rsidRDefault="00574EB1">
            <w:pPr>
              <w:rPr>
                <w:sz w:val="16"/>
                <w:szCs w:val="16"/>
              </w:rPr>
            </w:pPr>
          </w:p>
        </w:tc>
      </w:tr>
      <w:tr w:rsidR="00574EB1" w14:paraId="44B4486B"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C9D8425" w14:textId="77777777" w:rsidR="00574EB1" w:rsidRDefault="003022A4">
            <w:r>
              <w:rPr>
                <w:sz w:val="16"/>
                <w:szCs w:val="16"/>
              </w:rPr>
              <w:t>Laagspanning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1E32821" w14:textId="77777777" w:rsidR="00574EB1" w:rsidRDefault="003022A4">
            <w:pPr>
              <w:jc w:val="center"/>
            </w:pPr>
            <w:r>
              <w:rPr>
                <w:sz w:val="16"/>
                <w:szCs w:val="16"/>
              </w:rPr>
              <w:t>Rood-3</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8745AA" w14:textId="77777777" w:rsidR="00574EB1" w:rsidRDefault="003022A4">
            <w:pPr>
              <w:jc w:val="center"/>
            </w:pPr>
            <w:r>
              <w:rPr>
                <w:sz w:val="16"/>
                <w:szCs w:val="16"/>
              </w:rPr>
              <w:t>150,0,0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A887622" w14:textId="77777777" w:rsidR="00574EB1" w:rsidRDefault="003022A4">
            <w:pPr>
              <w:pStyle w:val="TableContents"/>
              <w:jc w:val="center"/>
            </w:pPr>
            <w:r>
              <w:rPr>
                <w:sz w:val="16"/>
                <w:szCs w:val="16"/>
              </w:rPr>
              <w:t>#960000</w:t>
            </w:r>
          </w:p>
        </w:tc>
        <w:tc>
          <w:tcPr>
            <w:tcW w:w="2104" w:type="dxa"/>
            <w:tcBorders>
              <w:top w:val="single" w:sz="2" w:space="0" w:color="000001"/>
              <w:left w:val="single" w:sz="2" w:space="0" w:color="000001"/>
              <w:bottom w:val="single" w:sz="2" w:space="0" w:color="000001"/>
              <w:right w:val="single" w:sz="2" w:space="0" w:color="000001"/>
            </w:tcBorders>
            <w:shd w:val="clear" w:color="auto" w:fill="960000"/>
            <w:tcMar>
              <w:top w:w="108" w:type="dxa"/>
              <w:left w:w="-2" w:type="dxa"/>
              <w:bottom w:w="108" w:type="dxa"/>
              <w:right w:w="108" w:type="dxa"/>
            </w:tcMar>
          </w:tcPr>
          <w:p w14:paraId="5028B4FE" w14:textId="77777777" w:rsidR="00574EB1" w:rsidRDefault="00574EB1">
            <w:pPr>
              <w:rPr>
                <w:sz w:val="16"/>
                <w:szCs w:val="16"/>
              </w:rPr>
            </w:pPr>
          </w:p>
        </w:tc>
      </w:tr>
      <w:tr w:rsidR="00574EB1" w14:paraId="0985F98E" w14:textId="77777777">
        <w:trPr>
          <w:trHeight w:val="58"/>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34B0A09" w14:textId="77777777" w:rsidR="00574EB1" w:rsidRDefault="003022A4">
            <w:r>
              <w:rPr>
                <w:sz w:val="16"/>
                <w:szCs w:val="16"/>
              </w:rPr>
              <w:t>(Petro)chemie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0CCDAF5" w14:textId="77777777" w:rsidR="00574EB1" w:rsidRDefault="003022A4">
            <w:pPr>
              <w:jc w:val="center"/>
            </w:pPr>
            <w:r>
              <w:rPr>
                <w:sz w:val="16"/>
                <w:szCs w:val="16"/>
              </w:rPr>
              <w:t>Bruin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DF89AC1" w14:textId="77777777" w:rsidR="00574EB1" w:rsidRDefault="003022A4">
            <w:pPr>
              <w:jc w:val="center"/>
            </w:pPr>
            <w:r>
              <w:rPr>
                <w:sz w:val="16"/>
                <w:szCs w:val="16"/>
              </w:rPr>
              <w:t>182,74,0</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555CF55" w14:textId="77777777" w:rsidR="00574EB1" w:rsidRDefault="003022A4">
            <w:pPr>
              <w:pStyle w:val="TableContents"/>
              <w:jc w:val="center"/>
            </w:pPr>
            <w:r>
              <w:rPr>
                <w:sz w:val="16"/>
                <w:szCs w:val="16"/>
              </w:rPr>
              <w:t>#b64a00</w:t>
            </w:r>
          </w:p>
        </w:tc>
        <w:tc>
          <w:tcPr>
            <w:tcW w:w="2104" w:type="dxa"/>
            <w:tcBorders>
              <w:top w:val="single" w:sz="2" w:space="0" w:color="000001"/>
              <w:left w:val="single" w:sz="2" w:space="0" w:color="000001"/>
              <w:bottom w:val="single" w:sz="2" w:space="0" w:color="000001"/>
              <w:right w:val="single" w:sz="2" w:space="0" w:color="000001"/>
            </w:tcBorders>
            <w:shd w:val="clear" w:color="auto" w:fill="B64A00"/>
            <w:tcMar>
              <w:top w:w="108" w:type="dxa"/>
              <w:left w:w="-2" w:type="dxa"/>
              <w:bottom w:w="108" w:type="dxa"/>
              <w:right w:w="108" w:type="dxa"/>
            </w:tcMar>
          </w:tcPr>
          <w:p w14:paraId="57FFC06D" w14:textId="77777777" w:rsidR="00574EB1" w:rsidRDefault="00574EB1">
            <w:pPr>
              <w:rPr>
                <w:sz w:val="16"/>
                <w:szCs w:val="16"/>
              </w:rPr>
            </w:pPr>
          </w:p>
        </w:tc>
      </w:tr>
      <w:tr w:rsidR="00574EB1" w14:paraId="79997ED9"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3C37BE6" w14:textId="77777777" w:rsidR="00574EB1" w:rsidRDefault="003022A4">
            <w:r>
              <w:rPr>
                <w:sz w:val="16"/>
                <w:szCs w:val="16"/>
              </w:rPr>
              <w:t xml:space="preserve">Riool </w:t>
            </w:r>
            <w:proofErr w:type="spellStart"/>
            <w:r>
              <w:rPr>
                <w:sz w:val="16"/>
                <w:szCs w:val="16"/>
              </w:rPr>
              <w:t>vrijverval</w:t>
            </w:r>
            <w:proofErr w:type="spellEnd"/>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D75130D" w14:textId="77777777" w:rsidR="00574EB1" w:rsidRDefault="003022A4">
            <w:pPr>
              <w:jc w:val="center"/>
            </w:pPr>
            <w:r>
              <w:rPr>
                <w:sz w:val="16"/>
                <w:szCs w:val="16"/>
              </w:rPr>
              <w:t>Paars</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F68B428" w14:textId="77777777" w:rsidR="00574EB1" w:rsidRDefault="003022A4">
            <w:pPr>
              <w:jc w:val="center"/>
            </w:pPr>
            <w:r>
              <w:rPr>
                <w:sz w:val="16"/>
                <w:szCs w:val="16"/>
              </w:rPr>
              <w:t>186,56,168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ED46BF2" w14:textId="77777777" w:rsidR="00574EB1" w:rsidRDefault="003022A4">
            <w:pPr>
              <w:pStyle w:val="TableContents"/>
              <w:jc w:val="center"/>
            </w:pPr>
            <w:r>
              <w:rPr>
                <w:sz w:val="16"/>
                <w:szCs w:val="16"/>
              </w:rPr>
              <w:t>#ba38a8</w:t>
            </w:r>
          </w:p>
        </w:tc>
        <w:tc>
          <w:tcPr>
            <w:tcW w:w="2104" w:type="dxa"/>
            <w:tcBorders>
              <w:top w:val="single" w:sz="2" w:space="0" w:color="000001"/>
              <w:left w:val="single" w:sz="2" w:space="0" w:color="000001"/>
              <w:bottom w:val="single" w:sz="2" w:space="0" w:color="000001"/>
              <w:right w:val="single" w:sz="2" w:space="0" w:color="000001"/>
            </w:tcBorders>
            <w:shd w:val="clear" w:color="auto" w:fill="BA38A8"/>
            <w:tcMar>
              <w:top w:w="108" w:type="dxa"/>
              <w:left w:w="-2" w:type="dxa"/>
              <w:bottom w:w="108" w:type="dxa"/>
              <w:right w:w="108" w:type="dxa"/>
            </w:tcMar>
          </w:tcPr>
          <w:p w14:paraId="663E2836" w14:textId="77777777" w:rsidR="00574EB1" w:rsidRDefault="00574EB1">
            <w:pPr>
              <w:rPr>
                <w:sz w:val="16"/>
                <w:szCs w:val="16"/>
              </w:rPr>
            </w:pPr>
          </w:p>
        </w:tc>
      </w:tr>
      <w:tr w:rsidR="00574EB1" w14:paraId="3F5FAE88"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0A445DE" w14:textId="5A752AB0" w:rsidR="00574EB1" w:rsidRDefault="0071691E">
            <w:ins w:id="61" w:author="Paul Janssen" w:date="2020-09-17T11:52:00Z">
              <w:r>
                <w:rPr>
                  <w:sz w:val="16"/>
                  <w:szCs w:val="16"/>
                </w:rPr>
                <w:t>R</w:t>
              </w:r>
              <w:r w:rsidRPr="0071691E">
                <w:rPr>
                  <w:sz w:val="16"/>
                  <w:szCs w:val="16"/>
                </w:rPr>
                <w:t>iool onder over- of onderdruk</w:t>
              </w:r>
            </w:ins>
            <w:del w:id="62" w:author="Paul Janssen" w:date="2020-09-17T11:52:00Z">
              <w:r w:rsidR="003022A4" w:rsidDel="0071691E">
                <w:rPr>
                  <w:sz w:val="16"/>
                  <w:szCs w:val="16"/>
                </w:rPr>
                <w:delText>Riool onder druk</w:delText>
              </w:r>
            </w:del>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9191305" w14:textId="77777777" w:rsidR="00574EB1" w:rsidRDefault="003022A4">
            <w:pPr>
              <w:jc w:val="center"/>
            </w:pPr>
            <w:r>
              <w:rPr>
                <w:sz w:val="16"/>
                <w:szCs w:val="16"/>
              </w:rPr>
              <w:t>Violet</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1FB513A" w14:textId="77777777" w:rsidR="00574EB1" w:rsidRDefault="003022A4">
            <w:pPr>
              <w:jc w:val="center"/>
            </w:pPr>
            <w:r>
              <w:rPr>
                <w:sz w:val="16"/>
                <w:szCs w:val="16"/>
              </w:rPr>
              <w:t>128,0,128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4167F091" w14:textId="77777777" w:rsidR="00574EB1" w:rsidRDefault="003022A4">
            <w:pPr>
              <w:pStyle w:val="TableContents"/>
              <w:jc w:val="center"/>
            </w:pPr>
            <w:r>
              <w:rPr>
                <w:sz w:val="16"/>
                <w:szCs w:val="16"/>
              </w:rPr>
              <w:t>#800080</w:t>
            </w:r>
          </w:p>
        </w:tc>
        <w:tc>
          <w:tcPr>
            <w:tcW w:w="2104" w:type="dxa"/>
            <w:tcBorders>
              <w:top w:val="single" w:sz="2" w:space="0" w:color="000001"/>
              <w:left w:val="single" w:sz="2" w:space="0" w:color="000001"/>
              <w:bottom w:val="single" w:sz="2" w:space="0" w:color="000001"/>
              <w:right w:val="single" w:sz="2" w:space="0" w:color="000001"/>
            </w:tcBorders>
            <w:shd w:val="clear" w:color="auto" w:fill="800080"/>
            <w:tcMar>
              <w:top w:w="108" w:type="dxa"/>
              <w:left w:w="-2" w:type="dxa"/>
              <w:bottom w:w="108" w:type="dxa"/>
              <w:right w:w="108" w:type="dxa"/>
            </w:tcMar>
          </w:tcPr>
          <w:p w14:paraId="4B84C3FD" w14:textId="77777777" w:rsidR="00574EB1" w:rsidRDefault="00574EB1">
            <w:pPr>
              <w:rPr>
                <w:sz w:val="16"/>
                <w:szCs w:val="16"/>
              </w:rPr>
            </w:pPr>
          </w:p>
        </w:tc>
      </w:tr>
      <w:tr w:rsidR="00574EB1" w14:paraId="5D0B4DC5"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B76747" w14:textId="77777777" w:rsidR="00574EB1" w:rsidRDefault="003022A4">
            <w:r>
              <w:rPr>
                <w:sz w:val="16"/>
                <w:szCs w:val="16"/>
              </w:rPr>
              <w:t>Warmte</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B0200C3" w14:textId="77777777" w:rsidR="00574EB1" w:rsidRDefault="003022A4">
            <w:pPr>
              <w:jc w:val="center"/>
            </w:pPr>
            <w:proofErr w:type="spellStart"/>
            <w:r>
              <w:rPr>
                <w:sz w:val="16"/>
                <w:szCs w:val="16"/>
              </w:rPr>
              <w:t>GroenBlauw</w:t>
            </w:r>
            <w:proofErr w:type="spellEnd"/>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6E3F6E2" w14:textId="77777777" w:rsidR="00574EB1" w:rsidRDefault="003022A4">
            <w:pPr>
              <w:jc w:val="center"/>
            </w:pPr>
            <w:r>
              <w:rPr>
                <w:sz w:val="16"/>
                <w:szCs w:val="16"/>
              </w:rPr>
              <w:t>0,128,128</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282FEDC" w14:textId="77777777" w:rsidR="00574EB1" w:rsidRDefault="003022A4">
            <w:pPr>
              <w:pStyle w:val="TableContents"/>
              <w:jc w:val="center"/>
            </w:pPr>
            <w:r>
              <w:rPr>
                <w:sz w:val="16"/>
                <w:szCs w:val="16"/>
              </w:rPr>
              <w:t>#008080</w:t>
            </w:r>
          </w:p>
        </w:tc>
        <w:tc>
          <w:tcPr>
            <w:tcW w:w="2104" w:type="dxa"/>
            <w:tcBorders>
              <w:top w:val="single" w:sz="2" w:space="0" w:color="000001"/>
              <w:left w:val="single" w:sz="2" w:space="0" w:color="000001"/>
              <w:bottom w:val="single" w:sz="2" w:space="0" w:color="000001"/>
              <w:right w:val="single" w:sz="2" w:space="0" w:color="000001"/>
            </w:tcBorders>
            <w:shd w:val="clear" w:color="auto" w:fill="008080"/>
            <w:tcMar>
              <w:top w:w="108" w:type="dxa"/>
              <w:left w:w="-2" w:type="dxa"/>
              <w:bottom w:w="108" w:type="dxa"/>
              <w:right w:w="108" w:type="dxa"/>
            </w:tcMar>
          </w:tcPr>
          <w:p w14:paraId="5678380E" w14:textId="77777777" w:rsidR="00574EB1" w:rsidRDefault="00574EB1">
            <w:pPr>
              <w:rPr>
                <w:sz w:val="16"/>
                <w:szCs w:val="16"/>
              </w:rPr>
            </w:pPr>
          </w:p>
        </w:tc>
      </w:tr>
      <w:tr w:rsidR="00574EB1" w14:paraId="7D036F42"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B372DC" w14:textId="77777777" w:rsidR="00574EB1" w:rsidRDefault="003022A4">
            <w:r>
              <w:rPr>
                <w:sz w:val="16"/>
                <w:szCs w:val="16"/>
              </w:rPr>
              <w:t>Water</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04A11CE" w14:textId="77777777" w:rsidR="00574EB1" w:rsidRDefault="003022A4">
            <w:pPr>
              <w:jc w:val="center"/>
            </w:pPr>
            <w:r>
              <w:rPr>
                <w:sz w:val="16"/>
                <w:szCs w:val="16"/>
              </w:rPr>
              <w:t>Blauw</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99C1EF" w14:textId="77777777" w:rsidR="00574EB1" w:rsidRDefault="003022A4">
            <w:pPr>
              <w:jc w:val="center"/>
            </w:pPr>
            <w:r>
              <w:rPr>
                <w:sz w:val="16"/>
                <w:szCs w:val="16"/>
              </w:rPr>
              <w:t>0,0,255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29B1CD36" w14:textId="77777777" w:rsidR="00574EB1" w:rsidRDefault="003022A4">
            <w:pPr>
              <w:pStyle w:val="TableContents"/>
              <w:jc w:val="center"/>
            </w:pPr>
            <w:r>
              <w:rPr>
                <w:sz w:val="16"/>
                <w:szCs w:val="16"/>
              </w:rPr>
              <w:t>#0000ff</w:t>
            </w:r>
          </w:p>
        </w:tc>
        <w:tc>
          <w:tcPr>
            <w:tcW w:w="2104" w:type="dxa"/>
            <w:tcBorders>
              <w:top w:val="single" w:sz="2" w:space="0" w:color="000001"/>
              <w:left w:val="single" w:sz="2" w:space="0" w:color="000001"/>
              <w:bottom w:val="single" w:sz="2" w:space="0" w:color="000001"/>
              <w:right w:val="single" w:sz="2" w:space="0" w:color="000001"/>
            </w:tcBorders>
            <w:shd w:val="clear" w:color="auto" w:fill="0000FF"/>
            <w:tcMar>
              <w:top w:w="108" w:type="dxa"/>
              <w:left w:w="-2" w:type="dxa"/>
              <w:bottom w:w="108" w:type="dxa"/>
              <w:right w:w="108" w:type="dxa"/>
            </w:tcMar>
          </w:tcPr>
          <w:p w14:paraId="251A4CDD" w14:textId="77777777" w:rsidR="00574EB1" w:rsidRDefault="00574EB1">
            <w:pPr>
              <w:rPr>
                <w:sz w:val="16"/>
                <w:szCs w:val="16"/>
              </w:rPr>
            </w:pPr>
          </w:p>
        </w:tc>
      </w:tr>
      <w:tr w:rsidR="00574EB1" w14:paraId="3F86E21E"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7D020EE" w14:textId="77777777" w:rsidR="00574EB1" w:rsidRDefault="003022A4">
            <w:r>
              <w:rPr>
                <w:sz w:val="16"/>
                <w:szCs w:val="16"/>
              </w:rPr>
              <w:t>Wees</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68BF7F1" w14:textId="77777777" w:rsidR="00574EB1" w:rsidRDefault="003022A4">
            <w:pPr>
              <w:jc w:val="center"/>
            </w:pPr>
            <w:r>
              <w:rPr>
                <w:sz w:val="16"/>
                <w:szCs w:val="16"/>
              </w:rPr>
              <w:t>Beige</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2B3BC34" w14:textId="77777777" w:rsidR="00574EB1" w:rsidRDefault="003022A4">
            <w:pPr>
              <w:jc w:val="center"/>
            </w:pPr>
            <w:r>
              <w:rPr>
                <w:sz w:val="16"/>
                <w:szCs w:val="16"/>
              </w:rPr>
              <w:t>145,138,111</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5448070F" w14:textId="77777777" w:rsidR="00574EB1" w:rsidRDefault="003022A4">
            <w:pPr>
              <w:pStyle w:val="TableContents"/>
              <w:jc w:val="center"/>
            </w:pPr>
            <w:r>
              <w:rPr>
                <w:sz w:val="16"/>
                <w:szCs w:val="16"/>
              </w:rPr>
              <w:t>#918a6f</w:t>
            </w:r>
          </w:p>
        </w:tc>
        <w:tc>
          <w:tcPr>
            <w:tcW w:w="2104" w:type="dxa"/>
            <w:tcBorders>
              <w:top w:val="single" w:sz="2" w:space="0" w:color="000001"/>
              <w:left w:val="single" w:sz="2" w:space="0" w:color="000001"/>
              <w:bottom w:val="single" w:sz="2" w:space="0" w:color="000001"/>
              <w:right w:val="single" w:sz="2" w:space="0" w:color="000001"/>
            </w:tcBorders>
            <w:shd w:val="clear" w:color="auto" w:fill="918A6F"/>
            <w:tcMar>
              <w:top w:w="108" w:type="dxa"/>
              <w:left w:w="-2" w:type="dxa"/>
              <w:bottom w:w="108" w:type="dxa"/>
              <w:right w:w="108" w:type="dxa"/>
            </w:tcMar>
          </w:tcPr>
          <w:p w14:paraId="6A43A110" w14:textId="77777777" w:rsidR="00574EB1" w:rsidRDefault="00574EB1">
            <w:pPr>
              <w:shd w:val="clear" w:color="auto" w:fill="918A6F"/>
              <w:rPr>
                <w:sz w:val="16"/>
                <w:szCs w:val="16"/>
              </w:rPr>
            </w:pPr>
          </w:p>
        </w:tc>
      </w:tr>
      <w:tr w:rsidR="00574EB1" w14:paraId="548D71C8" w14:textId="77777777">
        <w:trPr>
          <w:trHeight w:val="151"/>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49D63AE" w14:textId="77777777" w:rsidR="00574EB1" w:rsidRDefault="003022A4">
            <w:r>
              <w:rPr>
                <w:sz w:val="16"/>
                <w:szCs w:val="16"/>
              </w:rPr>
              <w:t>Overig</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505C854" w14:textId="77777777" w:rsidR="00574EB1" w:rsidRDefault="003022A4">
            <w:pPr>
              <w:jc w:val="center"/>
            </w:pPr>
            <w:r>
              <w:rPr>
                <w:sz w:val="16"/>
                <w:szCs w:val="16"/>
              </w:rPr>
              <w:t>Olijfgroen</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19E3083F" w14:textId="77777777" w:rsidR="00574EB1" w:rsidRDefault="003022A4">
            <w:pPr>
              <w:jc w:val="center"/>
            </w:pPr>
            <w:r>
              <w:rPr>
                <w:sz w:val="16"/>
                <w:szCs w:val="16"/>
              </w:rPr>
              <w:t>111,92,16</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35C02889" w14:textId="77777777" w:rsidR="00574EB1" w:rsidRDefault="003022A4">
            <w:pPr>
              <w:pStyle w:val="TableContents"/>
              <w:jc w:val="center"/>
            </w:pPr>
            <w:r>
              <w:rPr>
                <w:sz w:val="16"/>
                <w:szCs w:val="16"/>
              </w:rPr>
              <w:t>#6f5c10</w:t>
            </w:r>
          </w:p>
        </w:tc>
        <w:tc>
          <w:tcPr>
            <w:tcW w:w="2104" w:type="dxa"/>
            <w:tcBorders>
              <w:top w:val="single" w:sz="2" w:space="0" w:color="000001"/>
              <w:left w:val="single" w:sz="2" w:space="0" w:color="000001"/>
              <w:bottom w:val="single" w:sz="2" w:space="0" w:color="000001"/>
              <w:right w:val="single" w:sz="2" w:space="0" w:color="000001"/>
            </w:tcBorders>
            <w:shd w:val="clear" w:color="auto" w:fill="6F5C10"/>
            <w:tcMar>
              <w:top w:w="108" w:type="dxa"/>
              <w:left w:w="-2" w:type="dxa"/>
              <w:bottom w:w="108" w:type="dxa"/>
              <w:right w:w="108" w:type="dxa"/>
            </w:tcMar>
          </w:tcPr>
          <w:p w14:paraId="27DFECD5" w14:textId="77777777" w:rsidR="00574EB1" w:rsidRDefault="00574EB1">
            <w:pPr>
              <w:rPr>
                <w:sz w:val="16"/>
                <w:szCs w:val="16"/>
              </w:rPr>
            </w:pPr>
          </w:p>
        </w:tc>
      </w:tr>
    </w:tbl>
    <w:p w14:paraId="5152EDA8" w14:textId="77777777" w:rsidR="00574EB1" w:rsidRDefault="00574EB1"/>
    <w:p w14:paraId="7574245D" w14:textId="77777777" w:rsidR="00574EB1" w:rsidRDefault="003022A4">
      <w:r>
        <w:t>Deze kleuren zijn ook in het IMKL 1.2. model gebruikt. Naast de thema’s wordt kleur ook gebruikt voor de visualisatie van de informatiepolygoon, graafpolygoon en oriëntatiepolygoon:</w:t>
      </w:r>
    </w:p>
    <w:p w14:paraId="03A3F7EE" w14:textId="77777777" w:rsidR="00574EB1" w:rsidRDefault="00574EB1"/>
    <w:p w14:paraId="446B078E" w14:textId="77777777" w:rsidR="00574EB1" w:rsidRDefault="00574EB1"/>
    <w:tbl>
      <w:tblPr>
        <w:tblW w:w="9159"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055"/>
        <w:gridCol w:w="1806"/>
        <w:gridCol w:w="1693"/>
        <w:gridCol w:w="1501"/>
        <w:gridCol w:w="2104"/>
      </w:tblGrid>
      <w:tr w:rsidR="00574EB1" w14:paraId="086D53DA" w14:textId="77777777">
        <w:trPr>
          <w:trHeight w:val="453"/>
          <w:tblHeader/>
          <w:jc w:val="center"/>
        </w:trPr>
        <w:tc>
          <w:tcPr>
            <w:tcW w:w="2055" w:type="dxa"/>
            <w:tcBorders>
              <w:top w:val="single" w:sz="2" w:space="0" w:color="000001"/>
              <w:left w:val="single" w:sz="2" w:space="0" w:color="000001"/>
              <w:bottom w:val="single" w:sz="2" w:space="0" w:color="000001"/>
            </w:tcBorders>
            <w:shd w:val="clear" w:color="auto" w:fill="808080"/>
          </w:tcPr>
          <w:p w14:paraId="590D9EDD" w14:textId="77777777" w:rsidR="00574EB1" w:rsidRDefault="003022A4">
            <w:pPr>
              <w:jc w:val="center"/>
            </w:pPr>
            <w:r>
              <w:rPr>
                <w:rFonts w:eastAsia="Lucida Sans Unicode" w:cs="Tahoma"/>
                <w:b/>
                <w:bCs/>
                <w:iCs/>
                <w:color w:val="FFFFFF"/>
                <w:szCs w:val="20"/>
              </w:rPr>
              <w:t>Functie</w:t>
            </w:r>
          </w:p>
        </w:tc>
        <w:tc>
          <w:tcPr>
            <w:tcW w:w="1806" w:type="dxa"/>
            <w:tcBorders>
              <w:top w:val="single" w:sz="2" w:space="0" w:color="000001"/>
              <w:left w:val="single" w:sz="2" w:space="0" w:color="000001"/>
              <w:bottom w:val="single" w:sz="2" w:space="0" w:color="000001"/>
            </w:tcBorders>
            <w:shd w:val="clear" w:color="auto" w:fill="808080"/>
          </w:tcPr>
          <w:p w14:paraId="7A945AAD" w14:textId="77777777" w:rsidR="00574EB1" w:rsidRDefault="003022A4">
            <w:pPr>
              <w:jc w:val="center"/>
            </w:pPr>
            <w:r>
              <w:rPr>
                <w:rFonts w:eastAsia="Lucida Sans Unicode" w:cs="Tahoma"/>
                <w:b/>
                <w:bCs/>
                <w:iCs/>
                <w:color w:val="FFFFFF"/>
                <w:szCs w:val="20"/>
              </w:rPr>
              <w:t>Kleurnaam</w:t>
            </w:r>
          </w:p>
        </w:tc>
        <w:tc>
          <w:tcPr>
            <w:tcW w:w="1693" w:type="dxa"/>
            <w:tcBorders>
              <w:top w:val="single" w:sz="2" w:space="0" w:color="000001"/>
              <w:left w:val="single" w:sz="2" w:space="0" w:color="000001"/>
              <w:bottom w:val="single" w:sz="2" w:space="0" w:color="000001"/>
            </w:tcBorders>
            <w:shd w:val="clear" w:color="auto" w:fill="808080"/>
          </w:tcPr>
          <w:p w14:paraId="2867893F" w14:textId="77777777" w:rsidR="00574EB1" w:rsidRDefault="003022A4">
            <w:pPr>
              <w:jc w:val="center"/>
            </w:pPr>
            <w:r>
              <w:rPr>
                <w:rFonts w:eastAsia="Lucida Sans Unicode" w:cs="Tahoma"/>
                <w:b/>
                <w:bCs/>
                <w:iCs/>
                <w:color w:val="FFFFFF"/>
                <w:szCs w:val="20"/>
              </w:rPr>
              <w:t>RGB</w:t>
            </w:r>
          </w:p>
        </w:tc>
        <w:tc>
          <w:tcPr>
            <w:tcW w:w="1501" w:type="dxa"/>
            <w:tcBorders>
              <w:top w:val="single" w:sz="2" w:space="0" w:color="000001"/>
              <w:left w:val="single" w:sz="2" w:space="0" w:color="000001"/>
              <w:bottom w:val="single" w:sz="2" w:space="0" w:color="000001"/>
            </w:tcBorders>
            <w:shd w:val="clear" w:color="auto" w:fill="808080"/>
          </w:tcPr>
          <w:p w14:paraId="27090D08" w14:textId="77777777" w:rsidR="00574EB1" w:rsidRDefault="003022A4">
            <w:pPr>
              <w:jc w:val="center"/>
            </w:pPr>
            <w:r>
              <w:rPr>
                <w:rFonts w:eastAsia="Lucida Sans Unicode" w:cs="Tahoma"/>
                <w:b/>
                <w:bCs/>
                <w:iCs/>
                <w:color w:val="FFFFFF"/>
                <w:szCs w:val="20"/>
              </w:rPr>
              <w:t>RGB (</w:t>
            </w:r>
            <w:proofErr w:type="spellStart"/>
            <w:r>
              <w:rPr>
                <w:rFonts w:eastAsia="Lucida Sans Unicode" w:cs="Tahoma"/>
                <w:b/>
                <w:bCs/>
                <w:iCs/>
                <w:color w:val="FFFFFF"/>
                <w:szCs w:val="20"/>
              </w:rPr>
              <w:t>Hex</w:t>
            </w:r>
            <w:proofErr w:type="spellEnd"/>
            <w:r>
              <w:rPr>
                <w:rFonts w:eastAsia="Lucida Sans Unicode" w:cs="Tahoma"/>
                <w:b/>
                <w:bCs/>
                <w:iCs/>
                <w:color w:val="FFFFFF"/>
                <w:szCs w:val="20"/>
              </w:rPr>
              <w:t>)</w:t>
            </w:r>
          </w:p>
        </w:tc>
        <w:tc>
          <w:tcPr>
            <w:tcW w:w="2104" w:type="dxa"/>
            <w:tcBorders>
              <w:top w:val="single" w:sz="2" w:space="0" w:color="000001"/>
              <w:left w:val="single" w:sz="2" w:space="0" w:color="000001"/>
              <w:bottom w:val="single" w:sz="2" w:space="0" w:color="000001"/>
              <w:right w:val="single" w:sz="2" w:space="0" w:color="000001"/>
            </w:tcBorders>
            <w:shd w:val="clear" w:color="auto" w:fill="808080"/>
          </w:tcPr>
          <w:p w14:paraId="2145A8E6" w14:textId="77777777" w:rsidR="00574EB1" w:rsidRDefault="003022A4">
            <w:pPr>
              <w:jc w:val="center"/>
            </w:pPr>
            <w:r>
              <w:rPr>
                <w:rFonts w:eastAsia="Lucida Sans Unicode" w:cs="Tahoma"/>
                <w:b/>
                <w:bCs/>
                <w:iCs/>
                <w:color w:val="FFFFFF"/>
                <w:szCs w:val="20"/>
              </w:rPr>
              <w:t>Kleurafbeelding</w:t>
            </w:r>
          </w:p>
        </w:tc>
      </w:tr>
      <w:tr w:rsidR="00574EB1" w14:paraId="2C512A4C" w14:textId="77777777">
        <w:trPr>
          <w:jc w:val="center"/>
        </w:trPr>
        <w:tc>
          <w:tcPr>
            <w:tcW w:w="2055"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53692EE" w14:textId="77777777" w:rsidR="00574EB1" w:rsidRDefault="003022A4">
            <w:r>
              <w:rPr>
                <w:sz w:val="16"/>
                <w:szCs w:val="16"/>
              </w:rPr>
              <w:t>Graafpolygoon,</w:t>
            </w:r>
          </w:p>
          <w:p w14:paraId="79AFB243" w14:textId="77777777" w:rsidR="00574EB1" w:rsidRDefault="003022A4">
            <w:r>
              <w:rPr>
                <w:sz w:val="16"/>
                <w:szCs w:val="16"/>
              </w:rPr>
              <w:t>Informatiepolygoon,</w:t>
            </w:r>
          </w:p>
          <w:p w14:paraId="6456B391" w14:textId="77777777" w:rsidR="00574EB1" w:rsidRDefault="003022A4">
            <w:r>
              <w:rPr>
                <w:sz w:val="16"/>
                <w:szCs w:val="16"/>
              </w:rPr>
              <w:t>Oriëntatiepolygoon</w:t>
            </w:r>
          </w:p>
        </w:tc>
        <w:tc>
          <w:tcPr>
            <w:tcW w:w="1806"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6D33ABFF" w14:textId="77777777" w:rsidR="00574EB1" w:rsidRDefault="003022A4">
            <w:pPr>
              <w:jc w:val="center"/>
            </w:pPr>
            <w:r>
              <w:rPr>
                <w:sz w:val="16"/>
                <w:szCs w:val="16"/>
              </w:rPr>
              <w:t>Magenta</w:t>
            </w:r>
          </w:p>
        </w:tc>
        <w:tc>
          <w:tcPr>
            <w:tcW w:w="1693"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725A4C2C" w14:textId="77777777" w:rsidR="00574EB1" w:rsidRDefault="003022A4">
            <w:pPr>
              <w:jc w:val="center"/>
            </w:pPr>
            <w:r>
              <w:rPr>
                <w:sz w:val="16"/>
                <w:szCs w:val="16"/>
              </w:rPr>
              <w:t>255,0,255</w:t>
            </w:r>
          </w:p>
        </w:tc>
        <w:tc>
          <w:tcPr>
            <w:tcW w:w="1501" w:type="dxa"/>
            <w:tcBorders>
              <w:top w:val="single" w:sz="2" w:space="0" w:color="000001"/>
              <w:left w:val="single" w:sz="2" w:space="0" w:color="000001"/>
              <w:bottom w:val="single" w:sz="2" w:space="0" w:color="000001"/>
            </w:tcBorders>
            <w:shd w:val="clear" w:color="auto" w:fill="FFFFFF"/>
            <w:tcMar>
              <w:top w:w="108" w:type="dxa"/>
              <w:left w:w="-2" w:type="dxa"/>
              <w:bottom w:w="108" w:type="dxa"/>
              <w:right w:w="108" w:type="dxa"/>
            </w:tcMar>
          </w:tcPr>
          <w:p w14:paraId="0D291B9D" w14:textId="77777777" w:rsidR="00574EB1" w:rsidRDefault="003022A4">
            <w:pPr>
              <w:pStyle w:val="TableContents"/>
              <w:jc w:val="center"/>
            </w:pPr>
            <w:r>
              <w:rPr>
                <w:sz w:val="16"/>
                <w:szCs w:val="16"/>
              </w:rPr>
              <w:t>#ff00ff</w:t>
            </w:r>
          </w:p>
        </w:tc>
        <w:tc>
          <w:tcPr>
            <w:tcW w:w="2104" w:type="dxa"/>
            <w:tcBorders>
              <w:top w:val="single" w:sz="2" w:space="0" w:color="000001"/>
              <w:left w:val="single" w:sz="2" w:space="0" w:color="000001"/>
              <w:bottom w:val="single" w:sz="2" w:space="0" w:color="000001"/>
              <w:right w:val="single" w:sz="2" w:space="0" w:color="000001"/>
            </w:tcBorders>
            <w:shd w:val="clear" w:color="auto" w:fill="FF33FF"/>
            <w:tcMar>
              <w:top w:w="108" w:type="dxa"/>
              <w:left w:w="-2" w:type="dxa"/>
              <w:bottom w:w="108" w:type="dxa"/>
              <w:right w:w="108" w:type="dxa"/>
            </w:tcMar>
          </w:tcPr>
          <w:p w14:paraId="7D15119A" w14:textId="77777777" w:rsidR="00574EB1" w:rsidRDefault="00574EB1">
            <w:pPr>
              <w:rPr>
                <w:sz w:val="16"/>
                <w:szCs w:val="16"/>
              </w:rPr>
            </w:pPr>
          </w:p>
        </w:tc>
      </w:tr>
    </w:tbl>
    <w:p w14:paraId="40D06812" w14:textId="77777777" w:rsidR="00574EB1" w:rsidRDefault="003022A4">
      <w:pPr>
        <w:pStyle w:val="Kop2"/>
        <w:numPr>
          <w:ilvl w:val="1"/>
          <w:numId w:val="3"/>
        </w:numPr>
      </w:pPr>
      <w:bookmarkStart w:id="63" w:name="_Toc42596085"/>
      <w:bookmarkStart w:id="64" w:name="_Toc51317909"/>
      <w:r>
        <w:t>Vorm</w:t>
      </w:r>
      <w:bookmarkEnd w:id="63"/>
      <w:bookmarkEnd w:id="64"/>
    </w:p>
    <w:p w14:paraId="163558CD" w14:textId="77777777" w:rsidR="00574EB1" w:rsidRDefault="003022A4">
      <w:pPr>
        <w:pStyle w:val="Kop3"/>
        <w:numPr>
          <w:ilvl w:val="2"/>
          <w:numId w:val="3"/>
        </w:numPr>
      </w:pPr>
      <w:bookmarkStart w:id="65" w:name="__RefHeading___Toc4440_4117045737"/>
      <w:bookmarkEnd w:id="65"/>
      <w:r>
        <w:t>Puntobjecten</w:t>
      </w:r>
    </w:p>
    <w:p w14:paraId="179C7748" w14:textId="77777777" w:rsidR="00574EB1" w:rsidRDefault="003022A4">
      <w:pPr>
        <w:pStyle w:val="Plattetekst1"/>
      </w:pPr>
      <w:r>
        <w:t>Er zijn zes geografische objecten met een puntgeometrie:</w:t>
      </w:r>
    </w:p>
    <w:p w14:paraId="6898D195" w14:textId="77777777" w:rsidR="00574EB1" w:rsidRDefault="003022A4">
      <w:pPr>
        <w:pStyle w:val="Plattetekst1"/>
        <w:numPr>
          <w:ilvl w:val="0"/>
          <w:numId w:val="9"/>
        </w:numPr>
      </w:pPr>
      <w:r>
        <w:t>Leidingelementen (</w:t>
      </w:r>
      <w:proofErr w:type="spellStart"/>
      <w:r>
        <w:t>Appurtenance</w:t>
      </w:r>
      <w:proofErr w:type="spellEnd"/>
      <w:r>
        <w:t>)</w:t>
      </w:r>
    </w:p>
    <w:p w14:paraId="49AD2575" w14:textId="77777777" w:rsidR="00574EB1" w:rsidRDefault="003022A4">
      <w:pPr>
        <w:pStyle w:val="Plattetekst1"/>
        <w:numPr>
          <w:ilvl w:val="0"/>
          <w:numId w:val="9"/>
        </w:numPr>
      </w:pPr>
      <w:r>
        <w:t>Containerleidingelementen</w:t>
      </w:r>
    </w:p>
    <w:p w14:paraId="1282DBAA" w14:textId="77777777" w:rsidR="00574EB1" w:rsidRDefault="003022A4">
      <w:pPr>
        <w:pStyle w:val="Plattetekst1"/>
        <w:numPr>
          <w:ilvl w:val="1"/>
          <w:numId w:val="9"/>
        </w:numPr>
      </w:pPr>
      <w:r>
        <w:t>Kast (Cabinet)</w:t>
      </w:r>
    </w:p>
    <w:p w14:paraId="4131BA49" w14:textId="77777777" w:rsidR="00574EB1" w:rsidRDefault="003022A4">
      <w:pPr>
        <w:pStyle w:val="Plattetekst1"/>
        <w:numPr>
          <w:ilvl w:val="1"/>
          <w:numId w:val="9"/>
        </w:numPr>
      </w:pPr>
      <w:r>
        <w:t>Mangat (</w:t>
      </w:r>
      <w:proofErr w:type="spellStart"/>
      <w:r>
        <w:t>Manhole</w:t>
      </w:r>
      <w:proofErr w:type="spellEnd"/>
      <w:r>
        <w:t>)</w:t>
      </w:r>
    </w:p>
    <w:p w14:paraId="2BC45ED5" w14:textId="77777777" w:rsidR="00574EB1" w:rsidRDefault="003022A4">
      <w:pPr>
        <w:pStyle w:val="Plattetekst1"/>
        <w:numPr>
          <w:ilvl w:val="1"/>
          <w:numId w:val="9"/>
        </w:numPr>
      </w:pPr>
      <w:r>
        <w:t>Mast (</w:t>
      </w:r>
      <w:proofErr w:type="spellStart"/>
      <w:r>
        <w:t>Pole</w:t>
      </w:r>
      <w:proofErr w:type="spellEnd"/>
      <w:r>
        <w:t>)</w:t>
      </w:r>
    </w:p>
    <w:p w14:paraId="2776E2D4" w14:textId="77777777" w:rsidR="00574EB1" w:rsidRDefault="003022A4">
      <w:pPr>
        <w:pStyle w:val="Plattetekst1"/>
        <w:numPr>
          <w:ilvl w:val="1"/>
          <w:numId w:val="9"/>
        </w:numPr>
      </w:pPr>
      <w:r>
        <w:t>Technisch gebouw</w:t>
      </w:r>
    </w:p>
    <w:p w14:paraId="16E8A381" w14:textId="77777777" w:rsidR="00574EB1" w:rsidRDefault="003022A4">
      <w:pPr>
        <w:pStyle w:val="Plattetekst1"/>
        <w:numPr>
          <w:ilvl w:val="1"/>
          <w:numId w:val="9"/>
        </w:numPr>
      </w:pPr>
      <w:r>
        <w:lastRenderedPageBreak/>
        <w:t>Toren (</w:t>
      </w:r>
      <w:proofErr w:type="spellStart"/>
      <w:r>
        <w:t>Tower</w:t>
      </w:r>
      <w:proofErr w:type="spellEnd"/>
      <w:r>
        <w:t>)</w:t>
      </w:r>
    </w:p>
    <w:p w14:paraId="75D54016" w14:textId="77777777" w:rsidR="00574EB1" w:rsidRDefault="003022A4">
      <w:pPr>
        <w:pStyle w:val="Plattetekst1"/>
      </w:pPr>
      <w:r>
        <w:t>Voor leidingelementen is in de visualisatie één standaardsymbool gemaakt, waarbij specifieke leidingelementen weer hun eigen symbool hebben. Elk van de containerleidingelementen krijgen in de visualisatie één standaardsymbool toegewezen. Met de vorm van de lijnomtrek – het lijnpatroon – worden de verschillen in status van deze leidingelementen en containerelementen aangeduid.</w:t>
      </w:r>
    </w:p>
    <w:p w14:paraId="11087CFD" w14:textId="77777777" w:rsidR="00574EB1" w:rsidRDefault="003022A4">
      <w:pPr>
        <w:pStyle w:val="Plattetekst1"/>
      </w:pPr>
      <w:r>
        <w:t>Daarnaast zijn er nog vier “toelichtende” elementen met een puntgeometrie:</w:t>
      </w:r>
    </w:p>
    <w:p w14:paraId="0DAFA618" w14:textId="77777777" w:rsidR="00574EB1" w:rsidRDefault="003022A4">
      <w:pPr>
        <w:pStyle w:val="Plattetekst1"/>
        <w:numPr>
          <w:ilvl w:val="0"/>
          <w:numId w:val="9"/>
        </w:numPr>
      </w:pPr>
      <w:proofErr w:type="spellStart"/>
      <w:r>
        <w:t>DiepteTovMaaiveld</w:t>
      </w:r>
      <w:proofErr w:type="spellEnd"/>
    </w:p>
    <w:p w14:paraId="26839254" w14:textId="77777777" w:rsidR="00574EB1" w:rsidRDefault="003022A4">
      <w:pPr>
        <w:pStyle w:val="Plattetekst1"/>
        <w:numPr>
          <w:ilvl w:val="0"/>
          <w:numId w:val="9"/>
        </w:numPr>
      </w:pPr>
      <w:proofErr w:type="spellStart"/>
      <w:r>
        <w:t>DiepteNAP</w:t>
      </w:r>
      <w:proofErr w:type="spellEnd"/>
    </w:p>
    <w:p w14:paraId="20916F6B" w14:textId="77777777" w:rsidR="00574EB1" w:rsidRDefault="003022A4">
      <w:pPr>
        <w:pStyle w:val="Plattetekst1"/>
        <w:numPr>
          <w:ilvl w:val="0"/>
          <w:numId w:val="25"/>
        </w:numPr>
      </w:pPr>
      <w:r>
        <w:t>Maatvoeringspijlpunt</w:t>
      </w:r>
    </w:p>
    <w:p w14:paraId="066C199E" w14:textId="77777777" w:rsidR="00574EB1" w:rsidRDefault="003022A4">
      <w:pPr>
        <w:pStyle w:val="Plattetekst1"/>
        <w:numPr>
          <w:ilvl w:val="0"/>
          <w:numId w:val="25"/>
        </w:numPr>
      </w:pPr>
      <w:r>
        <w:t>Annotatiepijlpunt</w:t>
      </w:r>
    </w:p>
    <w:p w14:paraId="7C1F6948" w14:textId="77777777" w:rsidR="00574EB1" w:rsidRDefault="003022A4">
      <w:pPr>
        <w:pStyle w:val="Kop3"/>
        <w:numPr>
          <w:ilvl w:val="2"/>
          <w:numId w:val="3"/>
        </w:numPr>
      </w:pPr>
      <w:bookmarkStart w:id="66" w:name="__RefHeading___Toc4442_4117045737"/>
      <w:bookmarkEnd w:id="66"/>
      <w:r>
        <w:t>Lijnobjecten</w:t>
      </w:r>
    </w:p>
    <w:p w14:paraId="5C16F9C6" w14:textId="77777777" w:rsidR="00574EB1" w:rsidRDefault="003022A4">
      <w:pPr>
        <w:pStyle w:val="Plattetekst1"/>
      </w:pPr>
      <w:r>
        <w:t>De vorm van de lijnsymbolen, het patroon wordt in IMKL aangepast om de verschillen in status van elkaar onderscheiden. Dit “</w:t>
      </w:r>
      <w:proofErr w:type="spellStart"/>
      <w:r>
        <w:t>currentStatus</w:t>
      </w:r>
      <w:proofErr w:type="spellEnd"/>
      <w:r>
        <w:t xml:space="preserve">” attribuut maakt gebruik van de INSPIRE codelijst </w:t>
      </w:r>
      <w:proofErr w:type="spellStart"/>
      <w:r>
        <w:t>ConditionOfFacilityValue</w:t>
      </w:r>
      <w:proofErr w:type="spellEnd"/>
      <w:r>
        <w:t xml:space="preserve"> waarvan er in IMKL drie worden gebruikt:</w:t>
      </w:r>
    </w:p>
    <w:p w14:paraId="7878FC44" w14:textId="77777777" w:rsidR="00574EB1" w:rsidRDefault="003022A4">
      <w:pPr>
        <w:pStyle w:val="Plattetekst1"/>
        <w:numPr>
          <w:ilvl w:val="0"/>
          <w:numId w:val="8"/>
        </w:numPr>
      </w:pPr>
      <w:proofErr w:type="spellStart"/>
      <w:r>
        <w:t>projected</w:t>
      </w:r>
      <w:proofErr w:type="spellEnd"/>
      <w:r>
        <w:t xml:space="preserve"> (Geprojecteerd)</w:t>
      </w:r>
    </w:p>
    <w:p w14:paraId="5472A6A7" w14:textId="77777777" w:rsidR="00574EB1" w:rsidRDefault="003022A4">
      <w:pPr>
        <w:pStyle w:val="Plattetekst1"/>
        <w:numPr>
          <w:ilvl w:val="0"/>
          <w:numId w:val="8"/>
        </w:numPr>
      </w:pPr>
      <w:proofErr w:type="spellStart"/>
      <w:r>
        <w:t>functional</w:t>
      </w:r>
      <w:proofErr w:type="spellEnd"/>
      <w:r>
        <w:t xml:space="preserve"> (in gebruik)</w:t>
      </w:r>
    </w:p>
    <w:p w14:paraId="4D702883" w14:textId="77777777" w:rsidR="00574EB1" w:rsidRDefault="003022A4">
      <w:pPr>
        <w:pStyle w:val="Plattetekst1"/>
        <w:numPr>
          <w:ilvl w:val="0"/>
          <w:numId w:val="8"/>
        </w:numPr>
      </w:pPr>
      <w:proofErr w:type="spellStart"/>
      <w:r>
        <w:t>disused</w:t>
      </w:r>
      <w:proofErr w:type="spellEnd"/>
      <w:r>
        <w:t xml:space="preserve"> (buiten gebruik)</w:t>
      </w:r>
    </w:p>
    <w:p w14:paraId="62CF0D3E" w14:textId="77777777" w:rsidR="00574EB1" w:rsidRDefault="003022A4">
      <w:pPr>
        <w:pStyle w:val="Plattetekst1"/>
      </w:pPr>
      <w:r>
        <w:t>Om een duidelijk onderscheid te maken, hebben de lijnen met status “</w:t>
      </w:r>
      <w:proofErr w:type="spellStart"/>
      <w:r>
        <w:t>projected</w:t>
      </w:r>
      <w:proofErr w:type="spellEnd"/>
      <w:r>
        <w:t>” en “</w:t>
      </w:r>
      <w:proofErr w:type="spellStart"/>
      <w:r>
        <w:t>disused</w:t>
      </w:r>
      <w:proofErr w:type="spellEnd"/>
      <w:r>
        <w:t>” verschillende lijnpatronen gekregen.</w:t>
      </w:r>
    </w:p>
    <w:tbl>
      <w:tblPr>
        <w:tblW w:w="9218" w:type="dxa"/>
        <w:tblInd w:w="116"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76"/>
        <w:gridCol w:w="2334"/>
        <w:gridCol w:w="2242"/>
        <w:gridCol w:w="2366"/>
      </w:tblGrid>
      <w:tr w:rsidR="00574EB1" w14:paraId="2C9F2696" w14:textId="77777777">
        <w:trPr>
          <w:tblHeader/>
        </w:trPr>
        <w:tc>
          <w:tcPr>
            <w:tcW w:w="2275" w:type="dxa"/>
            <w:tcBorders>
              <w:top w:val="single" w:sz="2" w:space="0" w:color="000001"/>
              <w:left w:val="single" w:sz="2" w:space="0" w:color="000001"/>
              <w:bottom w:val="single" w:sz="2" w:space="0" w:color="000001"/>
            </w:tcBorders>
            <w:shd w:val="clear" w:color="auto" w:fill="808080"/>
          </w:tcPr>
          <w:p w14:paraId="3C3BF3B1" w14:textId="77777777" w:rsidR="00574EB1" w:rsidRDefault="00574EB1">
            <w:pPr>
              <w:pStyle w:val="TableContents"/>
              <w:rPr>
                <w:rFonts w:eastAsia="Lucida Sans Unicode" w:cs="Tahoma"/>
                <w:b/>
                <w:bCs/>
                <w:iCs/>
                <w:color w:val="FFFFFF"/>
                <w:szCs w:val="20"/>
              </w:rPr>
            </w:pPr>
          </w:p>
        </w:tc>
        <w:tc>
          <w:tcPr>
            <w:tcW w:w="2334" w:type="dxa"/>
            <w:tcBorders>
              <w:top w:val="single" w:sz="2" w:space="0" w:color="000001"/>
              <w:left w:val="single" w:sz="2" w:space="0" w:color="000001"/>
              <w:bottom w:val="single" w:sz="2" w:space="0" w:color="000001"/>
            </w:tcBorders>
            <w:shd w:val="clear" w:color="auto" w:fill="808080"/>
          </w:tcPr>
          <w:p w14:paraId="6300A3EB" w14:textId="77777777" w:rsidR="00574EB1" w:rsidRDefault="003022A4">
            <w:pPr>
              <w:pStyle w:val="TableContents"/>
              <w:jc w:val="center"/>
            </w:pPr>
            <w:r>
              <w:rPr>
                <w:rFonts w:eastAsia="Lucida Sans Unicode" w:cs="Tahoma"/>
                <w:b/>
                <w:bCs/>
                <w:iCs/>
                <w:color w:val="FFFFFF"/>
                <w:szCs w:val="20"/>
              </w:rPr>
              <w:t>Geprojecteerd</w:t>
            </w:r>
          </w:p>
        </w:tc>
        <w:tc>
          <w:tcPr>
            <w:tcW w:w="2242" w:type="dxa"/>
            <w:tcBorders>
              <w:top w:val="single" w:sz="2" w:space="0" w:color="000001"/>
              <w:left w:val="single" w:sz="2" w:space="0" w:color="000001"/>
              <w:bottom w:val="single" w:sz="2" w:space="0" w:color="000001"/>
            </w:tcBorders>
            <w:shd w:val="clear" w:color="auto" w:fill="808080"/>
          </w:tcPr>
          <w:p w14:paraId="2A9D4750" w14:textId="77777777" w:rsidR="00574EB1" w:rsidRDefault="003022A4">
            <w:pPr>
              <w:pStyle w:val="TableContents"/>
              <w:jc w:val="center"/>
            </w:pPr>
            <w:r>
              <w:rPr>
                <w:rFonts w:eastAsia="Lucida Sans Unicode" w:cs="Tahoma"/>
                <w:b/>
                <w:bCs/>
                <w:iCs/>
                <w:color w:val="FFFFFF"/>
                <w:szCs w:val="20"/>
              </w:rPr>
              <w:t>In gebruik</w:t>
            </w:r>
          </w:p>
        </w:tc>
        <w:tc>
          <w:tcPr>
            <w:tcW w:w="2366" w:type="dxa"/>
            <w:tcBorders>
              <w:top w:val="single" w:sz="2" w:space="0" w:color="000001"/>
              <w:left w:val="single" w:sz="2" w:space="0" w:color="000001"/>
              <w:bottom w:val="single" w:sz="2" w:space="0" w:color="000001"/>
            </w:tcBorders>
            <w:shd w:val="clear" w:color="auto" w:fill="808080"/>
          </w:tcPr>
          <w:p w14:paraId="6EC592D7" w14:textId="77777777" w:rsidR="00574EB1" w:rsidRDefault="003022A4">
            <w:pPr>
              <w:pStyle w:val="TableContents"/>
              <w:jc w:val="center"/>
            </w:pPr>
            <w:r>
              <w:rPr>
                <w:rFonts w:eastAsia="Lucida Sans Unicode" w:cs="Tahoma"/>
                <w:b/>
                <w:bCs/>
                <w:iCs/>
                <w:color w:val="FFFFFF"/>
                <w:szCs w:val="20"/>
              </w:rPr>
              <w:t>Buiten gebruik</w:t>
            </w:r>
          </w:p>
        </w:tc>
      </w:tr>
      <w:tr w:rsidR="00574EB1" w14:paraId="262EBE03"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7098124B" w14:textId="77777777" w:rsidR="00574EB1" w:rsidRDefault="00574EB1">
            <w:pPr>
              <w:pStyle w:val="TableContents"/>
            </w:pPr>
          </w:p>
        </w:tc>
        <w:tc>
          <w:tcPr>
            <w:tcW w:w="694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02C43B" w14:textId="77777777" w:rsidR="00574EB1" w:rsidRDefault="003022A4">
            <w:pPr>
              <w:pStyle w:val="TableContents"/>
              <w:jc w:val="center"/>
            </w:pPr>
            <w:r>
              <w:rPr>
                <w:noProof/>
              </w:rPr>
              <w:drawing>
                <wp:anchor distT="0" distB="0" distL="0" distR="0" simplePos="0" relativeHeight="3" behindDoc="0" locked="0" layoutInCell="1" allowOverlap="1" wp14:anchorId="35558DD9" wp14:editId="2E2F92E1">
                  <wp:simplePos x="0" y="0"/>
                  <wp:positionH relativeFrom="column">
                    <wp:align>center</wp:align>
                  </wp:positionH>
                  <wp:positionV relativeFrom="paragraph">
                    <wp:posOffset>635</wp:posOffset>
                  </wp:positionV>
                  <wp:extent cx="4337050" cy="135890"/>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8"/>
                          <a:stretch>
                            <a:fillRect/>
                          </a:stretch>
                        </pic:blipFill>
                        <pic:spPr bwMode="auto">
                          <a:xfrm>
                            <a:off x="0" y="0"/>
                            <a:ext cx="4337050" cy="135890"/>
                          </a:xfrm>
                          <a:prstGeom prst="rect">
                            <a:avLst/>
                          </a:prstGeom>
                        </pic:spPr>
                      </pic:pic>
                    </a:graphicData>
                  </a:graphic>
                </wp:anchor>
              </w:drawing>
            </w:r>
          </w:p>
        </w:tc>
      </w:tr>
      <w:tr w:rsidR="00574EB1" w14:paraId="1168ABD6" w14:textId="77777777">
        <w:tc>
          <w:tcPr>
            <w:tcW w:w="2275" w:type="dxa"/>
            <w:tcBorders>
              <w:top w:val="single" w:sz="2" w:space="0" w:color="000001"/>
              <w:left w:val="single" w:sz="2" w:space="0" w:color="000001"/>
              <w:bottom w:val="single" w:sz="2" w:space="0" w:color="000001"/>
            </w:tcBorders>
            <w:shd w:val="clear" w:color="auto" w:fill="FFFFFF"/>
            <w:tcMar>
              <w:left w:w="-2" w:type="dxa"/>
            </w:tcMar>
          </w:tcPr>
          <w:p w14:paraId="6A3C43DE" w14:textId="77777777" w:rsidR="00574EB1" w:rsidRDefault="003022A4">
            <w:pPr>
              <w:pStyle w:val="TableContents"/>
            </w:pPr>
            <w:r>
              <w:t>Dash-array</w:t>
            </w:r>
          </w:p>
        </w:tc>
        <w:tc>
          <w:tcPr>
            <w:tcW w:w="2334" w:type="dxa"/>
            <w:tcBorders>
              <w:top w:val="single" w:sz="2" w:space="0" w:color="000001"/>
              <w:left w:val="single" w:sz="2" w:space="0" w:color="000001"/>
              <w:bottom w:val="single" w:sz="2" w:space="0" w:color="000001"/>
            </w:tcBorders>
            <w:shd w:val="clear" w:color="auto" w:fill="FFFFFF"/>
            <w:tcMar>
              <w:left w:w="-2" w:type="dxa"/>
            </w:tcMar>
          </w:tcPr>
          <w:p w14:paraId="25048021" w14:textId="77777777" w:rsidR="00574EB1" w:rsidRDefault="003022A4">
            <w:pPr>
              <w:pStyle w:val="TableContents"/>
              <w:jc w:val="center"/>
            </w:pPr>
            <w:r>
              <w:t>4, 16</w:t>
            </w:r>
          </w:p>
        </w:tc>
        <w:tc>
          <w:tcPr>
            <w:tcW w:w="2242" w:type="dxa"/>
            <w:tcBorders>
              <w:top w:val="single" w:sz="2" w:space="0" w:color="000001"/>
              <w:left w:val="single" w:sz="2" w:space="0" w:color="000001"/>
              <w:bottom w:val="single" w:sz="2" w:space="0" w:color="000001"/>
            </w:tcBorders>
            <w:shd w:val="clear" w:color="auto" w:fill="FFFFFF"/>
            <w:tcMar>
              <w:left w:w="-2" w:type="dxa"/>
            </w:tcMar>
          </w:tcPr>
          <w:p w14:paraId="38B43BB8" w14:textId="77777777" w:rsidR="00574EB1" w:rsidRDefault="003022A4">
            <w:pPr>
              <w:pStyle w:val="TableContents"/>
              <w:jc w:val="center"/>
            </w:pPr>
            <w:r>
              <w:t>Geen</w:t>
            </w:r>
          </w:p>
        </w:tc>
        <w:tc>
          <w:tcPr>
            <w:tcW w:w="236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63D17D" w14:textId="77777777" w:rsidR="00574EB1" w:rsidRDefault="003022A4">
            <w:pPr>
              <w:pStyle w:val="TableContents"/>
              <w:jc w:val="center"/>
            </w:pPr>
            <w:r>
              <w:t>40, 12, 8, 12</w:t>
            </w:r>
          </w:p>
        </w:tc>
      </w:tr>
    </w:tbl>
    <w:p w14:paraId="7794FB4B" w14:textId="77777777" w:rsidR="00574EB1" w:rsidRDefault="00574EB1"/>
    <w:p w14:paraId="2979622F" w14:textId="77777777" w:rsidR="00574EB1" w:rsidRDefault="003022A4">
      <w:pPr>
        <w:pStyle w:val="Kop2"/>
        <w:numPr>
          <w:ilvl w:val="1"/>
          <w:numId w:val="3"/>
        </w:numPr>
      </w:pPr>
      <w:bookmarkStart w:id="67" w:name="_Toc42596086"/>
      <w:bookmarkStart w:id="68" w:name="_Toc51317910"/>
      <w:r>
        <w:t>Grootte</w:t>
      </w:r>
      <w:bookmarkEnd w:id="67"/>
      <w:bookmarkEnd w:id="68"/>
    </w:p>
    <w:p w14:paraId="30B87B51" w14:textId="77777777" w:rsidR="00574EB1" w:rsidRDefault="003022A4">
      <w:pPr>
        <w:pStyle w:val="Kop3"/>
        <w:numPr>
          <w:ilvl w:val="2"/>
          <w:numId w:val="3"/>
        </w:numPr>
      </w:pPr>
      <w:r>
        <w:t>Schermresolutie</w:t>
      </w:r>
    </w:p>
    <w:p w14:paraId="305FAEE3" w14:textId="1B8E8463" w:rsidR="00574EB1" w:rsidRDefault="003022A4">
      <w:pPr>
        <w:pStyle w:val="Plattetekst"/>
      </w:pPr>
      <w:r>
        <w:t>De grootte wordt beschreven conform de schermresolutie in “</w:t>
      </w:r>
      <w:proofErr w:type="spellStart"/>
      <w:r>
        <w:t>Dots</w:t>
      </w:r>
      <w:proofErr w:type="spellEnd"/>
      <w:r>
        <w:t xml:space="preserve"> per Inch” (DPI) die het OGC voorschrijft: 0,28 mm per pixel, wat overeenkomt met ~91 dpi. Een WMS genereert een symbool op de pixelgroo</w:t>
      </w:r>
      <w:r w:rsidR="001B6849">
        <w:t>t</w:t>
      </w:r>
      <w:r>
        <w:t xml:space="preserve">te in de SLD op basis van 91 dpi. Wordt de visualisatie niet door een kaart-service gerealiseerd, maar in de </w:t>
      </w:r>
      <w:proofErr w:type="spellStart"/>
      <w:r>
        <w:t>Web-browser</w:t>
      </w:r>
      <w:proofErr w:type="spellEnd"/>
      <w:r>
        <w:t>, dan dient rekening gehouden te worden met DPI van het scherm.</w:t>
      </w:r>
    </w:p>
    <w:p w14:paraId="61C519D9" w14:textId="77777777" w:rsidR="00574EB1" w:rsidRDefault="003022A4">
      <w:pPr>
        <w:pStyle w:val="Kop3"/>
        <w:numPr>
          <w:ilvl w:val="2"/>
          <w:numId w:val="3"/>
        </w:numPr>
      </w:pPr>
      <w:bookmarkStart w:id="69" w:name="__RefHeading___Toc4444_4117045737"/>
      <w:bookmarkEnd w:id="69"/>
      <w:r>
        <w:t>Puntobjecten</w:t>
      </w:r>
    </w:p>
    <w:p w14:paraId="617D7C70" w14:textId="77777777" w:rsidR="00574EB1" w:rsidRDefault="003022A4">
      <w:pPr>
        <w:pStyle w:val="Plattetekst1"/>
      </w:pPr>
      <w:r>
        <w:t xml:space="preserve">De visuele variabele “grootte” wordt gebruikt om geografische objecten met een </w:t>
      </w:r>
      <w:r>
        <w:lastRenderedPageBreak/>
        <w:t xml:space="preserve">puntgeometrie op de verschillende </w:t>
      </w:r>
      <w:proofErr w:type="spellStart"/>
      <w:r>
        <w:t>Schaalniveau's</w:t>
      </w:r>
      <w:proofErr w:type="spellEnd"/>
      <w:r>
        <w:t xml:space="preserve"> van het Nederlandse Richtlijn </w:t>
      </w:r>
      <w:proofErr w:type="spellStart"/>
      <w:r>
        <w:t>Tiling</w:t>
      </w:r>
      <w:proofErr w:type="spellEnd"/>
      <w:r>
        <w:t xml:space="preserve"> versie 1.1 te visualiseren.</w:t>
      </w:r>
    </w:p>
    <w:tbl>
      <w:tblPr>
        <w:tblW w:w="9237"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55"/>
        <w:gridCol w:w="2603"/>
        <w:gridCol w:w="2333"/>
        <w:gridCol w:w="2146"/>
      </w:tblGrid>
      <w:tr w:rsidR="00574EB1" w14:paraId="2116EF4B" w14:textId="77777777">
        <w:trPr>
          <w:tblHeader/>
        </w:trPr>
        <w:tc>
          <w:tcPr>
            <w:tcW w:w="2154" w:type="dxa"/>
            <w:tcBorders>
              <w:top w:val="single" w:sz="2" w:space="0" w:color="000001"/>
              <w:left w:val="single" w:sz="2" w:space="0" w:color="000001"/>
              <w:bottom w:val="single" w:sz="2" w:space="0" w:color="000001"/>
            </w:tcBorders>
            <w:shd w:val="clear" w:color="auto" w:fill="808080"/>
          </w:tcPr>
          <w:p w14:paraId="261BB007" w14:textId="77777777" w:rsidR="00574EB1" w:rsidRDefault="003022A4">
            <w:pPr>
              <w:pStyle w:val="TableContents"/>
              <w:jc w:val="center"/>
            </w:pPr>
            <w:r>
              <w:rPr>
                <w:rFonts w:eastAsia="Lucida Sans Unicode" w:cs="Tahoma"/>
                <w:b/>
                <w:bCs/>
                <w:iCs/>
                <w:color w:val="FFFFFF"/>
                <w:szCs w:val="20"/>
              </w:rPr>
              <w:t>Schaalniveau</w:t>
            </w:r>
          </w:p>
        </w:tc>
        <w:tc>
          <w:tcPr>
            <w:tcW w:w="2603" w:type="dxa"/>
            <w:tcBorders>
              <w:top w:val="single" w:sz="2" w:space="0" w:color="000001"/>
              <w:left w:val="single" w:sz="2" w:space="0" w:color="000001"/>
              <w:bottom w:val="single" w:sz="2" w:space="0" w:color="000001"/>
            </w:tcBorders>
            <w:shd w:val="clear" w:color="auto" w:fill="808080"/>
          </w:tcPr>
          <w:p w14:paraId="0F3CC022" w14:textId="77777777" w:rsidR="00574EB1" w:rsidRDefault="003022A4">
            <w:pPr>
              <w:pStyle w:val="TableContents"/>
              <w:jc w:val="center"/>
            </w:pPr>
            <w:r>
              <w:rPr>
                <w:rFonts w:eastAsia="Lucida Sans Unicode" w:cs="Tahoma"/>
                <w:b/>
                <w:bCs/>
                <w:iCs/>
                <w:color w:val="FFFFFF"/>
                <w:szCs w:val="20"/>
              </w:rPr>
              <w:t>Leidingelement</w:t>
            </w:r>
          </w:p>
        </w:tc>
        <w:tc>
          <w:tcPr>
            <w:tcW w:w="2333" w:type="dxa"/>
            <w:tcBorders>
              <w:top w:val="single" w:sz="2" w:space="0" w:color="000001"/>
              <w:left w:val="single" w:sz="2" w:space="0" w:color="000001"/>
              <w:bottom w:val="single" w:sz="2" w:space="0" w:color="000001"/>
            </w:tcBorders>
            <w:shd w:val="clear" w:color="auto" w:fill="808080"/>
          </w:tcPr>
          <w:p w14:paraId="28A385AF" w14:textId="77777777" w:rsidR="00574EB1" w:rsidRDefault="003022A4">
            <w:pPr>
              <w:pStyle w:val="TableContents"/>
              <w:jc w:val="center"/>
            </w:pPr>
            <w:r>
              <w:rPr>
                <w:rFonts w:eastAsia="Lucida Sans Unicode" w:cs="Tahoma"/>
                <w:b/>
                <w:bCs/>
                <w:iCs/>
                <w:color w:val="FFFFFF"/>
                <w:szCs w:val="20"/>
              </w:rPr>
              <w:t>Pijlpunt</w:t>
            </w:r>
          </w:p>
        </w:tc>
        <w:tc>
          <w:tcPr>
            <w:tcW w:w="2146" w:type="dxa"/>
            <w:tcBorders>
              <w:top w:val="single" w:sz="2" w:space="0" w:color="000001"/>
              <w:left w:val="single" w:sz="2" w:space="0" w:color="000001"/>
              <w:bottom w:val="single" w:sz="2" w:space="0" w:color="000001"/>
              <w:right w:val="single" w:sz="2" w:space="0" w:color="000001"/>
            </w:tcBorders>
            <w:shd w:val="clear" w:color="auto" w:fill="808080"/>
          </w:tcPr>
          <w:p w14:paraId="244C604B" w14:textId="77777777" w:rsidR="00574EB1" w:rsidRDefault="003022A4">
            <w:pPr>
              <w:pStyle w:val="TableContents"/>
              <w:jc w:val="center"/>
            </w:pPr>
            <w:r>
              <w:rPr>
                <w:rFonts w:eastAsia="Lucida Sans Unicode" w:cs="Tahoma"/>
                <w:b/>
                <w:bCs/>
                <w:iCs/>
                <w:color w:val="FFFFFF"/>
                <w:szCs w:val="20"/>
              </w:rPr>
              <w:t>Dieptepunt</w:t>
            </w:r>
          </w:p>
        </w:tc>
      </w:tr>
      <w:tr w:rsidR="00574EB1" w14:paraId="7A7BAE19"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07E6E61E" w14:textId="77777777" w:rsidR="00574EB1" w:rsidRDefault="003022A4">
            <w:pPr>
              <w:pStyle w:val="TableContents"/>
              <w:jc w:val="center"/>
            </w:pPr>
            <w:r>
              <w:t>5-10</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4016C685"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44CAA9F1"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DE66349" w14:textId="77777777" w:rsidR="00574EB1" w:rsidRDefault="003022A4">
            <w:pPr>
              <w:pStyle w:val="TableContents"/>
              <w:jc w:val="center"/>
            </w:pPr>
            <w:r>
              <w:t>X</w:t>
            </w:r>
          </w:p>
        </w:tc>
      </w:tr>
      <w:tr w:rsidR="00574EB1" w14:paraId="2F5F1651"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75D2F954" w14:textId="77777777" w:rsidR="00574EB1" w:rsidRDefault="003022A4">
            <w:pPr>
              <w:pStyle w:val="TableContents"/>
              <w:jc w:val="center"/>
            </w:pPr>
            <w:r>
              <w:t>11</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39B3FC49" w14:textId="77777777" w:rsidR="00574EB1" w:rsidRDefault="003022A4">
            <w:pPr>
              <w:pStyle w:val="TableContents"/>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8E23E3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A7A42BD" w14:textId="77777777" w:rsidR="00574EB1" w:rsidRDefault="003022A4">
            <w:pPr>
              <w:pStyle w:val="TableContents"/>
              <w:jc w:val="center"/>
            </w:pPr>
            <w:r>
              <w:t>X</w:t>
            </w:r>
          </w:p>
        </w:tc>
      </w:tr>
      <w:tr w:rsidR="00574EB1" w14:paraId="1BB96F7A"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DE7EA1B" w14:textId="77777777" w:rsidR="00574EB1" w:rsidRDefault="003022A4">
            <w:pPr>
              <w:pStyle w:val="TableContents"/>
              <w:jc w:val="center"/>
            </w:pPr>
            <w:r>
              <w:t>12</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750CEEFD" w14:textId="77777777" w:rsidR="00574EB1" w:rsidRDefault="003022A4">
            <w:pPr>
              <w:pStyle w:val="TableContents"/>
              <w:shd w:val="clear" w:color="auto" w:fill="DDDDDD"/>
              <w:jc w:val="center"/>
            </w:pPr>
            <w:r>
              <w:rPr>
                <w:shd w:val="clear" w:color="auto" w:fill="FFFFFF"/>
              </w:rP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C395062"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0DCD6572" w14:textId="77777777" w:rsidR="00574EB1" w:rsidRDefault="003022A4">
            <w:pPr>
              <w:pStyle w:val="TableContents"/>
              <w:jc w:val="center"/>
            </w:pPr>
            <w:r>
              <w:t>X</w:t>
            </w:r>
          </w:p>
        </w:tc>
      </w:tr>
      <w:tr w:rsidR="00574EB1" w14:paraId="2B06E917"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33F6637A" w14:textId="77777777" w:rsidR="00574EB1" w:rsidRDefault="003022A4">
            <w:pPr>
              <w:pStyle w:val="TableContents"/>
              <w:jc w:val="center"/>
            </w:pPr>
            <w:r>
              <w:t>13</w:t>
            </w:r>
          </w:p>
        </w:tc>
        <w:tc>
          <w:tcPr>
            <w:tcW w:w="2603" w:type="dxa"/>
            <w:tcBorders>
              <w:top w:val="single" w:sz="2" w:space="0" w:color="000001"/>
              <w:left w:val="single" w:sz="2" w:space="0" w:color="000001"/>
              <w:bottom w:val="single" w:sz="2" w:space="0" w:color="000001"/>
            </w:tcBorders>
            <w:shd w:val="clear" w:color="auto" w:fill="DDDDDD"/>
            <w:tcMar>
              <w:left w:w="-2" w:type="dxa"/>
            </w:tcMar>
          </w:tcPr>
          <w:p w14:paraId="0E531617" w14:textId="77777777" w:rsidR="00574EB1" w:rsidRDefault="003022A4">
            <w:pPr>
              <w:pStyle w:val="TableContents"/>
              <w:jc w:val="center"/>
            </w:pPr>
            <w:r>
              <w:t>X</w:t>
            </w:r>
          </w:p>
        </w:tc>
        <w:tc>
          <w:tcPr>
            <w:tcW w:w="2333"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48330DF"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57F69D8C" w14:textId="77777777" w:rsidR="00574EB1" w:rsidRDefault="003022A4">
            <w:pPr>
              <w:pStyle w:val="TableContents"/>
              <w:jc w:val="center"/>
            </w:pPr>
            <w:r>
              <w:t>X</w:t>
            </w:r>
          </w:p>
        </w:tc>
      </w:tr>
      <w:tr w:rsidR="00574EB1" w14:paraId="5CE8617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4328DA0B" w14:textId="77777777" w:rsidR="00574EB1" w:rsidRDefault="003022A4">
            <w:pPr>
              <w:pStyle w:val="TableContents"/>
              <w:jc w:val="center"/>
            </w:pPr>
            <w:r>
              <w:t>14</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141A4CD" w14:textId="77777777" w:rsidR="00574EB1" w:rsidRDefault="003022A4">
            <w:pPr>
              <w:pStyle w:val="TableContents"/>
              <w:jc w:val="center"/>
            </w:pPr>
            <w:r>
              <w:t xml:space="preserve">11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DDDDDD"/>
            <w:tcMar>
              <w:left w:w="-2" w:type="dxa"/>
            </w:tcMar>
          </w:tcPr>
          <w:p w14:paraId="1E5C06EB" w14:textId="77777777" w:rsidR="00574EB1" w:rsidRDefault="003022A4">
            <w:pPr>
              <w:pStyle w:val="TableContents"/>
              <w:jc w:val="center"/>
            </w:pPr>
            <w:r>
              <w:t>X</w:t>
            </w:r>
          </w:p>
        </w:tc>
        <w:tc>
          <w:tcPr>
            <w:tcW w:w="2146"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4B8232EC" w14:textId="77777777" w:rsidR="00574EB1" w:rsidRDefault="003022A4">
            <w:pPr>
              <w:pStyle w:val="TableContents"/>
              <w:jc w:val="center"/>
            </w:pPr>
            <w:r>
              <w:t>X</w:t>
            </w:r>
          </w:p>
        </w:tc>
      </w:tr>
      <w:tr w:rsidR="00574EB1" w14:paraId="64A9FB56"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59F13634" w14:textId="77777777" w:rsidR="00574EB1" w:rsidRDefault="003022A4">
            <w:pPr>
              <w:pStyle w:val="TableContents"/>
              <w:jc w:val="center"/>
            </w:pPr>
            <w:r>
              <w:t>15</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B94667"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7FCEAB44"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68D4557" w14:textId="77777777" w:rsidR="00574EB1" w:rsidRDefault="003022A4">
            <w:pPr>
              <w:pStyle w:val="TableContents"/>
              <w:jc w:val="center"/>
            </w:pPr>
            <w:r>
              <w:t xml:space="preserve">44 </w:t>
            </w:r>
            <w:proofErr w:type="spellStart"/>
            <w:r>
              <w:t>px</w:t>
            </w:r>
            <w:proofErr w:type="spellEnd"/>
          </w:p>
        </w:tc>
      </w:tr>
      <w:tr w:rsidR="00574EB1" w14:paraId="7A7305EF" w14:textId="77777777">
        <w:tc>
          <w:tcPr>
            <w:tcW w:w="2154" w:type="dxa"/>
            <w:tcBorders>
              <w:top w:val="single" w:sz="2" w:space="0" w:color="000001"/>
              <w:left w:val="single" w:sz="2" w:space="0" w:color="000001"/>
              <w:bottom w:val="single" w:sz="2" w:space="0" w:color="000001"/>
            </w:tcBorders>
            <w:shd w:val="clear" w:color="auto" w:fill="FFFFFF"/>
            <w:tcMar>
              <w:left w:w="-2" w:type="dxa"/>
            </w:tcMar>
          </w:tcPr>
          <w:p w14:paraId="681BFF30" w14:textId="77777777" w:rsidR="00574EB1" w:rsidRDefault="003022A4">
            <w:pPr>
              <w:pStyle w:val="TableContents"/>
              <w:jc w:val="center"/>
            </w:pPr>
            <w:r>
              <w:t>16</w:t>
            </w:r>
          </w:p>
        </w:tc>
        <w:tc>
          <w:tcPr>
            <w:tcW w:w="2603" w:type="dxa"/>
            <w:tcBorders>
              <w:top w:val="single" w:sz="2" w:space="0" w:color="000001"/>
              <w:left w:val="single" w:sz="2" w:space="0" w:color="000001"/>
              <w:bottom w:val="single" w:sz="2" w:space="0" w:color="000001"/>
            </w:tcBorders>
            <w:shd w:val="clear" w:color="auto" w:fill="FFFFFF"/>
            <w:tcMar>
              <w:left w:w="-2" w:type="dxa"/>
            </w:tcMar>
          </w:tcPr>
          <w:p w14:paraId="1519B253" w14:textId="77777777" w:rsidR="00574EB1" w:rsidRDefault="003022A4">
            <w:pPr>
              <w:pStyle w:val="TableContents"/>
              <w:jc w:val="center"/>
            </w:pPr>
            <w:r>
              <w:t xml:space="preserve">25 </w:t>
            </w:r>
            <w:proofErr w:type="spellStart"/>
            <w:r>
              <w:t>px</w:t>
            </w:r>
            <w:proofErr w:type="spellEnd"/>
          </w:p>
        </w:tc>
        <w:tc>
          <w:tcPr>
            <w:tcW w:w="2333" w:type="dxa"/>
            <w:tcBorders>
              <w:top w:val="single" w:sz="2" w:space="0" w:color="000001"/>
              <w:left w:val="single" w:sz="2" w:space="0" w:color="000001"/>
              <w:bottom w:val="single" w:sz="2" w:space="0" w:color="000001"/>
            </w:tcBorders>
            <w:shd w:val="clear" w:color="auto" w:fill="FFFFFF"/>
            <w:tcMar>
              <w:left w:w="-2" w:type="dxa"/>
            </w:tcMar>
          </w:tcPr>
          <w:p w14:paraId="15DAE47C" w14:textId="77777777" w:rsidR="00574EB1" w:rsidRDefault="003022A4">
            <w:pPr>
              <w:pStyle w:val="TableContents"/>
              <w:jc w:val="center"/>
            </w:pPr>
            <w:r>
              <w:t xml:space="preserve">5 </w:t>
            </w:r>
            <w:proofErr w:type="spellStart"/>
            <w:r>
              <w:t>px</w:t>
            </w:r>
            <w:proofErr w:type="spellEnd"/>
          </w:p>
        </w:tc>
        <w:tc>
          <w:tcPr>
            <w:tcW w:w="214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97C23B8" w14:textId="77777777" w:rsidR="00574EB1" w:rsidRDefault="003022A4">
            <w:pPr>
              <w:pStyle w:val="TableContents"/>
              <w:jc w:val="center"/>
            </w:pPr>
            <w:r>
              <w:t xml:space="preserve">44 </w:t>
            </w:r>
            <w:proofErr w:type="spellStart"/>
            <w:r>
              <w:t>px</w:t>
            </w:r>
            <w:proofErr w:type="spellEnd"/>
          </w:p>
        </w:tc>
      </w:tr>
    </w:tbl>
    <w:p w14:paraId="29B79597" w14:textId="77777777" w:rsidR="00574EB1" w:rsidRDefault="003022A4">
      <w:pPr>
        <w:pStyle w:val="Kop3"/>
        <w:numPr>
          <w:ilvl w:val="2"/>
          <w:numId w:val="3"/>
        </w:numPr>
      </w:pPr>
      <w:bookmarkStart w:id="70" w:name="__RefHeading___Toc4446_4117045737"/>
      <w:bookmarkEnd w:id="70"/>
      <w:r>
        <w:t>Lijnobjecten</w:t>
      </w:r>
    </w:p>
    <w:p w14:paraId="02F28DC3" w14:textId="77777777" w:rsidR="00574EB1" w:rsidRDefault="003022A4">
      <w:pPr>
        <w:pStyle w:val="Plattetekst1"/>
      </w:pPr>
      <w:r>
        <w:t xml:space="preserve">Bij de visualisatie van lijnobjecten wordt de grafische variabele “grootte” gebruikt om een visuele indruk met lijndikte te realiseren. Enerzijds wordt de lijndikte gebruikt om een onderscheid te maken tussen een Kabel, Leiding, </w:t>
      </w:r>
      <w:proofErr w:type="spellStart"/>
      <w:r>
        <w:t>Duct</w:t>
      </w:r>
      <w:proofErr w:type="spellEnd"/>
      <w:r>
        <w:t xml:space="preserve">, </w:t>
      </w:r>
      <w:proofErr w:type="spellStart"/>
      <w:r>
        <w:t>Kabelbed</w:t>
      </w:r>
      <w:proofErr w:type="spellEnd"/>
      <w:r>
        <w:t xml:space="preserve"> of een Mantelbuis. Anderzijds wordt de lijndikte gebruikt om een lijn op de verschillende </w:t>
      </w:r>
      <w:proofErr w:type="spellStart"/>
      <w:r>
        <w:t>Schaalniveau's</w:t>
      </w:r>
      <w:proofErr w:type="spellEnd"/>
      <w:r>
        <w:t xml:space="preserve"> van de Nederlandse Richtlijn </w:t>
      </w:r>
      <w:proofErr w:type="spellStart"/>
      <w:r>
        <w:t>Tiling</w:t>
      </w:r>
      <w:proofErr w:type="spellEnd"/>
      <w:r>
        <w:t xml:space="preserve"> versie 1.1. te visualiseren.</w:t>
      </w:r>
    </w:p>
    <w:tbl>
      <w:tblPr>
        <w:tblW w:w="9265" w:type="dxa"/>
        <w:tblInd w:w="108"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31"/>
        <w:gridCol w:w="4140"/>
        <w:gridCol w:w="2894"/>
      </w:tblGrid>
      <w:tr w:rsidR="00574EB1" w14:paraId="56E006AE" w14:textId="77777777">
        <w:trPr>
          <w:tblHeader/>
        </w:trPr>
        <w:tc>
          <w:tcPr>
            <w:tcW w:w="2231" w:type="dxa"/>
            <w:tcBorders>
              <w:top w:val="single" w:sz="2" w:space="0" w:color="000001"/>
              <w:left w:val="single" w:sz="2" w:space="0" w:color="000001"/>
              <w:bottom w:val="single" w:sz="2" w:space="0" w:color="000001"/>
            </w:tcBorders>
            <w:shd w:val="clear" w:color="auto" w:fill="808080"/>
          </w:tcPr>
          <w:p w14:paraId="2E352564" w14:textId="77777777" w:rsidR="00574EB1" w:rsidRDefault="003022A4">
            <w:pPr>
              <w:pStyle w:val="TableContents"/>
              <w:jc w:val="center"/>
            </w:pPr>
            <w:r>
              <w:rPr>
                <w:rFonts w:eastAsia="Lucida Sans Unicode" w:cs="Tahoma"/>
                <w:b/>
                <w:bCs/>
                <w:iCs/>
                <w:color w:val="FFFFFF"/>
                <w:szCs w:val="20"/>
              </w:rPr>
              <w:t>Schaalniveau</w:t>
            </w:r>
          </w:p>
        </w:tc>
        <w:tc>
          <w:tcPr>
            <w:tcW w:w="4140" w:type="dxa"/>
            <w:tcBorders>
              <w:top w:val="single" w:sz="2" w:space="0" w:color="000001"/>
              <w:left w:val="single" w:sz="2" w:space="0" w:color="000001"/>
              <w:bottom w:val="single" w:sz="2" w:space="0" w:color="000001"/>
            </w:tcBorders>
            <w:shd w:val="clear" w:color="auto" w:fill="808080"/>
          </w:tcPr>
          <w:p w14:paraId="47E845F8" w14:textId="77777777" w:rsidR="00574EB1" w:rsidRDefault="003022A4">
            <w:pPr>
              <w:pStyle w:val="Plattetekst1"/>
              <w:jc w:val="center"/>
            </w:pPr>
            <w:r>
              <w:rPr>
                <w:rFonts w:eastAsia="Lucida Sans Unicode" w:cs="Tahoma"/>
                <w:b/>
                <w:bCs/>
                <w:iCs/>
                <w:color w:val="FFFFFF"/>
                <w:szCs w:val="20"/>
              </w:rPr>
              <w:t xml:space="preserve">Kabel, Leiding, </w:t>
            </w:r>
            <w:proofErr w:type="spellStart"/>
            <w:r>
              <w:rPr>
                <w:rFonts w:eastAsia="Lucida Sans Unicode" w:cs="Tahoma"/>
                <w:b/>
                <w:bCs/>
                <w:iCs/>
                <w:color w:val="FFFFFF"/>
                <w:szCs w:val="20"/>
              </w:rPr>
              <w:t>Duct</w:t>
            </w:r>
            <w:proofErr w:type="spellEnd"/>
            <w:r>
              <w:rPr>
                <w:rFonts w:eastAsia="Lucida Sans Unicode" w:cs="Tahoma"/>
                <w:b/>
                <w:bCs/>
                <w:iCs/>
                <w:color w:val="FFFFFF"/>
                <w:szCs w:val="20"/>
              </w:rPr>
              <w:t xml:space="preserve">, </w:t>
            </w:r>
            <w:proofErr w:type="spellStart"/>
            <w:r>
              <w:rPr>
                <w:rFonts w:eastAsia="Lucida Sans Unicode" w:cs="Tahoma"/>
                <w:b/>
                <w:bCs/>
                <w:iCs/>
                <w:color w:val="FFFFFF"/>
                <w:szCs w:val="20"/>
              </w:rPr>
              <w:t>Kabelbed</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808080"/>
          </w:tcPr>
          <w:p w14:paraId="34D1275E" w14:textId="77777777" w:rsidR="00574EB1" w:rsidRDefault="003022A4">
            <w:pPr>
              <w:pStyle w:val="Plattetekst1"/>
              <w:jc w:val="center"/>
            </w:pPr>
            <w:r>
              <w:rPr>
                <w:rFonts w:eastAsia="Lucida Sans Unicode" w:cs="Tahoma"/>
                <w:b/>
                <w:bCs/>
                <w:iCs/>
                <w:color w:val="FFFFFF"/>
                <w:szCs w:val="20"/>
              </w:rPr>
              <w:t>Mantelbuis</w:t>
            </w:r>
          </w:p>
        </w:tc>
      </w:tr>
      <w:tr w:rsidR="00574EB1" w14:paraId="4A07E4FE"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B6D30A1" w14:textId="77777777" w:rsidR="00574EB1" w:rsidRDefault="003022A4">
            <w:pPr>
              <w:pStyle w:val="TableContents"/>
              <w:jc w:val="center"/>
            </w:pPr>
            <w:r>
              <w:t>5-10</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6EF6E26" w14:textId="77777777" w:rsidR="00574EB1" w:rsidRDefault="003022A4">
            <w:pPr>
              <w:pStyle w:val="TableContents"/>
              <w:jc w:val="center"/>
            </w:pPr>
            <w:r>
              <w:t xml:space="preserve">1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A6183BE" w14:textId="77777777" w:rsidR="00574EB1" w:rsidRDefault="003022A4">
            <w:pPr>
              <w:pStyle w:val="TableContents"/>
              <w:jc w:val="center"/>
            </w:pPr>
            <w:r>
              <w:t>X</w:t>
            </w:r>
          </w:p>
        </w:tc>
      </w:tr>
      <w:tr w:rsidR="00574EB1" w14:paraId="732B7823"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BE8BD5D" w14:textId="77777777" w:rsidR="00574EB1" w:rsidRDefault="003022A4">
            <w:pPr>
              <w:pStyle w:val="TableContents"/>
              <w:jc w:val="center"/>
            </w:pPr>
            <w:r>
              <w:t>11</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1AB57181"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3DD017BD" w14:textId="77777777" w:rsidR="00574EB1" w:rsidRDefault="003022A4">
            <w:pPr>
              <w:pStyle w:val="TableContents"/>
              <w:jc w:val="center"/>
            </w:pPr>
            <w:r>
              <w:t>X</w:t>
            </w:r>
          </w:p>
        </w:tc>
      </w:tr>
      <w:tr w:rsidR="00574EB1" w14:paraId="79DC6171"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65ACC5AF" w14:textId="77777777" w:rsidR="00574EB1" w:rsidRDefault="003022A4">
            <w:pPr>
              <w:pStyle w:val="TableContents"/>
              <w:jc w:val="center"/>
            </w:pPr>
            <w:r>
              <w:t>12</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3028A4DD"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2498768" w14:textId="77777777" w:rsidR="00574EB1" w:rsidRDefault="003022A4">
            <w:pPr>
              <w:pStyle w:val="TableContents"/>
              <w:jc w:val="center"/>
            </w:pPr>
            <w:r>
              <w:t>X</w:t>
            </w:r>
          </w:p>
        </w:tc>
      </w:tr>
      <w:tr w:rsidR="00574EB1" w14:paraId="077C8B4F"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169322E4" w14:textId="77777777" w:rsidR="00574EB1" w:rsidRDefault="003022A4">
            <w:pPr>
              <w:pStyle w:val="TableContents"/>
              <w:jc w:val="center"/>
            </w:pPr>
            <w:r>
              <w:t>13</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5AE3B9A"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DDDDDD"/>
            <w:tcMar>
              <w:left w:w="-2" w:type="dxa"/>
            </w:tcMar>
          </w:tcPr>
          <w:p w14:paraId="28315452" w14:textId="77777777" w:rsidR="00574EB1" w:rsidRDefault="003022A4">
            <w:pPr>
              <w:pStyle w:val="TableContents"/>
              <w:jc w:val="center"/>
            </w:pPr>
            <w:r>
              <w:t>X</w:t>
            </w:r>
          </w:p>
        </w:tc>
      </w:tr>
      <w:tr w:rsidR="00574EB1" w14:paraId="77ACEEA8"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FF90E0B" w14:textId="77777777" w:rsidR="00574EB1" w:rsidRDefault="003022A4">
            <w:pPr>
              <w:pStyle w:val="TableContents"/>
              <w:jc w:val="center"/>
            </w:pPr>
            <w:r>
              <w:t>14</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209CAC9E" w14:textId="77777777" w:rsidR="00574EB1" w:rsidRDefault="003022A4">
            <w:pPr>
              <w:pStyle w:val="TableContents"/>
              <w:jc w:val="center"/>
            </w:pPr>
            <w:r>
              <w:t xml:space="preserve">2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596DD1A" w14:textId="77777777" w:rsidR="00574EB1" w:rsidRDefault="003022A4">
            <w:pPr>
              <w:pStyle w:val="TableContents"/>
              <w:jc w:val="center"/>
            </w:pPr>
            <w:r>
              <w:t xml:space="preserve">8 </w:t>
            </w:r>
            <w:proofErr w:type="spellStart"/>
            <w:r>
              <w:t>px</w:t>
            </w:r>
            <w:proofErr w:type="spellEnd"/>
          </w:p>
        </w:tc>
      </w:tr>
      <w:tr w:rsidR="00574EB1" w14:paraId="1DADB91A"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404C966C" w14:textId="77777777" w:rsidR="00574EB1" w:rsidRDefault="003022A4">
            <w:pPr>
              <w:pStyle w:val="TableContents"/>
              <w:jc w:val="center"/>
            </w:pPr>
            <w:r>
              <w:t>15</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55337C95"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33F47AE" w14:textId="77777777" w:rsidR="00574EB1" w:rsidRDefault="003022A4">
            <w:pPr>
              <w:pStyle w:val="TableContents"/>
              <w:jc w:val="center"/>
            </w:pPr>
            <w:r>
              <w:t xml:space="preserve">16 </w:t>
            </w:r>
            <w:proofErr w:type="spellStart"/>
            <w:r>
              <w:t>px</w:t>
            </w:r>
            <w:proofErr w:type="spellEnd"/>
          </w:p>
        </w:tc>
      </w:tr>
      <w:tr w:rsidR="00574EB1" w14:paraId="5D2093A0" w14:textId="77777777">
        <w:tc>
          <w:tcPr>
            <w:tcW w:w="2231" w:type="dxa"/>
            <w:tcBorders>
              <w:top w:val="single" w:sz="2" w:space="0" w:color="000001"/>
              <w:left w:val="single" w:sz="2" w:space="0" w:color="000001"/>
              <w:bottom w:val="single" w:sz="2" w:space="0" w:color="000001"/>
            </w:tcBorders>
            <w:shd w:val="clear" w:color="auto" w:fill="FFFFFF"/>
            <w:tcMar>
              <w:left w:w="-2" w:type="dxa"/>
            </w:tcMar>
          </w:tcPr>
          <w:p w14:paraId="2CA2DA96" w14:textId="77777777" w:rsidR="00574EB1" w:rsidRDefault="003022A4">
            <w:pPr>
              <w:pStyle w:val="TableContents"/>
              <w:jc w:val="center"/>
            </w:pPr>
            <w:r>
              <w:t>16</w:t>
            </w:r>
          </w:p>
        </w:tc>
        <w:tc>
          <w:tcPr>
            <w:tcW w:w="4140" w:type="dxa"/>
            <w:tcBorders>
              <w:top w:val="single" w:sz="2" w:space="0" w:color="000001"/>
              <w:left w:val="single" w:sz="2" w:space="0" w:color="000001"/>
              <w:bottom w:val="single" w:sz="2" w:space="0" w:color="000001"/>
            </w:tcBorders>
            <w:shd w:val="clear" w:color="auto" w:fill="FFFFFF"/>
            <w:tcMar>
              <w:left w:w="-2" w:type="dxa"/>
            </w:tcMar>
          </w:tcPr>
          <w:p w14:paraId="7EA8728C" w14:textId="77777777" w:rsidR="00574EB1" w:rsidRDefault="003022A4">
            <w:pPr>
              <w:pStyle w:val="TableContents"/>
              <w:jc w:val="center"/>
            </w:pPr>
            <w:r>
              <w:t xml:space="preserve">4 </w:t>
            </w:r>
            <w:proofErr w:type="spellStart"/>
            <w:r>
              <w:t>px</w:t>
            </w:r>
            <w:proofErr w:type="spellEnd"/>
          </w:p>
        </w:tc>
        <w:tc>
          <w:tcPr>
            <w:tcW w:w="289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3F5EB2" w14:textId="77777777" w:rsidR="00574EB1" w:rsidRDefault="003022A4">
            <w:pPr>
              <w:pStyle w:val="TableContents"/>
              <w:jc w:val="center"/>
            </w:pPr>
            <w:r>
              <w:t xml:space="preserve">16 </w:t>
            </w:r>
            <w:proofErr w:type="spellStart"/>
            <w:r>
              <w:t>px</w:t>
            </w:r>
            <w:proofErr w:type="spellEnd"/>
          </w:p>
        </w:tc>
      </w:tr>
    </w:tbl>
    <w:p w14:paraId="45CC4D79" w14:textId="77777777" w:rsidR="00574EB1" w:rsidRDefault="00574EB1"/>
    <w:p w14:paraId="49C4E775" w14:textId="77777777" w:rsidR="00574EB1" w:rsidRDefault="003022A4">
      <w:pPr>
        <w:pStyle w:val="Kop2"/>
        <w:numPr>
          <w:ilvl w:val="1"/>
          <w:numId w:val="3"/>
        </w:numPr>
      </w:pPr>
      <w:bookmarkStart w:id="71" w:name="_Toc42596087"/>
      <w:bookmarkStart w:id="72" w:name="_Toc51317911"/>
      <w:r>
        <w:t>Transparantie</w:t>
      </w:r>
      <w:bookmarkEnd w:id="71"/>
      <w:bookmarkEnd w:id="72"/>
    </w:p>
    <w:p w14:paraId="21F05ECE" w14:textId="77777777" w:rsidR="00574EB1" w:rsidRDefault="003022A4">
      <w:pPr>
        <w:pStyle w:val="Plattetekst1"/>
      </w:pPr>
      <w:r>
        <w:t>Bij de visualisatie van vlakobjecten wordt de grafische variabele “transparantie” gebruikt om de omvang van het object aan te geven zonder teveel van de achterliggende tekening af te dekken. Let op: in de implementatie wordt hierbij de Engelse term “</w:t>
      </w:r>
      <w:proofErr w:type="spellStart"/>
      <w:r>
        <w:t>opacity</w:t>
      </w:r>
      <w:proofErr w:type="spellEnd"/>
      <w:r>
        <w:t xml:space="preserve">” gebruikt, die eigenlijk de tegengestelde eigenschap aangeeft: een transparantie van 40% is gelijk aan een </w:t>
      </w:r>
      <w:proofErr w:type="spellStart"/>
      <w:r>
        <w:t>opacity</w:t>
      </w:r>
      <w:proofErr w:type="spellEnd"/>
      <w:r>
        <w:t xml:space="preserve"> van 60%.</w:t>
      </w:r>
      <w:r>
        <w:br w:type="page"/>
      </w:r>
    </w:p>
    <w:p w14:paraId="1D71BC83" w14:textId="77777777" w:rsidR="00574EB1" w:rsidRDefault="003022A4">
      <w:pPr>
        <w:pStyle w:val="Kop1"/>
        <w:numPr>
          <w:ilvl w:val="0"/>
          <w:numId w:val="3"/>
        </w:numPr>
      </w:pPr>
      <w:bookmarkStart w:id="73" w:name="_Toc42596088"/>
      <w:bookmarkStart w:id="74" w:name="_Toc51317912"/>
      <w:r>
        <w:lastRenderedPageBreak/>
        <w:t>Kabels en leidingen</w:t>
      </w:r>
      <w:bookmarkEnd w:id="73"/>
      <w:bookmarkEnd w:id="74"/>
    </w:p>
    <w:p w14:paraId="2F599F7E" w14:textId="77777777" w:rsidR="00574EB1" w:rsidRDefault="003022A4">
      <w:pPr>
        <w:pStyle w:val="Kop2"/>
        <w:numPr>
          <w:ilvl w:val="1"/>
          <w:numId w:val="3"/>
        </w:numPr>
      </w:pPr>
      <w:bookmarkStart w:id="75" w:name="_Toc42596089"/>
      <w:bookmarkStart w:id="76" w:name="_Toc51317913"/>
      <w:r>
        <w:t>Inleiding</w:t>
      </w:r>
      <w:bookmarkEnd w:id="75"/>
      <w:bookmarkEnd w:id="76"/>
    </w:p>
    <w:p w14:paraId="1C487D91" w14:textId="77777777" w:rsidR="00574EB1" w:rsidRDefault="003022A4">
      <w:pPr>
        <w:pStyle w:val="Plattetekst1"/>
      </w:pPr>
      <w:r>
        <w:t xml:space="preserve">In dit hoofdstuk worden de algemene visualisatieregels toegepast op de kabels en leidingen.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405E085" w14:textId="77777777" w:rsidR="00574EB1" w:rsidRDefault="003022A4">
      <w:pPr>
        <w:pStyle w:val="Plattetekst1"/>
      </w:pPr>
      <w:r>
        <w:t xml:space="preserve">Kabels en leidingen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kabels en leidingen gevisualiseerd door een lijnobject. De kleur wordt toegekend naar het thema van het netwerk. De lijnsignatuur wordt toegekend naar gelang de status van het object. Indien kabels en leidingen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F92CFAA"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108314AD" w14:textId="77777777" w:rsidR="00574EB1" w:rsidRDefault="003022A4">
            <w:pPr>
              <w:pStyle w:val="Plattetekst1"/>
            </w:pPr>
            <w:r>
              <w:t>De visualisatie voor kabels en leidingen is vastgelegd in de volgende SLD-bestanden:</w:t>
            </w:r>
          </w:p>
          <w:p w14:paraId="0FBCF9D5" w14:textId="77777777" w:rsidR="00574EB1" w:rsidRDefault="003022A4">
            <w:pPr>
              <w:pStyle w:val="Plattetekst1"/>
              <w:numPr>
                <w:ilvl w:val="0"/>
                <w:numId w:val="13"/>
              </w:numPr>
            </w:pPr>
            <w:r>
              <w:t>sld-kabelleiding.xml</w:t>
            </w:r>
          </w:p>
          <w:p w14:paraId="5FC910B5" w14:textId="77777777" w:rsidR="00574EB1" w:rsidRDefault="003022A4">
            <w:pPr>
              <w:pStyle w:val="Plattetekst1"/>
              <w:numPr>
                <w:ilvl w:val="0"/>
                <w:numId w:val="13"/>
              </w:numPr>
            </w:pPr>
            <w:r>
              <w:t>sld-kabelleidingmetextrageometrie.xml</w:t>
            </w:r>
          </w:p>
        </w:tc>
      </w:tr>
    </w:tbl>
    <w:p w14:paraId="7E357369" w14:textId="77777777" w:rsidR="00574EB1" w:rsidRDefault="003022A4">
      <w:pPr>
        <w:pStyle w:val="Kop2"/>
        <w:numPr>
          <w:ilvl w:val="1"/>
          <w:numId w:val="3"/>
        </w:numPr>
      </w:pPr>
      <w:bookmarkStart w:id="77" w:name="_Toc42596090"/>
      <w:bookmarkStart w:id="78" w:name="_Toc51317914"/>
      <w:r>
        <w:t>Datatransport</w:t>
      </w:r>
      <w:bookmarkEnd w:id="77"/>
      <w:bookmarkEnd w:id="78"/>
    </w:p>
    <w:p w14:paraId="63998E5C" w14:textId="77777777" w:rsidR="00574EB1" w:rsidRDefault="003022A4">
      <w:pPr>
        <w:pStyle w:val="Kop3"/>
        <w:numPr>
          <w:ilvl w:val="2"/>
          <w:numId w:val="3"/>
        </w:numPr>
      </w:pPr>
      <w:bookmarkStart w:id="79" w:name="__RefHeading___Toc4448_4117045737"/>
      <w:bookmarkEnd w:id="79"/>
      <w:r>
        <w:t>Regel</w:t>
      </w:r>
    </w:p>
    <w:p w14:paraId="14F74C25" w14:textId="498A8702" w:rsidR="00574EB1" w:rsidRDefault="003022A4">
      <w:pPr>
        <w:pStyle w:val="Plattetekst1"/>
      </w:pPr>
      <w:r>
        <w:t xml:space="preserve">Het objecttype Datatransport </w:t>
      </w:r>
      <w:del w:id="80" w:author="Paul Janssen" w:date="2020-09-18T10:35:00Z">
        <w:r w:rsidDel="002115EB">
          <w:delText>bevat</w:delText>
        </w:r>
      </w:del>
      <w:ins w:id="81" w:author="Paul Janssen" w:date="2020-09-18T10:35:00Z">
        <w:r w:rsidR="002115EB">
          <w:t>omvat</w:t>
        </w:r>
      </w:ins>
      <w:r>
        <w:t xml:space="preserve"> kabels die behoren tot het </w:t>
      </w:r>
      <w:proofErr w:type="spellStart"/>
      <w:r>
        <w:t>UtilityNetwork</w:t>
      </w:r>
      <w:proofErr w:type="spellEnd"/>
      <w:r>
        <w:t xml:space="preserve"> met een IMKL-thema “datatransport” en wordt gevisualiseerd als lijnobject met de volgende eigenschappen:</w:t>
      </w:r>
    </w:p>
    <w:p w14:paraId="6E30F06B" w14:textId="77777777" w:rsidR="00574EB1" w:rsidRDefault="003022A4">
      <w:pPr>
        <w:pStyle w:val="Plattetekst1"/>
        <w:numPr>
          <w:ilvl w:val="0"/>
          <w:numId w:val="11"/>
        </w:numPr>
      </w:pPr>
      <w:r>
        <w:t>Kleur: #00ff00</w:t>
      </w:r>
    </w:p>
    <w:p w14:paraId="668435ED" w14:textId="77777777" w:rsidR="00574EB1" w:rsidRDefault="003022A4">
      <w:pPr>
        <w:pStyle w:val="Plattetekst1"/>
        <w:numPr>
          <w:ilvl w:val="0"/>
          <w:numId w:val="11"/>
        </w:numPr>
      </w:pPr>
      <w:r>
        <w:t>Vorm:</w:t>
      </w:r>
    </w:p>
    <w:p w14:paraId="7915A514" w14:textId="77777777" w:rsidR="00574EB1" w:rsidRDefault="003022A4">
      <w:pPr>
        <w:pStyle w:val="Plattetekst1"/>
        <w:numPr>
          <w:ilvl w:val="1"/>
          <w:numId w:val="11"/>
        </w:numPr>
      </w:pPr>
      <w:r>
        <w:t>Geprojecteerd: 4px doorgetrokken, 16px onderbroken</w:t>
      </w:r>
    </w:p>
    <w:p w14:paraId="4E6AE441" w14:textId="77777777" w:rsidR="00574EB1" w:rsidRDefault="003022A4">
      <w:pPr>
        <w:pStyle w:val="Plattetekst1"/>
        <w:numPr>
          <w:ilvl w:val="1"/>
          <w:numId w:val="11"/>
        </w:numPr>
      </w:pPr>
      <w:r>
        <w:t>In gebruik: doorgetrokken lijn</w:t>
      </w:r>
    </w:p>
    <w:p w14:paraId="75C37258" w14:textId="77777777" w:rsidR="00574EB1" w:rsidRDefault="003022A4">
      <w:pPr>
        <w:pStyle w:val="Plattetekst1"/>
        <w:numPr>
          <w:ilvl w:val="1"/>
          <w:numId w:val="11"/>
        </w:numPr>
      </w:pPr>
      <w:r>
        <w:t>Buiten gebruik: 40px doorgetrokken, 12px onderbroken, 8px doorgetrokken, 12px onderbroken</w:t>
      </w:r>
    </w:p>
    <w:p w14:paraId="660686EA" w14:textId="77777777" w:rsidR="00574EB1" w:rsidRDefault="003022A4">
      <w:pPr>
        <w:pStyle w:val="Plattetekst1"/>
        <w:numPr>
          <w:ilvl w:val="0"/>
          <w:numId w:val="11"/>
        </w:numPr>
      </w:pPr>
      <w:r>
        <w:t>Grootte (lijndikte):</w:t>
      </w:r>
    </w:p>
    <w:p w14:paraId="23729D0B"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EFF8742"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2BF4EE22"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6E604B44" w14:textId="77777777" w:rsidR="00574EB1" w:rsidRDefault="003022A4">
      <w:pPr>
        <w:pStyle w:val="Plattetekst1"/>
        <w:numPr>
          <w:ilvl w:val="0"/>
          <w:numId w:val="11"/>
        </w:numPr>
      </w:pPr>
      <w:r>
        <w:t>Transparantie: 0 %</w:t>
      </w:r>
    </w:p>
    <w:p w14:paraId="7F346364" w14:textId="77777777" w:rsidR="00574EB1" w:rsidRDefault="003022A4">
      <w:pPr>
        <w:pStyle w:val="Kop3"/>
        <w:numPr>
          <w:ilvl w:val="2"/>
          <w:numId w:val="3"/>
        </w:numPr>
      </w:pPr>
      <w:bookmarkStart w:id="82" w:name="__RefHeading___Toc4450_4117045737"/>
      <w:bookmarkEnd w:id="82"/>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35CB09D"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7D5DE8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2C79E5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F13392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5F83EE60" w14:textId="77777777" w:rsidR="00574EB1" w:rsidRDefault="003022A4">
            <w:pPr>
              <w:pStyle w:val="TableContents"/>
              <w:jc w:val="center"/>
            </w:pPr>
            <w:r>
              <w:rPr>
                <w:rFonts w:eastAsia="Lucida Sans Unicode" w:cs="Tahoma"/>
                <w:b/>
                <w:bCs/>
                <w:iCs/>
                <w:color w:val="FFFFFF"/>
                <w:szCs w:val="20"/>
              </w:rPr>
              <w:t>Buiten gebruik</w:t>
            </w:r>
          </w:p>
        </w:tc>
      </w:tr>
      <w:tr w:rsidR="00574EB1" w14:paraId="3717EB9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5F06BC5"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363649F" w14:textId="77777777" w:rsidR="00574EB1" w:rsidRDefault="003022A4">
            <w:pPr>
              <w:pStyle w:val="TableContents"/>
            </w:pPr>
            <w:r>
              <w:rPr>
                <w:noProof/>
              </w:rPr>
              <w:drawing>
                <wp:anchor distT="0" distB="0" distL="0" distR="0" simplePos="0" relativeHeight="92" behindDoc="0" locked="0" layoutInCell="1" allowOverlap="1" wp14:anchorId="72227B6E" wp14:editId="2FE625EB">
                  <wp:simplePos x="0" y="0"/>
                  <wp:positionH relativeFrom="column">
                    <wp:align>center</wp:align>
                  </wp:positionH>
                  <wp:positionV relativeFrom="paragraph">
                    <wp:posOffset>635</wp:posOffset>
                  </wp:positionV>
                  <wp:extent cx="4520565" cy="141605"/>
                  <wp:effectExtent l="0" t="0" r="0" b="0"/>
                  <wp:wrapNone/>
                  <wp:docPr id="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pic:cNvPicPr>
                            <a:picLocks noChangeAspect="1" noChangeArrowheads="1"/>
                          </pic:cNvPicPr>
                        </pic:nvPicPr>
                        <pic:blipFill>
                          <a:blip r:embed="rId19"/>
                          <a:stretch>
                            <a:fillRect/>
                          </a:stretch>
                        </pic:blipFill>
                        <pic:spPr bwMode="auto">
                          <a:xfrm>
                            <a:off x="0" y="0"/>
                            <a:ext cx="4520565" cy="141605"/>
                          </a:xfrm>
                          <a:prstGeom prst="rect">
                            <a:avLst/>
                          </a:prstGeom>
                        </pic:spPr>
                      </pic:pic>
                    </a:graphicData>
                  </a:graphic>
                </wp:anchor>
              </w:drawing>
            </w:r>
          </w:p>
        </w:tc>
      </w:tr>
      <w:tr w:rsidR="00574EB1" w14:paraId="6B2F77FE"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BB528A4"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4E4EE" w14:textId="77777777" w:rsidR="00574EB1" w:rsidRDefault="003022A4">
            <w:pPr>
              <w:pStyle w:val="TableContents"/>
            </w:pPr>
            <w:r>
              <w:rPr>
                <w:noProof/>
              </w:rPr>
              <w:drawing>
                <wp:anchor distT="0" distB="0" distL="0" distR="0" simplePos="0" relativeHeight="93" behindDoc="0" locked="0" layoutInCell="1" allowOverlap="1" wp14:anchorId="2B49850F" wp14:editId="3E825E60">
                  <wp:simplePos x="0" y="0"/>
                  <wp:positionH relativeFrom="column">
                    <wp:align>center</wp:align>
                  </wp:positionH>
                  <wp:positionV relativeFrom="paragraph">
                    <wp:posOffset>635</wp:posOffset>
                  </wp:positionV>
                  <wp:extent cx="4520565" cy="141605"/>
                  <wp:effectExtent l="0" t="0" r="0" b="0"/>
                  <wp:wrapNone/>
                  <wp:docPr id="4"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pic:cNvPicPr>
                            <a:picLocks noChangeAspect="1" noChangeArrowheads="1"/>
                          </pic:cNvPicPr>
                        </pic:nvPicPr>
                        <pic:blipFill>
                          <a:blip r:embed="rId20"/>
                          <a:stretch>
                            <a:fillRect/>
                          </a:stretch>
                        </pic:blipFill>
                        <pic:spPr bwMode="auto">
                          <a:xfrm>
                            <a:off x="0" y="0"/>
                            <a:ext cx="4520565" cy="141605"/>
                          </a:xfrm>
                          <a:prstGeom prst="rect">
                            <a:avLst/>
                          </a:prstGeom>
                        </pic:spPr>
                      </pic:pic>
                    </a:graphicData>
                  </a:graphic>
                </wp:anchor>
              </w:drawing>
            </w:r>
          </w:p>
        </w:tc>
      </w:tr>
      <w:tr w:rsidR="00574EB1" w14:paraId="41A882B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71B3CF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AFDB229" w14:textId="77777777" w:rsidR="00574EB1" w:rsidRDefault="003022A4">
            <w:pPr>
              <w:pStyle w:val="TableContents"/>
            </w:pPr>
            <w:r>
              <w:rPr>
                <w:noProof/>
              </w:rPr>
              <w:drawing>
                <wp:anchor distT="0" distB="0" distL="0" distR="0" simplePos="0" relativeHeight="2" behindDoc="0" locked="0" layoutInCell="1" allowOverlap="1" wp14:anchorId="2A6B5F1E" wp14:editId="742CDE5B">
                  <wp:simplePos x="0" y="0"/>
                  <wp:positionH relativeFrom="column">
                    <wp:align>center</wp:align>
                  </wp:positionH>
                  <wp:positionV relativeFrom="paragraph">
                    <wp:posOffset>635</wp:posOffset>
                  </wp:positionV>
                  <wp:extent cx="4520565" cy="141605"/>
                  <wp:effectExtent l="0" t="0" r="0" b="0"/>
                  <wp:wrapNone/>
                  <wp:docPr id="5"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pic:cNvPicPr>
                            <a:picLocks noChangeAspect="1" noChangeArrowheads="1"/>
                          </pic:cNvPicPr>
                        </pic:nvPicPr>
                        <pic:blipFill>
                          <a:blip r:embed="rId21"/>
                          <a:stretch>
                            <a:fillRect/>
                          </a:stretch>
                        </pic:blipFill>
                        <pic:spPr bwMode="auto">
                          <a:xfrm>
                            <a:off x="0" y="0"/>
                            <a:ext cx="4520565" cy="141605"/>
                          </a:xfrm>
                          <a:prstGeom prst="rect">
                            <a:avLst/>
                          </a:prstGeom>
                        </pic:spPr>
                      </pic:pic>
                    </a:graphicData>
                  </a:graphic>
                </wp:anchor>
              </w:drawing>
            </w:r>
          </w:p>
        </w:tc>
      </w:tr>
    </w:tbl>
    <w:p w14:paraId="78ACA789" w14:textId="77777777" w:rsidR="00574EB1" w:rsidRDefault="003022A4">
      <w:pPr>
        <w:pStyle w:val="Kop2"/>
        <w:numPr>
          <w:ilvl w:val="1"/>
          <w:numId w:val="3"/>
        </w:numPr>
      </w:pPr>
      <w:bookmarkStart w:id="83" w:name="_Toc42596091"/>
      <w:bookmarkStart w:id="84" w:name="_Toc51317915"/>
      <w:r>
        <w:t>Gas lagedruk</w:t>
      </w:r>
      <w:bookmarkEnd w:id="83"/>
      <w:bookmarkEnd w:id="84"/>
    </w:p>
    <w:p w14:paraId="12A41DEC" w14:textId="77777777" w:rsidR="00574EB1" w:rsidRDefault="003022A4">
      <w:pPr>
        <w:pStyle w:val="Kop3"/>
        <w:numPr>
          <w:ilvl w:val="2"/>
          <w:numId w:val="3"/>
        </w:numPr>
      </w:pPr>
      <w:bookmarkStart w:id="85" w:name="__RefHeading___Toc4452_4117045737"/>
      <w:bookmarkEnd w:id="85"/>
      <w:r>
        <w:t>Regel</w:t>
      </w:r>
    </w:p>
    <w:p w14:paraId="3D1C909F" w14:textId="1EF3B9BD" w:rsidR="00574EB1" w:rsidRDefault="003022A4">
      <w:pPr>
        <w:pStyle w:val="Plattetekst1"/>
      </w:pPr>
      <w:r>
        <w:t xml:space="preserve">Het objecttype Gas lagedruk </w:t>
      </w:r>
      <w:del w:id="86" w:author="Paul Janssen" w:date="2020-09-18T10:35:00Z">
        <w:r w:rsidDel="002115EB">
          <w:delText>bevat</w:delText>
        </w:r>
      </w:del>
      <w:ins w:id="87" w:author="Paul Janssen" w:date="2020-09-18T10:35:00Z">
        <w:r w:rsidR="002115EB">
          <w:t>omvat</w:t>
        </w:r>
      </w:ins>
      <w:r>
        <w:t xml:space="preserve"> leidingen die behoren tot het </w:t>
      </w:r>
      <w:proofErr w:type="spellStart"/>
      <w:r>
        <w:t>UtilityNetwork</w:t>
      </w:r>
      <w:proofErr w:type="spellEnd"/>
      <w:r>
        <w:t xml:space="preserve"> met een IMKL-thema “</w:t>
      </w:r>
      <w:proofErr w:type="spellStart"/>
      <w:r>
        <w:t>gasLageDruk</w:t>
      </w:r>
      <w:proofErr w:type="spellEnd"/>
      <w:r>
        <w:t>” en wordt gevisualiseerd als lijnobject met de volgende eigenschappen:</w:t>
      </w:r>
    </w:p>
    <w:p w14:paraId="0BE4EBD9" w14:textId="77777777" w:rsidR="00574EB1" w:rsidRDefault="003022A4">
      <w:pPr>
        <w:pStyle w:val="Plattetekst1"/>
        <w:numPr>
          <w:ilvl w:val="0"/>
          <w:numId w:val="11"/>
        </w:numPr>
      </w:pPr>
      <w:r>
        <w:t>Kleur: #ffd750</w:t>
      </w:r>
    </w:p>
    <w:p w14:paraId="68388D44" w14:textId="77777777" w:rsidR="00574EB1" w:rsidRDefault="003022A4">
      <w:pPr>
        <w:pStyle w:val="Plattetekst1"/>
        <w:numPr>
          <w:ilvl w:val="0"/>
          <w:numId w:val="11"/>
        </w:numPr>
      </w:pPr>
      <w:r>
        <w:t>Vorm</w:t>
      </w:r>
    </w:p>
    <w:p w14:paraId="5C9054B3" w14:textId="77777777" w:rsidR="00574EB1" w:rsidRDefault="003022A4">
      <w:pPr>
        <w:pStyle w:val="Plattetekst1"/>
        <w:numPr>
          <w:ilvl w:val="1"/>
          <w:numId w:val="11"/>
        </w:numPr>
      </w:pPr>
      <w:r>
        <w:t>Geprojecteerd: 4px doorgetrokken, 16px onderbroken</w:t>
      </w:r>
    </w:p>
    <w:p w14:paraId="280E3F8E" w14:textId="77777777" w:rsidR="00574EB1" w:rsidRDefault="003022A4">
      <w:pPr>
        <w:pStyle w:val="Plattetekst1"/>
        <w:numPr>
          <w:ilvl w:val="1"/>
          <w:numId w:val="11"/>
        </w:numPr>
      </w:pPr>
      <w:r>
        <w:t>In gebruik: doorgetrokken lijn</w:t>
      </w:r>
    </w:p>
    <w:p w14:paraId="45A8ECF9" w14:textId="77777777" w:rsidR="00574EB1" w:rsidRDefault="003022A4">
      <w:pPr>
        <w:pStyle w:val="Plattetekst1"/>
        <w:numPr>
          <w:ilvl w:val="1"/>
          <w:numId w:val="11"/>
        </w:numPr>
      </w:pPr>
      <w:r>
        <w:t>Buiten gebruik: 40px doorgetrokken, 12px onderbroken, 8px doorgetrokken, 12px onderbroken</w:t>
      </w:r>
    </w:p>
    <w:p w14:paraId="7C97E3BF" w14:textId="77777777" w:rsidR="00574EB1" w:rsidRDefault="003022A4">
      <w:pPr>
        <w:pStyle w:val="Plattetekst1"/>
        <w:numPr>
          <w:ilvl w:val="0"/>
          <w:numId w:val="11"/>
        </w:numPr>
      </w:pPr>
      <w:r>
        <w:t>Grootte (lijndikte):</w:t>
      </w:r>
    </w:p>
    <w:p w14:paraId="6A0907AD"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7786A43"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61917430"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24234C5A" w14:textId="77777777" w:rsidR="00574EB1" w:rsidRDefault="003022A4">
      <w:pPr>
        <w:pStyle w:val="Plattetekst1"/>
        <w:numPr>
          <w:ilvl w:val="0"/>
          <w:numId w:val="11"/>
        </w:numPr>
      </w:pPr>
      <w:r>
        <w:t>Transparantie: 0 %</w:t>
      </w:r>
    </w:p>
    <w:p w14:paraId="7934D649" w14:textId="77777777" w:rsidR="00574EB1" w:rsidRDefault="003022A4">
      <w:pPr>
        <w:pStyle w:val="Kop3"/>
        <w:numPr>
          <w:ilvl w:val="2"/>
          <w:numId w:val="3"/>
        </w:numPr>
      </w:pPr>
      <w:bookmarkStart w:id="88" w:name="__RefHeading___Toc4454_4117045737"/>
      <w:bookmarkEnd w:id="8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A954C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B0D943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2FB2E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93CC3C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B2F8F31" w14:textId="77777777" w:rsidR="00574EB1" w:rsidRDefault="003022A4">
            <w:pPr>
              <w:pStyle w:val="TableContents"/>
              <w:jc w:val="center"/>
            </w:pPr>
            <w:r>
              <w:rPr>
                <w:rFonts w:eastAsia="Lucida Sans Unicode" w:cs="Tahoma"/>
                <w:b/>
                <w:bCs/>
                <w:iCs/>
                <w:color w:val="FFFFFF"/>
                <w:szCs w:val="20"/>
              </w:rPr>
              <w:t>Buiten gebruik</w:t>
            </w:r>
          </w:p>
        </w:tc>
      </w:tr>
      <w:tr w:rsidR="00574EB1" w14:paraId="0E8EE7E8"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7C99350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94ABC8" w14:textId="77777777" w:rsidR="00574EB1" w:rsidRDefault="003022A4">
            <w:pPr>
              <w:pStyle w:val="TableContents"/>
            </w:pPr>
            <w:r>
              <w:rPr>
                <w:noProof/>
              </w:rPr>
              <w:drawing>
                <wp:anchor distT="0" distB="0" distL="0" distR="0" simplePos="0" relativeHeight="4" behindDoc="0" locked="0" layoutInCell="1" allowOverlap="1" wp14:anchorId="785B4ECD" wp14:editId="61EB1784">
                  <wp:simplePos x="0" y="0"/>
                  <wp:positionH relativeFrom="column">
                    <wp:align>center</wp:align>
                  </wp:positionH>
                  <wp:positionV relativeFrom="paragraph">
                    <wp:posOffset>635</wp:posOffset>
                  </wp:positionV>
                  <wp:extent cx="4520565" cy="141605"/>
                  <wp:effectExtent l="0" t="0" r="0" b="0"/>
                  <wp:wrapNone/>
                  <wp:docPr id="6"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pic:cNvPicPr>
                            <a:picLocks noChangeAspect="1" noChangeArrowheads="1"/>
                          </pic:cNvPicPr>
                        </pic:nvPicPr>
                        <pic:blipFill>
                          <a:blip r:embed="rId22"/>
                          <a:stretch>
                            <a:fillRect/>
                          </a:stretch>
                        </pic:blipFill>
                        <pic:spPr bwMode="auto">
                          <a:xfrm>
                            <a:off x="0" y="0"/>
                            <a:ext cx="4520565" cy="141605"/>
                          </a:xfrm>
                          <a:prstGeom prst="rect">
                            <a:avLst/>
                          </a:prstGeom>
                        </pic:spPr>
                      </pic:pic>
                    </a:graphicData>
                  </a:graphic>
                </wp:anchor>
              </w:drawing>
            </w:r>
          </w:p>
        </w:tc>
      </w:tr>
      <w:tr w:rsidR="00574EB1" w14:paraId="2528112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B63775D"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1E6FA95" w14:textId="77777777" w:rsidR="00574EB1" w:rsidRDefault="003022A4">
            <w:pPr>
              <w:pStyle w:val="TableContents"/>
            </w:pPr>
            <w:r>
              <w:rPr>
                <w:noProof/>
              </w:rPr>
              <w:drawing>
                <wp:anchor distT="0" distB="0" distL="0" distR="0" simplePos="0" relativeHeight="5" behindDoc="0" locked="0" layoutInCell="1" allowOverlap="1" wp14:anchorId="12F20556" wp14:editId="69C37AAC">
                  <wp:simplePos x="0" y="0"/>
                  <wp:positionH relativeFrom="column">
                    <wp:align>center</wp:align>
                  </wp:positionH>
                  <wp:positionV relativeFrom="paragraph">
                    <wp:posOffset>635</wp:posOffset>
                  </wp:positionV>
                  <wp:extent cx="4520565" cy="141605"/>
                  <wp:effectExtent l="0" t="0" r="0" b="0"/>
                  <wp:wrapNone/>
                  <wp:docPr id="7"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pic:cNvPicPr>
                            <a:picLocks noChangeAspect="1" noChangeArrowheads="1"/>
                          </pic:cNvPicPr>
                        </pic:nvPicPr>
                        <pic:blipFill>
                          <a:blip r:embed="rId23"/>
                          <a:stretch>
                            <a:fillRect/>
                          </a:stretch>
                        </pic:blipFill>
                        <pic:spPr bwMode="auto">
                          <a:xfrm>
                            <a:off x="0" y="0"/>
                            <a:ext cx="4520565" cy="141605"/>
                          </a:xfrm>
                          <a:prstGeom prst="rect">
                            <a:avLst/>
                          </a:prstGeom>
                        </pic:spPr>
                      </pic:pic>
                    </a:graphicData>
                  </a:graphic>
                </wp:anchor>
              </w:drawing>
            </w:r>
          </w:p>
        </w:tc>
      </w:tr>
      <w:tr w:rsidR="00574EB1" w14:paraId="5C9AB9E0"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D25E127"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3B578F" w14:textId="77777777" w:rsidR="00574EB1" w:rsidRDefault="003022A4">
            <w:pPr>
              <w:pStyle w:val="TableContents"/>
            </w:pPr>
            <w:r>
              <w:rPr>
                <w:noProof/>
              </w:rPr>
              <w:drawing>
                <wp:anchor distT="0" distB="0" distL="0" distR="0" simplePos="0" relativeHeight="6" behindDoc="0" locked="0" layoutInCell="1" allowOverlap="1" wp14:anchorId="0B460ECD" wp14:editId="19B27AAF">
                  <wp:simplePos x="0" y="0"/>
                  <wp:positionH relativeFrom="column">
                    <wp:align>center</wp:align>
                  </wp:positionH>
                  <wp:positionV relativeFrom="paragraph">
                    <wp:posOffset>635</wp:posOffset>
                  </wp:positionV>
                  <wp:extent cx="4520565" cy="141605"/>
                  <wp:effectExtent l="0" t="0" r="0" b="0"/>
                  <wp:wrapNone/>
                  <wp:docPr id="8"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
                          <pic:cNvPicPr>
                            <a:picLocks noChangeAspect="1" noChangeArrowheads="1"/>
                          </pic:cNvPicPr>
                        </pic:nvPicPr>
                        <pic:blipFill>
                          <a:blip r:embed="rId24"/>
                          <a:stretch>
                            <a:fillRect/>
                          </a:stretch>
                        </pic:blipFill>
                        <pic:spPr bwMode="auto">
                          <a:xfrm>
                            <a:off x="0" y="0"/>
                            <a:ext cx="4520565" cy="141605"/>
                          </a:xfrm>
                          <a:prstGeom prst="rect">
                            <a:avLst/>
                          </a:prstGeom>
                        </pic:spPr>
                      </pic:pic>
                    </a:graphicData>
                  </a:graphic>
                </wp:anchor>
              </w:drawing>
            </w:r>
          </w:p>
        </w:tc>
      </w:tr>
    </w:tbl>
    <w:p w14:paraId="36D9B7AB" w14:textId="77777777" w:rsidR="00574EB1" w:rsidRDefault="003022A4">
      <w:pPr>
        <w:pStyle w:val="Kop2"/>
        <w:numPr>
          <w:ilvl w:val="1"/>
          <w:numId w:val="3"/>
        </w:numPr>
      </w:pPr>
      <w:bookmarkStart w:id="89" w:name="_Toc42596092"/>
      <w:bookmarkStart w:id="90" w:name="_Toc51317916"/>
      <w:r>
        <w:t>Gas hogedruk</w:t>
      </w:r>
      <w:bookmarkEnd w:id="89"/>
      <w:bookmarkEnd w:id="90"/>
    </w:p>
    <w:p w14:paraId="5967F2A3" w14:textId="77777777" w:rsidR="00574EB1" w:rsidRDefault="003022A4">
      <w:pPr>
        <w:pStyle w:val="Kop3"/>
        <w:numPr>
          <w:ilvl w:val="2"/>
          <w:numId w:val="3"/>
        </w:numPr>
      </w:pPr>
      <w:bookmarkStart w:id="91" w:name="__RefHeading___Toc4456_4117045737"/>
      <w:bookmarkEnd w:id="91"/>
      <w:r>
        <w:t>Regel</w:t>
      </w:r>
    </w:p>
    <w:p w14:paraId="03D4370D" w14:textId="55978AD3" w:rsidR="00574EB1" w:rsidRDefault="003022A4">
      <w:pPr>
        <w:pStyle w:val="Plattetekst1"/>
      </w:pPr>
      <w:r>
        <w:t xml:space="preserve">Het objecttype Gas hogedruk </w:t>
      </w:r>
      <w:del w:id="92" w:author="Paul Janssen" w:date="2020-09-18T10:35:00Z">
        <w:r w:rsidDel="002115EB">
          <w:delText>bevat</w:delText>
        </w:r>
      </w:del>
      <w:ins w:id="93" w:author="Paul Janssen" w:date="2020-09-18T10:35:00Z">
        <w:r w:rsidR="002115EB">
          <w:t>omvat</w:t>
        </w:r>
      </w:ins>
      <w:r>
        <w:t xml:space="preserve"> leidingen die behoren tot het </w:t>
      </w:r>
      <w:proofErr w:type="spellStart"/>
      <w:r>
        <w:t>UtilityNetwork</w:t>
      </w:r>
      <w:proofErr w:type="spellEnd"/>
      <w:r>
        <w:t xml:space="preserve"> met een </w:t>
      </w:r>
      <w:r>
        <w:lastRenderedPageBreak/>
        <w:t>IMKL-thema “</w:t>
      </w:r>
      <w:proofErr w:type="spellStart"/>
      <w:r>
        <w:t>gasHogeDruk</w:t>
      </w:r>
      <w:proofErr w:type="spellEnd"/>
      <w:r>
        <w:t>” en wordt gevisualiseerd als lijnobject met de volgende eigenschappen:</w:t>
      </w:r>
    </w:p>
    <w:p w14:paraId="7F50AD68" w14:textId="77777777" w:rsidR="00574EB1" w:rsidRDefault="003022A4">
      <w:pPr>
        <w:pStyle w:val="Plattetekst1"/>
        <w:numPr>
          <w:ilvl w:val="0"/>
          <w:numId w:val="11"/>
        </w:numPr>
      </w:pPr>
      <w:r>
        <w:t>Kleur: #ffaf3c</w:t>
      </w:r>
    </w:p>
    <w:p w14:paraId="55197E1E" w14:textId="77777777" w:rsidR="00574EB1" w:rsidRDefault="003022A4">
      <w:pPr>
        <w:pStyle w:val="Plattetekst1"/>
        <w:numPr>
          <w:ilvl w:val="0"/>
          <w:numId w:val="11"/>
        </w:numPr>
      </w:pPr>
      <w:r>
        <w:t>Vorm</w:t>
      </w:r>
    </w:p>
    <w:p w14:paraId="4E08312B" w14:textId="77777777" w:rsidR="00574EB1" w:rsidRDefault="003022A4">
      <w:pPr>
        <w:pStyle w:val="Plattetekst1"/>
        <w:numPr>
          <w:ilvl w:val="1"/>
          <w:numId w:val="11"/>
        </w:numPr>
      </w:pPr>
      <w:r>
        <w:t>Geprojecteerd: 4px doorgetrokken, 16px onderbroken</w:t>
      </w:r>
    </w:p>
    <w:p w14:paraId="2B532A85" w14:textId="77777777" w:rsidR="00574EB1" w:rsidRDefault="003022A4">
      <w:pPr>
        <w:pStyle w:val="Plattetekst1"/>
        <w:numPr>
          <w:ilvl w:val="1"/>
          <w:numId w:val="11"/>
        </w:numPr>
      </w:pPr>
      <w:r>
        <w:t>In gebruik: doorgetrokken lijn</w:t>
      </w:r>
    </w:p>
    <w:p w14:paraId="3092F95F" w14:textId="77777777" w:rsidR="00574EB1" w:rsidRDefault="003022A4">
      <w:pPr>
        <w:pStyle w:val="Plattetekst1"/>
        <w:numPr>
          <w:ilvl w:val="1"/>
          <w:numId w:val="11"/>
        </w:numPr>
      </w:pPr>
      <w:r>
        <w:t>Buiten gebruik: 40px doorgetrokken, 12px onderbroken, 8px doorgetrokken, 12px onderbroken</w:t>
      </w:r>
    </w:p>
    <w:p w14:paraId="11758F2D" w14:textId="77777777" w:rsidR="00574EB1" w:rsidRDefault="003022A4">
      <w:pPr>
        <w:pStyle w:val="Plattetekst1"/>
        <w:numPr>
          <w:ilvl w:val="0"/>
          <w:numId w:val="11"/>
        </w:numPr>
      </w:pPr>
      <w:r>
        <w:t>Grootte (lijndikte):</w:t>
      </w:r>
    </w:p>
    <w:p w14:paraId="660266C5"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052D80F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3DB93EB3"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06A730FF" w14:textId="77777777" w:rsidR="00574EB1" w:rsidRDefault="003022A4">
      <w:pPr>
        <w:pStyle w:val="Plattetekst1"/>
        <w:numPr>
          <w:ilvl w:val="0"/>
          <w:numId w:val="11"/>
        </w:numPr>
      </w:pPr>
      <w:r>
        <w:t>Transparantie: 0 %</w:t>
      </w:r>
    </w:p>
    <w:p w14:paraId="570F638D" w14:textId="77777777" w:rsidR="00574EB1" w:rsidRDefault="003022A4">
      <w:pPr>
        <w:pStyle w:val="Kop3"/>
        <w:numPr>
          <w:ilvl w:val="2"/>
          <w:numId w:val="3"/>
        </w:numPr>
      </w:pPr>
      <w:bookmarkStart w:id="94" w:name="__RefHeading___Toc4458_4117045737"/>
      <w:bookmarkEnd w:id="9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BCA9C0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46B0BE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B4D4D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49571FB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E688BDE" w14:textId="77777777" w:rsidR="00574EB1" w:rsidRDefault="003022A4">
            <w:pPr>
              <w:pStyle w:val="TableContents"/>
              <w:jc w:val="center"/>
            </w:pPr>
            <w:r>
              <w:rPr>
                <w:rFonts w:eastAsia="Lucida Sans Unicode" w:cs="Tahoma"/>
                <w:b/>
                <w:bCs/>
                <w:iCs/>
                <w:color w:val="FFFFFF"/>
                <w:szCs w:val="20"/>
              </w:rPr>
              <w:t>Buiten gebruik</w:t>
            </w:r>
          </w:p>
        </w:tc>
      </w:tr>
      <w:tr w:rsidR="00574EB1" w14:paraId="778BE30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6D1F88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38A12B" w14:textId="77777777" w:rsidR="00574EB1" w:rsidRDefault="003022A4">
            <w:pPr>
              <w:pStyle w:val="TableContents"/>
            </w:pPr>
            <w:r>
              <w:rPr>
                <w:noProof/>
              </w:rPr>
              <w:drawing>
                <wp:anchor distT="0" distB="0" distL="0" distR="0" simplePos="0" relativeHeight="9" behindDoc="0" locked="0" layoutInCell="1" allowOverlap="1" wp14:anchorId="6F19457E" wp14:editId="378BDC46">
                  <wp:simplePos x="0" y="0"/>
                  <wp:positionH relativeFrom="column">
                    <wp:align>center</wp:align>
                  </wp:positionH>
                  <wp:positionV relativeFrom="paragraph">
                    <wp:posOffset>635</wp:posOffset>
                  </wp:positionV>
                  <wp:extent cx="4520565" cy="141605"/>
                  <wp:effectExtent l="0" t="0" r="0" b="0"/>
                  <wp:wrapNone/>
                  <wp:docPr id="9"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7"/>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349C6D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C929AA1"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42E6C9" w14:textId="77777777" w:rsidR="00574EB1" w:rsidRDefault="003022A4">
            <w:pPr>
              <w:pStyle w:val="TableContents"/>
            </w:pPr>
            <w:r>
              <w:rPr>
                <w:noProof/>
              </w:rPr>
              <w:drawing>
                <wp:anchor distT="0" distB="0" distL="0" distR="0" simplePos="0" relativeHeight="7" behindDoc="0" locked="0" layoutInCell="1" allowOverlap="1" wp14:anchorId="0B8E39AE" wp14:editId="6A47904A">
                  <wp:simplePos x="0" y="0"/>
                  <wp:positionH relativeFrom="column">
                    <wp:align>center</wp:align>
                  </wp:positionH>
                  <wp:positionV relativeFrom="paragraph">
                    <wp:posOffset>635</wp:posOffset>
                  </wp:positionV>
                  <wp:extent cx="4520565" cy="141605"/>
                  <wp:effectExtent l="0" t="0" r="0" b="0"/>
                  <wp:wrapNone/>
                  <wp:docPr id="10" name="Imag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4D0ECA1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02B82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4A4A3C" w14:textId="77777777" w:rsidR="00574EB1" w:rsidRDefault="003022A4">
            <w:pPr>
              <w:pStyle w:val="TableContents"/>
            </w:pPr>
            <w:r>
              <w:rPr>
                <w:noProof/>
              </w:rPr>
              <w:drawing>
                <wp:anchor distT="0" distB="0" distL="0" distR="0" simplePos="0" relativeHeight="8" behindDoc="0" locked="0" layoutInCell="1" allowOverlap="1" wp14:anchorId="56775D0B" wp14:editId="3C3959FF">
                  <wp:simplePos x="0" y="0"/>
                  <wp:positionH relativeFrom="column">
                    <wp:align>center</wp:align>
                  </wp:positionH>
                  <wp:positionV relativeFrom="paragraph">
                    <wp:posOffset>635</wp:posOffset>
                  </wp:positionV>
                  <wp:extent cx="4520565" cy="141605"/>
                  <wp:effectExtent l="0" t="0" r="0" b="0"/>
                  <wp:wrapNone/>
                  <wp:docPr id="11" name="Imag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9"/>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4B6CD76F" w14:textId="77777777" w:rsidR="00574EB1" w:rsidRDefault="003022A4">
      <w:pPr>
        <w:pStyle w:val="Kop2"/>
        <w:numPr>
          <w:ilvl w:val="1"/>
          <w:numId w:val="3"/>
        </w:numPr>
      </w:pPr>
      <w:bookmarkStart w:id="95" w:name="_Toc42596093"/>
      <w:bookmarkStart w:id="96" w:name="_Toc51317917"/>
      <w:r>
        <w:t>Buisleiding gevaarlijke inhoud</w:t>
      </w:r>
      <w:bookmarkEnd w:id="95"/>
      <w:bookmarkEnd w:id="96"/>
    </w:p>
    <w:p w14:paraId="2991A4CD" w14:textId="77777777" w:rsidR="00574EB1" w:rsidRDefault="003022A4">
      <w:pPr>
        <w:pStyle w:val="Kop3"/>
        <w:numPr>
          <w:ilvl w:val="2"/>
          <w:numId w:val="3"/>
        </w:numPr>
      </w:pPr>
      <w:bookmarkStart w:id="97" w:name="__RefHeading___Toc4460_4117045737"/>
      <w:bookmarkEnd w:id="97"/>
      <w:r>
        <w:t>Regel</w:t>
      </w:r>
    </w:p>
    <w:p w14:paraId="536C2064" w14:textId="6B8E6EF1" w:rsidR="00574EB1" w:rsidRDefault="003022A4">
      <w:pPr>
        <w:pStyle w:val="Plattetekst1"/>
      </w:pPr>
      <w:r>
        <w:t xml:space="preserve">Het objecttype Buisleiding gevaarlijke inhoud </w:t>
      </w:r>
      <w:del w:id="98" w:author="Paul Janssen" w:date="2020-09-18T10:35:00Z">
        <w:r w:rsidDel="002115EB">
          <w:delText>bevat</w:delText>
        </w:r>
      </w:del>
      <w:ins w:id="99" w:author="Paul Janssen" w:date="2020-09-18T10:35:00Z">
        <w:r w:rsidR="002115EB">
          <w:t>omvat</w:t>
        </w:r>
      </w:ins>
      <w:r>
        <w:t xml:space="preserve"> leidingen die behoren tot het </w:t>
      </w:r>
      <w:proofErr w:type="spellStart"/>
      <w:r>
        <w:t>UtilityNetwork</w:t>
      </w:r>
      <w:proofErr w:type="spellEnd"/>
      <w:r>
        <w:t xml:space="preserve"> met een IMKL-thema “</w:t>
      </w:r>
      <w:proofErr w:type="spellStart"/>
      <w:r>
        <w:t>buisleidingGevaarlijkeInhoud</w:t>
      </w:r>
      <w:proofErr w:type="spellEnd"/>
      <w:r>
        <w:t>” en wordt gevisualiseerd als lijnobject met de volgende eigenschappen:</w:t>
      </w:r>
    </w:p>
    <w:p w14:paraId="762386F3" w14:textId="77777777" w:rsidR="00574EB1" w:rsidRDefault="003022A4">
      <w:pPr>
        <w:pStyle w:val="Plattetekst1"/>
        <w:numPr>
          <w:ilvl w:val="0"/>
          <w:numId w:val="10"/>
        </w:numPr>
      </w:pPr>
      <w:r>
        <w:t>Kleur: #ff7f00</w:t>
      </w:r>
    </w:p>
    <w:p w14:paraId="4BFD0453" w14:textId="77777777" w:rsidR="00574EB1" w:rsidRDefault="003022A4">
      <w:pPr>
        <w:pStyle w:val="Plattetekst1"/>
        <w:numPr>
          <w:ilvl w:val="0"/>
          <w:numId w:val="10"/>
        </w:numPr>
      </w:pPr>
      <w:r>
        <w:t>Vorm</w:t>
      </w:r>
    </w:p>
    <w:p w14:paraId="449BBB4B" w14:textId="77777777" w:rsidR="00574EB1" w:rsidRDefault="003022A4">
      <w:pPr>
        <w:pStyle w:val="Plattetekst1"/>
        <w:numPr>
          <w:ilvl w:val="1"/>
          <w:numId w:val="10"/>
        </w:numPr>
      </w:pPr>
      <w:r>
        <w:t>Geprojecteerd: 4px doorgetrokken, 16px onderbroken</w:t>
      </w:r>
    </w:p>
    <w:p w14:paraId="256D0F9A" w14:textId="77777777" w:rsidR="00574EB1" w:rsidRDefault="003022A4">
      <w:pPr>
        <w:pStyle w:val="Plattetekst1"/>
        <w:numPr>
          <w:ilvl w:val="1"/>
          <w:numId w:val="10"/>
        </w:numPr>
      </w:pPr>
      <w:r>
        <w:t>In gebruik: doorgetrokken lijn</w:t>
      </w:r>
    </w:p>
    <w:p w14:paraId="63FC5B3D" w14:textId="77777777" w:rsidR="00574EB1" w:rsidRDefault="003022A4">
      <w:pPr>
        <w:pStyle w:val="Plattetekst1"/>
        <w:numPr>
          <w:ilvl w:val="1"/>
          <w:numId w:val="10"/>
        </w:numPr>
      </w:pPr>
      <w:r>
        <w:t>Buiten gebruik: 40px doorgetrokken, 12px onderbroken, 8px doorgetrokken, 12px onderbroken</w:t>
      </w:r>
    </w:p>
    <w:p w14:paraId="63451A42" w14:textId="77777777" w:rsidR="00574EB1" w:rsidRDefault="003022A4">
      <w:pPr>
        <w:pStyle w:val="Plattetekst1"/>
        <w:numPr>
          <w:ilvl w:val="0"/>
          <w:numId w:val="10"/>
        </w:numPr>
      </w:pPr>
      <w:r>
        <w:t>Grootte (lijndikte):</w:t>
      </w:r>
    </w:p>
    <w:p w14:paraId="6D0D53C7" w14:textId="77777777" w:rsidR="00574EB1" w:rsidRDefault="003022A4">
      <w:pPr>
        <w:pStyle w:val="Plattetekst1"/>
        <w:numPr>
          <w:ilvl w:val="1"/>
          <w:numId w:val="10"/>
        </w:numPr>
      </w:pPr>
      <w:r>
        <w:lastRenderedPageBreak/>
        <w:t xml:space="preserve">1 </w:t>
      </w:r>
      <w:proofErr w:type="spellStart"/>
      <w:r>
        <w:t>px</w:t>
      </w:r>
      <w:proofErr w:type="spellEnd"/>
      <w:r>
        <w:t xml:space="preserve"> voor Schaalniveau 5 – 10</w:t>
      </w:r>
    </w:p>
    <w:p w14:paraId="3353F886"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771F0A4"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292993C1" w14:textId="77777777" w:rsidR="00574EB1" w:rsidRDefault="003022A4">
      <w:pPr>
        <w:pStyle w:val="Plattetekst1"/>
        <w:numPr>
          <w:ilvl w:val="0"/>
          <w:numId w:val="10"/>
        </w:numPr>
      </w:pPr>
      <w:r>
        <w:t>Transparantie: 0 %</w:t>
      </w:r>
    </w:p>
    <w:p w14:paraId="3B16143A" w14:textId="77777777" w:rsidR="00574EB1" w:rsidRDefault="003022A4">
      <w:pPr>
        <w:pStyle w:val="Kop3"/>
        <w:numPr>
          <w:ilvl w:val="2"/>
          <w:numId w:val="3"/>
        </w:numPr>
      </w:pPr>
      <w:bookmarkStart w:id="100" w:name="__RefHeading___Toc4462_4117045737"/>
      <w:bookmarkEnd w:id="10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7EC83C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5912C8F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B57C89"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D775975"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AF8E22" w14:textId="77777777" w:rsidR="00574EB1" w:rsidRDefault="003022A4">
            <w:pPr>
              <w:pStyle w:val="TableContents"/>
              <w:jc w:val="center"/>
            </w:pPr>
            <w:r>
              <w:rPr>
                <w:rFonts w:eastAsia="Lucida Sans Unicode" w:cs="Tahoma"/>
                <w:b/>
                <w:bCs/>
                <w:iCs/>
                <w:color w:val="FFFFFF"/>
                <w:szCs w:val="20"/>
              </w:rPr>
              <w:t>Buiten gebruik</w:t>
            </w:r>
          </w:p>
        </w:tc>
      </w:tr>
      <w:tr w:rsidR="00574EB1" w14:paraId="11FEB09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787F91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66C40CC" w14:textId="77777777" w:rsidR="00574EB1" w:rsidRDefault="003022A4">
            <w:pPr>
              <w:pStyle w:val="TableContents"/>
            </w:pPr>
            <w:r>
              <w:rPr>
                <w:noProof/>
              </w:rPr>
              <w:drawing>
                <wp:anchor distT="0" distB="0" distL="0" distR="0" simplePos="0" relativeHeight="10" behindDoc="0" locked="0" layoutInCell="1" allowOverlap="1" wp14:anchorId="7F3E4DCB" wp14:editId="143B73DD">
                  <wp:simplePos x="0" y="0"/>
                  <wp:positionH relativeFrom="column">
                    <wp:align>center</wp:align>
                  </wp:positionH>
                  <wp:positionV relativeFrom="paragraph">
                    <wp:posOffset>635</wp:posOffset>
                  </wp:positionV>
                  <wp:extent cx="4520565" cy="141605"/>
                  <wp:effectExtent l="0" t="0" r="0" b="0"/>
                  <wp:wrapNone/>
                  <wp:docPr id="12"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0"/>
                          <pic:cNvPicPr>
                            <a:picLocks noChangeAspect="1" noChangeArrowheads="1"/>
                          </pic:cNvPicPr>
                        </pic:nvPicPr>
                        <pic:blipFill>
                          <a:blip r:embed="rId28"/>
                          <a:stretch>
                            <a:fillRect/>
                          </a:stretch>
                        </pic:blipFill>
                        <pic:spPr bwMode="auto">
                          <a:xfrm>
                            <a:off x="0" y="0"/>
                            <a:ext cx="4520565" cy="141605"/>
                          </a:xfrm>
                          <a:prstGeom prst="rect">
                            <a:avLst/>
                          </a:prstGeom>
                        </pic:spPr>
                      </pic:pic>
                    </a:graphicData>
                  </a:graphic>
                </wp:anchor>
              </w:drawing>
            </w:r>
          </w:p>
        </w:tc>
      </w:tr>
      <w:tr w:rsidR="00574EB1" w14:paraId="1040DBF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2C992EE"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169AE3" w14:textId="77777777" w:rsidR="00574EB1" w:rsidRDefault="003022A4">
            <w:pPr>
              <w:pStyle w:val="TableContents"/>
            </w:pPr>
            <w:r>
              <w:rPr>
                <w:noProof/>
              </w:rPr>
              <w:drawing>
                <wp:anchor distT="0" distB="0" distL="0" distR="0" simplePos="0" relativeHeight="11" behindDoc="0" locked="0" layoutInCell="1" allowOverlap="1" wp14:anchorId="47D8965D" wp14:editId="5B0D46A6">
                  <wp:simplePos x="0" y="0"/>
                  <wp:positionH relativeFrom="column">
                    <wp:align>center</wp:align>
                  </wp:positionH>
                  <wp:positionV relativeFrom="paragraph">
                    <wp:posOffset>635</wp:posOffset>
                  </wp:positionV>
                  <wp:extent cx="4520565" cy="141605"/>
                  <wp:effectExtent l="0" t="0" r="0" b="0"/>
                  <wp:wrapNone/>
                  <wp:docPr id="13"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1"/>
                          <pic:cNvPicPr>
                            <a:picLocks noChangeAspect="1" noChangeArrowheads="1"/>
                          </pic:cNvPicPr>
                        </pic:nvPicPr>
                        <pic:blipFill>
                          <a:blip r:embed="rId29"/>
                          <a:stretch>
                            <a:fillRect/>
                          </a:stretch>
                        </pic:blipFill>
                        <pic:spPr bwMode="auto">
                          <a:xfrm>
                            <a:off x="0" y="0"/>
                            <a:ext cx="4520565" cy="141605"/>
                          </a:xfrm>
                          <a:prstGeom prst="rect">
                            <a:avLst/>
                          </a:prstGeom>
                        </pic:spPr>
                      </pic:pic>
                    </a:graphicData>
                  </a:graphic>
                </wp:anchor>
              </w:drawing>
            </w:r>
          </w:p>
        </w:tc>
      </w:tr>
      <w:tr w:rsidR="00574EB1" w14:paraId="24F91CC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3447DD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C3710" w14:textId="77777777" w:rsidR="00574EB1" w:rsidRDefault="003022A4">
            <w:pPr>
              <w:pStyle w:val="TableContents"/>
            </w:pPr>
            <w:r>
              <w:rPr>
                <w:noProof/>
              </w:rPr>
              <w:drawing>
                <wp:anchor distT="0" distB="0" distL="0" distR="0" simplePos="0" relativeHeight="12" behindDoc="0" locked="0" layoutInCell="1" allowOverlap="1" wp14:anchorId="275C387B" wp14:editId="17EF88EC">
                  <wp:simplePos x="0" y="0"/>
                  <wp:positionH relativeFrom="column">
                    <wp:align>center</wp:align>
                  </wp:positionH>
                  <wp:positionV relativeFrom="paragraph">
                    <wp:posOffset>635</wp:posOffset>
                  </wp:positionV>
                  <wp:extent cx="4520565" cy="141605"/>
                  <wp:effectExtent l="0" t="0" r="0" b="0"/>
                  <wp:wrapNone/>
                  <wp:docPr id="14"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2"/>
                          <pic:cNvPicPr>
                            <a:picLocks noChangeAspect="1" noChangeArrowheads="1"/>
                          </pic:cNvPicPr>
                        </pic:nvPicPr>
                        <pic:blipFill>
                          <a:blip r:embed="rId30"/>
                          <a:stretch>
                            <a:fillRect/>
                          </a:stretch>
                        </pic:blipFill>
                        <pic:spPr bwMode="auto">
                          <a:xfrm>
                            <a:off x="0" y="0"/>
                            <a:ext cx="4520565" cy="141605"/>
                          </a:xfrm>
                          <a:prstGeom prst="rect">
                            <a:avLst/>
                          </a:prstGeom>
                        </pic:spPr>
                      </pic:pic>
                    </a:graphicData>
                  </a:graphic>
                </wp:anchor>
              </w:drawing>
            </w:r>
          </w:p>
        </w:tc>
      </w:tr>
    </w:tbl>
    <w:p w14:paraId="03D0FDF2" w14:textId="77777777" w:rsidR="00574EB1" w:rsidRDefault="003022A4">
      <w:pPr>
        <w:pStyle w:val="Kop2"/>
        <w:numPr>
          <w:ilvl w:val="1"/>
          <w:numId w:val="3"/>
        </w:numPr>
      </w:pPr>
      <w:bookmarkStart w:id="101" w:name="_Toc42596094"/>
      <w:bookmarkStart w:id="102" w:name="_Toc51317918"/>
      <w:r>
        <w:t>Landelijk hoogspanningsnet</w:t>
      </w:r>
      <w:bookmarkEnd w:id="101"/>
      <w:bookmarkEnd w:id="102"/>
    </w:p>
    <w:p w14:paraId="03AADAA0" w14:textId="77777777" w:rsidR="00574EB1" w:rsidRDefault="003022A4">
      <w:pPr>
        <w:pStyle w:val="Kop3"/>
        <w:numPr>
          <w:ilvl w:val="2"/>
          <w:numId w:val="3"/>
        </w:numPr>
      </w:pPr>
      <w:bookmarkStart w:id="103" w:name="__RefHeading___Toc4464_4117045737"/>
      <w:bookmarkEnd w:id="103"/>
      <w:r>
        <w:t>Regel</w:t>
      </w:r>
    </w:p>
    <w:p w14:paraId="4C91D7F5" w14:textId="6DF8974B" w:rsidR="00574EB1" w:rsidRDefault="003022A4">
      <w:pPr>
        <w:pStyle w:val="Plattetekst1"/>
      </w:pPr>
      <w:r>
        <w:t>Het objecttype Landelijk hoogspannings</w:t>
      </w:r>
      <w:r w:rsidR="001B6849">
        <w:t>n</w:t>
      </w:r>
      <w:r>
        <w:t xml:space="preserve">et </w:t>
      </w:r>
      <w:del w:id="104" w:author="Paul Janssen" w:date="2020-09-18T10:35:00Z">
        <w:r w:rsidDel="002115EB">
          <w:delText>bevat</w:delText>
        </w:r>
      </w:del>
      <w:ins w:id="105" w:author="Paul Janssen" w:date="2020-09-18T10:35:00Z">
        <w:r w:rsidR="002115EB">
          <w:t>omvat</w:t>
        </w:r>
      </w:ins>
      <w:r>
        <w:t xml:space="preserve"> kabels die behoren tot het </w:t>
      </w:r>
      <w:proofErr w:type="spellStart"/>
      <w:r>
        <w:t>UtilityNetwork</w:t>
      </w:r>
      <w:proofErr w:type="spellEnd"/>
      <w:r>
        <w:t xml:space="preserve"> met een IMKL-thema “</w:t>
      </w:r>
      <w:proofErr w:type="spellStart"/>
      <w:r>
        <w:t>landelijkHoogspanningsnet</w:t>
      </w:r>
      <w:proofErr w:type="spellEnd"/>
      <w:r>
        <w:t>” en wordt gevisualiseerd als lijnobject met de volgende eigenschappen:</w:t>
      </w:r>
    </w:p>
    <w:p w14:paraId="1216B5D0" w14:textId="77777777" w:rsidR="00574EB1" w:rsidRDefault="003022A4">
      <w:pPr>
        <w:pStyle w:val="Plattetekst1"/>
        <w:numPr>
          <w:ilvl w:val="0"/>
          <w:numId w:val="11"/>
        </w:numPr>
      </w:pPr>
      <w:r>
        <w:t>Kleur: #ff0000</w:t>
      </w:r>
    </w:p>
    <w:p w14:paraId="0C499DF2" w14:textId="77777777" w:rsidR="00574EB1" w:rsidRDefault="003022A4">
      <w:pPr>
        <w:pStyle w:val="Plattetekst1"/>
        <w:numPr>
          <w:ilvl w:val="0"/>
          <w:numId w:val="11"/>
        </w:numPr>
      </w:pPr>
      <w:r>
        <w:t>Vorm:</w:t>
      </w:r>
    </w:p>
    <w:p w14:paraId="7F3CF4EC" w14:textId="77777777" w:rsidR="00574EB1" w:rsidRDefault="003022A4">
      <w:pPr>
        <w:pStyle w:val="Plattetekst1"/>
        <w:numPr>
          <w:ilvl w:val="1"/>
          <w:numId w:val="11"/>
        </w:numPr>
      </w:pPr>
      <w:r>
        <w:t>Geprojecteerd: 4px doorgetrokken, 16px onderbroken</w:t>
      </w:r>
    </w:p>
    <w:p w14:paraId="608D01C9" w14:textId="77777777" w:rsidR="00574EB1" w:rsidRDefault="003022A4">
      <w:pPr>
        <w:pStyle w:val="Plattetekst1"/>
        <w:numPr>
          <w:ilvl w:val="1"/>
          <w:numId w:val="11"/>
        </w:numPr>
      </w:pPr>
      <w:r>
        <w:t>In gebruik: doorgetrokken lijn</w:t>
      </w:r>
    </w:p>
    <w:p w14:paraId="1C8A6632" w14:textId="77777777" w:rsidR="00574EB1" w:rsidRDefault="003022A4">
      <w:pPr>
        <w:pStyle w:val="Plattetekst1"/>
        <w:numPr>
          <w:ilvl w:val="1"/>
          <w:numId w:val="11"/>
        </w:numPr>
      </w:pPr>
      <w:r>
        <w:t>Buiten gebruik: 40px doorgetrokken, 12px onderbroken, 8px doorgetrokken, 12px onderbroken</w:t>
      </w:r>
    </w:p>
    <w:p w14:paraId="047F4E68" w14:textId="77777777" w:rsidR="00574EB1" w:rsidRDefault="003022A4">
      <w:pPr>
        <w:pStyle w:val="Plattetekst1"/>
        <w:numPr>
          <w:ilvl w:val="0"/>
          <w:numId w:val="11"/>
        </w:numPr>
      </w:pPr>
      <w:r>
        <w:t>Grootte (lijndikte):</w:t>
      </w:r>
    </w:p>
    <w:p w14:paraId="22EF8EC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B45151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044751C1"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3F17FB48" w14:textId="77777777" w:rsidR="00574EB1" w:rsidRDefault="003022A4">
      <w:pPr>
        <w:pStyle w:val="Plattetekst1"/>
        <w:numPr>
          <w:ilvl w:val="0"/>
          <w:numId w:val="11"/>
        </w:numPr>
      </w:pPr>
      <w:r>
        <w:t>Transparantie: 0 %</w:t>
      </w:r>
    </w:p>
    <w:p w14:paraId="160FCC68" w14:textId="77777777" w:rsidR="00574EB1" w:rsidRDefault="003022A4">
      <w:pPr>
        <w:pStyle w:val="Kop3"/>
        <w:numPr>
          <w:ilvl w:val="2"/>
          <w:numId w:val="3"/>
        </w:numPr>
      </w:pPr>
      <w:bookmarkStart w:id="106" w:name="__RefHeading___Toc4466_4117045737"/>
      <w:bookmarkEnd w:id="10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66F93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215DB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61413B6"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B4500D0"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13D0149" w14:textId="77777777" w:rsidR="00574EB1" w:rsidRDefault="003022A4">
            <w:pPr>
              <w:pStyle w:val="TableContents"/>
              <w:jc w:val="center"/>
            </w:pPr>
            <w:r>
              <w:rPr>
                <w:rFonts w:eastAsia="Lucida Sans Unicode" w:cs="Tahoma"/>
                <w:b/>
                <w:bCs/>
                <w:iCs/>
                <w:color w:val="FFFFFF"/>
                <w:szCs w:val="20"/>
              </w:rPr>
              <w:t>Buiten gebruik</w:t>
            </w:r>
          </w:p>
        </w:tc>
      </w:tr>
      <w:tr w:rsidR="00574EB1" w14:paraId="4DDD1FA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57315C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B169EF7" w14:textId="77777777" w:rsidR="00574EB1" w:rsidRDefault="003022A4">
            <w:pPr>
              <w:pStyle w:val="TableContents"/>
            </w:pPr>
            <w:r>
              <w:rPr>
                <w:noProof/>
              </w:rPr>
              <w:drawing>
                <wp:anchor distT="0" distB="0" distL="0" distR="0" simplePos="0" relativeHeight="13" behindDoc="0" locked="0" layoutInCell="1" allowOverlap="1" wp14:anchorId="5B648F16" wp14:editId="3BD23887">
                  <wp:simplePos x="0" y="0"/>
                  <wp:positionH relativeFrom="column">
                    <wp:align>center</wp:align>
                  </wp:positionH>
                  <wp:positionV relativeFrom="paragraph">
                    <wp:posOffset>635</wp:posOffset>
                  </wp:positionV>
                  <wp:extent cx="4520565" cy="141605"/>
                  <wp:effectExtent l="0" t="0" r="0" b="0"/>
                  <wp:wrapNone/>
                  <wp:docPr id="15"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3"/>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15D58C5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71527A9"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9F42E1" w14:textId="77777777" w:rsidR="00574EB1" w:rsidRDefault="003022A4">
            <w:pPr>
              <w:pStyle w:val="TableContents"/>
            </w:pPr>
            <w:r>
              <w:rPr>
                <w:noProof/>
              </w:rPr>
              <w:drawing>
                <wp:anchor distT="0" distB="0" distL="0" distR="0" simplePos="0" relativeHeight="14" behindDoc="0" locked="0" layoutInCell="1" allowOverlap="1" wp14:anchorId="0ACF5E59" wp14:editId="506344DD">
                  <wp:simplePos x="0" y="0"/>
                  <wp:positionH relativeFrom="column">
                    <wp:align>center</wp:align>
                  </wp:positionH>
                  <wp:positionV relativeFrom="paragraph">
                    <wp:posOffset>635</wp:posOffset>
                  </wp:positionV>
                  <wp:extent cx="4520565" cy="141605"/>
                  <wp:effectExtent l="0" t="0" r="0" b="0"/>
                  <wp:wrapNone/>
                  <wp:docPr id="16"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345BB78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C753D25" w14:textId="77777777" w:rsidR="00574EB1" w:rsidRDefault="003022A4">
            <w:pPr>
              <w:pStyle w:val="TableContents"/>
              <w:jc w:val="right"/>
            </w:pPr>
            <w:r>
              <w:lastRenderedPageBreak/>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8B78AFB" w14:textId="77777777" w:rsidR="00574EB1" w:rsidRDefault="003022A4">
            <w:pPr>
              <w:pStyle w:val="TableContents"/>
            </w:pPr>
            <w:r>
              <w:rPr>
                <w:noProof/>
              </w:rPr>
              <w:drawing>
                <wp:anchor distT="0" distB="0" distL="0" distR="0" simplePos="0" relativeHeight="15" behindDoc="0" locked="0" layoutInCell="1" allowOverlap="1" wp14:anchorId="0B55A589" wp14:editId="6FBC24AD">
                  <wp:simplePos x="0" y="0"/>
                  <wp:positionH relativeFrom="column">
                    <wp:align>center</wp:align>
                  </wp:positionH>
                  <wp:positionV relativeFrom="paragraph">
                    <wp:posOffset>635</wp:posOffset>
                  </wp:positionV>
                  <wp:extent cx="4520565" cy="141605"/>
                  <wp:effectExtent l="0" t="0" r="0" b="0"/>
                  <wp:wrapNone/>
                  <wp:docPr id="17"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5"/>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3D9C385E" w14:textId="77777777" w:rsidR="00574EB1" w:rsidRDefault="003022A4">
      <w:pPr>
        <w:pStyle w:val="Kop2"/>
        <w:numPr>
          <w:ilvl w:val="1"/>
          <w:numId w:val="3"/>
        </w:numPr>
      </w:pPr>
      <w:bookmarkStart w:id="107" w:name="_Toc42596095"/>
      <w:bookmarkStart w:id="108" w:name="_Toc51317919"/>
      <w:r>
        <w:t>Hoogspanning</w:t>
      </w:r>
      <w:bookmarkEnd w:id="107"/>
      <w:bookmarkEnd w:id="108"/>
    </w:p>
    <w:p w14:paraId="2D2B39D4" w14:textId="77777777" w:rsidR="00574EB1" w:rsidRDefault="003022A4">
      <w:pPr>
        <w:pStyle w:val="Kop3"/>
        <w:numPr>
          <w:ilvl w:val="2"/>
          <w:numId w:val="3"/>
        </w:numPr>
      </w:pPr>
      <w:bookmarkStart w:id="109" w:name="__RefHeading___Toc4468_4117045737"/>
      <w:bookmarkEnd w:id="109"/>
      <w:r>
        <w:t>Regel</w:t>
      </w:r>
    </w:p>
    <w:p w14:paraId="6E563F06" w14:textId="1502A12F" w:rsidR="00574EB1" w:rsidRDefault="003022A4">
      <w:pPr>
        <w:pStyle w:val="Plattetekst1"/>
      </w:pPr>
      <w:r>
        <w:t xml:space="preserve">Het objecttype Hoogspanning </w:t>
      </w:r>
      <w:del w:id="110" w:author="Paul Janssen" w:date="2020-09-18T10:35:00Z">
        <w:r w:rsidDel="002115EB">
          <w:delText>bevat</w:delText>
        </w:r>
      </w:del>
      <w:ins w:id="111" w:author="Paul Janssen" w:date="2020-09-18T10:35:00Z">
        <w:r w:rsidR="002115EB">
          <w:t>omvat</w:t>
        </w:r>
      </w:ins>
      <w:r>
        <w:t xml:space="preserve"> kabels die behoren tot het </w:t>
      </w:r>
      <w:proofErr w:type="spellStart"/>
      <w:r>
        <w:t>UtilityNetwork</w:t>
      </w:r>
      <w:proofErr w:type="spellEnd"/>
      <w:r>
        <w:t xml:space="preserve"> met een IMKL-thema “hoogspanning” en wordt gevisualiseerd als lijnobject met de volgende eigenschappen:</w:t>
      </w:r>
    </w:p>
    <w:p w14:paraId="7DBCAE2E" w14:textId="77777777" w:rsidR="00574EB1" w:rsidRDefault="003022A4">
      <w:pPr>
        <w:pStyle w:val="Plattetekst1"/>
        <w:numPr>
          <w:ilvl w:val="0"/>
          <w:numId w:val="11"/>
        </w:numPr>
      </w:pPr>
      <w:r>
        <w:t>Kleur: #ff0000</w:t>
      </w:r>
    </w:p>
    <w:p w14:paraId="4A731538" w14:textId="77777777" w:rsidR="00574EB1" w:rsidRDefault="003022A4">
      <w:pPr>
        <w:pStyle w:val="Plattetekst1"/>
        <w:numPr>
          <w:ilvl w:val="0"/>
          <w:numId w:val="11"/>
        </w:numPr>
      </w:pPr>
      <w:r>
        <w:t>Vorm:</w:t>
      </w:r>
    </w:p>
    <w:p w14:paraId="3C01DE95" w14:textId="77777777" w:rsidR="00574EB1" w:rsidRDefault="003022A4">
      <w:pPr>
        <w:pStyle w:val="Plattetekst1"/>
        <w:numPr>
          <w:ilvl w:val="1"/>
          <w:numId w:val="11"/>
        </w:numPr>
      </w:pPr>
      <w:r>
        <w:t>Geprojecteerd: 4px doorgetrokken, 16px onderbroken</w:t>
      </w:r>
    </w:p>
    <w:p w14:paraId="2EC4E0C8" w14:textId="77777777" w:rsidR="00574EB1" w:rsidRDefault="003022A4">
      <w:pPr>
        <w:pStyle w:val="Plattetekst1"/>
        <w:numPr>
          <w:ilvl w:val="1"/>
          <w:numId w:val="11"/>
        </w:numPr>
      </w:pPr>
      <w:r>
        <w:t>In gebruik: doorgetrokken lijn</w:t>
      </w:r>
    </w:p>
    <w:p w14:paraId="51F02CA6" w14:textId="77777777" w:rsidR="00574EB1" w:rsidRDefault="003022A4">
      <w:pPr>
        <w:pStyle w:val="Plattetekst1"/>
        <w:numPr>
          <w:ilvl w:val="1"/>
          <w:numId w:val="11"/>
        </w:numPr>
      </w:pPr>
      <w:r>
        <w:t>Buiten gebruik: 40px doorgetrokken, 12px onderbroken, 8px doorgetrokken, 12px onderbroken</w:t>
      </w:r>
    </w:p>
    <w:p w14:paraId="05EDCDE6" w14:textId="77777777" w:rsidR="00574EB1" w:rsidRDefault="003022A4">
      <w:pPr>
        <w:pStyle w:val="Plattetekst1"/>
        <w:numPr>
          <w:ilvl w:val="0"/>
          <w:numId w:val="11"/>
        </w:numPr>
      </w:pPr>
      <w:r>
        <w:t>Grootte (lijndikte):</w:t>
      </w:r>
    </w:p>
    <w:p w14:paraId="0F00B21F"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28BE0044"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C1D029A"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1FF995E1" w14:textId="77777777" w:rsidR="00574EB1" w:rsidRDefault="003022A4">
      <w:pPr>
        <w:pStyle w:val="Plattetekst1"/>
        <w:numPr>
          <w:ilvl w:val="0"/>
          <w:numId w:val="11"/>
        </w:numPr>
      </w:pPr>
      <w:r>
        <w:t>Transparantie: 0 %</w:t>
      </w:r>
    </w:p>
    <w:p w14:paraId="44F79A9A" w14:textId="77777777" w:rsidR="00574EB1" w:rsidRDefault="003022A4">
      <w:pPr>
        <w:pStyle w:val="Kop3"/>
        <w:numPr>
          <w:ilvl w:val="2"/>
          <w:numId w:val="3"/>
        </w:numPr>
      </w:pPr>
      <w:bookmarkStart w:id="112" w:name="__RefHeading___Toc4470_4117045737"/>
      <w:bookmarkEnd w:id="11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29555F6"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9F2D2D2"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238EAA1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31F179B"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AD96F72" w14:textId="77777777" w:rsidR="00574EB1" w:rsidRDefault="003022A4">
            <w:pPr>
              <w:pStyle w:val="TableContents"/>
              <w:jc w:val="center"/>
            </w:pPr>
            <w:r>
              <w:rPr>
                <w:rFonts w:eastAsia="Lucida Sans Unicode" w:cs="Tahoma"/>
                <w:b/>
                <w:bCs/>
                <w:iCs/>
                <w:color w:val="FFFFFF"/>
                <w:szCs w:val="20"/>
              </w:rPr>
              <w:t>Buiten gebruik</w:t>
            </w:r>
          </w:p>
        </w:tc>
      </w:tr>
      <w:tr w:rsidR="00574EB1" w14:paraId="59D3B43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60F8747"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C55828" w14:textId="77777777" w:rsidR="00574EB1" w:rsidRDefault="003022A4">
            <w:pPr>
              <w:pStyle w:val="TableContents"/>
            </w:pPr>
            <w:r>
              <w:rPr>
                <w:noProof/>
              </w:rPr>
              <w:drawing>
                <wp:anchor distT="0" distB="0" distL="0" distR="0" simplePos="0" relativeHeight="16" behindDoc="0" locked="0" layoutInCell="1" allowOverlap="1" wp14:anchorId="1FD7EB9F" wp14:editId="39770675">
                  <wp:simplePos x="0" y="0"/>
                  <wp:positionH relativeFrom="column">
                    <wp:align>center</wp:align>
                  </wp:positionH>
                  <wp:positionV relativeFrom="paragraph">
                    <wp:posOffset>635</wp:posOffset>
                  </wp:positionV>
                  <wp:extent cx="4520565" cy="141605"/>
                  <wp:effectExtent l="0" t="0" r="0" b="0"/>
                  <wp:wrapNone/>
                  <wp:docPr id="18"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6"/>
                          <pic:cNvPicPr>
                            <a:picLocks noChangeAspect="1" noChangeArrowheads="1"/>
                          </pic:cNvPicPr>
                        </pic:nvPicPr>
                        <pic:blipFill>
                          <a:blip r:embed="rId31"/>
                          <a:stretch>
                            <a:fillRect/>
                          </a:stretch>
                        </pic:blipFill>
                        <pic:spPr bwMode="auto">
                          <a:xfrm>
                            <a:off x="0" y="0"/>
                            <a:ext cx="4520565" cy="141605"/>
                          </a:xfrm>
                          <a:prstGeom prst="rect">
                            <a:avLst/>
                          </a:prstGeom>
                        </pic:spPr>
                      </pic:pic>
                    </a:graphicData>
                  </a:graphic>
                </wp:anchor>
              </w:drawing>
            </w:r>
          </w:p>
        </w:tc>
      </w:tr>
      <w:tr w:rsidR="00574EB1" w14:paraId="6C51B93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B4CED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86EC394" w14:textId="77777777" w:rsidR="00574EB1" w:rsidRDefault="003022A4">
            <w:pPr>
              <w:pStyle w:val="TableContents"/>
            </w:pPr>
            <w:r>
              <w:rPr>
                <w:noProof/>
              </w:rPr>
              <w:drawing>
                <wp:anchor distT="0" distB="0" distL="0" distR="0" simplePos="0" relativeHeight="17" behindDoc="0" locked="0" layoutInCell="1" allowOverlap="1" wp14:anchorId="263F8C39" wp14:editId="6EF338C0">
                  <wp:simplePos x="0" y="0"/>
                  <wp:positionH relativeFrom="column">
                    <wp:align>center</wp:align>
                  </wp:positionH>
                  <wp:positionV relativeFrom="paragraph">
                    <wp:posOffset>635</wp:posOffset>
                  </wp:positionV>
                  <wp:extent cx="4520565" cy="141605"/>
                  <wp:effectExtent l="0" t="0" r="0" b="0"/>
                  <wp:wrapNone/>
                  <wp:docPr id="19"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7"/>
                          <pic:cNvPicPr>
                            <a:picLocks noChangeAspect="1" noChangeArrowheads="1"/>
                          </pic:cNvPicPr>
                        </pic:nvPicPr>
                        <pic:blipFill>
                          <a:blip r:embed="rId32"/>
                          <a:stretch>
                            <a:fillRect/>
                          </a:stretch>
                        </pic:blipFill>
                        <pic:spPr bwMode="auto">
                          <a:xfrm>
                            <a:off x="0" y="0"/>
                            <a:ext cx="4520565" cy="141605"/>
                          </a:xfrm>
                          <a:prstGeom prst="rect">
                            <a:avLst/>
                          </a:prstGeom>
                        </pic:spPr>
                      </pic:pic>
                    </a:graphicData>
                  </a:graphic>
                </wp:anchor>
              </w:drawing>
            </w:r>
          </w:p>
        </w:tc>
      </w:tr>
      <w:tr w:rsidR="00574EB1" w14:paraId="39B33752"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63B5284"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CD95C34" w14:textId="77777777" w:rsidR="00574EB1" w:rsidRDefault="003022A4">
            <w:pPr>
              <w:pStyle w:val="TableContents"/>
            </w:pPr>
            <w:r>
              <w:rPr>
                <w:noProof/>
              </w:rPr>
              <w:drawing>
                <wp:anchor distT="0" distB="0" distL="0" distR="0" simplePos="0" relativeHeight="18" behindDoc="0" locked="0" layoutInCell="1" allowOverlap="1" wp14:anchorId="03D519FC" wp14:editId="21529252">
                  <wp:simplePos x="0" y="0"/>
                  <wp:positionH relativeFrom="column">
                    <wp:align>center</wp:align>
                  </wp:positionH>
                  <wp:positionV relativeFrom="paragraph">
                    <wp:posOffset>635</wp:posOffset>
                  </wp:positionV>
                  <wp:extent cx="4520565" cy="141605"/>
                  <wp:effectExtent l="0" t="0" r="0" b="0"/>
                  <wp:wrapNone/>
                  <wp:docPr id="20"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8"/>
                          <pic:cNvPicPr>
                            <a:picLocks noChangeAspect="1" noChangeArrowheads="1"/>
                          </pic:cNvPicPr>
                        </pic:nvPicPr>
                        <pic:blipFill>
                          <a:blip r:embed="rId33"/>
                          <a:stretch>
                            <a:fillRect/>
                          </a:stretch>
                        </pic:blipFill>
                        <pic:spPr bwMode="auto">
                          <a:xfrm>
                            <a:off x="0" y="0"/>
                            <a:ext cx="4520565" cy="141605"/>
                          </a:xfrm>
                          <a:prstGeom prst="rect">
                            <a:avLst/>
                          </a:prstGeom>
                        </pic:spPr>
                      </pic:pic>
                    </a:graphicData>
                  </a:graphic>
                </wp:anchor>
              </w:drawing>
            </w:r>
          </w:p>
        </w:tc>
      </w:tr>
    </w:tbl>
    <w:p w14:paraId="2B5E0527" w14:textId="77777777" w:rsidR="00574EB1" w:rsidRDefault="003022A4">
      <w:pPr>
        <w:pStyle w:val="Kop2"/>
        <w:numPr>
          <w:ilvl w:val="1"/>
          <w:numId w:val="3"/>
        </w:numPr>
      </w:pPr>
      <w:bookmarkStart w:id="113" w:name="_Toc42596096"/>
      <w:bookmarkStart w:id="114" w:name="_Toc51317920"/>
      <w:proofErr w:type="spellStart"/>
      <w:r>
        <w:t>Middenspanning</w:t>
      </w:r>
      <w:bookmarkEnd w:id="113"/>
      <w:bookmarkEnd w:id="114"/>
      <w:proofErr w:type="spellEnd"/>
    </w:p>
    <w:p w14:paraId="50F88421" w14:textId="77777777" w:rsidR="00574EB1" w:rsidRDefault="003022A4">
      <w:pPr>
        <w:pStyle w:val="Kop3"/>
        <w:numPr>
          <w:ilvl w:val="2"/>
          <w:numId w:val="3"/>
        </w:numPr>
      </w:pPr>
      <w:bookmarkStart w:id="115" w:name="__RefHeading___Toc4472_4117045737"/>
      <w:bookmarkEnd w:id="115"/>
      <w:r>
        <w:t>Regel</w:t>
      </w:r>
    </w:p>
    <w:p w14:paraId="68F1D375" w14:textId="70FEC468" w:rsidR="00574EB1" w:rsidRDefault="003022A4">
      <w:pPr>
        <w:pStyle w:val="Plattetekst1"/>
      </w:pPr>
      <w:r>
        <w:t xml:space="preserve">Het objecttype </w:t>
      </w:r>
      <w:proofErr w:type="spellStart"/>
      <w:r>
        <w:t>Middenspanning</w:t>
      </w:r>
      <w:proofErr w:type="spellEnd"/>
      <w:r>
        <w:t xml:space="preserve"> </w:t>
      </w:r>
      <w:del w:id="116" w:author="Paul Janssen" w:date="2020-09-18T10:35:00Z">
        <w:r w:rsidDel="002115EB">
          <w:delText>bevat</w:delText>
        </w:r>
      </w:del>
      <w:ins w:id="117" w:author="Paul Janssen" w:date="2020-09-18T10:35:00Z">
        <w:r w:rsidR="002115EB">
          <w:t>omvat</w:t>
        </w:r>
      </w:ins>
      <w:r>
        <w:t xml:space="preserve"> kabels die behoren tot het </w:t>
      </w:r>
      <w:proofErr w:type="spellStart"/>
      <w:r>
        <w:t>UtilityNetwork</w:t>
      </w:r>
      <w:proofErr w:type="spellEnd"/>
      <w:r>
        <w:t xml:space="preserve"> met een IMKL-thema “</w:t>
      </w:r>
      <w:proofErr w:type="spellStart"/>
      <w:r>
        <w:t>middenspanning</w:t>
      </w:r>
      <w:proofErr w:type="spellEnd"/>
      <w:r>
        <w:t>” en wordt gevisualiseerd als lijnobject met de volgende eigenschappen:</w:t>
      </w:r>
    </w:p>
    <w:p w14:paraId="204A17CE" w14:textId="77777777" w:rsidR="00574EB1" w:rsidRDefault="003022A4">
      <w:pPr>
        <w:pStyle w:val="Plattetekst1"/>
        <w:numPr>
          <w:ilvl w:val="0"/>
          <w:numId w:val="11"/>
        </w:numPr>
      </w:pPr>
      <w:r>
        <w:t>Kleur: #c80000</w:t>
      </w:r>
    </w:p>
    <w:p w14:paraId="55800DAE" w14:textId="77777777" w:rsidR="00574EB1" w:rsidRDefault="003022A4">
      <w:pPr>
        <w:pStyle w:val="Plattetekst1"/>
        <w:numPr>
          <w:ilvl w:val="0"/>
          <w:numId w:val="11"/>
        </w:numPr>
      </w:pPr>
      <w:r>
        <w:t>Vorm:</w:t>
      </w:r>
    </w:p>
    <w:p w14:paraId="2C99AFDE" w14:textId="77777777" w:rsidR="00574EB1" w:rsidRDefault="003022A4">
      <w:pPr>
        <w:pStyle w:val="Plattetekst1"/>
        <w:numPr>
          <w:ilvl w:val="1"/>
          <w:numId w:val="11"/>
        </w:numPr>
      </w:pPr>
      <w:r>
        <w:lastRenderedPageBreak/>
        <w:t>Geprojecteerd: 4px doorgetrokken, 16px onderbroken</w:t>
      </w:r>
    </w:p>
    <w:p w14:paraId="1EFCA175" w14:textId="77777777" w:rsidR="00574EB1" w:rsidRDefault="003022A4">
      <w:pPr>
        <w:pStyle w:val="Plattetekst1"/>
        <w:numPr>
          <w:ilvl w:val="1"/>
          <w:numId w:val="11"/>
        </w:numPr>
      </w:pPr>
      <w:r>
        <w:t>In gebruik: doorgetrokken lijn</w:t>
      </w:r>
    </w:p>
    <w:p w14:paraId="5CCAB5C2" w14:textId="77777777" w:rsidR="00574EB1" w:rsidRDefault="003022A4">
      <w:pPr>
        <w:pStyle w:val="Plattetekst1"/>
        <w:numPr>
          <w:ilvl w:val="1"/>
          <w:numId w:val="11"/>
        </w:numPr>
      </w:pPr>
      <w:r>
        <w:t>Buiten gebruik: 40px doorgetrokken, 12px onderbroken, 8px doorgetrokken, 12px onderbroken</w:t>
      </w:r>
    </w:p>
    <w:p w14:paraId="67ABAC6A" w14:textId="77777777" w:rsidR="00574EB1" w:rsidRDefault="003022A4">
      <w:pPr>
        <w:pStyle w:val="Plattetekst1"/>
        <w:numPr>
          <w:ilvl w:val="0"/>
          <w:numId w:val="11"/>
        </w:numPr>
      </w:pPr>
      <w:r>
        <w:t>Grootte (lijndikte):</w:t>
      </w:r>
    </w:p>
    <w:p w14:paraId="40024FA6"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33B677C9"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7A1E23BF"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714E4C65" w14:textId="77777777" w:rsidR="00574EB1" w:rsidRDefault="003022A4">
      <w:pPr>
        <w:pStyle w:val="Plattetekst1"/>
        <w:numPr>
          <w:ilvl w:val="0"/>
          <w:numId w:val="11"/>
        </w:numPr>
      </w:pPr>
      <w:r>
        <w:t>Transparantie: 0 %</w:t>
      </w:r>
    </w:p>
    <w:p w14:paraId="63D5C230" w14:textId="77777777" w:rsidR="00574EB1" w:rsidRDefault="003022A4">
      <w:pPr>
        <w:pStyle w:val="Kop3"/>
        <w:numPr>
          <w:ilvl w:val="2"/>
          <w:numId w:val="3"/>
        </w:numPr>
      </w:pPr>
      <w:bookmarkStart w:id="118" w:name="__RefHeading___Toc4474_4117045737"/>
      <w:bookmarkEnd w:id="11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F48324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87A34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08E92B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58A010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0FB49F19" w14:textId="77777777" w:rsidR="00574EB1" w:rsidRDefault="003022A4">
            <w:pPr>
              <w:pStyle w:val="TableContents"/>
              <w:jc w:val="center"/>
            </w:pPr>
            <w:r>
              <w:rPr>
                <w:rFonts w:eastAsia="Lucida Sans Unicode" w:cs="Tahoma"/>
                <w:b/>
                <w:bCs/>
                <w:iCs/>
                <w:color w:val="FFFFFF"/>
                <w:szCs w:val="20"/>
              </w:rPr>
              <w:t>Buiten gebruik</w:t>
            </w:r>
          </w:p>
        </w:tc>
      </w:tr>
      <w:tr w:rsidR="00574EB1" w14:paraId="242D3679"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BD065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1A7F9F7" w14:textId="77777777" w:rsidR="00574EB1" w:rsidRDefault="003022A4">
            <w:pPr>
              <w:pStyle w:val="TableContents"/>
            </w:pPr>
            <w:r>
              <w:rPr>
                <w:noProof/>
              </w:rPr>
              <w:drawing>
                <wp:anchor distT="0" distB="0" distL="0" distR="0" simplePos="0" relativeHeight="19" behindDoc="0" locked="0" layoutInCell="1" allowOverlap="1" wp14:anchorId="77C408FC" wp14:editId="3699AA67">
                  <wp:simplePos x="0" y="0"/>
                  <wp:positionH relativeFrom="column">
                    <wp:align>center</wp:align>
                  </wp:positionH>
                  <wp:positionV relativeFrom="paragraph">
                    <wp:posOffset>635</wp:posOffset>
                  </wp:positionV>
                  <wp:extent cx="4520565" cy="141605"/>
                  <wp:effectExtent l="0" t="0" r="0" b="0"/>
                  <wp:wrapNone/>
                  <wp:docPr id="21"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19"/>
                          <pic:cNvPicPr>
                            <a:picLocks noChangeAspect="1" noChangeArrowheads="1"/>
                          </pic:cNvPicPr>
                        </pic:nvPicPr>
                        <pic:blipFill>
                          <a:blip r:embed="rId34"/>
                          <a:stretch>
                            <a:fillRect/>
                          </a:stretch>
                        </pic:blipFill>
                        <pic:spPr bwMode="auto">
                          <a:xfrm>
                            <a:off x="0" y="0"/>
                            <a:ext cx="4520565" cy="141605"/>
                          </a:xfrm>
                          <a:prstGeom prst="rect">
                            <a:avLst/>
                          </a:prstGeom>
                        </pic:spPr>
                      </pic:pic>
                    </a:graphicData>
                  </a:graphic>
                </wp:anchor>
              </w:drawing>
            </w:r>
          </w:p>
        </w:tc>
      </w:tr>
      <w:tr w:rsidR="00574EB1" w14:paraId="06D7A8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58F8D35"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F291A03" w14:textId="77777777" w:rsidR="00574EB1" w:rsidRDefault="003022A4">
            <w:pPr>
              <w:pStyle w:val="TableContents"/>
            </w:pPr>
            <w:r>
              <w:rPr>
                <w:noProof/>
              </w:rPr>
              <w:drawing>
                <wp:anchor distT="0" distB="0" distL="0" distR="0" simplePos="0" relativeHeight="20" behindDoc="0" locked="0" layoutInCell="1" allowOverlap="1" wp14:anchorId="402AF8D3" wp14:editId="4B989476">
                  <wp:simplePos x="0" y="0"/>
                  <wp:positionH relativeFrom="column">
                    <wp:align>center</wp:align>
                  </wp:positionH>
                  <wp:positionV relativeFrom="paragraph">
                    <wp:posOffset>635</wp:posOffset>
                  </wp:positionV>
                  <wp:extent cx="4520565" cy="141605"/>
                  <wp:effectExtent l="0" t="0" r="0" b="0"/>
                  <wp:wrapNone/>
                  <wp:docPr id="22" name="Image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pic:cNvPicPr>
                            <a:picLocks noChangeAspect="1" noChangeArrowheads="1"/>
                          </pic:cNvPicPr>
                        </pic:nvPicPr>
                        <pic:blipFill>
                          <a:blip r:embed="rId35"/>
                          <a:stretch>
                            <a:fillRect/>
                          </a:stretch>
                        </pic:blipFill>
                        <pic:spPr bwMode="auto">
                          <a:xfrm>
                            <a:off x="0" y="0"/>
                            <a:ext cx="4520565" cy="141605"/>
                          </a:xfrm>
                          <a:prstGeom prst="rect">
                            <a:avLst/>
                          </a:prstGeom>
                        </pic:spPr>
                      </pic:pic>
                    </a:graphicData>
                  </a:graphic>
                </wp:anchor>
              </w:drawing>
            </w:r>
          </w:p>
        </w:tc>
      </w:tr>
      <w:tr w:rsidR="00574EB1" w14:paraId="34E289D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1A6BE8AD"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C9E853" w14:textId="77777777" w:rsidR="00574EB1" w:rsidRDefault="003022A4">
            <w:pPr>
              <w:pStyle w:val="TableContents"/>
            </w:pPr>
            <w:r>
              <w:rPr>
                <w:noProof/>
              </w:rPr>
              <w:drawing>
                <wp:anchor distT="0" distB="0" distL="0" distR="0" simplePos="0" relativeHeight="21" behindDoc="0" locked="0" layoutInCell="1" allowOverlap="1" wp14:anchorId="37845C98" wp14:editId="6BE0F202">
                  <wp:simplePos x="0" y="0"/>
                  <wp:positionH relativeFrom="column">
                    <wp:align>center</wp:align>
                  </wp:positionH>
                  <wp:positionV relativeFrom="paragraph">
                    <wp:posOffset>635</wp:posOffset>
                  </wp:positionV>
                  <wp:extent cx="4520565" cy="141605"/>
                  <wp:effectExtent l="0" t="0" r="0" b="0"/>
                  <wp:wrapNone/>
                  <wp:docPr id="23" name="Image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1"/>
                          <pic:cNvPicPr>
                            <a:picLocks noChangeAspect="1" noChangeArrowheads="1"/>
                          </pic:cNvPicPr>
                        </pic:nvPicPr>
                        <pic:blipFill>
                          <a:blip r:embed="rId36"/>
                          <a:stretch>
                            <a:fillRect/>
                          </a:stretch>
                        </pic:blipFill>
                        <pic:spPr bwMode="auto">
                          <a:xfrm>
                            <a:off x="0" y="0"/>
                            <a:ext cx="4520565" cy="141605"/>
                          </a:xfrm>
                          <a:prstGeom prst="rect">
                            <a:avLst/>
                          </a:prstGeom>
                        </pic:spPr>
                      </pic:pic>
                    </a:graphicData>
                  </a:graphic>
                </wp:anchor>
              </w:drawing>
            </w:r>
          </w:p>
        </w:tc>
      </w:tr>
    </w:tbl>
    <w:p w14:paraId="71CE3D0A" w14:textId="77777777" w:rsidR="00574EB1" w:rsidRDefault="003022A4">
      <w:pPr>
        <w:pStyle w:val="Kop2"/>
        <w:numPr>
          <w:ilvl w:val="1"/>
          <w:numId w:val="3"/>
        </w:numPr>
      </w:pPr>
      <w:bookmarkStart w:id="119" w:name="_Toc42596097"/>
      <w:bookmarkStart w:id="120" w:name="_Toc51317921"/>
      <w:r>
        <w:t>Laagspanning</w:t>
      </w:r>
      <w:bookmarkEnd w:id="119"/>
      <w:bookmarkEnd w:id="120"/>
    </w:p>
    <w:p w14:paraId="10089D39" w14:textId="77777777" w:rsidR="00574EB1" w:rsidRDefault="003022A4">
      <w:pPr>
        <w:pStyle w:val="Kop3"/>
        <w:numPr>
          <w:ilvl w:val="2"/>
          <w:numId w:val="3"/>
        </w:numPr>
      </w:pPr>
      <w:bookmarkStart w:id="121" w:name="__RefHeading___Toc4476_4117045737"/>
      <w:bookmarkEnd w:id="121"/>
      <w:r>
        <w:t>Regel</w:t>
      </w:r>
    </w:p>
    <w:p w14:paraId="35845F76" w14:textId="3A88FBA9" w:rsidR="00574EB1" w:rsidRDefault="003022A4">
      <w:pPr>
        <w:pStyle w:val="Plattetekst1"/>
      </w:pPr>
      <w:r>
        <w:t xml:space="preserve">Het objecttype Laagspanning </w:t>
      </w:r>
      <w:del w:id="122" w:author="Paul Janssen" w:date="2020-09-18T10:36:00Z">
        <w:r w:rsidDel="002115EB">
          <w:delText>bevat</w:delText>
        </w:r>
      </w:del>
      <w:ins w:id="123" w:author="Paul Janssen" w:date="2020-09-18T10:36:00Z">
        <w:r w:rsidR="002115EB">
          <w:t>omvat</w:t>
        </w:r>
      </w:ins>
      <w:r>
        <w:t xml:space="preserve"> kabels die behoren tot het </w:t>
      </w:r>
      <w:proofErr w:type="spellStart"/>
      <w:r>
        <w:t>UtilityNetwork</w:t>
      </w:r>
      <w:proofErr w:type="spellEnd"/>
      <w:r>
        <w:t xml:space="preserve"> met een IMKL-thema “laagspanning” en wordt gevisualiseerd als lijnobject met de volgende eigenschappen:</w:t>
      </w:r>
    </w:p>
    <w:p w14:paraId="324EFDD8" w14:textId="77777777" w:rsidR="00574EB1" w:rsidRDefault="003022A4">
      <w:pPr>
        <w:pStyle w:val="Plattetekst1"/>
        <w:numPr>
          <w:ilvl w:val="0"/>
          <w:numId w:val="10"/>
        </w:numPr>
      </w:pPr>
      <w:r>
        <w:t>Kleur: #960000</w:t>
      </w:r>
    </w:p>
    <w:p w14:paraId="1B6D285B" w14:textId="77777777" w:rsidR="00574EB1" w:rsidRDefault="003022A4">
      <w:pPr>
        <w:pStyle w:val="Plattetekst1"/>
        <w:numPr>
          <w:ilvl w:val="0"/>
          <w:numId w:val="10"/>
        </w:numPr>
      </w:pPr>
      <w:r>
        <w:t>Vorm:</w:t>
      </w:r>
    </w:p>
    <w:p w14:paraId="45B1D937" w14:textId="77777777" w:rsidR="00574EB1" w:rsidRDefault="003022A4">
      <w:pPr>
        <w:pStyle w:val="Plattetekst1"/>
        <w:numPr>
          <w:ilvl w:val="1"/>
          <w:numId w:val="10"/>
        </w:numPr>
      </w:pPr>
      <w:r>
        <w:t>Geprojecteerd: 4px doorgetrokken, 16px onderbroken</w:t>
      </w:r>
    </w:p>
    <w:p w14:paraId="52E6E89F" w14:textId="77777777" w:rsidR="00574EB1" w:rsidRDefault="003022A4">
      <w:pPr>
        <w:pStyle w:val="Plattetekst1"/>
        <w:numPr>
          <w:ilvl w:val="1"/>
          <w:numId w:val="10"/>
        </w:numPr>
      </w:pPr>
      <w:r>
        <w:t>In gebruik: doorgetrokken lijn</w:t>
      </w:r>
    </w:p>
    <w:p w14:paraId="7F770D33" w14:textId="77777777" w:rsidR="00574EB1" w:rsidRDefault="003022A4">
      <w:pPr>
        <w:pStyle w:val="Plattetekst1"/>
        <w:numPr>
          <w:ilvl w:val="1"/>
          <w:numId w:val="10"/>
        </w:numPr>
      </w:pPr>
      <w:r>
        <w:t>Buiten gebruik: 40px doorgetrokken, 12px onderbroken, 8px doorgetrokken, 12px onderbroken</w:t>
      </w:r>
    </w:p>
    <w:p w14:paraId="15425DE2" w14:textId="77777777" w:rsidR="00574EB1" w:rsidRDefault="003022A4">
      <w:pPr>
        <w:pStyle w:val="Plattetekst1"/>
        <w:numPr>
          <w:ilvl w:val="0"/>
          <w:numId w:val="10"/>
        </w:numPr>
      </w:pPr>
      <w:r>
        <w:t>Grootte (lijndikte):</w:t>
      </w:r>
    </w:p>
    <w:p w14:paraId="2E18606C"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837E75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3B3328D"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5CA71061" w14:textId="77777777" w:rsidR="00574EB1" w:rsidRDefault="003022A4">
      <w:pPr>
        <w:pStyle w:val="Plattetekst1"/>
        <w:numPr>
          <w:ilvl w:val="0"/>
          <w:numId w:val="10"/>
        </w:numPr>
      </w:pPr>
      <w:r>
        <w:t>Transparantie: 0 %</w:t>
      </w:r>
    </w:p>
    <w:p w14:paraId="102C4C2E" w14:textId="77777777" w:rsidR="00574EB1" w:rsidRDefault="003022A4">
      <w:pPr>
        <w:pStyle w:val="Kop3"/>
        <w:numPr>
          <w:ilvl w:val="2"/>
          <w:numId w:val="3"/>
        </w:numPr>
      </w:pPr>
      <w:bookmarkStart w:id="124" w:name="__RefHeading___Toc4478_4117045737"/>
      <w:bookmarkEnd w:id="124"/>
      <w:r>
        <w:lastRenderedPageBreak/>
        <w:t>Visualisatie</w:t>
      </w:r>
    </w:p>
    <w:tbl>
      <w:tblPr>
        <w:tblW w:w="9598" w:type="dxa"/>
        <w:tblInd w:w="-75"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5365C0C" w14:textId="77777777">
        <w:trPr>
          <w:tblHeader/>
        </w:trPr>
        <w:tc>
          <w:tcPr>
            <w:tcW w:w="2386" w:type="dxa"/>
            <w:tcBorders>
              <w:top w:val="single" w:sz="2" w:space="0" w:color="000001"/>
              <w:left w:val="single" w:sz="2" w:space="0" w:color="000001"/>
              <w:bottom w:val="single" w:sz="2" w:space="0" w:color="000001"/>
              <w:right w:val="single" w:sz="2" w:space="0" w:color="000001"/>
            </w:tcBorders>
            <w:shd w:val="clear" w:color="auto" w:fill="808080"/>
          </w:tcPr>
          <w:p w14:paraId="0E734C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right w:val="single" w:sz="2" w:space="0" w:color="000001"/>
            </w:tcBorders>
            <w:shd w:val="clear" w:color="auto" w:fill="808080"/>
          </w:tcPr>
          <w:p w14:paraId="784EFCF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right w:val="single" w:sz="2" w:space="0" w:color="000001"/>
            </w:tcBorders>
            <w:shd w:val="clear" w:color="auto" w:fill="808080"/>
          </w:tcPr>
          <w:p w14:paraId="094ACEE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5F0E2B8" w14:textId="77777777" w:rsidR="00574EB1" w:rsidRDefault="003022A4">
            <w:pPr>
              <w:pStyle w:val="TableContents"/>
              <w:jc w:val="center"/>
            </w:pPr>
            <w:r>
              <w:rPr>
                <w:rFonts w:eastAsia="Lucida Sans Unicode" w:cs="Tahoma"/>
                <w:b/>
                <w:bCs/>
                <w:iCs/>
                <w:color w:val="FFFFFF"/>
                <w:szCs w:val="20"/>
              </w:rPr>
              <w:t>Buiten gebruik</w:t>
            </w:r>
          </w:p>
        </w:tc>
      </w:tr>
      <w:tr w:rsidR="00574EB1" w14:paraId="7B1551A4" w14:textId="77777777">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622D6"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23237D" w14:textId="77777777" w:rsidR="00574EB1" w:rsidRDefault="003022A4">
            <w:pPr>
              <w:pStyle w:val="TableContents"/>
            </w:pPr>
            <w:r>
              <w:rPr>
                <w:noProof/>
              </w:rPr>
              <w:drawing>
                <wp:anchor distT="0" distB="0" distL="0" distR="0" simplePos="0" relativeHeight="22" behindDoc="0" locked="0" layoutInCell="1" allowOverlap="1" wp14:anchorId="2FB118CF" wp14:editId="38118E33">
                  <wp:simplePos x="0" y="0"/>
                  <wp:positionH relativeFrom="column">
                    <wp:align>center</wp:align>
                  </wp:positionH>
                  <wp:positionV relativeFrom="paragraph">
                    <wp:posOffset>635</wp:posOffset>
                  </wp:positionV>
                  <wp:extent cx="4520565" cy="141605"/>
                  <wp:effectExtent l="0" t="0" r="0" b="0"/>
                  <wp:wrapNone/>
                  <wp:docPr id="24" name="Image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22"/>
                          <pic:cNvPicPr>
                            <a:picLocks noChangeAspect="1" noChangeArrowheads="1"/>
                          </pic:cNvPicPr>
                        </pic:nvPicPr>
                        <pic:blipFill>
                          <a:blip r:embed="rId37"/>
                          <a:stretch>
                            <a:fillRect/>
                          </a:stretch>
                        </pic:blipFill>
                        <pic:spPr bwMode="auto">
                          <a:xfrm>
                            <a:off x="0" y="0"/>
                            <a:ext cx="4520565" cy="141605"/>
                          </a:xfrm>
                          <a:prstGeom prst="rect">
                            <a:avLst/>
                          </a:prstGeom>
                        </pic:spPr>
                      </pic:pic>
                    </a:graphicData>
                  </a:graphic>
                </wp:anchor>
              </w:drawing>
            </w:r>
          </w:p>
        </w:tc>
      </w:tr>
      <w:tr w:rsidR="00574EB1" w14:paraId="27660744"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E9FB9B"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667366" w14:textId="77777777" w:rsidR="00574EB1" w:rsidRDefault="003022A4">
            <w:pPr>
              <w:pStyle w:val="TableContents"/>
            </w:pPr>
            <w:r>
              <w:rPr>
                <w:noProof/>
              </w:rPr>
              <w:drawing>
                <wp:anchor distT="0" distB="0" distL="0" distR="0" simplePos="0" relativeHeight="23" behindDoc="0" locked="0" layoutInCell="1" allowOverlap="1" wp14:anchorId="1488FB91" wp14:editId="6627B6A0">
                  <wp:simplePos x="0" y="0"/>
                  <wp:positionH relativeFrom="column">
                    <wp:align>center</wp:align>
                  </wp:positionH>
                  <wp:positionV relativeFrom="paragraph">
                    <wp:posOffset>635</wp:posOffset>
                  </wp:positionV>
                  <wp:extent cx="4520565" cy="141605"/>
                  <wp:effectExtent l="0" t="0" r="0" b="0"/>
                  <wp:wrapNone/>
                  <wp:docPr id="25" name="Image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23"/>
                          <pic:cNvPicPr>
                            <a:picLocks noChangeAspect="1" noChangeArrowheads="1"/>
                          </pic:cNvPicPr>
                        </pic:nvPicPr>
                        <pic:blipFill>
                          <a:blip r:embed="rId38"/>
                          <a:stretch>
                            <a:fillRect/>
                          </a:stretch>
                        </pic:blipFill>
                        <pic:spPr bwMode="auto">
                          <a:xfrm>
                            <a:off x="0" y="0"/>
                            <a:ext cx="4520565" cy="141605"/>
                          </a:xfrm>
                          <a:prstGeom prst="rect">
                            <a:avLst/>
                          </a:prstGeom>
                        </pic:spPr>
                      </pic:pic>
                    </a:graphicData>
                  </a:graphic>
                </wp:anchor>
              </w:drawing>
            </w:r>
          </w:p>
        </w:tc>
      </w:tr>
      <w:tr w:rsidR="00574EB1" w14:paraId="4A7F848F" w14:textId="77777777">
        <w:trPr>
          <w:trHeight w:val="453"/>
        </w:trPr>
        <w:tc>
          <w:tcPr>
            <w:tcW w:w="2386"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31952C"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93467D0" w14:textId="77777777" w:rsidR="00574EB1" w:rsidRDefault="003022A4">
            <w:pPr>
              <w:pStyle w:val="TableContents"/>
            </w:pPr>
            <w:r>
              <w:rPr>
                <w:noProof/>
              </w:rPr>
              <w:drawing>
                <wp:anchor distT="0" distB="0" distL="0" distR="0" simplePos="0" relativeHeight="24" behindDoc="0" locked="0" layoutInCell="1" allowOverlap="1" wp14:anchorId="1C9606DF" wp14:editId="42925E52">
                  <wp:simplePos x="0" y="0"/>
                  <wp:positionH relativeFrom="column">
                    <wp:align>center</wp:align>
                  </wp:positionH>
                  <wp:positionV relativeFrom="paragraph">
                    <wp:posOffset>635</wp:posOffset>
                  </wp:positionV>
                  <wp:extent cx="4520565" cy="141605"/>
                  <wp:effectExtent l="0" t="0" r="0" b="0"/>
                  <wp:wrapNone/>
                  <wp:docPr id="26" name="Image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4"/>
                          <pic:cNvPicPr>
                            <a:picLocks noChangeAspect="1" noChangeArrowheads="1"/>
                          </pic:cNvPicPr>
                        </pic:nvPicPr>
                        <pic:blipFill>
                          <a:blip r:embed="rId39"/>
                          <a:stretch>
                            <a:fillRect/>
                          </a:stretch>
                        </pic:blipFill>
                        <pic:spPr bwMode="auto">
                          <a:xfrm>
                            <a:off x="0" y="0"/>
                            <a:ext cx="4520565" cy="141605"/>
                          </a:xfrm>
                          <a:prstGeom prst="rect">
                            <a:avLst/>
                          </a:prstGeom>
                        </pic:spPr>
                      </pic:pic>
                    </a:graphicData>
                  </a:graphic>
                </wp:anchor>
              </w:drawing>
            </w:r>
          </w:p>
        </w:tc>
      </w:tr>
    </w:tbl>
    <w:p w14:paraId="190D2E4E" w14:textId="77777777" w:rsidR="00574EB1" w:rsidRDefault="003022A4">
      <w:pPr>
        <w:pStyle w:val="Kop2"/>
        <w:numPr>
          <w:ilvl w:val="1"/>
          <w:numId w:val="3"/>
        </w:numPr>
      </w:pPr>
      <w:bookmarkStart w:id="125" w:name="_Toc42596098"/>
      <w:bookmarkStart w:id="126" w:name="_Toc51317922"/>
      <w:r>
        <w:t>(Petro-) chemie</w:t>
      </w:r>
      <w:bookmarkEnd w:id="125"/>
      <w:bookmarkEnd w:id="126"/>
    </w:p>
    <w:p w14:paraId="29B61D56" w14:textId="77777777" w:rsidR="00574EB1" w:rsidRDefault="003022A4">
      <w:pPr>
        <w:pStyle w:val="Kop3"/>
        <w:numPr>
          <w:ilvl w:val="2"/>
          <w:numId w:val="3"/>
        </w:numPr>
      </w:pPr>
      <w:bookmarkStart w:id="127" w:name="__RefHeading___Toc4480_4117045737"/>
      <w:bookmarkEnd w:id="127"/>
      <w:r>
        <w:t>Regel</w:t>
      </w:r>
    </w:p>
    <w:p w14:paraId="4A902C28" w14:textId="7DD782F7" w:rsidR="00574EB1" w:rsidRDefault="003022A4">
      <w:pPr>
        <w:pStyle w:val="Plattetekst1"/>
      </w:pPr>
      <w:r>
        <w:t xml:space="preserve">Het objecttype (Petro-) chemie </w:t>
      </w:r>
      <w:del w:id="128" w:author="Paul Janssen" w:date="2020-09-18T10:36:00Z">
        <w:r w:rsidDel="002115EB">
          <w:delText>bevat</w:delText>
        </w:r>
      </w:del>
      <w:ins w:id="129" w:author="Paul Janssen" w:date="2020-09-18T10:36:00Z">
        <w:r w:rsidR="002115EB">
          <w:t>omvat</w:t>
        </w:r>
      </w:ins>
      <w:r>
        <w:t xml:space="preserve"> leidingen die behoren tot het </w:t>
      </w:r>
      <w:proofErr w:type="spellStart"/>
      <w:r>
        <w:t>UtilityNetwork</w:t>
      </w:r>
      <w:proofErr w:type="spellEnd"/>
      <w:r>
        <w:t xml:space="preserve"> met een IMKL-thema “petrochemie” en wordt gevisualiseerd als lijnobject met de volgende eigenschappen:</w:t>
      </w:r>
    </w:p>
    <w:p w14:paraId="17FAD20D" w14:textId="77777777" w:rsidR="00574EB1" w:rsidRDefault="003022A4">
      <w:pPr>
        <w:pStyle w:val="Plattetekst1"/>
        <w:numPr>
          <w:ilvl w:val="0"/>
          <w:numId w:val="10"/>
        </w:numPr>
      </w:pPr>
      <w:r>
        <w:t>Kleur: #b64a00</w:t>
      </w:r>
    </w:p>
    <w:p w14:paraId="0C58F632" w14:textId="77777777" w:rsidR="00574EB1" w:rsidRDefault="003022A4">
      <w:pPr>
        <w:pStyle w:val="Plattetekst1"/>
        <w:numPr>
          <w:ilvl w:val="0"/>
          <w:numId w:val="10"/>
        </w:numPr>
      </w:pPr>
      <w:r>
        <w:t>Vorm:</w:t>
      </w:r>
    </w:p>
    <w:p w14:paraId="4BE99BDA" w14:textId="77777777" w:rsidR="00574EB1" w:rsidRDefault="003022A4">
      <w:pPr>
        <w:pStyle w:val="Plattetekst1"/>
        <w:numPr>
          <w:ilvl w:val="1"/>
          <w:numId w:val="10"/>
        </w:numPr>
      </w:pPr>
      <w:r>
        <w:t>Geprojecteerd: 4px doorgetrokken, 16px onderbroken</w:t>
      </w:r>
    </w:p>
    <w:p w14:paraId="5C0CE32B" w14:textId="77777777" w:rsidR="00574EB1" w:rsidRDefault="003022A4">
      <w:pPr>
        <w:pStyle w:val="Plattetekst1"/>
        <w:numPr>
          <w:ilvl w:val="1"/>
          <w:numId w:val="10"/>
        </w:numPr>
      </w:pPr>
      <w:r>
        <w:t>In gebruik: doorgetrokken lijn</w:t>
      </w:r>
    </w:p>
    <w:p w14:paraId="7573D4D1" w14:textId="77777777" w:rsidR="00574EB1" w:rsidRDefault="003022A4">
      <w:pPr>
        <w:pStyle w:val="Plattetekst1"/>
        <w:numPr>
          <w:ilvl w:val="1"/>
          <w:numId w:val="10"/>
        </w:numPr>
      </w:pPr>
      <w:r>
        <w:t>Buiten gebruik: 40px doorgetrokken, 12px onderbroken, 8px doorgetrokken, 12px onderbroken</w:t>
      </w:r>
    </w:p>
    <w:p w14:paraId="77B83ADA" w14:textId="77777777" w:rsidR="00574EB1" w:rsidRDefault="003022A4">
      <w:pPr>
        <w:pStyle w:val="Plattetekst1"/>
        <w:numPr>
          <w:ilvl w:val="0"/>
          <w:numId w:val="10"/>
        </w:numPr>
      </w:pPr>
      <w:r>
        <w:t>Grootte (lijndikte):</w:t>
      </w:r>
    </w:p>
    <w:p w14:paraId="71B6B0CF"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08A9D988"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70AF245"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9FD4649" w14:textId="77777777" w:rsidR="00574EB1" w:rsidRDefault="003022A4">
      <w:pPr>
        <w:pStyle w:val="Plattetekst1"/>
        <w:numPr>
          <w:ilvl w:val="0"/>
          <w:numId w:val="10"/>
        </w:numPr>
      </w:pPr>
      <w:r>
        <w:t>Transparantie: 0 %</w:t>
      </w:r>
    </w:p>
    <w:p w14:paraId="047E5D3A" w14:textId="77777777" w:rsidR="00574EB1" w:rsidRDefault="003022A4">
      <w:pPr>
        <w:pStyle w:val="Kop3"/>
        <w:numPr>
          <w:ilvl w:val="2"/>
          <w:numId w:val="3"/>
        </w:numPr>
      </w:pPr>
      <w:bookmarkStart w:id="130" w:name="__RefHeading___Toc4482_4117045737"/>
      <w:bookmarkEnd w:id="13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9D7F34B"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ECB3389"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4851B2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170C33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DFD4F4C" w14:textId="77777777" w:rsidR="00574EB1" w:rsidRDefault="003022A4">
            <w:pPr>
              <w:pStyle w:val="TableContents"/>
              <w:jc w:val="center"/>
            </w:pPr>
            <w:r>
              <w:rPr>
                <w:rFonts w:eastAsia="Lucida Sans Unicode" w:cs="Tahoma"/>
                <w:b/>
                <w:bCs/>
                <w:iCs/>
                <w:color w:val="FFFFFF"/>
                <w:szCs w:val="20"/>
              </w:rPr>
              <w:t>Buiten gebruik</w:t>
            </w:r>
          </w:p>
        </w:tc>
      </w:tr>
      <w:tr w:rsidR="00574EB1" w14:paraId="2B5BAD8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C9D788A"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025F603" w14:textId="77777777" w:rsidR="00574EB1" w:rsidRDefault="003022A4">
            <w:pPr>
              <w:pStyle w:val="TableContents"/>
            </w:pPr>
            <w:r>
              <w:rPr>
                <w:noProof/>
              </w:rPr>
              <w:drawing>
                <wp:anchor distT="0" distB="0" distL="0" distR="0" simplePos="0" relativeHeight="25" behindDoc="0" locked="0" layoutInCell="1" allowOverlap="1" wp14:anchorId="04394A4E" wp14:editId="24E45600">
                  <wp:simplePos x="0" y="0"/>
                  <wp:positionH relativeFrom="column">
                    <wp:align>center</wp:align>
                  </wp:positionH>
                  <wp:positionV relativeFrom="paragraph">
                    <wp:posOffset>635</wp:posOffset>
                  </wp:positionV>
                  <wp:extent cx="4520565" cy="141605"/>
                  <wp:effectExtent l="0" t="0" r="0" b="0"/>
                  <wp:wrapNone/>
                  <wp:docPr id="27" name="Image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25"/>
                          <pic:cNvPicPr>
                            <a:picLocks noChangeAspect="1" noChangeArrowheads="1"/>
                          </pic:cNvPicPr>
                        </pic:nvPicPr>
                        <pic:blipFill>
                          <a:blip r:embed="rId40"/>
                          <a:stretch>
                            <a:fillRect/>
                          </a:stretch>
                        </pic:blipFill>
                        <pic:spPr bwMode="auto">
                          <a:xfrm>
                            <a:off x="0" y="0"/>
                            <a:ext cx="4520565" cy="141605"/>
                          </a:xfrm>
                          <a:prstGeom prst="rect">
                            <a:avLst/>
                          </a:prstGeom>
                        </pic:spPr>
                      </pic:pic>
                    </a:graphicData>
                  </a:graphic>
                </wp:anchor>
              </w:drawing>
            </w:r>
          </w:p>
        </w:tc>
      </w:tr>
      <w:tr w:rsidR="00574EB1" w14:paraId="4A1A795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71DD99A"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F31F1EA" w14:textId="77777777" w:rsidR="00574EB1" w:rsidRDefault="003022A4">
            <w:pPr>
              <w:pStyle w:val="TableContents"/>
            </w:pPr>
            <w:r>
              <w:rPr>
                <w:noProof/>
              </w:rPr>
              <w:drawing>
                <wp:anchor distT="0" distB="0" distL="0" distR="0" simplePos="0" relativeHeight="26" behindDoc="0" locked="0" layoutInCell="1" allowOverlap="1" wp14:anchorId="66C3F24C" wp14:editId="06334593">
                  <wp:simplePos x="0" y="0"/>
                  <wp:positionH relativeFrom="column">
                    <wp:align>center</wp:align>
                  </wp:positionH>
                  <wp:positionV relativeFrom="paragraph">
                    <wp:posOffset>635</wp:posOffset>
                  </wp:positionV>
                  <wp:extent cx="4520565" cy="141605"/>
                  <wp:effectExtent l="0" t="0" r="0" b="0"/>
                  <wp:wrapNone/>
                  <wp:docPr id="28" name="Image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6"/>
                          <pic:cNvPicPr>
                            <a:picLocks noChangeAspect="1" noChangeArrowheads="1"/>
                          </pic:cNvPicPr>
                        </pic:nvPicPr>
                        <pic:blipFill>
                          <a:blip r:embed="rId41"/>
                          <a:stretch>
                            <a:fillRect/>
                          </a:stretch>
                        </pic:blipFill>
                        <pic:spPr bwMode="auto">
                          <a:xfrm>
                            <a:off x="0" y="0"/>
                            <a:ext cx="4520565" cy="141605"/>
                          </a:xfrm>
                          <a:prstGeom prst="rect">
                            <a:avLst/>
                          </a:prstGeom>
                        </pic:spPr>
                      </pic:pic>
                    </a:graphicData>
                  </a:graphic>
                </wp:anchor>
              </w:drawing>
            </w:r>
          </w:p>
        </w:tc>
      </w:tr>
      <w:tr w:rsidR="00574EB1" w14:paraId="2C245EF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74AE0EE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7F2111" w14:textId="77777777" w:rsidR="00574EB1" w:rsidRDefault="003022A4">
            <w:pPr>
              <w:pStyle w:val="TableContents"/>
            </w:pPr>
            <w:r>
              <w:rPr>
                <w:noProof/>
              </w:rPr>
              <w:drawing>
                <wp:anchor distT="0" distB="0" distL="0" distR="0" simplePos="0" relativeHeight="27" behindDoc="0" locked="0" layoutInCell="1" allowOverlap="1" wp14:anchorId="7800C475" wp14:editId="507DB536">
                  <wp:simplePos x="0" y="0"/>
                  <wp:positionH relativeFrom="column">
                    <wp:posOffset>0</wp:posOffset>
                  </wp:positionH>
                  <wp:positionV relativeFrom="paragraph">
                    <wp:posOffset>635</wp:posOffset>
                  </wp:positionV>
                  <wp:extent cx="4520565" cy="141605"/>
                  <wp:effectExtent l="0" t="0" r="0" b="0"/>
                  <wp:wrapNone/>
                  <wp:docPr id="29" name="Image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27"/>
                          <pic:cNvPicPr>
                            <a:picLocks noChangeAspect="1" noChangeArrowheads="1"/>
                          </pic:cNvPicPr>
                        </pic:nvPicPr>
                        <pic:blipFill>
                          <a:blip r:embed="rId42"/>
                          <a:stretch>
                            <a:fillRect/>
                          </a:stretch>
                        </pic:blipFill>
                        <pic:spPr bwMode="auto">
                          <a:xfrm>
                            <a:off x="0" y="0"/>
                            <a:ext cx="4520565" cy="141605"/>
                          </a:xfrm>
                          <a:prstGeom prst="rect">
                            <a:avLst/>
                          </a:prstGeom>
                        </pic:spPr>
                      </pic:pic>
                    </a:graphicData>
                  </a:graphic>
                </wp:anchor>
              </w:drawing>
            </w:r>
          </w:p>
        </w:tc>
      </w:tr>
    </w:tbl>
    <w:p w14:paraId="0A5C291D" w14:textId="77777777" w:rsidR="00574EB1" w:rsidRDefault="003022A4">
      <w:pPr>
        <w:pStyle w:val="Kop2"/>
        <w:numPr>
          <w:ilvl w:val="1"/>
          <w:numId w:val="3"/>
        </w:numPr>
      </w:pPr>
      <w:bookmarkStart w:id="131" w:name="_Toc42596099"/>
      <w:bookmarkStart w:id="132" w:name="_Toc51317923"/>
      <w:r>
        <w:lastRenderedPageBreak/>
        <w:t>Riool vrij verval</w:t>
      </w:r>
      <w:bookmarkEnd w:id="131"/>
      <w:bookmarkEnd w:id="132"/>
    </w:p>
    <w:p w14:paraId="0CA1E8EC" w14:textId="77777777" w:rsidR="00574EB1" w:rsidRDefault="003022A4">
      <w:pPr>
        <w:pStyle w:val="Kop3"/>
        <w:numPr>
          <w:ilvl w:val="2"/>
          <w:numId w:val="3"/>
        </w:numPr>
      </w:pPr>
      <w:bookmarkStart w:id="133" w:name="__RefHeading___Toc4484_4117045737"/>
      <w:bookmarkEnd w:id="133"/>
      <w:r>
        <w:t>Regel</w:t>
      </w:r>
    </w:p>
    <w:p w14:paraId="3A715FBB" w14:textId="513EBD16" w:rsidR="00574EB1" w:rsidRDefault="003022A4">
      <w:pPr>
        <w:pStyle w:val="Plattetekst1"/>
      </w:pPr>
      <w:r>
        <w:t xml:space="preserve">Het objecttype Riool vrij verval </w:t>
      </w:r>
      <w:del w:id="134" w:author="Paul Janssen" w:date="2020-09-18T10:36:00Z">
        <w:r w:rsidDel="002115EB">
          <w:delText>bevat</w:delText>
        </w:r>
      </w:del>
      <w:ins w:id="135" w:author="Paul Janssen" w:date="2020-09-18T10:36:00Z">
        <w:r w:rsidR="002115EB">
          <w:t>omvat</w:t>
        </w:r>
      </w:ins>
      <w:r>
        <w:t xml:space="preserve"> leidingen die behoren tot het </w:t>
      </w:r>
      <w:proofErr w:type="spellStart"/>
      <w:r>
        <w:t>UtilityNetwork</w:t>
      </w:r>
      <w:proofErr w:type="spellEnd"/>
      <w:r>
        <w:t xml:space="preserve"> met een IMKL-thema “</w:t>
      </w:r>
      <w:proofErr w:type="spellStart"/>
      <w:r>
        <w:t>rioolVrijVerval</w:t>
      </w:r>
      <w:proofErr w:type="spellEnd"/>
      <w:r>
        <w:t>” en wordt gevisualiseerd als lijnobject met de volgende eigenschappen:</w:t>
      </w:r>
    </w:p>
    <w:p w14:paraId="2A72530A" w14:textId="77777777" w:rsidR="00574EB1" w:rsidRDefault="003022A4">
      <w:pPr>
        <w:pStyle w:val="Plattetekst1"/>
        <w:numPr>
          <w:ilvl w:val="0"/>
          <w:numId w:val="10"/>
        </w:numPr>
      </w:pPr>
      <w:r>
        <w:t>Kleur: #ba38a8</w:t>
      </w:r>
    </w:p>
    <w:p w14:paraId="7EE872C2" w14:textId="77777777" w:rsidR="00574EB1" w:rsidRDefault="003022A4">
      <w:pPr>
        <w:pStyle w:val="Plattetekst1"/>
        <w:numPr>
          <w:ilvl w:val="0"/>
          <w:numId w:val="10"/>
        </w:numPr>
      </w:pPr>
      <w:r>
        <w:t>Vorm:</w:t>
      </w:r>
    </w:p>
    <w:p w14:paraId="36876B4C" w14:textId="77777777" w:rsidR="00574EB1" w:rsidRDefault="003022A4">
      <w:pPr>
        <w:pStyle w:val="Plattetekst1"/>
        <w:numPr>
          <w:ilvl w:val="1"/>
          <w:numId w:val="10"/>
        </w:numPr>
      </w:pPr>
      <w:r>
        <w:t>Geprojecteerd: 4px doorgetrokken, 16px onderbroken</w:t>
      </w:r>
    </w:p>
    <w:p w14:paraId="042C0EF7" w14:textId="77777777" w:rsidR="00574EB1" w:rsidRDefault="003022A4">
      <w:pPr>
        <w:pStyle w:val="Plattetekst1"/>
        <w:numPr>
          <w:ilvl w:val="1"/>
          <w:numId w:val="10"/>
        </w:numPr>
      </w:pPr>
      <w:r>
        <w:t>In gebruik: doorgetrokken lijn</w:t>
      </w:r>
    </w:p>
    <w:p w14:paraId="2946D0BB" w14:textId="77777777" w:rsidR="00574EB1" w:rsidRDefault="003022A4">
      <w:pPr>
        <w:pStyle w:val="Plattetekst1"/>
        <w:numPr>
          <w:ilvl w:val="1"/>
          <w:numId w:val="10"/>
        </w:numPr>
      </w:pPr>
      <w:r>
        <w:t>Buiten gebruik: 40px doorgetrokken, 12px onderbroken, 8px doorgetrokken, 12px onderbroken</w:t>
      </w:r>
    </w:p>
    <w:p w14:paraId="1CC255DA" w14:textId="77777777" w:rsidR="00574EB1" w:rsidRDefault="003022A4">
      <w:pPr>
        <w:pStyle w:val="Plattetekst1"/>
        <w:numPr>
          <w:ilvl w:val="0"/>
          <w:numId w:val="10"/>
        </w:numPr>
      </w:pPr>
      <w:r>
        <w:t>Grootte (lijndikte):</w:t>
      </w:r>
    </w:p>
    <w:p w14:paraId="66643D5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2E925F2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4059B44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C6723AC" w14:textId="77777777" w:rsidR="00574EB1" w:rsidRDefault="003022A4">
      <w:pPr>
        <w:pStyle w:val="Plattetekst1"/>
        <w:numPr>
          <w:ilvl w:val="0"/>
          <w:numId w:val="10"/>
        </w:numPr>
      </w:pPr>
      <w:r>
        <w:t>Transparantie: 0 %</w:t>
      </w:r>
    </w:p>
    <w:p w14:paraId="2BD069AF" w14:textId="77777777" w:rsidR="00574EB1" w:rsidRDefault="003022A4">
      <w:pPr>
        <w:pStyle w:val="Kop3"/>
        <w:numPr>
          <w:ilvl w:val="2"/>
          <w:numId w:val="3"/>
        </w:numPr>
      </w:pPr>
      <w:bookmarkStart w:id="136" w:name="__RefHeading___Toc4486_4117045737"/>
      <w:bookmarkEnd w:id="13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1329CDC"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5731D23"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C31BB41"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AE98A0C"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C61DB9A" w14:textId="77777777" w:rsidR="00574EB1" w:rsidRDefault="003022A4">
            <w:pPr>
              <w:pStyle w:val="TableContents"/>
              <w:jc w:val="center"/>
            </w:pPr>
            <w:r>
              <w:rPr>
                <w:rFonts w:eastAsia="Lucida Sans Unicode" w:cs="Tahoma"/>
                <w:b/>
                <w:bCs/>
                <w:iCs/>
                <w:color w:val="FFFFFF"/>
                <w:szCs w:val="20"/>
              </w:rPr>
              <w:t>Buiten gebruik</w:t>
            </w:r>
          </w:p>
        </w:tc>
      </w:tr>
      <w:tr w:rsidR="00574EB1" w14:paraId="052E3FB5"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DB8456B"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14BD4C3" w14:textId="77777777" w:rsidR="00574EB1" w:rsidRDefault="003022A4">
            <w:pPr>
              <w:pStyle w:val="TableContents"/>
            </w:pPr>
            <w:r>
              <w:rPr>
                <w:noProof/>
              </w:rPr>
              <w:drawing>
                <wp:anchor distT="0" distB="0" distL="0" distR="0" simplePos="0" relativeHeight="28" behindDoc="0" locked="0" layoutInCell="1" allowOverlap="1" wp14:anchorId="019DCA70" wp14:editId="1D6BDACB">
                  <wp:simplePos x="0" y="0"/>
                  <wp:positionH relativeFrom="column">
                    <wp:align>center</wp:align>
                  </wp:positionH>
                  <wp:positionV relativeFrom="paragraph">
                    <wp:posOffset>635</wp:posOffset>
                  </wp:positionV>
                  <wp:extent cx="4520565" cy="141605"/>
                  <wp:effectExtent l="0" t="0" r="0" b="0"/>
                  <wp:wrapNone/>
                  <wp:docPr id="30" name="Image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8"/>
                          <pic:cNvPicPr>
                            <a:picLocks noChangeAspect="1" noChangeArrowheads="1"/>
                          </pic:cNvPicPr>
                        </pic:nvPicPr>
                        <pic:blipFill>
                          <a:blip r:embed="rId43"/>
                          <a:stretch>
                            <a:fillRect/>
                          </a:stretch>
                        </pic:blipFill>
                        <pic:spPr bwMode="auto">
                          <a:xfrm>
                            <a:off x="0" y="0"/>
                            <a:ext cx="4520565" cy="141605"/>
                          </a:xfrm>
                          <a:prstGeom prst="rect">
                            <a:avLst/>
                          </a:prstGeom>
                        </pic:spPr>
                      </pic:pic>
                    </a:graphicData>
                  </a:graphic>
                </wp:anchor>
              </w:drawing>
            </w:r>
          </w:p>
        </w:tc>
      </w:tr>
      <w:tr w:rsidR="00574EB1" w14:paraId="3E54C2D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A4EAC3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309870" w14:textId="77777777" w:rsidR="00574EB1" w:rsidRDefault="003022A4">
            <w:pPr>
              <w:pStyle w:val="TableContents"/>
            </w:pPr>
            <w:r>
              <w:rPr>
                <w:noProof/>
              </w:rPr>
              <w:drawing>
                <wp:anchor distT="0" distB="0" distL="0" distR="0" simplePos="0" relativeHeight="29" behindDoc="0" locked="0" layoutInCell="1" allowOverlap="1" wp14:anchorId="4DB568C0" wp14:editId="43806C46">
                  <wp:simplePos x="0" y="0"/>
                  <wp:positionH relativeFrom="column">
                    <wp:align>center</wp:align>
                  </wp:positionH>
                  <wp:positionV relativeFrom="paragraph">
                    <wp:posOffset>635</wp:posOffset>
                  </wp:positionV>
                  <wp:extent cx="4520565" cy="141605"/>
                  <wp:effectExtent l="0" t="0" r="0" b="0"/>
                  <wp:wrapNone/>
                  <wp:docPr id="31" name="Image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29"/>
                          <pic:cNvPicPr>
                            <a:picLocks noChangeAspect="1" noChangeArrowheads="1"/>
                          </pic:cNvPicPr>
                        </pic:nvPicPr>
                        <pic:blipFill>
                          <a:blip r:embed="rId44"/>
                          <a:stretch>
                            <a:fillRect/>
                          </a:stretch>
                        </pic:blipFill>
                        <pic:spPr bwMode="auto">
                          <a:xfrm>
                            <a:off x="0" y="0"/>
                            <a:ext cx="4520565" cy="141605"/>
                          </a:xfrm>
                          <a:prstGeom prst="rect">
                            <a:avLst/>
                          </a:prstGeom>
                        </pic:spPr>
                      </pic:pic>
                    </a:graphicData>
                  </a:graphic>
                </wp:anchor>
              </w:drawing>
            </w:r>
          </w:p>
        </w:tc>
      </w:tr>
      <w:tr w:rsidR="00574EB1" w14:paraId="37A0F82A"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4C3E795"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98166B" w14:textId="77777777" w:rsidR="00574EB1" w:rsidRDefault="003022A4">
            <w:pPr>
              <w:pStyle w:val="TableContents"/>
            </w:pPr>
            <w:r>
              <w:rPr>
                <w:noProof/>
              </w:rPr>
              <w:drawing>
                <wp:anchor distT="0" distB="0" distL="0" distR="0" simplePos="0" relativeHeight="30" behindDoc="0" locked="0" layoutInCell="1" allowOverlap="1" wp14:anchorId="30C68569" wp14:editId="4AF8C7AA">
                  <wp:simplePos x="0" y="0"/>
                  <wp:positionH relativeFrom="column">
                    <wp:align>center</wp:align>
                  </wp:positionH>
                  <wp:positionV relativeFrom="paragraph">
                    <wp:posOffset>635</wp:posOffset>
                  </wp:positionV>
                  <wp:extent cx="4520565" cy="141605"/>
                  <wp:effectExtent l="0" t="0" r="0" b="0"/>
                  <wp:wrapNone/>
                  <wp:docPr id="32" name="Image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30"/>
                          <pic:cNvPicPr>
                            <a:picLocks noChangeAspect="1" noChangeArrowheads="1"/>
                          </pic:cNvPicPr>
                        </pic:nvPicPr>
                        <pic:blipFill>
                          <a:blip r:embed="rId45"/>
                          <a:stretch>
                            <a:fillRect/>
                          </a:stretch>
                        </pic:blipFill>
                        <pic:spPr bwMode="auto">
                          <a:xfrm>
                            <a:off x="0" y="0"/>
                            <a:ext cx="4520565" cy="141605"/>
                          </a:xfrm>
                          <a:prstGeom prst="rect">
                            <a:avLst/>
                          </a:prstGeom>
                        </pic:spPr>
                      </pic:pic>
                    </a:graphicData>
                  </a:graphic>
                </wp:anchor>
              </w:drawing>
            </w:r>
          </w:p>
        </w:tc>
      </w:tr>
    </w:tbl>
    <w:p w14:paraId="7AD799D4" w14:textId="1AA947A5" w:rsidR="00AF782A" w:rsidRDefault="003022A4">
      <w:pPr>
        <w:pStyle w:val="Kop2"/>
        <w:numPr>
          <w:ilvl w:val="1"/>
          <w:numId w:val="3"/>
        </w:numPr>
      </w:pPr>
      <w:bookmarkStart w:id="137" w:name="_Toc42596100"/>
      <w:bookmarkStart w:id="138" w:name="_Toc51317924"/>
      <w:del w:id="139" w:author="Paul Janssen" w:date="2020-09-17T11:59:00Z">
        <w:r w:rsidDel="00AF782A">
          <w:delText>Riool onder druk</w:delText>
        </w:r>
      </w:del>
      <w:bookmarkEnd w:id="137"/>
      <w:ins w:id="140" w:author="Paul Janssen" w:date="2020-09-17T11:58:00Z">
        <w:r w:rsidR="00AF782A">
          <w:t>R</w:t>
        </w:r>
        <w:r w:rsidR="00AF782A" w:rsidRPr="00AF782A">
          <w:t>iool onder over- of onderdruk</w:t>
        </w:r>
      </w:ins>
      <w:bookmarkEnd w:id="138"/>
    </w:p>
    <w:p w14:paraId="52ECD18D" w14:textId="77777777" w:rsidR="00574EB1" w:rsidRDefault="003022A4">
      <w:pPr>
        <w:pStyle w:val="Kop3"/>
        <w:numPr>
          <w:ilvl w:val="2"/>
          <w:numId w:val="3"/>
        </w:numPr>
      </w:pPr>
      <w:bookmarkStart w:id="141" w:name="__RefHeading___Toc4488_4117045737"/>
      <w:bookmarkEnd w:id="141"/>
      <w:r>
        <w:t>Regel</w:t>
      </w:r>
    </w:p>
    <w:p w14:paraId="622FDE9E" w14:textId="751FA9DE" w:rsidR="00574EB1" w:rsidRDefault="003022A4">
      <w:pPr>
        <w:pStyle w:val="Plattetekst1"/>
      </w:pPr>
      <w:r>
        <w:t xml:space="preserve">Het objecttype </w:t>
      </w:r>
      <w:ins w:id="142" w:author="Paul Janssen" w:date="2020-09-17T11:59:00Z">
        <w:r w:rsidR="00AF782A">
          <w:t>R</w:t>
        </w:r>
        <w:r w:rsidR="00AF782A" w:rsidRPr="00AF782A">
          <w:t xml:space="preserve">iool onder over- of </w:t>
        </w:r>
        <w:proofErr w:type="spellStart"/>
        <w:r w:rsidR="00AF782A" w:rsidRPr="00AF782A">
          <w:t>onderdruk</w:t>
        </w:r>
      </w:ins>
      <w:del w:id="143" w:author="Paul Janssen" w:date="2020-09-17T11:59:00Z">
        <w:r w:rsidDel="00AF782A">
          <w:delText xml:space="preserve">Riool onder druk </w:delText>
        </w:r>
      </w:del>
      <w:del w:id="144" w:author="Paul Janssen" w:date="2020-09-18T10:36:00Z">
        <w:r w:rsidDel="002115EB">
          <w:delText>bevat</w:delText>
        </w:r>
      </w:del>
      <w:ins w:id="145" w:author="Paul Janssen" w:date="2020-09-18T10:36:00Z">
        <w:r w:rsidR="002115EB">
          <w:t>omvat</w:t>
        </w:r>
      </w:ins>
      <w:proofErr w:type="spellEnd"/>
      <w:r>
        <w:t xml:space="preserve"> leidingen die behoren tot het </w:t>
      </w:r>
      <w:proofErr w:type="spellStart"/>
      <w:r>
        <w:t>UtilityNetwork</w:t>
      </w:r>
      <w:proofErr w:type="spellEnd"/>
      <w:r>
        <w:t xml:space="preserve"> met een IMKL-thema “</w:t>
      </w:r>
      <w:proofErr w:type="spellStart"/>
      <w:r>
        <w:t>rioolOnderOverOfOnderdruk</w:t>
      </w:r>
      <w:proofErr w:type="spellEnd"/>
      <w:r>
        <w:t>” en wordt gevisualiseerd als lijnobject met de volgende eigenschappen:</w:t>
      </w:r>
    </w:p>
    <w:p w14:paraId="617C4FC7" w14:textId="77777777" w:rsidR="00574EB1" w:rsidRDefault="003022A4">
      <w:pPr>
        <w:pStyle w:val="Plattetekst1"/>
        <w:numPr>
          <w:ilvl w:val="0"/>
          <w:numId w:val="10"/>
        </w:numPr>
      </w:pPr>
      <w:r>
        <w:t>Kleur: #800080</w:t>
      </w:r>
    </w:p>
    <w:p w14:paraId="790D7336" w14:textId="77777777" w:rsidR="00574EB1" w:rsidRDefault="003022A4">
      <w:pPr>
        <w:pStyle w:val="Plattetekst1"/>
        <w:numPr>
          <w:ilvl w:val="0"/>
          <w:numId w:val="10"/>
        </w:numPr>
      </w:pPr>
      <w:r>
        <w:t>Vorm:</w:t>
      </w:r>
    </w:p>
    <w:p w14:paraId="1409CA5E" w14:textId="77777777" w:rsidR="00574EB1" w:rsidRDefault="003022A4">
      <w:pPr>
        <w:pStyle w:val="Plattetekst1"/>
        <w:numPr>
          <w:ilvl w:val="1"/>
          <w:numId w:val="10"/>
        </w:numPr>
      </w:pPr>
      <w:r>
        <w:t>Geprojecteerd: 4px doorgetrokken, 16px onderbroken</w:t>
      </w:r>
    </w:p>
    <w:p w14:paraId="56A5336A" w14:textId="77777777" w:rsidR="00574EB1" w:rsidRDefault="003022A4">
      <w:pPr>
        <w:pStyle w:val="Plattetekst1"/>
        <w:numPr>
          <w:ilvl w:val="1"/>
          <w:numId w:val="10"/>
        </w:numPr>
      </w:pPr>
      <w:r>
        <w:t>In gebruik: doorgetrokken lijn</w:t>
      </w:r>
    </w:p>
    <w:p w14:paraId="1AB25D59" w14:textId="77777777" w:rsidR="00574EB1" w:rsidRDefault="003022A4">
      <w:pPr>
        <w:pStyle w:val="Plattetekst1"/>
        <w:numPr>
          <w:ilvl w:val="1"/>
          <w:numId w:val="10"/>
        </w:numPr>
      </w:pPr>
      <w:r>
        <w:lastRenderedPageBreak/>
        <w:t>Buiten gebruik: 40px doorgetrokken, 12px onderbroken, 8px doorgetrokken, 12px onderbroken</w:t>
      </w:r>
    </w:p>
    <w:p w14:paraId="47B3F221" w14:textId="77777777" w:rsidR="00574EB1" w:rsidRDefault="003022A4">
      <w:pPr>
        <w:pStyle w:val="Plattetekst1"/>
        <w:numPr>
          <w:ilvl w:val="0"/>
          <w:numId w:val="10"/>
        </w:numPr>
      </w:pPr>
      <w:r>
        <w:t>Grootte (lijndikte):</w:t>
      </w:r>
    </w:p>
    <w:p w14:paraId="5D5CAAD0"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4711CAB3"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109A0667"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FF45AEE" w14:textId="77777777" w:rsidR="00574EB1" w:rsidRDefault="003022A4">
      <w:pPr>
        <w:pStyle w:val="Plattetekst1"/>
        <w:numPr>
          <w:ilvl w:val="0"/>
          <w:numId w:val="10"/>
        </w:numPr>
      </w:pPr>
      <w:r>
        <w:t>Transparantie: 0 %</w:t>
      </w:r>
    </w:p>
    <w:p w14:paraId="5C516188" w14:textId="77777777" w:rsidR="00574EB1" w:rsidRDefault="003022A4">
      <w:pPr>
        <w:pStyle w:val="Kop3"/>
        <w:numPr>
          <w:ilvl w:val="2"/>
          <w:numId w:val="3"/>
        </w:numPr>
      </w:pPr>
      <w:bookmarkStart w:id="146" w:name="__RefHeading___Toc4490_4117045737"/>
      <w:bookmarkEnd w:id="14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C3E934F"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9178F06"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7D6B33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2A7381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4200A79" w14:textId="77777777" w:rsidR="00574EB1" w:rsidRDefault="003022A4">
            <w:pPr>
              <w:pStyle w:val="TableContents"/>
              <w:jc w:val="center"/>
            </w:pPr>
            <w:r>
              <w:rPr>
                <w:rFonts w:eastAsia="Lucida Sans Unicode" w:cs="Tahoma"/>
                <w:b/>
                <w:bCs/>
                <w:iCs/>
                <w:color w:val="FFFFFF"/>
                <w:szCs w:val="20"/>
              </w:rPr>
              <w:t>Buiten gebruik</w:t>
            </w:r>
          </w:p>
        </w:tc>
      </w:tr>
      <w:tr w:rsidR="00574EB1" w14:paraId="2015D433"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7A5FEE3"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30255B" w14:textId="77777777" w:rsidR="00574EB1" w:rsidRDefault="003022A4">
            <w:pPr>
              <w:pStyle w:val="TableContents"/>
            </w:pPr>
            <w:r>
              <w:rPr>
                <w:noProof/>
              </w:rPr>
              <w:drawing>
                <wp:anchor distT="0" distB="0" distL="0" distR="0" simplePos="0" relativeHeight="31" behindDoc="0" locked="0" layoutInCell="1" allowOverlap="1" wp14:anchorId="45109947" wp14:editId="28D50E70">
                  <wp:simplePos x="0" y="0"/>
                  <wp:positionH relativeFrom="column">
                    <wp:align>center</wp:align>
                  </wp:positionH>
                  <wp:positionV relativeFrom="paragraph">
                    <wp:posOffset>635</wp:posOffset>
                  </wp:positionV>
                  <wp:extent cx="4520565" cy="141605"/>
                  <wp:effectExtent l="0" t="0" r="0" b="0"/>
                  <wp:wrapNone/>
                  <wp:docPr id="33" name="Image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31"/>
                          <pic:cNvPicPr>
                            <a:picLocks noChangeAspect="1" noChangeArrowheads="1"/>
                          </pic:cNvPicPr>
                        </pic:nvPicPr>
                        <pic:blipFill>
                          <a:blip r:embed="rId46"/>
                          <a:stretch>
                            <a:fillRect/>
                          </a:stretch>
                        </pic:blipFill>
                        <pic:spPr bwMode="auto">
                          <a:xfrm>
                            <a:off x="0" y="0"/>
                            <a:ext cx="4520565" cy="141605"/>
                          </a:xfrm>
                          <a:prstGeom prst="rect">
                            <a:avLst/>
                          </a:prstGeom>
                        </pic:spPr>
                      </pic:pic>
                    </a:graphicData>
                  </a:graphic>
                </wp:anchor>
              </w:drawing>
            </w:r>
          </w:p>
        </w:tc>
      </w:tr>
      <w:tr w:rsidR="00574EB1" w14:paraId="09C91B8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07A6E9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3F143F6" w14:textId="77777777" w:rsidR="00574EB1" w:rsidRDefault="003022A4">
            <w:pPr>
              <w:pStyle w:val="TableContents"/>
            </w:pPr>
            <w:r>
              <w:rPr>
                <w:noProof/>
              </w:rPr>
              <w:drawing>
                <wp:anchor distT="0" distB="0" distL="0" distR="0" simplePos="0" relativeHeight="32" behindDoc="0" locked="0" layoutInCell="1" allowOverlap="1" wp14:anchorId="1097A9C5" wp14:editId="25589E32">
                  <wp:simplePos x="0" y="0"/>
                  <wp:positionH relativeFrom="column">
                    <wp:align>center</wp:align>
                  </wp:positionH>
                  <wp:positionV relativeFrom="paragraph">
                    <wp:posOffset>635</wp:posOffset>
                  </wp:positionV>
                  <wp:extent cx="4520565" cy="141605"/>
                  <wp:effectExtent l="0" t="0" r="0" b="0"/>
                  <wp:wrapNone/>
                  <wp:docPr id="34" name="Image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32"/>
                          <pic:cNvPicPr>
                            <a:picLocks noChangeAspect="1" noChangeArrowheads="1"/>
                          </pic:cNvPicPr>
                        </pic:nvPicPr>
                        <pic:blipFill>
                          <a:blip r:embed="rId47"/>
                          <a:stretch>
                            <a:fillRect/>
                          </a:stretch>
                        </pic:blipFill>
                        <pic:spPr bwMode="auto">
                          <a:xfrm>
                            <a:off x="0" y="0"/>
                            <a:ext cx="4520565" cy="141605"/>
                          </a:xfrm>
                          <a:prstGeom prst="rect">
                            <a:avLst/>
                          </a:prstGeom>
                        </pic:spPr>
                      </pic:pic>
                    </a:graphicData>
                  </a:graphic>
                </wp:anchor>
              </w:drawing>
            </w:r>
          </w:p>
        </w:tc>
      </w:tr>
      <w:tr w:rsidR="00574EB1" w14:paraId="5B94CBC8"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3328D86"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56C01FB" w14:textId="77777777" w:rsidR="00574EB1" w:rsidRDefault="003022A4">
            <w:pPr>
              <w:pStyle w:val="TableContents"/>
            </w:pPr>
            <w:r>
              <w:rPr>
                <w:noProof/>
              </w:rPr>
              <w:drawing>
                <wp:anchor distT="0" distB="0" distL="0" distR="0" simplePos="0" relativeHeight="33" behindDoc="0" locked="0" layoutInCell="1" allowOverlap="1" wp14:anchorId="53B99D69" wp14:editId="12D8964C">
                  <wp:simplePos x="0" y="0"/>
                  <wp:positionH relativeFrom="column">
                    <wp:align>center</wp:align>
                  </wp:positionH>
                  <wp:positionV relativeFrom="paragraph">
                    <wp:posOffset>635</wp:posOffset>
                  </wp:positionV>
                  <wp:extent cx="4520565" cy="141605"/>
                  <wp:effectExtent l="0" t="0" r="0" b="0"/>
                  <wp:wrapNone/>
                  <wp:docPr id="35" name="Image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33"/>
                          <pic:cNvPicPr>
                            <a:picLocks noChangeAspect="1" noChangeArrowheads="1"/>
                          </pic:cNvPicPr>
                        </pic:nvPicPr>
                        <pic:blipFill>
                          <a:blip r:embed="rId48"/>
                          <a:stretch>
                            <a:fillRect/>
                          </a:stretch>
                        </pic:blipFill>
                        <pic:spPr bwMode="auto">
                          <a:xfrm>
                            <a:off x="0" y="0"/>
                            <a:ext cx="4520565" cy="141605"/>
                          </a:xfrm>
                          <a:prstGeom prst="rect">
                            <a:avLst/>
                          </a:prstGeom>
                        </pic:spPr>
                      </pic:pic>
                    </a:graphicData>
                  </a:graphic>
                </wp:anchor>
              </w:drawing>
            </w:r>
          </w:p>
        </w:tc>
      </w:tr>
    </w:tbl>
    <w:p w14:paraId="765AA114" w14:textId="77777777" w:rsidR="00574EB1" w:rsidRDefault="003022A4">
      <w:pPr>
        <w:pStyle w:val="Kop2"/>
        <w:numPr>
          <w:ilvl w:val="1"/>
          <w:numId w:val="3"/>
        </w:numPr>
      </w:pPr>
      <w:bookmarkStart w:id="147" w:name="_Toc42596101"/>
      <w:bookmarkStart w:id="148" w:name="_Toc51317925"/>
      <w:r>
        <w:t>Warmte</w:t>
      </w:r>
      <w:bookmarkEnd w:id="147"/>
      <w:bookmarkEnd w:id="148"/>
    </w:p>
    <w:p w14:paraId="0DE26BEA" w14:textId="77777777" w:rsidR="00574EB1" w:rsidRDefault="003022A4">
      <w:pPr>
        <w:pStyle w:val="Kop3"/>
        <w:numPr>
          <w:ilvl w:val="2"/>
          <w:numId w:val="3"/>
        </w:numPr>
      </w:pPr>
      <w:bookmarkStart w:id="149" w:name="__RefHeading___Toc4492_4117045737"/>
      <w:bookmarkEnd w:id="149"/>
      <w:r>
        <w:t>Regel</w:t>
      </w:r>
    </w:p>
    <w:p w14:paraId="425295FF" w14:textId="420BCC1A" w:rsidR="00574EB1" w:rsidRDefault="003022A4">
      <w:pPr>
        <w:pStyle w:val="Plattetekst1"/>
      </w:pPr>
      <w:r>
        <w:t xml:space="preserve">Het objecttype Warmte </w:t>
      </w:r>
      <w:del w:id="150" w:author="Paul Janssen" w:date="2020-09-18T10:36:00Z">
        <w:r w:rsidDel="002115EB">
          <w:delText>bevat</w:delText>
        </w:r>
      </w:del>
      <w:ins w:id="151" w:author="Paul Janssen" w:date="2020-09-18T10:36:00Z">
        <w:r w:rsidR="002115EB">
          <w:t>omvat</w:t>
        </w:r>
      </w:ins>
      <w:r>
        <w:t xml:space="preserve"> leidingen die behoren tot het </w:t>
      </w:r>
      <w:proofErr w:type="spellStart"/>
      <w:r>
        <w:t>UtilityNetwork</w:t>
      </w:r>
      <w:proofErr w:type="spellEnd"/>
      <w:r>
        <w:t xml:space="preserve"> met een IMKL-thema “warmte” en wordt gevisualiseerd als lijnobject met de volgende eigenschappen:</w:t>
      </w:r>
    </w:p>
    <w:p w14:paraId="755134FF" w14:textId="77777777" w:rsidR="00574EB1" w:rsidRDefault="003022A4">
      <w:pPr>
        <w:pStyle w:val="Plattetekst1"/>
        <w:numPr>
          <w:ilvl w:val="0"/>
          <w:numId w:val="10"/>
        </w:numPr>
      </w:pPr>
      <w:r>
        <w:t>Kleur: #008080</w:t>
      </w:r>
    </w:p>
    <w:p w14:paraId="476B00EA" w14:textId="77777777" w:rsidR="00574EB1" w:rsidRDefault="003022A4">
      <w:pPr>
        <w:pStyle w:val="Plattetekst1"/>
        <w:numPr>
          <w:ilvl w:val="0"/>
          <w:numId w:val="10"/>
        </w:numPr>
      </w:pPr>
      <w:r>
        <w:t>Vorm:</w:t>
      </w:r>
    </w:p>
    <w:p w14:paraId="6F0EE899" w14:textId="77777777" w:rsidR="00574EB1" w:rsidRDefault="003022A4">
      <w:pPr>
        <w:pStyle w:val="Plattetekst1"/>
        <w:numPr>
          <w:ilvl w:val="1"/>
          <w:numId w:val="10"/>
        </w:numPr>
      </w:pPr>
      <w:r>
        <w:t>Geprojecteerd: 4px doorgetrokken, 16px onderbroken</w:t>
      </w:r>
    </w:p>
    <w:p w14:paraId="29FE1C63" w14:textId="77777777" w:rsidR="00574EB1" w:rsidRDefault="003022A4">
      <w:pPr>
        <w:pStyle w:val="Plattetekst1"/>
        <w:numPr>
          <w:ilvl w:val="1"/>
          <w:numId w:val="10"/>
        </w:numPr>
      </w:pPr>
      <w:r>
        <w:t>In gebruik: doorgetrokken lijn</w:t>
      </w:r>
    </w:p>
    <w:p w14:paraId="1493BD89" w14:textId="77777777" w:rsidR="00574EB1" w:rsidRDefault="003022A4">
      <w:pPr>
        <w:pStyle w:val="Plattetekst1"/>
        <w:numPr>
          <w:ilvl w:val="1"/>
          <w:numId w:val="10"/>
        </w:numPr>
      </w:pPr>
      <w:r>
        <w:t>Buiten gebruik: 40px doorgetrokken, 12px onderbroken, 8px doorgetrokken, 12px onderbroken</w:t>
      </w:r>
    </w:p>
    <w:p w14:paraId="02DAF3C2" w14:textId="77777777" w:rsidR="00574EB1" w:rsidRDefault="003022A4">
      <w:pPr>
        <w:pStyle w:val="Plattetekst1"/>
        <w:numPr>
          <w:ilvl w:val="0"/>
          <w:numId w:val="10"/>
        </w:numPr>
      </w:pPr>
      <w:r>
        <w:t>Grootte (lijndikte):</w:t>
      </w:r>
    </w:p>
    <w:p w14:paraId="24C61BCA"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5F24E4B5"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2566D9CF"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75BE9CCF" w14:textId="77777777" w:rsidR="00574EB1" w:rsidRDefault="003022A4">
      <w:pPr>
        <w:pStyle w:val="Plattetekst1"/>
        <w:numPr>
          <w:ilvl w:val="0"/>
          <w:numId w:val="10"/>
        </w:numPr>
      </w:pPr>
      <w:r>
        <w:t>Transparantie: 0 %</w:t>
      </w:r>
    </w:p>
    <w:p w14:paraId="2C929D66" w14:textId="77777777" w:rsidR="00574EB1" w:rsidRDefault="003022A4">
      <w:pPr>
        <w:pStyle w:val="Kop3"/>
        <w:numPr>
          <w:ilvl w:val="2"/>
          <w:numId w:val="3"/>
        </w:numPr>
      </w:pPr>
      <w:bookmarkStart w:id="152" w:name="__RefHeading___Toc4494_4117045737"/>
      <w:bookmarkEnd w:id="15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13CEED4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0FAD10A0"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D6370EF"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AF08479"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2816F558" w14:textId="77777777" w:rsidR="00574EB1" w:rsidRDefault="003022A4">
            <w:pPr>
              <w:pStyle w:val="TableContents"/>
              <w:jc w:val="center"/>
            </w:pPr>
            <w:r>
              <w:rPr>
                <w:rFonts w:eastAsia="Lucida Sans Unicode" w:cs="Tahoma"/>
                <w:b/>
                <w:bCs/>
                <w:iCs/>
                <w:color w:val="FFFFFF"/>
                <w:szCs w:val="20"/>
              </w:rPr>
              <w:t>Buiten gebruik</w:t>
            </w:r>
          </w:p>
        </w:tc>
      </w:tr>
      <w:tr w:rsidR="00574EB1" w14:paraId="02D3B9C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0471EBD4" w14:textId="77777777" w:rsidR="00574EB1" w:rsidRDefault="003022A4">
            <w:pPr>
              <w:pStyle w:val="TableContents"/>
              <w:jc w:val="right"/>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70E37B" w14:textId="77777777" w:rsidR="00574EB1" w:rsidRDefault="003022A4">
            <w:pPr>
              <w:pStyle w:val="TableContents"/>
            </w:pPr>
            <w:r>
              <w:rPr>
                <w:noProof/>
              </w:rPr>
              <w:drawing>
                <wp:anchor distT="0" distB="0" distL="0" distR="0" simplePos="0" relativeHeight="34" behindDoc="0" locked="0" layoutInCell="1" allowOverlap="1" wp14:anchorId="1A0A8A39" wp14:editId="2165716B">
                  <wp:simplePos x="0" y="0"/>
                  <wp:positionH relativeFrom="column">
                    <wp:align>center</wp:align>
                  </wp:positionH>
                  <wp:positionV relativeFrom="paragraph">
                    <wp:posOffset>635</wp:posOffset>
                  </wp:positionV>
                  <wp:extent cx="4520565" cy="141605"/>
                  <wp:effectExtent l="0" t="0" r="0" b="0"/>
                  <wp:wrapNone/>
                  <wp:docPr id="36" name="Image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4"/>
                          <pic:cNvPicPr>
                            <a:picLocks noChangeAspect="1" noChangeArrowheads="1"/>
                          </pic:cNvPicPr>
                        </pic:nvPicPr>
                        <pic:blipFill>
                          <a:blip r:embed="rId49"/>
                          <a:stretch>
                            <a:fillRect/>
                          </a:stretch>
                        </pic:blipFill>
                        <pic:spPr bwMode="auto">
                          <a:xfrm>
                            <a:off x="0" y="0"/>
                            <a:ext cx="4520565" cy="141605"/>
                          </a:xfrm>
                          <a:prstGeom prst="rect">
                            <a:avLst/>
                          </a:prstGeom>
                        </pic:spPr>
                      </pic:pic>
                    </a:graphicData>
                  </a:graphic>
                </wp:anchor>
              </w:drawing>
            </w:r>
          </w:p>
        </w:tc>
      </w:tr>
      <w:tr w:rsidR="00574EB1" w14:paraId="776EA09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F89F350"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A480182" w14:textId="77777777" w:rsidR="00574EB1" w:rsidRDefault="003022A4">
            <w:pPr>
              <w:pStyle w:val="TableContents"/>
            </w:pPr>
            <w:r>
              <w:rPr>
                <w:noProof/>
              </w:rPr>
              <w:drawing>
                <wp:anchor distT="0" distB="0" distL="0" distR="0" simplePos="0" relativeHeight="35" behindDoc="0" locked="0" layoutInCell="1" allowOverlap="1" wp14:anchorId="4BBCDF00" wp14:editId="27C3E7A1">
                  <wp:simplePos x="0" y="0"/>
                  <wp:positionH relativeFrom="column">
                    <wp:align>center</wp:align>
                  </wp:positionH>
                  <wp:positionV relativeFrom="paragraph">
                    <wp:posOffset>635</wp:posOffset>
                  </wp:positionV>
                  <wp:extent cx="4520565" cy="141605"/>
                  <wp:effectExtent l="0" t="0" r="0" b="0"/>
                  <wp:wrapNone/>
                  <wp:docPr id="37" name="Image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35"/>
                          <pic:cNvPicPr>
                            <a:picLocks noChangeAspect="1" noChangeArrowheads="1"/>
                          </pic:cNvPicPr>
                        </pic:nvPicPr>
                        <pic:blipFill>
                          <a:blip r:embed="rId50"/>
                          <a:stretch>
                            <a:fillRect/>
                          </a:stretch>
                        </pic:blipFill>
                        <pic:spPr bwMode="auto">
                          <a:xfrm>
                            <a:off x="0" y="0"/>
                            <a:ext cx="4520565" cy="141605"/>
                          </a:xfrm>
                          <a:prstGeom prst="rect">
                            <a:avLst/>
                          </a:prstGeom>
                        </pic:spPr>
                      </pic:pic>
                    </a:graphicData>
                  </a:graphic>
                </wp:anchor>
              </w:drawing>
            </w:r>
          </w:p>
        </w:tc>
      </w:tr>
      <w:tr w:rsidR="00574EB1" w14:paraId="3604DE8F"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A1445FA"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6CD88C6" w14:textId="77777777" w:rsidR="00574EB1" w:rsidRDefault="003022A4">
            <w:pPr>
              <w:pStyle w:val="TableContents"/>
            </w:pPr>
            <w:r>
              <w:rPr>
                <w:noProof/>
              </w:rPr>
              <w:drawing>
                <wp:anchor distT="0" distB="0" distL="0" distR="0" simplePos="0" relativeHeight="36" behindDoc="0" locked="0" layoutInCell="1" allowOverlap="1" wp14:anchorId="2199E328" wp14:editId="27AC3CF1">
                  <wp:simplePos x="0" y="0"/>
                  <wp:positionH relativeFrom="column">
                    <wp:align>center</wp:align>
                  </wp:positionH>
                  <wp:positionV relativeFrom="paragraph">
                    <wp:posOffset>635</wp:posOffset>
                  </wp:positionV>
                  <wp:extent cx="4520565" cy="141605"/>
                  <wp:effectExtent l="0" t="0" r="0" b="0"/>
                  <wp:wrapNone/>
                  <wp:docPr id="38" name="Image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36"/>
                          <pic:cNvPicPr>
                            <a:picLocks noChangeAspect="1" noChangeArrowheads="1"/>
                          </pic:cNvPicPr>
                        </pic:nvPicPr>
                        <pic:blipFill>
                          <a:blip r:embed="rId51"/>
                          <a:stretch>
                            <a:fillRect/>
                          </a:stretch>
                        </pic:blipFill>
                        <pic:spPr bwMode="auto">
                          <a:xfrm>
                            <a:off x="0" y="0"/>
                            <a:ext cx="4520565" cy="141605"/>
                          </a:xfrm>
                          <a:prstGeom prst="rect">
                            <a:avLst/>
                          </a:prstGeom>
                        </pic:spPr>
                      </pic:pic>
                    </a:graphicData>
                  </a:graphic>
                </wp:anchor>
              </w:drawing>
            </w:r>
          </w:p>
        </w:tc>
      </w:tr>
    </w:tbl>
    <w:p w14:paraId="73DAEA7D" w14:textId="77777777" w:rsidR="00574EB1" w:rsidRDefault="003022A4">
      <w:pPr>
        <w:pStyle w:val="Kop2"/>
        <w:numPr>
          <w:ilvl w:val="1"/>
          <w:numId w:val="3"/>
        </w:numPr>
      </w:pPr>
      <w:bookmarkStart w:id="153" w:name="_Toc42596102"/>
      <w:bookmarkStart w:id="154" w:name="_Toc51317926"/>
      <w:r>
        <w:t>Water</w:t>
      </w:r>
      <w:bookmarkEnd w:id="153"/>
      <w:bookmarkEnd w:id="154"/>
    </w:p>
    <w:p w14:paraId="3062B5BF" w14:textId="77777777" w:rsidR="00574EB1" w:rsidRDefault="003022A4">
      <w:pPr>
        <w:pStyle w:val="Kop3"/>
        <w:numPr>
          <w:ilvl w:val="2"/>
          <w:numId w:val="3"/>
        </w:numPr>
      </w:pPr>
      <w:bookmarkStart w:id="155" w:name="__RefHeading___Toc4496_4117045737"/>
      <w:bookmarkEnd w:id="155"/>
      <w:r>
        <w:t>Regel</w:t>
      </w:r>
    </w:p>
    <w:p w14:paraId="55E32F6F" w14:textId="327D24A6" w:rsidR="00574EB1" w:rsidRDefault="003022A4">
      <w:pPr>
        <w:pStyle w:val="Plattetekst1"/>
      </w:pPr>
      <w:r>
        <w:t xml:space="preserve">Het objecttype Water </w:t>
      </w:r>
      <w:del w:id="156" w:author="Paul Janssen" w:date="2020-09-18T10:36:00Z">
        <w:r w:rsidDel="002115EB">
          <w:delText>bevat</w:delText>
        </w:r>
      </w:del>
      <w:ins w:id="157" w:author="Paul Janssen" w:date="2020-09-18T10:36:00Z">
        <w:r w:rsidR="002115EB">
          <w:t>omvat</w:t>
        </w:r>
      </w:ins>
      <w:r>
        <w:t xml:space="preserve"> leidingen die behoren tot het </w:t>
      </w:r>
      <w:proofErr w:type="spellStart"/>
      <w:r>
        <w:t>UtilityNetwork</w:t>
      </w:r>
      <w:proofErr w:type="spellEnd"/>
      <w:r>
        <w:t xml:space="preserve"> met een IMKL-thema “water” en wordt gevisualiseerd als lijnobject met de volgende eigenschappen:</w:t>
      </w:r>
    </w:p>
    <w:p w14:paraId="079FA75E" w14:textId="77777777" w:rsidR="00574EB1" w:rsidRDefault="003022A4">
      <w:pPr>
        <w:pStyle w:val="Plattetekst1"/>
        <w:numPr>
          <w:ilvl w:val="0"/>
          <w:numId w:val="10"/>
        </w:numPr>
      </w:pPr>
      <w:r>
        <w:t>Kleur: #0000ff</w:t>
      </w:r>
    </w:p>
    <w:p w14:paraId="12E48629" w14:textId="77777777" w:rsidR="00574EB1" w:rsidRDefault="003022A4">
      <w:pPr>
        <w:pStyle w:val="Plattetekst1"/>
        <w:numPr>
          <w:ilvl w:val="0"/>
          <w:numId w:val="10"/>
        </w:numPr>
      </w:pPr>
      <w:r>
        <w:t>Vorm:</w:t>
      </w:r>
    </w:p>
    <w:p w14:paraId="63FB9188" w14:textId="77777777" w:rsidR="00574EB1" w:rsidRDefault="003022A4">
      <w:pPr>
        <w:pStyle w:val="Plattetekst1"/>
        <w:numPr>
          <w:ilvl w:val="1"/>
          <w:numId w:val="10"/>
        </w:numPr>
      </w:pPr>
      <w:r>
        <w:t>Geprojecteerd: 4px doorgetrokken, 16px onderbroken</w:t>
      </w:r>
    </w:p>
    <w:p w14:paraId="450B08EA" w14:textId="77777777" w:rsidR="00574EB1" w:rsidRDefault="003022A4">
      <w:pPr>
        <w:pStyle w:val="Plattetekst1"/>
        <w:numPr>
          <w:ilvl w:val="1"/>
          <w:numId w:val="10"/>
        </w:numPr>
      </w:pPr>
      <w:r>
        <w:t>In gebruik: doorgetrokken lijn</w:t>
      </w:r>
    </w:p>
    <w:p w14:paraId="5361D22C" w14:textId="77777777" w:rsidR="00574EB1" w:rsidRDefault="003022A4">
      <w:pPr>
        <w:pStyle w:val="Plattetekst1"/>
        <w:numPr>
          <w:ilvl w:val="1"/>
          <w:numId w:val="10"/>
        </w:numPr>
      </w:pPr>
      <w:r>
        <w:t>Buiten gebruik: 40px doorgetrokken, 12px onderbroken, 8px doorgetrokken, 12px onderbroken</w:t>
      </w:r>
    </w:p>
    <w:p w14:paraId="6AC8C1AA" w14:textId="77777777" w:rsidR="00574EB1" w:rsidRDefault="003022A4">
      <w:pPr>
        <w:pStyle w:val="Plattetekst1"/>
        <w:numPr>
          <w:ilvl w:val="0"/>
          <w:numId w:val="10"/>
        </w:numPr>
      </w:pPr>
      <w:r>
        <w:t>Grootte (lijndikte):</w:t>
      </w:r>
    </w:p>
    <w:p w14:paraId="32BA953D"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3AFC1004"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72FF2E89"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42A929BE" w14:textId="77777777" w:rsidR="00574EB1" w:rsidRDefault="003022A4">
      <w:pPr>
        <w:pStyle w:val="Plattetekst1"/>
        <w:numPr>
          <w:ilvl w:val="0"/>
          <w:numId w:val="10"/>
        </w:numPr>
      </w:pPr>
      <w:r>
        <w:t>Transparantie: 0 %</w:t>
      </w:r>
    </w:p>
    <w:p w14:paraId="6EB32E1F" w14:textId="77777777" w:rsidR="00574EB1" w:rsidRDefault="003022A4">
      <w:pPr>
        <w:pStyle w:val="Kop3"/>
        <w:numPr>
          <w:ilvl w:val="2"/>
          <w:numId w:val="3"/>
        </w:numPr>
      </w:pPr>
      <w:bookmarkStart w:id="158" w:name="__RefHeading___Toc4498_4117045737"/>
      <w:bookmarkEnd w:id="158"/>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35DB68A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AFD3BC4"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FEACC9C"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DB840A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0945706" w14:textId="77777777" w:rsidR="00574EB1" w:rsidRDefault="003022A4">
            <w:pPr>
              <w:pStyle w:val="TableContents"/>
              <w:jc w:val="center"/>
            </w:pPr>
            <w:r>
              <w:rPr>
                <w:rFonts w:eastAsia="Lucida Sans Unicode" w:cs="Tahoma"/>
                <w:b/>
                <w:bCs/>
                <w:iCs/>
                <w:color w:val="FFFFFF"/>
                <w:szCs w:val="20"/>
              </w:rPr>
              <w:t>Buiten gebruik</w:t>
            </w:r>
          </w:p>
        </w:tc>
      </w:tr>
      <w:tr w:rsidR="00574EB1" w14:paraId="5BF1EF9A"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3D4AC8F4"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0BFCE6" w14:textId="77777777" w:rsidR="00574EB1" w:rsidRDefault="003022A4">
            <w:pPr>
              <w:pStyle w:val="TableContents"/>
            </w:pPr>
            <w:r>
              <w:rPr>
                <w:noProof/>
              </w:rPr>
              <w:drawing>
                <wp:anchor distT="0" distB="0" distL="0" distR="0" simplePos="0" relativeHeight="37" behindDoc="0" locked="0" layoutInCell="1" allowOverlap="1" wp14:anchorId="15AAA100" wp14:editId="4DEF405C">
                  <wp:simplePos x="0" y="0"/>
                  <wp:positionH relativeFrom="column">
                    <wp:align>center</wp:align>
                  </wp:positionH>
                  <wp:positionV relativeFrom="paragraph">
                    <wp:posOffset>635</wp:posOffset>
                  </wp:positionV>
                  <wp:extent cx="4520565" cy="141605"/>
                  <wp:effectExtent l="0" t="0" r="0" b="0"/>
                  <wp:wrapNone/>
                  <wp:docPr id="39" name="Image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37"/>
                          <pic:cNvPicPr>
                            <a:picLocks noChangeAspect="1" noChangeArrowheads="1"/>
                          </pic:cNvPicPr>
                        </pic:nvPicPr>
                        <pic:blipFill>
                          <a:blip r:embed="rId52"/>
                          <a:stretch>
                            <a:fillRect/>
                          </a:stretch>
                        </pic:blipFill>
                        <pic:spPr bwMode="auto">
                          <a:xfrm>
                            <a:off x="0" y="0"/>
                            <a:ext cx="4520565" cy="141605"/>
                          </a:xfrm>
                          <a:prstGeom prst="rect">
                            <a:avLst/>
                          </a:prstGeom>
                        </pic:spPr>
                      </pic:pic>
                    </a:graphicData>
                  </a:graphic>
                </wp:anchor>
              </w:drawing>
            </w:r>
          </w:p>
        </w:tc>
      </w:tr>
      <w:tr w:rsidR="00574EB1" w14:paraId="4B196BC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B81BE16"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B663558" w14:textId="77777777" w:rsidR="00574EB1" w:rsidRDefault="003022A4">
            <w:pPr>
              <w:pStyle w:val="TableContents"/>
            </w:pPr>
            <w:r>
              <w:rPr>
                <w:noProof/>
              </w:rPr>
              <w:drawing>
                <wp:anchor distT="0" distB="0" distL="0" distR="0" simplePos="0" relativeHeight="38" behindDoc="0" locked="0" layoutInCell="1" allowOverlap="1" wp14:anchorId="6E84EE93" wp14:editId="7CC15F7B">
                  <wp:simplePos x="0" y="0"/>
                  <wp:positionH relativeFrom="column">
                    <wp:align>center</wp:align>
                  </wp:positionH>
                  <wp:positionV relativeFrom="paragraph">
                    <wp:posOffset>635</wp:posOffset>
                  </wp:positionV>
                  <wp:extent cx="4520565" cy="141605"/>
                  <wp:effectExtent l="0" t="0" r="0" b="0"/>
                  <wp:wrapNone/>
                  <wp:docPr id="40" name="Image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8"/>
                          <pic:cNvPicPr>
                            <a:picLocks noChangeAspect="1" noChangeArrowheads="1"/>
                          </pic:cNvPicPr>
                        </pic:nvPicPr>
                        <pic:blipFill>
                          <a:blip r:embed="rId53"/>
                          <a:stretch>
                            <a:fillRect/>
                          </a:stretch>
                        </pic:blipFill>
                        <pic:spPr bwMode="auto">
                          <a:xfrm>
                            <a:off x="0" y="0"/>
                            <a:ext cx="4520565" cy="141605"/>
                          </a:xfrm>
                          <a:prstGeom prst="rect">
                            <a:avLst/>
                          </a:prstGeom>
                        </pic:spPr>
                      </pic:pic>
                    </a:graphicData>
                  </a:graphic>
                </wp:anchor>
              </w:drawing>
            </w:r>
          </w:p>
        </w:tc>
      </w:tr>
      <w:tr w:rsidR="00574EB1" w14:paraId="062AACC1"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948800B"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D64FC2A" w14:textId="77777777" w:rsidR="00574EB1" w:rsidRDefault="003022A4">
            <w:pPr>
              <w:pStyle w:val="TableContents"/>
            </w:pPr>
            <w:r>
              <w:rPr>
                <w:noProof/>
              </w:rPr>
              <w:drawing>
                <wp:anchor distT="0" distB="0" distL="0" distR="0" simplePos="0" relativeHeight="39" behindDoc="0" locked="0" layoutInCell="1" allowOverlap="1" wp14:anchorId="2178E90C" wp14:editId="36913279">
                  <wp:simplePos x="0" y="0"/>
                  <wp:positionH relativeFrom="column">
                    <wp:align>center</wp:align>
                  </wp:positionH>
                  <wp:positionV relativeFrom="paragraph">
                    <wp:posOffset>635</wp:posOffset>
                  </wp:positionV>
                  <wp:extent cx="4520565" cy="141605"/>
                  <wp:effectExtent l="0" t="0" r="0" b="0"/>
                  <wp:wrapNone/>
                  <wp:docPr id="41" name="Image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39"/>
                          <pic:cNvPicPr>
                            <a:picLocks noChangeAspect="1" noChangeArrowheads="1"/>
                          </pic:cNvPicPr>
                        </pic:nvPicPr>
                        <pic:blipFill>
                          <a:blip r:embed="rId54"/>
                          <a:stretch>
                            <a:fillRect/>
                          </a:stretch>
                        </pic:blipFill>
                        <pic:spPr bwMode="auto">
                          <a:xfrm>
                            <a:off x="0" y="0"/>
                            <a:ext cx="4520565" cy="141605"/>
                          </a:xfrm>
                          <a:prstGeom prst="rect">
                            <a:avLst/>
                          </a:prstGeom>
                        </pic:spPr>
                      </pic:pic>
                    </a:graphicData>
                  </a:graphic>
                </wp:anchor>
              </w:drawing>
            </w:r>
          </w:p>
        </w:tc>
      </w:tr>
    </w:tbl>
    <w:p w14:paraId="2E322542" w14:textId="77777777" w:rsidR="00574EB1" w:rsidRDefault="003022A4">
      <w:pPr>
        <w:pStyle w:val="Kop2"/>
        <w:numPr>
          <w:ilvl w:val="1"/>
          <w:numId w:val="3"/>
        </w:numPr>
      </w:pPr>
      <w:bookmarkStart w:id="159" w:name="_Toc42596103"/>
      <w:bookmarkStart w:id="160" w:name="_Toc51317927"/>
      <w:r>
        <w:t>Wees</w:t>
      </w:r>
      <w:bookmarkEnd w:id="159"/>
      <w:bookmarkEnd w:id="160"/>
    </w:p>
    <w:p w14:paraId="54CC10D8" w14:textId="77777777" w:rsidR="00574EB1" w:rsidRDefault="003022A4">
      <w:pPr>
        <w:pStyle w:val="Kop3"/>
        <w:numPr>
          <w:ilvl w:val="2"/>
          <w:numId w:val="3"/>
        </w:numPr>
      </w:pPr>
      <w:bookmarkStart w:id="161" w:name="__RefHeading___Toc4500_4117045737"/>
      <w:bookmarkEnd w:id="161"/>
      <w:r>
        <w:t>Regel</w:t>
      </w:r>
    </w:p>
    <w:p w14:paraId="33AF0D54" w14:textId="72BCEFB1" w:rsidR="00574EB1" w:rsidRDefault="003022A4">
      <w:pPr>
        <w:pStyle w:val="Plattetekst1"/>
      </w:pPr>
      <w:r>
        <w:t xml:space="preserve">Het objecttype Wees </w:t>
      </w:r>
      <w:del w:id="162" w:author="Paul Janssen" w:date="2020-09-18T10:36:00Z">
        <w:r w:rsidDel="002115EB">
          <w:delText>bevat</w:delText>
        </w:r>
      </w:del>
      <w:ins w:id="163" w:author="Paul Janssen" w:date="2020-09-18T10:36:00Z">
        <w:r w:rsidR="002115EB">
          <w:t>omvat</w:t>
        </w:r>
      </w:ins>
      <w:r>
        <w:t xml:space="preserve"> kabels en leidingen die behoren tot het </w:t>
      </w:r>
      <w:proofErr w:type="spellStart"/>
      <w:r>
        <w:t>UtilityNetwork</w:t>
      </w:r>
      <w:proofErr w:type="spellEnd"/>
      <w:r>
        <w:t xml:space="preserve"> met een IMKL-thema “wees” en wordt gevisualiseerd als lijnobject met de volgende eigenschappen:</w:t>
      </w:r>
    </w:p>
    <w:p w14:paraId="5D9F27B4" w14:textId="77777777" w:rsidR="00574EB1" w:rsidRDefault="003022A4">
      <w:pPr>
        <w:pStyle w:val="Plattetekst1"/>
        <w:numPr>
          <w:ilvl w:val="0"/>
          <w:numId w:val="10"/>
        </w:numPr>
      </w:pPr>
      <w:r>
        <w:lastRenderedPageBreak/>
        <w:t>Kleur: #918a6f</w:t>
      </w:r>
    </w:p>
    <w:p w14:paraId="3DC31C93" w14:textId="77777777" w:rsidR="00574EB1" w:rsidRDefault="003022A4">
      <w:pPr>
        <w:pStyle w:val="Plattetekst1"/>
        <w:numPr>
          <w:ilvl w:val="0"/>
          <w:numId w:val="10"/>
        </w:numPr>
      </w:pPr>
      <w:r>
        <w:t>Vorm:</w:t>
      </w:r>
    </w:p>
    <w:p w14:paraId="012C1ABC" w14:textId="77777777" w:rsidR="00574EB1" w:rsidRDefault="003022A4">
      <w:pPr>
        <w:pStyle w:val="Plattetekst1"/>
        <w:numPr>
          <w:ilvl w:val="1"/>
          <w:numId w:val="10"/>
        </w:numPr>
      </w:pPr>
      <w:r>
        <w:t>Geprojecteerd: 4px doorgetrokken, 16px onderbroken</w:t>
      </w:r>
    </w:p>
    <w:p w14:paraId="140A3DEB" w14:textId="77777777" w:rsidR="00574EB1" w:rsidRDefault="003022A4">
      <w:pPr>
        <w:pStyle w:val="Plattetekst1"/>
        <w:numPr>
          <w:ilvl w:val="1"/>
          <w:numId w:val="10"/>
        </w:numPr>
      </w:pPr>
      <w:r>
        <w:t>In gebruik: doorgetrokken lijn</w:t>
      </w:r>
    </w:p>
    <w:p w14:paraId="67F62CDF" w14:textId="77777777" w:rsidR="00574EB1" w:rsidRDefault="003022A4">
      <w:pPr>
        <w:pStyle w:val="Plattetekst1"/>
        <w:numPr>
          <w:ilvl w:val="1"/>
          <w:numId w:val="10"/>
        </w:numPr>
      </w:pPr>
      <w:r>
        <w:t>Buiten gebruik: 40px doorgetrokken, 12px onderbroken, 8px doorgetrokken, 12px onderbroken</w:t>
      </w:r>
    </w:p>
    <w:p w14:paraId="6A245DCF" w14:textId="77777777" w:rsidR="00574EB1" w:rsidRDefault="003022A4">
      <w:pPr>
        <w:pStyle w:val="Plattetekst1"/>
        <w:numPr>
          <w:ilvl w:val="0"/>
          <w:numId w:val="10"/>
        </w:numPr>
      </w:pPr>
      <w:r>
        <w:t>Grootte (lijndikte):</w:t>
      </w:r>
    </w:p>
    <w:p w14:paraId="102FBAD9"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121FD8D9"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6ACEB148" w14:textId="77777777" w:rsidR="00574EB1" w:rsidRDefault="003022A4">
      <w:pPr>
        <w:pStyle w:val="Plattetekst1"/>
        <w:numPr>
          <w:ilvl w:val="1"/>
          <w:numId w:val="10"/>
        </w:numPr>
      </w:pPr>
      <w:r>
        <w:t xml:space="preserve">4 </w:t>
      </w:r>
      <w:proofErr w:type="spellStart"/>
      <w:r>
        <w:t>px</w:t>
      </w:r>
      <w:proofErr w:type="spellEnd"/>
      <w:r>
        <w:t xml:space="preserve"> voor Schaalniveau 15 – 16</w:t>
      </w:r>
    </w:p>
    <w:p w14:paraId="1673F6B1" w14:textId="77777777" w:rsidR="00574EB1" w:rsidRDefault="003022A4">
      <w:pPr>
        <w:pStyle w:val="Plattetekst1"/>
        <w:numPr>
          <w:ilvl w:val="0"/>
          <w:numId w:val="10"/>
        </w:numPr>
      </w:pPr>
      <w:r>
        <w:t>Transparantie: 0 %</w:t>
      </w:r>
    </w:p>
    <w:p w14:paraId="79CBAE8D" w14:textId="77777777" w:rsidR="00574EB1" w:rsidRDefault="003022A4">
      <w:pPr>
        <w:pStyle w:val="Kop3"/>
        <w:numPr>
          <w:ilvl w:val="2"/>
          <w:numId w:val="3"/>
        </w:numPr>
      </w:pPr>
      <w:bookmarkStart w:id="164" w:name="__RefHeading___Toc4502_4117045737"/>
      <w:bookmarkEnd w:id="164"/>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297B03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5F457A7"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9D36208"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1D64A7DF"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988DD1F" w14:textId="77777777" w:rsidR="00574EB1" w:rsidRDefault="003022A4">
            <w:pPr>
              <w:pStyle w:val="TableContents"/>
              <w:jc w:val="center"/>
            </w:pPr>
            <w:r>
              <w:rPr>
                <w:rFonts w:eastAsia="Lucida Sans Unicode" w:cs="Tahoma"/>
                <w:b/>
                <w:bCs/>
                <w:iCs/>
                <w:color w:val="FFFFFF"/>
                <w:szCs w:val="20"/>
              </w:rPr>
              <w:t>Buiten gebruik</w:t>
            </w:r>
          </w:p>
        </w:tc>
      </w:tr>
      <w:tr w:rsidR="00574EB1" w14:paraId="10CE83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4F6860"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163E82B" w14:textId="77777777" w:rsidR="00574EB1" w:rsidRDefault="003022A4">
            <w:pPr>
              <w:pStyle w:val="TableContents"/>
            </w:pPr>
            <w:r>
              <w:rPr>
                <w:noProof/>
              </w:rPr>
              <w:drawing>
                <wp:anchor distT="0" distB="0" distL="0" distR="0" simplePos="0" relativeHeight="86" behindDoc="0" locked="0" layoutInCell="1" allowOverlap="1" wp14:anchorId="7B4A1FE0" wp14:editId="65B5BEFF">
                  <wp:simplePos x="0" y="0"/>
                  <wp:positionH relativeFrom="column">
                    <wp:align>center</wp:align>
                  </wp:positionH>
                  <wp:positionV relativeFrom="paragraph">
                    <wp:posOffset>635</wp:posOffset>
                  </wp:positionV>
                  <wp:extent cx="4545965" cy="142240"/>
                  <wp:effectExtent l="0" t="0" r="0" b="0"/>
                  <wp:wrapSquare wrapText="largest"/>
                  <wp:docPr id="42" name="Image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40"/>
                          <pic:cNvPicPr>
                            <a:picLocks noChangeAspect="1" noChangeArrowheads="1"/>
                          </pic:cNvPicPr>
                        </pic:nvPicPr>
                        <pic:blipFill>
                          <a:blip r:embed="rId55"/>
                          <a:stretch>
                            <a:fillRect/>
                          </a:stretch>
                        </pic:blipFill>
                        <pic:spPr bwMode="auto">
                          <a:xfrm>
                            <a:off x="0" y="0"/>
                            <a:ext cx="4545965" cy="142240"/>
                          </a:xfrm>
                          <a:prstGeom prst="rect">
                            <a:avLst/>
                          </a:prstGeom>
                        </pic:spPr>
                      </pic:pic>
                    </a:graphicData>
                  </a:graphic>
                </wp:anchor>
              </w:drawing>
            </w:r>
          </w:p>
        </w:tc>
      </w:tr>
      <w:tr w:rsidR="00574EB1" w14:paraId="5DE14183"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5D94C337"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1EDEC" w14:textId="77777777" w:rsidR="00574EB1" w:rsidRDefault="003022A4">
            <w:pPr>
              <w:pStyle w:val="TableContents"/>
            </w:pPr>
            <w:r>
              <w:rPr>
                <w:noProof/>
              </w:rPr>
              <w:drawing>
                <wp:anchor distT="0" distB="0" distL="0" distR="0" simplePos="0" relativeHeight="87" behindDoc="0" locked="0" layoutInCell="1" allowOverlap="1" wp14:anchorId="086D28C3" wp14:editId="5EC1786F">
                  <wp:simplePos x="0" y="0"/>
                  <wp:positionH relativeFrom="column">
                    <wp:align>center</wp:align>
                  </wp:positionH>
                  <wp:positionV relativeFrom="paragraph">
                    <wp:posOffset>635</wp:posOffset>
                  </wp:positionV>
                  <wp:extent cx="4545965" cy="142240"/>
                  <wp:effectExtent l="0" t="0" r="0" b="0"/>
                  <wp:wrapSquare wrapText="largest"/>
                  <wp:docPr id="43" name="Imag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41"/>
                          <pic:cNvPicPr>
                            <a:picLocks noChangeAspect="1" noChangeArrowheads="1"/>
                          </pic:cNvPicPr>
                        </pic:nvPicPr>
                        <pic:blipFill>
                          <a:blip r:embed="rId56"/>
                          <a:stretch>
                            <a:fillRect/>
                          </a:stretch>
                        </pic:blipFill>
                        <pic:spPr bwMode="auto">
                          <a:xfrm>
                            <a:off x="0" y="0"/>
                            <a:ext cx="4545965" cy="142240"/>
                          </a:xfrm>
                          <a:prstGeom prst="rect">
                            <a:avLst/>
                          </a:prstGeom>
                        </pic:spPr>
                      </pic:pic>
                    </a:graphicData>
                  </a:graphic>
                </wp:anchor>
              </w:drawing>
            </w:r>
          </w:p>
        </w:tc>
      </w:tr>
      <w:tr w:rsidR="00574EB1" w14:paraId="68C4ADB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59B2312"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B9D3345" w14:textId="77777777" w:rsidR="00574EB1" w:rsidRDefault="003022A4">
            <w:pPr>
              <w:pStyle w:val="TableContents"/>
            </w:pPr>
            <w:r>
              <w:rPr>
                <w:noProof/>
              </w:rPr>
              <w:drawing>
                <wp:anchor distT="0" distB="0" distL="0" distR="0" simplePos="0" relativeHeight="88" behindDoc="0" locked="0" layoutInCell="1" allowOverlap="1" wp14:anchorId="3F3631FC" wp14:editId="1D286D76">
                  <wp:simplePos x="0" y="0"/>
                  <wp:positionH relativeFrom="column">
                    <wp:align>center</wp:align>
                  </wp:positionH>
                  <wp:positionV relativeFrom="paragraph">
                    <wp:posOffset>635</wp:posOffset>
                  </wp:positionV>
                  <wp:extent cx="4545965" cy="142240"/>
                  <wp:effectExtent l="0" t="0" r="0" b="0"/>
                  <wp:wrapSquare wrapText="largest"/>
                  <wp:docPr id="44" name="Image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42"/>
                          <pic:cNvPicPr>
                            <a:picLocks noChangeAspect="1" noChangeArrowheads="1"/>
                          </pic:cNvPicPr>
                        </pic:nvPicPr>
                        <pic:blipFill>
                          <a:blip r:embed="rId57"/>
                          <a:stretch>
                            <a:fillRect/>
                          </a:stretch>
                        </pic:blipFill>
                        <pic:spPr bwMode="auto">
                          <a:xfrm>
                            <a:off x="0" y="0"/>
                            <a:ext cx="4545965" cy="142240"/>
                          </a:xfrm>
                          <a:prstGeom prst="rect">
                            <a:avLst/>
                          </a:prstGeom>
                        </pic:spPr>
                      </pic:pic>
                    </a:graphicData>
                  </a:graphic>
                </wp:anchor>
              </w:drawing>
            </w:r>
          </w:p>
        </w:tc>
      </w:tr>
    </w:tbl>
    <w:p w14:paraId="5C49228A" w14:textId="77777777" w:rsidR="00574EB1" w:rsidRDefault="003022A4">
      <w:pPr>
        <w:pStyle w:val="Kop2"/>
        <w:numPr>
          <w:ilvl w:val="1"/>
          <w:numId w:val="3"/>
        </w:numPr>
      </w:pPr>
      <w:bookmarkStart w:id="165" w:name="_Toc42596104"/>
      <w:bookmarkStart w:id="166" w:name="_Toc51317928"/>
      <w:r>
        <w:t>Overig</w:t>
      </w:r>
      <w:bookmarkEnd w:id="165"/>
      <w:bookmarkEnd w:id="166"/>
    </w:p>
    <w:p w14:paraId="7CBEF8E6" w14:textId="77777777" w:rsidR="00574EB1" w:rsidRDefault="003022A4">
      <w:pPr>
        <w:pStyle w:val="Kop3"/>
        <w:numPr>
          <w:ilvl w:val="2"/>
          <w:numId w:val="3"/>
        </w:numPr>
      </w:pPr>
      <w:bookmarkStart w:id="167" w:name="__RefHeading___Toc4504_4117045737"/>
      <w:bookmarkEnd w:id="167"/>
      <w:r>
        <w:t>Regel</w:t>
      </w:r>
    </w:p>
    <w:p w14:paraId="455F778E" w14:textId="389AED83" w:rsidR="00574EB1" w:rsidRDefault="003022A4">
      <w:pPr>
        <w:pStyle w:val="Plattetekst1"/>
      </w:pPr>
      <w:r>
        <w:t xml:space="preserve">Het objecttype Overig </w:t>
      </w:r>
      <w:del w:id="168" w:author="Paul Janssen" w:date="2020-09-18T10:36:00Z">
        <w:r w:rsidDel="002115EB">
          <w:delText>bevat</w:delText>
        </w:r>
      </w:del>
      <w:ins w:id="169" w:author="Paul Janssen" w:date="2020-09-18T10:36:00Z">
        <w:r w:rsidR="002115EB">
          <w:t>omvat</w:t>
        </w:r>
      </w:ins>
      <w:r>
        <w:t xml:space="preserve"> kabels en leidingen die behoren tot het </w:t>
      </w:r>
      <w:proofErr w:type="spellStart"/>
      <w:r>
        <w:t>UtilityNetwork</w:t>
      </w:r>
      <w:proofErr w:type="spellEnd"/>
      <w:r>
        <w:t xml:space="preserve"> met een IMKL-thema “overig” en wordt gevisualiseerd als lijnobject met de volgende eigenschappen:</w:t>
      </w:r>
    </w:p>
    <w:p w14:paraId="7A7A60EB" w14:textId="77777777" w:rsidR="00574EB1" w:rsidRDefault="003022A4">
      <w:pPr>
        <w:pStyle w:val="Plattetekst1"/>
        <w:numPr>
          <w:ilvl w:val="0"/>
          <w:numId w:val="10"/>
        </w:numPr>
      </w:pPr>
      <w:r>
        <w:t>Kleur: #6f5c10</w:t>
      </w:r>
    </w:p>
    <w:p w14:paraId="43E50B83" w14:textId="77777777" w:rsidR="00574EB1" w:rsidRDefault="003022A4">
      <w:pPr>
        <w:pStyle w:val="Plattetekst1"/>
        <w:numPr>
          <w:ilvl w:val="0"/>
          <w:numId w:val="10"/>
        </w:numPr>
      </w:pPr>
      <w:r>
        <w:t>Vorm:</w:t>
      </w:r>
    </w:p>
    <w:p w14:paraId="44F7690C" w14:textId="77777777" w:rsidR="00574EB1" w:rsidRDefault="003022A4">
      <w:pPr>
        <w:pStyle w:val="Plattetekst1"/>
        <w:numPr>
          <w:ilvl w:val="1"/>
          <w:numId w:val="10"/>
        </w:numPr>
      </w:pPr>
      <w:r>
        <w:t>Geprojecteerd: 4px doorgetrokken, 16px onderbroken</w:t>
      </w:r>
    </w:p>
    <w:p w14:paraId="6285BDA2" w14:textId="77777777" w:rsidR="00574EB1" w:rsidRDefault="003022A4">
      <w:pPr>
        <w:pStyle w:val="Plattetekst1"/>
        <w:numPr>
          <w:ilvl w:val="1"/>
          <w:numId w:val="10"/>
        </w:numPr>
      </w:pPr>
      <w:r>
        <w:t>In gebruik: doorgetrokken lijn</w:t>
      </w:r>
    </w:p>
    <w:p w14:paraId="3FC8EC9C" w14:textId="77777777" w:rsidR="00574EB1" w:rsidRDefault="003022A4">
      <w:pPr>
        <w:pStyle w:val="Plattetekst1"/>
        <w:numPr>
          <w:ilvl w:val="1"/>
          <w:numId w:val="10"/>
        </w:numPr>
      </w:pPr>
      <w:r>
        <w:t>Buiten gebruik: 40px doorgetrokken, 12px onderbroken, 8px doorgetrokken, 12px onderbroken</w:t>
      </w:r>
    </w:p>
    <w:p w14:paraId="1A29E0B6" w14:textId="77777777" w:rsidR="00574EB1" w:rsidRDefault="003022A4">
      <w:pPr>
        <w:pStyle w:val="Plattetekst1"/>
        <w:numPr>
          <w:ilvl w:val="0"/>
          <w:numId w:val="10"/>
        </w:numPr>
      </w:pPr>
      <w:r>
        <w:t>Grootte (lijndikte):</w:t>
      </w:r>
    </w:p>
    <w:p w14:paraId="539E56E5" w14:textId="77777777" w:rsidR="00574EB1" w:rsidRDefault="003022A4">
      <w:pPr>
        <w:pStyle w:val="Plattetekst1"/>
        <w:numPr>
          <w:ilvl w:val="1"/>
          <w:numId w:val="10"/>
        </w:numPr>
      </w:pPr>
      <w:r>
        <w:t xml:space="preserve">1 </w:t>
      </w:r>
      <w:proofErr w:type="spellStart"/>
      <w:r>
        <w:t>px</w:t>
      </w:r>
      <w:proofErr w:type="spellEnd"/>
      <w:r>
        <w:t xml:space="preserve"> voor Schaalniveau 5 – 10</w:t>
      </w:r>
    </w:p>
    <w:p w14:paraId="7C78728B" w14:textId="77777777" w:rsidR="00574EB1" w:rsidRDefault="003022A4">
      <w:pPr>
        <w:pStyle w:val="Plattetekst1"/>
        <w:numPr>
          <w:ilvl w:val="1"/>
          <w:numId w:val="10"/>
        </w:numPr>
      </w:pPr>
      <w:r>
        <w:t xml:space="preserve">2 </w:t>
      </w:r>
      <w:proofErr w:type="spellStart"/>
      <w:r>
        <w:t>px</w:t>
      </w:r>
      <w:proofErr w:type="spellEnd"/>
      <w:r>
        <w:t xml:space="preserve"> voor Schaalniveau 11 – 14</w:t>
      </w:r>
    </w:p>
    <w:p w14:paraId="33CF3928" w14:textId="77777777" w:rsidR="00574EB1" w:rsidRDefault="003022A4">
      <w:pPr>
        <w:pStyle w:val="Plattetekst1"/>
        <w:numPr>
          <w:ilvl w:val="1"/>
          <w:numId w:val="10"/>
        </w:numPr>
      </w:pPr>
      <w:r>
        <w:lastRenderedPageBreak/>
        <w:t xml:space="preserve">4 </w:t>
      </w:r>
      <w:proofErr w:type="spellStart"/>
      <w:r>
        <w:t>px</w:t>
      </w:r>
      <w:proofErr w:type="spellEnd"/>
      <w:r>
        <w:t xml:space="preserve"> voor Schaalniveau 15 – 16</w:t>
      </w:r>
    </w:p>
    <w:p w14:paraId="2FD07458" w14:textId="77777777" w:rsidR="00574EB1" w:rsidRDefault="003022A4">
      <w:pPr>
        <w:pStyle w:val="Plattetekst1"/>
        <w:numPr>
          <w:ilvl w:val="0"/>
          <w:numId w:val="10"/>
        </w:numPr>
      </w:pPr>
      <w:r>
        <w:t>Transparantie: 0 %</w:t>
      </w:r>
    </w:p>
    <w:p w14:paraId="6B0C3260" w14:textId="77777777" w:rsidR="00574EB1" w:rsidRDefault="003022A4">
      <w:pPr>
        <w:pStyle w:val="Kop3"/>
        <w:numPr>
          <w:ilvl w:val="2"/>
          <w:numId w:val="3"/>
        </w:numPr>
      </w:pPr>
      <w:bookmarkStart w:id="170" w:name="__RefHeading___Toc4506_4117045737"/>
      <w:bookmarkEnd w:id="170"/>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5EA2A323"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4DF587FB"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5F6E92CE"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02D4E2"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7ADB917" w14:textId="77777777" w:rsidR="00574EB1" w:rsidRDefault="003022A4">
            <w:pPr>
              <w:pStyle w:val="TableContents"/>
              <w:jc w:val="center"/>
            </w:pPr>
            <w:r>
              <w:rPr>
                <w:rFonts w:eastAsia="Lucida Sans Unicode" w:cs="Tahoma"/>
                <w:b/>
                <w:bCs/>
                <w:iCs/>
                <w:color w:val="FFFFFF"/>
                <w:szCs w:val="20"/>
              </w:rPr>
              <w:t>Buiten gebruik</w:t>
            </w:r>
          </w:p>
        </w:tc>
      </w:tr>
      <w:tr w:rsidR="00574EB1" w14:paraId="4E88BD6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0595241" w14:textId="77777777" w:rsidR="00574EB1" w:rsidRDefault="003022A4">
            <w:pPr>
              <w:pStyle w:val="TableContents"/>
              <w:jc w:val="right"/>
            </w:pPr>
            <w:r>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DB5479B" w14:textId="77777777" w:rsidR="00574EB1" w:rsidRDefault="003022A4">
            <w:pPr>
              <w:pStyle w:val="TableContents"/>
            </w:pPr>
            <w:r>
              <w:rPr>
                <w:noProof/>
              </w:rPr>
              <w:drawing>
                <wp:anchor distT="0" distB="0" distL="0" distR="0" simplePos="0" relativeHeight="89" behindDoc="0" locked="0" layoutInCell="1" allowOverlap="1" wp14:anchorId="32FC0456" wp14:editId="093F2120">
                  <wp:simplePos x="0" y="0"/>
                  <wp:positionH relativeFrom="column">
                    <wp:align>center</wp:align>
                  </wp:positionH>
                  <wp:positionV relativeFrom="paragraph">
                    <wp:posOffset>635</wp:posOffset>
                  </wp:positionV>
                  <wp:extent cx="4545965" cy="142240"/>
                  <wp:effectExtent l="0" t="0" r="0" b="0"/>
                  <wp:wrapSquare wrapText="largest"/>
                  <wp:docPr id="45" name="Image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43"/>
                          <pic:cNvPicPr>
                            <a:picLocks noChangeAspect="1" noChangeArrowheads="1"/>
                          </pic:cNvPicPr>
                        </pic:nvPicPr>
                        <pic:blipFill>
                          <a:blip r:embed="rId58"/>
                          <a:stretch>
                            <a:fillRect/>
                          </a:stretch>
                        </pic:blipFill>
                        <pic:spPr bwMode="auto">
                          <a:xfrm>
                            <a:off x="0" y="0"/>
                            <a:ext cx="4545965" cy="142240"/>
                          </a:xfrm>
                          <a:prstGeom prst="rect">
                            <a:avLst/>
                          </a:prstGeom>
                        </pic:spPr>
                      </pic:pic>
                    </a:graphicData>
                  </a:graphic>
                </wp:anchor>
              </w:drawing>
            </w:r>
          </w:p>
        </w:tc>
      </w:tr>
      <w:tr w:rsidR="00574EB1" w14:paraId="355C4C2C"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6ED800AC" w14:textId="77777777" w:rsidR="00574EB1" w:rsidRDefault="003022A4">
            <w:pPr>
              <w:pStyle w:val="TableContents"/>
              <w:jc w:val="right"/>
            </w:pPr>
            <w:r>
              <w:t>Schaalniveau 11-14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F9EACE9" w14:textId="77777777" w:rsidR="00574EB1" w:rsidRDefault="003022A4">
            <w:pPr>
              <w:pStyle w:val="TableContents"/>
            </w:pPr>
            <w:r>
              <w:rPr>
                <w:noProof/>
              </w:rPr>
              <w:drawing>
                <wp:anchor distT="0" distB="0" distL="0" distR="0" simplePos="0" relativeHeight="90" behindDoc="0" locked="0" layoutInCell="1" allowOverlap="1" wp14:anchorId="55E67FD9" wp14:editId="06C37CA8">
                  <wp:simplePos x="0" y="0"/>
                  <wp:positionH relativeFrom="column">
                    <wp:align>center</wp:align>
                  </wp:positionH>
                  <wp:positionV relativeFrom="paragraph">
                    <wp:posOffset>635</wp:posOffset>
                  </wp:positionV>
                  <wp:extent cx="4545965" cy="142240"/>
                  <wp:effectExtent l="0" t="0" r="0" b="0"/>
                  <wp:wrapSquare wrapText="largest"/>
                  <wp:docPr id="46" name="Image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44"/>
                          <pic:cNvPicPr>
                            <a:picLocks noChangeAspect="1" noChangeArrowheads="1"/>
                          </pic:cNvPicPr>
                        </pic:nvPicPr>
                        <pic:blipFill>
                          <a:blip r:embed="rId59"/>
                          <a:stretch>
                            <a:fillRect/>
                          </a:stretch>
                        </pic:blipFill>
                        <pic:spPr bwMode="auto">
                          <a:xfrm>
                            <a:off x="0" y="0"/>
                            <a:ext cx="4545965" cy="142240"/>
                          </a:xfrm>
                          <a:prstGeom prst="rect">
                            <a:avLst/>
                          </a:prstGeom>
                        </pic:spPr>
                      </pic:pic>
                    </a:graphicData>
                  </a:graphic>
                </wp:anchor>
              </w:drawing>
            </w:r>
          </w:p>
        </w:tc>
      </w:tr>
      <w:tr w:rsidR="00574EB1" w14:paraId="5A56A78B"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30E3129F"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24E210D" w14:textId="77777777" w:rsidR="00574EB1" w:rsidRDefault="003022A4">
            <w:pPr>
              <w:pStyle w:val="TableContents"/>
            </w:pPr>
            <w:r>
              <w:rPr>
                <w:noProof/>
              </w:rPr>
              <w:drawing>
                <wp:anchor distT="0" distB="0" distL="0" distR="0" simplePos="0" relativeHeight="91" behindDoc="0" locked="0" layoutInCell="1" allowOverlap="1" wp14:anchorId="1491DDD3" wp14:editId="3AF7A23F">
                  <wp:simplePos x="0" y="0"/>
                  <wp:positionH relativeFrom="column">
                    <wp:align>center</wp:align>
                  </wp:positionH>
                  <wp:positionV relativeFrom="paragraph">
                    <wp:posOffset>635</wp:posOffset>
                  </wp:positionV>
                  <wp:extent cx="4545965" cy="142240"/>
                  <wp:effectExtent l="0" t="0" r="0" b="0"/>
                  <wp:wrapSquare wrapText="largest"/>
                  <wp:docPr id="47" name="Image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45"/>
                          <pic:cNvPicPr>
                            <a:picLocks noChangeAspect="1" noChangeArrowheads="1"/>
                          </pic:cNvPicPr>
                        </pic:nvPicPr>
                        <pic:blipFill>
                          <a:blip r:embed="rId60"/>
                          <a:stretch>
                            <a:fillRect/>
                          </a:stretch>
                        </pic:blipFill>
                        <pic:spPr bwMode="auto">
                          <a:xfrm>
                            <a:off x="0" y="0"/>
                            <a:ext cx="4545965" cy="142240"/>
                          </a:xfrm>
                          <a:prstGeom prst="rect">
                            <a:avLst/>
                          </a:prstGeom>
                        </pic:spPr>
                      </pic:pic>
                    </a:graphicData>
                  </a:graphic>
                </wp:anchor>
              </w:drawing>
            </w:r>
          </w:p>
        </w:tc>
      </w:tr>
    </w:tbl>
    <w:p w14:paraId="496665B3" w14:textId="77777777" w:rsidR="00574EB1" w:rsidRDefault="003022A4">
      <w:pPr>
        <w:pStyle w:val="Kop2"/>
        <w:numPr>
          <w:ilvl w:val="1"/>
          <w:numId w:val="3"/>
        </w:numPr>
      </w:pPr>
      <w:bookmarkStart w:id="171" w:name="_Toc42596105"/>
      <w:bookmarkStart w:id="172" w:name="_Toc51317929"/>
      <w:proofErr w:type="spellStart"/>
      <w:r>
        <w:t>ExtraGeometrie</w:t>
      </w:r>
      <w:bookmarkEnd w:id="171"/>
      <w:bookmarkEnd w:id="172"/>
      <w:proofErr w:type="spellEnd"/>
    </w:p>
    <w:p w14:paraId="78585492" w14:textId="77777777" w:rsidR="00574EB1" w:rsidRDefault="003022A4">
      <w:pPr>
        <w:pStyle w:val="Kop3"/>
        <w:numPr>
          <w:ilvl w:val="2"/>
          <w:numId w:val="3"/>
        </w:numPr>
      </w:pPr>
      <w:bookmarkStart w:id="173" w:name="__RefHeading___Toc4508_4117045737"/>
      <w:bookmarkEnd w:id="173"/>
      <w:r>
        <w:t>Regel</w:t>
      </w:r>
    </w:p>
    <w:p w14:paraId="6FB16F5B" w14:textId="6D5336EF" w:rsidR="00574EB1" w:rsidRDefault="003022A4">
      <w:pPr>
        <w:pStyle w:val="Plattetekst1"/>
      </w:pPr>
      <w:r>
        <w:t xml:space="preserve">Het objecttype </w:t>
      </w:r>
      <w:proofErr w:type="spellStart"/>
      <w:r>
        <w:t>ExtraGeometrie</w:t>
      </w:r>
      <w:proofErr w:type="spellEnd"/>
      <w:r>
        <w:t xml:space="preserve"> </w:t>
      </w:r>
      <w:del w:id="174" w:author="Paul Janssen" w:date="2020-09-18T10:36:00Z">
        <w:r w:rsidDel="002115EB">
          <w:delText>bevat</w:delText>
        </w:r>
      </w:del>
      <w:ins w:id="175" w:author="Paul Janssen" w:date="2020-09-18T10:36:00Z">
        <w:r w:rsidR="002115EB">
          <w:t>omvat</w:t>
        </w:r>
      </w:ins>
      <w:r>
        <w:t xml:space="preserve"> extra geometrie bij standaard kabels en leidingen. Indien het object een vlakgeometrie heeft, wordt zij gevisualiseerd als vlaksymbool met de volgende (combinatie van) eigenschappen:</w:t>
      </w:r>
    </w:p>
    <w:p w14:paraId="0509DBE4" w14:textId="77777777" w:rsidR="00574EB1" w:rsidRDefault="003022A4">
      <w:pPr>
        <w:pStyle w:val="Plattetekst1"/>
        <w:numPr>
          <w:ilvl w:val="0"/>
          <w:numId w:val="12"/>
        </w:numPr>
      </w:pPr>
      <w:r>
        <w:t>Kleur:</w:t>
      </w:r>
    </w:p>
    <w:p w14:paraId="6645679B" w14:textId="77777777" w:rsidR="00574EB1" w:rsidRDefault="003022A4">
      <w:pPr>
        <w:pStyle w:val="Plattetekst1"/>
        <w:numPr>
          <w:ilvl w:val="1"/>
          <w:numId w:val="12"/>
        </w:numPr>
      </w:pPr>
      <w:r>
        <w:t>Lijn (omtrek van het vlaksymbool): overeenkomstig het “thema” van het nutsvoorzieningennet waarin het gebruikt wordt.</w:t>
      </w:r>
    </w:p>
    <w:p w14:paraId="0FA4A4D7" w14:textId="77777777" w:rsidR="00574EB1" w:rsidRDefault="003022A4">
      <w:pPr>
        <w:pStyle w:val="Plattetekst1"/>
        <w:numPr>
          <w:ilvl w:val="1"/>
          <w:numId w:val="12"/>
        </w:numPr>
      </w:pPr>
      <w:r>
        <w:t>Vlak: overeenkomstig het “thema” van het nutsvoorzieningennet waarin het gebruikt wordt</w:t>
      </w:r>
    </w:p>
    <w:p w14:paraId="3A54856D" w14:textId="77777777" w:rsidR="00574EB1" w:rsidRDefault="003022A4">
      <w:pPr>
        <w:pStyle w:val="Plattetekst1"/>
        <w:numPr>
          <w:ilvl w:val="0"/>
          <w:numId w:val="12"/>
        </w:numPr>
      </w:pPr>
      <w:r>
        <w:t>Vorm:</w:t>
      </w:r>
    </w:p>
    <w:p w14:paraId="578F7EB6" w14:textId="77777777" w:rsidR="00574EB1" w:rsidRDefault="003022A4">
      <w:pPr>
        <w:pStyle w:val="Plattetekst1"/>
        <w:numPr>
          <w:ilvl w:val="1"/>
          <w:numId w:val="12"/>
        </w:numPr>
      </w:pPr>
      <w:r>
        <w:t>Lijn (omtrek van het vlaksymbool)</w:t>
      </w:r>
    </w:p>
    <w:p w14:paraId="36FCFD56" w14:textId="77777777" w:rsidR="00574EB1" w:rsidRDefault="003022A4">
      <w:pPr>
        <w:pStyle w:val="Plattetekst1"/>
        <w:numPr>
          <w:ilvl w:val="2"/>
          <w:numId w:val="12"/>
        </w:numPr>
      </w:pPr>
      <w:r>
        <w:t>Geprojecteerd: 4px doorgetrokken, 16px onderbroken</w:t>
      </w:r>
    </w:p>
    <w:p w14:paraId="228F9154" w14:textId="77777777" w:rsidR="00574EB1" w:rsidRDefault="003022A4">
      <w:pPr>
        <w:pStyle w:val="Plattetekst1"/>
        <w:numPr>
          <w:ilvl w:val="2"/>
          <w:numId w:val="12"/>
        </w:numPr>
      </w:pPr>
      <w:r>
        <w:t>In gebruik: doorgetrokken lijn</w:t>
      </w:r>
    </w:p>
    <w:p w14:paraId="78C7091F" w14:textId="77777777" w:rsidR="00574EB1" w:rsidRDefault="003022A4">
      <w:pPr>
        <w:pStyle w:val="Plattetekst1"/>
        <w:numPr>
          <w:ilvl w:val="2"/>
          <w:numId w:val="12"/>
        </w:numPr>
      </w:pPr>
      <w:r>
        <w:t>Buiten gebruik: 40px doorgetrokken, 12px onderbroken, 8px doorgetrokken, 12px onderbroken</w:t>
      </w:r>
    </w:p>
    <w:p w14:paraId="06B5E0A7" w14:textId="77777777" w:rsidR="00574EB1" w:rsidRDefault="003022A4">
      <w:pPr>
        <w:pStyle w:val="Plattetekst1"/>
        <w:numPr>
          <w:ilvl w:val="0"/>
          <w:numId w:val="12"/>
        </w:numPr>
      </w:pPr>
      <w:r>
        <w:t>Grootte (lijndikte):</w:t>
      </w:r>
    </w:p>
    <w:p w14:paraId="0A7819D9"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3C844FA2"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3AEFBD5D" w14:textId="77777777" w:rsidR="00574EB1" w:rsidRDefault="003022A4">
      <w:pPr>
        <w:pStyle w:val="Plattetekst1"/>
        <w:numPr>
          <w:ilvl w:val="0"/>
          <w:numId w:val="12"/>
        </w:numPr>
      </w:pPr>
      <w:r>
        <w:t>Transparantie: 0 %</w:t>
      </w:r>
    </w:p>
    <w:p w14:paraId="1A406584" w14:textId="77777777" w:rsidR="00574EB1" w:rsidRDefault="003022A4">
      <w:pPr>
        <w:pStyle w:val="Kop3"/>
        <w:numPr>
          <w:ilvl w:val="2"/>
          <w:numId w:val="3"/>
        </w:numPr>
      </w:pPr>
      <w:bookmarkStart w:id="176" w:name="__RefHeading___Toc4510_4117045737"/>
      <w:bookmarkEnd w:id="176"/>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0A0BD6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3832C6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A4C49A2"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6BB1A53D"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91D09C0" w14:textId="77777777" w:rsidR="00574EB1" w:rsidRDefault="003022A4">
            <w:pPr>
              <w:pStyle w:val="TableContents"/>
              <w:jc w:val="center"/>
            </w:pPr>
            <w:r>
              <w:rPr>
                <w:rFonts w:eastAsia="Lucida Sans Unicode" w:cs="Tahoma"/>
                <w:b/>
                <w:bCs/>
                <w:iCs/>
                <w:color w:val="FFFFFF"/>
                <w:szCs w:val="20"/>
              </w:rPr>
              <w:t>Buiten gebruik</w:t>
            </w:r>
          </w:p>
        </w:tc>
      </w:tr>
      <w:tr w:rsidR="00574EB1" w14:paraId="6368C46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0330DED8" w14:textId="77777777" w:rsidR="00574EB1" w:rsidRDefault="003022A4">
            <w:pPr>
              <w:pStyle w:val="TableContents"/>
            </w:pPr>
            <w:r>
              <w:lastRenderedPageBreak/>
              <w:t>Schaalniveau 5-10</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E1BEFE" w14:textId="77777777" w:rsidR="00574EB1" w:rsidRDefault="003022A4">
            <w:pPr>
              <w:pStyle w:val="TableContents"/>
            </w:pPr>
            <w:r>
              <w:rPr>
                <w:noProof/>
              </w:rPr>
              <w:drawing>
                <wp:anchor distT="0" distB="0" distL="0" distR="0" simplePos="0" relativeHeight="56" behindDoc="0" locked="0" layoutInCell="1" allowOverlap="1" wp14:anchorId="49182660" wp14:editId="3E850266">
                  <wp:simplePos x="0" y="0"/>
                  <wp:positionH relativeFrom="column">
                    <wp:align>center</wp:align>
                  </wp:positionH>
                  <wp:positionV relativeFrom="paragraph">
                    <wp:posOffset>635</wp:posOffset>
                  </wp:positionV>
                  <wp:extent cx="4546600" cy="894715"/>
                  <wp:effectExtent l="0" t="0" r="0" b="0"/>
                  <wp:wrapSquare wrapText="largest"/>
                  <wp:docPr id="48" name="Image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46"/>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rsidR="00574EB1" w14:paraId="34940933"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45449C99" w14:textId="77777777" w:rsidR="00574EB1" w:rsidRDefault="003022A4">
            <w:pPr>
              <w:pStyle w:val="TableContents"/>
            </w:pPr>
            <w:r>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3872AB" w14:textId="77777777" w:rsidR="00574EB1" w:rsidRDefault="003022A4">
            <w:pPr>
              <w:pStyle w:val="TableContents"/>
            </w:pPr>
            <w:r>
              <w:rPr>
                <w:noProof/>
              </w:rPr>
              <w:drawing>
                <wp:anchor distT="0" distB="0" distL="0" distR="0" simplePos="0" relativeHeight="57" behindDoc="0" locked="0" layoutInCell="1" allowOverlap="1" wp14:anchorId="0FB9CE83" wp14:editId="663427B1">
                  <wp:simplePos x="0" y="0"/>
                  <wp:positionH relativeFrom="column">
                    <wp:align>center</wp:align>
                  </wp:positionH>
                  <wp:positionV relativeFrom="paragraph">
                    <wp:posOffset>635</wp:posOffset>
                  </wp:positionV>
                  <wp:extent cx="4546600" cy="894715"/>
                  <wp:effectExtent l="0" t="0" r="0" b="0"/>
                  <wp:wrapSquare wrapText="largest"/>
                  <wp:docPr id="49" name="Image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47"/>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14:paraId="2E31C5C4" w14:textId="77777777" w:rsidR="00574EB1" w:rsidRDefault="003022A4">
      <w:pPr>
        <w:pStyle w:val="Kop1"/>
        <w:numPr>
          <w:ilvl w:val="0"/>
          <w:numId w:val="0"/>
        </w:numPr>
      </w:pPr>
      <w:r>
        <w:br w:type="page"/>
      </w:r>
    </w:p>
    <w:p w14:paraId="467CBAAF" w14:textId="71D2824A" w:rsidR="00574EB1" w:rsidRDefault="003022A4">
      <w:pPr>
        <w:pStyle w:val="Kop1"/>
        <w:numPr>
          <w:ilvl w:val="0"/>
          <w:numId w:val="3"/>
        </w:numPr>
      </w:pPr>
      <w:bookmarkStart w:id="177" w:name="_Toc42596106"/>
      <w:bookmarkStart w:id="178" w:name="_Toc51317930"/>
      <w:del w:id="179" w:author="Paul Janssen" w:date="2020-09-18T10:24:00Z">
        <w:r w:rsidDel="00D3139B">
          <w:lastRenderedPageBreak/>
          <w:delText>Co</w:delText>
        </w:r>
      </w:del>
      <w:ins w:id="180" w:author="Paul Janssen" w:date="2020-09-18T10:22:00Z">
        <w:r w:rsidR="00D3139B">
          <w:t>Kabel</w:t>
        </w:r>
      </w:ins>
      <w:ins w:id="181" w:author="Paul Janssen" w:date="2020-09-18T10:25:00Z">
        <w:r w:rsidR="00D3139B">
          <w:t>-</w:t>
        </w:r>
      </w:ins>
      <w:ins w:id="182" w:author="Paul Janssen" w:date="2020-09-18T10:23:00Z">
        <w:r w:rsidR="00D3139B">
          <w:t xml:space="preserve"> en l</w:t>
        </w:r>
      </w:ins>
      <w:ins w:id="183" w:author="Paul Janssen" w:date="2020-09-18T10:24:00Z">
        <w:r w:rsidR="00D3139B">
          <w:t>eidingcontainers</w:t>
        </w:r>
      </w:ins>
      <w:del w:id="184" w:author="Paul Janssen" w:date="2020-09-18T10:23:00Z">
        <w:r w:rsidDel="00D3139B">
          <w:delText>ntainerelementen</w:delText>
        </w:r>
      </w:del>
      <w:bookmarkEnd w:id="177"/>
      <w:bookmarkEnd w:id="178"/>
    </w:p>
    <w:p w14:paraId="3A12942E" w14:textId="77777777" w:rsidR="00574EB1" w:rsidRDefault="003022A4">
      <w:pPr>
        <w:pStyle w:val="Kop2"/>
        <w:numPr>
          <w:ilvl w:val="1"/>
          <w:numId w:val="3"/>
        </w:numPr>
      </w:pPr>
      <w:bookmarkStart w:id="185" w:name="_Toc42596107"/>
      <w:bookmarkStart w:id="186" w:name="_Toc51317931"/>
      <w:r>
        <w:t>Inleiding</w:t>
      </w:r>
      <w:bookmarkEnd w:id="185"/>
      <w:bookmarkEnd w:id="186"/>
    </w:p>
    <w:p w14:paraId="75CB82EC" w14:textId="20F1A84E" w:rsidR="00574EB1" w:rsidRDefault="003022A4">
      <w:pPr>
        <w:pStyle w:val="Plattetekst1"/>
      </w:pPr>
      <w:r>
        <w:t xml:space="preserve">In dit hoofdstuk worden de algemene visualisatieregels toegepast op de </w:t>
      </w:r>
      <w:del w:id="187" w:author="Paul Janssen" w:date="2020-09-18T10:25:00Z">
        <w:r w:rsidDel="00D3139B">
          <w:delText>containerelementen</w:delText>
        </w:r>
      </w:del>
      <w:ins w:id="188" w:author="Paul Janssen" w:date="2020-09-18T10:25:00Z">
        <w:r w:rsidR="00D3139B">
          <w:t>kabel- en leidingcontainers</w:t>
        </w:r>
      </w:ins>
      <w:r>
        <w:t xml:space="preserve">.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1B6A8C40" w14:textId="0343D345" w:rsidR="00574EB1" w:rsidRDefault="003022A4">
      <w:pPr>
        <w:pStyle w:val="Plattetekst1"/>
      </w:pPr>
      <w:del w:id="189" w:author="Paul Janssen" w:date="2020-09-18T10:25:00Z">
        <w:r w:rsidDel="00D3139B">
          <w:delText xml:space="preserve">Containerelementen </w:delText>
        </w:r>
      </w:del>
      <w:ins w:id="190" w:author="Paul Janssen" w:date="2020-09-18T10:25:00Z">
        <w:r w:rsidR="00D3139B">
          <w:t xml:space="preserve">Kabel- en leidingcontainers </w:t>
        </w:r>
      </w:ins>
      <w:r>
        <w:t>omvatten de volgende objecttypen:</w:t>
      </w:r>
    </w:p>
    <w:p w14:paraId="6193381B" w14:textId="77777777" w:rsidR="00574EB1" w:rsidRDefault="003022A4">
      <w:pPr>
        <w:pStyle w:val="Plattetekst1"/>
        <w:numPr>
          <w:ilvl w:val="0"/>
          <w:numId w:val="6"/>
        </w:numPr>
      </w:pPr>
      <w:proofErr w:type="spellStart"/>
      <w:r>
        <w:t>Duct</w:t>
      </w:r>
      <w:proofErr w:type="spellEnd"/>
    </w:p>
    <w:p w14:paraId="67DC613D" w14:textId="77777777" w:rsidR="00574EB1" w:rsidRDefault="003022A4">
      <w:pPr>
        <w:pStyle w:val="Plattetekst1"/>
        <w:numPr>
          <w:ilvl w:val="0"/>
          <w:numId w:val="6"/>
        </w:numPr>
      </w:pPr>
      <w:proofErr w:type="spellStart"/>
      <w:r>
        <w:t>Kabelbed</w:t>
      </w:r>
      <w:proofErr w:type="spellEnd"/>
    </w:p>
    <w:p w14:paraId="0C8B3D8D" w14:textId="77777777" w:rsidR="00574EB1" w:rsidRDefault="003022A4">
      <w:pPr>
        <w:pStyle w:val="Plattetekst1"/>
        <w:numPr>
          <w:ilvl w:val="0"/>
          <w:numId w:val="6"/>
        </w:numPr>
      </w:pPr>
      <w:r>
        <w:t>Mantelbuis</w:t>
      </w:r>
    </w:p>
    <w:p w14:paraId="54C4FC46" w14:textId="77777777" w:rsidR="00574EB1" w:rsidRDefault="003022A4">
      <w:pPr>
        <w:pStyle w:val="Plattetekst1"/>
      </w:pPr>
      <w:r>
        <w:t xml:space="preserve">Deze objecttypen overerven de lijngeometrie van </w:t>
      </w:r>
      <w:proofErr w:type="spellStart"/>
      <w:r>
        <w:t>UtilityLink</w:t>
      </w:r>
      <w:proofErr w:type="spellEnd"/>
      <w:r>
        <w:t xml:space="preserve"> door middel van &lt;</w:t>
      </w:r>
      <w:proofErr w:type="spellStart"/>
      <w:r>
        <w:t>net:link</w:t>
      </w:r>
      <w:proofErr w:type="spellEnd"/>
      <w:r>
        <w:t xml:space="preserve">&gt;. Deze objecten overerven het Thema van </w:t>
      </w:r>
      <w:proofErr w:type="spellStart"/>
      <w:r>
        <w:t>UtilityNet</w:t>
      </w:r>
      <w:proofErr w:type="spellEnd"/>
      <w:r>
        <w:t xml:space="preserve"> door middel van &lt;</w:t>
      </w:r>
      <w:proofErr w:type="spellStart"/>
      <w:r>
        <w:t>net:inNetwork</w:t>
      </w:r>
      <w:proofErr w:type="spellEnd"/>
      <w:r>
        <w:t xml:space="preserve">&gt;. Deze objecten overerven de </w:t>
      </w:r>
      <w:proofErr w:type="spellStart"/>
      <w:r>
        <w:t>CurrentStatus</w:t>
      </w:r>
      <w:proofErr w:type="spellEnd"/>
      <w:r>
        <w:t xml:space="preserve"> van </w:t>
      </w:r>
      <w:proofErr w:type="spellStart"/>
      <w:r>
        <w:t>UtilityLink</w:t>
      </w:r>
      <w:proofErr w:type="spellEnd"/>
      <w:r>
        <w:t xml:space="preserve"> door middel van &lt;</w:t>
      </w:r>
      <w:proofErr w:type="spellStart"/>
      <w:r>
        <w:t>net:link</w:t>
      </w:r>
      <w:proofErr w:type="spellEnd"/>
      <w:r>
        <w:t xml:space="preserve">&gt;. Op deze manier worden alle containerelementen gevisualiseerd door een lijnobject. De kleur wordt toegekend naar het thema van het netwerk. De lijnsignatuur wordt toegekend naar gelang de status van het object. Indien containerelementen bovendien een </w:t>
      </w:r>
      <w:proofErr w:type="spellStart"/>
      <w:r>
        <w:t>extraGeometrie</w:t>
      </w:r>
      <w:proofErr w:type="spellEnd"/>
      <w:r>
        <w:t xml:space="preserve"> als 2D vlakgeometrie hebben, dan worden deze als polygonen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EEC65AF"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40EF029" w14:textId="544866E1" w:rsidR="00574EB1" w:rsidRDefault="003022A4">
            <w:pPr>
              <w:pStyle w:val="Plattetekst1"/>
            </w:pPr>
            <w:r>
              <w:t xml:space="preserve">De visualisatie voor </w:t>
            </w:r>
            <w:del w:id="191" w:author="Paul Janssen" w:date="2020-09-18T10:25:00Z">
              <w:r w:rsidDel="00D3139B">
                <w:delText xml:space="preserve">containerelementen </w:delText>
              </w:r>
            </w:del>
            <w:ins w:id="192" w:author="Paul Janssen" w:date="2020-09-18T10:25:00Z">
              <w:r w:rsidR="00D3139B">
                <w:t>kabel</w:t>
              </w:r>
            </w:ins>
            <w:ins w:id="193" w:author="Paul Janssen" w:date="2020-09-18T10:26:00Z">
              <w:r w:rsidR="00D3139B">
                <w:t>- en leidingcontainers</w:t>
              </w:r>
            </w:ins>
            <w:ins w:id="194" w:author="Paul Janssen" w:date="2020-09-18T10:25:00Z">
              <w:r w:rsidR="00D3139B">
                <w:t xml:space="preserve"> </w:t>
              </w:r>
            </w:ins>
            <w:r>
              <w:t>is vastgelegd in de volgende SLD-bestanden:</w:t>
            </w:r>
          </w:p>
          <w:p w14:paraId="6C20097E" w14:textId="77777777" w:rsidR="00574EB1" w:rsidRDefault="003022A4">
            <w:pPr>
              <w:pStyle w:val="Plattetekst1"/>
              <w:numPr>
                <w:ilvl w:val="0"/>
                <w:numId w:val="14"/>
              </w:numPr>
            </w:pPr>
            <w:r>
              <w:t>sld-ductkabelbed.xml</w:t>
            </w:r>
          </w:p>
          <w:p w14:paraId="2419143F" w14:textId="77777777" w:rsidR="00574EB1" w:rsidRDefault="003022A4">
            <w:pPr>
              <w:pStyle w:val="Plattetekst1"/>
              <w:numPr>
                <w:ilvl w:val="0"/>
                <w:numId w:val="14"/>
              </w:numPr>
            </w:pPr>
            <w:r>
              <w:t>sld-ductkabelbedmetextrageometrie.xml</w:t>
            </w:r>
          </w:p>
          <w:p w14:paraId="712A76E5" w14:textId="77777777" w:rsidR="00574EB1" w:rsidRDefault="003022A4">
            <w:pPr>
              <w:pStyle w:val="Plattetekst1"/>
              <w:numPr>
                <w:ilvl w:val="0"/>
                <w:numId w:val="14"/>
              </w:numPr>
            </w:pPr>
            <w:r>
              <w:t>sld-mantelbuis.xml</w:t>
            </w:r>
          </w:p>
          <w:p w14:paraId="0520305F" w14:textId="77777777" w:rsidR="00574EB1" w:rsidRDefault="003022A4">
            <w:pPr>
              <w:pStyle w:val="Plattetekst1"/>
              <w:numPr>
                <w:ilvl w:val="0"/>
                <w:numId w:val="14"/>
              </w:numPr>
            </w:pPr>
            <w:r>
              <w:t>sld-mantelbuismetextrageometrie.xml</w:t>
            </w:r>
          </w:p>
        </w:tc>
      </w:tr>
    </w:tbl>
    <w:p w14:paraId="0E05B4C2" w14:textId="77777777" w:rsidR="00574EB1" w:rsidRDefault="003022A4">
      <w:pPr>
        <w:pStyle w:val="Kop2"/>
        <w:numPr>
          <w:ilvl w:val="1"/>
          <w:numId w:val="3"/>
        </w:numPr>
      </w:pPr>
      <w:bookmarkStart w:id="195" w:name="_Toc42596108"/>
      <w:bookmarkStart w:id="196" w:name="_Toc51317932"/>
      <w:proofErr w:type="spellStart"/>
      <w:r>
        <w:t>Duct</w:t>
      </w:r>
      <w:bookmarkEnd w:id="195"/>
      <w:bookmarkEnd w:id="196"/>
      <w:proofErr w:type="spellEnd"/>
    </w:p>
    <w:p w14:paraId="0BF42336" w14:textId="77777777" w:rsidR="00574EB1" w:rsidRDefault="003022A4">
      <w:pPr>
        <w:pStyle w:val="Kop3"/>
        <w:numPr>
          <w:ilvl w:val="2"/>
          <w:numId w:val="3"/>
        </w:numPr>
      </w:pPr>
      <w:bookmarkStart w:id="197" w:name="__RefHeading___Toc4512_4117045737"/>
      <w:bookmarkEnd w:id="197"/>
      <w:r>
        <w:t>Regel</w:t>
      </w:r>
    </w:p>
    <w:p w14:paraId="2FF792F4" w14:textId="4685396F" w:rsidR="00574EB1" w:rsidRDefault="003022A4">
      <w:pPr>
        <w:pStyle w:val="Plattetekst1"/>
      </w:pPr>
      <w:r>
        <w:t xml:space="preserve">Het objecttype </w:t>
      </w:r>
      <w:proofErr w:type="spellStart"/>
      <w:r>
        <w:t>Duct</w:t>
      </w:r>
      <w:proofErr w:type="spellEnd"/>
      <w:r>
        <w:t xml:space="preserve"> </w:t>
      </w:r>
      <w:del w:id="198" w:author="Paul Janssen" w:date="2020-09-18T10:36:00Z">
        <w:r w:rsidDel="002115EB">
          <w:delText>bevat</w:delText>
        </w:r>
      </w:del>
      <w:ins w:id="199" w:author="Paul Janssen" w:date="2020-09-18T10:36:00Z">
        <w:r w:rsidR="002115EB">
          <w:t>omvat</w:t>
        </w:r>
      </w:ins>
      <w:r>
        <w:t xml:space="preserve"> </w:t>
      </w:r>
      <w:del w:id="200" w:author="Paul Janssen" w:date="2020-09-18T10:26:00Z">
        <w:r w:rsidDel="00D3139B">
          <w:delText xml:space="preserve">containerelementen </w:delText>
        </w:r>
      </w:del>
      <w:ins w:id="201" w:author="Paul Janssen" w:date="2020-09-18T10:26:00Z">
        <w:r w:rsidR="00D3139B">
          <w:t xml:space="preserve">kabel- en leidingcontainers </w:t>
        </w:r>
      </w:ins>
      <w:r>
        <w:t xml:space="preserve">die behoren tot het </w:t>
      </w:r>
      <w:proofErr w:type="spellStart"/>
      <w:r>
        <w:t>UtilityNetwork</w:t>
      </w:r>
      <w:proofErr w:type="spellEnd"/>
      <w:r>
        <w:t>. Zij worden gevisualiseerd als lijnobject met de volgende (combinatie van) eigenschappen:</w:t>
      </w:r>
    </w:p>
    <w:p w14:paraId="47CD674B" w14:textId="77777777" w:rsidR="00574EB1" w:rsidRDefault="003022A4">
      <w:pPr>
        <w:pStyle w:val="Plattetekst1"/>
        <w:numPr>
          <w:ilvl w:val="0"/>
          <w:numId w:val="11"/>
        </w:numPr>
      </w:pPr>
      <w:r>
        <w:t>Kleur: overeenkomstig het “thema” van het nutsvoorzieningennet waarin het gebruikt wordt.</w:t>
      </w:r>
    </w:p>
    <w:p w14:paraId="2E007B1E" w14:textId="77777777" w:rsidR="00574EB1" w:rsidRDefault="003022A4">
      <w:pPr>
        <w:pStyle w:val="Plattetekst1"/>
        <w:numPr>
          <w:ilvl w:val="0"/>
          <w:numId w:val="11"/>
        </w:numPr>
      </w:pPr>
      <w:r>
        <w:t>Vorm:</w:t>
      </w:r>
    </w:p>
    <w:p w14:paraId="638003B1" w14:textId="77777777" w:rsidR="00574EB1" w:rsidRDefault="003022A4">
      <w:pPr>
        <w:pStyle w:val="Plattetekst1"/>
        <w:numPr>
          <w:ilvl w:val="1"/>
          <w:numId w:val="11"/>
        </w:numPr>
      </w:pPr>
      <w:r>
        <w:t>Geprojecteerd: 4px doorgetrokken, 16px onderbroken</w:t>
      </w:r>
    </w:p>
    <w:p w14:paraId="411A7651" w14:textId="77777777" w:rsidR="00574EB1" w:rsidRDefault="003022A4">
      <w:pPr>
        <w:pStyle w:val="Plattetekst1"/>
        <w:numPr>
          <w:ilvl w:val="1"/>
          <w:numId w:val="11"/>
        </w:numPr>
      </w:pPr>
      <w:r>
        <w:lastRenderedPageBreak/>
        <w:t>In gebruik: doorgetrokken lijn</w:t>
      </w:r>
    </w:p>
    <w:p w14:paraId="2F39D32D" w14:textId="77777777" w:rsidR="00574EB1" w:rsidRDefault="003022A4">
      <w:pPr>
        <w:pStyle w:val="Plattetekst1"/>
        <w:numPr>
          <w:ilvl w:val="1"/>
          <w:numId w:val="11"/>
        </w:numPr>
      </w:pPr>
      <w:r>
        <w:t>Buiten gebruik: 40px doorgetrokken, 12px onderbroken, 8px doorgetrokken, 12px onderbroken</w:t>
      </w:r>
    </w:p>
    <w:p w14:paraId="58671F57" w14:textId="77777777" w:rsidR="00574EB1" w:rsidRDefault="003022A4">
      <w:pPr>
        <w:pStyle w:val="Plattetekst1"/>
        <w:numPr>
          <w:ilvl w:val="0"/>
          <w:numId w:val="11"/>
        </w:numPr>
      </w:pPr>
      <w:r>
        <w:t>Grootte (lijndikte):</w:t>
      </w:r>
    </w:p>
    <w:p w14:paraId="072A3D14"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7A75CE07"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46DD15D" w14:textId="77777777" w:rsidR="00574EB1" w:rsidRDefault="003022A4">
      <w:pPr>
        <w:pStyle w:val="Plattetekst1"/>
        <w:numPr>
          <w:ilvl w:val="1"/>
          <w:numId w:val="11"/>
        </w:numPr>
      </w:pPr>
      <w:r>
        <w:t xml:space="preserve">4 </w:t>
      </w:r>
      <w:proofErr w:type="spellStart"/>
      <w:r>
        <w:t>px</w:t>
      </w:r>
      <w:proofErr w:type="spellEnd"/>
      <w:r>
        <w:t xml:space="preserve"> voor Schaalniveau 15 – 16</w:t>
      </w:r>
    </w:p>
    <w:p w14:paraId="5405A923" w14:textId="77777777" w:rsidR="00574EB1" w:rsidRDefault="003022A4">
      <w:pPr>
        <w:pStyle w:val="Kop3"/>
        <w:numPr>
          <w:ilvl w:val="2"/>
          <w:numId w:val="3"/>
        </w:numPr>
      </w:pPr>
      <w:bookmarkStart w:id="202" w:name="__RefHeading___Toc4514_4117045737"/>
      <w:bookmarkEnd w:id="202"/>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1FE2E5DD"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7836811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5E029C2E"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252E684E"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06438C7" w14:textId="77777777" w:rsidR="00574EB1" w:rsidRDefault="003022A4">
            <w:pPr>
              <w:pStyle w:val="TableContents"/>
              <w:jc w:val="center"/>
            </w:pPr>
            <w:r>
              <w:rPr>
                <w:rFonts w:eastAsia="Lucida Sans Unicode" w:cs="Tahoma"/>
                <w:b/>
                <w:bCs/>
                <w:iCs/>
                <w:color w:val="FFFFFF"/>
                <w:szCs w:val="20"/>
              </w:rPr>
              <w:t>Buiten gebruik</w:t>
            </w:r>
          </w:p>
        </w:tc>
      </w:tr>
      <w:tr w:rsidR="00574EB1" w14:paraId="1E963585"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E991245" w14:textId="77777777" w:rsidR="00574EB1" w:rsidRDefault="003022A4">
            <w:pPr>
              <w:pStyle w:val="TableContents"/>
              <w:jc w:val="right"/>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15ED821" w14:textId="77777777" w:rsidR="00574EB1" w:rsidRDefault="003022A4">
            <w:pPr>
              <w:pStyle w:val="TableContents"/>
            </w:pPr>
            <w:r>
              <w:rPr>
                <w:noProof/>
              </w:rPr>
              <w:drawing>
                <wp:anchor distT="0" distB="0" distL="0" distR="0" simplePos="0" relativeHeight="76" behindDoc="0" locked="0" layoutInCell="1" allowOverlap="1" wp14:anchorId="79E3A2AA" wp14:editId="2CE44D25">
                  <wp:simplePos x="0" y="0"/>
                  <wp:positionH relativeFrom="column">
                    <wp:align>center</wp:align>
                  </wp:positionH>
                  <wp:positionV relativeFrom="paragraph">
                    <wp:posOffset>635</wp:posOffset>
                  </wp:positionV>
                  <wp:extent cx="4520565" cy="141605"/>
                  <wp:effectExtent l="0" t="0" r="0" b="0"/>
                  <wp:wrapNone/>
                  <wp:docPr id="50" name="Image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48"/>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35E6580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038FE665"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2865136" w14:textId="77777777" w:rsidR="00574EB1" w:rsidRDefault="003022A4">
            <w:pPr>
              <w:pStyle w:val="TableContents"/>
            </w:pPr>
            <w:r>
              <w:rPr>
                <w:noProof/>
              </w:rPr>
              <w:drawing>
                <wp:anchor distT="0" distB="0" distL="0" distR="0" simplePos="0" relativeHeight="77" behindDoc="0" locked="0" layoutInCell="1" allowOverlap="1" wp14:anchorId="4D7041CF" wp14:editId="669972F8">
                  <wp:simplePos x="0" y="0"/>
                  <wp:positionH relativeFrom="column">
                    <wp:align>center</wp:align>
                  </wp:positionH>
                  <wp:positionV relativeFrom="paragraph">
                    <wp:posOffset>635</wp:posOffset>
                  </wp:positionV>
                  <wp:extent cx="4520565" cy="141605"/>
                  <wp:effectExtent l="0" t="0" r="0" b="0"/>
                  <wp:wrapNone/>
                  <wp:docPr id="51" name="Imag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49"/>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18448A73"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60CB4B4C"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148523" w14:textId="77777777" w:rsidR="00574EB1" w:rsidRDefault="003022A4">
            <w:pPr>
              <w:pStyle w:val="TableContents"/>
            </w:pPr>
            <w:r>
              <w:rPr>
                <w:noProof/>
              </w:rPr>
              <w:drawing>
                <wp:anchor distT="0" distB="0" distL="0" distR="0" simplePos="0" relativeHeight="78" behindDoc="0" locked="0" layoutInCell="1" allowOverlap="1" wp14:anchorId="27DC8CF4" wp14:editId="531845F4">
                  <wp:simplePos x="0" y="0"/>
                  <wp:positionH relativeFrom="column">
                    <wp:align>center</wp:align>
                  </wp:positionH>
                  <wp:positionV relativeFrom="paragraph">
                    <wp:posOffset>635</wp:posOffset>
                  </wp:positionV>
                  <wp:extent cx="4520565" cy="141605"/>
                  <wp:effectExtent l="0" t="0" r="0" b="0"/>
                  <wp:wrapNone/>
                  <wp:docPr id="52" name="Image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50"/>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188025A3" w14:textId="77777777" w:rsidR="00574EB1" w:rsidRDefault="003022A4">
      <w:pPr>
        <w:pStyle w:val="Kop2"/>
        <w:numPr>
          <w:ilvl w:val="1"/>
          <w:numId w:val="3"/>
        </w:numPr>
      </w:pPr>
      <w:bookmarkStart w:id="203" w:name="_Toc42596109"/>
      <w:bookmarkStart w:id="204" w:name="_Toc51317933"/>
      <w:proofErr w:type="spellStart"/>
      <w:r>
        <w:t>Kabelbed</w:t>
      </w:r>
      <w:bookmarkEnd w:id="203"/>
      <w:bookmarkEnd w:id="204"/>
      <w:proofErr w:type="spellEnd"/>
    </w:p>
    <w:p w14:paraId="0730991D" w14:textId="77777777" w:rsidR="00574EB1" w:rsidRDefault="003022A4">
      <w:pPr>
        <w:pStyle w:val="Kop3"/>
        <w:numPr>
          <w:ilvl w:val="2"/>
          <w:numId w:val="3"/>
        </w:numPr>
      </w:pPr>
      <w:bookmarkStart w:id="205" w:name="__RefHeading___Toc4516_4117045737"/>
      <w:bookmarkEnd w:id="205"/>
      <w:r>
        <w:t>Regel</w:t>
      </w:r>
    </w:p>
    <w:p w14:paraId="6E6E982B" w14:textId="18276FAE" w:rsidR="00574EB1" w:rsidRDefault="003022A4">
      <w:pPr>
        <w:pStyle w:val="Plattetekst1"/>
      </w:pPr>
      <w:r>
        <w:t xml:space="preserve">Het objecttype </w:t>
      </w:r>
      <w:proofErr w:type="spellStart"/>
      <w:r>
        <w:t>Kabelbed</w:t>
      </w:r>
      <w:proofErr w:type="spellEnd"/>
      <w:r>
        <w:t xml:space="preserve"> </w:t>
      </w:r>
      <w:del w:id="206" w:author="Paul Janssen" w:date="2020-09-18T10:36:00Z">
        <w:r w:rsidDel="002115EB">
          <w:delText>bevat</w:delText>
        </w:r>
      </w:del>
      <w:ins w:id="207" w:author="Paul Janssen" w:date="2020-09-18T10:36:00Z">
        <w:r w:rsidR="002115EB">
          <w:t>omvat</w:t>
        </w:r>
      </w:ins>
      <w:r>
        <w:t xml:space="preserve"> </w:t>
      </w:r>
      <w:del w:id="208" w:author="Paul Janssen" w:date="2020-09-18T10:26:00Z">
        <w:r w:rsidDel="00D3139B">
          <w:delText xml:space="preserve">containerelementen </w:delText>
        </w:r>
      </w:del>
      <w:ins w:id="209" w:author="Paul Janssen" w:date="2020-09-18T10:26:00Z">
        <w:r w:rsidR="00D3139B">
          <w:t>ka</w:t>
        </w:r>
      </w:ins>
      <w:ins w:id="210" w:author="Paul Janssen" w:date="2020-09-18T10:27:00Z">
        <w:r w:rsidR="00D3139B">
          <w:t>bel- en leidingcontainers</w:t>
        </w:r>
      </w:ins>
      <w:ins w:id="211" w:author="Paul Janssen" w:date="2020-09-18T10:26:00Z">
        <w:r w:rsidR="00D3139B">
          <w:t xml:space="preserve"> </w:t>
        </w:r>
      </w:ins>
      <w:r>
        <w:t xml:space="preserve">die behoren tot het </w:t>
      </w:r>
      <w:proofErr w:type="spellStart"/>
      <w:r>
        <w:t>UtilityNetwork</w:t>
      </w:r>
      <w:proofErr w:type="spellEnd"/>
      <w:r>
        <w:t>. Zij worden gevisualiseerd als lijnobject met de volgende (combinatie van) eigenschappen:</w:t>
      </w:r>
    </w:p>
    <w:p w14:paraId="23D09106" w14:textId="77777777" w:rsidR="00574EB1" w:rsidRDefault="003022A4">
      <w:pPr>
        <w:pStyle w:val="Plattetekst1"/>
        <w:numPr>
          <w:ilvl w:val="0"/>
          <w:numId w:val="11"/>
        </w:numPr>
      </w:pPr>
      <w:r>
        <w:t>Kleur: overeenkomstig het “thema” van het nutsvoorzieningennet waarin het gebruikt wordt.</w:t>
      </w:r>
    </w:p>
    <w:p w14:paraId="13586022" w14:textId="77777777" w:rsidR="00574EB1" w:rsidRDefault="003022A4">
      <w:pPr>
        <w:pStyle w:val="Plattetekst1"/>
        <w:numPr>
          <w:ilvl w:val="0"/>
          <w:numId w:val="11"/>
        </w:numPr>
      </w:pPr>
      <w:r>
        <w:t>Vorm:</w:t>
      </w:r>
    </w:p>
    <w:p w14:paraId="406CC0BC" w14:textId="77777777" w:rsidR="00574EB1" w:rsidRDefault="003022A4">
      <w:pPr>
        <w:pStyle w:val="Plattetekst1"/>
        <w:numPr>
          <w:ilvl w:val="1"/>
          <w:numId w:val="11"/>
        </w:numPr>
      </w:pPr>
      <w:r>
        <w:t>Geprojecteerd: 4px doorgetrokken, 16px onderbroken</w:t>
      </w:r>
    </w:p>
    <w:p w14:paraId="272AB19B" w14:textId="77777777" w:rsidR="00574EB1" w:rsidRDefault="003022A4">
      <w:pPr>
        <w:pStyle w:val="Plattetekst1"/>
        <w:numPr>
          <w:ilvl w:val="1"/>
          <w:numId w:val="11"/>
        </w:numPr>
      </w:pPr>
      <w:r>
        <w:t>In gebruik: doorgetrokken lijn</w:t>
      </w:r>
    </w:p>
    <w:p w14:paraId="2BEC61D3" w14:textId="77777777" w:rsidR="00574EB1" w:rsidRDefault="003022A4">
      <w:pPr>
        <w:pStyle w:val="Plattetekst1"/>
        <w:numPr>
          <w:ilvl w:val="1"/>
          <w:numId w:val="11"/>
        </w:numPr>
      </w:pPr>
      <w:r>
        <w:t>Buiten gebruik: 40px doorgetrokken, 12px onderbroken, 8px doorgetrokken, 12px onderbroken</w:t>
      </w:r>
    </w:p>
    <w:p w14:paraId="26719F51" w14:textId="77777777" w:rsidR="00574EB1" w:rsidRDefault="003022A4">
      <w:pPr>
        <w:pStyle w:val="Plattetekst1"/>
        <w:numPr>
          <w:ilvl w:val="0"/>
          <w:numId w:val="11"/>
        </w:numPr>
      </w:pPr>
      <w:r>
        <w:t>Grootte (lijndikte):</w:t>
      </w:r>
    </w:p>
    <w:p w14:paraId="6FF99AB9" w14:textId="77777777" w:rsidR="00574EB1" w:rsidRDefault="003022A4">
      <w:pPr>
        <w:pStyle w:val="Plattetekst1"/>
        <w:numPr>
          <w:ilvl w:val="1"/>
          <w:numId w:val="11"/>
        </w:numPr>
      </w:pPr>
      <w:r>
        <w:t xml:space="preserve">1 </w:t>
      </w:r>
      <w:proofErr w:type="spellStart"/>
      <w:r>
        <w:t>px</w:t>
      </w:r>
      <w:proofErr w:type="spellEnd"/>
      <w:r>
        <w:t xml:space="preserve"> voor Schaalniveau 5 – 10</w:t>
      </w:r>
    </w:p>
    <w:p w14:paraId="55B1A32B" w14:textId="77777777" w:rsidR="00574EB1" w:rsidRDefault="003022A4">
      <w:pPr>
        <w:pStyle w:val="Plattetekst1"/>
        <w:numPr>
          <w:ilvl w:val="1"/>
          <w:numId w:val="11"/>
        </w:numPr>
      </w:pPr>
      <w:r>
        <w:t xml:space="preserve">2 </w:t>
      </w:r>
      <w:proofErr w:type="spellStart"/>
      <w:r>
        <w:t>px</w:t>
      </w:r>
      <w:proofErr w:type="spellEnd"/>
      <w:r>
        <w:t xml:space="preserve"> voor Schaalniveau 11 – 14</w:t>
      </w:r>
    </w:p>
    <w:p w14:paraId="1ACD7B1F" w14:textId="77777777" w:rsidR="00574EB1" w:rsidRDefault="003022A4">
      <w:pPr>
        <w:pStyle w:val="Plattetekst1"/>
        <w:numPr>
          <w:ilvl w:val="1"/>
          <w:numId w:val="11"/>
        </w:numPr>
      </w:pPr>
      <w:bookmarkStart w:id="212" w:name="__DdeLink__4112_1166453406"/>
      <w:r>
        <w:t>4</w:t>
      </w:r>
      <w:bookmarkEnd w:id="212"/>
      <w:r>
        <w:t xml:space="preserve"> </w:t>
      </w:r>
      <w:proofErr w:type="spellStart"/>
      <w:r>
        <w:t>px</w:t>
      </w:r>
      <w:proofErr w:type="spellEnd"/>
      <w:r>
        <w:t xml:space="preserve"> voor Schaalniveau 15 – 16</w:t>
      </w:r>
    </w:p>
    <w:p w14:paraId="57F90736" w14:textId="77777777" w:rsidR="00574EB1" w:rsidRDefault="003022A4">
      <w:pPr>
        <w:pStyle w:val="Kop3"/>
        <w:numPr>
          <w:ilvl w:val="2"/>
          <w:numId w:val="3"/>
        </w:numPr>
      </w:pPr>
      <w:bookmarkStart w:id="213" w:name="__RefHeading___Toc4518_4117045737"/>
      <w:bookmarkEnd w:id="213"/>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754116A1"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0796903E"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36284409"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41C6D8DF"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47AC76B" w14:textId="77777777" w:rsidR="00574EB1" w:rsidRDefault="003022A4">
            <w:pPr>
              <w:pStyle w:val="TableContents"/>
              <w:jc w:val="center"/>
            </w:pPr>
            <w:r>
              <w:rPr>
                <w:rFonts w:eastAsia="Lucida Sans Unicode" w:cs="Tahoma"/>
                <w:b/>
                <w:bCs/>
                <w:iCs/>
                <w:color w:val="FFFFFF"/>
                <w:szCs w:val="20"/>
              </w:rPr>
              <w:t>Buiten gebruik</w:t>
            </w:r>
          </w:p>
        </w:tc>
      </w:tr>
      <w:tr w:rsidR="00574EB1" w14:paraId="49609172" w14:textId="77777777">
        <w:tc>
          <w:tcPr>
            <w:tcW w:w="2384" w:type="dxa"/>
            <w:tcBorders>
              <w:top w:val="single" w:sz="2" w:space="0" w:color="000001"/>
              <w:left w:val="single" w:sz="2" w:space="0" w:color="000001"/>
              <w:bottom w:val="single" w:sz="2" w:space="0" w:color="000001"/>
            </w:tcBorders>
            <w:shd w:val="clear" w:color="auto" w:fill="FFFFFF"/>
            <w:tcMar>
              <w:left w:w="-2" w:type="dxa"/>
            </w:tcMar>
          </w:tcPr>
          <w:p w14:paraId="5D0E189F" w14:textId="77777777" w:rsidR="00574EB1" w:rsidRDefault="003022A4">
            <w:pPr>
              <w:pStyle w:val="TableContents"/>
              <w:jc w:val="right"/>
            </w:pPr>
            <w:r>
              <w:lastRenderedPageBreak/>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D3689A" w14:textId="77777777" w:rsidR="00574EB1" w:rsidRDefault="003022A4">
            <w:pPr>
              <w:pStyle w:val="TableContents"/>
            </w:pPr>
            <w:r>
              <w:rPr>
                <w:noProof/>
              </w:rPr>
              <w:drawing>
                <wp:anchor distT="0" distB="0" distL="0" distR="0" simplePos="0" relativeHeight="79" behindDoc="0" locked="0" layoutInCell="1" allowOverlap="1" wp14:anchorId="65408F42" wp14:editId="78C4CD36">
                  <wp:simplePos x="0" y="0"/>
                  <wp:positionH relativeFrom="column">
                    <wp:align>center</wp:align>
                  </wp:positionH>
                  <wp:positionV relativeFrom="paragraph">
                    <wp:posOffset>635</wp:posOffset>
                  </wp:positionV>
                  <wp:extent cx="4520565" cy="141605"/>
                  <wp:effectExtent l="0" t="0" r="0" b="0"/>
                  <wp:wrapNone/>
                  <wp:docPr id="53" name="Image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51"/>
                          <pic:cNvPicPr>
                            <a:picLocks noChangeAspect="1" noChangeArrowheads="1"/>
                          </pic:cNvPicPr>
                        </pic:nvPicPr>
                        <pic:blipFill>
                          <a:blip r:embed="rId25"/>
                          <a:stretch>
                            <a:fillRect/>
                          </a:stretch>
                        </pic:blipFill>
                        <pic:spPr bwMode="auto">
                          <a:xfrm>
                            <a:off x="0" y="0"/>
                            <a:ext cx="4520565" cy="141605"/>
                          </a:xfrm>
                          <a:prstGeom prst="rect">
                            <a:avLst/>
                          </a:prstGeom>
                        </pic:spPr>
                      </pic:pic>
                    </a:graphicData>
                  </a:graphic>
                </wp:anchor>
              </w:drawing>
            </w:r>
          </w:p>
        </w:tc>
      </w:tr>
      <w:tr w:rsidR="00574EB1" w14:paraId="55E4AA65"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18B8906B" w14:textId="77777777" w:rsidR="00574EB1" w:rsidRDefault="003022A4">
            <w:pPr>
              <w:pStyle w:val="TableContents"/>
              <w:jc w:val="right"/>
            </w:pPr>
            <w:r>
              <w:t>Schaalniveau 11-14</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1B2E" w14:textId="77777777" w:rsidR="00574EB1" w:rsidRDefault="003022A4">
            <w:pPr>
              <w:pStyle w:val="TableContents"/>
            </w:pPr>
            <w:r>
              <w:rPr>
                <w:noProof/>
              </w:rPr>
              <w:drawing>
                <wp:anchor distT="0" distB="0" distL="0" distR="0" simplePos="0" relativeHeight="80" behindDoc="0" locked="0" layoutInCell="1" allowOverlap="1" wp14:anchorId="31018296" wp14:editId="21FB729C">
                  <wp:simplePos x="0" y="0"/>
                  <wp:positionH relativeFrom="column">
                    <wp:align>center</wp:align>
                  </wp:positionH>
                  <wp:positionV relativeFrom="paragraph">
                    <wp:posOffset>635</wp:posOffset>
                  </wp:positionV>
                  <wp:extent cx="4520565" cy="141605"/>
                  <wp:effectExtent l="0" t="0" r="0" b="0"/>
                  <wp:wrapNone/>
                  <wp:docPr id="54" name="Image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52"/>
                          <pic:cNvPicPr>
                            <a:picLocks noChangeAspect="1" noChangeArrowheads="1"/>
                          </pic:cNvPicPr>
                        </pic:nvPicPr>
                        <pic:blipFill>
                          <a:blip r:embed="rId26"/>
                          <a:stretch>
                            <a:fillRect/>
                          </a:stretch>
                        </pic:blipFill>
                        <pic:spPr bwMode="auto">
                          <a:xfrm>
                            <a:off x="0" y="0"/>
                            <a:ext cx="4520565" cy="141605"/>
                          </a:xfrm>
                          <a:prstGeom prst="rect">
                            <a:avLst/>
                          </a:prstGeom>
                        </pic:spPr>
                      </pic:pic>
                    </a:graphicData>
                  </a:graphic>
                </wp:anchor>
              </w:drawing>
            </w:r>
          </w:p>
        </w:tc>
      </w:tr>
      <w:tr w:rsidR="00574EB1" w14:paraId="4F35C56B" w14:textId="77777777">
        <w:trPr>
          <w:trHeight w:val="453"/>
        </w:trPr>
        <w:tc>
          <w:tcPr>
            <w:tcW w:w="2384" w:type="dxa"/>
            <w:tcBorders>
              <w:top w:val="single" w:sz="2" w:space="0" w:color="000001"/>
              <w:left w:val="single" w:sz="2" w:space="0" w:color="000001"/>
              <w:bottom w:val="single" w:sz="2" w:space="0" w:color="000001"/>
            </w:tcBorders>
            <w:shd w:val="clear" w:color="auto" w:fill="FFFFFF"/>
            <w:tcMar>
              <w:left w:w="-2" w:type="dxa"/>
            </w:tcMar>
          </w:tcPr>
          <w:p w14:paraId="4069DA1B" w14:textId="77777777" w:rsidR="00574EB1" w:rsidRDefault="003022A4">
            <w:pPr>
              <w:pStyle w:val="TableContents"/>
              <w:jc w:val="right"/>
            </w:pPr>
            <w:r>
              <w:t>Schaalniveau 15-16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E1097D" w14:textId="77777777" w:rsidR="00574EB1" w:rsidRDefault="003022A4">
            <w:pPr>
              <w:pStyle w:val="TableContents"/>
            </w:pPr>
            <w:r>
              <w:rPr>
                <w:noProof/>
              </w:rPr>
              <w:drawing>
                <wp:anchor distT="0" distB="0" distL="0" distR="0" simplePos="0" relativeHeight="81" behindDoc="0" locked="0" layoutInCell="1" allowOverlap="1" wp14:anchorId="46689467" wp14:editId="35120311">
                  <wp:simplePos x="0" y="0"/>
                  <wp:positionH relativeFrom="column">
                    <wp:align>center</wp:align>
                  </wp:positionH>
                  <wp:positionV relativeFrom="paragraph">
                    <wp:posOffset>635</wp:posOffset>
                  </wp:positionV>
                  <wp:extent cx="4520565" cy="141605"/>
                  <wp:effectExtent l="0" t="0" r="0" b="0"/>
                  <wp:wrapNone/>
                  <wp:docPr id="55" name="Image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53"/>
                          <pic:cNvPicPr>
                            <a:picLocks noChangeAspect="1" noChangeArrowheads="1"/>
                          </pic:cNvPicPr>
                        </pic:nvPicPr>
                        <pic:blipFill>
                          <a:blip r:embed="rId27"/>
                          <a:stretch>
                            <a:fillRect/>
                          </a:stretch>
                        </pic:blipFill>
                        <pic:spPr bwMode="auto">
                          <a:xfrm>
                            <a:off x="0" y="0"/>
                            <a:ext cx="4520565" cy="141605"/>
                          </a:xfrm>
                          <a:prstGeom prst="rect">
                            <a:avLst/>
                          </a:prstGeom>
                        </pic:spPr>
                      </pic:pic>
                    </a:graphicData>
                  </a:graphic>
                </wp:anchor>
              </w:drawing>
            </w:r>
          </w:p>
        </w:tc>
      </w:tr>
    </w:tbl>
    <w:p w14:paraId="5CE37EDF" w14:textId="77777777" w:rsidR="00574EB1" w:rsidRDefault="003022A4">
      <w:pPr>
        <w:pStyle w:val="Kop2"/>
        <w:numPr>
          <w:ilvl w:val="1"/>
          <w:numId w:val="3"/>
        </w:numPr>
      </w:pPr>
      <w:bookmarkStart w:id="214" w:name="_Toc42596110"/>
      <w:bookmarkStart w:id="215" w:name="_Toc51317934"/>
      <w:proofErr w:type="spellStart"/>
      <w:r>
        <w:t>ExtraGeometrie</w:t>
      </w:r>
      <w:proofErr w:type="spellEnd"/>
      <w:r>
        <w:t xml:space="preserve">: </w:t>
      </w:r>
      <w:proofErr w:type="spellStart"/>
      <w:r>
        <w:t>duct</w:t>
      </w:r>
      <w:proofErr w:type="spellEnd"/>
      <w:r>
        <w:t xml:space="preserve"> en </w:t>
      </w:r>
      <w:proofErr w:type="spellStart"/>
      <w:r>
        <w:t>kabelbed</w:t>
      </w:r>
      <w:bookmarkEnd w:id="214"/>
      <w:bookmarkEnd w:id="215"/>
      <w:proofErr w:type="spellEnd"/>
    </w:p>
    <w:p w14:paraId="1E872B86" w14:textId="77777777" w:rsidR="00574EB1" w:rsidRDefault="003022A4">
      <w:pPr>
        <w:pStyle w:val="Kop3"/>
        <w:numPr>
          <w:ilvl w:val="2"/>
          <w:numId w:val="3"/>
        </w:numPr>
      </w:pPr>
      <w:bookmarkStart w:id="216" w:name="__RefHeading___Toc4520_4117045737"/>
      <w:bookmarkEnd w:id="216"/>
      <w:r>
        <w:t>Regel</w:t>
      </w:r>
    </w:p>
    <w:p w14:paraId="429D667B" w14:textId="1F987A74" w:rsidR="00574EB1" w:rsidRDefault="003022A4">
      <w:pPr>
        <w:pStyle w:val="Plattetekst1"/>
      </w:pPr>
      <w:r>
        <w:t xml:space="preserve">Het objecttype </w:t>
      </w:r>
      <w:proofErr w:type="spellStart"/>
      <w:r>
        <w:t>ExtraGeometrie</w:t>
      </w:r>
      <w:proofErr w:type="spellEnd"/>
      <w:r>
        <w:t xml:space="preserve"> </w:t>
      </w:r>
      <w:del w:id="217" w:author="Paul Janssen" w:date="2020-09-18T10:36:00Z">
        <w:r w:rsidDel="002115EB">
          <w:delText>bevat</w:delText>
        </w:r>
      </w:del>
      <w:ins w:id="218" w:author="Paul Janssen" w:date="2020-09-18T10:36:00Z">
        <w:r w:rsidR="002115EB">
          <w:t>omvat</w:t>
        </w:r>
      </w:ins>
      <w:r>
        <w:t xml:space="preserve"> extra geometrie bij het standaard </w:t>
      </w:r>
      <w:proofErr w:type="spellStart"/>
      <w:r>
        <w:t>duct</w:t>
      </w:r>
      <w:proofErr w:type="spellEnd"/>
      <w:r>
        <w:t xml:space="preserve"> en </w:t>
      </w:r>
      <w:proofErr w:type="spellStart"/>
      <w:r>
        <w:t>kabelbed</w:t>
      </w:r>
      <w:proofErr w:type="spellEnd"/>
      <w:r>
        <w:t>. Indien het object een vlakgeometrie heeft, wordt zij gevisualiseerd als vlaksymbool met de volgende (combinatie van) eigenschappen:</w:t>
      </w:r>
    </w:p>
    <w:p w14:paraId="2B715C5E" w14:textId="77777777" w:rsidR="00574EB1" w:rsidRDefault="003022A4">
      <w:pPr>
        <w:pStyle w:val="Plattetekst1"/>
        <w:numPr>
          <w:ilvl w:val="0"/>
          <w:numId w:val="12"/>
        </w:numPr>
      </w:pPr>
      <w:r>
        <w:t>Kleur:</w:t>
      </w:r>
    </w:p>
    <w:p w14:paraId="36F15A44" w14:textId="77777777" w:rsidR="00574EB1" w:rsidRDefault="003022A4">
      <w:pPr>
        <w:pStyle w:val="Plattetekst1"/>
        <w:numPr>
          <w:ilvl w:val="1"/>
          <w:numId w:val="12"/>
        </w:numPr>
      </w:pPr>
      <w:r>
        <w:t>Lijn (omtrek van het vlaksymbool): overeenkomstig het “thema” van het nutsvoorzieningennet waarin het gebruikt wordt.</w:t>
      </w:r>
    </w:p>
    <w:p w14:paraId="6420AD8E" w14:textId="77777777" w:rsidR="00574EB1" w:rsidRDefault="003022A4">
      <w:pPr>
        <w:pStyle w:val="Plattetekst1"/>
        <w:numPr>
          <w:ilvl w:val="1"/>
          <w:numId w:val="12"/>
        </w:numPr>
      </w:pPr>
      <w:r>
        <w:t>Vlak: overeenkomstig het “thema” van het nutsvoorzieningennet waarin het gebruikt wordt</w:t>
      </w:r>
    </w:p>
    <w:p w14:paraId="54AF0C08" w14:textId="77777777" w:rsidR="00574EB1" w:rsidRDefault="003022A4">
      <w:pPr>
        <w:pStyle w:val="Plattetekst1"/>
        <w:numPr>
          <w:ilvl w:val="0"/>
          <w:numId w:val="12"/>
        </w:numPr>
      </w:pPr>
      <w:r>
        <w:t>Vorm:</w:t>
      </w:r>
    </w:p>
    <w:p w14:paraId="5A6D7AE0" w14:textId="77777777" w:rsidR="00574EB1" w:rsidRDefault="003022A4">
      <w:pPr>
        <w:pStyle w:val="Plattetekst1"/>
        <w:numPr>
          <w:ilvl w:val="1"/>
          <w:numId w:val="12"/>
        </w:numPr>
      </w:pPr>
      <w:r>
        <w:t>Lijn (omtrek van het vlaksymbool)</w:t>
      </w:r>
    </w:p>
    <w:p w14:paraId="350FD9C3" w14:textId="77777777" w:rsidR="00574EB1" w:rsidRDefault="003022A4">
      <w:pPr>
        <w:pStyle w:val="Plattetekst1"/>
        <w:numPr>
          <w:ilvl w:val="2"/>
          <w:numId w:val="12"/>
        </w:numPr>
      </w:pPr>
      <w:r>
        <w:t>Geprojecteerd: 4px doorgetrokken, 16px onderbroken</w:t>
      </w:r>
    </w:p>
    <w:p w14:paraId="3C21E761" w14:textId="77777777" w:rsidR="00574EB1" w:rsidRDefault="003022A4">
      <w:pPr>
        <w:pStyle w:val="Plattetekst1"/>
        <w:numPr>
          <w:ilvl w:val="2"/>
          <w:numId w:val="12"/>
        </w:numPr>
      </w:pPr>
      <w:r>
        <w:t>In gebruik: doorgetrokken lijn</w:t>
      </w:r>
    </w:p>
    <w:p w14:paraId="7BB65066" w14:textId="77777777" w:rsidR="00574EB1" w:rsidRDefault="003022A4">
      <w:pPr>
        <w:pStyle w:val="Plattetekst1"/>
        <w:numPr>
          <w:ilvl w:val="2"/>
          <w:numId w:val="12"/>
        </w:numPr>
      </w:pPr>
      <w:r>
        <w:t>Buiten gebruik: 40px doorgetrokken, 12px onderbroken, 8px doorgetrokken, 12px onderbroken</w:t>
      </w:r>
    </w:p>
    <w:p w14:paraId="1C3742EE" w14:textId="77777777" w:rsidR="00574EB1" w:rsidRDefault="003022A4">
      <w:pPr>
        <w:pStyle w:val="Plattetekst1"/>
        <w:numPr>
          <w:ilvl w:val="0"/>
          <w:numId w:val="12"/>
        </w:numPr>
      </w:pPr>
      <w:r>
        <w:t>Grootte (lijndikte):</w:t>
      </w:r>
    </w:p>
    <w:p w14:paraId="0F0F7144" w14:textId="77777777" w:rsidR="00574EB1" w:rsidRDefault="003022A4">
      <w:pPr>
        <w:pStyle w:val="Plattetekst1"/>
        <w:numPr>
          <w:ilvl w:val="1"/>
          <w:numId w:val="12"/>
        </w:numPr>
      </w:pPr>
      <w:r>
        <w:t xml:space="preserve">1 </w:t>
      </w:r>
      <w:proofErr w:type="spellStart"/>
      <w:r>
        <w:t>px</w:t>
      </w:r>
      <w:proofErr w:type="spellEnd"/>
      <w:r>
        <w:t xml:space="preserve"> voor Schaalniveau 5 – 10</w:t>
      </w:r>
    </w:p>
    <w:p w14:paraId="5E78F825" w14:textId="77777777" w:rsidR="00574EB1" w:rsidRDefault="003022A4">
      <w:pPr>
        <w:pStyle w:val="Plattetekst1"/>
        <w:numPr>
          <w:ilvl w:val="1"/>
          <w:numId w:val="12"/>
        </w:numPr>
      </w:pPr>
      <w:r>
        <w:t xml:space="preserve">2 </w:t>
      </w:r>
      <w:proofErr w:type="spellStart"/>
      <w:r>
        <w:t>px</w:t>
      </w:r>
      <w:proofErr w:type="spellEnd"/>
      <w:r>
        <w:t xml:space="preserve"> voor Schaalniveau 11 – 16</w:t>
      </w:r>
    </w:p>
    <w:p w14:paraId="61D4975B" w14:textId="77777777" w:rsidR="00574EB1" w:rsidRDefault="003022A4">
      <w:pPr>
        <w:pStyle w:val="Kop3"/>
        <w:numPr>
          <w:ilvl w:val="2"/>
          <w:numId w:val="3"/>
        </w:numPr>
      </w:pPr>
      <w:bookmarkStart w:id="219" w:name="__RefHeading___Toc4522_4117045737"/>
      <w:bookmarkEnd w:id="21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5"/>
        <w:gridCol w:w="2415"/>
        <w:gridCol w:w="2315"/>
        <w:gridCol w:w="2483"/>
      </w:tblGrid>
      <w:tr w:rsidR="00574EB1" w14:paraId="5507C41A" w14:textId="77777777">
        <w:trPr>
          <w:tblHeader/>
        </w:trPr>
        <w:tc>
          <w:tcPr>
            <w:tcW w:w="2384" w:type="dxa"/>
            <w:tcBorders>
              <w:top w:val="single" w:sz="2" w:space="0" w:color="000001"/>
              <w:left w:val="single" w:sz="2" w:space="0" w:color="000001"/>
              <w:bottom w:val="single" w:sz="2" w:space="0" w:color="000001"/>
            </w:tcBorders>
            <w:shd w:val="clear" w:color="auto" w:fill="808080"/>
          </w:tcPr>
          <w:p w14:paraId="33BF57D3" w14:textId="77777777" w:rsidR="00574EB1" w:rsidRDefault="00574EB1">
            <w:pPr>
              <w:pStyle w:val="TableContents"/>
              <w:rPr>
                <w:rFonts w:eastAsia="Lucida Sans Unicode" w:cs="Tahoma"/>
                <w:b/>
                <w:bCs/>
                <w:iCs/>
                <w:color w:val="FFFFFF"/>
                <w:szCs w:val="20"/>
              </w:rPr>
            </w:pPr>
          </w:p>
        </w:tc>
        <w:tc>
          <w:tcPr>
            <w:tcW w:w="2415" w:type="dxa"/>
            <w:tcBorders>
              <w:top w:val="single" w:sz="2" w:space="0" w:color="000001"/>
              <w:left w:val="single" w:sz="2" w:space="0" w:color="000001"/>
              <w:bottom w:val="single" w:sz="2" w:space="0" w:color="000001"/>
            </w:tcBorders>
            <w:shd w:val="clear" w:color="auto" w:fill="808080"/>
          </w:tcPr>
          <w:p w14:paraId="4E99045B" w14:textId="77777777" w:rsidR="00574EB1" w:rsidRDefault="003022A4">
            <w:pPr>
              <w:pStyle w:val="TableContents"/>
              <w:jc w:val="center"/>
            </w:pPr>
            <w:r>
              <w:rPr>
                <w:rFonts w:eastAsia="Lucida Sans Unicode" w:cs="Tahoma"/>
                <w:b/>
                <w:bCs/>
                <w:iCs/>
                <w:color w:val="FFFFFF"/>
                <w:szCs w:val="20"/>
              </w:rPr>
              <w:t>Geprojecteerd</w:t>
            </w:r>
          </w:p>
        </w:tc>
        <w:tc>
          <w:tcPr>
            <w:tcW w:w="2315" w:type="dxa"/>
            <w:tcBorders>
              <w:top w:val="single" w:sz="2" w:space="0" w:color="000001"/>
              <w:left w:val="single" w:sz="2" w:space="0" w:color="000001"/>
              <w:bottom w:val="single" w:sz="2" w:space="0" w:color="000001"/>
            </w:tcBorders>
            <w:shd w:val="clear" w:color="auto" w:fill="808080"/>
          </w:tcPr>
          <w:p w14:paraId="5F48F491" w14:textId="77777777" w:rsidR="00574EB1" w:rsidRDefault="003022A4">
            <w:pPr>
              <w:pStyle w:val="TableContents"/>
              <w:jc w:val="center"/>
            </w:pPr>
            <w:r>
              <w:rPr>
                <w:rFonts w:eastAsia="Lucida Sans Unicode" w:cs="Tahoma"/>
                <w:b/>
                <w:bCs/>
                <w:iCs/>
                <w:color w:val="FFFFFF"/>
                <w:szCs w:val="20"/>
              </w:rPr>
              <w:t>In gebruik</w:t>
            </w:r>
          </w:p>
        </w:tc>
        <w:tc>
          <w:tcPr>
            <w:tcW w:w="2483" w:type="dxa"/>
            <w:tcBorders>
              <w:top w:val="single" w:sz="2" w:space="0" w:color="000001"/>
              <w:left w:val="single" w:sz="2" w:space="0" w:color="000001"/>
              <w:bottom w:val="single" w:sz="2" w:space="0" w:color="000001"/>
              <w:right w:val="single" w:sz="2" w:space="0" w:color="000001"/>
            </w:tcBorders>
            <w:shd w:val="clear" w:color="auto" w:fill="808080"/>
          </w:tcPr>
          <w:p w14:paraId="0CDB52E5" w14:textId="77777777" w:rsidR="00574EB1" w:rsidRDefault="003022A4">
            <w:pPr>
              <w:pStyle w:val="TableContents"/>
              <w:jc w:val="center"/>
            </w:pPr>
            <w:r>
              <w:rPr>
                <w:rFonts w:eastAsia="Lucida Sans Unicode" w:cs="Tahoma"/>
                <w:b/>
                <w:bCs/>
                <w:iCs/>
                <w:color w:val="FFFFFF"/>
                <w:szCs w:val="20"/>
              </w:rPr>
              <w:t>Buiten gebruik</w:t>
            </w:r>
          </w:p>
        </w:tc>
      </w:tr>
      <w:tr w:rsidR="00574EB1" w14:paraId="22B2B05A"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25FAFA08" w14:textId="77777777" w:rsidR="00574EB1" w:rsidRDefault="003022A4">
            <w:pPr>
              <w:pStyle w:val="TableContents"/>
            </w:pPr>
            <w:r>
              <w:t>Schaalniveau 5-10</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856BD8E" w14:textId="77777777" w:rsidR="00574EB1" w:rsidRDefault="003022A4">
            <w:pPr>
              <w:pStyle w:val="TableContents"/>
            </w:pPr>
            <w:r>
              <w:rPr>
                <w:noProof/>
              </w:rPr>
              <w:drawing>
                <wp:anchor distT="0" distB="0" distL="0" distR="0" simplePos="0" relativeHeight="82" behindDoc="0" locked="0" layoutInCell="1" allowOverlap="1" wp14:anchorId="0F0C803D" wp14:editId="6DA06E90">
                  <wp:simplePos x="0" y="0"/>
                  <wp:positionH relativeFrom="column">
                    <wp:align>center</wp:align>
                  </wp:positionH>
                  <wp:positionV relativeFrom="paragraph">
                    <wp:posOffset>635</wp:posOffset>
                  </wp:positionV>
                  <wp:extent cx="4546600" cy="894715"/>
                  <wp:effectExtent l="0" t="0" r="0" b="0"/>
                  <wp:wrapSquare wrapText="largest"/>
                  <wp:docPr id="56" name="Image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54"/>
                          <pic:cNvPicPr>
                            <a:picLocks noChangeAspect="1" noChangeArrowheads="1"/>
                          </pic:cNvPicPr>
                        </pic:nvPicPr>
                        <pic:blipFill>
                          <a:blip r:embed="rId61"/>
                          <a:stretch>
                            <a:fillRect/>
                          </a:stretch>
                        </pic:blipFill>
                        <pic:spPr bwMode="auto">
                          <a:xfrm>
                            <a:off x="0" y="0"/>
                            <a:ext cx="4546600" cy="894715"/>
                          </a:xfrm>
                          <a:prstGeom prst="rect">
                            <a:avLst/>
                          </a:prstGeom>
                        </pic:spPr>
                      </pic:pic>
                    </a:graphicData>
                  </a:graphic>
                </wp:anchor>
              </w:drawing>
            </w:r>
          </w:p>
        </w:tc>
      </w:tr>
      <w:tr w:rsidR="00574EB1" w14:paraId="29EA512B" w14:textId="77777777">
        <w:tc>
          <w:tcPr>
            <w:tcW w:w="2384" w:type="dxa"/>
            <w:tcBorders>
              <w:top w:val="single" w:sz="2" w:space="0" w:color="000001"/>
              <w:left w:val="single" w:sz="2" w:space="0" w:color="000001"/>
              <w:bottom w:val="single" w:sz="2" w:space="0" w:color="000001"/>
            </w:tcBorders>
            <w:shd w:val="clear" w:color="auto" w:fill="FFFFFF"/>
            <w:tcMar>
              <w:left w:w="-2" w:type="dxa"/>
            </w:tcMar>
            <w:vAlign w:val="center"/>
          </w:tcPr>
          <w:p w14:paraId="3C243647" w14:textId="77777777" w:rsidR="00574EB1" w:rsidRDefault="003022A4">
            <w:pPr>
              <w:pStyle w:val="TableContents"/>
            </w:pPr>
            <w:r>
              <w:lastRenderedPageBreak/>
              <w:t>Schaalniveau 11-16</w:t>
            </w:r>
          </w:p>
        </w:tc>
        <w:tc>
          <w:tcPr>
            <w:tcW w:w="7213"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4430381" w14:textId="77777777" w:rsidR="00574EB1" w:rsidRDefault="003022A4">
            <w:pPr>
              <w:pStyle w:val="TableContents"/>
            </w:pPr>
            <w:r>
              <w:rPr>
                <w:noProof/>
              </w:rPr>
              <w:drawing>
                <wp:anchor distT="0" distB="0" distL="0" distR="0" simplePos="0" relativeHeight="83" behindDoc="0" locked="0" layoutInCell="1" allowOverlap="1" wp14:anchorId="3EBE7250" wp14:editId="2B344566">
                  <wp:simplePos x="0" y="0"/>
                  <wp:positionH relativeFrom="column">
                    <wp:align>center</wp:align>
                  </wp:positionH>
                  <wp:positionV relativeFrom="paragraph">
                    <wp:posOffset>635</wp:posOffset>
                  </wp:positionV>
                  <wp:extent cx="4546600" cy="894715"/>
                  <wp:effectExtent l="0" t="0" r="0" b="0"/>
                  <wp:wrapSquare wrapText="largest"/>
                  <wp:docPr id="57" name="Image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55"/>
                          <pic:cNvPicPr>
                            <a:picLocks noChangeAspect="1" noChangeArrowheads="1"/>
                          </pic:cNvPicPr>
                        </pic:nvPicPr>
                        <pic:blipFill>
                          <a:blip r:embed="rId62"/>
                          <a:stretch>
                            <a:fillRect/>
                          </a:stretch>
                        </pic:blipFill>
                        <pic:spPr bwMode="auto">
                          <a:xfrm>
                            <a:off x="0" y="0"/>
                            <a:ext cx="4546600" cy="894715"/>
                          </a:xfrm>
                          <a:prstGeom prst="rect">
                            <a:avLst/>
                          </a:prstGeom>
                        </pic:spPr>
                      </pic:pic>
                    </a:graphicData>
                  </a:graphic>
                </wp:anchor>
              </w:drawing>
            </w:r>
          </w:p>
        </w:tc>
      </w:tr>
    </w:tbl>
    <w:p w14:paraId="1D38A847" w14:textId="77777777" w:rsidR="00574EB1" w:rsidRDefault="003022A4">
      <w:pPr>
        <w:pStyle w:val="Kop2"/>
        <w:numPr>
          <w:ilvl w:val="1"/>
          <w:numId w:val="3"/>
        </w:numPr>
      </w:pPr>
      <w:bookmarkStart w:id="220" w:name="_Toc42596111"/>
      <w:bookmarkStart w:id="221" w:name="_Toc51317935"/>
      <w:r>
        <w:t>Mantelbuis</w:t>
      </w:r>
      <w:bookmarkEnd w:id="220"/>
      <w:bookmarkEnd w:id="221"/>
    </w:p>
    <w:p w14:paraId="219C747A" w14:textId="77777777" w:rsidR="00574EB1" w:rsidRDefault="003022A4">
      <w:pPr>
        <w:pStyle w:val="Kop3"/>
        <w:numPr>
          <w:ilvl w:val="2"/>
          <w:numId w:val="3"/>
        </w:numPr>
      </w:pPr>
      <w:bookmarkStart w:id="222" w:name="__RefHeading___Toc4524_4117045737"/>
      <w:bookmarkEnd w:id="222"/>
      <w:r>
        <w:t>Regel</w:t>
      </w:r>
    </w:p>
    <w:p w14:paraId="0A2D2725" w14:textId="4D6136D2" w:rsidR="00574EB1" w:rsidRDefault="003022A4">
      <w:pPr>
        <w:pStyle w:val="Plattetekst1"/>
      </w:pPr>
      <w:r>
        <w:t xml:space="preserve">Het objecttype Mantelbuis </w:t>
      </w:r>
      <w:del w:id="223" w:author="Paul Janssen" w:date="2020-09-18T10:30:00Z">
        <w:r w:rsidDel="00D3139B">
          <w:delText xml:space="preserve">bevat </w:delText>
        </w:r>
      </w:del>
      <w:ins w:id="224" w:author="Paul Janssen" w:date="2020-09-18T10:30:00Z">
        <w:r w:rsidR="00D3139B">
          <w:t xml:space="preserve">omvat </w:t>
        </w:r>
      </w:ins>
      <w:del w:id="225" w:author="Paul Janssen" w:date="2020-09-18T10:29:00Z">
        <w:r w:rsidDel="00D3139B">
          <w:delText xml:space="preserve">containerelementen </w:delText>
        </w:r>
      </w:del>
      <w:ins w:id="226" w:author="Paul Janssen" w:date="2020-09-18T10:29:00Z">
        <w:r w:rsidR="00D3139B">
          <w:t>kabel- en</w:t>
        </w:r>
      </w:ins>
      <w:ins w:id="227" w:author="Paul Janssen" w:date="2020-09-18T10:30:00Z">
        <w:r w:rsidR="00D3139B">
          <w:t xml:space="preserve"> leidingcontainers</w:t>
        </w:r>
      </w:ins>
      <w:ins w:id="228" w:author="Paul Janssen" w:date="2020-09-18T10:29:00Z">
        <w:r w:rsidR="00D3139B">
          <w:t xml:space="preserve"> </w:t>
        </w:r>
      </w:ins>
      <w:r>
        <w:t xml:space="preserve">die behoren tot het </w:t>
      </w:r>
      <w:proofErr w:type="spellStart"/>
      <w:r>
        <w:t>UtilityNetwork</w:t>
      </w:r>
      <w:proofErr w:type="spellEnd"/>
      <w:r>
        <w:t>. Zij worden gevisualiseerd als gestapeld lijnobject met de volgende (combinatie van) eigenschappen:</w:t>
      </w:r>
    </w:p>
    <w:p w14:paraId="01435A1D" w14:textId="77777777" w:rsidR="00574EB1" w:rsidRDefault="003022A4">
      <w:pPr>
        <w:pStyle w:val="Plattetekst1"/>
        <w:numPr>
          <w:ilvl w:val="0"/>
          <w:numId w:val="11"/>
        </w:numPr>
      </w:pPr>
      <w:r>
        <w:t>Kleur: Onderste lijn krijgt de kleur overeenkomstig het “thema” van het nutsvoorzieningennet waarin het gebruikt wordt. De bovenste lijn krijgt de kleur wit (</w:t>
      </w:r>
      <w:proofErr w:type="spellStart"/>
      <w:r>
        <w:t>rgb</w:t>
      </w:r>
      <w:proofErr w:type="spellEnd"/>
      <w:r>
        <w:t xml:space="preserve">: 255, 255, 255 en </w:t>
      </w:r>
      <w:proofErr w:type="spellStart"/>
      <w:r>
        <w:t>hex</w:t>
      </w:r>
      <w:proofErr w:type="spellEnd"/>
      <w:r>
        <w:t>: #ffffff)</w:t>
      </w:r>
    </w:p>
    <w:p w14:paraId="0FE4A955" w14:textId="77777777" w:rsidR="00574EB1" w:rsidRDefault="003022A4">
      <w:pPr>
        <w:pStyle w:val="Plattetekst1"/>
        <w:numPr>
          <w:ilvl w:val="0"/>
          <w:numId w:val="11"/>
        </w:numPr>
      </w:pPr>
      <w:r>
        <w:t>Vorm:</w:t>
      </w:r>
    </w:p>
    <w:p w14:paraId="5240EE75" w14:textId="77777777" w:rsidR="00574EB1" w:rsidRDefault="003022A4">
      <w:pPr>
        <w:pStyle w:val="Plattetekst1"/>
        <w:numPr>
          <w:ilvl w:val="1"/>
          <w:numId w:val="11"/>
        </w:numPr>
      </w:pPr>
      <w:r>
        <w:t>Geprojecteerd op Schaalniveau 14: 10px doorgetrokken, 10px onderbroken</w:t>
      </w:r>
    </w:p>
    <w:p w14:paraId="2008D5E9" w14:textId="77777777" w:rsidR="00574EB1" w:rsidRDefault="003022A4">
      <w:pPr>
        <w:pStyle w:val="Plattetekst1"/>
        <w:numPr>
          <w:ilvl w:val="1"/>
          <w:numId w:val="11"/>
        </w:numPr>
      </w:pPr>
      <w:r>
        <w:t>Geprojecteerd op Schaalniveau 15 – 16: 16px doorgetrokken, 16px onderbroken</w:t>
      </w:r>
    </w:p>
    <w:p w14:paraId="0E030DE2" w14:textId="77777777" w:rsidR="00574EB1" w:rsidRDefault="003022A4">
      <w:pPr>
        <w:pStyle w:val="Plattetekst1"/>
        <w:numPr>
          <w:ilvl w:val="1"/>
          <w:numId w:val="11"/>
        </w:numPr>
      </w:pPr>
      <w:r>
        <w:t>In gebruik: doorgetrokken lijn</w:t>
      </w:r>
    </w:p>
    <w:p w14:paraId="26386075" w14:textId="77777777" w:rsidR="00574EB1" w:rsidRDefault="003022A4">
      <w:pPr>
        <w:pStyle w:val="Plattetekst1"/>
        <w:numPr>
          <w:ilvl w:val="1"/>
          <w:numId w:val="11"/>
        </w:numPr>
      </w:pPr>
      <w:r>
        <w:t>Buiten gebruik op Schaalniveau 14: 40px doorgetrokken, 10px onderbroken, 12px doorgetrokken, 10px onderbroken</w:t>
      </w:r>
    </w:p>
    <w:p w14:paraId="5BD93BAC" w14:textId="77777777" w:rsidR="00574EB1" w:rsidRDefault="003022A4">
      <w:pPr>
        <w:pStyle w:val="Plattetekst1"/>
        <w:numPr>
          <w:ilvl w:val="1"/>
          <w:numId w:val="11"/>
        </w:numPr>
      </w:pPr>
      <w:r>
        <w:t>Buiten gebruik op Schaalniveau 15 – 16: 40px doorgetrokken, 11px onderbroken, 18px doorgetrokken, 11px onderbroken</w:t>
      </w:r>
    </w:p>
    <w:p w14:paraId="37D32727" w14:textId="77777777" w:rsidR="00574EB1" w:rsidRDefault="003022A4">
      <w:pPr>
        <w:pStyle w:val="Plattetekst1"/>
        <w:numPr>
          <w:ilvl w:val="0"/>
          <w:numId w:val="11"/>
        </w:numPr>
      </w:pPr>
      <w:r>
        <w:t>Grootte (lijndikte):</w:t>
      </w:r>
    </w:p>
    <w:p w14:paraId="3A91CBB3" w14:textId="77777777" w:rsidR="00574EB1" w:rsidRDefault="003022A4">
      <w:pPr>
        <w:pStyle w:val="Plattetekst1"/>
        <w:numPr>
          <w:ilvl w:val="1"/>
          <w:numId w:val="11"/>
        </w:numPr>
      </w:pPr>
      <w:r>
        <w:t xml:space="preserve">10 </w:t>
      </w:r>
      <w:proofErr w:type="spellStart"/>
      <w:r>
        <w:t>px</w:t>
      </w:r>
      <w:proofErr w:type="spellEnd"/>
      <w:r>
        <w:t xml:space="preserve"> onderste lijn, 6px bovenste lijn voor Schaalniveau 14</w:t>
      </w:r>
    </w:p>
    <w:p w14:paraId="06406547" w14:textId="77777777" w:rsidR="00574EB1" w:rsidRDefault="003022A4">
      <w:pPr>
        <w:pStyle w:val="Plattetekst1"/>
        <w:numPr>
          <w:ilvl w:val="1"/>
          <w:numId w:val="11"/>
        </w:numPr>
      </w:pPr>
      <w:r>
        <w:t xml:space="preserve">16 </w:t>
      </w:r>
      <w:proofErr w:type="spellStart"/>
      <w:r>
        <w:t>px</w:t>
      </w:r>
      <w:proofErr w:type="spellEnd"/>
      <w:r>
        <w:t xml:space="preserve"> onderste lijn, 12px bovenste lijn voor Schaalniveau 15 – 16</w:t>
      </w:r>
    </w:p>
    <w:p w14:paraId="6F7A00B3" w14:textId="77777777" w:rsidR="00574EB1" w:rsidRDefault="003022A4">
      <w:pPr>
        <w:pStyle w:val="Plattetekst1"/>
        <w:numPr>
          <w:ilvl w:val="0"/>
          <w:numId w:val="11"/>
        </w:numPr>
      </w:pPr>
      <w:r>
        <w:t>Lijnuiteinde: beide lijnen krijgen een line-cap “</w:t>
      </w:r>
      <w:proofErr w:type="spellStart"/>
      <w:r>
        <w:t>butt</w:t>
      </w:r>
      <w:proofErr w:type="spellEnd"/>
      <w:r>
        <w:t xml:space="preserve">” </w:t>
      </w:r>
    </w:p>
    <w:p w14:paraId="3679BDCD" w14:textId="77777777" w:rsidR="00574EB1" w:rsidRDefault="003022A4">
      <w:pPr>
        <w:pStyle w:val="Kop3"/>
        <w:numPr>
          <w:ilvl w:val="2"/>
          <w:numId w:val="3"/>
        </w:numPr>
      </w:pPr>
      <w:bookmarkStart w:id="229" w:name="__RefHeading___Toc4526_4117045737"/>
      <w:bookmarkEnd w:id="229"/>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4BFEEC0"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7773352A"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9CB8857"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03A43A7"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46423389" w14:textId="77777777" w:rsidR="00574EB1" w:rsidRDefault="003022A4">
            <w:pPr>
              <w:pStyle w:val="TableContents"/>
              <w:jc w:val="center"/>
            </w:pPr>
            <w:r>
              <w:rPr>
                <w:rFonts w:eastAsia="Lucida Sans Unicode" w:cs="Tahoma"/>
                <w:b/>
                <w:bCs/>
                <w:iCs/>
                <w:color w:val="FFFFFF"/>
                <w:szCs w:val="20"/>
              </w:rPr>
              <w:t>Buiten gebruik</w:t>
            </w:r>
          </w:p>
        </w:tc>
      </w:tr>
      <w:tr w:rsidR="00574EB1" w14:paraId="22AC5747"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02372FBE" w14:textId="77777777" w:rsidR="00574EB1" w:rsidRDefault="003022A4">
            <w:pPr>
              <w:pStyle w:val="TableContents"/>
              <w:jc w:val="right"/>
            </w:pPr>
            <w:r>
              <w:t>Schaalniveau 14</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A2F4665" w14:textId="77777777" w:rsidR="00574EB1" w:rsidRDefault="003022A4">
            <w:pPr>
              <w:pStyle w:val="TableContents"/>
            </w:pPr>
            <w:r>
              <w:rPr>
                <w:noProof/>
              </w:rPr>
              <w:drawing>
                <wp:anchor distT="0" distB="0" distL="0" distR="0" simplePos="0" relativeHeight="74" behindDoc="0" locked="0" layoutInCell="1" allowOverlap="1" wp14:anchorId="0F5727D5" wp14:editId="1D9FDEB0">
                  <wp:simplePos x="0" y="0"/>
                  <wp:positionH relativeFrom="column">
                    <wp:align>center</wp:align>
                  </wp:positionH>
                  <wp:positionV relativeFrom="paragraph">
                    <wp:posOffset>635</wp:posOffset>
                  </wp:positionV>
                  <wp:extent cx="4545965" cy="212090"/>
                  <wp:effectExtent l="0" t="0" r="0" b="0"/>
                  <wp:wrapSquare wrapText="largest"/>
                  <wp:docPr id="58" name="Image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56"/>
                          <pic:cNvPicPr>
                            <a:picLocks noChangeAspect="1" noChangeArrowheads="1"/>
                          </pic:cNvPicPr>
                        </pic:nvPicPr>
                        <pic:blipFill>
                          <a:blip r:embed="rId63"/>
                          <a:stretch>
                            <a:fillRect/>
                          </a:stretch>
                        </pic:blipFill>
                        <pic:spPr bwMode="auto">
                          <a:xfrm>
                            <a:off x="0" y="0"/>
                            <a:ext cx="4545965" cy="212090"/>
                          </a:xfrm>
                          <a:prstGeom prst="rect">
                            <a:avLst/>
                          </a:prstGeom>
                        </pic:spPr>
                      </pic:pic>
                    </a:graphicData>
                  </a:graphic>
                </wp:anchor>
              </w:drawing>
            </w:r>
          </w:p>
        </w:tc>
      </w:tr>
      <w:tr w:rsidR="00574EB1" w14:paraId="53B20894"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89D0D51" w14:textId="77777777" w:rsidR="00574EB1" w:rsidRDefault="003022A4">
            <w:pPr>
              <w:pStyle w:val="TableContents"/>
              <w:jc w:val="right"/>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C14C40D" w14:textId="77777777" w:rsidR="00574EB1" w:rsidRDefault="003022A4">
            <w:pPr>
              <w:pStyle w:val="TableContents"/>
            </w:pPr>
            <w:r>
              <w:rPr>
                <w:noProof/>
              </w:rPr>
              <w:drawing>
                <wp:anchor distT="0" distB="0" distL="0" distR="0" simplePos="0" relativeHeight="75" behindDoc="0" locked="0" layoutInCell="1" allowOverlap="1" wp14:anchorId="192EC448" wp14:editId="322CB66E">
                  <wp:simplePos x="0" y="0"/>
                  <wp:positionH relativeFrom="column">
                    <wp:align>center</wp:align>
                  </wp:positionH>
                  <wp:positionV relativeFrom="paragraph">
                    <wp:posOffset>635</wp:posOffset>
                  </wp:positionV>
                  <wp:extent cx="4545965" cy="212090"/>
                  <wp:effectExtent l="0" t="0" r="0" b="0"/>
                  <wp:wrapSquare wrapText="largest"/>
                  <wp:docPr id="59" name="Image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57"/>
                          <pic:cNvPicPr>
                            <a:picLocks noChangeAspect="1" noChangeArrowheads="1"/>
                          </pic:cNvPicPr>
                        </pic:nvPicPr>
                        <pic:blipFill>
                          <a:blip r:embed="rId64"/>
                          <a:stretch>
                            <a:fillRect/>
                          </a:stretch>
                        </pic:blipFill>
                        <pic:spPr bwMode="auto">
                          <a:xfrm>
                            <a:off x="0" y="0"/>
                            <a:ext cx="4545965" cy="212090"/>
                          </a:xfrm>
                          <a:prstGeom prst="rect">
                            <a:avLst/>
                          </a:prstGeom>
                        </pic:spPr>
                      </pic:pic>
                    </a:graphicData>
                  </a:graphic>
                </wp:anchor>
              </w:drawing>
            </w:r>
          </w:p>
        </w:tc>
      </w:tr>
    </w:tbl>
    <w:p w14:paraId="6FFFF825" w14:textId="77777777" w:rsidR="00574EB1" w:rsidRDefault="003022A4">
      <w:pPr>
        <w:pStyle w:val="Kop2"/>
        <w:numPr>
          <w:ilvl w:val="1"/>
          <w:numId w:val="3"/>
        </w:numPr>
      </w:pPr>
      <w:bookmarkStart w:id="230" w:name="_Toc42596112"/>
      <w:bookmarkStart w:id="231" w:name="_Toc51317936"/>
      <w:proofErr w:type="spellStart"/>
      <w:r>
        <w:lastRenderedPageBreak/>
        <w:t>ExtraGeometrie</w:t>
      </w:r>
      <w:proofErr w:type="spellEnd"/>
      <w:r>
        <w:t>: mantelbuis</w:t>
      </w:r>
      <w:bookmarkEnd w:id="230"/>
      <w:bookmarkEnd w:id="231"/>
    </w:p>
    <w:p w14:paraId="49DF903D" w14:textId="77777777" w:rsidR="00574EB1" w:rsidRDefault="003022A4">
      <w:pPr>
        <w:pStyle w:val="Kop3"/>
        <w:numPr>
          <w:ilvl w:val="2"/>
          <w:numId w:val="3"/>
        </w:numPr>
      </w:pPr>
      <w:bookmarkStart w:id="232" w:name="__RefHeading___Toc4528_4117045737"/>
      <w:bookmarkEnd w:id="232"/>
      <w:r>
        <w:t>Regel</w:t>
      </w:r>
    </w:p>
    <w:p w14:paraId="20AD441C" w14:textId="5818AF19" w:rsidR="00574EB1" w:rsidRDefault="003022A4">
      <w:pPr>
        <w:pStyle w:val="Plattetekst1"/>
      </w:pPr>
      <w:r>
        <w:t xml:space="preserve">Het objecttype </w:t>
      </w:r>
      <w:proofErr w:type="spellStart"/>
      <w:r>
        <w:t>ExtraGeometrie</w:t>
      </w:r>
      <w:proofErr w:type="spellEnd"/>
      <w:r>
        <w:t xml:space="preserve"> </w:t>
      </w:r>
      <w:del w:id="233" w:author="Paul Janssen" w:date="2020-09-18T10:37:00Z">
        <w:r w:rsidDel="002115EB">
          <w:delText>bevat</w:delText>
        </w:r>
      </w:del>
      <w:ins w:id="234" w:author="Paul Janssen" w:date="2020-09-18T10:37:00Z">
        <w:r w:rsidR="002115EB">
          <w:t>omvat</w:t>
        </w:r>
      </w:ins>
      <w:r>
        <w:t xml:space="preserve"> extra geometrie bij de standaard mantelbuis. Indien het object een vlakgeometrie heeft, wordt zij gevisualiseerd als vlaksymbool met de volgende (combinatie van) eigenschappen:</w:t>
      </w:r>
    </w:p>
    <w:p w14:paraId="321AB8BE" w14:textId="77777777" w:rsidR="00574EB1" w:rsidRDefault="003022A4">
      <w:pPr>
        <w:pStyle w:val="Plattetekst1"/>
        <w:numPr>
          <w:ilvl w:val="0"/>
          <w:numId w:val="12"/>
        </w:numPr>
      </w:pPr>
      <w:r>
        <w:t>Kleur:</w:t>
      </w:r>
    </w:p>
    <w:p w14:paraId="462E314E" w14:textId="77777777" w:rsidR="00574EB1" w:rsidRDefault="003022A4">
      <w:pPr>
        <w:pStyle w:val="Plattetekst1"/>
        <w:numPr>
          <w:ilvl w:val="1"/>
          <w:numId w:val="12"/>
        </w:numPr>
      </w:pPr>
      <w:r>
        <w:t>Lijn (omtrek van het vlaksymbool): overeenkomstig het “thema” van het nutsvoorzieningennet waarin het gebruikt wordt.</w:t>
      </w:r>
    </w:p>
    <w:p w14:paraId="752666D5" w14:textId="77777777" w:rsidR="00574EB1" w:rsidRDefault="003022A4">
      <w:pPr>
        <w:pStyle w:val="Plattetekst1"/>
        <w:numPr>
          <w:ilvl w:val="1"/>
          <w:numId w:val="12"/>
        </w:numPr>
      </w:pPr>
      <w:r>
        <w:t>Vlak: wit #ffffff</w:t>
      </w:r>
    </w:p>
    <w:p w14:paraId="5D43EFFD" w14:textId="77777777" w:rsidR="00574EB1" w:rsidRDefault="003022A4">
      <w:pPr>
        <w:pStyle w:val="Plattetekst1"/>
        <w:numPr>
          <w:ilvl w:val="0"/>
          <w:numId w:val="12"/>
        </w:numPr>
      </w:pPr>
      <w:r>
        <w:t>Vorm:</w:t>
      </w:r>
    </w:p>
    <w:p w14:paraId="125AAB6F" w14:textId="77777777" w:rsidR="00574EB1" w:rsidRDefault="003022A4">
      <w:pPr>
        <w:pStyle w:val="Plattetekst1"/>
        <w:numPr>
          <w:ilvl w:val="1"/>
          <w:numId w:val="12"/>
        </w:numPr>
      </w:pPr>
      <w:r>
        <w:t>Lijn (omtrek van het vlaksymbool)</w:t>
      </w:r>
    </w:p>
    <w:p w14:paraId="3B6F71BA" w14:textId="77777777" w:rsidR="00574EB1" w:rsidRDefault="003022A4">
      <w:pPr>
        <w:pStyle w:val="Plattetekst1"/>
        <w:numPr>
          <w:ilvl w:val="2"/>
          <w:numId w:val="12"/>
        </w:numPr>
      </w:pPr>
      <w:r>
        <w:t>Geprojecteerd: 4px doorgetrokken, 16px onderbroken</w:t>
      </w:r>
    </w:p>
    <w:p w14:paraId="3D6AD373" w14:textId="77777777" w:rsidR="00574EB1" w:rsidRDefault="003022A4">
      <w:pPr>
        <w:pStyle w:val="Plattetekst1"/>
        <w:numPr>
          <w:ilvl w:val="2"/>
          <w:numId w:val="12"/>
        </w:numPr>
      </w:pPr>
      <w:r>
        <w:t>In gebruik: doorgetrokken lijn</w:t>
      </w:r>
    </w:p>
    <w:p w14:paraId="463EA550" w14:textId="77777777" w:rsidR="00574EB1" w:rsidRDefault="003022A4">
      <w:pPr>
        <w:pStyle w:val="Plattetekst1"/>
        <w:numPr>
          <w:ilvl w:val="2"/>
          <w:numId w:val="12"/>
        </w:numPr>
      </w:pPr>
      <w:r>
        <w:t>Buiten gebruik: 40px doorgetrokken, 12px onderbroken, 8px doorgetrokken, 12px onderbroken</w:t>
      </w:r>
    </w:p>
    <w:p w14:paraId="6C58D34A" w14:textId="77777777" w:rsidR="00574EB1" w:rsidRDefault="003022A4">
      <w:pPr>
        <w:pStyle w:val="Plattetekst1"/>
        <w:numPr>
          <w:ilvl w:val="0"/>
          <w:numId w:val="12"/>
        </w:numPr>
      </w:pPr>
      <w:r>
        <w:t>Grootte (lijndikte):</w:t>
      </w:r>
    </w:p>
    <w:p w14:paraId="26AEA6EF" w14:textId="77777777" w:rsidR="00574EB1" w:rsidRDefault="003022A4">
      <w:pPr>
        <w:pStyle w:val="Plattetekst1"/>
        <w:numPr>
          <w:ilvl w:val="1"/>
          <w:numId w:val="12"/>
        </w:numPr>
      </w:pPr>
      <w:r>
        <w:t xml:space="preserve">4 </w:t>
      </w:r>
      <w:proofErr w:type="spellStart"/>
      <w:r>
        <w:t>px</w:t>
      </w:r>
      <w:proofErr w:type="spellEnd"/>
      <w:r>
        <w:t xml:space="preserve"> voor Schaalniveau 14 – 16</w:t>
      </w:r>
    </w:p>
    <w:p w14:paraId="1546EBC7" w14:textId="77777777" w:rsidR="00574EB1" w:rsidRDefault="003022A4">
      <w:pPr>
        <w:pStyle w:val="Plattetekst1"/>
        <w:numPr>
          <w:ilvl w:val="0"/>
          <w:numId w:val="12"/>
        </w:numPr>
      </w:pPr>
      <w:r>
        <w:t>Transparantie: 0 %</w:t>
      </w:r>
    </w:p>
    <w:p w14:paraId="5CCFF9AC" w14:textId="77777777" w:rsidR="00574EB1" w:rsidRDefault="003022A4">
      <w:pPr>
        <w:pStyle w:val="Kop3"/>
        <w:numPr>
          <w:ilvl w:val="2"/>
          <w:numId w:val="3"/>
        </w:numPr>
      </w:pPr>
      <w:bookmarkStart w:id="235" w:name="__RefHeading___Toc4530_4117045737"/>
      <w:bookmarkEnd w:id="235"/>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602C566E"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31AA272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67AD040B"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7381040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7840E7B" w14:textId="77777777" w:rsidR="00574EB1" w:rsidRDefault="003022A4">
            <w:pPr>
              <w:pStyle w:val="TableContents"/>
              <w:jc w:val="center"/>
            </w:pPr>
            <w:r>
              <w:rPr>
                <w:rFonts w:eastAsia="Lucida Sans Unicode" w:cs="Tahoma"/>
                <w:b/>
                <w:bCs/>
                <w:iCs/>
                <w:color w:val="FFFFFF"/>
                <w:szCs w:val="20"/>
              </w:rPr>
              <w:t>Buiten gebruik</w:t>
            </w:r>
          </w:p>
        </w:tc>
      </w:tr>
      <w:tr w:rsidR="00574EB1" w14:paraId="2D23EE52"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1FFC9A52" w14:textId="77777777" w:rsidR="00574EB1" w:rsidRDefault="003022A4">
            <w:pPr>
              <w:pStyle w:val="TableContents"/>
            </w:pPr>
            <w:r>
              <w:t>Schaalniveau 14-16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8B905E5" w14:textId="77777777" w:rsidR="00574EB1" w:rsidRDefault="003022A4">
            <w:pPr>
              <w:pStyle w:val="TableContents"/>
            </w:pPr>
            <w:r>
              <w:rPr>
                <w:noProof/>
              </w:rPr>
              <w:drawing>
                <wp:anchor distT="0" distB="0" distL="0" distR="0" simplePos="0" relativeHeight="55" behindDoc="0" locked="0" layoutInCell="1" allowOverlap="1" wp14:anchorId="785F5D3E" wp14:editId="7D891811">
                  <wp:simplePos x="0" y="0"/>
                  <wp:positionH relativeFrom="column">
                    <wp:align>center</wp:align>
                  </wp:positionH>
                  <wp:positionV relativeFrom="paragraph">
                    <wp:posOffset>635</wp:posOffset>
                  </wp:positionV>
                  <wp:extent cx="4546600" cy="894715"/>
                  <wp:effectExtent l="0" t="0" r="0" b="0"/>
                  <wp:wrapSquare wrapText="largest"/>
                  <wp:docPr id="60" name="Image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58"/>
                          <pic:cNvPicPr>
                            <a:picLocks noChangeAspect="1" noChangeArrowheads="1"/>
                          </pic:cNvPicPr>
                        </pic:nvPicPr>
                        <pic:blipFill>
                          <a:blip r:embed="rId65"/>
                          <a:stretch>
                            <a:fillRect/>
                          </a:stretch>
                        </pic:blipFill>
                        <pic:spPr bwMode="auto">
                          <a:xfrm>
                            <a:off x="0" y="0"/>
                            <a:ext cx="4546600" cy="894715"/>
                          </a:xfrm>
                          <a:prstGeom prst="rect">
                            <a:avLst/>
                          </a:prstGeom>
                        </pic:spPr>
                      </pic:pic>
                    </a:graphicData>
                  </a:graphic>
                </wp:anchor>
              </w:drawing>
            </w:r>
          </w:p>
        </w:tc>
      </w:tr>
    </w:tbl>
    <w:p w14:paraId="567A883E" w14:textId="77777777" w:rsidR="00574EB1" w:rsidRDefault="003022A4">
      <w:pPr>
        <w:pStyle w:val="Kop1"/>
        <w:numPr>
          <w:ilvl w:val="0"/>
          <w:numId w:val="0"/>
        </w:numPr>
      </w:pPr>
      <w:r>
        <w:br w:type="page"/>
      </w:r>
    </w:p>
    <w:p w14:paraId="35C9A52A" w14:textId="5FCDC50B" w:rsidR="00574EB1" w:rsidRDefault="003022A4">
      <w:pPr>
        <w:pStyle w:val="Kop1"/>
        <w:numPr>
          <w:ilvl w:val="0"/>
          <w:numId w:val="3"/>
        </w:numPr>
      </w:pPr>
      <w:bookmarkStart w:id="236" w:name="_Toc42596113"/>
      <w:bookmarkStart w:id="237" w:name="_Toc51317937"/>
      <w:r>
        <w:lastRenderedPageBreak/>
        <w:t>Container</w:t>
      </w:r>
      <w:ins w:id="238" w:author="Paul Janssen" w:date="2020-09-18T10:31:00Z">
        <w:r w:rsidR="00D3139B">
          <w:t>l</w:t>
        </w:r>
      </w:ins>
      <w:del w:id="239" w:author="Paul Janssen" w:date="2020-09-18T10:31:00Z">
        <w:r w:rsidDel="00D3139B">
          <w:delText>L</w:delText>
        </w:r>
      </w:del>
      <w:r>
        <w:t>eiding</w:t>
      </w:r>
      <w:ins w:id="240" w:author="Paul Janssen" w:date="2020-09-18T10:31:00Z">
        <w:r w:rsidR="00D3139B">
          <w:t>e</w:t>
        </w:r>
      </w:ins>
      <w:del w:id="241" w:author="Paul Janssen" w:date="2020-09-18T10:31:00Z">
        <w:r w:rsidDel="00D3139B">
          <w:delText>E</w:delText>
        </w:r>
      </w:del>
      <w:r>
        <w:t>lementen</w:t>
      </w:r>
      <w:bookmarkEnd w:id="236"/>
      <w:bookmarkEnd w:id="237"/>
    </w:p>
    <w:p w14:paraId="13D212A7" w14:textId="77777777" w:rsidR="00574EB1" w:rsidRDefault="003022A4">
      <w:pPr>
        <w:pStyle w:val="Kop2"/>
        <w:numPr>
          <w:ilvl w:val="1"/>
          <w:numId w:val="3"/>
        </w:numPr>
      </w:pPr>
      <w:bookmarkStart w:id="242" w:name="_Toc42596114"/>
      <w:bookmarkStart w:id="243" w:name="_Toc51317938"/>
      <w:r>
        <w:t>Inleiding</w:t>
      </w:r>
      <w:bookmarkEnd w:id="242"/>
      <w:bookmarkEnd w:id="243"/>
    </w:p>
    <w:p w14:paraId="7D2254B3" w14:textId="77777777" w:rsidR="00574EB1" w:rsidRDefault="003022A4">
      <w:pPr>
        <w:pStyle w:val="Plattetekst1"/>
      </w:pPr>
      <w:r>
        <w:t xml:space="preserve">In dit hoofdstuk worden de algemene visualisatieregels toegepast op de containerleidingelementen.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29185489" w14:textId="32540B50" w:rsidR="00574EB1" w:rsidRDefault="003022A4">
      <w:pPr>
        <w:pStyle w:val="Plattetekst1"/>
      </w:pPr>
      <w:r>
        <w:t xml:space="preserve">Deze objecttypen hebben een eigen puntgeometrie. Deze objecten overerven het Thema van </w:t>
      </w:r>
      <w:proofErr w:type="spellStart"/>
      <w:r>
        <w:t>UtilityNet</w:t>
      </w:r>
      <w:proofErr w:type="spellEnd"/>
      <w:r>
        <w:t xml:space="preserve"> door middel van &lt;</w:t>
      </w:r>
      <w:proofErr w:type="spellStart"/>
      <w:r>
        <w:t>net:inNetwork</w:t>
      </w:r>
      <w:proofErr w:type="spellEnd"/>
      <w:r>
        <w:t xml:space="preserve">&gt;. Deze objecten hebben een eigen attribuut </w:t>
      </w:r>
      <w:proofErr w:type="spellStart"/>
      <w:r>
        <w:t>CurrentStatus</w:t>
      </w:r>
      <w:proofErr w:type="spellEnd"/>
      <w:r>
        <w:t>. Op deze manier worden alle containerelementen gevisualiseerd door een puntsymbool. De kleur wordt toegekend naar het thema van het netwerk. De lijnsignatuur van de omtrek van het puntsymbool wordt toegekend naar gelang de status van het object. Indien container</w:t>
      </w:r>
      <w:r w:rsidR="001B6849">
        <w:t>l</w:t>
      </w:r>
      <w:r>
        <w:t xml:space="preserve">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3A75DD24"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6FC8D7" w14:textId="77777777" w:rsidR="00574EB1" w:rsidRDefault="003022A4">
            <w:pPr>
              <w:pStyle w:val="Plattetekst1"/>
            </w:pPr>
            <w:r>
              <w:t>De visualisatie voor containerleidingelementen is vastgelegd in de volgende SLD-bestanden:</w:t>
            </w:r>
          </w:p>
          <w:p w14:paraId="4C789501" w14:textId="77777777" w:rsidR="00574EB1" w:rsidRDefault="003022A4">
            <w:pPr>
              <w:pStyle w:val="Plattetekst1"/>
              <w:numPr>
                <w:ilvl w:val="0"/>
                <w:numId w:val="15"/>
              </w:numPr>
            </w:pPr>
            <w:r>
              <w:t>sld-kast.xml</w:t>
            </w:r>
          </w:p>
          <w:p w14:paraId="48F92A58" w14:textId="77777777" w:rsidR="00574EB1" w:rsidRDefault="003022A4">
            <w:pPr>
              <w:pStyle w:val="Plattetekst1"/>
              <w:numPr>
                <w:ilvl w:val="0"/>
                <w:numId w:val="15"/>
              </w:numPr>
            </w:pPr>
            <w:r>
              <w:t>sld-kastmetextrageometrie.xml</w:t>
            </w:r>
          </w:p>
          <w:p w14:paraId="19DA49CA" w14:textId="77777777" w:rsidR="00574EB1" w:rsidRDefault="003022A4">
            <w:pPr>
              <w:pStyle w:val="Plattetekst1"/>
              <w:numPr>
                <w:ilvl w:val="0"/>
                <w:numId w:val="15"/>
              </w:numPr>
            </w:pPr>
            <w:r>
              <w:t>sld-mangat.xml</w:t>
            </w:r>
          </w:p>
          <w:p w14:paraId="664D795C" w14:textId="77777777" w:rsidR="00574EB1" w:rsidRDefault="003022A4">
            <w:pPr>
              <w:pStyle w:val="Plattetekst1"/>
              <w:numPr>
                <w:ilvl w:val="0"/>
                <w:numId w:val="15"/>
              </w:numPr>
            </w:pPr>
            <w:r>
              <w:t>sld-mangatmetextrageometrie.xml</w:t>
            </w:r>
          </w:p>
          <w:p w14:paraId="4535BA5A" w14:textId="77777777" w:rsidR="00574EB1" w:rsidRDefault="003022A4">
            <w:pPr>
              <w:pStyle w:val="Plattetekst1"/>
              <w:numPr>
                <w:ilvl w:val="0"/>
                <w:numId w:val="15"/>
              </w:numPr>
            </w:pPr>
            <w:r>
              <w:t>sld-mast.xml</w:t>
            </w:r>
          </w:p>
          <w:p w14:paraId="393AF92B" w14:textId="77777777" w:rsidR="00574EB1" w:rsidRDefault="003022A4">
            <w:pPr>
              <w:pStyle w:val="Plattetekst1"/>
              <w:numPr>
                <w:ilvl w:val="0"/>
                <w:numId w:val="15"/>
              </w:numPr>
            </w:pPr>
            <w:r>
              <w:t>sld-mastmetextrageometrie.xml</w:t>
            </w:r>
          </w:p>
          <w:p w14:paraId="2675C4BC" w14:textId="77777777" w:rsidR="00574EB1" w:rsidRDefault="003022A4">
            <w:pPr>
              <w:pStyle w:val="Plattetekst1"/>
              <w:numPr>
                <w:ilvl w:val="0"/>
                <w:numId w:val="15"/>
              </w:numPr>
            </w:pPr>
            <w:r>
              <w:t>sld-technischgebouw.xml</w:t>
            </w:r>
          </w:p>
          <w:p w14:paraId="0F09192C" w14:textId="77777777" w:rsidR="00574EB1" w:rsidRDefault="003022A4">
            <w:pPr>
              <w:pStyle w:val="Plattetekst1"/>
              <w:numPr>
                <w:ilvl w:val="0"/>
                <w:numId w:val="15"/>
              </w:numPr>
            </w:pPr>
            <w:r>
              <w:t>sld-technischgebouwmetextrageometrie.xml</w:t>
            </w:r>
          </w:p>
          <w:p w14:paraId="6B175B4A" w14:textId="77777777" w:rsidR="00574EB1" w:rsidRDefault="003022A4">
            <w:pPr>
              <w:pStyle w:val="Plattetekst1"/>
              <w:numPr>
                <w:ilvl w:val="0"/>
                <w:numId w:val="15"/>
              </w:numPr>
            </w:pPr>
            <w:r>
              <w:t>sld-toren.xml</w:t>
            </w:r>
          </w:p>
          <w:p w14:paraId="7A160976" w14:textId="77777777" w:rsidR="00574EB1" w:rsidRDefault="003022A4">
            <w:pPr>
              <w:pStyle w:val="Plattetekst1"/>
              <w:numPr>
                <w:ilvl w:val="0"/>
                <w:numId w:val="15"/>
              </w:numPr>
            </w:pPr>
            <w:r>
              <w:t>sld-torenmetextrageometrie.xml</w:t>
            </w:r>
          </w:p>
        </w:tc>
      </w:tr>
    </w:tbl>
    <w:p w14:paraId="56B18FDC" w14:textId="77777777" w:rsidR="00574EB1" w:rsidRDefault="00574EB1">
      <w:pPr>
        <w:pStyle w:val="Plattetekst"/>
      </w:pPr>
    </w:p>
    <w:p w14:paraId="74E8C655" w14:textId="77777777" w:rsidR="00574EB1" w:rsidRDefault="003022A4">
      <w:pPr>
        <w:pStyle w:val="Plattetekst1"/>
      </w:pPr>
      <w:r>
        <w:rPr>
          <w:b/>
          <w:bCs/>
        </w:rPr>
        <w:t>Nota bene</w:t>
      </w:r>
      <w:r>
        <w:t xml:space="preserve">: om de iconen rondom het aangrijpingspunt te roteren, hebben de SVG-bestanden een vaste grootte gekregen van 50px hoogte bij 50px breedte. Het aangrijpingspunt is standaard het centrum van het bestand. Het daadwerkelijke icoon is 25px groot bij behoud van de hoogte en breedte bij een schermresolutie van 91dpi conform de OGC WMS-specificatie. </w:t>
      </w:r>
      <w:r>
        <w:rPr>
          <w:b/>
          <w:bCs/>
          <w:color w:val="CE181E"/>
        </w:rPr>
        <w:t>Verschaal deze bestanden alleen ten behoeve van visualisatie op afwijkende schermresoluties</w:t>
      </w:r>
      <w:r>
        <w:t>.</w:t>
      </w:r>
    </w:p>
    <w:p w14:paraId="210D9BCC" w14:textId="77777777" w:rsidR="00574EB1" w:rsidRDefault="003022A4">
      <w:pPr>
        <w:pStyle w:val="Kop2"/>
        <w:numPr>
          <w:ilvl w:val="1"/>
          <w:numId w:val="3"/>
        </w:numPr>
      </w:pPr>
      <w:bookmarkStart w:id="244" w:name="_Toc42596115"/>
      <w:bookmarkStart w:id="245" w:name="_Toc51317939"/>
      <w:r>
        <w:lastRenderedPageBreak/>
        <w:t>Kast</w:t>
      </w:r>
      <w:bookmarkEnd w:id="244"/>
      <w:bookmarkEnd w:id="245"/>
    </w:p>
    <w:p w14:paraId="221EB0C3" w14:textId="77777777" w:rsidR="00574EB1" w:rsidRDefault="003022A4">
      <w:pPr>
        <w:pStyle w:val="Kop3"/>
        <w:numPr>
          <w:ilvl w:val="2"/>
          <w:numId w:val="3"/>
        </w:numPr>
      </w:pPr>
      <w:bookmarkStart w:id="246" w:name="__RefHeading___Toc4532_4117045737"/>
      <w:bookmarkEnd w:id="246"/>
      <w:r>
        <w:t>Regel</w:t>
      </w:r>
    </w:p>
    <w:p w14:paraId="0E6FDF8A" w14:textId="66A3A3A7" w:rsidR="00574EB1" w:rsidRDefault="003022A4">
      <w:pPr>
        <w:pStyle w:val="Plattetekst1"/>
      </w:pPr>
      <w:r>
        <w:t xml:space="preserve">Het objecttype Kast </w:t>
      </w:r>
      <w:del w:id="247" w:author="Paul Janssen" w:date="2020-09-18T10:33:00Z">
        <w:r w:rsidDel="002115EB">
          <w:delText>bevat</w:delText>
        </w:r>
      </w:del>
      <w:ins w:id="248" w:author="Paul Janssen" w:date="2020-09-18T10:33:00Z">
        <w:r w:rsidR="002115EB">
          <w:t>omvat</w:t>
        </w:r>
      </w:ins>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4DF7B89" w14:textId="77777777" w:rsidR="00574EB1" w:rsidRDefault="003022A4">
      <w:pPr>
        <w:pStyle w:val="Plattetekst1"/>
        <w:numPr>
          <w:ilvl w:val="0"/>
          <w:numId w:val="11"/>
        </w:numPr>
      </w:pPr>
      <w:r>
        <w:t>Kleur:</w:t>
      </w:r>
    </w:p>
    <w:p w14:paraId="3C931EC5" w14:textId="77777777" w:rsidR="00574EB1" w:rsidRDefault="003022A4">
      <w:pPr>
        <w:pStyle w:val="Plattetekst1"/>
        <w:numPr>
          <w:ilvl w:val="1"/>
          <w:numId w:val="11"/>
        </w:numPr>
      </w:pPr>
      <w:r>
        <w:t>Vlak: het puntsymbool krijgt de kleur overeenkomstig het “thema” van het nutsvoorzieningennet waarin het gebruikt wordt.</w:t>
      </w:r>
    </w:p>
    <w:p w14:paraId="731049E6" w14:textId="77777777" w:rsidR="00574EB1" w:rsidRDefault="003022A4">
      <w:pPr>
        <w:pStyle w:val="Plattetekst1"/>
        <w:numPr>
          <w:ilvl w:val="1"/>
          <w:numId w:val="11"/>
        </w:numPr>
      </w:pPr>
      <w:r>
        <w:t>Lijn: #000000</w:t>
      </w:r>
    </w:p>
    <w:p w14:paraId="52EFF0B1" w14:textId="77777777" w:rsidR="00574EB1" w:rsidRDefault="003022A4">
      <w:pPr>
        <w:pStyle w:val="Plattetekst1"/>
        <w:numPr>
          <w:ilvl w:val="1"/>
          <w:numId w:val="26"/>
        </w:numPr>
      </w:pPr>
      <w:r>
        <w:t>Punt (aangrijpingspunt): #000000</w:t>
      </w:r>
    </w:p>
    <w:p w14:paraId="59F1A51E" w14:textId="77777777" w:rsidR="00574EB1" w:rsidRDefault="003022A4">
      <w:pPr>
        <w:pStyle w:val="Plattetekst1"/>
        <w:numPr>
          <w:ilvl w:val="0"/>
          <w:numId w:val="26"/>
        </w:numPr>
      </w:pPr>
      <w:r>
        <w:t>Vorm:</w:t>
      </w:r>
    </w:p>
    <w:p w14:paraId="2658628A" w14:textId="77777777" w:rsidR="00574EB1" w:rsidRDefault="003022A4">
      <w:pPr>
        <w:pStyle w:val="Plattetekst1"/>
        <w:numPr>
          <w:ilvl w:val="1"/>
          <w:numId w:val="26"/>
        </w:numPr>
      </w:pPr>
      <w:r>
        <w:t>Puntsymbool:</w:t>
      </w:r>
    </w:p>
    <w:p w14:paraId="27C91E87" w14:textId="77777777" w:rsidR="00574EB1" w:rsidRDefault="003022A4">
      <w:pPr>
        <w:pStyle w:val="Plattetekst1"/>
        <w:numPr>
          <w:ilvl w:val="2"/>
          <w:numId w:val="26"/>
        </w:numPr>
      </w:pPr>
      <w:r>
        <w:t>Vierkant op schaalniveau 11-14</w:t>
      </w:r>
    </w:p>
    <w:p w14:paraId="69A4E513" w14:textId="77777777" w:rsidR="00574EB1" w:rsidRDefault="003022A4">
      <w:pPr>
        <w:pStyle w:val="Plattetekst1"/>
        <w:numPr>
          <w:ilvl w:val="2"/>
          <w:numId w:val="26"/>
        </w:numPr>
      </w:pPr>
      <w:r>
        <w:t>Puntsymbool op schaalniveau 15-16</w:t>
      </w:r>
    </w:p>
    <w:p w14:paraId="75F50767" w14:textId="77777777" w:rsidR="00574EB1" w:rsidRDefault="003022A4">
      <w:pPr>
        <w:pStyle w:val="Plattetekst1"/>
        <w:numPr>
          <w:ilvl w:val="2"/>
          <w:numId w:val="26"/>
        </w:numPr>
      </w:pPr>
      <w:r>
        <w:t>Cirkel op schaalniveau 15-16 (voor het aangrijpingspunt)</w:t>
      </w:r>
    </w:p>
    <w:p w14:paraId="542A0423" w14:textId="77777777" w:rsidR="00574EB1" w:rsidRDefault="003022A4">
      <w:pPr>
        <w:pStyle w:val="Plattetekst1"/>
        <w:numPr>
          <w:ilvl w:val="1"/>
          <w:numId w:val="26"/>
        </w:numPr>
      </w:pPr>
      <w:r>
        <w:t>Lijnsymbool (omtrek van het puntsymbool)</w:t>
      </w:r>
    </w:p>
    <w:p w14:paraId="6AED8728" w14:textId="77777777" w:rsidR="00574EB1" w:rsidRDefault="003022A4">
      <w:pPr>
        <w:pStyle w:val="Plattetekst1"/>
        <w:numPr>
          <w:ilvl w:val="2"/>
          <w:numId w:val="26"/>
        </w:numPr>
      </w:pPr>
      <w:r>
        <w:t>Geprojecteerd:</w:t>
      </w:r>
    </w:p>
    <w:p w14:paraId="3566FE92" w14:textId="77777777" w:rsidR="00574EB1" w:rsidRDefault="003022A4">
      <w:pPr>
        <w:pStyle w:val="Plattetekst1"/>
        <w:numPr>
          <w:ilvl w:val="3"/>
          <w:numId w:val="26"/>
        </w:numPr>
      </w:pPr>
      <w:r>
        <w:t>Schaalniveau 11-14: 1px doorgetrokken, 1px onderbroken</w:t>
      </w:r>
    </w:p>
    <w:p w14:paraId="4B40F663" w14:textId="77777777" w:rsidR="00574EB1" w:rsidRDefault="003022A4">
      <w:pPr>
        <w:pStyle w:val="Plattetekst1"/>
        <w:numPr>
          <w:ilvl w:val="3"/>
          <w:numId w:val="26"/>
        </w:numPr>
      </w:pPr>
      <w:r>
        <w:t>Schaalniveau 15-16: 4px doorgetrokken, 4px onderbroken</w:t>
      </w:r>
    </w:p>
    <w:p w14:paraId="16391B85" w14:textId="77777777" w:rsidR="00574EB1" w:rsidRDefault="003022A4">
      <w:pPr>
        <w:pStyle w:val="Plattetekst1"/>
        <w:numPr>
          <w:ilvl w:val="2"/>
          <w:numId w:val="26"/>
        </w:numPr>
      </w:pPr>
      <w:r>
        <w:t>In gebruik:</w:t>
      </w:r>
    </w:p>
    <w:p w14:paraId="27E171D8" w14:textId="77777777" w:rsidR="00574EB1" w:rsidRDefault="003022A4">
      <w:pPr>
        <w:pStyle w:val="Plattetekst1"/>
        <w:numPr>
          <w:ilvl w:val="3"/>
          <w:numId w:val="26"/>
        </w:numPr>
      </w:pPr>
      <w:r>
        <w:t>Schaalniveau 11-14: doorgetrokken lijn</w:t>
      </w:r>
    </w:p>
    <w:p w14:paraId="0ED92B9C" w14:textId="77777777" w:rsidR="00574EB1" w:rsidRDefault="003022A4">
      <w:pPr>
        <w:pStyle w:val="Plattetekst1"/>
        <w:numPr>
          <w:ilvl w:val="3"/>
          <w:numId w:val="26"/>
        </w:numPr>
      </w:pPr>
      <w:r>
        <w:t>Schaalniveau 15-16: geen</w:t>
      </w:r>
    </w:p>
    <w:p w14:paraId="3C6AC5BB" w14:textId="77777777" w:rsidR="00574EB1" w:rsidRDefault="003022A4">
      <w:pPr>
        <w:pStyle w:val="Plattetekst1"/>
        <w:numPr>
          <w:ilvl w:val="2"/>
          <w:numId w:val="26"/>
        </w:numPr>
      </w:pPr>
      <w:r>
        <w:t>Buiten gebruik:</w:t>
      </w:r>
    </w:p>
    <w:p w14:paraId="67306A67" w14:textId="77777777" w:rsidR="00574EB1" w:rsidRDefault="003022A4">
      <w:pPr>
        <w:pStyle w:val="Plattetekst1"/>
        <w:numPr>
          <w:ilvl w:val="3"/>
          <w:numId w:val="26"/>
        </w:numPr>
      </w:pPr>
      <w:r>
        <w:t>Schaalniveau 11-14: 4px doorgetrokken, 2px onderbroken, 2px doorgetrokken, 2px onderbroken</w:t>
      </w:r>
    </w:p>
    <w:p w14:paraId="476ED898" w14:textId="77777777" w:rsidR="00574EB1" w:rsidRDefault="003022A4">
      <w:pPr>
        <w:pStyle w:val="Plattetekst1"/>
        <w:numPr>
          <w:ilvl w:val="3"/>
          <w:numId w:val="26"/>
        </w:numPr>
      </w:pPr>
      <w:r>
        <w:t>Schaalniveau 15-16: 12px doorgetrokken, 4px onderbroken, 4px doorgetrokken, 4px onderbroken</w:t>
      </w:r>
    </w:p>
    <w:p w14:paraId="02781DA2" w14:textId="77777777" w:rsidR="00574EB1" w:rsidRDefault="003022A4">
      <w:pPr>
        <w:pStyle w:val="Plattetekst1"/>
        <w:numPr>
          <w:ilvl w:val="0"/>
          <w:numId w:val="26"/>
        </w:numPr>
      </w:pPr>
      <w:r>
        <w:t>Grootte:</w:t>
      </w:r>
    </w:p>
    <w:p w14:paraId="55157E3B"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349887FC"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AA5A443" w14:textId="77777777" w:rsidR="00574EB1" w:rsidRDefault="003022A4">
      <w:pPr>
        <w:pStyle w:val="Plattetekst1"/>
        <w:numPr>
          <w:ilvl w:val="1"/>
          <w:numId w:val="26"/>
        </w:numPr>
      </w:pPr>
      <w:r>
        <w:lastRenderedPageBreak/>
        <w:t xml:space="preserve">8 </w:t>
      </w:r>
      <w:proofErr w:type="spellStart"/>
      <w:r>
        <w:t>px</w:t>
      </w:r>
      <w:proofErr w:type="spellEnd"/>
      <w:r>
        <w:t xml:space="preserve"> op schaalniveau 13</w:t>
      </w:r>
    </w:p>
    <w:p w14:paraId="1F9B96C0"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2EF3199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3F2AA262" w14:textId="77777777" w:rsidR="00574EB1" w:rsidRDefault="003022A4">
      <w:pPr>
        <w:pStyle w:val="Plattetekst1"/>
        <w:numPr>
          <w:ilvl w:val="0"/>
          <w:numId w:val="26"/>
        </w:numPr>
      </w:pPr>
      <w:r>
        <w:t>Transparantie: 60 %</w:t>
      </w:r>
    </w:p>
    <w:p w14:paraId="61A4573A" w14:textId="77777777" w:rsidR="00574EB1" w:rsidRDefault="003022A4">
      <w:pPr>
        <w:pStyle w:val="Kop3"/>
        <w:numPr>
          <w:ilvl w:val="2"/>
          <w:numId w:val="3"/>
        </w:numPr>
      </w:pPr>
      <w:bookmarkStart w:id="249" w:name="__RefHeading___Toc4534_4117045737"/>
      <w:bookmarkEnd w:id="249"/>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6D13AA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8B32CCD"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0CCAA16C"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549F63E8"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01C8938D" w14:textId="77777777" w:rsidR="00574EB1" w:rsidRDefault="003022A4">
            <w:pPr>
              <w:pStyle w:val="TableContents"/>
              <w:jc w:val="center"/>
            </w:pPr>
            <w:r>
              <w:rPr>
                <w:rFonts w:eastAsia="Lucida Sans Unicode" w:cs="Tahoma"/>
                <w:b/>
                <w:bCs/>
                <w:iCs/>
                <w:color w:val="FFFFFF"/>
                <w:szCs w:val="20"/>
              </w:rPr>
              <w:t>Buiten gebruik</w:t>
            </w:r>
          </w:p>
        </w:tc>
      </w:tr>
      <w:tr w:rsidR="00574EB1" w14:paraId="5CB5F79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3C3D58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AE2DFF1" w14:textId="77777777" w:rsidR="00574EB1" w:rsidRDefault="003022A4">
            <w:pPr>
              <w:pStyle w:val="TableContents"/>
            </w:pPr>
            <w:r>
              <w:rPr>
                <w:noProof/>
              </w:rPr>
              <w:drawing>
                <wp:anchor distT="0" distB="0" distL="0" distR="0" simplePos="0" relativeHeight="40" behindDoc="0" locked="0" layoutInCell="1" allowOverlap="1" wp14:anchorId="0F6D50D2" wp14:editId="6FC23984">
                  <wp:simplePos x="0" y="0"/>
                  <wp:positionH relativeFrom="column">
                    <wp:align>center</wp:align>
                  </wp:positionH>
                  <wp:positionV relativeFrom="paragraph">
                    <wp:posOffset>635</wp:posOffset>
                  </wp:positionV>
                  <wp:extent cx="4323080" cy="135255"/>
                  <wp:effectExtent l="0" t="0" r="0" b="0"/>
                  <wp:wrapSquare wrapText="largest"/>
                  <wp:docPr id="61" name="Imag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59"/>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2618EFE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BE7D4D9"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7DD7688" w14:textId="77777777" w:rsidR="00574EB1" w:rsidRDefault="003022A4">
            <w:pPr>
              <w:pStyle w:val="TableContents"/>
            </w:pPr>
            <w:r>
              <w:rPr>
                <w:noProof/>
              </w:rPr>
              <w:drawing>
                <wp:anchor distT="0" distB="0" distL="0" distR="0" simplePos="0" relativeHeight="41" behindDoc="0" locked="0" layoutInCell="1" allowOverlap="1" wp14:anchorId="092563C2" wp14:editId="7A70C50B">
                  <wp:simplePos x="0" y="0"/>
                  <wp:positionH relativeFrom="column">
                    <wp:align>center</wp:align>
                  </wp:positionH>
                  <wp:positionV relativeFrom="paragraph">
                    <wp:posOffset>635</wp:posOffset>
                  </wp:positionV>
                  <wp:extent cx="4323080" cy="135255"/>
                  <wp:effectExtent l="0" t="0" r="0" b="0"/>
                  <wp:wrapSquare wrapText="largest"/>
                  <wp:docPr id="62" name="Image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0"/>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56C401E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5B79EF3"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598EB2" w14:textId="77777777" w:rsidR="00574EB1" w:rsidRDefault="003022A4">
            <w:pPr>
              <w:pStyle w:val="TableContents"/>
            </w:pPr>
            <w:r>
              <w:rPr>
                <w:noProof/>
              </w:rPr>
              <w:drawing>
                <wp:anchor distT="0" distB="0" distL="0" distR="0" simplePos="0" relativeHeight="42" behindDoc="0" locked="0" layoutInCell="1" allowOverlap="1" wp14:anchorId="53442058" wp14:editId="7799B8CA">
                  <wp:simplePos x="0" y="0"/>
                  <wp:positionH relativeFrom="column">
                    <wp:align>center</wp:align>
                  </wp:positionH>
                  <wp:positionV relativeFrom="paragraph">
                    <wp:posOffset>635</wp:posOffset>
                  </wp:positionV>
                  <wp:extent cx="4323080" cy="135255"/>
                  <wp:effectExtent l="0" t="0" r="0" b="0"/>
                  <wp:wrapSquare wrapText="largest"/>
                  <wp:docPr id="63" name="Image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61"/>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35C65A23"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889E072"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7453FA" w14:textId="77777777" w:rsidR="00574EB1" w:rsidRDefault="003022A4">
            <w:pPr>
              <w:pStyle w:val="TableContents"/>
            </w:pPr>
            <w:r>
              <w:rPr>
                <w:noProof/>
              </w:rPr>
              <w:drawing>
                <wp:anchor distT="0" distB="0" distL="0" distR="0" simplePos="0" relativeHeight="59" behindDoc="0" locked="0" layoutInCell="1" allowOverlap="1" wp14:anchorId="5F532201" wp14:editId="134C6DB0">
                  <wp:simplePos x="0" y="0"/>
                  <wp:positionH relativeFrom="column">
                    <wp:align>center</wp:align>
                  </wp:positionH>
                  <wp:positionV relativeFrom="paragraph">
                    <wp:posOffset>635</wp:posOffset>
                  </wp:positionV>
                  <wp:extent cx="4326890" cy="202565"/>
                  <wp:effectExtent l="0" t="0" r="0" b="0"/>
                  <wp:wrapSquare wrapText="largest"/>
                  <wp:docPr id="64" name="Image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2"/>
                          <pic:cNvPicPr>
                            <a:picLocks noChangeAspect="1" noChangeArrowheads="1"/>
                          </pic:cNvPicPr>
                        </pic:nvPicPr>
                        <pic:blipFill>
                          <a:blip r:embed="rId69"/>
                          <a:stretch>
                            <a:fillRect/>
                          </a:stretch>
                        </pic:blipFill>
                        <pic:spPr bwMode="auto">
                          <a:xfrm>
                            <a:off x="0" y="0"/>
                            <a:ext cx="4326890" cy="202565"/>
                          </a:xfrm>
                          <a:prstGeom prst="rect">
                            <a:avLst/>
                          </a:prstGeom>
                        </pic:spPr>
                      </pic:pic>
                    </a:graphicData>
                  </a:graphic>
                </wp:anchor>
              </w:drawing>
            </w:r>
          </w:p>
        </w:tc>
      </w:tr>
    </w:tbl>
    <w:p w14:paraId="157CD306" w14:textId="77777777" w:rsidR="00574EB1" w:rsidRDefault="003022A4">
      <w:pPr>
        <w:pStyle w:val="Kop2"/>
        <w:numPr>
          <w:ilvl w:val="1"/>
          <w:numId w:val="3"/>
        </w:numPr>
      </w:pPr>
      <w:bookmarkStart w:id="250" w:name="_Toc42596116"/>
      <w:bookmarkStart w:id="251" w:name="_Toc51317940"/>
      <w:r>
        <w:t>Mangat</w:t>
      </w:r>
      <w:bookmarkEnd w:id="250"/>
      <w:bookmarkEnd w:id="251"/>
    </w:p>
    <w:p w14:paraId="70B84CA4" w14:textId="77777777" w:rsidR="00574EB1" w:rsidRDefault="003022A4">
      <w:pPr>
        <w:pStyle w:val="Kop3"/>
        <w:numPr>
          <w:ilvl w:val="2"/>
          <w:numId w:val="3"/>
        </w:numPr>
      </w:pPr>
      <w:bookmarkStart w:id="252" w:name="__RefHeading___Toc4536_4117045737"/>
      <w:bookmarkEnd w:id="252"/>
      <w:r>
        <w:t>Regel</w:t>
      </w:r>
    </w:p>
    <w:p w14:paraId="69612A02" w14:textId="1C6D0B73" w:rsidR="00574EB1" w:rsidRDefault="003022A4">
      <w:pPr>
        <w:pStyle w:val="Plattetekst1"/>
      </w:pPr>
      <w:r>
        <w:t xml:space="preserve">Het objecttype Kast </w:t>
      </w:r>
      <w:del w:id="253" w:author="Paul Janssen" w:date="2020-09-18T10:33:00Z">
        <w:r w:rsidDel="002115EB">
          <w:delText>bevat</w:delText>
        </w:r>
      </w:del>
      <w:ins w:id="254" w:author="Paul Janssen" w:date="2020-09-18T10:33:00Z">
        <w:r w:rsidR="002115EB">
          <w:t>omvat</w:t>
        </w:r>
      </w:ins>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4F95876F" w14:textId="77777777" w:rsidR="00574EB1" w:rsidRDefault="003022A4">
      <w:pPr>
        <w:pStyle w:val="Plattetekst1"/>
        <w:numPr>
          <w:ilvl w:val="0"/>
          <w:numId w:val="26"/>
        </w:numPr>
      </w:pPr>
      <w:r>
        <w:t>Kleur:</w:t>
      </w:r>
    </w:p>
    <w:p w14:paraId="36799F11" w14:textId="77777777" w:rsidR="00574EB1" w:rsidRDefault="003022A4">
      <w:pPr>
        <w:pStyle w:val="Plattetekst1"/>
        <w:numPr>
          <w:ilvl w:val="1"/>
          <w:numId w:val="26"/>
        </w:numPr>
      </w:pPr>
      <w:r>
        <w:t>Vlak: het puntsymbool krijgt de kleur overeenkomstig het “thema” van het nutsvoorzieningennet waarin het gebruikt wordt.</w:t>
      </w:r>
    </w:p>
    <w:p w14:paraId="72D81EAC" w14:textId="77777777" w:rsidR="00574EB1" w:rsidRDefault="003022A4">
      <w:pPr>
        <w:pStyle w:val="Plattetekst1"/>
        <w:numPr>
          <w:ilvl w:val="1"/>
          <w:numId w:val="26"/>
        </w:numPr>
      </w:pPr>
      <w:r>
        <w:t>Lijn: #000000</w:t>
      </w:r>
    </w:p>
    <w:p w14:paraId="681DA1F8" w14:textId="77777777" w:rsidR="00574EB1" w:rsidRDefault="003022A4">
      <w:pPr>
        <w:pStyle w:val="Plattetekst1"/>
        <w:numPr>
          <w:ilvl w:val="1"/>
          <w:numId w:val="26"/>
        </w:numPr>
      </w:pPr>
      <w:r>
        <w:t>Punt (aangrijpingspunt): #000000</w:t>
      </w:r>
    </w:p>
    <w:p w14:paraId="53DBA01A" w14:textId="77777777" w:rsidR="00574EB1" w:rsidRDefault="003022A4">
      <w:pPr>
        <w:pStyle w:val="Plattetekst1"/>
        <w:numPr>
          <w:ilvl w:val="0"/>
          <w:numId w:val="26"/>
        </w:numPr>
      </w:pPr>
      <w:r>
        <w:t>Vorm:</w:t>
      </w:r>
    </w:p>
    <w:p w14:paraId="2B99ECB3" w14:textId="77777777" w:rsidR="00574EB1" w:rsidRDefault="003022A4">
      <w:pPr>
        <w:pStyle w:val="Plattetekst1"/>
        <w:numPr>
          <w:ilvl w:val="1"/>
          <w:numId w:val="26"/>
        </w:numPr>
      </w:pPr>
      <w:r>
        <w:t>Puntsymbool:</w:t>
      </w:r>
    </w:p>
    <w:p w14:paraId="4B1A4E0B" w14:textId="77777777" w:rsidR="00574EB1" w:rsidRDefault="003022A4">
      <w:pPr>
        <w:pStyle w:val="Plattetekst1"/>
        <w:numPr>
          <w:ilvl w:val="2"/>
          <w:numId w:val="26"/>
        </w:numPr>
      </w:pPr>
      <w:r>
        <w:t>Vierkant op schaalniveau 11-14</w:t>
      </w:r>
    </w:p>
    <w:p w14:paraId="4B30CC9E" w14:textId="77777777" w:rsidR="00574EB1" w:rsidRDefault="003022A4">
      <w:pPr>
        <w:pStyle w:val="Plattetekst1"/>
        <w:numPr>
          <w:ilvl w:val="2"/>
          <w:numId w:val="26"/>
        </w:numPr>
      </w:pPr>
      <w:r>
        <w:t>Puntsymbool op schaalniveau 15-16</w:t>
      </w:r>
    </w:p>
    <w:p w14:paraId="2A26B453" w14:textId="77777777" w:rsidR="00574EB1" w:rsidRDefault="003022A4">
      <w:pPr>
        <w:pStyle w:val="Plattetekst1"/>
        <w:numPr>
          <w:ilvl w:val="2"/>
          <w:numId w:val="26"/>
        </w:numPr>
      </w:pPr>
      <w:r>
        <w:t>Cirkel op schaalniveau 15-16 (voor het aangrijpingspunt)</w:t>
      </w:r>
    </w:p>
    <w:p w14:paraId="29E08F59" w14:textId="77777777" w:rsidR="00574EB1" w:rsidRDefault="003022A4">
      <w:pPr>
        <w:pStyle w:val="Plattetekst1"/>
        <w:numPr>
          <w:ilvl w:val="1"/>
          <w:numId w:val="26"/>
        </w:numPr>
      </w:pPr>
      <w:r>
        <w:t>Lijnsymbool (omtrek van het puntsymbool)</w:t>
      </w:r>
    </w:p>
    <w:p w14:paraId="26E80FD7" w14:textId="77777777" w:rsidR="00574EB1" w:rsidRDefault="003022A4">
      <w:pPr>
        <w:pStyle w:val="Plattetekst1"/>
        <w:numPr>
          <w:ilvl w:val="2"/>
          <w:numId w:val="26"/>
        </w:numPr>
      </w:pPr>
      <w:r>
        <w:t>Geprojecteerd:</w:t>
      </w:r>
    </w:p>
    <w:p w14:paraId="2FB48206" w14:textId="77777777" w:rsidR="00574EB1" w:rsidRDefault="003022A4">
      <w:pPr>
        <w:pStyle w:val="Plattetekst1"/>
        <w:numPr>
          <w:ilvl w:val="3"/>
          <w:numId w:val="26"/>
        </w:numPr>
      </w:pPr>
      <w:r>
        <w:lastRenderedPageBreak/>
        <w:t>Schaalniveau 11-14: 1px doorgetrokken, 1px onderbroken</w:t>
      </w:r>
    </w:p>
    <w:p w14:paraId="3AECEEA1" w14:textId="77777777" w:rsidR="00574EB1" w:rsidRDefault="003022A4">
      <w:pPr>
        <w:pStyle w:val="Plattetekst1"/>
        <w:numPr>
          <w:ilvl w:val="3"/>
          <w:numId w:val="26"/>
        </w:numPr>
      </w:pPr>
      <w:r>
        <w:t>Schaalniveau 15-16: 4px doorgetrokken, 4px onderbroken</w:t>
      </w:r>
    </w:p>
    <w:p w14:paraId="2E8B7726" w14:textId="77777777" w:rsidR="00574EB1" w:rsidRDefault="003022A4">
      <w:pPr>
        <w:pStyle w:val="Plattetekst1"/>
        <w:numPr>
          <w:ilvl w:val="2"/>
          <w:numId w:val="26"/>
        </w:numPr>
      </w:pPr>
      <w:r>
        <w:t>In gebruik:</w:t>
      </w:r>
    </w:p>
    <w:p w14:paraId="3766AC6B" w14:textId="77777777" w:rsidR="00574EB1" w:rsidRDefault="003022A4">
      <w:pPr>
        <w:pStyle w:val="Plattetekst1"/>
        <w:numPr>
          <w:ilvl w:val="3"/>
          <w:numId w:val="26"/>
        </w:numPr>
      </w:pPr>
      <w:r>
        <w:t>Schaalniveau 11-14: doorgetrokken lijn</w:t>
      </w:r>
    </w:p>
    <w:p w14:paraId="78F166E0" w14:textId="77777777" w:rsidR="00574EB1" w:rsidRDefault="003022A4">
      <w:pPr>
        <w:pStyle w:val="Plattetekst1"/>
        <w:numPr>
          <w:ilvl w:val="3"/>
          <w:numId w:val="26"/>
        </w:numPr>
      </w:pPr>
      <w:r>
        <w:t>Schaalniveau 15-16: geen</w:t>
      </w:r>
    </w:p>
    <w:p w14:paraId="60048FB1" w14:textId="77777777" w:rsidR="00574EB1" w:rsidRDefault="003022A4">
      <w:pPr>
        <w:pStyle w:val="Plattetekst1"/>
        <w:numPr>
          <w:ilvl w:val="2"/>
          <w:numId w:val="26"/>
        </w:numPr>
      </w:pPr>
      <w:r>
        <w:t>Buiten gebruik:</w:t>
      </w:r>
    </w:p>
    <w:p w14:paraId="2A095DEE" w14:textId="77777777" w:rsidR="00574EB1" w:rsidRDefault="003022A4">
      <w:pPr>
        <w:pStyle w:val="Plattetekst1"/>
        <w:numPr>
          <w:ilvl w:val="3"/>
          <w:numId w:val="26"/>
        </w:numPr>
      </w:pPr>
      <w:r>
        <w:t>Schaalniveau 11-14: 4px doorgetrokken, 2px onderbroken, 2px doorgetrokken, 2px onderbroken</w:t>
      </w:r>
    </w:p>
    <w:p w14:paraId="44654B21" w14:textId="77777777" w:rsidR="00574EB1" w:rsidRDefault="003022A4">
      <w:pPr>
        <w:pStyle w:val="Plattetekst1"/>
        <w:numPr>
          <w:ilvl w:val="3"/>
          <w:numId w:val="26"/>
        </w:numPr>
      </w:pPr>
      <w:r>
        <w:t>Schaalniveau 15-16: 12px doorgetrokken, 4px onderbroken, 4px doorgetrokken, 4px onderbroken</w:t>
      </w:r>
    </w:p>
    <w:p w14:paraId="7CFFF864" w14:textId="77777777" w:rsidR="00574EB1" w:rsidRDefault="003022A4">
      <w:pPr>
        <w:pStyle w:val="Plattetekst1"/>
        <w:numPr>
          <w:ilvl w:val="0"/>
          <w:numId w:val="26"/>
        </w:numPr>
      </w:pPr>
      <w:r>
        <w:t>Grootte:</w:t>
      </w:r>
    </w:p>
    <w:p w14:paraId="02E91881"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35DD039"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109FFDE"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7A99401"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3F9FD896"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244B8FF" w14:textId="77777777" w:rsidR="00574EB1" w:rsidRDefault="003022A4">
      <w:pPr>
        <w:pStyle w:val="Plattetekst1"/>
        <w:numPr>
          <w:ilvl w:val="0"/>
          <w:numId w:val="26"/>
        </w:numPr>
      </w:pPr>
      <w:r>
        <w:t>Transparantie: 60 %</w:t>
      </w:r>
    </w:p>
    <w:p w14:paraId="517A0BEB" w14:textId="77777777" w:rsidR="00574EB1" w:rsidRDefault="003022A4">
      <w:pPr>
        <w:pStyle w:val="Kop3"/>
        <w:numPr>
          <w:ilvl w:val="2"/>
          <w:numId w:val="3"/>
        </w:numPr>
      </w:pPr>
      <w:bookmarkStart w:id="255" w:name="__RefHeading___Toc4538_4117045737"/>
      <w:bookmarkEnd w:id="255"/>
      <w:r>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13CF64B3"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522804D2"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644DCCF2"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17BC45E5"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CD21DD6" w14:textId="77777777" w:rsidR="00574EB1" w:rsidRDefault="003022A4">
            <w:pPr>
              <w:pStyle w:val="TableContents"/>
              <w:jc w:val="center"/>
            </w:pPr>
            <w:r>
              <w:rPr>
                <w:rFonts w:eastAsia="Lucida Sans Unicode" w:cs="Tahoma"/>
                <w:b/>
                <w:bCs/>
                <w:iCs/>
                <w:color w:val="FFFFFF"/>
                <w:szCs w:val="20"/>
              </w:rPr>
              <w:t>Buiten gebruik</w:t>
            </w:r>
          </w:p>
        </w:tc>
      </w:tr>
      <w:tr w:rsidR="00574EB1" w14:paraId="23EB7F87"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656E538"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A4660B" w14:textId="77777777" w:rsidR="00574EB1" w:rsidRDefault="003022A4">
            <w:pPr>
              <w:pStyle w:val="TableContents"/>
            </w:pPr>
            <w:r>
              <w:rPr>
                <w:noProof/>
              </w:rPr>
              <w:drawing>
                <wp:anchor distT="0" distB="0" distL="0" distR="0" simplePos="0" relativeHeight="43" behindDoc="0" locked="0" layoutInCell="1" allowOverlap="1" wp14:anchorId="7618ACEF" wp14:editId="2BAF4F47">
                  <wp:simplePos x="0" y="0"/>
                  <wp:positionH relativeFrom="column">
                    <wp:align>center</wp:align>
                  </wp:positionH>
                  <wp:positionV relativeFrom="paragraph">
                    <wp:posOffset>635</wp:posOffset>
                  </wp:positionV>
                  <wp:extent cx="4323080" cy="135255"/>
                  <wp:effectExtent l="0" t="0" r="0" b="0"/>
                  <wp:wrapSquare wrapText="largest"/>
                  <wp:docPr id="65" name="Image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63"/>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0A085A0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C88151E"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B9EE6C8" w14:textId="77777777" w:rsidR="00574EB1" w:rsidRDefault="003022A4">
            <w:pPr>
              <w:pStyle w:val="TableContents"/>
            </w:pPr>
            <w:r>
              <w:rPr>
                <w:noProof/>
              </w:rPr>
              <w:drawing>
                <wp:anchor distT="0" distB="0" distL="0" distR="0" simplePos="0" relativeHeight="44" behindDoc="0" locked="0" layoutInCell="1" allowOverlap="1" wp14:anchorId="7F811368" wp14:editId="15D27AF7">
                  <wp:simplePos x="0" y="0"/>
                  <wp:positionH relativeFrom="column">
                    <wp:align>center</wp:align>
                  </wp:positionH>
                  <wp:positionV relativeFrom="paragraph">
                    <wp:posOffset>635</wp:posOffset>
                  </wp:positionV>
                  <wp:extent cx="4323080" cy="135255"/>
                  <wp:effectExtent l="0" t="0" r="0" b="0"/>
                  <wp:wrapSquare wrapText="largest"/>
                  <wp:docPr id="66" name="Image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64"/>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74C464B7"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7D7384E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3BF80FE" w14:textId="77777777" w:rsidR="00574EB1" w:rsidRDefault="003022A4">
            <w:pPr>
              <w:pStyle w:val="TableContents"/>
            </w:pPr>
            <w:r>
              <w:rPr>
                <w:noProof/>
              </w:rPr>
              <w:drawing>
                <wp:anchor distT="0" distB="0" distL="0" distR="0" simplePos="0" relativeHeight="45" behindDoc="0" locked="0" layoutInCell="1" allowOverlap="1" wp14:anchorId="46C404B6" wp14:editId="68F58FAF">
                  <wp:simplePos x="0" y="0"/>
                  <wp:positionH relativeFrom="column">
                    <wp:align>center</wp:align>
                  </wp:positionH>
                  <wp:positionV relativeFrom="paragraph">
                    <wp:posOffset>635</wp:posOffset>
                  </wp:positionV>
                  <wp:extent cx="4323080" cy="135255"/>
                  <wp:effectExtent l="0" t="0" r="0" b="0"/>
                  <wp:wrapSquare wrapText="largest"/>
                  <wp:docPr id="67" name="Image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65"/>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7560274E"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D58B58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F387EAA" w14:textId="77777777" w:rsidR="00574EB1" w:rsidRDefault="003022A4">
            <w:pPr>
              <w:pStyle w:val="TableContents"/>
            </w:pPr>
            <w:r>
              <w:rPr>
                <w:noProof/>
              </w:rPr>
              <w:drawing>
                <wp:anchor distT="0" distB="0" distL="0" distR="0" simplePos="0" relativeHeight="60" behindDoc="0" locked="0" layoutInCell="1" allowOverlap="1" wp14:anchorId="2F96170C" wp14:editId="2BFF0579">
                  <wp:simplePos x="0" y="0"/>
                  <wp:positionH relativeFrom="column">
                    <wp:align>center</wp:align>
                  </wp:positionH>
                  <wp:positionV relativeFrom="paragraph">
                    <wp:posOffset>635</wp:posOffset>
                  </wp:positionV>
                  <wp:extent cx="4326890" cy="202565"/>
                  <wp:effectExtent l="0" t="0" r="0" b="0"/>
                  <wp:wrapSquare wrapText="largest"/>
                  <wp:docPr id="68" name="Image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66"/>
                          <pic:cNvPicPr>
                            <a:picLocks noChangeAspect="1" noChangeArrowheads="1"/>
                          </pic:cNvPicPr>
                        </pic:nvPicPr>
                        <pic:blipFill>
                          <a:blip r:embed="rId70"/>
                          <a:stretch>
                            <a:fillRect/>
                          </a:stretch>
                        </pic:blipFill>
                        <pic:spPr bwMode="auto">
                          <a:xfrm>
                            <a:off x="0" y="0"/>
                            <a:ext cx="4326890" cy="202565"/>
                          </a:xfrm>
                          <a:prstGeom prst="rect">
                            <a:avLst/>
                          </a:prstGeom>
                        </pic:spPr>
                      </pic:pic>
                    </a:graphicData>
                  </a:graphic>
                </wp:anchor>
              </w:drawing>
            </w:r>
          </w:p>
        </w:tc>
      </w:tr>
    </w:tbl>
    <w:p w14:paraId="04D0DC97" w14:textId="77777777" w:rsidR="00574EB1" w:rsidRDefault="003022A4">
      <w:pPr>
        <w:pStyle w:val="Kop2"/>
        <w:numPr>
          <w:ilvl w:val="1"/>
          <w:numId w:val="3"/>
        </w:numPr>
      </w:pPr>
      <w:bookmarkStart w:id="256" w:name="_Toc42596117"/>
      <w:bookmarkStart w:id="257" w:name="_Toc51317941"/>
      <w:r>
        <w:t>Mast</w:t>
      </w:r>
      <w:bookmarkEnd w:id="256"/>
      <w:bookmarkEnd w:id="257"/>
    </w:p>
    <w:p w14:paraId="5BAB4D11" w14:textId="77777777" w:rsidR="00574EB1" w:rsidRDefault="003022A4">
      <w:pPr>
        <w:pStyle w:val="Kop3"/>
        <w:numPr>
          <w:ilvl w:val="2"/>
          <w:numId w:val="3"/>
        </w:numPr>
      </w:pPr>
      <w:bookmarkStart w:id="258" w:name="__RefHeading___Toc4540_4117045737"/>
      <w:bookmarkEnd w:id="258"/>
      <w:r>
        <w:t>Regel</w:t>
      </w:r>
    </w:p>
    <w:p w14:paraId="55B87890" w14:textId="70382DBF" w:rsidR="00574EB1" w:rsidRDefault="003022A4">
      <w:pPr>
        <w:pStyle w:val="Plattetekst1"/>
      </w:pPr>
      <w:r>
        <w:t xml:space="preserve">Het objecttype Kast </w:t>
      </w:r>
      <w:del w:id="259" w:author="Paul Janssen" w:date="2020-09-18T10:34:00Z">
        <w:r w:rsidDel="002115EB">
          <w:delText>bevat</w:delText>
        </w:r>
      </w:del>
      <w:ins w:id="260" w:author="Paul Janssen" w:date="2020-09-18T10:34:00Z">
        <w:r w:rsidR="002115EB">
          <w:t>omvat</w:t>
        </w:r>
      </w:ins>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xml:space="preserve">” wordt meegegeven, dan wordt het symbool geroteerd op basis van de rotatiehoek. Wordt de rotatiehoek niet meegegeven, dan wordt het symbool horizontaal afgebeeld. Zij worden gevisualiseerd als </w:t>
      </w:r>
      <w:r>
        <w:lastRenderedPageBreak/>
        <w:t>gestapeld puntobject met de volgende (combinatie van) eigenschappen:</w:t>
      </w:r>
    </w:p>
    <w:p w14:paraId="20F62207" w14:textId="77777777" w:rsidR="00574EB1" w:rsidRDefault="003022A4">
      <w:pPr>
        <w:pStyle w:val="Plattetekst1"/>
        <w:numPr>
          <w:ilvl w:val="0"/>
          <w:numId w:val="26"/>
        </w:numPr>
      </w:pPr>
      <w:r>
        <w:t>Kleur:</w:t>
      </w:r>
    </w:p>
    <w:p w14:paraId="1D8427BC" w14:textId="77777777" w:rsidR="00574EB1" w:rsidRDefault="003022A4">
      <w:pPr>
        <w:pStyle w:val="Plattetekst1"/>
        <w:numPr>
          <w:ilvl w:val="1"/>
          <w:numId w:val="26"/>
        </w:numPr>
      </w:pPr>
      <w:r>
        <w:t>Vlak: het puntsymbool krijgt de kleur overeenkomstig het “thema” van het nutsvoorzieningennet waarin het gebruikt wordt.</w:t>
      </w:r>
    </w:p>
    <w:p w14:paraId="71F50BD2" w14:textId="77777777" w:rsidR="00574EB1" w:rsidRDefault="003022A4">
      <w:pPr>
        <w:pStyle w:val="Plattetekst1"/>
        <w:numPr>
          <w:ilvl w:val="1"/>
          <w:numId w:val="26"/>
        </w:numPr>
      </w:pPr>
      <w:r>
        <w:t>Lijn: #000000</w:t>
      </w:r>
    </w:p>
    <w:p w14:paraId="60D35DCA" w14:textId="77777777" w:rsidR="00574EB1" w:rsidRDefault="003022A4">
      <w:pPr>
        <w:pStyle w:val="Plattetekst1"/>
        <w:numPr>
          <w:ilvl w:val="1"/>
          <w:numId w:val="26"/>
        </w:numPr>
      </w:pPr>
      <w:r>
        <w:t>Cirkel (aangrijpingspunt): #000000</w:t>
      </w:r>
    </w:p>
    <w:p w14:paraId="27C1FACE" w14:textId="77777777" w:rsidR="00574EB1" w:rsidRDefault="003022A4">
      <w:pPr>
        <w:pStyle w:val="Plattetekst1"/>
        <w:numPr>
          <w:ilvl w:val="0"/>
          <w:numId w:val="26"/>
        </w:numPr>
      </w:pPr>
      <w:r>
        <w:t>Vorm:</w:t>
      </w:r>
    </w:p>
    <w:p w14:paraId="57BF844E" w14:textId="77777777" w:rsidR="00574EB1" w:rsidRDefault="003022A4">
      <w:pPr>
        <w:pStyle w:val="Plattetekst1"/>
        <w:numPr>
          <w:ilvl w:val="1"/>
          <w:numId w:val="26"/>
        </w:numPr>
      </w:pPr>
      <w:r>
        <w:t>Puntsymbool:</w:t>
      </w:r>
    </w:p>
    <w:p w14:paraId="69438B83" w14:textId="77777777" w:rsidR="00574EB1" w:rsidRDefault="003022A4">
      <w:pPr>
        <w:pStyle w:val="Plattetekst1"/>
        <w:numPr>
          <w:ilvl w:val="2"/>
          <w:numId w:val="26"/>
        </w:numPr>
      </w:pPr>
      <w:r>
        <w:t>Vierkant op schaalniveau 11-14</w:t>
      </w:r>
    </w:p>
    <w:p w14:paraId="5F4BFEFF" w14:textId="77777777" w:rsidR="00574EB1" w:rsidRDefault="003022A4">
      <w:pPr>
        <w:pStyle w:val="Plattetekst1"/>
        <w:numPr>
          <w:ilvl w:val="2"/>
          <w:numId w:val="26"/>
        </w:numPr>
      </w:pPr>
      <w:r>
        <w:t>Puntsymbool op schaalniveau 15-16</w:t>
      </w:r>
    </w:p>
    <w:p w14:paraId="018277BF" w14:textId="77777777" w:rsidR="00574EB1" w:rsidRDefault="003022A4">
      <w:pPr>
        <w:pStyle w:val="Plattetekst1"/>
        <w:numPr>
          <w:ilvl w:val="2"/>
          <w:numId w:val="26"/>
        </w:numPr>
      </w:pPr>
      <w:r>
        <w:t>Cirkel op schaalniveau 15-16 (voor het aangrijpingspunt)</w:t>
      </w:r>
    </w:p>
    <w:p w14:paraId="05389E93" w14:textId="77777777" w:rsidR="00574EB1" w:rsidRDefault="003022A4">
      <w:pPr>
        <w:pStyle w:val="Plattetekst1"/>
        <w:numPr>
          <w:ilvl w:val="1"/>
          <w:numId w:val="26"/>
        </w:numPr>
      </w:pPr>
      <w:r>
        <w:t>Lijnsymbool (omtrek van het puntsymbool)</w:t>
      </w:r>
    </w:p>
    <w:p w14:paraId="68282C1E" w14:textId="77777777" w:rsidR="00574EB1" w:rsidRDefault="003022A4">
      <w:pPr>
        <w:pStyle w:val="Plattetekst1"/>
        <w:numPr>
          <w:ilvl w:val="2"/>
          <w:numId w:val="26"/>
        </w:numPr>
      </w:pPr>
      <w:r>
        <w:t>Geprojecteerd:</w:t>
      </w:r>
    </w:p>
    <w:p w14:paraId="68316182" w14:textId="77777777" w:rsidR="00574EB1" w:rsidRDefault="003022A4">
      <w:pPr>
        <w:pStyle w:val="Plattetekst1"/>
        <w:numPr>
          <w:ilvl w:val="3"/>
          <w:numId w:val="26"/>
        </w:numPr>
      </w:pPr>
      <w:r>
        <w:t>Schaalniveau 11-14: 1px doorgetrokken, 1px onderbroken</w:t>
      </w:r>
    </w:p>
    <w:p w14:paraId="49769450" w14:textId="77777777" w:rsidR="00574EB1" w:rsidRDefault="003022A4">
      <w:pPr>
        <w:pStyle w:val="Plattetekst1"/>
        <w:numPr>
          <w:ilvl w:val="3"/>
          <w:numId w:val="26"/>
        </w:numPr>
      </w:pPr>
      <w:r>
        <w:t>Schaalniveau 15-16: 4px doorgetrokken, 4px onderbroken</w:t>
      </w:r>
    </w:p>
    <w:p w14:paraId="6524A3F7" w14:textId="77777777" w:rsidR="00574EB1" w:rsidRDefault="003022A4">
      <w:pPr>
        <w:pStyle w:val="Plattetekst1"/>
        <w:numPr>
          <w:ilvl w:val="2"/>
          <w:numId w:val="26"/>
        </w:numPr>
      </w:pPr>
      <w:r>
        <w:t>In gebruik:</w:t>
      </w:r>
    </w:p>
    <w:p w14:paraId="49B331F1" w14:textId="77777777" w:rsidR="00574EB1" w:rsidRDefault="003022A4">
      <w:pPr>
        <w:pStyle w:val="Plattetekst1"/>
        <w:numPr>
          <w:ilvl w:val="3"/>
          <w:numId w:val="26"/>
        </w:numPr>
      </w:pPr>
      <w:r>
        <w:t>Schaalniveau 11-14: doorgetrokken lijn</w:t>
      </w:r>
    </w:p>
    <w:p w14:paraId="7A8FC403" w14:textId="77777777" w:rsidR="00574EB1" w:rsidRDefault="003022A4">
      <w:pPr>
        <w:pStyle w:val="Plattetekst1"/>
        <w:numPr>
          <w:ilvl w:val="3"/>
          <w:numId w:val="26"/>
        </w:numPr>
      </w:pPr>
      <w:r>
        <w:t>Schaalniveau 15-16: geen</w:t>
      </w:r>
    </w:p>
    <w:p w14:paraId="785FA2A5" w14:textId="77777777" w:rsidR="00574EB1" w:rsidRDefault="003022A4">
      <w:pPr>
        <w:pStyle w:val="Plattetekst1"/>
        <w:numPr>
          <w:ilvl w:val="2"/>
          <w:numId w:val="26"/>
        </w:numPr>
      </w:pPr>
      <w:r>
        <w:t>Buiten gebruik:</w:t>
      </w:r>
    </w:p>
    <w:p w14:paraId="07EF8204" w14:textId="77777777" w:rsidR="00574EB1" w:rsidRDefault="003022A4">
      <w:pPr>
        <w:pStyle w:val="Plattetekst1"/>
        <w:numPr>
          <w:ilvl w:val="3"/>
          <w:numId w:val="26"/>
        </w:numPr>
      </w:pPr>
      <w:r>
        <w:t>Schaalniveau 11-14: 4px doorgetrokken, 2px onderbroken, 2px doorgetrokken, 2px onderbroken</w:t>
      </w:r>
    </w:p>
    <w:p w14:paraId="0A5B807D" w14:textId="77777777" w:rsidR="00574EB1" w:rsidRDefault="003022A4">
      <w:pPr>
        <w:pStyle w:val="Plattetekst1"/>
        <w:numPr>
          <w:ilvl w:val="3"/>
          <w:numId w:val="26"/>
        </w:numPr>
      </w:pPr>
      <w:r>
        <w:t>Schaalniveau 15-16: 12px doorgetrokken, 4px onderbroken, 4px doorgetrokken, 4px onderbroken</w:t>
      </w:r>
    </w:p>
    <w:p w14:paraId="735CF541" w14:textId="77777777" w:rsidR="00574EB1" w:rsidRDefault="003022A4">
      <w:pPr>
        <w:pStyle w:val="Plattetekst1"/>
        <w:numPr>
          <w:ilvl w:val="0"/>
          <w:numId w:val="26"/>
        </w:numPr>
      </w:pPr>
      <w:r>
        <w:t>Grootte:</w:t>
      </w:r>
    </w:p>
    <w:p w14:paraId="5039A12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4DE7DCE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5311BF2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6ADE9746"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785E5867"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567270E9" w14:textId="77777777" w:rsidR="00574EB1" w:rsidRDefault="003022A4">
      <w:pPr>
        <w:pStyle w:val="Plattetekst1"/>
        <w:numPr>
          <w:ilvl w:val="0"/>
          <w:numId w:val="26"/>
        </w:numPr>
      </w:pPr>
      <w:r>
        <w:t>Transparantie: 60 %</w:t>
      </w:r>
    </w:p>
    <w:p w14:paraId="7F628078" w14:textId="77777777" w:rsidR="00574EB1" w:rsidRDefault="003022A4">
      <w:pPr>
        <w:pStyle w:val="Kop3"/>
        <w:numPr>
          <w:ilvl w:val="2"/>
          <w:numId w:val="3"/>
        </w:numPr>
      </w:pPr>
      <w:bookmarkStart w:id="261" w:name="__RefHeading___Toc4542_4117045737"/>
      <w:bookmarkEnd w:id="261"/>
      <w:r>
        <w:lastRenderedPageBreak/>
        <w:t>Visualisatie</w:t>
      </w:r>
    </w:p>
    <w:tbl>
      <w:tblPr>
        <w:tblW w:w="9131"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1"/>
        <w:gridCol w:w="2206"/>
        <w:gridCol w:w="2364"/>
      </w:tblGrid>
      <w:tr w:rsidR="00574EB1" w14:paraId="098F1974"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00E77608" w14:textId="77777777" w:rsidR="00574EB1" w:rsidRDefault="00574EB1">
            <w:pPr>
              <w:pStyle w:val="TableContents"/>
              <w:rPr>
                <w:rFonts w:eastAsia="Lucida Sans Unicode" w:cs="Tahoma"/>
                <w:b/>
                <w:bCs/>
                <w:iCs/>
                <w:color w:val="FFFFFF"/>
                <w:szCs w:val="20"/>
              </w:rPr>
            </w:pPr>
          </w:p>
        </w:tc>
        <w:tc>
          <w:tcPr>
            <w:tcW w:w="2301" w:type="dxa"/>
            <w:tcBorders>
              <w:top w:val="single" w:sz="2" w:space="0" w:color="000001"/>
              <w:left w:val="single" w:sz="2" w:space="0" w:color="000001"/>
              <w:bottom w:val="single" w:sz="2" w:space="0" w:color="000001"/>
            </w:tcBorders>
            <w:shd w:val="clear" w:color="auto" w:fill="808080"/>
          </w:tcPr>
          <w:p w14:paraId="4AA7BCE4" w14:textId="77777777" w:rsidR="00574EB1" w:rsidRDefault="003022A4">
            <w:pPr>
              <w:pStyle w:val="TableContents"/>
              <w:jc w:val="center"/>
            </w:pPr>
            <w:r>
              <w:rPr>
                <w:rFonts w:eastAsia="Lucida Sans Unicode" w:cs="Tahoma"/>
                <w:b/>
                <w:bCs/>
                <w:iCs/>
                <w:color w:val="FFFFFF"/>
                <w:szCs w:val="20"/>
              </w:rPr>
              <w:t>Geprojecteerd</w:t>
            </w:r>
          </w:p>
        </w:tc>
        <w:tc>
          <w:tcPr>
            <w:tcW w:w="2206" w:type="dxa"/>
            <w:tcBorders>
              <w:top w:val="single" w:sz="2" w:space="0" w:color="000001"/>
              <w:left w:val="single" w:sz="2" w:space="0" w:color="000001"/>
              <w:bottom w:val="single" w:sz="2" w:space="0" w:color="000001"/>
            </w:tcBorders>
            <w:shd w:val="clear" w:color="auto" w:fill="808080"/>
          </w:tcPr>
          <w:p w14:paraId="20064236" w14:textId="77777777" w:rsidR="00574EB1" w:rsidRDefault="003022A4">
            <w:pPr>
              <w:pStyle w:val="TableContents"/>
              <w:jc w:val="center"/>
            </w:pPr>
            <w:r>
              <w:rPr>
                <w:rFonts w:eastAsia="Lucida Sans Unicode" w:cs="Tahoma"/>
                <w:b/>
                <w:bCs/>
                <w:iCs/>
                <w:color w:val="FFFFFF"/>
                <w:szCs w:val="20"/>
              </w:rPr>
              <w:t>In gebruik</w:t>
            </w:r>
          </w:p>
        </w:tc>
        <w:tc>
          <w:tcPr>
            <w:tcW w:w="2364" w:type="dxa"/>
            <w:tcBorders>
              <w:top w:val="single" w:sz="2" w:space="0" w:color="000001"/>
              <w:left w:val="single" w:sz="2" w:space="0" w:color="000001"/>
              <w:bottom w:val="single" w:sz="2" w:space="0" w:color="000001"/>
              <w:right w:val="single" w:sz="2" w:space="0" w:color="000001"/>
            </w:tcBorders>
            <w:shd w:val="clear" w:color="auto" w:fill="808080"/>
          </w:tcPr>
          <w:p w14:paraId="2B26C638" w14:textId="77777777" w:rsidR="00574EB1" w:rsidRDefault="003022A4">
            <w:pPr>
              <w:pStyle w:val="TableContents"/>
              <w:jc w:val="center"/>
            </w:pPr>
            <w:r>
              <w:rPr>
                <w:rFonts w:eastAsia="Lucida Sans Unicode" w:cs="Tahoma"/>
                <w:b/>
                <w:bCs/>
                <w:iCs/>
                <w:color w:val="FFFFFF"/>
                <w:szCs w:val="20"/>
              </w:rPr>
              <w:t>Buiten gebruik</w:t>
            </w:r>
          </w:p>
        </w:tc>
      </w:tr>
      <w:tr w:rsidR="00574EB1" w14:paraId="46B47DD4"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1D03914" w14:textId="77777777" w:rsidR="00574EB1" w:rsidRDefault="003022A4">
            <w:pPr>
              <w:pStyle w:val="TableContents"/>
            </w:pPr>
            <w:r>
              <w:t>Schaalniveau 11-12</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C2A881C" w14:textId="77777777" w:rsidR="00574EB1" w:rsidRDefault="003022A4">
            <w:pPr>
              <w:pStyle w:val="TableContents"/>
            </w:pPr>
            <w:r>
              <w:rPr>
                <w:noProof/>
              </w:rPr>
              <w:drawing>
                <wp:anchor distT="0" distB="0" distL="0" distR="0" simplePos="0" relativeHeight="46" behindDoc="0" locked="0" layoutInCell="1" allowOverlap="1" wp14:anchorId="7181ABD3" wp14:editId="16A9B8B0">
                  <wp:simplePos x="0" y="0"/>
                  <wp:positionH relativeFrom="column">
                    <wp:align>center</wp:align>
                  </wp:positionH>
                  <wp:positionV relativeFrom="paragraph">
                    <wp:posOffset>635</wp:posOffset>
                  </wp:positionV>
                  <wp:extent cx="4323080" cy="135255"/>
                  <wp:effectExtent l="0" t="0" r="0" b="0"/>
                  <wp:wrapSquare wrapText="largest"/>
                  <wp:docPr id="69" name="Imag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Image67"/>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24DBE239"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54BF7D3" w14:textId="77777777" w:rsidR="00574EB1" w:rsidRDefault="003022A4">
            <w:pPr>
              <w:pStyle w:val="TableContents"/>
            </w:pPr>
            <w:r>
              <w:t>Schaalniveau 13</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E6F09E9" w14:textId="77777777" w:rsidR="00574EB1" w:rsidRDefault="003022A4">
            <w:pPr>
              <w:pStyle w:val="TableContents"/>
            </w:pPr>
            <w:r>
              <w:rPr>
                <w:noProof/>
              </w:rPr>
              <w:drawing>
                <wp:anchor distT="0" distB="0" distL="0" distR="0" simplePos="0" relativeHeight="47" behindDoc="0" locked="0" layoutInCell="1" allowOverlap="1" wp14:anchorId="081EF54F" wp14:editId="26B5821C">
                  <wp:simplePos x="0" y="0"/>
                  <wp:positionH relativeFrom="column">
                    <wp:align>center</wp:align>
                  </wp:positionH>
                  <wp:positionV relativeFrom="paragraph">
                    <wp:posOffset>635</wp:posOffset>
                  </wp:positionV>
                  <wp:extent cx="4323080" cy="135255"/>
                  <wp:effectExtent l="0" t="0" r="0" b="0"/>
                  <wp:wrapSquare wrapText="largest"/>
                  <wp:docPr id="70" name="Image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8"/>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56E220C5"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22826F7D" w14:textId="77777777" w:rsidR="00574EB1" w:rsidRDefault="003022A4">
            <w:pPr>
              <w:pStyle w:val="TableContents"/>
            </w:pPr>
            <w:r>
              <w:t>Schaalniveau 14</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0FBCC88" w14:textId="77777777" w:rsidR="00574EB1" w:rsidRDefault="003022A4">
            <w:pPr>
              <w:pStyle w:val="TableContents"/>
            </w:pPr>
            <w:r>
              <w:rPr>
                <w:noProof/>
              </w:rPr>
              <w:drawing>
                <wp:anchor distT="0" distB="0" distL="0" distR="0" simplePos="0" relativeHeight="48" behindDoc="0" locked="0" layoutInCell="1" allowOverlap="1" wp14:anchorId="1C4D3EAC" wp14:editId="5A69FF6F">
                  <wp:simplePos x="0" y="0"/>
                  <wp:positionH relativeFrom="column">
                    <wp:align>center</wp:align>
                  </wp:positionH>
                  <wp:positionV relativeFrom="paragraph">
                    <wp:posOffset>635</wp:posOffset>
                  </wp:positionV>
                  <wp:extent cx="4323080" cy="135255"/>
                  <wp:effectExtent l="0" t="0" r="0" b="0"/>
                  <wp:wrapSquare wrapText="largest"/>
                  <wp:docPr id="71" name="Image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Image69"/>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5DAF30A2"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3C101B95" w14:textId="77777777" w:rsidR="00574EB1" w:rsidRDefault="003022A4">
            <w:pPr>
              <w:pStyle w:val="TableContents"/>
            </w:pPr>
            <w:r>
              <w:t>Schaalniveau 15-16</w:t>
            </w:r>
          </w:p>
        </w:tc>
        <w:tc>
          <w:tcPr>
            <w:tcW w:w="687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FEE54A" w14:textId="77777777" w:rsidR="00574EB1" w:rsidRDefault="003022A4">
            <w:pPr>
              <w:pStyle w:val="TableContents"/>
            </w:pPr>
            <w:r>
              <w:rPr>
                <w:noProof/>
              </w:rPr>
              <w:drawing>
                <wp:anchor distT="0" distB="0" distL="0" distR="0" simplePos="0" relativeHeight="61" behindDoc="0" locked="0" layoutInCell="1" allowOverlap="1" wp14:anchorId="2F7932F2" wp14:editId="57A43DC9">
                  <wp:simplePos x="0" y="0"/>
                  <wp:positionH relativeFrom="column">
                    <wp:align>center</wp:align>
                  </wp:positionH>
                  <wp:positionV relativeFrom="paragraph">
                    <wp:posOffset>635</wp:posOffset>
                  </wp:positionV>
                  <wp:extent cx="4326890" cy="202565"/>
                  <wp:effectExtent l="0" t="0" r="0" b="0"/>
                  <wp:wrapSquare wrapText="largest"/>
                  <wp:docPr id="72" name="Image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70"/>
                          <pic:cNvPicPr>
                            <a:picLocks noChangeAspect="1" noChangeArrowheads="1"/>
                          </pic:cNvPicPr>
                        </pic:nvPicPr>
                        <pic:blipFill>
                          <a:blip r:embed="rId71"/>
                          <a:stretch>
                            <a:fillRect/>
                          </a:stretch>
                        </pic:blipFill>
                        <pic:spPr bwMode="auto">
                          <a:xfrm>
                            <a:off x="0" y="0"/>
                            <a:ext cx="4326890" cy="202565"/>
                          </a:xfrm>
                          <a:prstGeom prst="rect">
                            <a:avLst/>
                          </a:prstGeom>
                        </pic:spPr>
                      </pic:pic>
                    </a:graphicData>
                  </a:graphic>
                </wp:anchor>
              </w:drawing>
            </w:r>
          </w:p>
        </w:tc>
      </w:tr>
    </w:tbl>
    <w:p w14:paraId="24E98E25" w14:textId="77777777" w:rsidR="00574EB1" w:rsidRDefault="003022A4">
      <w:pPr>
        <w:pStyle w:val="Kop2"/>
        <w:numPr>
          <w:ilvl w:val="1"/>
          <w:numId w:val="3"/>
        </w:numPr>
      </w:pPr>
      <w:bookmarkStart w:id="262" w:name="_Toc42596118"/>
      <w:bookmarkStart w:id="263" w:name="_Toc51317942"/>
      <w:r>
        <w:t>Technisch gebouw</w:t>
      </w:r>
      <w:bookmarkEnd w:id="262"/>
      <w:bookmarkEnd w:id="263"/>
    </w:p>
    <w:p w14:paraId="2EFEEC5F" w14:textId="77777777" w:rsidR="00574EB1" w:rsidRDefault="003022A4">
      <w:pPr>
        <w:pStyle w:val="Kop3"/>
        <w:numPr>
          <w:ilvl w:val="2"/>
          <w:numId w:val="3"/>
        </w:numPr>
      </w:pPr>
      <w:bookmarkStart w:id="264" w:name="__RefHeading___Toc4544_4117045737"/>
      <w:bookmarkEnd w:id="264"/>
      <w:r>
        <w:t>Regel</w:t>
      </w:r>
    </w:p>
    <w:p w14:paraId="04BEC491" w14:textId="4BF4AFD9" w:rsidR="00574EB1" w:rsidRDefault="003022A4">
      <w:pPr>
        <w:pStyle w:val="Plattetekst1"/>
      </w:pPr>
      <w:r>
        <w:t xml:space="preserve">Het objecttype Kast </w:t>
      </w:r>
      <w:del w:id="265" w:author="Paul Janssen" w:date="2020-09-18T10:34:00Z">
        <w:r w:rsidDel="002115EB">
          <w:delText>bevat</w:delText>
        </w:r>
      </w:del>
      <w:ins w:id="266" w:author="Paul Janssen" w:date="2020-09-18T10:34:00Z">
        <w:r w:rsidR="002115EB">
          <w:t>omvat</w:t>
        </w:r>
      </w:ins>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2587B02A" w14:textId="77777777" w:rsidR="00574EB1" w:rsidRDefault="003022A4">
      <w:pPr>
        <w:pStyle w:val="Plattetekst1"/>
        <w:numPr>
          <w:ilvl w:val="0"/>
          <w:numId w:val="26"/>
        </w:numPr>
      </w:pPr>
      <w:r>
        <w:t>Kleur:</w:t>
      </w:r>
    </w:p>
    <w:p w14:paraId="617E0BA7" w14:textId="77777777" w:rsidR="00574EB1" w:rsidRDefault="003022A4">
      <w:pPr>
        <w:pStyle w:val="Plattetekst1"/>
        <w:numPr>
          <w:ilvl w:val="1"/>
          <w:numId w:val="26"/>
        </w:numPr>
      </w:pPr>
      <w:r>
        <w:t>Vlak: het puntsymbool krijgt de kleur overeenkomstig het “thema” van het nutsvoorzieningennet waarin het gebruikt wordt.</w:t>
      </w:r>
    </w:p>
    <w:p w14:paraId="3B92020D" w14:textId="77777777" w:rsidR="00574EB1" w:rsidRDefault="003022A4">
      <w:pPr>
        <w:pStyle w:val="Plattetekst1"/>
        <w:numPr>
          <w:ilvl w:val="1"/>
          <w:numId w:val="26"/>
        </w:numPr>
      </w:pPr>
      <w:r>
        <w:t>Lijn: #000000</w:t>
      </w:r>
    </w:p>
    <w:p w14:paraId="6B657447" w14:textId="77777777" w:rsidR="00574EB1" w:rsidRDefault="003022A4">
      <w:pPr>
        <w:pStyle w:val="Plattetekst1"/>
        <w:numPr>
          <w:ilvl w:val="1"/>
          <w:numId w:val="26"/>
        </w:numPr>
      </w:pPr>
      <w:r>
        <w:t>Punt (aangrijpingspunt): #000000</w:t>
      </w:r>
    </w:p>
    <w:p w14:paraId="2E2AB38B" w14:textId="77777777" w:rsidR="00574EB1" w:rsidRDefault="003022A4">
      <w:pPr>
        <w:pStyle w:val="Plattetekst1"/>
        <w:numPr>
          <w:ilvl w:val="0"/>
          <w:numId w:val="26"/>
        </w:numPr>
      </w:pPr>
      <w:r>
        <w:t>Vorm:</w:t>
      </w:r>
    </w:p>
    <w:p w14:paraId="373696C4" w14:textId="77777777" w:rsidR="00574EB1" w:rsidRDefault="003022A4">
      <w:pPr>
        <w:pStyle w:val="Plattetekst1"/>
        <w:numPr>
          <w:ilvl w:val="1"/>
          <w:numId w:val="26"/>
        </w:numPr>
      </w:pPr>
      <w:r>
        <w:t>Puntsymbool:</w:t>
      </w:r>
    </w:p>
    <w:p w14:paraId="4442AAAE" w14:textId="77777777" w:rsidR="00574EB1" w:rsidRDefault="003022A4">
      <w:pPr>
        <w:pStyle w:val="Plattetekst1"/>
        <w:numPr>
          <w:ilvl w:val="2"/>
          <w:numId w:val="26"/>
        </w:numPr>
      </w:pPr>
      <w:r>
        <w:t>Vierkant op schaalniveau 11-14</w:t>
      </w:r>
    </w:p>
    <w:p w14:paraId="4C9AA802" w14:textId="77777777" w:rsidR="00574EB1" w:rsidRDefault="003022A4">
      <w:pPr>
        <w:pStyle w:val="Plattetekst1"/>
        <w:numPr>
          <w:ilvl w:val="2"/>
          <w:numId w:val="26"/>
        </w:numPr>
      </w:pPr>
      <w:r>
        <w:t>Puntsymbool op schaalniveau 15-16</w:t>
      </w:r>
    </w:p>
    <w:p w14:paraId="642C238D" w14:textId="77777777" w:rsidR="00574EB1" w:rsidRDefault="003022A4">
      <w:pPr>
        <w:pStyle w:val="Plattetekst1"/>
        <w:numPr>
          <w:ilvl w:val="2"/>
          <w:numId w:val="26"/>
        </w:numPr>
      </w:pPr>
      <w:r>
        <w:t>Cirkel op schaalniveau 15-16 (voor het aangrijpingspunt)</w:t>
      </w:r>
    </w:p>
    <w:p w14:paraId="0C5CB55D" w14:textId="77777777" w:rsidR="00574EB1" w:rsidRDefault="003022A4">
      <w:pPr>
        <w:pStyle w:val="Plattetekst1"/>
        <w:numPr>
          <w:ilvl w:val="1"/>
          <w:numId w:val="26"/>
        </w:numPr>
      </w:pPr>
      <w:r>
        <w:t>Lijnsymbool (omtrek van het puntsymbool)</w:t>
      </w:r>
    </w:p>
    <w:p w14:paraId="5BA65BCB" w14:textId="77777777" w:rsidR="00574EB1" w:rsidRDefault="003022A4">
      <w:pPr>
        <w:pStyle w:val="Plattetekst1"/>
        <w:numPr>
          <w:ilvl w:val="2"/>
          <w:numId w:val="26"/>
        </w:numPr>
      </w:pPr>
      <w:r>
        <w:t>Geprojecteerd:</w:t>
      </w:r>
    </w:p>
    <w:p w14:paraId="181C5EA1" w14:textId="77777777" w:rsidR="00574EB1" w:rsidRDefault="003022A4">
      <w:pPr>
        <w:pStyle w:val="Plattetekst1"/>
        <w:numPr>
          <w:ilvl w:val="3"/>
          <w:numId w:val="26"/>
        </w:numPr>
      </w:pPr>
      <w:r>
        <w:t>Schaalniveau 11-14: 1px doorgetrokken, 1px onderbroken</w:t>
      </w:r>
    </w:p>
    <w:p w14:paraId="1366FED6" w14:textId="77777777" w:rsidR="00574EB1" w:rsidRDefault="003022A4">
      <w:pPr>
        <w:pStyle w:val="Plattetekst1"/>
        <w:numPr>
          <w:ilvl w:val="3"/>
          <w:numId w:val="26"/>
        </w:numPr>
      </w:pPr>
      <w:r>
        <w:t>Schaalniveau 15-16: 4px doorgetrokken, 4px onderbroken</w:t>
      </w:r>
    </w:p>
    <w:p w14:paraId="714B21FE" w14:textId="77777777" w:rsidR="00574EB1" w:rsidRDefault="003022A4">
      <w:pPr>
        <w:pStyle w:val="Plattetekst1"/>
        <w:numPr>
          <w:ilvl w:val="2"/>
          <w:numId w:val="26"/>
        </w:numPr>
      </w:pPr>
      <w:r>
        <w:t>In gebruik:</w:t>
      </w:r>
    </w:p>
    <w:p w14:paraId="6A640DB3" w14:textId="77777777" w:rsidR="00574EB1" w:rsidRDefault="003022A4">
      <w:pPr>
        <w:pStyle w:val="Plattetekst1"/>
        <w:numPr>
          <w:ilvl w:val="3"/>
          <w:numId w:val="26"/>
        </w:numPr>
      </w:pPr>
      <w:r>
        <w:t>Schaalniveau 11-14: doorgetrokken lijn</w:t>
      </w:r>
    </w:p>
    <w:p w14:paraId="1B6E72C2" w14:textId="77777777" w:rsidR="00574EB1" w:rsidRDefault="003022A4">
      <w:pPr>
        <w:pStyle w:val="Plattetekst1"/>
        <w:numPr>
          <w:ilvl w:val="3"/>
          <w:numId w:val="26"/>
        </w:numPr>
      </w:pPr>
      <w:r>
        <w:lastRenderedPageBreak/>
        <w:t>Schaalniveau 15-16: geen</w:t>
      </w:r>
    </w:p>
    <w:p w14:paraId="77353113" w14:textId="77777777" w:rsidR="00574EB1" w:rsidRDefault="003022A4">
      <w:pPr>
        <w:pStyle w:val="Plattetekst1"/>
        <w:numPr>
          <w:ilvl w:val="2"/>
          <w:numId w:val="26"/>
        </w:numPr>
      </w:pPr>
      <w:r>
        <w:t>Buiten gebruik:</w:t>
      </w:r>
    </w:p>
    <w:p w14:paraId="4EA8935F" w14:textId="77777777" w:rsidR="00574EB1" w:rsidRDefault="003022A4">
      <w:pPr>
        <w:pStyle w:val="Plattetekst1"/>
        <w:numPr>
          <w:ilvl w:val="3"/>
          <w:numId w:val="26"/>
        </w:numPr>
      </w:pPr>
      <w:r>
        <w:t>Schaalniveau 11-14: 4px doorgetrokken, 2px onderbroken, 2px doorgetrokken, 2px onderbroken</w:t>
      </w:r>
    </w:p>
    <w:p w14:paraId="342A8BE3" w14:textId="77777777" w:rsidR="00574EB1" w:rsidRDefault="003022A4">
      <w:pPr>
        <w:pStyle w:val="Plattetekst1"/>
        <w:numPr>
          <w:ilvl w:val="3"/>
          <w:numId w:val="26"/>
        </w:numPr>
      </w:pPr>
      <w:r>
        <w:t>Schaalniveau 15-16: 12px doorgetrokken, 4px onderbroken, 4px doorgetrokken, 4px onderbroken</w:t>
      </w:r>
    </w:p>
    <w:p w14:paraId="5F455E47" w14:textId="77777777" w:rsidR="00574EB1" w:rsidRDefault="003022A4">
      <w:pPr>
        <w:pStyle w:val="Plattetekst1"/>
        <w:numPr>
          <w:ilvl w:val="0"/>
          <w:numId w:val="26"/>
        </w:numPr>
      </w:pPr>
      <w:r>
        <w:t>Grootte:</w:t>
      </w:r>
    </w:p>
    <w:p w14:paraId="033EA955"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15F2C5B3"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1D9710C4"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76AE42D"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6AC07C4B"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56D434D" w14:textId="77777777" w:rsidR="00574EB1" w:rsidRDefault="003022A4">
      <w:pPr>
        <w:pStyle w:val="Plattetekst1"/>
        <w:numPr>
          <w:ilvl w:val="0"/>
          <w:numId w:val="26"/>
        </w:numPr>
      </w:pPr>
      <w:r>
        <w:t>Transparantie: 60 %</w:t>
      </w:r>
    </w:p>
    <w:p w14:paraId="7BBBDD0D" w14:textId="77777777" w:rsidR="00574EB1" w:rsidRDefault="003022A4">
      <w:pPr>
        <w:pStyle w:val="Kop3"/>
        <w:numPr>
          <w:ilvl w:val="2"/>
          <w:numId w:val="3"/>
        </w:numPr>
      </w:pPr>
      <w:bookmarkStart w:id="267" w:name="__RefHeading___Toc4546_4117045737"/>
      <w:bookmarkEnd w:id="267"/>
      <w:r>
        <w:t>Visualisatie</w:t>
      </w:r>
    </w:p>
    <w:tbl>
      <w:tblPr>
        <w:tblW w:w="9134"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60"/>
        <w:gridCol w:w="2308"/>
        <w:gridCol w:w="2214"/>
        <w:gridCol w:w="2352"/>
      </w:tblGrid>
      <w:tr w:rsidR="00574EB1" w14:paraId="40D8D1E7" w14:textId="77777777">
        <w:trPr>
          <w:tblHeader/>
          <w:jc w:val="center"/>
        </w:trPr>
        <w:tc>
          <w:tcPr>
            <w:tcW w:w="2259" w:type="dxa"/>
            <w:tcBorders>
              <w:top w:val="single" w:sz="2" w:space="0" w:color="000001"/>
              <w:left w:val="single" w:sz="2" w:space="0" w:color="000001"/>
              <w:bottom w:val="single" w:sz="2" w:space="0" w:color="000001"/>
            </w:tcBorders>
            <w:shd w:val="clear" w:color="auto" w:fill="808080"/>
          </w:tcPr>
          <w:p w14:paraId="711C3421" w14:textId="77777777" w:rsidR="00574EB1" w:rsidRDefault="00574EB1">
            <w:pPr>
              <w:pStyle w:val="TableContents"/>
              <w:rPr>
                <w:rFonts w:eastAsia="Lucida Sans Unicode" w:cs="Tahoma"/>
                <w:b/>
                <w:bCs/>
                <w:iCs/>
                <w:color w:val="FFFFFF"/>
                <w:szCs w:val="20"/>
              </w:rPr>
            </w:pPr>
          </w:p>
        </w:tc>
        <w:tc>
          <w:tcPr>
            <w:tcW w:w="2308" w:type="dxa"/>
            <w:tcBorders>
              <w:top w:val="single" w:sz="2" w:space="0" w:color="000001"/>
              <w:left w:val="single" w:sz="2" w:space="0" w:color="000001"/>
              <w:bottom w:val="single" w:sz="2" w:space="0" w:color="000001"/>
            </w:tcBorders>
            <w:shd w:val="clear" w:color="auto" w:fill="808080"/>
          </w:tcPr>
          <w:p w14:paraId="6208D24B" w14:textId="77777777" w:rsidR="00574EB1" w:rsidRDefault="003022A4">
            <w:pPr>
              <w:pStyle w:val="TableContents"/>
              <w:jc w:val="center"/>
            </w:pPr>
            <w:r>
              <w:rPr>
                <w:rFonts w:eastAsia="Lucida Sans Unicode" w:cs="Tahoma"/>
                <w:b/>
                <w:bCs/>
                <w:iCs/>
                <w:color w:val="FFFFFF"/>
                <w:szCs w:val="20"/>
              </w:rPr>
              <w:t>Geprojecteerd</w:t>
            </w:r>
          </w:p>
        </w:tc>
        <w:tc>
          <w:tcPr>
            <w:tcW w:w="2214" w:type="dxa"/>
            <w:tcBorders>
              <w:top w:val="single" w:sz="2" w:space="0" w:color="000001"/>
              <w:left w:val="single" w:sz="2" w:space="0" w:color="000001"/>
              <w:bottom w:val="single" w:sz="2" w:space="0" w:color="000001"/>
            </w:tcBorders>
            <w:shd w:val="clear" w:color="auto" w:fill="808080"/>
          </w:tcPr>
          <w:p w14:paraId="07786E47" w14:textId="77777777" w:rsidR="00574EB1" w:rsidRDefault="003022A4">
            <w:pPr>
              <w:pStyle w:val="TableContents"/>
              <w:jc w:val="center"/>
            </w:pPr>
            <w:r>
              <w:rPr>
                <w:rFonts w:eastAsia="Lucida Sans Unicode" w:cs="Tahoma"/>
                <w:b/>
                <w:bCs/>
                <w:iCs/>
                <w:color w:val="FFFFFF"/>
                <w:szCs w:val="20"/>
              </w:rPr>
              <w:t>In gebruik</w:t>
            </w:r>
          </w:p>
        </w:tc>
        <w:tc>
          <w:tcPr>
            <w:tcW w:w="2352" w:type="dxa"/>
            <w:tcBorders>
              <w:top w:val="single" w:sz="2" w:space="0" w:color="000001"/>
              <w:left w:val="single" w:sz="2" w:space="0" w:color="000001"/>
              <w:bottom w:val="single" w:sz="2" w:space="0" w:color="000001"/>
              <w:right w:val="single" w:sz="2" w:space="0" w:color="000001"/>
            </w:tcBorders>
            <w:shd w:val="clear" w:color="auto" w:fill="808080"/>
          </w:tcPr>
          <w:p w14:paraId="322B43E7" w14:textId="77777777" w:rsidR="00574EB1" w:rsidRDefault="003022A4">
            <w:pPr>
              <w:pStyle w:val="TableContents"/>
              <w:jc w:val="center"/>
            </w:pPr>
            <w:r>
              <w:rPr>
                <w:rFonts w:eastAsia="Lucida Sans Unicode" w:cs="Tahoma"/>
                <w:b/>
                <w:bCs/>
                <w:iCs/>
                <w:color w:val="FFFFFF"/>
                <w:szCs w:val="20"/>
              </w:rPr>
              <w:t>Buiten gebruik</w:t>
            </w:r>
          </w:p>
        </w:tc>
      </w:tr>
      <w:tr w:rsidR="00574EB1" w14:paraId="085BFDE9" w14:textId="77777777">
        <w:trPr>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8F974B7" w14:textId="77777777" w:rsidR="00574EB1" w:rsidRDefault="003022A4">
            <w:pPr>
              <w:pStyle w:val="TableContents"/>
            </w:pPr>
            <w:r>
              <w:t>Schaalniveau 11-12</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4FF7C99" w14:textId="77777777" w:rsidR="00574EB1" w:rsidRDefault="003022A4">
            <w:pPr>
              <w:pStyle w:val="TableContents"/>
            </w:pPr>
            <w:r>
              <w:rPr>
                <w:noProof/>
              </w:rPr>
              <w:drawing>
                <wp:anchor distT="0" distB="0" distL="0" distR="0" simplePos="0" relativeHeight="49" behindDoc="0" locked="0" layoutInCell="1" allowOverlap="1" wp14:anchorId="52E339FC" wp14:editId="72345CF3">
                  <wp:simplePos x="0" y="0"/>
                  <wp:positionH relativeFrom="column">
                    <wp:align>center</wp:align>
                  </wp:positionH>
                  <wp:positionV relativeFrom="paragraph">
                    <wp:posOffset>635</wp:posOffset>
                  </wp:positionV>
                  <wp:extent cx="4323080" cy="135255"/>
                  <wp:effectExtent l="0" t="0" r="0" b="0"/>
                  <wp:wrapSquare wrapText="largest"/>
                  <wp:docPr id="73" name="Image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Image71"/>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39BB3376"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4C287EBA" w14:textId="77777777" w:rsidR="00574EB1" w:rsidRDefault="003022A4">
            <w:pPr>
              <w:pStyle w:val="TableContents"/>
            </w:pPr>
            <w:r>
              <w:t>Schaalniveau 13</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92906B" w14:textId="77777777" w:rsidR="00574EB1" w:rsidRDefault="003022A4">
            <w:pPr>
              <w:pStyle w:val="TableContents"/>
            </w:pPr>
            <w:r>
              <w:rPr>
                <w:noProof/>
              </w:rPr>
              <w:drawing>
                <wp:anchor distT="0" distB="0" distL="0" distR="0" simplePos="0" relativeHeight="50" behindDoc="0" locked="0" layoutInCell="1" allowOverlap="1" wp14:anchorId="5DDEBF66" wp14:editId="4561A643">
                  <wp:simplePos x="0" y="0"/>
                  <wp:positionH relativeFrom="column">
                    <wp:align>center</wp:align>
                  </wp:positionH>
                  <wp:positionV relativeFrom="paragraph">
                    <wp:posOffset>635</wp:posOffset>
                  </wp:positionV>
                  <wp:extent cx="4323080" cy="135255"/>
                  <wp:effectExtent l="0" t="0" r="0" b="0"/>
                  <wp:wrapSquare wrapText="largest"/>
                  <wp:docPr id="74" name="Image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72"/>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2B708B2F"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5DB2007F" w14:textId="77777777" w:rsidR="00574EB1" w:rsidRDefault="003022A4">
            <w:pPr>
              <w:pStyle w:val="TableContents"/>
            </w:pPr>
            <w:r>
              <w:t>Schaalniveau 14</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0C9DEAF" w14:textId="77777777" w:rsidR="00574EB1" w:rsidRDefault="003022A4">
            <w:pPr>
              <w:pStyle w:val="TableContents"/>
            </w:pPr>
            <w:r>
              <w:rPr>
                <w:noProof/>
              </w:rPr>
              <w:drawing>
                <wp:anchor distT="0" distB="0" distL="0" distR="0" simplePos="0" relativeHeight="51" behindDoc="0" locked="0" layoutInCell="1" allowOverlap="1" wp14:anchorId="4E343BFE" wp14:editId="44EE6F71">
                  <wp:simplePos x="0" y="0"/>
                  <wp:positionH relativeFrom="column">
                    <wp:align>center</wp:align>
                  </wp:positionH>
                  <wp:positionV relativeFrom="paragraph">
                    <wp:posOffset>635</wp:posOffset>
                  </wp:positionV>
                  <wp:extent cx="4323080" cy="135255"/>
                  <wp:effectExtent l="0" t="0" r="0" b="0"/>
                  <wp:wrapSquare wrapText="largest"/>
                  <wp:docPr id="75" name="Image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Image73"/>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17AC5D91" w14:textId="77777777">
        <w:trPr>
          <w:trHeight w:val="453"/>
          <w:jc w:val="center"/>
        </w:trPr>
        <w:tc>
          <w:tcPr>
            <w:tcW w:w="2259" w:type="dxa"/>
            <w:tcBorders>
              <w:top w:val="single" w:sz="2" w:space="0" w:color="000001"/>
              <w:left w:val="single" w:sz="2" w:space="0" w:color="000001"/>
              <w:bottom w:val="single" w:sz="2" w:space="0" w:color="000001"/>
            </w:tcBorders>
            <w:shd w:val="clear" w:color="auto" w:fill="FFFFFF"/>
            <w:tcMar>
              <w:left w:w="-2" w:type="dxa"/>
            </w:tcMar>
          </w:tcPr>
          <w:p w14:paraId="179858FA" w14:textId="77777777" w:rsidR="00574EB1" w:rsidRDefault="003022A4">
            <w:pPr>
              <w:pStyle w:val="TableContents"/>
            </w:pPr>
            <w:r>
              <w:t>Schaalniveau 15-16</w:t>
            </w:r>
          </w:p>
        </w:tc>
        <w:tc>
          <w:tcPr>
            <w:tcW w:w="6874"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A9A2C90" w14:textId="77777777" w:rsidR="00574EB1" w:rsidRDefault="003022A4">
            <w:pPr>
              <w:pStyle w:val="TableContents"/>
            </w:pPr>
            <w:r>
              <w:rPr>
                <w:noProof/>
              </w:rPr>
              <w:drawing>
                <wp:anchor distT="0" distB="0" distL="0" distR="0" simplePos="0" relativeHeight="62" behindDoc="0" locked="0" layoutInCell="1" allowOverlap="1" wp14:anchorId="0A3618AC" wp14:editId="585D310F">
                  <wp:simplePos x="0" y="0"/>
                  <wp:positionH relativeFrom="column">
                    <wp:align>center</wp:align>
                  </wp:positionH>
                  <wp:positionV relativeFrom="paragraph">
                    <wp:posOffset>635</wp:posOffset>
                  </wp:positionV>
                  <wp:extent cx="4326890" cy="202565"/>
                  <wp:effectExtent l="0" t="0" r="0" b="0"/>
                  <wp:wrapSquare wrapText="largest"/>
                  <wp:docPr id="76" name="Image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74"/>
                          <pic:cNvPicPr>
                            <a:picLocks noChangeAspect="1" noChangeArrowheads="1"/>
                          </pic:cNvPicPr>
                        </pic:nvPicPr>
                        <pic:blipFill>
                          <a:blip r:embed="rId72"/>
                          <a:stretch>
                            <a:fillRect/>
                          </a:stretch>
                        </pic:blipFill>
                        <pic:spPr bwMode="auto">
                          <a:xfrm>
                            <a:off x="0" y="0"/>
                            <a:ext cx="4326890" cy="202565"/>
                          </a:xfrm>
                          <a:prstGeom prst="rect">
                            <a:avLst/>
                          </a:prstGeom>
                        </pic:spPr>
                      </pic:pic>
                    </a:graphicData>
                  </a:graphic>
                </wp:anchor>
              </w:drawing>
            </w:r>
          </w:p>
        </w:tc>
      </w:tr>
    </w:tbl>
    <w:p w14:paraId="4A8E4191" w14:textId="77777777" w:rsidR="00574EB1" w:rsidRDefault="003022A4">
      <w:pPr>
        <w:pStyle w:val="Kop2"/>
        <w:numPr>
          <w:ilvl w:val="1"/>
          <w:numId w:val="3"/>
        </w:numPr>
      </w:pPr>
      <w:bookmarkStart w:id="268" w:name="_Toc42596119"/>
      <w:bookmarkStart w:id="269" w:name="_Toc51317943"/>
      <w:r>
        <w:t>Toren</w:t>
      </w:r>
      <w:bookmarkEnd w:id="268"/>
      <w:bookmarkEnd w:id="269"/>
    </w:p>
    <w:p w14:paraId="4E7632DD" w14:textId="77777777" w:rsidR="00574EB1" w:rsidRDefault="003022A4">
      <w:pPr>
        <w:pStyle w:val="Kop3"/>
        <w:numPr>
          <w:ilvl w:val="2"/>
          <w:numId w:val="3"/>
        </w:numPr>
      </w:pPr>
      <w:bookmarkStart w:id="270" w:name="__RefHeading___Toc4548_4117045737"/>
      <w:bookmarkEnd w:id="270"/>
      <w:r>
        <w:t>Regel</w:t>
      </w:r>
    </w:p>
    <w:p w14:paraId="278A244D" w14:textId="10843E0C" w:rsidR="00574EB1" w:rsidRDefault="003022A4">
      <w:pPr>
        <w:pStyle w:val="Plattetekst1"/>
      </w:pPr>
      <w:r>
        <w:t xml:space="preserve">Het objecttype Kast </w:t>
      </w:r>
      <w:del w:id="271" w:author="Paul Janssen" w:date="2020-09-18T10:34:00Z">
        <w:r w:rsidDel="002115EB">
          <w:delText>bevat</w:delText>
        </w:r>
      </w:del>
      <w:ins w:id="272" w:author="Paul Janssen" w:date="2020-09-18T10:34:00Z">
        <w:r w:rsidR="002115EB">
          <w:t>omvat</w:t>
        </w:r>
      </w:ins>
      <w:r>
        <w:t xml:space="preserve"> containerleidingelementen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gestapeld puntobject met de volgende (combinatie van) eigenschappen:</w:t>
      </w:r>
    </w:p>
    <w:p w14:paraId="799F538B" w14:textId="77777777" w:rsidR="00574EB1" w:rsidRDefault="003022A4">
      <w:pPr>
        <w:pStyle w:val="Plattetekst1"/>
        <w:numPr>
          <w:ilvl w:val="0"/>
          <w:numId w:val="26"/>
        </w:numPr>
      </w:pPr>
      <w:r>
        <w:t>Kleur:</w:t>
      </w:r>
    </w:p>
    <w:p w14:paraId="7054F6D3" w14:textId="77777777" w:rsidR="00574EB1" w:rsidRDefault="003022A4">
      <w:pPr>
        <w:pStyle w:val="Plattetekst1"/>
        <w:numPr>
          <w:ilvl w:val="1"/>
          <w:numId w:val="26"/>
        </w:numPr>
      </w:pPr>
      <w:r>
        <w:t>Vlak: het puntsymbool krijgt de kleur overeenkomstig het “thema” van het nutsvoorzieningennet waarin het gebruikt wordt.</w:t>
      </w:r>
    </w:p>
    <w:p w14:paraId="068DFC42" w14:textId="77777777" w:rsidR="00574EB1" w:rsidRDefault="003022A4">
      <w:pPr>
        <w:pStyle w:val="Plattetekst1"/>
        <w:numPr>
          <w:ilvl w:val="1"/>
          <w:numId w:val="26"/>
        </w:numPr>
      </w:pPr>
      <w:r>
        <w:lastRenderedPageBreak/>
        <w:t>Lijn: #000000</w:t>
      </w:r>
    </w:p>
    <w:p w14:paraId="10133058" w14:textId="77777777" w:rsidR="00574EB1" w:rsidRDefault="003022A4">
      <w:pPr>
        <w:pStyle w:val="Plattetekst1"/>
        <w:numPr>
          <w:ilvl w:val="1"/>
          <w:numId w:val="26"/>
        </w:numPr>
      </w:pPr>
      <w:r>
        <w:t>Punt (aangrijpingspunt): #000000</w:t>
      </w:r>
    </w:p>
    <w:p w14:paraId="4B325491" w14:textId="77777777" w:rsidR="00574EB1" w:rsidRDefault="003022A4">
      <w:pPr>
        <w:pStyle w:val="Plattetekst1"/>
        <w:numPr>
          <w:ilvl w:val="0"/>
          <w:numId w:val="26"/>
        </w:numPr>
      </w:pPr>
      <w:r>
        <w:t>Vorm:</w:t>
      </w:r>
    </w:p>
    <w:p w14:paraId="64E32C25" w14:textId="77777777" w:rsidR="00574EB1" w:rsidRDefault="003022A4">
      <w:pPr>
        <w:pStyle w:val="Plattetekst1"/>
        <w:numPr>
          <w:ilvl w:val="1"/>
          <w:numId w:val="26"/>
        </w:numPr>
      </w:pPr>
      <w:r>
        <w:t>Puntsymbool:</w:t>
      </w:r>
    </w:p>
    <w:p w14:paraId="7A216FBD" w14:textId="77777777" w:rsidR="00574EB1" w:rsidRDefault="003022A4">
      <w:pPr>
        <w:pStyle w:val="Plattetekst1"/>
        <w:numPr>
          <w:ilvl w:val="2"/>
          <w:numId w:val="26"/>
        </w:numPr>
      </w:pPr>
      <w:r>
        <w:t>Vierkant op schaalniveau 11-14</w:t>
      </w:r>
    </w:p>
    <w:p w14:paraId="6FC89FDE" w14:textId="77777777" w:rsidR="00574EB1" w:rsidRDefault="003022A4">
      <w:pPr>
        <w:pStyle w:val="Plattetekst1"/>
        <w:numPr>
          <w:ilvl w:val="2"/>
          <w:numId w:val="26"/>
        </w:numPr>
      </w:pPr>
      <w:r>
        <w:t>Puntsymbool op schaalniveau 15-16</w:t>
      </w:r>
    </w:p>
    <w:p w14:paraId="7EA9EB60" w14:textId="77777777" w:rsidR="00574EB1" w:rsidRDefault="003022A4">
      <w:pPr>
        <w:pStyle w:val="Plattetekst1"/>
        <w:numPr>
          <w:ilvl w:val="2"/>
          <w:numId w:val="26"/>
        </w:numPr>
      </w:pPr>
      <w:r>
        <w:t>Cirkel op schaalniveau 15-16 (voor het aangrijpingspunt)</w:t>
      </w:r>
    </w:p>
    <w:p w14:paraId="57B7B916" w14:textId="77777777" w:rsidR="00574EB1" w:rsidRDefault="003022A4">
      <w:pPr>
        <w:pStyle w:val="Plattetekst1"/>
        <w:numPr>
          <w:ilvl w:val="1"/>
          <w:numId w:val="26"/>
        </w:numPr>
      </w:pPr>
      <w:r>
        <w:t>Lijnsymbool (omtrek van het puntsymbool)</w:t>
      </w:r>
    </w:p>
    <w:p w14:paraId="3E445A88" w14:textId="77777777" w:rsidR="00574EB1" w:rsidRDefault="003022A4">
      <w:pPr>
        <w:pStyle w:val="Plattetekst1"/>
        <w:numPr>
          <w:ilvl w:val="2"/>
          <w:numId w:val="26"/>
        </w:numPr>
      </w:pPr>
      <w:r>
        <w:t>Geprojecteerd:</w:t>
      </w:r>
    </w:p>
    <w:p w14:paraId="5F51EF91" w14:textId="77777777" w:rsidR="00574EB1" w:rsidRDefault="003022A4">
      <w:pPr>
        <w:pStyle w:val="Plattetekst1"/>
        <w:numPr>
          <w:ilvl w:val="3"/>
          <w:numId w:val="26"/>
        </w:numPr>
      </w:pPr>
      <w:r>
        <w:t>Schaalniveau 11-14: 1px doorgetrokken, 1px onderbroken</w:t>
      </w:r>
    </w:p>
    <w:p w14:paraId="6560778C" w14:textId="77777777" w:rsidR="00574EB1" w:rsidRDefault="003022A4">
      <w:pPr>
        <w:pStyle w:val="Plattetekst1"/>
        <w:numPr>
          <w:ilvl w:val="3"/>
          <w:numId w:val="26"/>
        </w:numPr>
      </w:pPr>
      <w:r>
        <w:t>Schaalniveau 15-16: 4px doorgetrokken, 4px onderbroken</w:t>
      </w:r>
    </w:p>
    <w:p w14:paraId="40D728F3" w14:textId="77777777" w:rsidR="00574EB1" w:rsidRDefault="003022A4">
      <w:pPr>
        <w:pStyle w:val="Plattetekst1"/>
        <w:numPr>
          <w:ilvl w:val="2"/>
          <w:numId w:val="26"/>
        </w:numPr>
      </w:pPr>
      <w:r>
        <w:t>In gebruik:</w:t>
      </w:r>
    </w:p>
    <w:p w14:paraId="194ACC1E" w14:textId="77777777" w:rsidR="00574EB1" w:rsidRDefault="003022A4">
      <w:pPr>
        <w:pStyle w:val="Plattetekst1"/>
        <w:numPr>
          <w:ilvl w:val="3"/>
          <w:numId w:val="26"/>
        </w:numPr>
      </w:pPr>
      <w:r>
        <w:t>Schaalniveau 11-14: doorgetrokken lijn</w:t>
      </w:r>
    </w:p>
    <w:p w14:paraId="65856C91" w14:textId="77777777" w:rsidR="00574EB1" w:rsidRDefault="003022A4">
      <w:pPr>
        <w:pStyle w:val="Plattetekst1"/>
        <w:numPr>
          <w:ilvl w:val="3"/>
          <w:numId w:val="26"/>
        </w:numPr>
      </w:pPr>
      <w:r>
        <w:t>Schaalniveau 15-16: geen</w:t>
      </w:r>
    </w:p>
    <w:p w14:paraId="4AA2F66E" w14:textId="77777777" w:rsidR="00574EB1" w:rsidRDefault="003022A4">
      <w:pPr>
        <w:pStyle w:val="Plattetekst1"/>
        <w:numPr>
          <w:ilvl w:val="2"/>
          <w:numId w:val="26"/>
        </w:numPr>
      </w:pPr>
      <w:r>
        <w:t>Buiten gebruik:</w:t>
      </w:r>
    </w:p>
    <w:p w14:paraId="68D4A82F" w14:textId="77777777" w:rsidR="00574EB1" w:rsidRDefault="003022A4">
      <w:pPr>
        <w:pStyle w:val="Plattetekst1"/>
        <w:numPr>
          <w:ilvl w:val="3"/>
          <w:numId w:val="26"/>
        </w:numPr>
      </w:pPr>
      <w:r>
        <w:t>Schaalniveau 11-14: 4px doorgetrokken, 2px onderbroken, 2px doorgetrokken, 2px onderbroken</w:t>
      </w:r>
    </w:p>
    <w:p w14:paraId="41450531" w14:textId="77777777" w:rsidR="00574EB1" w:rsidRDefault="003022A4">
      <w:pPr>
        <w:pStyle w:val="Plattetekst1"/>
        <w:numPr>
          <w:ilvl w:val="3"/>
          <w:numId w:val="26"/>
        </w:numPr>
      </w:pPr>
      <w:r>
        <w:t>Schaalniveau 15-16: 12px doorgetrokken, 4px onderbroken, 4px doorgetrokken, 4px onderbroken</w:t>
      </w:r>
    </w:p>
    <w:p w14:paraId="0FE4F4C8" w14:textId="77777777" w:rsidR="00574EB1" w:rsidRDefault="003022A4">
      <w:pPr>
        <w:pStyle w:val="Plattetekst1"/>
        <w:numPr>
          <w:ilvl w:val="0"/>
          <w:numId w:val="26"/>
        </w:numPr>
      </w:pPr>
      <w:r>
        <w:t>Grootte:</w:t>
      </w:r>
    </w:p>
    <w:p w14:paraId="5D8F572C" w14:textId="77777777" w:rsidR="00574EB1" w:rsidRDefault="003022A4">
      <w:pPr>
        <w:pStyle w:val="Plattetekst1"/>
        <w:numPr>
          <w:ilvl w:val="1"/>
          <w:numId w:val="26"/>
        </w:numPr>
      </w:pPr>
      <w:r>
        <w:t xml:space="preserve">3 </w:t>
      </w:r>
      <w:proofErr w:type="spellStart"/>
      <w:r>
        <w:t>px</w:t>
      </w:r>
      <w:proofErr w:type="spellEnd"/>
      <w:r>
        <w:t xml:space="preserve"> op schaalniveau 15-16 (voor het aangrijpingspunt)</w:t>
      </w:r>
    </w:p>
    <w:p w14:paraId="5F102DDD" w14:textId="77777777" w:rsidR="00574EB1" w:rsidRDefault="003022A4">
      <w:pPr>
        <w:pStyle w:val="Plattetekst1"/>
        <w:numPr>
          <w:ilvl w:val="1"/>
          <w:numId w:val="26"/>
        </w:numPr>
      </w:pPr>
      <w:r>
        <w:t xml:space="preserve">5 </w:t>
      </w:r>
      <w:proofErr w:type="spellStart"/>
      <w:r>
        <w:t>px</w:t>
      </w:r>
      <w:proofErr w:type="spellEnd"/>
      <w:r>
        <w:t xml:space="preserve"> op schaalniveau 11-12</w:t>
      </w:r>
    </w:p>
    <w:p w14:paraId="0ABC734C"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7A9FCF52"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FE17D24"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688AADC2" w14:textId="77777777" w:rsidR="00574EB1" w:rsidRDefault="003022A4">
      <w:pPr>
        <w:pStyle w:val="Plattetekst1"/>
        <w:numPr>
          <w:ilvl w:val="0"/>
          <w:numId w:val="26"/>
        </w:numPr>
      </w:pPr>
      <w:r>
        <w:t>Transparantie: 60 %</w:t>
      </w:r>
    </w:p>
    <w:p w14:paraId="2B38E9F5" w14:textId="77777777" w:rsidR="00574EB1" w:rsidRDefault="003022A4">
      <w:pPr>
        <w:pStyle w:val="Kop3"/>
        <w:numPr>
          <w:ilvl w:val="2"/>
          <w:numId w:val="3"/>
        </w:numPr>
      </w:pPr>
      <w:bookmarkStart w:id="273" w:name="__RefHeading___Toc4550_4117045737"/>
      <w:bookmarkEnd w:id="273"/>
      <w:r>
        <w:t>Visualisatie</w:t>
      </w:r>
    </w:p>
    <w:tbl>
      <w:tblPr>
        <w:tblW w:w="9465" w:type="dxa"/>
        <w:jc w:val="center"/>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283"/>
        <w:gridCol w:w="2618"/>
        <w:gridCol w:w="2211"/>
        <w:gridCol w:w="2353"/>
      </w:tblGrid>
      <w:tr w:rsidR="00574EB1" w14:paraId="0B35EA3F" w14:textId="77777777">
        <w:trPr>
          <w:tblHeader/>
          <w:jc w:val="center"/>
        </w:trPr>
        <w:tc>
          <w:tcPr>
            <w:tcW w:w="2282" w:type="dxa"/>
            <w:tcBorders>
              <w:top w:val="single" w:sz="2" w:space="0" w:color="000001"/>
              <w:left w:val="single" w:sz="2" w:space="0" w:color="000001"/>
              <w:bottom w:val="single" w:sz="2" w:space="0" w:color="000001"/>
            </w:tcBorders>
            <w:shd w:val="clear" w:color="auto" w:fill="808080"/>
          </w:tcPr>
          <w:p w14:paraId="417426DC" w14:textId="77777777" w:rsidR="00574EB1" w:rsidRDefault="00574EB1">
            <w:pPr>
              <w:pStyle w:val="TableContents"/>
              <w:rPr>
                <w:rFonts w:eastAsia="Lucida Sans Unicode" w:cs="Tahoma"/>
                <w:b/>
                <w:bCs/>
                <w:iCs/>
                <w:color w:val="FFFFFF"/>
                <w:szCs w:val="20"/>
              </w:rPr>
            </w:pPr>
          </w:p>
        </w:tc>
        <w:tc>
          <w:tcPr>
            <w:tcW w:w="2618" w:type="dxa"/>
            <w:tcBorders>
              <w:top w:val="single" w:sz="2" w:space="0" w:color="000001"/>
              <w:left w:val="single" w:sz="2" w:space="0" w:color="000001"/>
              <w:bottom w:val="single" w:sz="2" w:space="0" w:color="000001"/>
            </w:tcBorders>
            <w:shd w:val="clear" w:color="auto" w:fill="808080"/>
          </w:tcPr>
          <w:p w14:paraId="20038B02" w14:textId="77777777" w:rsidR="00574EB1" w:rsidRDefault="003022A4">
            <w:pPr>
              <w:pStyle w:val="TableContents"/>
              <w:jc w:val="center"/>
            </w:pPr>
            <w:r>
              <w:rPr>
                <w:rFonts w:eastAsia="Lucida Sans Unicode" w:cs="Tahoma"/>
                <w:b/>
                <w:bCs/>
                <w:iCs/>
                <w:color w:val="FFFFFF"/>
                <w:szCs w:val="20"/>
              </w:rPr>
              <w:t>Geprojecteerd</w:t>
            </w:r>
          </w:p>
        </w:tc>
        <w:tc>
          <w:tcPr>
            <w:tcW w:w="2211" w:type="dxa"/>
            <w:tcBorders>
              <w:top w:val="single" w:sz="2" w:space="0" w:color="000001"/>
              <w:left w:val="single" w:sz="2" w:space="0" w:color="000001"/>
              <w:bottom w:val="single" w:sz="2" w:space="0" w:color="000001"/>
            </w:tcBorders>
            <w:shd w:val="clear" w:color="auto" w:fill="808080"/>
          </w:tcPr>
          <w:p w14:paraId="42F89156" w14:textId="77777777" w:rsidR="00574EB1" w:rsidRDefault="003022A4">
            <w:pPr>
              <w:pStyle w:val="TableContents"/>
              <w:jc w:val="center"/>
            </w:pPr>
            <w:r>
              <w:rPr>
                <w:rFonts w:eastAsia="Lucida Sans Unicode" w:cs="Tahoma"/>
                <w:b/>
                <w:bCs/>
                <w:iCs/>
                <w:color w:val="FFFFFF"/>
                <w:szCs w:val="20"/>
              </w:rPr>
              <w:t>In gebruik</w:t>
            </w:r>
          </w:p>
        </w:tc>
        <w:tc>
          <w:tcPr>
            <w:tcW w:w="2353" w:type="dxa"/>
            <w:tcBorders>
              <w:top w:val="single" w:sz="2" w:space="0" w:color="000001"/>
              <w:left w:val="single" w:sz="2" w:space="0" w:color="000001"/>
              <w:bottom w:val="single" w:sz="2" w:space="0" w:color="000001"/>
              <w:right w:val="single" w:sz="2" w:space="0" w:color="000001"/>
            </w:tcBorders>
            <w:shd w:val="clear" w:color="auto" w:fill="808080"/>
          </w:tcPr>
          <w:p w14:paraId="54EC6044" w14:textId="77777777" w:rsidR="00574EB1" w:rsidRDefault="003022A4">
            <w:pPr>
              <w:pStyle w:val="TableContents"/>
              <w:jc w:val="center"/>
            </w:pPr>
            <w:r>
              <w:rPr>
                <w:rFonts w:eastAsia="Lucida Sans Unicode" w:cs="Tahoma"/>
                <w:b/>
                <w:bCs/>
                <w:iCs/>
                <w:color w:val="FFFFFF"/>
                <w:szCs w:val="20"/>
              </w:rPr>
              <w:t>Buiten gebruik</w:t>
            </w:r>
          </w:p>
        </w:tc>
      </w:tr>
      <w:tr w:rsidR="00574EB1" w14:paraId="74D72780" w14:textId="77777777">
        <w:trPr>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2E6828B0" w14:textId="77777777" w:rsidR="00574EB1" w:rsidRDefault="003022A4">
            <w:pPr>
              <w:pStyle w:val="TableContents"/>
            </w:pPr>
            <w:r>
              <w:t>Schaalniveau 11-12</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EDAB72" w14:textId="77777777" w:rsidR="00574EB1" w:rsidRDefault="003022A4">
            <w:pPr>
              <w:pStyle w:val="TableContents"/>
            </w:pPr>
            <w:r>
              <w:rPr>
                <w:noProof/>
              </w:rPr>
              <w:drawing>
                <wp:anchor distT="0" distB="0" distL="0" distR="0" simplePos="0" relativeHeight="52" behindDoc="0" locked="0" layoutInCell="1" allowOverlap="1" wp14:anchorId="0A2FFD98" wp14:editId="6E206E55">
                  <wp:simplePos x="0" y="0"/>
                  <wp:positionH relativeFrom="column">
                    <wp:align>center</wp:align>
                  </wp:positionH>
                  <wp:positionV relativeFrom="paragraph">
                    <wp:posOffset>635</wp:posOffset>
                  </wp:positionV>
                  <wp:extent cx="4323080" cy="135255"/>
                  <wp:effectExtent l="0" t="0" r="0" b="0"/>
                  <wp:wrapSquare wrapText="largest"/>
                  <wp:docPr id="77" name="Imag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Image75"/>
                          <pic:cNvPicPr>
                            <a:picLocks noChangeAspect="1" noChangeArrowheads="1"/>
                          </pic:cNvPicPr>
                        </pic:nvPicPr>
                        <pic:blipFill>
                          <a:blip r:embed="rId66"/>
                          <a:stretch>
                            <a:fillRect/>
                          </a:stretch>
                        </pic:blipFill>
                        <pic:spPr bwMode="auto">
                          <a:xfrm>
                            <a:off x="0" y="0"/>
                            <a:ext cx="4323080" cy="135255"/>
                          </a:xfrm>
                          <a:prstGeom prst="rect">
                            <a:avLst/>
                          </a:prstGeom>
                        </pic:spPr>
                      </pic:pic>
                    </a:graphicData>
                  </a:graphic>
                </wp:anchor>
              </w:drawing>
            </w:r>
          </w:p>
        </w:tc>
      </w:tr>
      <w:tr w:rsidR="00574EB1" w14:paraId="448EBF26"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D1359B3" w14:textId="77777777" w:rsidR="00574EB1" w:rsidRDefault="003022A4">
            <w:pPr>
              <w:pStyle w:val="TableContents"/>
            </w:pPr>
            <w:r>
              <w:lastRenderedPageBreak/>
              <w:t>Schaalniveau 13</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A652023" w14:textId="77777777" w:rsidR="00574EB1" w:rsidRDefault="003022A4">
            <w:pPr>
              <w:pStyle w:val="TableContents"/>
            </w:pPr>
            <w:r>
              <w:rPr>
                <w:noProof/>
              </w:rPr>
              <w:drawing>
                <wp:anchor distT="0" distB="0" distL="0" distR="0" simplePos="0" relativeHeight="53" behindDoc="0" locked="0" layoutInCell="1" allowOverlap="1" wp14:anchorId="6D35A2F8" wp14:editId="3DB9FA1B">
                  <wp:simplePos x="0" y="0"/>
                  <wp:positionH relativeFrom="column">
                    <wp:align>center</wp:align>
                  </wp:positionH>
                  <wp:positionV relativeFrom="paragraph">
                    <wp:posOffset>635</wp:posOffset>
                  </wp:positionV>
                  <wp:extent cx="4323080" cy="135255"/>
                  <wp:effectExtent l="0" t="0" r="0" b="0"/>
                  <wp:wrapSquare wrapText="largest"/>
                  <wp:docPr id="78" name="Image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76"/>
                          <pic:cNvPicPr>
                            <a:picLocks noChangeAspect="1" noChangeArrowheads="1"/>
                          </pic:cNvPicPr>
                        </pic:nvPicPr>
                        <pic:blipFill>
                          <a:blip r:embed="rId67"/>
                          <a:stretch>
                            <a:fillRect/>
                          </a:stretch>
                        </pic:blipFill>
                        <pic:spPr bwMode="auto">
                          <a:xfrm>
                            <a:off x="0" y="0"/>
                            <a:ext cx="4323080" cy="135255"/>
                          </a:xfrm>
                          <a:prstGeom prst="rect">
                            <a:avLst/>
                          </a:prstGeom>
                        </pic:spPr>
                      </pic:pic>
                    </a:graphicData>
                  </a:graphic>
                </wp:anchor>
              </w:drawing>
            </w:r>
          </w:p>
        </w:tc>
      </w:tr>
      <w:tr w:rsidR="00574EB1" w14:paraId="146B5838"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3347E5E1" w14:textId="77777777" w:rsidR="00574EB1" w:rsidRDefault="003022A4">
            <w:pPr>
              <w:pStyle w:val="TableContents"/>
            </w:pPr>
            <w:r>
              <w:t>Schaalniveau 14</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84AB0BE" w14:textId="77777777" w:rsidR="00574EB1" w:rsidRDefault="003022A4">
            <w:pPr>
              <w:pStyle w:val="TableContents"/>
            </w:pPr>
            <w:r>
              <w:rPr>
                <w:noProof/>
              </w:rPr>
              <w:drawing>
                <wp:anchor distT="0" distB="0" distL="0" distR="0" simplePos="0" relativeHeight="54" behindDoc="0" locked="0" layoutInCell="1" allowOverlap="1" wp14:anchorId="22BCBAF2" wp14:editId="3D5CA749">
                  <wp:simplePos x="0" y="0"/>
                  <wp:positionH relativeFrom="column">
                    <wp:align>center</wp:align>
                  </wp:positionH>
                  <wp:positionV relativeFrom="paragraph">
                    <wp:posOffset>635</wp:posOffset>
                  </wp:positionV>
                  <wp:extent cx="4323080" cy="135255"/>
                  <wp:effectExtent l="0" t="0" r="0" b="0"/>
                  <wp:wrapSquare wrapText="largest"/>
                  <wp:docPr id="79" name="Image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Image77"/>
                          <pic:cNvPicPr>
                            <a:picLocks noChangeAspect="1" noChangeArrowheads="1"/>
                          </pic:cNvPicPr>
                        </pic:nvPicPr>
                        <pic:blipFill>
                          <a:blip r:embed="rId68"/>
                          <a:stretch>
                            <a:fillRect/>
                          </a:stretch>
                        </pic:blipFill>
                        <pic:spPr bwMode="auto">
                          <a:xfrm>
                            <a:off x="0" y="0"/>
                            <a:ext cx="4323080" cy="135255"/>
                          </a:xfrm>
                          <a:prstGeom prst="rect">
                            <a:avLst/>
                          </a:prstGeom>
                        </pic:spPr>
                      </pic:pic>
                    </a:graphicData>
                  </a:graphic>
                </wp:anchor>
              </w:drawing>
            </w:r>
          </w:p>
        </w:tc>
      </w:tr>
      <w:tr w:rsidR="00574EB1" w14:paraId="2C9E7BDB" w14:textId="77777777">
        <w:trPr>
          <w:trHeight w:val="453"/>
          <w:jc w:val="center"/>
        </w:trPr>
        <w:tc>
          <w:tcPr>
            <w:tcW w:w="2282" w:type="dxa"/>
            <w:tcBorders>
              <w:top w:val="single" w:sz="2" w:space="0" w:color="000001"/>
              <w:left w:val="single" w:sz="2" w:space="0" w:color="000001"/>
              <w:bottom w:val="single" w:sz="2" w:space="0" w:color="000001"/>
            </w:tcBorders>
            <w:shd w:val="clear" w:color="auto" w:fill="FFFFFF"/>
            <w:tcMar>
              <w:left w:w="-2" w:type="dxa"/>
            </w:tcMar>
          </w:tcPr>
          <w:p w14:paraId="75242519" w14:textId="77777777" w:rsidR="00574EB1" w:rsidRDefault="003022A4">
            <w:pPr>
              <w:pStyle w:val="TableContents"/>
            </w:pPr>
            <w:r>
              <w:t>Schaalniveau 15-16</w:t>
            </w:r>
          </w:p>
        </w:tc>
        <w:tc>
          <w:tcPr>
            <w:tcW w:w="7182"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6B0183C" w14:textId="77777777" w:rsidR="00574EB1" w:rsidRDefault="003022A4">
            <w:pPr>
              <w:pStyle w:val="TableContents"/>
            </w:pPr>
            <w:r>
              <w:rPr>
                <w:noProof/>
              </w:rPr>
              <w:drawing>
                <wp:anchor distT="0" distB="0" distL="0" distR="0" simplePos="0" relativeHeight="63" behindDoc="0" locked="0" layoutInCell="1" allowOverlap="1" wp14:anchorId="268A7F67" wp14:editId="2A464AC4">
                  <wp:simplePos x="0" y="0"/>
                  <wp:positionH relativeFrom="column">
                    <wp:align>center</wp:align>
                  </wp:positionH>
                  <wp:positionV relativeFrom="paragraph">
                    <wp:posOffset>635</wp:posOffset>
                  </wp:positionV>
                  <wp:extent cx="4324985" cy="202565"/>
                  <wp:effectExtent l="0" t="0" r="0" b="0"/>
                  <wp:wrapSquare wrapText="largest"/>
                  <wp:docPr id="80" name="Image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78"/>
                          <pic:cNvPicPr>
                            <a:picLocks noChangeAspect="1" noChangeArrowheads="1"/>
                          </pic:cNvPicPr>
                        </pic:nvPicPr>
                        <pic:blipFill>
                          <a:blip r:embed="rId73"/>
                          <a:stretch>
                            <a:fillRect/>
                          </a:stretch>
                        </pic:blipFill>
                        <pic:spPr bwMode="auto">
                          <a:xfrm>
                            <a:off x="0" y="0"/>
                            <a:ext cx="4324985" cy="202565"/>
                          </a:xfrm>
                          <a:prstGeom prst="rect">
                            <a:avLst/>
                          </a:prstGeom>
                        </pic:spPr>
                      </pic:pic>
                    </a:graphicData>
                  </a:graphic>
                </wp:anchor>
              </w:drawing>
            </w:r>
          </w:p>
        </w:tc>
      </w:tr>
    </w:tbl>
    <w:p w14:paraId="57025407" w14:textId="77777777" w:rsidR="00574EB1" w:rsidRDefault="003022A4">
      <w:pPr>
        <w:pStyle w:val="Kop2"/>
        <w:numPr>
          <w:ilvl w:val="1"/>
          <w:numId w:val="3"/>
        </w:numPr>
      </w:pPr>
      <w:bookmarkStart w:id="274" w:name="_Toc42596120"/>
      <w:bookmarkStart w:id="275" w:name="_Toc51317944"/>
      <w:proofErr w:type="spellStart"/>
      <w:r>
        <w:t>ExtraGeometrie</w:t>
      </w:r>
      <w:proofErr w:type="spellEnd"/>
      <w:r>
        <w:t xml:space="preserve">: </w:t>
      </w:r>
      <w:proofErr w:type="spellStart"/>
      <w:r>
        <w:t>ContainerLeidingElementen</w:t>
      </w:r>
      <w:bookmarkEnd w:id="274"/>
      <w:bookmarkEnd w:id="275"/>
      <w:proofErr w:type="spellEnd"/>
    </w:p>
    <w:p w14:paraId="0F5E77B9" w14:textId="77777777" w:rsidR="00574EB1" w:rsidRDefault="003022A4">
      <w:pPr>
        <w:pStyle w:val="Kop3"/>
        <w:numPr>
          <w:ilvl w:val="2"/>
          <w:numId w:val="3"/>
        </w:numPr>
      </w:pPr>
      <w:bookmarkStart w:id="276" w:name="__RefHeading___Toc4552_4117045737"/>
      <w:bookmarkEnd w:id="276"/>
      <w:r>
        <w:t>Regel</w:t>
      </w:r>
    </w:p>
    <w:p w14:paraId="3623AC41" w14:textId="77777777" w:rsidR="00574EB1" w:rsidRDefault="003022A4">
      <w:pPr>
        <w:pStyle w:val="Kop3"/>
        <w:numPr>
          <w:ilvl w:val="2"/>
          <w:numId w:val="3"/>
        </w:numPr>
      </w:pPr>
      <w:r>
        <w:t>Visualisatie</w:t>
      </w:r>
    </w:p>
    <w:p w14:paraId="11940E5C" w14:textId="725B8F1C" w:rsidR="00574EB1" w:rsidRDefault="003022A4">
      <w:pPr>
        <w:pStyle w:val="Plattetekst1"/>
      </w:pPr>
      <w:r>
        <w:t xml:space="preserve">Het objecttype </w:t>
      </w:r>
      <w:proofErr w:type="spellStart"/>
      <w:r>
        <w:t>ExtraGeometrie</w:t>
      </w:r>
      <w:proofErr w:type="spellEnd"/>
      <w:r>
        <w:t xml:space="preserve"> </w:t>
      </w:r>
      <w:del w:id="277" w:author="Paul Janssen" w:date="2020-09-18T10:34:00Z">
        <w:r w:rsidDel="002115EB">
          <w:delText>bevat</w:delText>
        </w:r>
      </w:del>
      <w:ins w:id="278" w:author="Paul Janssen" w:date="2020-09-18T10:34:00Z">
        <w:r w:rsidR="002115EB">
          <w:t>omvat</w:t>
        </w:r>
      </w:ins>
      <w:r>
        <w:t xml:space="preserve"> extra geometrie bij de standaard containerleidingelementen. Indien het object een vlakgeometrie heeft, wordt zij gevisualiseerd als vlaksymbool met de volgende (combinatie van) eigenschappen:</w:t>
      </w:r>
    </w:p>
    <w:p w14:paraId="77F7A39B" w14:textId="77777777" w:rsidR="00574EB1" w:rsidRDefault="003022A4">
      <w:pPr>
        <w:pStyle w:val="Plattetekst1"/>
        <w:numPr>
          <w:ilvl w:val="0"/>
          <w:numId w:val="12"/>
        </w:numPr>
      </w:pPr>
      <w:r>
        <w:t>Kleur:</w:t>
      </w:r>
    </w:p>
    <w:p w14:paraId="724C5662" w14:textId="77777777" w:rsidR="00574EB1" w:rsidRDefault="003022A4">
      <w:pPr>
        <w:pStyle w:val="Plattetekst1"/>
        <w:numPr>
          <w:ilvl w:val="1"/>
          <w:numId w:val="12"/>
        </w:numPr>
      </w:pPr>
      <w:r>
        <w:t>Lijn (omtrek van het vlaksymbool): overeenkomstig het “thema” van het nutsvoorzieningennet waarin het gebruikt wordt.</w:t>
      </w:r>
    </w:p>
    <w:p w14:paraId="759AEF26" w14:textId="77777777" w:rsidR="00574EB1" w:rsidRDefault="003022A4">
      <w:pPr>
        <w:pStyle w:val="Plattetekst1"/>
        <w:numPr>
          <w:ilvl w:val="1"/>
          <w:numId w:val="12"/>
        </w:numPr>
      </w:pPr>
      <w:r>
        <w:t>Vlak: geen vulling</w:t>
      </w:r>
    </w:p>
    <w:p w14:paraId="53D58741" w14:textId="77777777" w:rsidR="00574EB1" w:rsidRDefault="003022A4">
      <w:pPr>
        <w:pStyle w:val="Plattetekst1"/>
        <w:numPr>
          <w:ilvl w:val="0"/>
          <w:numId w:val="12"/>
        </w:numPr>
      </w:pPr>
      <w:r>
        <w:t>Vorm:</w:t>
      </w:r>
    </w:p>
    <w:p w14:paraId="41B2AB98" w14:textId="77777777" w:rsidR="00574EB1" w:rsidRDefault="003022A4">
      <w:pPr>
        <w:pStyle w:val="Plattetekst1"/>
        <w:numPr>
          <w:ilvl w:val="1"/>
          <w:numId w:val="12"/>
        </w:numPr>
      </w:pPr>
      <w:r>
        <w:t>Lijn (omtrek van het vlaksymbool)</w:t>
      </w:r>
    </w:p>
    <w:p w14:paraId="7E6DBE08" w14:textId="77777777" w:rsidR="00574EB1" w:rsidRDefault="003022A4">
      <w:pPr>
        <w:pStyle w:val="Plattetekst1"/>
        <w:numPr>
          <w:ilvl w:val="2"/>
          <w:numId w:val="12"/>
        </w:numPr>
      </w:pPr>
      <w:r>
        <w:t>Geprojecteerd: 4px doorgetrokken, 16px onderbroken</w:t>
      </w:r>
    </w:p>
    <w:p w14:paraId="5320349D" w14:textId="77777777" w:rsidR="00574EB1" w:rsidRDefault="003022A4">
      <w:pPr>
        <w:pStyle w:val="Plattetekst1"/>
        <w:numPr>
          <w:ilvl w:val="2"/>
          <w:numId w:val="12"/>
        </w:numPr>
      </w:pPr>
      <w:r>
        <w:t>In gebruik: doorgetrokken lijn</w:t>
      </w:r>
    </w:p>
    <w:p w14:paraId="158F40AE" w14:textId="77777777" w:rsidR="00574EB1" w:rsidRDefault="003022A4">
      <w:pPr>
        <w:pStyle w:val="Plattetekst1"/>
        <w:numPr>
          <w:ilvl w:val="2"/>
          <w:numId w:val="12"/>
        </w:numPr>
      </w:pPr>
      <w:r>
        <w:t>Buiten gebruik: 40px doorgetrokken, 12px onderbroken, 8px doorgetrokken, 12px onderbroken</w:t>
      </w:r>
    </w:p>
    <w:p w14:paraId="33B11E4A" w14:textId="77777777" w:rsidR="00574EB1" w:rsidRDefault="003022A4">
      <w:pPr>
        <w:pStyle w:val="Plattetekst1"/>
        <w:numPr>
          <w:ilvl w:val="0"/>
          <w:numId w:val="12"/>
        </w:numPr>
      </w:pPr>
      <w:r>
        <w:t>Grootte (lijndikte):</w:t>
      </w:r>
    </w:p>
    <w:p w14:paraId="2CE3D6E0" w14:textId="77777777" w:rsidR="00574EB1" w:rsidRDefault="003022A4">
      <w:pPr>
        <w:pStyle w:val="Plattetekst1"/>
        <w:numPr>
          <w:ilvl w:val="1"/>
          <w:numId w:val="12"/>
        </w:numPr>
      </w:pPr>
      <w:r>
        <w:t xml:space="preserve">1 </w:t>
      </w:r>
      <w:proofErr w:type="spellStart"/>
      <w:r>
        <w:t>px</w:t>
      </w:r>
      <w:proofErr w:type="spellEnd"/>
      <w:r>
        <w:t xml:space="preserve"> voor Schaalniveau 11 – 16</w:t>
      </w:r>
    </w:p>
    <w:p w14:paraId="3BB7089F" w14:textId="77777777" w:rsidR="00574EB1" w:rsidRDefault="003022A4">
      <w:pPr>
        <w:pStyle w:val="Plattetekst1"/>
        <w:numPr>
          <w:ilvl w:val="0"/>
          <w:numId w:val="12"/>
        </w:numPr>
      </w:pPr>
      <w:r>
        <w:t>Transparantie: 0%</w:t>
      </w:r>
      <w:r>
        <w:br/>
      </w:r>
    </w:p>
    <w:p w14:paraId="77D28CE8"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721BDBD5"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4959E"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0A9CB9A0"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3989DFD4"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795CA466" w14:textId="77777777" w:rsidR="00574EB1" w:rsidRDefault="003022A4">
            <w:pPr>
              <w:pStyle w:val="TableContents"/>
              <w:jc w:val="center"/>
            </w:pPr>
            <w:r>
              <w:rPr>
                <w:rFonts w:eastAsia="Lucida Sans Unicode" w:cs="Tahoma"/>
                <w:b/>
                <w:bCs/>
                <w:iCs/>
                <w:color w:val="FFFFFF"/>
                <w:szCs w:val="20"/>
              </w:rPr>
              <w:t>Buiten gebruik</w:t>
            </w:r>
          </w:p>
        </w:tc>
      </w:tr>
      <w:tr w:rsidR="00574EB1" w14:paraId="0C5309E9"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31CD611B" w14:textId="77777777" w:rsidR="00574EB1" w:rsidRDefault="003022A4">
            <w:pPr>
              <w:pStyle w:val="TableContents"/>
            </w:pPr>
            <w:r>
              <w:lastRenderedPageBreak/>
              <w:t>Schaalniveau 11-16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F1323D9" w14:textId="77777777" w:rsidR="00574EB1" w:rsidRDefault="003022A4">
            <w:pPr>
              <w:pStyle w:val="TableContents"/>
            </w:pPr>
            <w:r>
              <w:rPr>
                <w:noProof/>
              </w:rPr>
              <w:drawing>
                <wp:anchor distT="0" distB="0" distL="0" distR="0" simplePos="0" relativeHeight="64" behindDoc="0" locked="0" layoutInCell="1" allowOverlap="1" wp14:anchorId="65AF0B75" wp14:editId="07576192">
                  <wp:simplePos x="0" y="0"/>
                  <wp:positionH relativeFrom="column">
                    <wp:align>center</wp:align>
                  </wp:positionH>
                  <wp:positionV relativeFrom="paragraph">
                    <wp:posOffset>635</wp:posOffset>
                  </wp:positionV>
                  <wp:extent cx="4546600" cy="894715"/>
                  <wp:effectExtent l="0" t="0" r="0" b="0"/>
                  <wp:wrapSquare wrapText="largest"/>
                  <wp:docPr id="81" name="Image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Image79"/>
                          <pic:cNvPicPr>
                            <a:picLocks noChangeAspect="1" noChangeArrowheads="1"/>
                          </pic:cNvPicPr>
                        </pic:nvPicPr>
                        <pic:blipFill>
                          <a:blip r:embed="rId74"/>
                          <a:stretch>
                            <a:fillRect/>
                          </a:stretch>
                        </pic:blipFill>
                        <pic:spPr bwMode="auto">
                          <a:xfrm>
                            <a:off x="0" y="0"/>
                            <a:ext cx="4546600" cy="894715"/>
                          </a:xfrm>
                          <a:prstGeom prst="rect">
                            <a:avLst/>
                          </a:prstGeom>
                        </pic:spPr>
                      </pic:pic>
                    </a:graphicData>
                  </a:graphic>
                </wp:anchor>
              </w:drawing>
            </w:r>
          </w:p>
        </w:tc>
      </w:tr>
    </w:tbl>
    <w:p w14:paraId="68AFED75" w14:textId="77777777" w:rsidR="00574EB1" w:rsidRDefault="003022A4">
      <w:pPr>
        <w:pStyle w:val="Kop1"/>
        <w:numPr>
          <w:ilvl w:val="0"/>
          <w:numId w:val="0"/>
        </w:numPr>
      </w:pPr>
      <w:r>
        <w:br w:type="page"/>
      </w:r>
    </w:p>
    <w:p w14:paraId="40359C16" w14:textId="77777777" w:rsidR="00574EB1" w:rsidRDefault="003022A4">
      <w:pPr>
        <w:pStyle w:val="Kop1"/>
        <w:numPr>
          <w:ilvl w:val="0"/>
          <w:numId w:val="3"/>
        </w:numPr>
      </w:pPr>
      <w:bookmarkStart w:id="279" w:name="_Toc42596121"/>
      <w:bookmarkStart w:id="280" w:name="_Toc51317945"/>
      <w:r>
        <w:lastRenderedPageBreak/>
        <w:t>Extra elementen</w:t>
      </w:r>
      <w:bookmarkEnd w:id="279"/>
      <w:bookmarkEnd w:id="280"/>
    </w:p>
    <w:p w14:paraId="63B1D820" w14:textId="77777777" w:rsidR="00574EB1" w:rsidRDefault="003022A4">
      <w:pPr>
        <w:pStyle w:val="Kop2"/>
        <w:numPr>
          <w:ilvl w:val="1"/>
          <w:numId w:val="3"/>
        </w:numPr>
      </w:pPr>
      <w:bookmarkStart w:id="281" w:name="_Toc42596122"/>
      <w:bookmarkStart w:id="282" w:name="_Toc51317946"/>
      <w:r>
        <w:t>Inleiding</w:t>
      </w:r>
      <w:bookmarkEnd w:id="281"/>
      <w:bookmarkEnd w:id="282"/>
    </w:p>
    <w:p w14:paraId="38BD1F30" w14:textId="77777777" w:rsidR="00574EB1" w:rsidRDefault="003022A4">
      <w:pPr>
        <w:pStyle w:val="Plattetekst1"/>
      </w:pPr>
      <w:r>
        <w:t xml:space="preserve">In dit hoofdstuk worden de algemene visualisatieregels toegepast op de extra 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624CED" w14:textId="77777777" w:rsidR="00574EB1" w:rsidRDefault="003022A4">
      <w:pPr>
        <w:pStyle w:val="Plattetekst1"/>
      </w:pPr>
      <w:r>
        <w:t xml:space="preserve">Het objecttype </w:t>
      </w:r>
      <w:proofErr w:type="spellStart"/>
      <w:r>
        <w:t>aanduidingEisvoorzorgsmaatregel</w:t>
      </w:r>
      <w:proofErr w:type="spellEnd"/>
      <w:r>
        <w:t xml:space="preserve">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w:t>
      </w:r>
      <w:proofErr w:type="spellStart"/>
      <w:r>
        <w:t>aanduidingEisVoorzorgsmaatregel</w:t>
      </w:r>
      <w:proofErr w:type="spellEnd"/>
      <w:r>
        <w:t xml:space="preserve"> gevisualiseerd door een vlaksymbool. De kleur wordt toegekend naar het thema van het netwerk.</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4110BEB7"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382E0DCB" w14:textId="77777777" w:rsidR="00574EB1" w:rsidRDefault="003022A4">
            <w:pPr>
              <w:pStyle w:val="Plattetekst1"/>
            </w:pPr>
            <w:r>
              <w:t xml:space="preserve">De visualisatie voor </w:t>
            </w:r>
            <w:proofErr w:type="spellStart"/>
            <w:r>
              <w:t>aanduidingEisVoorzorgsmaatregel</w:t>
            </w:r>
            <w:proofErr w:type="spellEnd"/>
            <w:r>
              <w:t xml:space="preserve"> is vastgelegd in de volgende SLD-bestanden:</w:t>
            </w:r>
          </w:p>
          <w:p w14:paraId="59D3FB96" w14:textId="77777777" w:rsidR="00574EB1" w:rsidRDefault="003022A4">
            <w:pPr>
              <w:pStyle w:val="Plattetekst1"/>
              <w:numPr>
                <w:ilvl w:val="0"/>
                <w:numId w:val="17"/>
              </w:numPr>
            </w:pPr>
            <w:r>
              <w:t>sld-eigentopografie-punt.xml</w:t>
            </w:r>
          </w:p>
          <w:p w14:paraId="34679757" w14:textId="77777777" w:rsidR="00574EB1" w:rsidRDefault="003022A4">
            <w:pPr>
              <w:pStyle w:val="Plattetekst1"/>
              <w:numPr>
                <w:ilvl w:val="0"/>
                <w:numId w:val="17"/>
              </w:numPr>
            </w:pPr>
            <w:r>
              <w:t>sld-eigentopografie-lijn.xml</w:t>
            </w:r>
          </w:p>
          <w:p w14:paraId="0525A306" w14:textId="77777777" w:rsidR="00574EB1" w:rsidRDefault="003022A4">
            <w:pPr>
              <w:pStyle w:val="Plattetekst1"/>
              <w:numPr>
                <w:ilvl w:val="0"/>
                <w:numId w:val="17"/>
              </w:numPr>
            </w:pPr>
            <w:r>
              <w:t>sld-eigentopografie-vlak.xml</w:t>
            </w:r>
          </w:p>
          <w:p w14:paraId="0FEBDC6C" w14:textId="77777777" w:rsidR="00574EB1" w:rsidRDefault="003022A4">
            <w:pPr>
              <w:pStyle w:val="Plattetekst1"/>
              <w:numPr>
                <w:ilvl w:val="0"/>
                <w:numId w:val="17"/>
              </w:numPr>
            </w:pPr>
            <w:r>
              <w:t>sld-aanduidingeisvoorzorgsmaatregel.xml</w:t>
            </w:r>
          </w:p>
          <w:p w14:paraId="6673DA66" w14:textId="77777777" w:rsidR="00574EB1" w:rsidRDefault="003022A4">
            <w:pPr>
              <w:pStyle w:val="Plattetekst1"/>
              <w:numPr>
                <w:ilvl w:val="0"/>
                <w:numId w:val="17"/>
              </w:numPr>
            </w:pPr>
            <w:r>
              <w:t>sld-extradetailinfo-punt.xml</w:t>
            </w:r>
          </w:p>
          <w:p w14:paraId="058E599E" w14:textId="77777777" w:rsidR="00574EB1" w:rsidRDefault="003022A4">
            <w:pPr>
              <w:pStyle w:val="Plattetekst1"/>
              <w:numPr>
                <w:ilvl w:val="0"/>
                <w:numId w:val="17"/>
              </w:numPr>
            </w:pPr>
            <w:r>
              <w:t>sld-extradetailinfo-vlak.xml</w:t>
            </w:r>
          </w:p>
        </w:tc>
      </w:tr>
    </w:tbl>
    <w:p w14:paraId="3A7154C9" w14:textId="77777777" w:rsidR="00574EB1" w:rsidRDefault="003022A4">
      <w:pPr>
        <w:pStyle w:val="Kop2"/>
        <w:numPr>
          <w:ilvl w:val="1"/>
          <w:numId w:val="3"/>
        </w:numPr>
      </w:pPr>
      <w:bookmarkStart w:id="283" w:name="_Toc42596123"/>
      <w:bookmarkStart w:id="284" w:name="_Toc51317947"/>
      <w:proofErr w:type="spellStart"/>
      <w:r>
        <w:t>EigenTopografie</w:t>
      </w:r>
      <w:proofErr w:type="spellEnd"/>
      <w:r>
        <w:t>: punt</w:t>
      </w:r>
      <w:bookmarkEnd w:id="283"/>
      <w:bookmarkEnd w:id="284"/>
    </w:p>
    <w:p w14:paraId="28CE88D9" w14:textId="77777777" w:rsidR="00574EB1" w:rsidRDefault="003022A4">
      <w:pPr>
        <w:pStyle w:val="Kop3"/>
        <w:numPr>
          <w:ilvl w:val="2"/>
          <w:numId w:val="3"/>
        </w:numPr>
      </w:pPr>
      <w:bookmarkStart w:id="285" w:name="__RefHeading___Toc4556_4117045737"/>
      <w:bookmarkEnd w:id="285"/>
      <w:r>
        <w:t>Regel</w:t>
      </w:r>
    </w:p>
    <w:p w14:paraId="1664C0E8" w14:textId="0ED8613F" w:rsidR="00574EB1" w:rsidRDefault="003022A4">
      <w:pPr>
        <w:pStyle w:val="Plattetekst1"/>
      </w:pPr>
      <w:r>
        <w:t xml:space="preserve">Het objecttype </w:t>
      </w:r>
      <w:proofErr w:type="spellStart"/>
      <w:r>
        <w:t>EigenTopografie</w:t>
      </w:r>
      <w:proofErr w:type="spellEnd"/>
      <w:r>
        <w:t xml:space="preserve"> </w:t>
      </w:r>
      <w:del w:id="286" w:author="Paul Janssen" w:date="2020-09-18T10:34:00Z">
        <w:r w:rsidDel="002115EB">
          <w:delText>bevat</w:delText>
        </w:r>
      </w:del>
      <w:ins w:id="287" w:author="Paul Janssen" w:date="2020-09-18T10:34:00Z">
        <w:r w:rsidR="002115EB">
          <w:t>omvat</w:t>
        </w:r>
      </w:ins>
      <w:r>
        <w:t xml:space="preserve"> topografie die wordt meegeleverd ter nadere bepaling of oriëntatie van de ligging van een leiding of leidingelement. Het zijn punten, lijnen of vlakken. De puntobjecten zijn geen sloten of waterlopen. Indien het object een puntgeometrie heeft, wordt zij gevisualiseerd als puntsymbool met de volgende (combinatie van) eigenschappen:</w:t>
      </w:r>
    </w:p>
    <w:p w14:paraId="3249301E" w14:textId="77777777" w:rsidR="00574EB1" w:rsidRDefault="003022A4">
      <w:pPr>
        <w:pStyle w:val="Plattetekst1"/>
        <w:numPr>
          <w:ilvl w:val="0"/>
          <w:numId w:val="26"/>
        </w:numPr>
      </w:pPr>
      <w:r>
        <w:t>Kleur:</w:t>
      </w:r>
    </w:p>
    <w:p w14:paraId="3CC7AC57" w14:textId="77777777" w:rsidR="00574EB1" w:rsidRDefault="003022A4">
      <w:pPr>
        <w:pStyle w:val="Plattetekst1"/>
        <w:numPr>
          <w:ilvl w:val="1"/>
          <w:numId w:val="26"/>
        </w:numPr>
      </w:pPr>
      <w:r>
        <w:t>omtrek: #666666</w:t>
      </w:r>
    </w:p>
    <w:p w14:paraId="532B5D58" w14:textId="77777777" w:rsidR="00574EB1" w:rsidRDefault="003022A4">
      <w:pPr>
        <w:pStyle w:val="Plattetekst1"/>
        <w:numPr>
          <w:ilvl w:val="0"/>
          <w:numId w:val="26"/>
        </w:numPr>
      </w:pPr>
      <w:r>
        <w:t>Vorm:</w:t>
      </w:r>
    </w:p>
    <w:p w14:paraId="41A8EDB5" w14:textId="77777777" w:rsidR="00574EB1" w:rsidRDefault="003022A4">
      <w:pPr>
        <w:pStyle w:val="Plattetekst1"/>
        <w:numPr>
          <w:ilvl w:val="1"/>
          <w:numId w:val="26"/>
        </w:numPr>
      </w:pPr>
      <w:r>
        <w:t>Puntsymbool:</w:t>
      </w:r>
    </w:p>
    <w:p w14:paraId="08B41272" w14:textId="77777777" w:rsidR="00574EB1" w:rsidRDefault="003022A4">
      <w:pPr>
        <w:pStyle w:val="Plattetekst1"/>
        <w:numPr>
          <w:ilvl w:val="2"/>
          <w:numId w:val="26"/>
        </w:numPr>
      </w:pPr>
      <w:r>
        <w:t>Cirkel</w:t>
      </w:r>
    </w:p>
    <w:p w14:paraId="7F346325" w14:textId="77777777" w:rsidR="00574EB1" w:rsidRDefault="003022A4">
      <w:pPr>
        <w:pStyle w:val="Plattetekst1"/>
        <w:numPr>
          <w:ilvl w:val="1"/>
          <w:numId w:val="26"/>
        </w:numPr>
      </w:pPr>
      <w:r>
        <w:t>Lijnsymbool (omtrek van het puntsymbool)</w:t>
      </w:r>
    </w:p>
    <w:p w14:paraId="17CC8A70" w14:textId="77777777" w:rsidR="00574EB1" w:rsidRDefault="003022A4">
      <w:pPr>
        <w:pStyle w:val="Plattetekst1"/>
        <w:numPr>
          <w:ilvl w:val="2"/>
          <w:numId w:val="26"/>
        </w:numPr>
      </w:pPr>
      <w:r>
        <w:lastRenderedPageBreak/>
        <w:t>Plan:</w:t>
      </w:r>
    </w:p>
    <w:p w14:paraId="1CE7B83E" w14:textId="77777777" w:rsidR="00574EB1" w:rsidRDefault="003022A4">
      <w:pPr>
        <w:pStyle w:val="Plattetekst1"/>
        <w:numPr>
          <w:ilvl w:val="3"/>
          <w:numId w:val="26"/>
        </w:numPr>
      </w:pPr>
      <w:r>
        <w:t>Schaalniveau 13-14: 1px doorgetrokken, 1px onderbroken</w:t>
      </w:r>
    </w:p>
    <w:p w14:paraId="0093D5EE" w14:textId="77777777" w:rsidR="00574EB1" w:rsidRDefault="003022A4">
      <w:pPr>
        <w:pStyle w:val="Plattetekst1"/>
        <w:numPr>
          <w:ilvl w:val="3"/>
          <w:numId w:val="26"/>
        </w:numPr>
      </w:pPr>
      <w:r>
        <w:t>Schaalniveau 15-16: 4px doorgetrokken, 4px onderbroken</w:t>
      </w:r>
    </w:p>
    <w:p w14:paraId="4282AFCD" w14:textId="77777777" w:rsidR="00574EB1" w:rsidRDefault="003022A4">
      <w:pPr>
        <w:pStyle w:val="Plattetekst1"/>
        <w:numPr>
          <w:ilvl w:val="2"/>
          <w:numId w:val="26"/>
        </w:numPr>
      </w:pPr>
      <w:r>
        <w:t>Bestaand: doorgetrokken lijn</w:t>
      </w:r>
    </w:p>
    <w:p w14:paraId="2A9F28FC" w14:textId="77777777" w:rsidR="00574EB1" w:rsidRDefault="003022A4">
      <w:pPr>
        <w:pStyle w:val="Plattetekst1"/>
        <w:numPr>
          <w:ilvl w:val="0"/>
          <w:numId w:val="26"/>
        </w:numPr>
      </w:pPr>
      <w:r>
        <w:t>Grootte:</w:t>
      </w:r>
    </w:p>
    <w:p w14:paraId="36F424DD" w14:textId="77777777" w:rsidR="00574EB1" w:rsidRDefault="003022A4">
      <w:pPr>
        <w:pStyle w:val="Plattetekst1"/>
        <w:numPr>
          <w:ilvl w:val="1"/>
          <w:numId w:val="26"/>
        </w:numPr>
      </w:pPr>
      <w:r>
        <w:t xml:space="preserve">8 </w:t>
      </w:r>
      <w:proofErr w:type="spellStart"/>
      <w:r>
        <w:t>px</w:t>
      </w:r>
      <w:proofErr w:type="spellEnd"/>
      <w:r>
        <w:t xml:space="preserve"> op schaalniveau 13</w:t>
      </w:r>
    </w:p>
    <w:p w14:paraId="4F36F98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0B101960"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03AA1D1E" w14:textId="77777777" w:rsidR="00574EB1" w:rsidRDefault="003022A4">
      <w:pPr>
        <w:pStyle w:val="Plattetekst1"/>
        <w:numPr>
          <w:ilvl w:val="0"/>
          <w:numId w:val="26"/>
        </w:numPr>
      </w:pPr>
      <w:r>
        <w:t>Transparantie: 0 %</w:t>
      </w:r>
    </w:p>
    <w:p w14:paraId="302BC5F1" w14:textId="77777777" w:rsidR="00574EB1" w:rsidRDefault="003022A4">
      <w:pPr>
        <w:pStyle w:val="Kop3"/>
        <w:numPr>
          <w:ilvl w:val="2"/>
          <w:numId w:val="3"/>
        </w:numPr>
      </w:pPr>
      <w:r>
        <w:t>Visualisatie</w:t>
      </w:r>
    </w:p>
    <w:tbl>
      <w:tblPr>
        <w:tblW w:w="962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6"/>
        <w:gridCol w:w="2183"/>
        <w:gridCol w:w="5052"/>
      </w:tblGrid>
      <w:tr w:rsidR="00574EB1" w14:paraId="4F02871A"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1A557151" w14:textId="77777777" w:rsidR="00574EB1" w:rsidRDefault="00574EB1">
            <w:pPr>
              <w:pStyle w:val="TableContents"/>
              <w:rPr>
                <w:rFonts w:eastAsia="Lucida Sans Unicode" w:cs="Tahoma"/>
                <w:b/>
                <w:bCs/>
                <w:iCs/>
                <w:color w:val="FFFFFF"/>
                <w:szCs w:val="20"/>
              </w:rPr>
            </w:pPr>
          </w:p>
        </w:tc>
        <w:tc>
          <w:tcPr>
            <w:tcW w:w="2183" w:type="dxa"/>
            <w:tcBorders>
              <w:top w:val="single" w:sz="2" w:space="0" w:color="000001"/>
              <w:left w:val="single" w:sz="2" w:space="0" w:color="000001"/>
              <w:bottom w:val="single" w:sz="2" w:space="0" w:color="000001"/>
            </w:tcBorders>
            <w:shd w:val="clear" w:color="auto" w:fill="808080"/>
          </w:tcPr>
          <w:p w14:paraId="5AE8DDD5" w14:textId="77777777" w:rsidR="00574EB1" w:rsidRDefault="003022A4">
            <w:pPr>
              <w:pStyle w:val="TableContents"/>
              <w:jc w:val="center"/>
            </w:pPr>
            <w:r>
              <w:rPr>
                <w:rFonts w:eastAsia="Lucida Sans Unicode" w:cs="Tahoma"/>
                <w:b/>
                <w:bCs/>
                <w:iCs/>
                <w:color w:val="FFFFFF"/>
                <w:szCs w:val="20"/>
              </w:rPr>
              <w:t>Plan</w:t>
            </w:r>
          </w:p>
        </w:tc>
        <w:tc>
          <w:tcPr>
            <w:tcW w:w="5052" w:type="dxa"/>
            <w:tcBorders>
              <w:top w:val="single" w:sz="2" w:space="0" w:color="000001"/>
              <w:left w:val="single" w:sz="2" w:space="0" w:color="000001"/>
              <w:bottom w:val="single" w:sz="2" w:space="0" w:color="000001"/>
              <w:right w:val="single" w:sz="2" w:space="0" w:color="000001"/>
            </w:tcBorders>
            <w:shd w:val="clear" w:color="auto" w:fill="808080"/>
          </w:tcPr>
          <w:p w14:paraId="32931111" w14:textId="77777777" w:rsidR="00574EB1" w:rsidRDefault="003022A4">
            <w:pPr>
              <w:pStyle w:val="TableContents"/>
            </w:pPr>
            <w:r>
              <w:rPr>
                <w:rFonts w:eastAsia="Lucida Sans Unicode" w:cs="Tahoma"/>
                <w:b/>
                <w:bCs/>
                <w:iCs/>
                <w:color w:val="FFFFFF"/>
                <w:szCs w:val="20"/>
              </w:rPr>
              <w:t xml:space="preserve">             Bestaand</w:t>
            </w:r>
          </w:p>
        </w:tc>
      </w:tr>
      <w:tr w:rsidR="00574EB1" w14:paraId="33FB6A71"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2F05C6B0" w14:textId="77777777" w:rsidR="00574EB1" w:rsidRDefault="003022A4">
            <w:pPr>
              <w:pStyle w:val="TableContents"/>
            </w:pPr>
            <w:r>
              <w:t>Schaalniveau 13</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BA42A67" w14:textId="77777777" w:rsidR="00574EB1" w:rsidRDefault="003022A4">
            <w:pPr>
              <w:pStyle w:val="TableContents"/>
            </w:pPr>
            <w:r>
              <w:rPr>
                <w:noProof/>
              </w:rPr>
              <w:drawing>
                <wp:anchor distT="0" distB="0" distL="0" distR="0" simplePos="0" relativeHeight="65" behindDoc="0" locked="0" layoutInCell="1" allowOverlap="1" wp14:anchorId="3E46DE41" wp14:editId="3FC930A4">
                  <wp:simplePos x="0" y="0"/>
                  <wp:positionH relativeFrom="column">
                    <wp:align>center</wp:align>
                  </wp:positionH>
                  <wp:positionV relativeFrom="paragraph">
                    <wp:posOffset>635</wp:posOffset>
                  </wp:positionV>
                  <wp:extent cx="4548505" cy="142240"/>
                  <wp:effectExtent l="0" t="0" r="0" b="0"/>
                  <wp:wrapSquare wrapText="largest"/>
                  <wp:docPr id="82" name="Image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80"/>
                          <pic:cNvPicPr>
                            <a:picLocks noChangeAspect="1" noChangeArrowheads="1"/>
                          </pic:cNvPicPr>
                        </pic:nvPicPr>
                        <pic:blipFill>
                          <a:blip r:embed="rId75"/>
                          <a:stretch>
                            <a:fillRect/>
                          </a:stretch>
                        </pic:blipFill>
                        <pic:spPr bwMode="auto">
                          <a:xfrm>
                            <a:off x="0" y="0"/>
                            <a:ext cx="4548505" cy="142240"/>
                          </a:xfrm>
                          <a:prstGeom prst="rect">
                            <a:avLst/>
                          </a:prstGeom>
                        </pic:spPr>
                      </pic:pic>
                    </a:graphicData>
                  </a:graphic>
                </wp:anchor>
              </w:drawing>
            </w:r>
          </w:p>
        </w:tc>
      </w:tr>
      <w:tr w:rsidR="00574EB1" w14:paraId="19B74B15"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4F2F2D4B" w14:textId="77777777" w:rsidR="00574EB1" w:rsidRDefault="003022A4">
            <w:pPr>
              <w:pStyle w:val="TableContents"/>
            </w:pPr>
            <w:r>
              <w:t>Schaalniveau 14</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E97195" w14:textId="77777777" w:rsidR="00574EB1" w:rsidRDefault="003022A4">
            <w:pPr>
              <w:pStyle w:val="TableContents"/>
            </w:pPr>
            <w:r>
              <w:rPr>
                <w:noProof/>
              </w:rPr>
              <w:drawing>
                <wp:anchor distT="0" distB="0" distL="0" distR="0" simplePos="0" relativeHeight="66" behindDoc="0" locked="0" layoutInCell="1" allowOverlap="1" wp14:anchorId="245BD2EE" wp14:editId="71B7B5A5">
                  <wp:simplePos x="0" y="0"/>
                  <wp:positionH relativeFrom="column">
                    <wp:align>center</wp:align>
                  </wp:positionH>
                  <wp:positionV relativeFrom="paragraph">
                    <wp:posOffset>635</wp:posOffset>
                  </wp:positionV>
                  <wp:extent cx="4548505" cy="142240"/>
                  <wp:effectExtent l="0" t="0" r="0" b="0"/>
                  <wp:wrapSquare wrapText="largest"/>
                  <wp:docPr id="83" name="Image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Image81"/>
                          <pic:cNvPicPr>
                            <a:picLocks noChangeAspect="1" noChangeArrowheads="1"/>
                          </pic:cNvPicPr>
                        </pic:nvPicPr>
                        <pic:blipFill>
                          <a:blip r:embed="rId76"/>
                          <a:stretch>
                            <a:fillRect/>
                          </a:stretch>
                        </pic:blipFill>
                        <pic:spPr bwMode="auto">
                          <a:xfrm>
                            <a:off x="0" y="0"/>
                            <a:ext cx="4548505" cy="142240"/>
                          </a:xfrm>
                          <a:prstGeom prst="rect">
                            <a:avLst/>
                          </a:prstGeom>
                        </pic:spPr>
                      </pic:pic>
                    </a:graphicData>
                  </a:graphic>
                </wp:anchor>
              </w:drawing>
            </w:r>
          </w:p>
        </w:tc>
      </w:tr>
      <w:tr w:rsidR="00574EB1" w14:paraId="7C527E09" w14:textId="77777777">
        <w:trPr>
          <w:trHeight w:val="453"/>
        </w:trPr>
        <w:tc>
          <w:tcPr>
            <w:tcW w:w="2386" w:type="dxa"/>
            <w:tcBorders>
              <w:top w:val="single" w:sz="2" w:space="0" w:color="000001"/>
              <w:left w:val="single" w:sz="2" w:space="0" w:color="000001"/>
              <w:bottom w:val="single" w:sz="2" w:space="0" w:color="000001"/>
            </w:tcBorders>
            <w:shd w:val="clear" w:color="auto" w:fill="FFFFFF"/>
            <w:tcMar>
              <w:left w:w="-2" w:type="dxa"/>
            </w:tcMar>
          </w:tcPr>
          <w:p w14:paraId="27C811F6" w14:textId="77777777" w:rsidR="00574EB1" w:rsidRDefault="003022A4">
            <w:pPr>
              <w:pStyle w:val="TableContents"/>
            </w:pPr>
            <w:bookmarkStart w:id="288" w:name="__DdeLink__4704_889846599"/>
            <w:bookmarkEnd w:id="288"/>
            <w:r>
              <w:t>Schaalniveau 15-16</w:t>
            </w:r>
          </w:p>
        </w:tc>
        <w:tc>
          <w:tcPr>
            <w:tcW w:w="7235" w:type="dxa"/>
            <w:gridSpan w:val="2"/>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165E016" w14:textId="77777777" w:rsidR="00574EB1" w:rsidRDefault="003022A4">
            <w:pPr>
              <w:pStyle w:val="TableContents"/>
            </w:pPr>
            <w:r>
              <w:rPr>
                <w:noProof/>
              </w:rPr>
              <w:drawing>
                <wp:anchor distT="0" distB="0" distL="0" distR="0" simplePos="0" relativeHeight="67" behindDoc="0" locked="0" layoutInCell="1" allowOverlap="1" wp14:anchorId="2FC07C32" wp14:editId="06694A62">
                  <wp:simplePos x="0" y="0"/>
                  <wp:positionH relativeFrom="column">
                    <wp:align>center</wp:align>
                  </wp:positionH>
                  <wp:positionV relativeFrom="paragraph">
                    <wp:posOffset>635</wp:posOffset>
                  </wp:positionV>
                  <wp:extent cx="4548505" cy="212090"/>
                  <wp:effectExtent l="0" t="0" r="0" b="0"/>
                  <wp:wrapSquare wrapText="largest"/>
                  <wp:docPr id="84" name="Image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82"/>
                          <pic:cNvPicPr>
                            <a:picLocks noChangeAspect="1" noChangeArrowheads="1"/>
                          </pic:cNvPicPr>
                        </pic:nvPicPr>
                        <pic:blipFill>
                          <a:blip r:embed="rId77"/>
                          <a:stretch>
                            <a:fillRect/>
                          </a:stretch>
                        </pic:blipFill>
                        <pic:spPr bwMode="auto">
                          <a:xfrm>
                            <a:off x="0" y="0"/>
                            <a:ext cx="4548505" cy="212090"/>
                          </a:xfrm>
                          <a:prstGeom prst="rect">
                            <a:avLst/>
                          </a:prstGeom>
                        </pic:spPr>
                      </pic:pic>
                    </a:graphicData>
                  </a:graphic>
                </wp:anchor>
              </w:drawing>
            </w:r>
          </w:p>
        </w:tc>
      </w:tr>
    </w:tbl>
    <w:p w14:paraId="03BA1B81" w14:textId="77777777" w:rsidR="00574EB1" w:rsidRDefault="003022A4">
      <w:pPr>
        <w:pStyle w:val="Kop2"/>
        <w:numPr>
          <w:ilvl w:val="1"/>
          <w:numId w:val="3"/>
        </w:numPr>
      </w:pPr>
      <w:bookmarkStart w:id="289" w:name="_Toc42596124"/>
      <w:bookmarkStart w:id="290" w:name="_Toc51317948"/>
      <w:proofErr w:type="spellStart"/>
      <w:r>
        <w:t>EigenTopografie</w:t>
      </w:r>
      <w:proofErr w:type="spellEnd"/>
      <w:r>
        <w:t>: lijn</w:t>
      </w:r>
      <w:bookmarkEnd w:id="289"/>
      <w:bookmarkEnd w:id="290"/>
    </w:p>
    <w:p w14:paraId="15BDDDA3" w14:textId="77777777" w:rsidR="00574EB1" w:rsidRDefault="003022A4">
      <w:pPr>
        <w:pStyle w:val="Kop3"/>
        <w:numPr>
          <w:ilvl w:val="2"/>
          <w:numId w:val="3"/>
        </w:numPr>
      </w:pPr>
      <w:bookmarkStart w:id="291" w:name="__RefHeading___Toc4560_4117045737"/>
      <w:bookmarkEnd w:id="291"/>
      <w:r>
        <w:t>Regel</w:t>
      </w:r>
    </w:p>
    <w:p w14:paraId="2FEC6B6A" w14:textId="03550F12" w:rsidR="00574EB1" w:rsidRDefault="003022A4">
      <w:pPr>
        <w:pStyle w:val="Plattetekst1"/>
      </w:pPr>
      <w:r>
        <w:t xml:space="preserve">Het objecttype </w:t>
      </w:r>
      <w:proofErr w:type="spellStart"/>
      <w:r>
        <w:t>EigenTopografie</w:t>
      </w:r>
      <w:proofErr w:type="spellEnd"/>
      <w:r>
        <w:t xml:space="preserve"> </w:t>
      </w:r>
      <w:del w:id="292" w:author="Paul Janssen" w:date="2020-09-18T10:34:00Z">
        <w:r w:rsidDel="002115EB">
          <w:delText>bevat</w:delText>
        </w:r>
      </w:del>
      <w:ins w:id="293" w:author="Paul Janssen" w:date="2020-09-18T10:34:00Z">
        <w:r w:rsidR="002115EB">
          <w:t>omvat</w:t>
        </w:r>
      </w:ins>
      <w:r>
        <w:t xml:space="preserve"> topografie die wordt meegeleverd ter nadere bepaling of oriëntatie van de ligging van een leiding of leidingelement. Het zijn punten, lijnen of vlakken. Indien het object een lijngeometrie heet, wordt zij gevisualiseerd als lijnsymbool met de volgende (combinatie van) eigenschappen:</w:t>
      </w:r>
    </w:p>
    <w:p w14:paraId="1BE19A00" w14:textId="77777777" w:rsidR="00574EB1" w:rsidRDefault="003022A4">
      <w:pPr>
        <w:pStyle w:val="Plattetekst1"/>
        <w:numPr>
          <w:ilvl w:val="0"/>
          <w:numId w:val="12"/>
        </w:numPr>
      </w:pPr>
      <w:r>
        <w:t>Kleur: #666666</w:t>
      </w:r>
    </w:p>
    <w:p w14:paraId="38DDB955" w14:textId="77777777" w:rsidR="00574EB1" w:rsidRDefault="003022A4">
      <w:pPr>
        <w:pStyle w:val="Plattetekst1"/>
        <w:numPr>
          <w:ilvl w:val="0"/>
          <w:numId w:val="12"/>
        </w:numPr>
      </w:pPr>
      <w:r>
        <w:t>Vorm:</w:t>
      </w:r>
    </w:p>
    <w:p w14:paraId="2D1BC8B9" w14:textId="77777777" w:rsidR="00574EB1" w:rsidRDefault="003022A4">
      <w:pPr>
        <w:pStyle w:val="Plattetekst1"/>
        <w:numPr>
          <w:ilvl w:val="1"/>
          <w:numId w:val="12"/>
        </w:numPr>
      </w:pPr>
      <w:r>
        <w:t>Lijnsymbool</w:t>
      </w:r>
    </w:p>
    <w:p w14:paraId="1DF028B1" w14:textId="77777777" w:rsidR="00574EB1" w:rsidRDefault="003022A4">
      <w:pPr>
        <w:pStyle w:val="Plattetekst1"/>
        <w:numPr>
          <w:ilvl w:val="2"/>
          <w:numId w:val="12"/>
        </w:numPr>
      </w:pPr>
      <w:r>
        <w:t>Plan: 4px doorgetrokken, 16px onderbroken</w:t>
      </w:r>
    </w:p>
    <w:p w14:paraId="2155CCB8" w14:textId="77777777" w:rsidR="00574EB1" w:rsidRDefault="003022A4">
      <w:pPr>
        <w:pStyle w:val="Plattetekst1"/>
        <w:numPr>
          <w:ilvl w:val="2"/>
          <w:numId w:val="12"/>
        </w:numPr>
      </w:pPr>
      <w:r>
        <w:t>Bestaand: doorgetrokken lijn</w:t>
      </w:r>
    </w:p>
    <w:p w14:paraId="739B6E15" w14:textId="77777777" w:rsidR="00574EB1" w:rsidRDefault="003022A4">
      <w:pPr>
        <w:pStyle w:val="Plattetekst1"/>
        <w:numPr>
          <w:ilvl w:val="0"/>
          <w:numId w:val="12"/>
        </w:numPr>
      </w:pPr>
      <w:r>
        <w:t>Grootte (lijndikte):</w:t>
      </w:r>
    </w:p>
    <w:p w14:paraId="2CDB0129" w14:textId="77777777" w:rsidR="00574EB1" w:rsidRDefault="003022A4">
      <w:pPr>
        <w:pStyle w:val="Plattetekst"/>
        <w:numPr>
          <w:ilvl w:val="1"/>
          <w:numId w:val="12"/>
        </w:numPr>
      </w:pPr>
      <w:r>
        <w:t xml:space="preserve">1 </w:t>
      </w:r>
      <w:proofErr w:type="spellStart"/>
      <w:r>
        <w:t>px</w:t>
      </w:r>
      <w:proofErr w:type="spellEnd"/>
      <w:r>
        <w:t xml:space="preserve"> op </w:t>
      </w:r>
      <w:r>
        <w:rPr>
          <w:rStyle w:val="Nadruk"/>
          <w:i w:val="0"/>
          <w:iCs w:val="0"/>
        </w:rPr>
        <w:t>schaalniveau 13 – 16</w:t>
      </w:r>
    </w:p>
    <w:p w14:paraId="68C83A2A" w14:textId="77777777" w:rsidR="00574EB1" w:rsidRDefault="003022A4">
      <w:pPr>
        <w:pStyle w:val="Plattetekst1"/>
        <w:numPr>
          <w:ilvl w:val="0"/>
          <w:numId w:val="12"/>
        </w:numPr>
      </w:pPr>
      <w:r>
        <w:t>Transparantie: 0 %</w:t>
      </w:r>
    </w:p>
    <w:p w14:paraId="646C46E8" w14:textId="77777777" w:rsidR="00574EB1" w:rsidRDefault="003022A4">
      <w:pPr>
        <w:pStyle w:val="Kop3"/>
        <w:numPr>
          <w:ilvl w:val="2"/>
          <w:numId w:val="3"/>
        </w:numPr>
      </w:pPr>
      <w:r>
        <w:lastRenderedPageBreak/>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6487868"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28E91078"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10298B70"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24D6F1E0"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6509DBF7" w14:textId="77777777" w:rsidR="00574EB1" w:rsidRDefault="00574EB1">
            <w:pPr>
              <w:pStyle w:val="TableContents"/>
              <w:jc w:val="center"/>
            </w:pPr>
          </w:p>
        </w:tc>
      </w:tr>
      <w:tr w:rsidR="00574EB1" w14:paraId="27D8EA7E" w14:textId="77777777">
        <w:tc>
          <w:tcPr>
            <w:tcW w:w="2386" w:type="dxa"/>
            <w:tcBorders>
              <w:top w:val="single" w:sz="2" w:space="0" w:color="000001"/>
              <w:left w:val="single" w:sz="2" w:space="0" w:color="000001"/>
              <w:bottom w:val="single" w:sz="2" w:space="0" w:color="000001"/>
            </w:tcBorders>
            <w:shd w:val="clear" w:color="auto" w:fill="FFFFFF"/>
            <w:tcMar>
              <w:left w:w="-2" w:type="dxa"/>
            </w:tcMar>
          </w:tcPr>
          <w:p w14:paraId="65401A47"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73CF03B" w14:textId="77777777" w:rsidR="00574EB1" w:rsidRDefault="003022A4">
            <w:pPr>
              <w:pStyle w:val="TableContents"/>
            </w:pPr>
            <w:r>
              <w:rPr>
                <w:noProof/>
              </w:rPr>
              <w:drawing>
                <wp:anchor distT="0" distB="0" distL="0" distR="0" simplePos="0" relativeHeight="68" behindDoc="0" locked="0" layoutInCell="1" allowOverlap="1" wp14:anchorId="10573845" wp14:editId="7D16580C">
                  <wp:simplePos x="0" y="0"/>
                  <wp:positionH relativeFrom="column">
                    <wp:align>center</wp:align>
                  </wp:positionH>
                  <wp:positionV relativeFrom="paragraph">
                    <wp:posOffset>635</wp:posOffset>
                  </wp:positionV>
                  <wp:extent cx="4546600" cy="214630"/>
                  <wp:effectExtent l="0" t="0" r="0" b="0"/>
                  <wp:wrapSquare wrapText="largest"/>
                  <wp:docPr id="85" name="Image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83"/>
                          <pic:cNvPicPr>
                            <a:picLocks noChangeAspect="1" noChangeArrowheads="1"/>
                          </pic:cNvPicPr>
                        </pic:nvPicPr>
                        <pic:blipFill>
                          <a:blip r:embed="rId78"/>
                          <a:stretch>
                            <a:fillRect/>
                          </a:stretch>
                        </pic:blipFill>
                        <pic:spPr bwMode="auto">
                          <a:xfrm>
                            <a:off x="0" y="0"/>
                            <a:ext cx="4546600" cy="214630"/>
                          </a:xfrm>
                          <a:prstGeom prst="rect">
                            <a:avLst/>
                          </a:prstGeom>
                        </pic:spPr>
                      </pic:pic>
                    </a:graphicData>
                  </a:graphic>
                </wp:anchor>
              </w:drawing>
            </w:r>
          </w:p>
        </w:tc>
      </w:tr>
    </w:tbl>
    <w:p w14:paraId="47A89C32" w14:textId="77777777" w:rsidR="00574EB1" w:rsidRDefault="003022A4">
      <w:pPr>
        <w:pStyle w:val="Kop2"/>
        <w:numPr>
          <w:ilvl w:val="1"/>
          <w:numId w:val="3"/>
        </w:numPr>
      </w:pPr>
      <w:bookmarkStart w:id="294" w:name="_Toc42596125"/>
      <w:bookmarkStart w:id="295" w:name="_Toc51317949"/>
      <w:proofErr w:type="spellStart"/>
      <w:r>
        <w:t>EigenTopografie</w:t>
      </w:r>
      <w:proofErr w:type="spellEnd"/>
      <w:r>
        <w:t>: vlak</w:t>
      </w:r>
      <w:bookmarkEnd w:id="294"/>
      <w:bookmarkEnd w:id="295"/>
    </w:p>
    <w:p w14:paraId="2A7CFB63" w14:textId="77777777" w:rsidR="00574EB1" w:rsidRDefault="003022A4">
      <w:pPr>
        <w:pStyle w:val="Kop3"/>
        <w:numPr>
          <w:ilvl w:val="2"/>
          <w:numId w:val="3"/>
        </w:numPr>
      </w:pPr>
      <w:bookmarkStart w:id="296" w:name="__RefHeading___Toc4564_4117045737"/>
      <w:bookmarkEnd w:id="296"/>
      <w:r>
        <w:t>Regel</w:t>
      </w:r>
    </w:p>
    <w:p w14:paraId="17C4DAE9" w14:textId="54D3128C" w:rsidR="00574EB1" w:rsidRDefault="003022A4">
      <w:pPr>
        <w:pStyle w:val="Plattetekst1"/>
      </w:pPr>
      <w:r>
        <w:t xml:space="preserve">Het objecttype </w:t>
      </w:r>
      <w:proofErr w:type="spellStart"/>
      <w:r>
        <w:t>EigenTopografie</w:t>
      </w:r>
      <w:proofErr w:type="spellEnd"/>
      <w:r>
        <w:t xml:space="preserve"> </w:t>
      </w:r>
      <w:del w:id="297" w:author="Paul Janssen" w:date="2020-09-18T10:34:00Z">
        <w:r w:rsidDel="002115EB">
          <w:delText>bevat</w:delText>
        </w:r>
      </w:del>
      <w:ins w:id="298" w:author="Paul Janssen" w:date="2020-09-18T10:34:00Z">
        <w:r w:rsidR="002115EB">
          <w:t>omvat</w:t>
        </w:r>
      </w:ins>
      <w:r>
        <w:t xml:space="preserve"> topografie die wordt meegeleverd ter nadere bepaling of oriëntatie van de ligging van een leiding of leidingelement. Het zijn punten, lijnen of vlakken. Indien het object een vlakgeometrie heeft, wordt zij gevisualiseerd als vlaksymboolsymbool met de volgende (combinatie van) eigenschappen:</w:t>
      </w:r>
    </w:p>
    <w:p w14:paraId="760EDD3B" w14:textId="77777777" w:rsidR="00574EB1" w:rsidRDefault="003022A4">
      <w:pPr>
        <w:pStyle w:val="Plattetekst1"/>
        <w:numPr>
          <w:ilvl w:val="0"/>
          <w:numId w:val="12"/>
        </w:numPr>
      </w:pPr>
      <w:r>
        <w:t>Kleur (omtrek van de vlakgeometrie): #666666</w:t>
      </w:r>
    </w:p>
    <w:p w14:paraId="334A104D" w14:textId="77777777" w:rsidR="00574EB1" w:rsidRDefault="003022A4">
      <w:pPr>
        <w:pStyle w:val="Plattetekst1"/>
        <w:numPr>
          <w:ilvl w:val="0"/>
          <w:numId w:val="12"/>
        </w:numPr>
      </w:pPr>
      <w:r>
        <w:t>Vorm:</w:t>
      </w:r>
    </w:p>
    <w:p w14:paraId="3B603B28" w14:textId="77777777" w:rsidR="00574EB1" w:rsidRDefault="003022A4">
      <w:pPr>
        <w:pStyle w:val="Plattetekst1"/>
        <w:numPr>
          <w:ilvl w:val="1"/>
          <w:numId w:val="12"/>
        </w:numPr>
      </w:pPr>
      <w:r>
        <w:t>Lijn (omtrek van het vlaksymbool)</w:t>
      </w:r>
    </w:p>
    <w:p w14:paraId="75CA378F" w14:textId="77777777" w:rsidR="00574EB1" w:rsidRDefault="003022A4">
      <w:pPr>
        <w:pStyle w:val="Plattetekst1"/>
        <w:numPr>
          <w:ilvl w:val="2"/>
          <w:numId w:val="12"/>
        </w:numPr>
      </w:pPr>
      <w:r>
        <w:t>Plan: 4px doorgetrokken, 16px onderbroken</w:t>
      </w:r>
    </w:p>
    <w:p w14:paraId="69C25478" w14:textId="77777777" w:rsidR="00574EB1" w:rsidRDefault="003022A4">
      <w:pPr>
        <w:pStyle w:val="Plattetekst1"/>
        <w:numPr>
          <w:ilvl w:val="2"/>
          <w:numId w:val="12"/>
        </w:numPr>
      </w:pPr>
      <w:r>
        <w:t>Bestaand: doorgetrokken lijn</w:t>
      </w:r>
    </w:p>
    <w:p w14:paraId="5F2F729B" w14:textId="77777777" w:rsidR="00574EB1" w:rsidRDefault="003022A4">
      <w:pPr>
        <w:pStyle w:val="Plattetekst1"/>
        <w:numPr>
          <w:ilvl w:val="0"/>
          <w:numId w:val="12"/>
        </w:numPr>
      </w:pPr>
      <w:r>
        <w:t>Grootte (lijndikte):</w:t>
      </w:r>
    </w:p>
    <w:p w14:paraId="3A4C9D8B" w14:textId="77777777" w:rsidR="00574EB1" w:rsidRDefault="003022A4">
      <w:pPr>
        <w:pStyle w:val="Plattetekst1"/>
        <w:numPr>
          <w:ilvl w:val="1"/>
          <w:numId w:val="12"/>
        </w:numPr>
      </w:pPr>
      <w:r>
        <w:t xml:space="preserve">1 </w:t>
      </w:r>
      <w:proofErr w:type="spellStart"/>
      <w:r>
        <w:t>px</w:t>
      </w:r>
      <w:proofErr w:type="spellEnd"/>
      <w:r>
        <w:t xml:space="preserve"> op </w:t>
      </w:r>
      <w:r>
        <w:rPr>
          <w:rStyle w:val="Nadruk"/>
          <w:i w:val="0"/>
          <w:iCs w:val="0"/>
        </w:rPr>
        <w:t>schaalniveau 13 – 16</w:t>
      </w:r>
    </w:p>
    <w:p w14:paraId="2844B34A" w14:textId="77777777" w:rsidR="00574EB1" w:rsidRDefault="003022A4">
      <w:pPr>
        <w:pStyle w:val="Plattetekst1"/>
        <w:numPr>
          <w:ilvl w:val="0"/>
          <w:numId w:val="12"/>
        </w:numPr>
      </w:pPr>
      <w:r>
        <w:t>Transparantie: 0 %</w:t>
      </w:r>
    </w:p>
    <w:p w14:paraId="6E9EF6E5"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44189782"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372A74D"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40891568" w14:textId="77777777" w:rsidR="00574EB1" w:rsidRDefault="003022A4">
            <w:pPr>
              <w:pStyle w:val="TableContents"/>
              <w:jc w:val="center"/>
            </w:pPr>
            <w:r>
              <w:rPr>
                <w:rFonts w:eastAsia="Lucida Sans Unicode" w:cs="Tahoma"/>
                <w:b/>
                <w:bCs/>
                <w:iCs/>
                <w:color w:val="FFFFFF"/>
                <w:szCs w:val="20"/>
              </w:rPr>
              <w:t>Plan</w:t>
            </w:r>
          </w:p>
        </w:tc>
        <w:tc>
          <w:tcPr>
            <w:tcW w:w="2318" w:type="dxa"/>
            <w:tcBorders>
              <w:top w:val="single" w:sz="2" w:space="0" w:color="000001"/>
              <w:left w:val="single" w:sz="2" w:space="0" w:color="000001"/>
              <w:bottom w:val="single" w:sz="2" w:space="0" w:color="000001"/>
            </w:tcBorders>
            <w:shd w:val="clear" w:color="auto" w:fill="808080"/>
          </w:tcPr>
          <w:p w14:paraId="660707DA" w14:textId="77777777" w:rsidR="00574EB1" w:rsidRDefault="003022A4">
            <w:pPr>
              <w:pStyle w:val="TableContents"/>
              <w:jc w:val="center"/>
            </w:pPr>
            <w:r>
              <w:rPr>
                <w:rFonts w:eastAsia="Lucida Sans Unicode" w:cs="Tahoma"/>
                <w:b/>
                <w:bCs/>
                <w:iCs/>
                <w:color w:val="FFFFFF"/>
                <w:szCs w:val="20"/>
              </w:rPr>
              <w:t>Bestaand</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36C52491" w14:textId="77777777" w:rsidR="00574EB1" w:rsidRDefault="00574EB1">
            <w:pPr>
              <w:pStyle w:val="TableContents"/>
              <w:jc w:val="center"/>
            </w:pPr>
          </w:p>
        </w:tc>
      </w:tr>
      <w:tr w:rsidR="00574EB1" w14:paraId="1670884E"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E791EFA" w14:textId="77777777" w:rsidR="00574EB1" w:rsidRDefault="003022A4">
            <w:pPr>
              <w:pStyle w:val="TableContents"/>
            </w:pPr>
            <w:r>
              <w:t>Schaalniveau 13-16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A66B56" w14:textId="77777777" w:rsidR="00574EB1" w:rsidRDefault="003022A4">
            <w:pPr>
              <w:pStyle w:val="TableContents"/>
            </w:pPr>
            <w:r>
              <w:rPr>
                <w:noProof/>
              </w:rPr>
              <w:drawing>
                <wp:anchor distT="0" distB="0" distL="0" distR="0" simplePos="0" relativeHeight="69" behindDoc="0" locked="0" layoutInCell="1" allowOverlap="1" wp14:anchorId="5D3CD246" wp14:editId="015BA279">
                  <wp:simplePos x="0" y="0"/>
                  <wp:positionH relativeFrom="column">
                    <wp:align>center</wp:align>
                  </wp:positionH>
                  <wp:positionV relativeFrom="paragraph">
                    <wp:posOffset>635</wp:posOffset>
                  </wp:positionV>
                  <wp:extent cx="4546600" cy="894715"/>
                  <wp:effectExtent l="0" t="0" r="0" b="0"/>
                  <wp:wrapSquare wrapText="largest"/>
                  <wp:docPr id="86" name="Image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84"/>
                          <pic:cNvPicPr>
                            <a:picLocks noChangeAspect="1" noChangeArrowheads="1"/>
                          </pic:cNvPicPr>
                        </pic:nvPicPr>
                        <pic:blipFill>
                          <a:blip r:embed="rId79"/>
                          <a:stretch>
                            <a:fillRect/>
                          </a:stretch>
                        </pic:blipFill>
                        <pic:spPr bwMode="auto">
                          <a:xfrm>
                            <a:off x="0" y="0"/>
                            <a:ext cx="4546600" cy="894715"/>
                          </a:xfrm>
                          <a:prstGeom prst="rect">
                            <a:avLst/>
                          </a:prstGeom>
                        </pic:spPr>
                      </pic:pic>
                    </a:graphicData>
                  </a:graphic>
                </wp:anchor>
              </w:drawing>
            </w:r>
          </w:p>
        </w:tc>
      </w:tr>
    </w:tbl>
    <w:p w14:paraId="7629C571" w14:textId="77777777" w:rsidR="00574EB1" w:rsidRDefault="003022A4">
      <w:pPr>
        <w:pStyle w:val="Kop2"/>
        <w:numPr>
          <w:ilvl w:val="1"/>
          <w:numId w:val="3"/>
        </w:numPr>
      </w:pPr>
      <w:bookmarkStart w:id="299" w:name="_Toc42596126"/>
      <w:bookmarkStart w:id="300" w:name="_Toc51317950"/>
      <w:proofErr w:type="spellStart"/>
      <w:r>
        <w:t>AanduidingEisVoorzorgsmaatregel</w:t>
      </w:r>
      <w:bookmarkEnd w:id="299"/>
      <w:bookmarkEnd w:id="300"/>
      <w:proofErr w:type="spellEnd"/>
    </w:p>
    <w:p w14:paraId="3B88673A" w14:textId="77777777" w:rsidR="00574EB1" w:rsidRDefault="003022A4">
      <w:pPr>
        <w:pStyle w:val="Kop3"/>
        <w:numPr>
          <w:ilvl w:val="2"/>
          <w:numId w:val="3"/>
        </w:numPr>
      </w:pPr>
      <w:bookmarkStart w:id="301" w:name="__RefHeading___Toc4568_4117045737"/>
      <w:bookmarkEnd w:id="301"/>
      <w:r>
        <w:t>Regel</w:t>
      </w:r>
    </w:p>
    <w:p w14:paraId="7AECFA8D" w14:textId="59B2F644" w:rsidR="00574EB1" w:rsidRDefault="003022A4">
      <w:pPr>
        <w:pStyle w:val="Plattetekst1"/>
      </w:pPr>
      <w:r>
        <w:t xml:space="preserve">Het objecttype </w:t>
      </w:r>
      <w:proofErr w:type="spellStart"/>
      <w:r>
        <w:t>AanduidingEisVoorzorgsmaatregel</w:t>
      </w:r>
      <w:proofErr w:type="spellEnd"/>
      <w:r>
        <w:t xml:space="preserve"> </w:t>
      </w:r>
      <w:del w:id="302" w:author="Paul Janssen" w:date="2020-09-18T10:34:00Z">
        <w:r w:rsidDel="002115EB">
          <w:delText>bevat</w:delText>
        </w:r>
      </w:del>
      <w:ins w:id="303" w:author="Paul Janssen" w:date="2020-09-18T10:34:00Z">
        <w:r w:rsidR="002115EB">
          <w:t>omvat</w:t>
        </w:r>
      </w:ins>
      <w:r>
        <w:t xml:space="preserve"> objecten in het nutsvoorzieningennet waarop een eis voorzorgsmaatregel van toepassing is. Zij worden gevisualiseerd als vlaksymbool met de volgende (combinatie van) eigenschappen</w:t>
      </w:r>
    </w:p>
    <w:p w14:paraId="7054F54C" w14:textId="77777777" w:rsidR="00574EB1" w:rsidRDefault="003022A4">
      <w:pPr>
        <w:pStyle w:val="Plattetekst1"/>
        <w:numPr>
          <w:ilvl w:val="0"/>
          <w:numId w:val="12"/>
        </w:numPr>
      </w:pPr>
      <w:r>
        <w:t>Kleur:</w:t>
      </w:r>
    </w:p>
    <w:p w14:paraId="06534B0A" w14:textId="77777777" w:rsidR="00574EB1" w:rsidRDefault="003022A4">
      <w:pPr>
        <w:pStyle w:val="Plattetekst1"/>
        <w:numPr>
          <w:ilvl w:val="1"/>
          <w:numId w:val="12"/>
        </w:numPr>
      </w:pPr>
      <w:r>
        <w:lastRenderedPageBreak/>
        <w:t>Vlak: overeenkomstig het “thema” van het nutsvoorzieningennet waarin het gebruikt wordt.</w:t>
      </w:r>
    </w:p>
    <w:p w14:paraId="44727DCC" w14:textId="77777777" w:rsidR="00574EB1" w:rsidRDefault="003022A4">
      <w:pPr>
        <w:pStyle w:val="Plattetekst1"/>
        <w:numPr>
          <w:ilvl w:val="0"/>
          <w:numId w:val="12"/>
        </w:numPr>
      </w:pPr>
      <w:r>
        <w:t>Vorm:</w:t>
      </w:r>
    </w:p>
    <w:p w14:paraId="7750D9AA" w14:textId="77777777" w:rsidR="00574EB1" w:rsidRDefault="003022A4">
      <w:pPr>
        <w:pStyle w:val="Plattetekst1"/>
        <w:numPr>
          <w:ilvl w:val="1"/>
          <w:numId w:val="12"/>
        </w:numPr>
      </w:pPr>
      <w:r>
        <w:t>Vlak:</w:t>
      </w:r>
    </w:p>
    <w:p w14:paraId="73BB57CD" w14:textId="77777777" w:rsidR="00574EB1" w:rsidRDefault="003022A4">
      <w:pPr>
        <w:pStyle w:val="Plattetekst1"/>
        <w:numPr>
          <w:ilvl w:val="2"/>
          <w:numId w:val="12"/>
        </w:numPr>
      </w:pPr>
      <w:r>
        <w:t>vierkantjespatroon van 3 bij 3 pixels met een tussenruimte van 4 pixels</w:t>
      </w:r>
    </w:p>
    <w:p w14:paraId="752435DA" w14:textId="77777777" w:rsidR="00574EB1" w:rsidRDefault="003022A4">
      <w:pPr>
        <w:pStyle w:val="Plattetekst1"/>
        <w:numPr>
          <w:ilvl w:val="0"/>
          <w:numId w:val="12"/>
        </w:numPr>
      </w:pPr>
      <w:r>
        <w:t>Transparantie:</w:t>
      </w:r>
    </w:p>
    <w:p w14:paraId="0932D912" w14:textId="77777777" w:rsidR="00574EB1" w:rsidRDefault="003022A4">
      <w:pPr>
        <w:pStyle w:val="Plattetekst1"/>
        <w:numPr>
          <w:ilvl w:val="1"/>
          <w:numId w:val="12"/>
        </w:numPr>
      </w:pPr>
      <w:r>
        <w:t>Vlak: 0 % (</w:t>
      </w:r>
      <w:proofErr w:type="spellStart"/>
      <w:r>
        <w:t>AanduidingEisVoorzorgsmaatregel</w:t>
      </w:r>
      <w:proofErr w:type="spellEnd"/>
      <w:r>
        <w:t>)</w:t>
      </w:r>
    </w:p>
    <w:p w14:paraId="7EBE382A" w14:textId="77777777" w:rsidR="00574EB1" w:rsidRDefault="003022A4">
      <w:pPr>
        <w:pStyle w:val="Kop3"/>
        <w:numPr>
          <w:ilvl w:val="2"/>
          <w:numId w:val="3"/>
        </w:numPr>
      </w:pPr>
      <w:r>
        <w:t>Visualisatie</w:t>
      </w:r>
    </w:p>
    <w:tbl>
      <w:tblPr>
        <w:tblW w:w="9613"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161"/>
        <w:gridCol w:w="7452"/>
      </w:tblGrid>
      <w:tr w:rsidR="00574EB1" w14:paraId="44F79AF9" w14:textId="77777777">
        <w:trPr>
          <w:tblHeader/>
        </w:trPr>
        <w:tc>
          <w:tcPr>
            <w:tcW w:w="2161" w:type="dxa"/>
            <w:tcBorders>
              <w:top w:val="single" w:sz="2" w:space="0" w:color="000001"/>
              <w:left w:val="single" w:sz="2" w:space="0" w:color="000001"/>
              <w:bottom w:val="single" w:sz="2" w:space="0" w:color="000001"/>
            </w:tcBorders>
            <w:shd w:val="clear" w:color="auto" w:fill="808080"/>
          </w:tcPr>
          <w:p w14:paraId="627D9F0A" w14:textId="77777777" w:rsidR="00574EB1" w:rsidRDefault="00574EB1">
            <w:pPr>
              <w:pStyle w:val="TableContents"/>
              <w:rPr>
                <w:rFonts w:eastAsia="Lucida Sans Unicode" w:cs="Tahoma"/>
                <w:b/>
                <w:bCs/>
                <w:iCs/>
                <w:color w:val="FFFFFF"/>
                <w:szCs w:val="20"/>
              </w:rPr>
            </w:pPr>
          </w:p>
        </w:tc>
        <w:tc>
          <w:tcPr>
            <w:tcW w:w="7451" w:type="dxa"/>
            <w:tcBorders>
              <w:top w:val="single" w:sz="2" w:space="0" w:color="000001"/>
              <w:left w:val="single" w:sz="2" w:space="0" w:color="000001"/>
              <w:bottom w:val="single" w:sz="2" w:space="0" w:color="000001"/>
              <w:right w:val="single" w:sz="2" w:space="0" w:color="000001"/>
            </w:tcBorders>
            <w:shd w:val="clear" w:color="auto" w:fill="808080"/>
          </w:tcPr>
          <w:p w14:paraId="084B1F2C" w14:textId="77777777" w:rsidR="00574EB1" w:rsidRDefault="003022A4">
            <w:pPr>
              <w:pStyle w:val="Plattetekst1"/>
              <w:jc w:val="center"/>
            </w:pPr>
            <w:proofErr w:type="spellStart"/>
            <w:r>
              <w:rPr>
                <w:b/>
                <w:bCs/>
                <w:color w:val="FFFFFF"/>
              </w:rPr>
              <w:t>AanduidingEisVoorzorgsmaatregel</w:t>
            </w:r>
            <w:proofErr w:type="spellEnd"/>
          </w:p>
        </w:tc>
      </w:tr>
      <w:tr w:rsidR="00574EB1" w14:paraId="305985C5" w14:textId="77777777">
        <w:tc>
          <w:tcPr>
            <w:tcW w:w="2161" w:type="dxa"/>
            <w:tcBorders>
              <w:top w:val="single" w:sz="2" w:space="0" w:color="000001"/>
              <w:left w:val="single" w:sz="2" w:space="0" w:color="000001"/>
              <w:bottom w:val="single" w:sz="2" w:space="0" w:color="000001"/>
            </w:tcBorders>
            <w:shd w:val="clear" w:color="auto" w:fill="FFFFFF"/>
            <w:tcMar>
              <w:left w:w="-2" w:type="dxa"/>
            </w:tcMar>
            <w:vAlign w:val="center"/>
          </w:tcPr>
          <w:p w14:paraId="6A0120F0" w14:textId="77777777" w:rsidR="00574EB1" w:rsidRDefault="003022A4">
            <w:pPr>
              <w:pStyle w:val="TableContents"/>
            </w:pPr>
            <w:r>
              <w:t>Schaalniveau 5-16</w:t>
            </w:r>
          </w:p>
        </w:tc>
        <w:tc>
          <w:tcPr>
            <w:tcW w:w="7451"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48599943" w14:textId="77777777" w:rsidR="00574EB1" w:rsidRDefault="003022A4">
            <w:pPr>
              <w:pStyle w:val="TableContents"/>
            </w:pPr>
            <w:r>
              <w:rPr>
                <w:noProof/>
              </w:rPr>
              <w:drawing>
                <wp:anchor distT="0" distB="0" distL="0" distR="0" simplePos="0" relativeHeight="97" behindDoc="0" locked="0" layoutInCell="1" allowOverlap="1" wp14:anchorId="3374A3AC" wp14:editId="1CB7BB4E">
                  <wp:simplePos x="0" y="0"/>
                  <wp:positionH relativeFrom="column">
                    <wp:align>center</wp:align>
                  </wp:positionH>
                  <wp:positionV relativeFrom="paragraph">
                    <wp:posOffset>635</wp:posOffset>
                  </wp:positionV>
                  <wp:extent cx="4697095" cy="925195"/>
                  <wp:effectExtent l="0" t="0" r="0" b="0"/>
                  <wp:wrapSquare wrapText="largest"/>
                  <wp:docPr id="87" name="Image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Image85"/>
                          <pic:cNvPicPr>
                            <a:picLocks noChangeAspect="1" noChangeArrowheads="1"/>
                          </pic:cNvPicPr>
                        </pic:nvPicPr>
                        <pic:blipFill>
                          <a:blip r:embed="rId80"/>
                          <a:stretch>
                            <a:fillRect/>
                          </a:stretch>
                        </pic:blipFill>
                        <pic:spPr bwMode="auto">
                          <a:xfrm>
                            <a:off x="0" y="0"/>
                            <a:ext cx="4697095" cy="925195"/>
                          </a:xfrm>
                          <a:prstGeom prst="rect">
                            <a:avLst/>
                          </a:prstGeom>
                        </pic:spPr>
                      </pic:pic>
                    </a:graphicData>
                  </a:graphic>
                </wp:anchor>
              </w:drawing>
            </w:r>
          </w:p>
        </w:tc>
      </w:tr>
    </w:tbl>
    <w:p w14:paraId="756D95A7" w14:textId="77777777" w:rsidR="00574EB1" w:rsidRDefault="003022A4">
      <w:pPr>
        <w:pStyle w:val="Kop2"/>
        <w:numPr>
          <w:ilvl w:val="1"/>
          <w:numId w:val="3"/>
        </w:numPr>
      </w:pPr>
      <w:bookmarkStart w:id="304" w:name="_Toc42596127"/>
      <w:bookmarkStart w:id="305" w:name="_Toc51317951"/>
      <w:proofErr w:type="spellStart"/>
      <w:r>
        <w:t>ExtraDetailInfo</w:t>
      </w:r>
      <w:proofErr w:type="spellEnd"/>
      <w:r>
        <w:t>: punt</w:t>
      </w:r>
      <w:bookmarkEnd w:id="304"/>
      <w:bookmarkEnd w:id="305"/>
    </w:p>
    <w:p w14:paraId="081325A0" w14:textId="77777777" w:rsidR="00574EB1" w:rsidRDefault="003022A4">
      <w:pPr>
        <w:pStyle w:val="Kop3"/>
        <w:numPr>
          <w:ilvl w:val="2"/>
          <w:numId w:val="3"/>
        </w:numPr>
      </w:pPr>
      <w:bookmarkStart w:id="306" w:name="__RefHeading___Toc4572_4117045737"/>
      <w:bookmarkEnd w:id="306"/>
      <w:r>
        <w:t>Regel</w:t>
      </w:r>
    </w:p>
    <w:p w14:paraId="61972BA3" w14:textId="75346D21" w:rsidR="00574EB1" w:rsidRDefault="003022A4">
      <w:pPr>
        <w:pStyle w:val="Plattetekst1"/>
      </w:pPr>
      <w:r>
        <w:t xml:space="preserve">Het objecttype </w:t>
      </w:r>
      <w:proofErr w:type="spellStart"/>
      <w:r>
        <w:t>ExtraDetailInfo</w:t>
      </w:r>
      <w:proofErr w:type="spellEnd"/>
      <w:r>
        <w:t xml:space="preserve"> </w:t>
      </w:r>
      <w:del w:id="307" w:author="Paul Janssen" w:date="2020-09-18T10:34:00Z">
        <w:r w:rsidDel="002115EB">
          <w:delText>bevat</w:delText>
        </w:r>
      </w:del>
      <w:ins w:id="308" w:author="Paul Janssen" w:date="2020-09-18T10:34:00Z">
        <w:r w:rsidR="002115EB">
          <w:t>omvat</w:t>
        </w:r>
      </w:ins>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met de volgende (combinatie van) eigenschappen:</w:t>
      </w:r>
    </w:p>
    <w:p w14:paraId="7F71F51C" w14:textId="77777777" w:rsidR="00574EB1" w:rsidRDefault="003022A4">
      <w:pPr>
        <w:pStyle w:val="Plattetekst1"/>
        <w:numPr>
          <w:ilvl w:val="0"/>
          <w:numId w:val="26"/>
        </w:numPr>
      </w:pPr>
      <w:r>
        <w:t>Kleur: #000000</w:t>
      </w:r>
    </w:p>
    <w:p w14:paraId="51D53EC3" w14:textId="77777777" w:rsidR="00574EB1" w:rsidRDefault="003022A4">
      <w:pPr>
        <w:pStyle w:val="Plattetekst1"/>
        <w:numPr>
          <w:ilvl w:val="0"/>
          <w:numId w:val="26"/>
        </w:numPr>
      </w:pPr>
      <w:r>
        <w:t>Vorm:</w:t>
      </w:r>
    </w:p>
    <w:p w14:paraId="7CD5A7F6" w14:textId="77777777" w:rsidR="00574EB1" w:rsidRDefault="003022A4">
      <w:pPr>
        <w:pStyle w:val="Plattetekst1"/>
        <w:numPr>
          <w:ilvl w:val="1"/>
          <w:numId w:val="26"/>
        </w:numPr>
      </w:pPr>
      <w:r>
        <w:t>Puntsymbool:</w:t>
      </w:r>
    </w:p>
    <w:p w14:paraId="2B998280" w14:textId="77777777" w:rsidR="00574EB1" w:rsidRDefault="003022A4">
      <w:pPr>
        <w:pStyle w:val="Plattetekst1"/>
        <w:numPr>
          <w:ilvl w:val="2"/>
          <w:numId w:val="26"/>
        </w:numPr>
      </w:pPr>
      <w:r>
        <w:t>Puntsymbool op schaalniveau 14-16</w:t>
      </w:r>
    </w:p>
    <w:p w14:paraId="3B304556" w14:textId="77777777" w:rsidR="00574EB1" w:rsidRDefault="003022A4">
      <w:pPr>
        <w:pStyle w:val="Plattetekst1"/>
        <w:numPr>
          <w:ilvl w:val="0"/>
          <w:numId w:val="26"/>
        </w:numPr>
      </w:pPr>
      <w:r>
        <w:t>Grootte:</w:t>
      </w:r>
    </w:p>
    <w:p w14:paraId="45E0D01B" w14:textId="77777777" w:rsidR="00574EB1" w:rsidRDefault="003022A4">
      <w:pPr>
        <w:pStyle w:val="Plattetekst1"/>
        <w:numPr>
          <w:ilvl w:val="1"/>
          <w:numId w:val="26"/>
        </w:numPr>
      </w:pPr>
      <w:r>
        <w:t xml:space="preserve">11 </w:t>
      </w:r>
      <w:proofErr w:type="spellStart"/>
      <w:r>
        <w:t>px</w:t>
      </w:r>
      <w:proofErr w:type="spellEnd"/>
      <w:r>
        <w:t xml:space="preserve"> op schaalniveau 14</w:t>
      </w:r>
    </w:p>
    <w:p w14:paraId="5C9C69CF" w14:textId="77777777" w:rsidR="00574EB1" w:rsidRDefault="003022A4">
      <w:pPr>
        <w:pStyle w:val="Plattetekst1"/>
        <w:numPr>
          <w:ilvl w:val="1"/>
          <w:numId w:val="26"/>
        </w:numPr>
      </w:pPr>
      <w:r>
        <w:t xml:space="preserve">25 </w:t>
      </w:r>
      <w:proofErr w:type="spellStart"/>
      <w:r>
        <w:t>px</w:t>
      </w:r>
      <w:proofErr w:type="spellEnd"/>
      <w:r>
        <w:t xml:space="preserve"> op schaalniveau 15 – 16</w:t>
      </w:r>
    </w:p>
    <w:p w14:paraId="77940768" w14:textId="77777777" w:rsidR="00574EB1" w:rsidRDefault="003022A4">
      <w:pPr>
        <w:pStyle w:val="Plattetekst1"/>
        <w:numPr>
          <w:ilvl w:val="0"/>
          <w:numId w:val="26"/>
        </w:numPr>
      </w:pPr>
      <w:r>
        <w:t>Transparantie: 0 %</w:t>
      </w:r>
    </w:p>
    <w:p w14:paraId="04ED1F7D"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C97E65B"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7DDB7E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FE418CB" w14:textId="77777777" w:rsidR="00574EB1" w:rsidRDefault="00574EB1">
            <w:pPr>
              <w:pStyle w:val="TableContents"/>
              <w:jc w:val="center"/>
            </w:pPr>
          </w:p>
        </w:tc>
      </w:tr>
      <w:tr w:rsidR="00574EB1" w14:paraId="6F7B40AB"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A6D1D41"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7082B8A" w14:textId="77777777" w:rsidR="00574EB1" w:rsidRDefault="003022A4">
            <w:pPr>
              <w:pStyle w:val="TableContents"/>
            </w:pPr>
            <w:r>
              <w:rPr>
                <w:noProof/>
              </w:rPr>
              <w:drawing>
                <wp:anchor distT="0" distB="0" distL="0" distR="0" simplePos="0" relativeHeight="70" behindDoc="0" locked="0" layoutInCell="1" allowOverlap="1" wp14:anchorId="4F9958B1" wp14:editId="48EC6D15">
                  <wp:simplePos x="0" y="0"/>
                  <wp:positionH relativeFrom="column">
                    <wp:align>center</wp:align>
                  </wp:positionH>
                  <wp:positionV relativeFrom="paragraph">
                    <wp:posOffset>635</wp:posOffset>
                  </wp:positionV>
                  <wp:extent cx="4546600" cy="142240"/>
                  <wp:effectExtent l="0" t="0" r="0" b="0"/>
                  <wp:wrapSquare wrapText="largest"/>
                  <wp:docPr id="88" name="Image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87"/>
                          <pic:cNvPicPr>
                            <a:picLocks noChangeAspect="1" noChangeArrowheads="1"/>
                          </pic:cNvPicPr>
                        </pic:nvPicPr>
                        <pic:blipFill>
                          <a:blip r:embed="rId81"/>
                          <a:stretch>
                            <a:fillRect/>
                          </a:stretch>
                        </pic:blipFill>
                        <pic:spPr bwMode="auto">
                          <a:xfrm>
                            <a:off x="0" y="0"/>
                            <a:ext cx="4546600" cy="142240"/>
                          </a:xfrm>
                          <a:prstGeom prst="rect">
                            <a:avLst/>
                          </a:prstGeom>
                        </pic:spPr>
                      </pic:pic>
                    </a:graphicData>
                  </a:graphic>
                </wp:anchor>
              </w:drawing>
            </w:r>
          </w:p>
        </w:tc>
      </w:tr>
      <w:tr w:rsidR="00574EB1" w14:paraId="7084DBE1"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66CE3C5"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A6ADBF2" w14:textId="77777777" w:rsidR="00574EB1" w:rsidRDefault="003022A4">
            <w:pPr>
              <w:pStyle w:val="TableContents"/>
            </w:pPr>
            <w:r>
              <w:rPr>
                <w:noProof/>
              </w:rPr>
              <w:drawing>
                <wp:anchor distT="0" distB="0" distL="0" distR="0" simplePos="0" relativeHeight="71" behindDoc="0" locked="0" layoutInCell="1" allowOverlap="1" wp14:anchorId="31219AA4" wp14:editId="71366183">
                  <wp:simplePos x="0" y="0"/>
                  <wp:positionH relativeFrom="column">
                    <wp:align>center</wp:align>
                  </wp:positionH>
                  <wp:positionV relativeFrom="paragraph">
                    <wp:posOffset>635</wp:posOffset>
                  </wp:positionV>
                  <wp:extent cx="4546600" cy="284480"/>
                  <wp:effectExtent l="0" t="0" r="0" b="0"/>
                  <wp:wrapSquare wrapText="largest"/>
                  <wp:docPr id="89" name="Image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Image88"/>
                          <pic:cNvPicPr>
                            <a:picLocks noChangeAspect="1" noChangeArrowheads="1"/>
                          </pic:cNvPicPr>
                        </pic:nvPicPr>
                        <pic:blipFill>
                          <a:blip r:embed="rId82"/>
                          <a:stretch>
                            <a:fillRect/>
                          </a:stretch>
                        </pic:blipFill>
                        <pic:spPr bwMode="auto">
                          <a:xfrm>
                            <a:off x="0" y="0"/>
                            <a:ext cx="4546600" cy="284480"/>
                          </a:xfrm>
                          <a:prstGeom prst="rect">
                            <a:avLst/>
                          </a:prstGeom>
                        </pic:spPr>
                      </pic:pic>
                    </a:graphicData>
                  </a:graphic>
                </wp:anchor>
              </w:drawing>
            </w:r>
          </w:p>
        </w:tc>
      </w:tr>
    </w:tbl>
    <w:p w14:paraId="33F44871" w14:textId="77777777" w:rsidR="00574EB1" w:rsidRDefault="003022A4">
      <w:pPr>
        <w:pStyle w:val="Kop2"/>
        <w:numPr>
          <w:ilvl w:val="1"/>
          <w:numId w:val="3"/>
        </w:numPr>
      </w:pPr>
      <w:bookmarkStart w:id="309" w:name="_Toc42596128"/>
      <w:bookmarkStart w:id="310" w:name="_Toc51317952"/>
      <w:proofErr w:type="spellStart"/>
      <w:r>
        <w:t>ExtraDetailInfo</w:t>
      </w:r>
      <w:proofErr w:type="spellEnd"/>
      <w:r>
        <w:t>: lijn</w:t>
      </w:r>
      <w:bookmarkEnd w:id="309"/>
      <w:bookmarkEnd w:id="310"/>
    </w:p>
    <w:p w14:paraId="3D8BDAB6" w14:textId="77777777" w:rsidR="00574EB1" w:rsidRDefault="003022A4">
      <w:pPr>
        <w:pStyle w:val="Kop3"/>
        <w:numPr>
          <w:ilvl w:val="2"/>
          <w:numId w:val="3"/>
        </w:numPr>
      </w:pPr>
      <w:bookmarkStart w:id="311" w:name="__RefHeading___Toc4576_4117045737"/>
      <w:bookmarkEnd w:id="311"/>
      <w:r>
        <w:t>Regel</w:t>
      </w:r>
    </w:p>
    <w:p w14:paraId="395252C8" w14:textId="28E56004" w:rsidR="00574EB1" w:rsidRDefault="003022A4">
      <w:pPr>
        <w:pStyle w:val="Plattetekst1"/>
      </w:pPr>
      <w:r>
        <w:t xml:space="preserve">Het objecttype </w:t>
      </w:r>
      <w:proofErr w:type="spellStart"/>
      <w:r>
        <w:t>ExtraDetailInfo</w:t>
      </w:r>
      <w:proofErr w:type="spellEnd"/>
      <w:r>
        <w:t xml:space="preserve"> </w:t>
      </w:r>
      <w:del w:id="312" w:author="Paul Janssen" w:date="2020-09-18T10:34:00Z">
        <w:r w:rsidDel="002115EB">
          <w:delText>bevat</w:delText>
        </w:r>
      </w:del>
      <w:ins w:id="313" w:author="Paul Janssen" w:date="2020-09-18T10:34:00Z">
        <w:r w:rsidR="002115EB">
          <w:t>omvat</w:t>
        </w:r>
      </w:ins>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lijnsymbool met de volgende (combinatie van) eigenschappen:</w:t>
      </w:r>
    </w:p>
    <w:p w14:paraId="263E9441" w14:textId="77777777" w:rsidR="00574EB1" w:rsidRDefault="003022A4">
      <w:pPr>
        <w:pStyle w:val="Plattetekst1"/>
        <w:numPr>
          <w:ilvl w:val="0"/>
          <w:numId w:val="26"/>
        </w:numPr>
      </w:pPr>
      <w:r>
        <w:t>Kleur:</w:t>
      </w:r>
    </w:p>
    <w:p w14:paraId="49CA5409" w14:textId="77777777" w:rsidR="00574EB1" w:rsidRDefault="003022A4">
      <w:pPr>
        <w:pStyle w:val="Plattetekst1"/>
        <w:numPr>
          <w:ilvl w:val="1"/>
          <w:numId w:val="26"/>
        </w:numPr>
      </w:pPr>
      <w:r>
        <w:t>Onderste lijn: #000000 (vanaf zoomniveau 14)</w:t>
      </w:r>
    </w:p>
    <w:p w14:paraId="7206AF9D" w14:textId="77777777" w:rsidR="00574EB1" w:rsidRDefault="003022A4">
      <w:pPr>
        <w:pStyle w:val="Plattetekst1"/>
        <w:numPr>
          <w:ilvl w:val="1"/>
          <w:numId w:val="26"/>
        </w:numPr>
      </w:pPr>
      <w:r>
        <w:t>Middelste lijn: #ffffff (vanaf zoomniveau 14)</w:t>
      </w:r>
    </w:p>
    <w:p w14:paraId="058C0BC8" w14:textId="77777777" w:rsidR="00574EB1" w:rsidRDefault="003022A4">
      <w:pPr>
        <w:pStyle w:val="Plattetekst1"/>
        <w:numPr>
          <w:ilvl w:val="1"/>
          <w:numId w:val="26"/>
        </w:numPr>
      </w:pPr>
      <w:r>
        <w:t>Bovenste lijn: #cccccc</w:t>
      </w:r>
    </w:p>
    <w:p w14:paraId="68ACA0F1" w14:textId="77777777" w:rsidR="00574EB1" w:rsidRDefault="003022A4">
      <w:pPr>
        <w:pStyle w:val="Plattetekst1"/>
        <w:numPr>
          <w:ilvl w:val="0"/>
          <w:numId w:val="26"/>
        </w:numPr>
      </w:pPr>
      <w:r>
        <w:t>Vorm:</w:t>
      </w:r>
    </w:p>
    <w:p w14:paraId="41A71A9D" w14:textId="77777777" w:rsidR="00574EB1" w:rsidRDefault="003022A4">
      <w:pPr>
        <w:pStyle w:val="Plattetekst1"/>
        <w:numPr>
          <w:ilvl w:val="1"/>
          <w:numId w:val="26"/>
        </w:numPr>
      </w:pPr>
      <w:r>
        <w:t>Onderste lijn: doorgetrokken lijn (vanaf zoomniveau 14)</w:t>
      </w:r>
    </w:p>
    <w:p w14:paraId="42B4C370" w14:textId="77777777" w:rsidR="00574EB1" w:rsidRDefault="003022A4">
      <w:pPr>
        <w:pStyle w:val="Plattetekst1"/>
        <w:numPr>
          <w:ilvl w:val="1"/>
          <w:numId w:val="26"/>
        </w:numPr>
      </w:pPr>
      <w:r>
        <w:t>Middelste lijn: doorgetrokken lijn (vanaf zoomniveau 14)</w:t>
      </w:r>
    </w:p>
    <w:p w14:paraId="2BBA87B1" w14:textId="77777777" w:rsidR="00574EB1" w:rsidRDefault="003022A4">
      <w:pPr>
        <w:pStyle w:val="Plattetekst1"/>
        <w:numPr>
          <w:ilvl w:val="1"/>
          <w:numId w:val="26"/>
        </w:numPr>
      </w:pPr>
      <w:r>
        <w:t xml:space="preserve">Bovenste lijn: lijn 45° met een </w:t>
      </w:r>
      <w:proofErr w:type="spellStart"/>
      <w:r>
        <w:t>stroke-dasharray</w:t>
      </w:r>
      <w:proofErr w:type="spellEnd"/>
      <w:r>
        <w:t xml:space="preserve"> van 16.5, 3.5</w:t>
      </w:r>
    </w:p>
    <w:p w14:paraId="2DF44946" w14:textId="77777777" w:rsidR="00574EB1" w:rsidRDefault="003022A4">
      <w:pPr>
        <w:pStyle w:val="Plattetekst1"/>
        <w:numPr>
          <w:ilvl w:val="0"/>
          <w:numId w:val="26"/>
        </w:numPr>
      </w:pPr>
      <w:r>
        <w:t>Grootte:</w:t>
      </w:r>
    </w:p>
    <w:p w14:paraId="0FABD035" w14:textId="77777777" w:rsidR="00574EB1" w:rsidRDefault="003022A4">
      <w:pPr>
        <w:pStyle w:val="Plattetekst1"/>
        <w:numPr>
          <w:ilvl w:val="1"/>
          <w:numId w:val="26"/>
        </w:numPr>
      </w:pPr>
      <w:r>
        <w:t xml:space="preserve">Onderste lijn: 30 </w:t>
      </w:r>
      <w:proofErr w:type="spellStart"/>
      <w:r>
        <w:t>px</w:t>
      </w:r>
      <w:proofErr w:type="spellEnd"/>
      <w:r>
        <w:t xml:space="preserve"> (vanaf zoomniveau 14)</w:t>
      </w:r>
    </w:p>
    <w:p w14:paraId="4D5F498F" w14:textId="77777777" w:rsidR="00574EB1" w:rsidRDefault="003022A4">
      <w:pPr>
        <w:pStyle w:val="Plattetekst1"/>
        <w:numPr>
          <w:ilvl w:val="1"/>
          <w:numId w:val="26"/>
        </w:numPr>
      </w:pPr>
      <w:r>
        <w:t xml:space="preserve">Middelste lijn: 28 </w:t>
      </w:r>
      <w:proofErr w:type="spellStart"/>
      <w:r>
        <w:t>px</w:t>
      </w:r>
      <w:proofErr w:type="spellEnd"/>
      <w:r>
        <w:t xml:space="preserve"> (vanaf zoomniveau 14)</w:t>
      </w:r>
    </w:p>
    <w:p w14:paraId="5B95D7A7" w14:textId="77777777" w:rsidR="00574EB1" w:rsidRDefault="003022A4">
      <w:pPr>
        <w:pStyle w:val="Plattetekst1"/>
        <w:numPr>
          <w:ilvl w:val="1"/>
          <w:numId w:val="26"/>
        </w:numPr>
      </w:pPr>
      <w:r>
        <w:t xml:space="preserve">Bovenste lijn: 3.5 </w:t>
      </w:r>
      <w:proofErr w:type="spellStart"/>
      <w:r>
        <w:t>px</w:t>
      </w:r>
      <w:proofErr w:type="spellEnd"/>
    </w:p>
    <w:p w14:paraId="1E7F004E" w14:textId="77777777" w:rsidR="00574EB1" w:rsidRDefault="003022A4">
      <w:pPr>
        <w:pStyle w:val="Plattetekst1"/>
        <w:numPr>
          <w:ilvl w:val="0"/>
          <w:numId w:val="26"/>
        </w:numPr>
      </w:pPr>
      <w:r>
        <w:t>Transparantie: 0 %</w:t>
      </w:r>
    </w:p>
    <w:p w14:paraId="093B73A0"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26A6C97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48CF78F2"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FC21D" w14:textId="77777777" w:rsidR="00574EB1" w:rsidRDefault="00574EB1">
            <w:pPr>
              <w:pStyle w:val="TableContents"/>
              <w:jc w:val="center"/>
            </w:pPr>
          </w:p>
        </w:tc>
      </w:tr>
      <w:tr w:rsidR="00574EB1" w14:paraId="60E32826"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78AFE5E" w14:textId="77777777" w:rsidR="00574EB1" w:rsidRDefault="003022A4">
            <w:pPr>
              <w:pStyle w:val="TableContents"/>
            </w:pPr>
            <w:r>
              <w:t>Schaalniveau 5 – 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A4D41D3" w14:textId="77777777" w:rsidR="00574EB1" w:rsidRDefault="003022A4">
            <w:pPr>
              <w:pStyle w:val="TableContents"/>
            </w:pPr>
            <w:r>
              <w:rPr>
                <w:noProof/>
              </w:rPr>
              <w:drawing>
                <wp:anchor distT="0" distB="0" distL="0" distR="0" simplePos="0" relativeHeight="114" behindDoc="0" locked="0" layoutInCell="1" allowOverlap="1" wp14:anchorId="4E47D9EC" wp14:editId="35800BFA">
                  <wp:simplePos x="0" y="0"/>
                  <wp:positionH relativeFrom="column">
                    <wp:align>center</wp:align>
                  </wp:positionH>
                  <wp:positionV relativeFrom="paragraph">
                    <wp:posOffset>635</wp:posOffset>
                  </wp:positionV>
                  <wp:extent cx="4546600" cy="895350"/>
                  <wp:effectExtent l="0" t="0" r="0" b="0"/>
                  <wp:wrapSquare wrapText="largest"/>
                  <wp:docPr id="90" name="Image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111"/>
                          <pic:cNvPicPr>
                            <a:picLocks noChangeAspect="1" noChangeArrowheads="1"/>
                          </pic:cNvPicPr>
                        </pic:nvPicPr>
                        <pic:blipFill>
                          <a:blip r:embed="rId83"/>
                          <a:stretch>
                            <a:fillRect/>
                          </a:stretch>
                        </pic:blipFill>
                        <pic:spPr bwMode="auto">
                          <a:xfrm>
                            <a:off x="0" y="0"/>
                            <a:ext cx="4546600" cy="895350"/>
                          </a:xfrm>
                          <a:prstGeom prst="rect">
                            <a:avLst/>
                          </a:prstGeom>
                        </pic:spPr>
                      </pic:pic>
                    </a:graphicData>
                  </a:graphic>
                </wp:anchor>
              </w:drawing>
            </w:r>
          </w:p>
        </w:tc>
      </w:tr>
      <w:tr w:rsidR="00574EB1" w14:paraId="777B198C"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588143F" w14:textId="77777777" w:rsidR="00574EB1" w:rsidRDefault="003022A4">
            <w:pPr>
              <w:pStyle w:val="TableContents"/>
            </w:pPr>
            <w:r>
              <w:lastRenderedPageBreak/>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07D7194" w14:textId="77777777" w:rsidR="00574EB1" w:rsidRDefault="003022A4">
            <w:pPr>
              <w:pStyle w:val="TableContents"/>
            </w:pPr>
            <w:r>
              <w:rPr>
                <w:noProof/>
              </w:rPr>
              <w:drawing>
                <wp:anchor distT="0" distB="0" distL="0" distR="0" simplePos="0" relativeHeight="109" behindDoc="0" locked="0" layoutInCell="1" allowOverlap="1" wp14:anchorId="0C58361D" wp14:editId="2F20A42B">
                  <wp:simplePos x="0" y="0"/>
                  <wp:positionH relativeFrom="column">
                    <wp:align>center</wp:align>
                  </wp:positionH>
                  <wp:positionV relativeFrom="paragraph">
                    <wp:posOffset>635</wp:posOffset>
                  </wp:positionV>
                  <wp:extent cx="4546600" cy="895350"/>
                  <wp:effectExtent l="0" t="0" r="0" b="0"/>
                  <wp:wrapSquare wrapText="largest"/>
                  <wp:docPr id="91" name="Image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Image89"/>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6D1B6802"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48900772"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87A765B" w14:textId="77777777" w:rsidR="00574EB1" w:rsidRDefault="003022A4">
            <w:pPr>
              <w:pStyle w:val="TableContents"/>
            </w:pPr>
            <w:r>
              <w:rPr>
                <w:noProof/>
              </w:rPr>
              <w:drawing>
                <wp:anchor distT="0" distB="0" distL="0" distR="0" simplePos="0" relativeHeight="110" behindDoc="0" locked="0" layoutInCell="1" allowOverlap="1" wp14:anchorId="1246D0DA" wp14:editId="41C6FCC2">
                  <wp:simplePos x="0" y="0"/>
                  <wp:positionH relativeFrom="column">
                    <wp:align>center</wp:align>
                  </wp:positionH>
                  <wp:positionV relativeFrom="paragraph">
                    <wp:posOffset>635</wp:posOffset>
                  </wp:positionV>
                  <wp:extent cx="4546600" cy="894080"/>
                  <wp:effectExtent l="0" t="0" r="0" b="0"/>
                  <wp:wrapSquare wrapText="largest"/>
                  <wp:docPr id="92" name="Image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90"/>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4F720498" w14:textId="77777777" w:rsidR="00574EB1" w:rsidRDefault="003022A4">
      <w:pPr>
        <w:pStyle w:val="Kop2"/>
        <w:numPr>
          <w:ilvl w:val="1"/>
          <w:numId w:val="3"/>
        </w:numPr>
      </w:pPr>
      <w:bookmarkStart w:id="314" w:name="_Toc42596129"/>
      <w:bookmarkStart w:id="315" w:name="_Toc51317953"/>
      <w:proofErr w:type="spellStart"/>
      <w:r>
        <w:t>ExtraDetailInfo</w:t>
      </w:r>
      <w:proofErr w:type="spellEnd"/>
      <w:r>
        <w:t>: vlak</w:t>
      </w:r>
      <w:bookmarkEnd w:id="314"/>
      <w:bookmarkEnd w:id="315"/>
    </w:p>
    <w:p w14:paraId="64271C66" w14:textId="77777777" w:rsidR="00574EB1" w:rsidRDefault="003022A4">
      <w:pPr>
        <w:pStyle w:val="Kop3"/>
        <w:numPr>
          <w:ilvl w:val="2"/>
          <w:numId w:val="3"/>
        </w:numPr>
      </w:pPr>
      <w:bookmarkStart w:id="316" w:name="__RefHeading___Toc4576_41170457371"/>
      <w:bookmarkEnd w:id="316"/>
      <w:r>
        <w:t>Regel</w:t>
      </w:r>
    </w:p>
    <w:p w14:paraId="4B796572" w14:textId="7CBE32B3" w:rsidR="00574EB1" w:rsidRDefault="003022A4">
      <w:pPr>
        <w:pStyle w:val="Plattetekst1"/>
      </w:pPr>
      <w:r>
        <w:t xml:space="preserve">Het objecttype </w:t>
      </w:r>
      <w:proofErr w:type="spellStart"/>
      <w:r>
        <w:t>ExtraDetailInfo</w:t>
      </w:r>
      <w:proofErr w:type="spellEnd"/>
      <w:r>
        <w:t xml:space="preserve"> </w:t>
      </w:r>
      <w:del w:id="317" w:author="Paul Janssen" w:date="2020-09-18T10:34:00Z">
        <w:r w:rsidDel="002115EB">
          <w:delText>bevat</w:delText>
        </w:r>
      </w:del>
      <w:ins w:id="318" w:author="Paul Janssen" w:date="2020-09-18T10:34:00Z">
        <w:r w:rsidR="002115EB">
          <w:t>omvat</w:t>
        </w:r>
      </w:ins>
      <w:r>
        <w:t xml:space="preserve"> extra informatie over één of meerdere </w:t>
      </w:r>
      <w:proofErr w:type="spellStart"/>
      <w:r>
        <w:t>utility</w:t>
      </w:r>
      <w:proofErr w:type="spellEnd"/>
      <w:r>
        <w:t xml:space="preserve"> </w:t>
      </w:r>
      <w:proofErr w:type="spellStart"/>
      <w:r>
        <w:t>network</w:t>
      </w:r>
      <w:proofErr w:type="spellEnd"/>
      <w:r>
        <w:t xml:space="preserve"> elementen via bijkomende bestanden. Zij worden gevisualiseerd als puntsymbool in combinatie met een vlaksymbool met de volgende (combinatie van) eigenschappen:</w:t>
      </w:r>
    </w:p>
    <w:p w14:paraId="0B35B1F1" w14:textId="77777777" w:rsidR="00574EB1" w:rsidRDefault="003022A4">
      <w:pPr>
        <w:pStyle w:val="Plattetekst1"/>
        <w:numPr>
          <w:ilvl w:val="0"/>
          <w:numId w:val="26"/>
        </w:numPr>
      </w:pPr>
      <w:r>
        <w:t>Kleur:</w:t>
      </w:r>
    </w:p>
    <w:p w14:paraId="25F810C4" w14:textId="77777777" w:rsidR="00574EB1" w:rsidRDefault="003022A4">
      <w:pPr>
        <w:pStyle w:val="Plattetekst1"/>
        <w:numPr>
          <w:ilvl w:val="1"/>
          <w:numId w:val="26"/>
        </w:numPr>
      </w:pPr>
      <w:r>
        <w:t>Vulling: #cccccc (patroon)</w:t>
      </w:r>
    </w:p>
    <w:p w14:paraId="38A7FB1B" w14:textId="77777777" w:rsidR="00574EB1" w:rsidRDefault="003022A4">
      <w:pPr>
        <w:pStyle w:val="Plattetekst1"/>
        <w:numPr>
          <w:ilvl w:val="1"/>
          <w:numId w:val="26"/>
        </w:numPr>
      </w:pPr>
      <w:r>
        <w:t>Lijn (omtrek van het vlak): #000000  (vanaf zoomniveau 14)</w:t>
      </w:r>
    </w:p>
    <w:p w14:paraId="1F5914BA" w14:textId="77777777" w:rsidR="00574EB1" w:rsidRDefault="003022A4">
      <w:pPr>
        <w:pStyle w:val="Plattetekst1"/>
        <w:numPr>
          <w:ilvl w:val="0"/>
          <w:numId w:val="26"/>
        </w:numPr>
      </w:pPr>
      <w:r>
        <w:t>Vorm:</w:t>
      </w:r>
    </w:p>
    <w:p w14:paraId="377CD5D9" w14:textId="77777777" w:rsidR="00574EB1" w:rsidRDefault="003022A4">
      <w:pPr>
        <w:pStyle w:val="Plattetekst1"/>
        <w:numPr>
          <w:ilvl w:val="1"/>
          <w:numId w:val="26"/>
        </w:numPr>
      </w:pPr>
      <w:r>
        <w:t xml:space="preserve">Vulling: lijn 45° met een </w:t>
      </w:r>
      <w:proofErr w:type="spellStart"/>
      <w:r>
        <w:t>stroke-dasharray</w:t>
      </w:r>
      <w:proofErr w:type="spellEnd"/>
      <w:r>
        <w:t xml:space="preserve"> van 16.5, 3.5</w:t>
      </w:r>
    </w:p>
    <w:p w14:paraId="4B24BB1A" w14:textId="77777777" w:rsidR="00574EB1" w:rsidRDefault="003022A4">
      <w:pPr>
        <w:pStyle w:val="Plattetekst1"/>
        <w:numPr>
          <w:ilvl w:val="1"/>
          <w:numId w:val="26"/>
        </w:numPr>
      </w:pPr>
      <w:r>
        <w:t>Lijn (omtrek van het vlak) doorgetrokken lijn  (vanaf zoomniveau 14)</w:t>
      </w:r>
    </w:p>
    <w:p w14:paraId="5B2AA30B" w14:textId="77777777" w:rsidR="00574EB1" w:rsidRDefault="003022A4">
      <w:pPr>
        <w:pStyle w:val="Plattetekst1"/>
        <w:numPr>
          <w:ilvl w:val="0"/>
          <w:numId w:val="26"/>
        </w:numPr>
      </w:pPr>
      <w:r>
        <w:t>Grootte:</w:t>
      </w:r>
    </w:p>
    <w:p w14:paraId="0DBDCB98" w14:textId="77777777" w:rsidR="00574EB1" w:rsidRDefault="003022A4">
      <w:pPr>
        <w:pStyle w:val="Plattetekst1"/>
        <w:numPr>
          <w:ilvl w:val="1"/>
          <w:numId w:val="26"/>
        </w:numPr>
      </w:pPr>
      <w:r>
        <w:t xml:space="preserve">Vulling: 3,5 </w:t>
      </w:r>
      <w:proofErr w:type="spellStart"/>
      <w:r>
        <w:t>px</w:t>
      </w:r>
      <w:proofErr w:type="spellEnd"/>
      <w:r>
        <w:t xml:space="preserve"> brede lijn op een sjabloon van 20px bij 20px</w:t>
      </w:r>
    </w:p>
    <w:p w14:paraId="45383D97" w14:textId="77777777" w:rsidR="00574EB1" w:rsidRDefault="003022A4">
      <w:pPr>
        <w:pStyle w:val="Plattetekst1"/>
        <w:numPr>
          <w:ilvl w:val="1"/>
          <w:numId w:val="26"/>
        </w:numPr>
      </w:pPr>
      <w:r>
        <w:t xml:space="preserve">Lijn (omtrek van het vlak): 1 </w:t>
      </w:r>
      <w:proofErr w:type="spellStart"/>
      <w:r>
        <w:t>px</w:t>
      </w:r>
      <w:proofErr w:type="spellEnd"/>
      <w:r>
        <w:t xml:space="preserve"> breed  (vanaf zoomniveau 14)</w:t>
      </w:r>
    </w:p>
    <w:p w14:paraId="199FAC9D" w14:textId="77777777" w:rsidR="00574EB1" w:rsidRDefault="003022A4">
      <w:pPr>
        <w:pStyle w:val="Plattetekst1"/>
        <w:numPr>
          <w:ilvl w:val="0"/>
          <w:numId w:val="26"/>
        </w:numPr>
      </w:pPr>
      <w:r>
        <w:t>Transparantie: 0 %</w:t>
      </w:r>
    </w:p>
    <w:p w14:paraId="1DADC5F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A89ADED"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E8FB69F"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A5DC634" w14:textId="77777777" w:rsidR="00574EB1" w:rsidRDefault="00574EB1">
            <w:pPr>
              <w:pStyle w:val="TableContents"/>
              <w:jc w:val="center"/>
            </w:pPr>
          </w:p>
        </w:tc>
      </w:tr>
      <w:tr w:rsidR="00574EB1" w14:paraId="76D5EADB"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EE252A8" w14:textId="77777777" w:rsidR="00574EB1" w:rsidRDefault="003022A4">
            <w:pPr>
              <w:pStyle w:val="TableContents"/>
            </w:pPr>
            <w:r>
              <w:lastRenderedPageBreak/>
              <w:t>Schaalniveau 5-13</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B89F701" w14:textId="77777777" w:rsidR="00574EB1" w:rsidRDefault="003022A4">
            <w:pPr>
              <w:pStyle w:val="TableContents"/>
            </w:pPr>
            <w:r>
              <w:rPr>
                <w:noProof/>
              </w:rPr>
              <w:drawing>
                <wp:anchor distT="0" distB="0" distL="0" distR="0" simplePos="0" relativeHeight="113" behindDoc="0" locked="0" layoutInCell="1" allowOverlap="1" wp14:anchorId="09DB75D9" wp14:editId="4344B15E">
                  <wp:simplePos x="0" y="0"/>
                  <wp:positionH relativeFrom="column">
                    <wp:align>center</wp:align>
                  </wp:positionH>
                  <wp:positionV relativeFrom="paragraph">
                    <wp:posOffset>635</wp:posOffset>
                  </wp:positionV>
                  <wp:extent cx="4546600" cy="895350"/>
                  <wp:effectExtent l="0" t="0" r="0" b="0"/>
                  <wp:wrapSquare wrapText="largest"/>
                  <wp:docPr id="93" name="Image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Image110"/>
                          <pic:cNvPicPr>
                            <a:picLocks noChangeAspect="1" noChangeArrowheads="1"/>
                          </pic:cNvPicPr>
                        </pic:nvPicPr>
                        <pic:blipFill>
                          <a:blip r:embed="rId83"/>
                          <a:stretch>
                            <a:fillRect/>
                          </a:stretch>
                        </pic:blipFill>
                        <pic:spPr bwMode="auto">
                          <a:xfrm>
                            <a:off x="0" y="0"/>
                            <a:ext cx="4546600" cy="895350"/>
                          </a:xfrm>
                          <a:prstGeom prst="rect">
                            <a:avLst/>
                          </a:prstGeom>
                        </pic:spPr>
                      </pic:pic>
                    </a:graphicData>
                  </a:graphic>
                </wp:anchor>
              </w:drawing>
            </w:r>
          </w:p>
        </w:tc>
      </w:tr>
      <w:tr w:rsidR="00574EB1" w14:paraId="7E570E55"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079FB964" w14:textId="77777777" w:rsidR="00574EB1" w:rsidRDefault="003022A4">
            <w:pPr>
              <w:pStyle w:val="TableContents"/>
            </w:pPr>
            <w:r>
              <w:t>Schaalniveau 14</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597DF1D" w14:textId="77777777" w:rsidR="00574EB1" w:rsidRDefault="003022A4">
            <w:pPr>
              <w:pStyle w:val="TableContents"/>
            </w:pPr>
            <w:r>
              <w:rPr>
                <w:noProof/>
              </w:rPr>
              <w:drawing>
                <wp:anchor distT="0" distB="0" distL="0" distR="0" simplePos="0" relativeHeight="111" behindDoc="0" locked="0" layoutInCell="1" allowOverlap="1" wp14:anchorId="3D552B15" wp14:editId="0762867F">
                  <wp:simplePos x="0" y="0"/>
                  <wp:positionH relativeFrom="column">
                    <wp:align>center</wp:align>
                  </wp:positionH>
                  <wp:positionV relativeFrom="paragraph">
                    <wp:posOffset>635</wp:posOffset>
                  </wp:positionV>
                  <wp:extent cx="4546600" cy="895350"/>
                  <wp:effectExtent l="0" t="0" r="0" b="0"/>
                  <wp:wrapSquare wrapText="largest"/>
                  <wp:docPr id="94" name="Image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105"/>
                          <pic:cNvPicPr>
                            <a:picLocks noChangeAspect="1" noChangeArrowheads="1"/>
                          </pic:cNvPicPr>
                        </pic:nvPicPr>
                        <pic:blipFill>
                          <a:blip r:embed="rId84"/>
                          <a:stretch>
                            <a:fillRect/>
                          </a:stretch>
                        </pic:blipFill>
                        <pic:spPr bwMode="auto">
                          <a:xfrm>
                            <a:off x="0" y="0"/>
                            <a:ext cx="4546600" cy="895350"/>
                          </a:xfrm>
                          <a:prstGeom prst="rect">
                            <a:avLst/>
                          </a:prstGeom>
                        </pic:spPr>
                      </pic:pic>
                    </a:graphicData>
                  </a:graphic>
                </wp:anchor>
              </w:drawing>
            </w:r>
          </w:p>
        </w:tc>
      </w:tr>
      <w:tr w:rsidR="00574EB1" w14:paraId="3767ECC8" w14:textId="77777777">
        <w:tc>
          <w:tcPr>
            <w:tcW w:w="2379" w:type="dxa"/>
            <w:tcBorders>
              <w:top w:val="single" w:sz="2" w:space="0" w:color="000001"/>
              <w:left w:val="single" w:sz="2" w:space="0" w:color="000001"/>
              <w:bottom w:val="single" w:sz="2" w:space="0" w:color="000001"/>
            </w:tcBorders>
            <w:shd w:val="clear" w:color="auto" w:fill="FFFFFF"/>
            <w:tcMar>
              <w:left w:w="-2" w:type="dxa"/>
            </w:tcMar>
            <w:vAlign w:val="center"/>
          </w:tcPr>
          <w:p w14:paraId="6CCDD8EC" w14:textId="77777777" w:rsidR="00574EB1" w:rsidRDefault="003022A4">
            <w:pPr>
              <w:pStyle w:val="TableContents"/>
            </w:pPr>
            <w:r>
              <w:t>Schaalniveau 15 – 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007D44A" w14:textId="77777777" w:rsidR="00574EB1" w:rsidRDefault="003022A4">
            <w:pPr>
              <w:pStyle w:val="TableContents"/>
            </w:pPr>
            <w:r>
              <w:rPr>
                <w:noProof/>
              </w:rPr>
              <w:drawing>
                <wp:anchor distT="0" distB="0" distL="0" distR="0" simplePos="0" relativeHeight="112" behindDoc="0" locked="0" layoutInCell="1" allowOverlap="1" wp14:anchorId="69CE5CA6" wp14:editId="2CC53415">
                  <wp:simplePos x="0" y="0"/>
                  <wp:positionH relativeFrom="column">
                    <wp:align>center</wp:align>
                  </wp:positionH>
                  <wp:positionV relativeFrom="paragraph">
                    <wp:posOffset>635</wp:posOffset>
                  </wp:positionV>
                  <wp:extent cx="4546600" cy="894080"/>
                  <wp:effectExtent l="0" t="0" r="0" b="0"/>
                  <wp:wrapSquare wrapText="largest"/>
                  <wp:docPr id="95" name="Image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Image109"/>
                          <pic:cNvPicPr>
                            <a:picLocks noChangeAspect="1" noChangeArrowheads="1"/>
                          </pic:cNvPicPr>
                        </pic:nvPicPr>
                        <pic:blipFill>
                          <a:blip r:embed="rId85"/>
                          <a:stretch>
                            <a:fillRect/>
                          </a:stretch>
                        </pic:blipFill>
                        <pic:spPr bwMode="auto">
                          <a:xfrm>
                            <a:off x="0" y="0"/>
                            <a:ext cx="4546600" cy="894080"/>
                          </a:xfrm>
                          <a:prstGeom prst="rect">
                            <a:avLst/>
                          </a:prstGeom>
                        </pic:spPr>
                      </pic:pic>
                    </a:graphicData>
                  </a:graphic>
                </wp:anchor>
              </w:drawing>
            </w:r>
          </w:p>
        </w:tc>
      </w:tr>
    </w:tbl>
    <w:p w14:paraId="28F37C97" w14:textId="77777777" w:rsidR="00574EB1" w:rsidRDefault="003022A4">
      <w:pPr>
        <w:pStyle w:val="Kop1"/>
        <w:numPr>
          <w:ilvl w:val="0"/>
          <w:numId w:val="0"/>
        </w:numPr>
      </w:pPr>
      <w:r>
        <w:br w:type="page"/>
      </w:r>
    </w:p>
    <w:p w14:paraId="1FFF6EB8" w14:textId="77777777" w:rsidR="00574EB1" w:rsidRDefault="003022A4">
      <w:pPr>
        <w:pStyle w:val="Kop1"/>
        <w:numPr>
          <w:ilvl w:val="0"/>
          <w:numId w:val="3"/>
        </w:numPr>
      </w:pPr>
      <w:bookmarkStart w:id="319" w:name="_Toc42596130"/>
      <w:bookmarkStart w:id="320" w:name="_Toc51317954"/>
      <w:r>
        <w:lastRenderedPageBreak/>
        <w:t>Leidingelementen</w:t>
      </w:r>
      <w:bookmarkEnd w:id="319"/>
      <w:bookmarkEnd w:id="320"/>
    </w:p>
    <w:p w14:paraId="254755B9" w14:textId="77777777" w:rsidR="00574EB1" w:rsidRDefault="003022A4">
      <w:pPr>
        <w:pStyle w:val="Kop2"/>
        <w:numPr>
          <w:ilvl w:val="1"/>
          <w:numId w:val="3"/>
        </w:numPr>
      </w:pPr>
      <w:bookmarkStart w:id="321" w:name="_Toc42596131"/>
      <w:bookmarkStart w:id="322" w:name="_Toc51317955"/>
      <w:r>
        <w:t>Inleiding</w:t>
      </w:r>
      <w:bookmarkEnd w:id="321"/>
      <w:bookmarkEnd w:id="322"/>
    </w:p>
    <w:p w14:paraId="3CB05B9F" w14:textId="77777777" w:rsidR="00574EB1" w:rsidRDefault="003022A4">
      <w:pPr>
        <w:pStyle w:val="Plattetekst1"/>
      </w:pPr>
      <w:r>
        <w:t xml:space="preserve">In dit hoofdstuk worden de algemene visualisatieregels toegepast op de leidingelementen.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54B7AC31" w14:textId="77777777" w:rsidR="00574EB1" w:rsidRDefault="003022A4">
      <w:pPr>
        <w:pStyle w:val="Plattetekst1"/>
      </w:pPr>
      <w:r>
        <w:t xml:space="preserve">Het objecttype leidingelement heeft een eigen geometrie. De objecten overerven het Thema van </w:t>
      </w:r>
      <w:proofErr w:type="spellStart"/>
      <w:r>
        <w:t>UtilityNet</w:t>
      </w:r>
      <w:proofErr w:type="spellEnd"/>
      <w:r>
        <w:t xml:space="preserve"> door middel van &lt;</w:t>
      </w:r>
      <w:proofErr w:type="spellStart"/>
      <w:r>
        <w:t>net:inNetwork</w:t>
      </w:r>
      <w:proofErr w:type="spellEnd"/>
      <w:r>
        <w:t xml:space="preserve">&gt;. Op deze manier worden alle objecten van het type gevisualiseerd door een puntsymbool. De kleur wordt toegekend naar het thema van het netwerk. Indien leidingelementen bovendien een </w:t>
      </w:r>
      <w:proofErr w:type="spellStart"/>
      <w:r>
        <w:t>extraGeometrie</w:t>
      </w:r>
      <w:proofErr w:type="spellEnd"/>
      <w:r>
        <w:t xml:space="preserve"> als 2D vlakgeometrie hebben, dan worden deze als vlaksymbolen gevisualiseerd.</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BDF009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555ADF1" w14:textId="77777777" w:rsidR="00574EB1" w:rsidRDefault="003022A4">
            <w:pPr>
              <w:pStyle w:val="Plattetekst1"/>
            </w:pPr>
            <w:r>
              <w:t>De visualisatie voor leidingelementen is vastgelegd in de volgende SLD-bestanden:</w:t>
            </w:r>
          </w:p>
          <w:p w14:paraId="62FEBDBB" w14:textId="77777777" w:rsidR="00574EB1" w:rsidRDefault="003022A4">
            <w:pPr>
              <w:pStyle w:val="Plattetekst1"/>
              <w:numPr>
                <w:ilvl w:val="0"/>
                <w:numId w:val="18"/>
              </w:numPr>
            </w:pPr>
            <w:r>
              <w:t>sld-leidingelement.xml</w:t>
            </w:r>
          </w:p>
          <w:p w14:paraId="61C19E33" w14:textId="77777777" w:rsidR="00574EB1" w:rsidRDefault="003022A4">
            <w:pPr>
              <w:pStyle w:val="Plattetekst1"/>
              <w:numPr>
                <w:ilvl w:val="0"/>
                <w:numId w:val="18"/>
              </w:numPr>
            </w:pPr>
            <w:r>
              <w:t>sld-leidingelementmetextrageometrie.xml</w:t>
            </w:r>
          </w:p>
        </w:tc>
      </w:tr>
    </w:tbl>
    <w:p w14:paraId="15276B11" w14:textId="77777777" w:rsidR="00574EB1" w:rsidRDefault="003022A4">
      <w:pPr>
        <w:pStyle w:val="Kop2"/>
        <w:numPr>
          <w:ilvl w:val="1"/>
          <w:numId w:val="3"/>
        </w:numPr>
      </w:pPr>
      <w:bookmarkStart w:id="323" w:name="_Toc42596132"/>
      <w:bookmarkStart w:id="324" w:name="_Toc51317956"/>
      <w:r>
        <w:t>Leidingelementen</w:t>
      </w:r>
      <w:bookmarkEnd w:id="323"/>
      <w:bookmarkEnd w:id="324"/>
    </w:p>
    <w:p w14:paraId="24433176" w14:textId="77777777" w:rsidR="00574EB1" w:rsidRDefault="003022A4">
      <w:pPr>
        <w:pStyle w:val="Kop3"/>
        <w:numPr>
          <w:ilvl w:val="2"/>
          <w:numId w:val="3"/>
        </w:numPr>
      </w:pPr>
      <w:bookmarkStart w:id="325" w:name="__RefHeading___Toc4580_4117045737"/>
      <w:bookmarkEnd w:id="325"/>
      <w:r>
        <w:t>Regel</w:t>
      </w:r>
    </w:p>
    <w:p w14:paraId="40CD3DE1" w14:textId="091C4BC5" w:rsidR="00574EB1" w:rsidRDefault="003022A4">
      <w:pPr>
        <w:pStyle w:val="Plattetekst1"/>
      </w:pPr>
      <w:r>
        <w:t xml:space="preserve">Het objecttype Leidingelement </w:t>
      </w:r>
      <w:del w:id="326" w:author="Paul Janssen" w:date="2020-09-18T10:34:00Z">
        <w:r w:rsidDel="002115EB">
          <w:delText>bevat</w:delText>
        </w:r>
      </w:del>
      <w:ins w:id="327" w:author="Paul Janssen" w:date="2020-09-18T10:34:00Z">
        <w:r w:rsidR="002115EB">
          <w:t>omvat</w:t>
        </w:r>
      </w:ins>
      <w:r>
        <w:t xml:space="preserve"> leidingelementen die behoren tot het </w:t>
      </w:r>
      <w:proofErr w:type="spellStart"/>
      <w:r>
        <w:t>UtilityNetwork</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puntobject met de volgende (combinatie van) eigenschappen:</w:t>
      </w:r>
    </w:p>
    <w:p w14:paraId="1CCBBB8E" w14:textId="77777777" w:rsidR="00574EB1" w:rsidRDefault="003022A4">
      <w:pPr>
        <w:pStyle w:val="Plattetekst1"/>
        <w:numPr>
          <w:ilvl w:val="0"/>
          <w:numId w:val="26"/>
        </w:numPr>
      </w:pPr>
      <w:r>
        <w:t>Kleur: het puntsymbool krijgt de kleur overeenkomstig het “thema” van het nutsvoorzieningennet waarin het gebruikt wordt.</w:t>
      </w:r>
    </w:p>
    <w:p w14:paraId="4EE6EFC1" w14:textId="77777777" w:rsidR="00574EB1" w:rsidRDefault="003022A4">
      <w:pPr>
        <w:pStyle w:val="Plattetekst1"/>
        <w:numPr>
          <w:ilvl w:val="0"/>
          <w:numId w:val="26"/>
        </w:numPr>
      </w:pPr>
      <w:r>
        <w:t>Vorm:</w:t>
      </w:r>
    </w:p>
    <w:p w14:paraId="0C88AFA9" w14:textId="77777777" w:rsidR="00574EB1" w:rsidRDefault="003022A4">
      <w:pPr>
        <w:pStyle w:val="Plattetekst1"/>
        <w:numPr>
          <w:ilvl w:val="1"/>
          <w:numId w:val="26"/>
        </w:numPr>
      </w:pPr>
      <w:r>
        <w:t>Puntsymbool:</w:t>
      </w:r>
    </w:p>
    <w:p w14:paraId="72C79320" w14:textId="77777777" w:rsidR="00574EB1" w:rsidRDefault="003022A4">
      <w:pPr>
        <w:pStyle w:val="Plattetekst1"/>
        <w:numPr>
          <w:ilvl w:val="2"/>
          <w:numId w:val="26"/>
        </w:numPr>
      </w:pPr>
      <w:r>
        <w:t>Cirkel op schaalniveau 14</w:t>
      </w:r>
    </w:p>
    <w:p w14:paraId="6D641D52" w14:textId="77777777" w:rsidR="00574EB1" w:rsidRDefault="003022A4">
      <w:pPr>
        <w:pStyle w:val="Plattetekst1"/>
        <w:numPr>
          <w:ilvl w:val="2"/>
          <w:numId w:val="26"/>
        </w:numPr>
      </w:pPr>
      <w:r>
        <w:t>Puntsymbool op schaalniveau 15-16</w:t>
      </w:r>
    </w:p>
    <w:p w14:paraId="34C5C5CE" w14:textId="77777777" w:rsidR="00574EB1" w:rsidRDefault="003022A4">
      <w:pPr>
        <w:pStyle w:val="Plattetekst1"/>
        <w:numPr>
          <w:ilvl w:val="0"/>
          <w:numId w:val="26"/>
        </w:numPr>
      </w:pPr>
      <w:r>
        <w:t>Grootte:</w:t>
      </w:r>
    </w:p>
    <w:p w14:paraId="224242C9" w14:textId="77777777" w:rsidR="00574EB1" w:rsidRDefault="003022A4">
      <w:pPr>
        <w:pStyle w:val="Plattetekst1"/>
        <w:numPr>
          <w:ilvl w:val="1"/>
          <w:numId w:val="26"/>
        </w:numPr>
      </w:pPr>
      <w:r>
        <w:t>Puntsymbool:</w:t>
      </w:r>
    </w:p>
    <w:p w14:paraId="6308CF6A" w14:textId="77777777" w:rsidR="00574EB1" w:rsidRDefault="003022A4">
      <w:pPr>
        <w:pStyle w:val="Plattetekst1"/>
        <w:numPr>
          <w:ilvl w:val="2"/>
          <w:numId w:val="26"/>
        </w:numPr>
      </w:pPr>
      <w:r>
        <w:t xml:space="preserve">11 </w:t>
      </w:r>
      <w:proofErr w:type="spellStart"/>
      <w:r>
        <w:t>px</w:t>
      </w:r>
      <w:proofErr w:type="spellEnd"/>
      <w:r>
        <w:t xml:space="preserve"> op schaalniveau 14</w:t>
      </w:r>
    </w:p>
    <w:p w14:paraId="640A10C3" w14:textId="77777777" w:rsidR="00574EB1" w:rsidRDefault="003022A4">
      <w:pPr>
        <w:pStyle w:val="Plattetekst1"/>
        <w:numPr>
          <w:ilvl w:val="2"/>
          <w:numId w:val="26"/>
        </w:numPr>
      </w:pPr>
      <w:r>
        <w:t xml:space="preserve">25 </w:t>
      </w:r>
      <w:proofErr w:type="spellStart"/>
      <w:r>
        <w:t>px</w:t>
      </w:r>
      <w:proofErr w:type="spellEnd"/>
      <w:r>
        <w:t xml:space="preserve"> op schaalniveau 15 – 16</w:t>
      </w:r>
    </w:p>
    <w:p w14:paraId="71320152" w14:textId="77777777" w:rsidR="00574EB1" w:rsidRDefault="003022A4">
      <w:pPr>
        <w:pStyle w:val="Plattetekst1"/>
        <w:numPr>
          <w:ilvl w:val="1"/>
          <w:numId w:val="26"/>
        </w:numPr>
      </w:pPr>
      <w:r>
        <w:lastRenderedPageBreak/>
        <w:t>Omtrek: 1px</w:t>
      </w:r>
    </w:p>
    <w:p w14:paraId="2669A9FE" w14:textId="77777777" w:rsidR="00574EB1" w:rsidRDefault="003022A4">
      <w:pPr>
        <w:pStyle w:val="Plattetekst1"/>
        <w:numPr>
          <w:ilvl w:val="0"/>
          <w:numId w:val="26"/>
        </w:numPr>
      </w:pPr>
      <w:r>
        <w:t>Transparantie: 0 %</w:t>
      </w:r>
    </w:p>
    <w:p w14:paraId="3EAB2AD9" w14:textId="77777777" w:rsidR="00574EB1" w:rsidRDefault="003022A4">
      <w:pPr>
        <w:pStyle w:val="Plattetekst1"/>
      </w:pPr>
      <w:r>
        <w:rPr>
          <w:b/>
          <w:bCs/>
        </w:rPr>
        <w:t>Nota bene</w:t>
      </w:r>
      <w:r>
        <w:t xml:space="preserve">: </w:t>
      </w:r>
      <w:r>
        <w:rPr>
          <w:b/>
          <w:bCs/>
          <w:color w:val="CE181E"/>
        </w:rPr>
        <w:t xml:space="preserve">verschaal de benodigde iconen altijd naar 25px </w:t>
      </w:r>
      <w:bookmarkStart w:id="328" w:name="__DdeLink__5391_3832015807"/>
      <w:r>
        <w:rPr>
          <w:b/>
          <w:bCs/>
          <w:color w:val="CE181E"/>
        </w:rPr>
        <w:t>bij een schermresolutie van 91dpi conform de OGC WMS-specificatie</w:t>
      </w:r>
      <w:bookmarkEnd w:id="328"/>
      <w:r>
        <w:rPr>
          <w:b/>
          <w:bCs/>
          <w:color w:val="CE181E"/>
        </w:rPr>
        <w:t xml:space="preserve"> of naar een evenredige grootte voor afwijkende schermresoluties</w:t>
      </w:r>
      <w:r>
        <w:t>.</w:t>
      </w:r>
    </w:p>
    <w:p w14:paraId="47979BCD"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2"/>
        <w:gridCol w:w="7216"/>
      </w:tblGrid>
      <w:tr w:rsidR="00574EB1" w14:paraId="590D61C7" w14:textId="77777777">
        <w:trPr>
          <w:trHeight w:val="268"/>
          <w:tblHeader/>
        </w:trPr>
        <w:tc>
          <w:tcPr>
            <w:tcW w:w="2382" w:type="dxa"/>
            <w:tcBorders>
              <w:top w:val="single" w:sz="2" w:space="0" w:color="000001"/>
              <w:left w:val="single" w:sz="2" w:space="0" w:color="000001"/>
              <w:bottom w:val="single" w:sz="2" w:space="0" w:color="000001"/>
            </w:tcBorders>
            <w:shd w:val="clear" w:color="auto" w:fill="808080"/>
          </w:tcPr>
          <w:p w14:paraId="1E40E091" w14:textId="77777777" w:rsidR="00574EB1" w:rsidRDefault="00574EB1">
            <w:pPr>
              <w:pStyle w:val="TableContents"/>
              <w:rPr>
                <w:rFonts w:eastAsia="Lucida Sans Unicode" w:cs="Tahoma"/>
                <w:b/>
                <w:bCs/>
                <w:iCs/>
                <w:color w:val="FFFFFF"/>
                <w:szCs w:val="20"/>
              </w:rPr>
            </w:pPr>
          </w:p>
        </w:tc>
        <w:tc>
          <w:tcPr>
            <w:tcW w:w="7215" w:type="dxa"/>
            <w:tcBorders>
              <w:top w:val="single" w:sz="2" w:space="0" w:color="000001"/>
              <w:left w:val="single" w:sz="2" w:space="0" w:color="000001"/>
              <w:bottom w:val="single" w:sz="2" w:space="0" w:color="000001"/>
              <w:right w:val="single" w:sz="2" w:space="0" w:color="000001"/>
            </w:tcBorders>
            <w:shd w:val="clear" w:color="auto" w:fill="808080"/>
          </w:tcPr>
          <w:p w14:paraId="39F3CD07" w14:textId="77777777" w:rsidR="00574EB1" w:rsidRDefault="00574EB1">
            <w:pPr>
              <w:pStyle w:val="TableContents"/>
              <w:jc w:val="center"/>
              <w:rPr>
                <w:rFonts w:eastAsia="Lucida Sans Unicode" w:cs="Tahoma"/>
                <w:b/>
                <w:bCs/>
                <w:iCs/>
                <w:color w:val="FFFFFF"/>
                <w:szCs w:val="20"/>
              </w:rPr>
            </w:pPr>
          </w:p>
        </w:tc>
      </w:tr>
      <w:tr w:rsidR="00574EB1" w14:paraId="2544AF14" w14:textId="77777777">
        <w:trPr>
          <w:trHeight w:val="453"/>
        </w:trPr>
        <w:tc>
          <w:tcPr>
            <w:tcW w:w="2382" w:type="dxa"/>
            <w:tcBorders>
              <w:top w:val="single" w:sz="2" w:space="0" w:color="000001"/>
              <w:left w:val="single" w:sz="2" w:space="0" w:color="000001"/>
              <w:bottom w:val="single" w:sz="2" w:space="0" w:color="000001"/>
            </w:tcBorders>
            <w:shd w:val="clear" w:color="auto" w:fill="FFFFFF"/>
            <w:tcMar>
              <w:left w:w="-2" w:type="dxa"/>
            </w:tcMar>
          </w:tcPr>
          <w:p w14:paraId="716D0022" w14:textId="77777777" w:rsidR="00574EB1" w:rsidRDefault="003022A4">
            <w:pPr>
              <w:pStyle w:val="TableContents"/>
            </w:pPr>
            <w:r>
              <w:t>Schaalniveau 14</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DAB0751" w14:textId="77777777" w:rsidR="00574EB1" w:rsidRDefault="003022A4">
            <w:pPr>
              <w:pStyle w:val="TableContents"/>
            </w:pPr>
            <w:r>
              <w:rPr>
                <w:noProof/>
              </w:rPr>
              <w:drawing>
                <wp:anchor distT="0" distB="0" distL="0" distR="0" simplePos="0" relativeHeight="95" behindDoc="0" locked="0" layoutInCell="1" allowOverlap="1" wp14:anchorId="246BD310" wp14:editId="578CC096">
                  <wp:simplePos x="0" y="0"/>
                  <wp:positionH relativeFrom="column">
                    <wp:align>center</wp:align>
                  </wp:positionH>
                  <wp:positionV relativeFrom="paragraph">
                    <wp:posOffset>635</wp:posOffset>
                  </wp:positionV>
                  <wp:extent cx="4545965" cy="142240"/>
                  <wp:effectExtent l="0" t="0" r="0" b="0"/>
                  <wp:wrapSquare wrapText="largest"/>
                  <wp:docPr id="96" name="Image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93"/>
                          <pic:cNvPicPr>
                            <a:picLocks noChangeAspect="1" noChangeArrowheads="1"/>
                          </pic:cNvPicPr>
                        </pic:nvPicPr>
                        <pic:blipFill>
                          <a:blip r:embed="rId86"/>
                          <a:stretch>
                            <a:fillRect/>
                          </a:stretch>
                        </pic:blipFill>
                        <pic:spPr bwMode="auto">
                          <a:xfrm>
                            <a:off x="0" y="0"/>
                            <a:ext cx="4545965" cy="142240"/>
                          </a:xfrm>
                          <a:prstGeom prst="rect">
                            <a:avLst/>
                          </a:prstGeom>
                        </pic:spPr>
                      </pic:pic>
                    </a:graphicData>
                  </a:graphic>
                </wp:anchor>
              </w:drawing>
            </w:r>
          </w:p>
        </w:tc>
      </w:tr>
      <w:tr w:rsidR="00574EB1" w14:paraId="5A6ABBB1" w14:textId="77777777">
        <w:trPr>
          <w:trHeight w:val="12602"/>
        </w:trPr>
        <w:tc>
          <w:tcPr>
            <w:tcW w:w="2382" w:type="dxa"/>
            <w:tcBorders>
              <w:top w:val="single" w:sz="2" w:space="0" w:color="000001"/>
              <w:left w:val="single" w:sz="2" w:space="0" w:color="000001"/>
              <w:bottom w:val="single" w:sz="2" w:space="0" w:color="000001"/>
            </w:tcBorders>
            <w:shd w:val="clear" w:color="auto" w:fill="FFFFFF"/>
            <w:tcMar>
              <w:left w:w="-2" w:type="dxa"/>
            </w:tcMar>
          </w:tcPr>
          <w:p w14:paraId="56FD6775" w14:textId="77777777" w:rsidR="00574EB1" w:rsidRDefault="003022A4">
            <w:pPr>
              <w:pStyle w:val="TableContents"/>
            </w:pPr>
            <w:r>
              <w:lastRenderedPageBreak/>
              <w:t>Schaalniveau 15-16</w:t>
            </w:r>
          </w:p>
        </w:tc>
        <w:tc>
          <w:tcPr>
            <w:tcW w:w="7215"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276E17F" w14:textId="77777777" w:rsidR="00574EB1" w:rsidRDefault="003022A4">
            <w:pPr>
              <w:pStyle w:val="TableContents"/>
            </w:pPr>
            <w:r>
              <w:rPr>
                <w:noProof/>
              </w:rPr>
              <w:drawing>
                <wp:anchor distT="0" distB="0" distL="0" distR="0" simplePos="0" relativeHeight="96" behindDoc="0" locked="0" layoutInCell="1" allowOverlap="1" wp14:anchorId="4DC52809" wp14:editId="1F9DD08A">
                  <wp:simplePos x="0" y="0"/>
                  <wp:positionH relativeFrom="column">
                    <wp:align>center</wp:align>
                  </wp:positionH>
                  <wp:positionV relativeFrom="paragraph">
                    <wp:posOffset>635</wp:posOffset>
                  </wp:positionV>
                  <wp:extent cx="2142490" cy="7887970"/>
                  <wp:effectExtent l="0" t="0" r="0" b="0"/>
                  <wp:wrapSquare wrapText="largest"/>
                  <wp:docPr id="97" name="Image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Image91"/>
                          <pic:cNvPicPr>
                            <a:picLocks noChangeAspect="1" noChangeArrowheads="1"/>
                          </pic:cNvPicPr>
                        </pic:nvPicPr>
                        <pic:blipFill>
                          <a:blip r:embed="rId87"/>
                          <a:stretch>
                            <a:fillRect/>
                          </a:stretch>
                        </pic:blipFill>
                        <pic:spPr bwMode="auto">
                          <a:xfrm>
                            <a:off x="0" y="0"/>
                            <a:ext cx="2142490" cy="7887970"/>
                          </a:xfrm>
                          <a:prstGeom prst="rect">
                            <a:avLst/>
                          </a:prstGeom>
                        </pic:spPr>
                      </pic:pic>
                    </a:graphicData>
                  </a:graphic>
                </wp:anchor>
              </w:drawing>
            </w:r>
          </w:p>
          <w:p w14:paraId="35B5B7DA" w14:textId="77777777" w:rsidR="00574EB1" w:rsidRDefault="00574EB1">
            <w:pPr>
              <w:pStyle w:val="TableContents"/>
            </w:pPr>
          </w:p>
          <w:p w14:paraId="175B038F" w14:textId="77777777" w:rsidR="00574EB1" w:rsidRDefault="00574EB1">
            <w:pPr>
              <w:pStyle w:val="TableContents"/>
            </w:pPr>
          </w:p>
          <w:p w14:paraId="19A444DE" w14:textId="77777777" w:rsidR="00574EB1" w:rsidRDefault="00574EB1">
            <w:pPr>
              <w:pStyle w:val="TableContents"/>
            </w:pPr>
          </w:p>
          <w:p w14:paraId="4DF2A9CD" w14:textId="77777777" w:rsidR="00574EB1" w:rsidRDefault="00574EB1">
            <w:pPr>
              <w:pStyle w:val="TableContents"/>
            </w:pPr>
          </w:p>
          <w:p w14:paraId="7168FD4E" w14:textId="77777777" w:rsidR="00574EB1" w:rsidRDefault="00574EB1">
            <w:pPr>
              <w:pStyle w:val="TableContents"/>
            </w:pPr>
          </w:p>
          <w:p w14:paraId="63CA7F63" w14:textId="77777777" w:rsidR="00574EB1" w:rsidRDefault="00574EB1">
            <w:pPr>
              <w:pStyle w:val="TableContents"/>
            </w:pPr>
          </w:p>
          <w:p w14:paraId="6A85E216" w14:textId="77777777" w:rsidR="00574EB1" w:rsidRDefault="00574EB1">
            <w:pPr>
              <w:pStyle w:val="TableContents"/>
            </w:pPr>
          </w:p>
          <w:p w14:paraId="2D3F6020" w14:textId="77777777" w:rsidR="00574EB1" w:rsidRDefault="00574EB1">
            <w:pPr>
              <w:pStyle w:val="TableContents"/>
            </w:pPr>
          </w:p>
          <w:p w14:paraId="7357884F" w14:textId="77777777" w:rsidR="00574EB1" w:rsidRDefault="00574EB1">
            <w:pPr>
              <w:pStyle w:val="TableContents"/>
            </w:pPr>
          </w:p>
          <w:p w14:paraId="001532FE" w14:textId="77777777" w:rsidR="00574EB1" w:rsidRDefault="00574EB1">
            <w:pPr>
              <w:pStyle w:val="TableContents"/>
            </w:pPr>
          </w:p>
          <w:p w14:paraId="4851EA27" w14:textId="77777777" w:rsidR="00574EB1" w:rsidRDefault="00574EB1">
            <w:pPr>
              <w:pStyle w:val="TableContents"/>
            </w:pPr>
          </w:p>
          <w:p w14:paraId="0990B6A2" w14:textId="77777777" w:rsidR="00574EB1" w:rsidRDefault="00574EB1">
            <w:pPr>
              <w:pStyle w:val="TableContents"/>
            </w:pPr>
          </w:p>
          <w:p w14:paraId="0FBB2B83" w14:textId="77777777" w:rsidR="00574EB1" w:rsidRDefault="00574EB1">
            <w:pPr>
              <w:pStyle w:val="TableContents"/>
            </w:pPr>
          </w:p>
          <w:p w14:paraId="1A80FF15" w14:textId="77777777" w:rsidR="00574EB1" w:rsidRDefault="00574EB1">
            <w:pPr>
              <w:pStyle w:val="TableContents"/>
            </w:pPr>
          </w:p>
          <w:p w14:paraId="61C68ED6" w14:textId="77777777" w:rsidR="00574EB1" w:rsidRDefault="00574EB1">
            <w:pPr>
              <w:pStyle w:val="TableContents"/>
            </w:pPr>
          </w:p>
          <w:p w14:paraId="19628927" w14:textId="77777777" w:rsidR="00574EB1" w:rsidRDefault="00574EB1">
            <w:pPr>
              <w:pStyle w:val="TableContents"/>
            </w:pPr>
          </w:p>
          <w:p w14:paraId="743455BC" w14:textId="77777777" w:rsidR="00574EB1" w:rsidRDefault="00574EB1">
            <w:pPr>
              <w:pStyle w:val="TableContents"/>
            </w:pPr>
          </w:p>
          <w:p w14:paraId="16CA12D2" w14:textId="77777777" w:rsidR="00574EB1" w:rsidRDefault="00574EB1">
            <w:pPr>
              <w:pStyle w:val="TableContents"/>
            </w:pPr>
          </w:p>
          <w:p w14:paraId="6140D023" w14:textId="77777777" w:rsidR="00574EB1" w:rsidRDefault="00574EB1">
            <w:pPr>
              <w:pStyle w:val="TableContents"/>
            </w:pPr>
          </w:p>
          <w:p w14:paraId="0E7DC45B" w14:textId="77777777" w:rsidR="00574EB1" w:rsidRDefault="00574EB1">
            <w:pPr>
              <w:pStyle w:val="TableContents"/>
            </w:pPr>
          </w:p>
          <w:p w14:paraId="09E29148" w14:textId="77777777" w:rsidR="00574EB1" w:rsidRDefault="00574EB1">
            <w:pPr>
              <w:pStyle w:val="TableContents"/>
            </w:pPr>
          </w:p>
          <w:p w14:paraId="53EC2FCD" w14:textId="77777777" w:rsidR="00574EB1" w:rsidRDefault="00574EB1">
            <w:pPr>
              <w:pStyle w:val="TableContents"/>
            </w:pPr>
          </w:p>
          <w:p w14:paraId="26F2B19A" w14:textId="77777777" w:rsidR="00574EB1" w:rsidRDefault="00574EB1">
            <w:pPr>
              <w:pStyle w:val="TableContents"/>
            </w:pPr>
          </w:p>
          <w:p w14:paraId="47942A86" w14:textId="77777777" w:rsidR="00574EB1" w:rsidRDefault="00574EB1">
            <w:pPr>
              <w:pStyle w:val="TableContents"/>
            </w:pPr>
          </w:p>
          <w:p w14:paraId="1A303EC2" w14:textId="77777777" w:rsidR="00574EB1" w:rsidRDefault="00574EB1">
            <w:pPr>
              <w:pStyle w:val="TableContents"/>
            </w:pPr>
          </w:p>
          <w:p w14:paraId="47E4576B" w14:textId="77777777" w:rsidR="00574EB1" w:rsidRDefault="00574EB1">
            <w:pPr>
              <w:pStyle w:val="TableContents"/>
            </w:pPr>
          </w:p>
          <w:p w14:paraId="1DFA6D87" w14:textId="77777777" w:rsidR="00574EB1" w:rsidRDefault="00574EB1">
            <w:pPr>
              <w:pStyle w:val="TableContents"/>
            </w:pPr>
          </w:p>
          <w:p w14:paraId="2B489CBA" w14:textId="77777777" w:rsidR="00574EB1" w:rsidRDefault="00574EB1">
            <w:pPr>
              <w:pStyle w:val="TableContents"/>
            </w:pPr>
          </w:p>
          <w:p w14:paraId="1BB14664" w14:textId="77777777" w:rsidR="00574EB1" w:rsidRDefault="00574EB1">
            <w:pPr>
              <w:pStyle w:val="TableContents"/>
            </w:pPr>
          </w:p>
          <w:p w14:paraId="7AE6345B" w14:textId="77777777" w:rsidR="00574EB1" w:rsidRDefault="00574EB1">
            <w:pPr>
              <w:pStyle w:val="TableContents"/>
            </w:pPr>
          </w:p>
          <w:p w14:paraId="6C737294" w14:textId="77777777" w:rsidR="00574EB1" w:rsidRDefault="00574EB1">
            <w:pPr>
              <w:pStyle w:val="TableContents"/>
            </w:pPr>
          </w:p>
          <w:p w14:paraId="23FF8AC8" w14:textId="77777777" w:rsidR="00574EB1" w:rsidRDefault="00574EB1">
            <w:pPr>
              <w:pStyle w:val="TableContents"/>
            </w:pPr>
          </w:p>
          <w:p w14:paraId="1D7BED9B" w14:textId="77777777" w:rsidR="00574EB1" w:rsidRDefault="00574EB1">
            <w:pPr>
              <w:pStyle w:val="TableContents"/>
            </w:pPr>
          </w:p>
          <w:p w14:paraId="365709B5" w14:textId="77777777" w:rsidR="00574EB1" w:rsidRDefault="00574EB1">
            <w:pPr>
              <w:pStyle w:val="TableContents"/>
            </w:pPr>
          </w:p>
          <w:p w14:paraId="441C39A6" w14:textId="77777777" w:rsidR="00574EB1" w:rsidRDefault="00574EB1">
            <w:pPr>
              <w:pStyle w:val="TableContents"/>
            </w:pPr>
          </w:p>
          <w:p w14:paraId="09DC676E" w14:textId="77777777" w:rsidR="00574EB1" w:rsidRDefault="00574EB1">
            <w:pPr>
              <w:pStyle w:val="TableContents"/>
            </w:pPr>
          </w:p>
          <w:p w14:paraId="67789D6F" w14:textId="77777777" w:rsidR="00574EB1" w:rsidRDefault="00574EB1">
            <w:pPr>
              <w:pStyle w:val="TableContents"/>
            </w:pPr>
          </w:p>
          <w:p w14:paraId="193C8730" w14:textId="77777777" w:rsidR="00574EB1" w:rsidRDefault="00574EB1">
            <w:pPr>
              <w:pStyle w:val="TableContents"/>
            </w:pPr>
          </w:p>
          <w:p w14:paraId="421B0A70" w14:textId="77777777" w:rsidR="00574EB1" w:rsidRDefault="00574EB1">
            <w:pPr>
              <w:pStyle w:val="TableContents"/>
            </w:pPr>
          </w:p>
          <w:p w14:paraId="226C47E7" w14:textId="77777777" w:rsidR="00574EB1" w:rsidRDefault="00574EB1">
            <w:pPr>
              <w:pStyle w:val="TableContents"/>
            </w:pPr>
          </w:p>
          <w:p w14:paraId="2F0F1AE6" w14:textId="77777777" w:rsidR="00574EB1" w:rsidRDefault="00574EB1">
            <w:pPr>
              <w:pStyle w:val="TableContents"/>
            </w:pPr>
          </w:p>
          <w:p w14:paraId="7187A2F2" w14:textId="77777777" w:rsidR="00574EB1" w:rsidRDefault="00574EB1">
            <w:pPr>
              <w:pStyle w:val="TableContents"/>
            </w:pPr>
          </w:p>
          <w:p w14:paraId="7B83235C" w14:textId="77777777" w:rsidR="00574EB1" w:rsidRDefault="00574EB1">
            <w:pPr>
              <w:pStyle w:val="TableContents"/>
            </w:pPr>
          </w:p>
          <w:p w14:paraId="70F06D97" w14:textId="77777777" w:rsidR="00574EB1" w:rsidRDefault="00574EB1">
            <w:pPr>
              <w:pStyle w:val="TableContents"/>
            </w:pPr>
          </w:p>
          <w:p w14:paraId="52A92CB8" w14:textId="77777777" w:rsidR="00574EB1" w:rsidRDefault="00574EB1">
            <w:pPr>
              <w:pStyle w:val="TableContents"/>
            </w:pPr>
          </w:p>
          <w:p w14:paraId="3F257A37" w14:textId="77777777" w:rsidR="00574EB1" w:rsidRDefault="00574EB1">
            <w:pPr>
              <w:pStyle w:val="TableContents"/>
            </w:pPr>
          </w:p>
          <w:p w14:paraId="1BCE74FD" w14:textId="77777777" w:rsidR="00574EB1" w:rsidRDefault="00574EB1">
            <w:pPr>
              <w:pStyle w:val="TableContents"/>
            </w:pPr>
          </w:p>
        </w:tc>
      </w:tr>
    </w:tbl>
    <w:p w14:paraId="4BAF4E77" w14:textId="77777777" w:rsidR="00574EB1" w:rsidRDefault="00574EB1">
      <w:pPr>
        <w:pStyle w:val="Plattetekst"/>
      </w:pPr>
    </w:p>
    <w:p w14:paraId="1F620AEB" w14:textId="77777777" w:rsidR="00574EB1" w:rsidRDefault="003022A4">
      <w:pPr>
        <w:pStyle w:val="Plattetekst"/>
      </w:pPr>
      <w:r>
        <w:t>Sommige puntsymbolen worden voor meerdere typen leidingelementen gebruikt. In onderstaande tabel wordt de relatie gelegd tussen het leidingelement en het bijbehorende puntsymbool:</w:t>
      </w:r>
    </w:p>
    <w:tbl>
      <w:tblPr>
        <w:tblW w:w="9707" w:type="dxa"/>
        <w:tblInd w:w="-11"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4A0" w:firstRow="1" w:lastRow="0" w:firstColumn="1" w:lastColumn="0" w:noHBand="0" w:noVBand="1"/>
      </w:tblPr>
      <w:tblGrid>
        <w:gridCol w:w="2228"/>
        <w:gridCol w:w="4459"/>
        <w:gridCol w:w="3020"/>
      </w:tblGrid>
      <w:tr w:rsidR="00574EB1" w14:paraId="0FA64F2E" w14:textId="77777777" w:rsidTr="00080567">
        <w:trPr>
          <w:tblHeader/>
        </w:trPr>
        <w:tc>
          <w:tcPr>
            <w:tcW w:w="2228" w:type="dxa"/>
            <w:tcBorders>
              <w:top w:val="single" w:sz="2" w:space="0" w:color="000001"/>
              <w:left w:val="single" w:sz="2" w:space="0" w:color="000001"/>
              <w:bottom w:val="single" w:sz="2" w:space="0" w:color="000001"/>
            </w:tcBorders>
            <w:shd w:val="clear" w:color="auto" w:fill="808080"/>
          </w:tcPr>
          <w:p w14:paraId="0F498B20" w14:textId="77777777" w:rsidR="00574EB1" w:rsidRDefault="003022A4">
            <w:pPr>
              <w:pStyle w:val="TableContents"/>
            </w:pPr>
            <w:r>
              <w:rPr>
                <w:rFonts w:eastAsia="Lucida Sans Unicode" w:cs="Tahoma"/>
                <w:b/>
                <w:bCs/>
                <w:iCs/>
                <w:color w:val="FFFFFF"/>
                <w:szCs w:val="20"/>
              </w:rPr>
              <w:t>Puntsymbool</w:t>
            </w:r>
          </w:p>
        </w:tc>
        <w:tc>
          <w:tcPr>
            <w:tcW w:w="4459" w:type="dxa"/>
            <w:tcBorders>
              <w:top w:val="single" w:sz="2" w:space="0" w:color="000001"/>
              <w:left w:val="single" w:sz="2" w:space="0" w:color="000001"/>
              <w:bottom w:val="single" w:sz="2" w:space="0" w:color="000001"/>
            </w:tcBorders>
            <w:shd w:val="clear" w:color="auto" w:fill="808080"/>
          </w:tcPr>
          <w:p w14:paraId="136B157B" w14:textId="77777777" w:rsidR="00574EB1" w:rsidRDefault="003022A4">
            <w:pPr>
              <w:pStyle w:val="TableContents"/>
            </w:pPr>
            <w:r>
              <w:rPr>
                <w:rFonts w:eastAsia="Lucida Sans Unicode" w:cs="Tahoma"/>
                <w:b/>
                <w:bCs/>
                <w:iCs/>
                <w:color w:val="FFFFFF"/>
                <w:szCs w:val="20"/>
              </w:rPr>
              <w:t>Leidingelement</w:t>
            </w:r>
          </w:p>
        </w:tc>
        <w:tc>
          <w:tcPr>
            <w:tcW w:w="3020" w:type="dxa"/>
            <w:tcBorders>
              <w:top w:val="single" w:sz="2" w:space="0" w:color="000001"/>
              <w:left w:val="single" w:sz="2" w:space="0" w:color="000001"/>
              <w:bottom w:val="single" w:sz="2" w:space="0" w:color="000001"/>
              <w:right w:val="single" w:sz="2" w:space="0" w:color="000001"/>
            </w:tcBorders>
            <w:shd w:val="clear" w:color="auto" w:fill="808080"/>
          </w:tcPr>
          <w:p w14:paraId="0E23D4C5" w14:textId="77777777" w:rsidR="00574EB1" w:rsidRDefault="003022A4">
            <w:pPr>
              <w:pStyle w:val="TableContents"/>
            </w:pPr>
            <w:r>
              <w:rPr>
                <w:rFonts w:eastAsia="Lucida Sans Unicode" w:cs="Tahoma"/>
                <w:b/>
                <w:bCs/>
                <w:iCs/>
                <w:color w:val="FFFFFF"/>
                <w:szCs w:val="20"/>
              </w:rPr>
              <w:t>Waarde</w:t>
            </w:r>
          </w:p>
        </w:tc>
      </w:tr>
      <w:tr w:rsidR="00574EB1" w14:paraId="3C8A08D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A38415E" w14:textId="77777777" w:rsidR="00574EB1" w:rsidRDefault="003022A4">
            <w:pPr>
              <w:pStyle w:val="TableContents"/>
            </w:pPr>
            <w:r>
              <w:rPr>
                <w:b/>
                <w:bCs/>
              </w:rPr>
              <w:t>Aansluiting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30B30D" w14:textId="77777777" w:rsidR="00574EB1" w:rsidRDefault="003022A4">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51D5F5" w14:textId="77777777" w:rsidR="00574EB1" w:rsidRDefault="003022A4">
            <w:pPr>
              <w:pStyle w:val="TableContents"/>
            </w:pPr>
            <w:proofErr w:type="spellStart"/>
            <w:r>
              <w:t>deliveryPoint</w:t>
            </w:r>
            <w:proofErr w:type="spellEnd"/>
          </w:p>
        </w:tc>
      </w:tr>
      <w:tr w:rsidR="00574EB1" w14:paraId="6DBB8EB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682359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C4EA3A5"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E8B6DA" w14:textId="77777777" w:rsidR="00574EB1" w:rsidRDefault="003022A4">
            <w:pPr>
              <w:pStyle w:val="TableContents"/>
            </w:pPr>
            <w:proofErr w:type="spellStart"/>
            <w:r>
              <w:t>deliveryPoint</w:t>
            </w:r>
            <w:proofErr w:type="spellEnd"/>
          </w:p>
        </w:tc>
      </w:tr>
      <w:tr w:rsidR="00574EB1" w14:paraId="5CBF74F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F5F64F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B21BA6"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DB6BB2" w14:textId="77777777" w:rsidR="00574EB1" w:rsidRDefault="003022A4">
            <w:pPr>
              <w:pStyle w:val="TableContents"/>
            </w:pPr>
            <w:proofErr w:type="spellStart"/>
            <w:r>
              <w:t>connection</w:t>
            </w:r>
            <w:proofErr w:type="spellEnd"/>
          </w:p>
        </w:tc>
      </w:tr>
      <w:tr w:rsidR="00574EB1" w14:paraId="387A622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7F5FCE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F3B1A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9F288E5" w14:textId="77777777" w:rsidR="00574EB1" w:rsidRDefault="003022A4">
            <w:pPr>
              <w:pStyle w:val="TableContents"/>
            </w:pPr>
            <w:proofErr w:type="spellStart"/>
            <w:r>
              <w:t>waterDischargePoint</w:t>
            </w:r>
            <w:proofErr w:type="spellEnd"/>
          </w:p>
        </w:tc>
      </w:tr>
      <w:tr w:rsidR="00574EB1" w14:paraId="50EA0BA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A153FE6"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413572"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AC168D" w14:textId="77777777" w:rsidR="00574EB1" w:rsidRDefault="003022A4">
            <w:pPr>
              <w:pStyle w:val="TableContents"/>
            </w:pPr>
            <w:proofErr w:type="spellStart"/>
            <w:r>
              <w:t>waterExhaustPoint</w:t>
            </w:r>
            <w:proofErr w:type="spellEnd"/>
          </w:p>
        </w:tc>
      </w:tr>
      <w:tr w:rsidR="00574EB1" w14:paraId="685EB84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DCD8C6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1907F53"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F714B32" w14:textId="77777777" w:rsidR="00574EB1" w:rsidRDefault="003022A4">
            <w:pPr>
              <w:pStyle w:val="TableContents"/>
            </w:pPr>
            <w:proofErr w:type="spellStart"/>
            <w:r>
              <w:t>waterServicePoint</w:t>
            </w:r>
            <w:proofErr w:type="spellEnd"/>
          </w:p>
        </w:tc>
      </w:tr>
      <w:tr w:rsidR="00574EB1" w14:paraId="5F30D5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4D019B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7660F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737A89" w14:textId="77777777" w:rsidR="00574EB1" w:rsidRDefault="003022A4">
            <w:pPr>
              <w:pStyle w:val="TableContents"/>
            </w:pPr>
            <w:proofErr w:type="spellStart"/>
            <w:r>
              <w:t>hogbouwkoppelpunt</w:t>
            </w:r>
            <w:proofErr w:type="spellEnd"/>
          </w:p>
        </w:tc>
      </w:tr>
      <w:tr w:rsidR="00574EB1" w14:paraId="0B7D8E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F7D5EC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A91ED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1089A6" w14:textId="77777777" w:rsidR="00574EB1" w:rsidRDefault="003022A4">
            <w:pPr>
              <w:pStyle w:val="TableContents"/>
            </w:pPr>
            <w:r>
              <w:t>hoogbouwkoppelpunt</w:t>
            </w:r>
          </w:p>
        </w:tc>
      </w:tr>
      <w:tr w:rsidR="00574EB1" w14:paraId="6C40E1F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E204F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BE5B89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6E78E0A" w14:textId="77777777" w:rsidR="00574EB1" w:rsidRDefault="003022A4">
            <w:pPr>
              <w:pStyle w:val="TableContents"/>
            </w:pPr>
            <w:proofErr w:type="spellStart"/>
            <w:r>
              <w:t>puntVanLevering</w:t>
            </w:r>
            <w:proofErr w:type="spellEnd"/>
          </w:p>
        </w:tc>
      </w:tr>
      <w:tr w:rsidR="00574EB1" w14:paraId="58C6E4D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02A5DE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46173B5"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A0CC34" w14:textId="77777777" w:rsidR="00574EB1" w:rsidRDefault="003022A4">
            <w:pPr>
              <w:pStyle w:val="TableContents"/>
            </w:pPr>
            <w:proofErr w:type="spellStart"/>
            <w:r>
              <w:t>puntVanLevering</w:t>
            </w:r>
            <w:proofErr w:type="spellEnd"/>
          </w:p>
        </w:tc>
      </w:tr>
      <w:tr w:rsidR="00574EB1" w14:paraId="09D8643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46194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9444DF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7118FD" w14:textId="77777777" w:rsidR="00574EB1" w:rsidRDefault="003022A4">
            <w:pPr>
              <w:pStyle w:val="TableContents"/>
            </w:pPr>
            <w:proofErr w:type="spellStart"/>
            <w:r>
              <w:t>puntVanLevering</w:t>
            </w:r>
            <w:proofErr w:type="spellEnd"/>
          </w:p>
        </w:tc>
      </w:tr>
      <w:tr w:rsidR="00574EB1" w14:paraId="7A936C94"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89AF08"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60C94F5"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BB46AF" w14:textId="77777777" w:rsidR="00574EB1" w:rsidRDefault="003022A4">
            <w:pPr>
              <w:pStyle w:val="TableContents"/>
            </w:pPr>
            <w:proofErr w:type="spellStart"/>
            <w:r>
              <w:t>puntVanLevering</w:t>
            </w:r>
            <w:proofErr w:type="spellEnd"/>
          </w:p>
        </w:tc>
      </w:tr>
      <w:tr w:rsidR="00574EB1" w14:paraId="2B68BBA8"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4B97523" w14:textId="77777777" w:rsidR="00574EB1" w:rsidRDefault="003022A4">
            <w:pPr>
              <w:pStyle w:val="TableContents"/>
            </w:pPr>
            <w:r>
              <w:rPr>
                <w:b/>
                <w:bCs/>
              </w:rPr>
              <w:t>Aarding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9CF6D7F"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5A87A4E" w14:textId="77777777" w:rsidR="00574EB1" w:rsidRDefault="003022A4">
            <w:pPr>
              <w:pStyle w:val="TableContents"/>
            </w:pPr>
            <w:r>
              <w:t>aarding</w:t>
            </w:r>
          </w:p>
        </w:tc>
      </w:tr>
      <w:tr w:rsidR="00574EB1" w14:paraId="58FBEC29"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6BF3F425"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8EA20A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F3B88E" w14:textId="77777777" w:rsidR="00574EB1" w:rsidRDefault="003022A4">
            <w:pPr>
              <w:pStyle w:val="TableContents"/>
            </w:pPr>
            <w:r>
              <w:t>aarding</w:t>
            </w:r>
          </w:p>
        </w:tc>
      </w:tr>
      <w:tr w:rsidR="00574EB1" w14:paraId="2E50E360"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39FD329" w14:textId="77777777" w:rsidR="00574EB1" w:rsidRDefault="003022A4">
            <w:pPr>
              <w:pStyle w:val="TableContents"/>
            </w:pPr>
            <w:r>
              <w:rPr>
                <w:b/>
                <w:bCs/>
              </w:rPr>
              <w:t>Afsluiter</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574A5CF" w14:textId="77777777" w:rsidR="00574EB1" w:rsidRDefault="003022A4">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709CED7" w14:textId="77777777" w:rsidR="00574EB1" w:rsidRDefault="003022A4">
            <w:pPr>
              <w:pStyle w:val="TableContents"/>
            </w:pPr>
            <w:proofErr w:type="spellStart"/>
            <w:r>
              <w:t>cleanout</w:t>
            </w:r>
            <w:proofErr w:type="spellEnd"/>
          </w:p>
        </w:tc>
      </w:tr>
      <w:tr w:rsidR="00574EB1" w14:paraId="10A0B7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02FA87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F5F188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3DB6F6" w14:textId="77777777" w:rsidR="00574EB1" w:rsidRDefault="003022A4">
            <w:pPr>
              <w:pStyle w:val="TableContents"/>
            </w:pPr>
            <w:proofErr w:type="spellStart"/>
            <w:r>
              <w:t>checkValve</w:t>
            </w:r>
            <w:proofErr w:type="spellEnd"/>
          </w:p>
        </w:tc>
      </w:tr>
      <w:tr w:rsidR="00574EB1" w14:paraId="7C40F4C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B956A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13CEF58"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B6FE26" w14:textId="77777777" w:rsidR="00574EB1" w:rsidRDefault="003022A4">
            <w:pPr>
              <w:pStyle w:val="TableContents"/>
            </w:pPr>
            <w:proofErr w:type="spellStart"/>
            <w:r>
              <w:t>controlValve</w:t>
            </w:r>
            <w:proofErr w:type="spellEnd"/>
          </w:p>
        </w:tc>
      </w:tr>
      <w:tr w:rsidR="00574EB1" w14:paraId="37A9D35B"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2FB9BF5"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AF73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0B0ACA" w14:textId="77777777" w:rsidR="00574EB1" w:rsidRDefault="003022A4">
            <w:pPr>
              <w:pStyle w:val="TableContents"/>
            </w:pPr>
            <w:r>
              <w:t>afsluiter</w:t>
            </w:r>
          </w:p>
        </w:tc>
      </w:tr>
      <w:tr w:rsidR="00574EB1" w14:paraId="41A0E4BC"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91E1A29"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DE510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D7C4AD" w14:textId="77777777" w:rsidR="00574EB1" w:rsidRDefault="003022A4">
            <w:pPr>
              <w:pStyle w:val="TableContents"/>
            </w:pPr>
            <w:r>
              <w:t>afsluiter</w:t>
            </w:r>
          </w:p>
        </w:tc>
      </w:tr>
      <w:tr w:rsidR="00574EB1" w14:paraId="1187495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473C980"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061F18"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E3D5A0" w14:textId="77777777" w:rsidR="00574EB1" w:rsidRDefault="003022A4">
            <w:pPr>
              <w:pStyle w:val="TableContents"/>
            </w:pPr>
            <w:r>
              <w:t>afsluiter</w:t>
            </w:r>
          </w:p>
        </w:tc>
      </w:tr>
      <w:tr w:rsidR="00574EB1" w14:paraId="269711FF"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0E15964E" w14:textId="77777777" w:rsidR="00574EB1" w:rsidRDefault="003022A4">
            <w:pPr>
              <w:pStyle w:val="TableContents"/>
            </w:pPr>
            <w:r>
              <w:rPr>
                <w:b/>
                <w:bCs/>
              </w:rPr>
              <w:t>Anode</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D33DFF0"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22DD77" w14:textId="77777777" w:rsidR="00574EB1" w:rsidRDefault="003022A4">
            <w:pPr>
              <w:pStyle w:val="TableContents"/>
            </w:pPr>
            <w:r>
              <w:t>anode</w:t>
            </w:r>
          </w:p>
        </w:tc>
      </w:tr>
      <w:tr w:rsidR="00574EB1" w14:paraId="13537945"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C9A2F8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21E9B0D"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3B2EF400" w14:textId="77777777" w:rsidR="00574EB1" w:rsidRDefault="003022A4">
            <w:pPr>
              <w:pStyle w:val="TableContents"/>
            </w:pPr>
            <w:proofErr w:type="spellStart"/>
            <w:r>
              <w:t>kbInstallatie</w:t>
            </w:r>
            <w:proofErr w:type="spellEnd"/>
          </w:p>
        </w:tc>
      </w:tr>
      <w:tr w:rsidR="00574EB1" w14:paraId="392C3ACB"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4601AAC"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75EBDA59"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4248C6E" w14:textId="77777777" w:rsidR="00574EB1" w:rsidRDefault="003022A4">
            <w:pPr>
              <w:pStyle w:val="TableContents"/>
            </w:pPr>
            <w:r>
              <w:t>anode</w:t>
            </w:r>
          </w:p>
        </w:tc>
      </w:tr>
      <w:tr w:rsidR="00574EB1" w14:paraId="0C49764A"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70D847B3" w14:textId="77777777" w:rsidR="00574EB1" w:rsidRDefault="003022A4">
            <w:pPr>
              <w:pStyle w:val="TableContents"/>
            </w:pPr>
            <w:proofErr w:type="spellStart"/>
            <w:r>
              <w:rPr>
                <w:b/>
                <w:bCs/>
              </w:rPr>
              <w:t>Blaasgat</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4438295"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F55EFB" w14:textId="77777777" w:rsidR="00574EB1" w:rsidRDefault="003022A4">
            <w:pPr>
              <w:pStyle w:val="TableContents"/>
            </w:pPr>
            <w:proofErr w:type="spellStart"/>
            <w:r>
              <w:t>blaasgat</w:t>
            </w:r>
            <w:proofErr w:type="spellEnd"/>
          </w:p>
        </w:tc>
      </w:tr>
      <w:tr w:rsidR="00574EB1" w14:paraId="1787F8D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94BA3B6" w14:textId="77777777" w:rsidR="00574EB1" w:rsidRDefault="003022A4">
            <w:pPr>
              <w:pStyle w:val="TableContents"/>
            </w:pPr>
            <w:r>
              <w:rPr>
                <w:b/>
                <w:bCs/>
              </w:rPr>
              <w:t>Brandkraan</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5D46B1C"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1E03E4" w14:textId="77777777" w:rsidR="00574EB1" w:rsidRDefault="003022A4">
            <w:pPr>
              <w:pStyle w:val="TableContents"/>
            </w:pPr>
            <w:proofErr w:type="spellStart"/>
            <w:r>
              <w:t>fireHydrant</w:t>
            </w:r>
            <w:proofErr w:type="spellEnd"/>
          </w:p>
        </w:tc>
      </w:tr>
      <w:tr w:rsidR="00574EB1" w14:paraId="624D7FCB"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6619CEE" w14:textId="77777777" w:rsidR="00574EB1" w:rsidRDefault="003022A4">
            <w:pPr>
              <w:pStyle w:val="TableContents"/>
            </w:pPr>
            <w:r>
              <w:rPr>
                <w:b/>
                <w:bCs/>
              </w:rPr>
              <w:t>Bron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CE2DF9" w14:textId="77777777" w:rsidR="00574EB1" w:rsidRDefault="003022A4">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5C6AFA7" w14:textId="77777777" w:rsidR="00574EB1" w:rsidRDefault="003022A4">
            <w:pPr>
              <w:pStyle w:val="TableContents"/>
            </w:pPr>
            <w:r>
              <w:t>well</w:t>
            </w:r>
          </w:p>
        </w:tc>
      </w:tr>
      <w:tr w:rsidR="00574EB1" w14:paraId="2E9F328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C7EC3"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007EDE3"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B3DD849" w14:textId="77777777" w:rsidR="00574EB1" w:rsidRDefault="003022A4">
            <w:pPr>
              <w:pStyle w:val="TableContents"/>
            </w:pPr>
            <w:r>
              <w:t>bron</w:t>
            </w:r>
          </w:p>
        </w:tc>
      </w:tr>
      <w:tr w:rsidR="00574EB1" w14:paraId="66FAFD06"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2C631062" w14:textId="77777777" w:rsidR="00574EB1" w:rsidRDefault="003022A4">
            <w:pPr>
              <w:pStyle w:val="TableContents"/>
            </w:pPr>
            <w:proofErr w:type="spellStart"/>
            <w:r>
              <w:rPr>
                <w:b/>
                <w:bCs/>
              </w:rPr>
              <w:t>Compensator</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6F784C2D"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50F4C9C" w14:textId="77777777" w:rsidR="00574EB1" w:rsidRDefault="003022A4">
            <w:pPr>
              <w:pStyle w:val="TableContents"/>
            </w:pPr>
            <w:proofErr w:type="spellStart"/>
            <w:r>
              <w:t>compensator</w:t>
            </w:r>
            <w:proofErr w:type="spellEnd"/>
          </w:p>
        </w:tc>
      </w:tr>
      <w:tr w:rsidR="00574EB1" w14:paraId="4B88E083"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5C9AEDD" w14:textId="77777777" w:rsidR="00574EB1" w:rsidRDefault="003022A4">
            <w:pPr>
              <w:pStyle w:val="TableContents"/>
            </w:pPr>
            <w:proofErr w:type="spellStart"/>
            <w:r>
              <w:rPr>
                <w:b/>
                <w:bCs/>
              </w:rPr>
              <w:t>Geulmof</w:t>
            </w:r>
            <w:proofErr w:type="spellEnd"/>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5462C66"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0223645" w14:textId="77777777" w:rsidR="00574EB1" w:rsidRDefault="003022A4">
            <w:pPr>
              <w:pStyle w:val="TableContents"/>
            </w:pPr>
            <w:proofErr w:type="spellStart"/>
            <w:r>
              <w:t>geulmof</w:t>
            </w:r>
            <w:proofErr w:type="spellEnd"/>
          </w:p>
        </w:tc>
      </w:tr>
      <w:tr w:rsidR="00574EB1" w14:paraId="7CEA45D1"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D19ED8F" w14:textId="77777777" w:rsidR="00574EB1" w:rsidRDefault="003022A4">
            <w:pPr>
              <w:pStyle w:val="TableContents"/>
            </w:pPr>
            <w:r>
              <w:rPr>
                <w:b/>
                <w:bCs/>
              </w:rPr>
              <w:t>Infiltratievoorziening</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6BB7D56"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1C425C9" w14:textId="77777777" w:rsidR="00574EB1" w:rsidRDefault="003022A4">
            <w:pPr>
              <w:pStyle w:val="TableContents"/>
            </w:pPr>
            <w:r>
              <w:t>infiltratievoorziening</w:t>
            </w:r>
          </w:p>
        </w:tc>
      </w:tr>
      <w:tr w:rsidR="00574EB1" w14:paraId="2FDE00B6"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42854CCD" w14:textId="77777777" w:rsidR="00574EB1" w:rsidRDefault="003022A4">
            <w:pPr>
              <w:pStyle w:val="TableContents"/>
            </w:pPr>
            <w:proofErr w:type="spellStart"/>
            <w:r>
              <w:rPr>
                <w:b/>
                <w:bCs/>
              </w:rPr>
              <w:t>kb</w:t>
            </w:r>
            <w:proofErr w:type="spellEnd"/>
            <w:r>
              <w:rPr>
                <w:b/>
                <w:bCs/>
              </w:rPr>
              <w:t>-Meetpunt</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EE0214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7695B3D" w14:textId="77777777" w:rsidR="00574EB1" w:rsidRDefault="003022A4">
            <w:pPr>
              <w:pStyle w:val="TableContents"/>
            </w:pPr>
            <w:proofErr w:type="spellStart"/>
            <w:r>
              <w:t>kbMeetpunt</w:t>
            </w:r>
            <w:proofErr w:type="spellEnd"/>
          </w:p>
        </w:tc>
      </w:tr>
      <w:tr w:rsidR="00574EB1" w14:paraId="6CD0D30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CE1FE1"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A9EBCE"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C81B6C" w14:textId="77777777" w:rsidR="00574EB1" w:rsidRDefault="003022A4">
            <w:pPr>
              <w:pStyle w:val="TableContents"/>
            </w:pPr>
            <w:proofErr w:type="spellStart"/>
            <w:r>
              <w:t>kbMeetpunt</w:t>
            </w:r>
            <w:proofErr w:type="spellEnd"/>
          </w:p>
        </w:tc>
      </w:tr>
      <w:tr w:rsidR="00574EB1" w14:paraId="03D267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3D8B3E"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E138432"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32E42" w14:textId="77777777" w:rsidR="00574EB1" w:rsidRDefault="003022A4">
            <w:pPr>
              <w:pStyle w:val="TableContents"/>
            </w:pPr>
            <w:r>
              <w:t>lekdetectiemeetpunt</w:t>
            </w:r>
          </w:p>
        </w:tc>
      </w:tr>
      <w:tr w:rsidR="00574EB1" w14:paraId="1A124C13"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9D4C011" w14:textId="77777777" w:rsidR="00574EB1" w:rsidRDefault="003022A4">
            <w:pPr>
              <w:pStyle w:val="TableContents"/>
            </w:pPr>
            <w:proofErr w:type="spellStart"/>
            <w:r>
              <w:rPr>
                <w:b/>
                <w:bCs/>
              </w:rPr>
              <w:t>Lasnok</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31D91F1F"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18BC505" w14:textId="77777777" w:rsidR="00574EB1" w:rsidRDefault="003022A4">
            <w:pPr>
              <w:pStyle w:val="TableContents"/>
            </w:pPr>
            <w:proofErr w:type="spellStart"/>
            <w:r>
              <w:t>lasnok</w:t>
            </w:r>
            <w:proofErr w:type="spellEnd"/>
          </w:p>
        </w:tc>
      </w:tr>
      <w:tr w:rsidR="00574EB1" w14:paraId="30D640B5"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AFD4719" w14:textId="77777777" w:rsidR="00574EB1" w:rsidRDefault="003022A4">
            <w:pPr>
              <w:pStyle w:val="TableContents"/>
            </w:pPr>
            <w:r>
              <w:rPr>
                <w:b/>
                <w:bCs/>
              </w:rPr>
              <w:t>Markering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19D6DE2"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8D7535" w14:textId="77777777" w:rsidR="00574EB1" w:rsidRDefault="003022A4">
            <w:pPr>
              <w:pStyle w:val="TableContents"/>
            </w:pPr>
            <w:r>
              <w:t>marker</w:t>
            </w:r>
          </w:p>
        </w:tc>
      </w:tr>
      <w:tr w:rsidR="00574EB1" w14:paraId="17663635"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67D1A0D" w14:textId="77777777" w:rsidR="00574EB1" w:rsidRDefault="003022A4">
            <w:pPr>
              <w:pStyle w:val="TableContents"/>
            </w:pPr>
            <w:r>
              <w:rPr>
                <w:b/>
                <w:bCs/>
              </w:rPr>
              <w:t>Mof</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85D2457" w14:textId="77777777" w:rsidR="00574EB1" w:rsidRDefault="003022A4">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47D940" w14:textId="77777777" w:rsidR="00574EB1" w:rsidRDefault="003022A4">
            <w:pPr>
              <w:pStyle w:val="TableContents"/>
            </w:pPr>
            <w:r>
              <w:t>mof</w:t>
            </w:r>
          </w:p>
        </w:tc>
      </w:tr>
      <w:tr w:rsidR="00574EB1" w14:paraId="5A346E3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73A4D7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2B9DF1D"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FB12710" w14:textId="77777777" w:rsidR="00574EB1" w:rsidRDefault="003022A4">
            <w:pPr>
              <w:pStyle w:val="TableContents"/>
            </w:pPr>
            <w:r>
              <w:t>mof</w:t>
            </w:r>
          </w:p>
        </w:tc>
      </w:tr>
      <w:tr w:rsidR="00574EB1" w14:paraId="6A90F3BF"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876542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E866FBF"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79D298" w14:textId="77777777" w:rsidR="00574EB1" w:rsidRDefault="003022A4">
            <w:pPr>
              <w:pStyle w:val="TableContents"/>
            </w:pPr>
            <w:r>
              <w:t>mof</w:t>
            </w:r>
          </w:p>
        </w:tc>
      </w:tr>
      <w:tr w:rsidR="00574EB1" w14:paraId="4178D5B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55E3E11E" w14:textId="77777777" w:rsidR="00574EB1" w:rsidRDefault="003022A4">
            <w:pPr>
              <w:pStyle w:val="TableContents"/>
            </w:pPr>
            <w:r>
              <w:rPr>
                <w:b/>
                <w:bCs/>
              </w:rPr>
              <w:t>Ontluchting</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24029F8"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296E26B" w14:textId="77777777" w:rsidR="00574EB1" w:rsidRDefault="003022A4">
            <w:pPr>
              <w:pStyle w:val="TableContents"/>
            </w:pPr>
            <w:r>
              <w:t>ontluchting</w:t>
            </w:r>
          </w:p>
        </w:tc>
      </w:tr>
      <w:tr w:rsidR="00574EB1" w14:paraId="4CD26168"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3ACE70A"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283EA1"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F771B7" w14:textId="77777777" w:rsidR="00574EB1" w:rsidRDefault="003022A4">
            <w:pPr>
              <w:pStyle w:val="TableContents"/>
            </w:pPr>
            <w:r>
              <w:t>ontluchting</w:t>
            </w:r>
          </w:p>
        </w:tc>
      </w:tr>
      <w:tr w:rsidR="00574EB1" w14:paraId="18EE7C04"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3DEFAA26" w14:textId="77777777" w:rsidR="00574EB1" w:rsidRDefault="003022A4">
            <w:pPr>
              <w:pStyle w:val="TableContents"/>
            </w:pPr>
            <w:r>
              <w:rPr>
                <w:b/>
                <w:bCs/>
              </w:rPr>
              <w:t>Ontspanningselement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E5F45B4"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801D253" w14:textId="77777777" w:rsidR="00574EB1" w:rsidRDefault="003022A4">
            <w:pPr>
              <w:pStyle w:val="TableContents"/>
            </w:pPr>
            <w:r>
              <w:t>ontspanningselement</w:t>
            </w:r>
          </w:p>
        </w:tc>
      </w:tr>
      <w:tr w:rsidR="00574EB1" w14:paraId="7E591CFC"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10187255" w14:textId="77777777" w:rsidR="00574EB1" w:rsidRDefault="003022A4">
            <w:pPr>
              <w:pStyle w:val="TableContents"/>
            </w:pPr>
            <w:r>
              <w:rPr>
                <w:b/>
                <w:bCs/>
              </w:rPr>
              <w:t>Overgangsstuk</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4E6E84B"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96A4EAC" w14:textId="77777777" w:rsidR="00574EB1" w:rsidRDefault="003022A4">
            <w:pPr>
              <w:pStyle w:val="TableContents"/>
            </w:pPr>
            <w:r>
              <w:t>overgangsstuk</w:t>
            </w:r>
          </w:p>
        </w:tc>
      </w:tr>
      <w:tr w:rsidR="00574EB1" w14:paraId="1BB5A1F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B9DD2B"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4668A91" w14:textId="77777777" w:rsidR="00574EB1" w:rsidRDefault="003022A4">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DED59C" w14:textId="77777777" w:rsidR="00574EB1" w:rsidRDefault="003022A4">
            <w:pPr>
              <w:pStyle w:val="TableContents"/>
            </w:pPr>
            <w:r>
              <w:t>verloopstuk</w:t>
            </w:r>
          </w:p>
        </w:tc>
      </w:tr>
      <w:tr w:rsidR="00574EB1" w14:paraId="05125362"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12F724"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9FF053"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ED38E99" w14:textId="77777777" w:rsidR="00574EB1" w:rsidRDefault="003022A4">
            <w:pPr>
              <w:pStyle w:val="TableContents"/>
            </w:pPr>
            <w:r>
              <w:t>diameterovergang</w:t>
            </w:r>
          </w:p>
        </w:tc>
      </w:tr>
      <w:tr w:rsidR="00574EB1" w14:paraId="33384C9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159B3D"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F13552" w14:textId="77777777" w:rsidR="00574EB1" w:rsidRDefault="003022A4">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E97738B" w14:textId="77777777" w:rsidR="00574EB1" w:rsidRDefault="003022A4">
            <w:pPr>
              <w:pStyle w:val="TableContents"/>
            </w:pPr>
            <w:r>
              <w:t>materiaalovergang</w:t>
            </w:r>
          </w:p>
        </w:tc>
      </w:tr>
      <w:tr w:rsidR="00574EB1" w14:paraId="78980B2C"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11DE7C45" w14:textId="77777777" w:rsidR="00574EB1" w:rsidRDefault="003022A4">
            <w:pPr>
              <w:pStyle w:val="TableContents"/>
            </w:pPr>
            <w:proofErr w:type="spellStart"/>
            <w:r>
              <w:rPr>
                <w:b/>
                <w:bCs/>
              </w:rPr>
              <w:t>Overlengte</w:t>
            </w:r>
            <w:proofErr w:type="spellEnd"/>
          </w:p>
        </w:tc>
        <w:tc>
          <w:tcPr>
            <w:tcW w:w="4459" w:type="dxa"/>
            <w:tcBorders>
              <w:top w:val="single" w:sz="2" w:space="0" w:color="000001"/>
              <w:left w:val="single" w:sz="2" w:space="0" w:color="000001"/>
              <w:bottom w:val="single" w:sz="2" w:space="0" w:color="000001"/>
            </w:tcBorders>
            <w:shd w:val="clear" w:color="auto" w:fill="auto"/>
            <w:tcMar>
              <w:left w:w="-2" w:type="dxa"/>
            </w:tcMar>
          </w:tcPr>
          <w:p w14:paraId="1F5226E1" w14:textId="77777777" w:rsidR="00574EB1" w:rsidRDefault="003022A4">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AA47FA" w14:textId="77777777" w:rsidR="00574EB1" w:rsidRDefault="003022A4">
            <w:pPr>
              <w:pStyle w:val="TableContents"/>
            </w:pPr>
            <w:proofErr w:type="spellStart"/>
            <w:r>
              <w:t>overlengte</w:t>
            </w:r>
            <w:proofErr w:type="spellEnd"/>
          </w:p>
        </w:tc>
      </w:tr>
      <w:tr w:rsidR="00574EB1" w14:paraId="139A8139"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7BF19084" w14:textId="77777777" w:rsidR="00574EB1" w:rsidRDefault="003022A4">
            <w:pPr>
              <w:pStyle w:val="TableContents"/>
            </w:pPr>
            <w:r>
              <w:rPr>
                <w:b/>
                <w:bCs/>
              </w:rPr>
              <w:t>Pomp</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D4209C4" w14:textId="77777777" w:rsidR="00574EB1" w:rsidRDefault="003022A4">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97DA11B" w14:textId="77777777" w:rsidR="00574EB1" w:rsidRDefault="003022A4">
            <w:pPr>
              <w:pStyle w:val="TableContents"/>
            </w:pPr>
            <w:r>
              <w:t>pump</w:t>
            </w:r>
          </w:p>
        </w:tc>
      </w:tr>
      <w:tr w:rsidR="00574EB1" w14:paraId="0726E0C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95C1737"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CF3529A"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DB4AB93" w14:textId="77777777" w:rsidR="00574EB1" w:rsidRDefault="003022A4">
            <w:pPr>
              <w:pStyle w:val="TableContents"/>
            </w:pPr>
            <w:r>
              <w:t>gemaal</w:t>
            </w:r>
          </w:p>
        </w:tc>
      </w:tr>
      <w:tr w:rsidR="00574EB1" w14:paraId="3F25FC35"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989D282" w14:textId="77777777" w:rsidR="00574EB1" w:rsidRDefault="00574EB1">
            <w:pPr>
              <w:pStyle w:val="TableContents"/>
              <w:rPr>
                <w:b/>
                <w:bCs/>
              </w:rPr>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75DC97A" w14:textId="77777777" w:rsidR="00574EB1" w:rsidRDefault="003022A4">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40717BA" w14:textId="77777777" w:rsidR="00574EB1" w:rsidRDefault="003022A4">
            <w:pPr>
              <w:pStyle w:val="TableContents"/>
            </w:pPr>
            <w:r>
              <w:t>pomp</w:t>
            </w:r>
          </w:p>
        </w:tc>
      </w:tr>
      <w:tr w:rsidR="00574EB1" w14:paraId="3D517B3C" w14:textId="77777777" w:rsidTr="00080567">
        <w:tc>
          <w:tcPr>
            <w:tcW w:w="2228" w:type="dxa"/>
            <w:vMerge w:val="restart"/>
            <w:tcBorders>
              <w:top w:val="single" w:sz="2" w:space="0" w:color="000001"/>
              <w:left w:val="single" w:sz="2" w:space="0" w:color="000001"/>
              <w:bottom w:val="single" w:sz="2" w:space="0" w:color="000001"/>
            </w:tcBorders>
            <w:shd w:val="clear" w:color="auto" w:fill="auto"/>
            <w:tcMar>
              <w:left w:w="-2" w:type="dxa"/>
            </w:tcMar>
          </w:tcPr>
          <w:p w14:paraId="2F495B97" w14:textId="77777777" w:rsidR="00574EB1" w:rsidRDefault="003022A4">
            <w:pPr>
              <w:pStyle w:val="TableContents"/>
            </w:pPr>
            <w:r>
              <w:rPr>
                <w:b/>
                <w:bCs/>
              </w:rPr>
              <w:t>Put</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C4B7DA2"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71F7828" w14:textId="77777777" w:rsidR="00574EB1" w:rsidRDefault="003022A4">
            <w:pPr>
              <w:pStyle w:val="TableContents"/>
            </w:pPr>
            <w:r>
              <w:t>kolk</w:t>
            </w:r>
          </w:p>
        </w:tc>
      </w:tr>
      <w:tr w:rsidR="00574EB1" w14:paraId="58870180"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79F18B6E"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427EE49C"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151302" w14:textId="77777777" w:rsidR="00574EB1" w:rsidRDefault="003022A4">
            <w:pPr>
              <w:pStyle w:val="TableContents"/>
            </w:pPr>
            <w:r>
              <w:t>overstort</w:t>
            </w:r>
          </w:p>
        </w:tc>
      </w:tr>
      <w:tr w:rsidR="00574EB1" w14:paraId="248446AC"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E517A2B"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6C8A854"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AEE56C9" w14:textId="77777777" w:rsidR="00574EB1" w:rsidRDefault="003022A4">
            <w:pPr>
              <w:pStyle w:val="TableContents"/>
            </w:pPr>
            <w:r>
              <w:t>reservoir</w:t>
            </w:r>
          </w:p>
        </w:tc>
      </w:tr>
      <w:tr w:rsidR="00574EB1" w14:paraId="0901CB0A"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197EC76" w14:textId="77777777" w:rsidR="00574EB1" w:rsidRDefault="00574EB1">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3C571248" w14:textId="77777777" w:rsidR="00574EB1" w:rsidRDefault="003022A4">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73651C76" w14:textId="77777777" w:rsidR="00574EB1" w:rsidRDefault="003022A4">
            <w:pPr>
              <w:pStyle w:val="TableContents"/>
            </w:pPr>
            <w:r>
              <w:t>uitlaatconstructie</w:t>
            </w:r>
          </w:p>
        </w:tc>
      </w:tr>
      <w:tr w:rsidR="00080567" w14:paraId="0FF5B54F" w14:textId="77777777" w:rsidTr="00080567">
        <w:trPr>
          <w:ins w:id="329" w:author="Paul Janssen" w:date="2020-09-22T09:35:00Z"/>
        </w:trPr>
        <w:tc>
          <w:tcPr>
            <w:tcW w:w="2228" w:type="dxa"/>
            <w:vMerge/>
            <w:tcBorders>
              <w:top w:val="single" w:sz="2" w:space="0" w:color="000001"/>
              <w:left w:val="single" w:sz="2" w:space="0" w:color="000001"/>
              <w:bottom w:val="single" w:sz="2" w:space="0" w:color="000001"/>
            </w:tcBorders>
            <w:shd w:val="clear" w:color="auto" w:fill="auto"/>
            <w:tcMar>
              <w:left w:w="-2" w:type="dxa"/>
            </w:tcMar>
          </w:tcPr>
          <w:p w14:paraId="16F50061" w14:textId="77777777" w:rsidR="00080567" w:rsidRDefault="00080567" w:rsidP="00080567">
            <w:pPr>
              <w:pStyle w:val="TableContents"/>
              <w:rPr>
                <w:ins w:id="330" w:author="Paul Janssen" w:date="2020-09-22T09:35:00Z"/>
              </w:rPr>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501C3B84" w14:textId="424B8118" w:rsidR="00080567" w:rsidRDefault="00080567" w:rsidP="00080567">
            <w:pPr>
              <w:pStyle w:val="TableContents"/>
              <w:rPr>
                <w:ins w:id="331" w:author="Paul Janssen" w:date="2020-09-22T09:35:00Z"/>
              </w:rPr>
            </w:pPr>
            <w:proofErr w:type="spellStart"/>
            <w:ins w:id="332" w:author="Paul Janssen" w:date="2020-09-22T09:35:00Z">
              <w:r>
                <w:t>SewerAppurtenanceTypeIMKLValue</w:t>
              </w:r>
              <w:proofErr w:type="spellEnd"/>
            </w:ins>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6240C38" w14:textId="69DDC605" w:rsidR="00080567" w:rsidRDefault="00080567" w:rsidP="00080567">
            <w:pPr>
              <w:pStyle w:val="TableContents"/>
              <w:rPr>
                <w:ins w:id="333" w:author="Paul Janssen" w:date="2020-09-22T09:35:00Z"/>
              </w:rPr>
            </w:pPr>
            <w:ins w:id="334" w:author="Paul Janssen" w:date="2020-09-22T09:36:00Z">
              <w:r w:rsidRPr="00080567">
                <w:t>inspectieput</w:t>
              </w:r>
            </w:ins>
          </w:p>
        </w:tc>
      </w:tr>
      <w:tr w:rsidR="00080567" w14:paraId="4E14ADA1"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24D6EEF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649A334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AADF174" w14:textId="77777777" w:rsidR="00080567" w:rsidRDefault="00080567" w:rsidP="00080567">
            <w:pPr>
              <w:pStyle w:val="TableContents"/>
            </w:pPr>
            <w:r>
              <w:t>handhole</w:t>
            </w:r>
          </w:p>
        </w:tc>
      </w:tr>
      <w:tr w:rsidR="00080567" w14:paraId="6DB64EEE"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A55E61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C67AEDC"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0ABE67E" w14:textId="77777777" w:rsidR="00080567" w:rsidRDefault="00080567" w:rsidP="00080567">
            <w:pPr>
              <w:pStyle w:val="TableContents"/>
            </w:pPr>
            <w:r>
              <w:t>put</w:t>
            </w:r>
          </w:p>
        </w:tc>
      </w:tr>
      <w:tr w:rsidR="00080567" w14:paraId="08C6B7F7"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05FEF4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20F7A075"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D371EF" w14:textId="77777777" w:rsidR="00080567" w:rsidRDefault="00080567" w:rsidP="00080567">
            <w:pPr>
              <w:pStyle w:val="TableContents"/>
            </w:pPr>
            <w:proofErr w:type="spellStart"/>
            <w:r>
              <w:t>junction</w:t>
            </w:r>
            <w:proofErr w:type="spellEnd"/>
          </w:p>
        </w:tc>
      </w:tr>
      <w:tr w:rsidR="00080567" w14:paraId="133903F8" w14:textId="77777777" w:rsidTr="00080567">
        <w:tc>
          <w:tcPr>
            <w:tcW w:w="2228" w:type="dxa"/>
            <w:vMerge/>
            <w:tcBorders>
              <w:top w:val="single" w:sz="2" w:space="0" w:color="000001"/>
              <w:left w:val="single" w:sz="2" w:space="0" w:color="000001"/>
              <w:bottom w:val="single" w:sz="2" w:space="0" w:color="000001"/>
            </w:tcBorders>
            <w:shd w:val="clear" w:color="auto" w:fill="auto"/>
            <w:tcMar>
              <w:left w:w="-2" w:type="dxa"/>
            </w:tcMar>
          </w:tcPr>
          <w:p w14:paraId="4A8C45E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262EAE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7DAE2BC" w14:textId="77777777" w:rsidR="00080567" w:rsidRDefault="00080567" w:rsidP="00080567">
            <w:pPr>
              <w:pStyle w:val="TableContents"/>
            </w:pPr>
            <w:r>
              <w:t>put</w:t>
            </w:r>
          </w:p>
        </w:tc>
      </w:tr>
      <w:tr w:rsidR="00080567" w14:paraId="640D7BC7"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0D59F805" w14:textId="77777777" w:rsidR="00080567" w:rsidRDefault="00080567" w:rsidP="00080567">
            <w:pPr>
              <w:pStyle w:val="TableContents"/>
            </w:pPr>
            <w:r>
              <w:rPr>
                <w:b/>
                <w:bCs/>
              </w:rPr>
              <w:t>Sifon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F8C90C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9A647A" w14:textId="77777777" w:rsidR="00080567" w:rsidRDefault="00080567" w:rsidP="00080567">
            <w:pPr>
              <w:pStyle w:val="TableContents"/>
            </w:pPr>
            <w:r>
              <w:t>sifon</w:t>
            </w:r>
          </w:p>
        </w:tc>
      </w:tr>
      <w:tr w:rsidR="00080567" w14:paraId="5C9B5DD8"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74526ADD" w14:textId="77777777" w:rsidR="00080567" w:rsidRDefault="00080567" w:rsidP="00080567">
            <w:pPr>
              <w:pStyle w:val="TableContents"/>
            </w:pPr>
            <w:r>
              <w:rPr>
                <w:b/>
                <w:bCs/>
              </w:rPr>
              <w:t>Stootbeschermer</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18DA9DDE"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5E7119C" w14:textId="77777777" w:rsidR="00080567" w:rsidRDefault="00080567" w:rsidP="00080567">
            <w:pPr>
              <w:pStyle w:val="TableContents"/>
            </w:pPr>
            <w:proofErr w:type="spellStart"/>
            <w:r>
              <w:t>thrustProtection</w:t>
            </w:r>
            <w:proofErr w:type="spellEnd"/>
          </w:p>
        </w:tc>
      </w:tr>
      <w:tr w:rsidR="00080567" w14:paraId="64ACFF1F" w14:textId="77777777" w:rsidTr="00080567">
        <w:tc>
          <w:tcPr>
            <w:tcW w:w="2228" w:type="dxa"/>
            <w:tcBorders>
              <w:top w:val="single" w:sz="2" w:space="0" w:color="000001"/>
              <w:left w:val="single" w:sz="2" w:space="0" w:color="000001"/>
              <w:bottom w:val="single" w:sz="2" w:space="0" w:color="000001"/>
            </w:tcBorders>
            <w:shd w:val="clear" w:color="auto" w:fill="EEEEEE"/>
            <w:tcMar>
              <w:left w:w="-2" w:type="dxa"/>
            </w:tcMar>
          </w:tcPr>
          <w:p w14:paraId="4F6C0EF2" w14:textId="77777777" w:rsidR="00080567" w:rsidRDefault="00080567" w:rsidP="00080567">
            <w:pPr>
              <w:pStyle w:val="TableContents"/>
            </w:pPr>
            <w:r>
              <w:rPr>
                <w:b/>
                <w:bCs/>
              </w:rPr>
              <w:t>Straatlantaarn</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862DD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9992F00" w14:textId="77777777" w:rsidR="00080567" w:rsidRDefault="00080567" w:rsidP="00080567">
            <w:pPr>
              <w:pStyle w:val="TableContents"/>
            </w:pPr>
            <w:proofErr w:type="spellStart"/>
            <w:r>
              <w:t>streetLight</w:t>
            </w:r>
            <w:proofErr w:type="spellEnd"/>
          </w:p>
        </w:tc>
      </w:tr>
      <w:tr w:rsidR="00080567" w14:paraId="64797142" w14:textId="77777777" w:rsidTr="00080567">
        <w:tc>
          <w:tcPr>
            <w:tcW w:w="2228" w:type="dxa"/>
            <w:tcBorders>
              <w:top w:val="single" w:sz="2" w:space="0" w:color="000001"/>
              <w:left w:val="single" w:sz="2" w:space="0" w:color="000001"/>
              <w:bottom w:val="single" w:sz="2" w:space="0" w:color="000001"/>
            </w:tcBorders>
            <w:shd w:val="clear" w:color="auto" w:fill="auto"/>
            <w:tcMar>
              <w:left w:w="-2" w:type="dxa"/>
            </w:tcMar>
          </w:tcPr>
          <w:p w14:paraId="5BC42638" w14:textId="77777777" w:rsidR="00080567" w:rsidRDefault="00080567" w:rsidP="00080567">
            <w:pPr>
              <w:pStyle w:val="TableContents"/>
            </w:pPr>
            <w:r>
              <w:rPr>
                <w:b/>
                <w:bCs/>
              </w:rPr>
              <w:t>T-stuk</w:t>
            </w:r>
          </w:p>
        </w:tc>
        <w:tc>
          <w:tcPr>
            <w:tcW w:w="4459" w:type="dxa"/>
            <w:tcBorders>
              <w:top w:val="single" w:sz="2" w:space="0" w:color="000001"/>
              <w:left w:val="single" w:sz="2" w:space="0" w:color="000001"/>
              <w:bottom w:val="single" w:sz="2" w:space="0" w:color="000001"/>
            </w:tcBorders>
            <w:shd w:val="clear" w:color="auto" w:fill="auto"/>
            <w:tcMar>
              <w:left w:w="-2" w:type="dxa"/>
            </w:tcMar>
          </w:tcPr>
          <w:p w14:paraId="0EFB2A02"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4874546" w14:textId="77777777" w:rsidR="00080567" w:rsidRDefault="00080567" w:rsidP="00080567">
            <w:pPr>
              <w:pStyle w:val="TableContents"/>
            </w:pPr>
            <w:proofErr w:type="spellStart"/>
            <w:r>
              <w:t>tstuk</w:t>
            </w:r>
            <w:proofErr w:type="spellEnd"/>
          </w:p>
        </w:tc>
      </w:tr>
      <w:tr w:rsidR="00080567" w14:paraId="3EEB264F" w14:textId="77777777" w:rsidTr="00080567">
        <w:tc>
          <w:tcPr>
            <w:tcW w:w="2228" w:type="dxa"/>
            <w:vMerge w:val="restart"/>
            <w:tcBorders>
              <w:top w:val="single" w:sz="2" w:space="0" w:color="000001"/>
              <w:left w:val="single" w:sz="2" w:space="0" w:color="000001"/>
              <w:bottom w:val="single" w:sz="2" w:space="0" w:color="000001"/>
            </w:tcBorders>
            <w:shd w:val="clear" w:color="auto" w:fill="EEEEEE"/>
            <w:tcMar>
              <w:left w:w="-2" w:type="dxa"/>
            </w:tcMar>
          </w:tcPr>
          <w:p w14:paraId="21FAE139" w14:textId="77777777" w:rsidR="00080567" w:rsidRDefault="00080567" w:rsidP="00080567">
            <w:pPr>
              <w:pStyle w:val="TableContents"/>
            </w:pPr>
            <w:r>
              <w:rPr>
                <w:b/>
                <w:bCs/>
              </w:rPr>
              <w:t>Overig of onbekend</w:t>
            </w: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09EFEE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6C547" w14:textId="77777777" w:rsidR="00080567" w:rsidRDefault="00080567" w:rsidP="00080567">
            <w:pPr>
              <w:pStyle w:val="TableContents"/>
            </w:pPr>
            <w:proofErr w:type="spellStart"/>
            <w:r>
              <w:t>connectionBox</w:t>
            </w:r>
            <w:proofErr w:type="spellEnd"/>
          </w:p>
        </w:tc>
      </w:tr>
      <w:tr w:rsidR="00080567" w14:paraId="14E84790"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E2985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9F95984"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EC14D6" w14:textId="77777777" w:rsidR="00080567" w:rsidRDefault="00080567" w:rsidP="00080567">
            <w:pPr>
              <w:pStyle w:val="TableContents"/>
            </w:pPr>
            <w:r>
              <w:t>generator</w:t>
            </w:r>
          </w:p>
        </w:tc>
      </w:tr>
      <w:tr w:rsidR="00080567" w14:paraId="1E81A0B3"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E0E0F7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7526BE"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5C3C49" w14:textId="77777777" w:rsidR="00080567" w:rsidRDefault="00080567" w:rsidP="00080567">
            <w:pPr>
              <w:pStyle w:val="TableContents"/>
            </w:pPr>
            <w:proofErr w:type="spellStart"/>
            <w:r>
              <w:t>mainStation</w:t>
            </w:r>
            <w:proofErr w:type="spellEnd"/>
          </w:p>
        </w:tc>
      </w:tr>
      <w:tr w:rsidR="00080567" w14:paraId="57D60C99"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DFEC73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2E9C05"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244774" w14:textId="77777777" w:rsidR="00080567" w:rsidRDefault="00080567" w:rsidP="00080567">
            <w:pPr>
              <w:pStyle w:val="TableContents"/>
            </w:pPr>
            <w:proofErr w:type="spellStart"/>
            <w:r>
              <w:t>netStation</w:t>
            </w:r>
            <w:proofErr w:type="spellEnd"/>
          </w:p>
        </w:tc>
      </w:tr>
      <w:tr w:rsidR="00080567" w14:paraId="48DE174A"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9AE33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AED5CC0" w14:textId="77777777" w:rsidR="00080567" w:rsidRDefault="00080567" w:rsidP="00080567">
            <w:pPr>
              <w:pStyle w:val="TableContents"/>
            </w:pPr>
            <w:proofErr w:type="spellStart"/>
            <w:r>
              <w:t>ElectricityAppurtenanceTypeValue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F0BF5B6" w14:textId="77777777" w:rsidR="00080567" w:rsidRDefault="00080567" w:rsidP="00080567">
            <w:pPr>
              <w:pStyle w:val="TableContents"/>
            </w:pPr>
            <w:proofErr w:type="spellStart"/>
            <w:r>
              <w:t>subStation</w:t>
            </w:r>
            <w:proofErr w:type="spellEnd"/>
          </w:p>
        </w:tc>
      </w:tr>
      <w:tr w:rsidR="00080567" w14:paraId="3703431E"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3059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E0F257"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8BDDE3A" w14:textId="77777777" w:rsidR="00080567" w:rsidRDefault="00080567" w:rsidP="00080567">
            <w:pPr>
              <w:pStyle w:val="TableContents"/>
            </w:pPr>
            <w:r>
              <w:t>adrespunt</w:t>
            </w:r>
          </w:p>
        </w:tc>
      </w:tr>
      <w:tr w:rsidR="00080567" w14:paraId="06E96A97"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332ACE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A1F7C40"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4EE596C" w14:textId="77777777" w:rsidR="00080567" w:rsidRDefault="00080567" w:rsidP="00080567">
            <w:pPr>
              <w:pStyle w:val="TableContents"/>
            </w:pPr>
            <w:r>
              <w:t>afdekplaten</w:t>
            </w:r>
          </w:p>
        </w:tc>
      </w:tr>
      <w:tr w:rsidR="00080567" w14:paraId="10803FD6"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3AADAF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C9F8489"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EAC3BD5" w14:textId="77777777" w:rsidR="00080567" w:rsidRDefault="00080567" w:rsidP="00080567">
            <w:pPr>
              <w:pStyle w:val="TableContents"/>
            </w:pPr>
            <w:r>
              <w:t>hoogteligging</w:t>
            </w:r>
          </w:p>
        </w:tc>
      </w:tr>
      <w:tr w:rsidR="00080567" w14:paraId="1463DE9D" w14:textId="77777777" w:rsidTr="00080567">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31DA5F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37501E5"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D6901F" w14:textId="77777777" w:rsidR="00080567" w:rsidRDefault="00080567" w:rsidP="00080567">
            <w:pPr>
              <w:pStyle w:val="TableContents"/>
            </w:pPr>
            <w:proofErr w:type="spellStart"/>
            <w:r>
              <w:t>kbContact</w:t>
            </w:r>
            <w:proofErr w:type="spellEnd"/>
          </w:p>
        </w:tc>
      </w:tr>
      <w:tr w:rsidR="00080567" w14:paraId="310A9EB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FEF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973B966"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79C44DD" w14:textId="77777777" w:rsidR="00080567" w:rsidRDefault="00080567" w:rsidP="00080567">
            <w:pPr>
              <w:pStyle w:val="TableContents"/>
            </w:pPr>
            <w:proofErr w:type="spellStart"/>
            <w:r>
              <w:t>kbEindpunt</w:t>
            </w:r>
            <w:proofErr w:type="spellEnd"/>
          </w:p>
        </w:tc>
      </w:tr>
      <w:tr w:rsidR="00080567" w14:paraId="66DADD8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77907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ED479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1DF8415" w14:textId="77777777" w:rsidR="00080567" w:rsidRDefault="00080567" w:rsidP="00080567">
            <w:pPr>
              <w:pStyle w:val="TableContents"/>
            </w:pPr>
            <w:proofErr w:type="spellStart"/>
            <w:r>
              <w:t>gasStation</w:t>
            </w:r>
            <w:proofErr w:type="spellEnd"/>
          </w:p>
        </w:tc>
      </w:tr>
      <w:tr w:rsidR="00080567" w14:paraId="05F3DC8E"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570DA2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56E1C22"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39F188" w14:textId="77777777" w:rsidR="00080567" w:rsidRDefault="00080567" w:rsidP="00080567">
            <w:pPr>
              <w:pStyle w:val="TableContents"/>
            </w:pPr>
            <w:proofErr w:type="spellStart"/>
            <w:r>
              <w:t>oilGasChemicalsNode</w:t>
            </w:r>
            <w:proofErr w:type="spellEnd"/>
          </w:p>
        </w:tc>
      </w:tr>
      <w:tr w:rsidR="00080567" w14:paraId="2C2E804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760E7A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BA42173"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2A417B6" w14:textId="77777777" w:rsidR="00080567" w:rsidRDefault="00080567" w:rsidP="00080567">
            <w:pPr>
              <w:pStyle w:val="TableContents"/>
            </w:pPr>
            <w:proofErr w:type="spellStart"/>
            <w:r>
              <w:t>productionRegion</w:t>
            </w:r>
            <w:proofErr w:type="spellEnd"/>
          </w:p>
        </w:tc>
      </w:tr>
      <w:tr w:rsidR="00080567" w14:paraId="0D7AFEF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EFBF17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26C5679"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13E48C8" w14:textId="77777777" w:rsidR="00080567" w:rsidRDefault="00080567" w:rsidP="00080567">
            <w:pPr>
              <w:pStyle w:val="TableContents"/>
            </w:pPr>
            <w:proofErr w:type="spellStart"/>
            <w:r>
              <w:t>pumpingStation</w:t>
            </w:r>
            <w:proofErr w:type="spellEnd"/>
          </w:p>
        </w:tc>
      </w:tr>
      <w:tr w:rsidR="00080567" w14:paraId="2196638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295240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E94CF07"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DD7243F" w14:textId="77777777" w:rsidR="00080567" w:rsidRDefault="00080567" w:rsidP="00080567">
            <w:pPr>
              <w:pStyle w:val="TableContents"/>
            </w:pPr>
            <w:r>
              <w:t>storage</w:t>
            </w:r>
          </w:p>
        </w:tc>
      </w:tr>
      <w:tr w:rsidR="00080567" w14:paraId="58AA522A"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174CEF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1934B7EB" w14:textId="77777777" w:rsidR="00080567" w:rsidRDefault="00080567" w:rsidP="00080567">
            <w:pPr>
              <w:pStyle w:val="TableContents"/>
            </w:pPr>
            <w:proofErr w:type="spellStart"/>
            <w:r>
              <w:t>OilGasChemicalsAppurtenanceTypeValue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6807236" w14:textId="77777777" w:rsidR="00080567" w:rsidRDefault="00080567" w:rsidP="00080567">
            <w:pPr>
              <w:pStyle w:val="TableContents"/>
            </w:pPr>
            <w:r>
              <w:t>terminal</w:t>
            </w:r>
          </w:p>
        </w:tc>
      </w:tr>
      <w:tr w:rsidR="00080567" w14:paraId="796CBA75"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91EF9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4B724B"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D6C93BD" w14:textId="77777777" w:rsidR="00080567" w:rsidRDefault="00080567" w:rsidP="00080567">
            <w:pPr>
              <w:pStyle w:val="TableContents"/>
            </w:pPr>
            <w:r>
              <w:t>adrespunt</w:t>
            </w:r>
          </w:p>
        </w:tc>
      </w:tr>
      <w:tr w:rsidR="00080567" w14:paraId="09996C2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B3A23F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3D37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C54504D" w14:textId="77777777" w:rsidR="00080567" w:rsidRDefault="00080567" w:rsidP="00080567">
            <w:pPr>
              <w:pStyle w:val="TableContents"/>
            </w:pPr>
            <w:r>
              <w:t>afdekplaten</w:t>
            </w:r>
          </w:p>
        </w:tc>
      </w:tr>
      <w:tr w:rsidR="00080567" w14:paraId="721EBBDF"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DD7916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1F2DA5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CAF09FB" w14:textId="77777777" w:rsidR="00080567" w:rsidRDefault="00080567" w:rsidP="00080567">
            <w:pPr>
              <w:pStyle w:val="TableContents"/>
            </w:pPr>
            <w:r>
              <w:t>aftakzadel</w:t>
            </w:r>
          </w:p>
        </w:tc>
      </w:tr>
      <w:tr w:rsidR="00080567" w14:paraId="2F908A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01A441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AB3C7CE"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E04F750" w14:textId="77777777" w:rsidR="00080567" w:rsidRDefault="00080567" w:rsidP="00080567">
            <w:pPr>
              <w:pStyle w:val="TableContents"/>
            </w:pPr>
            <w:proofErr w:type="spellStart"/>
            <w:r>
              <w:t>algemeenGasTransportOnderdeel</w:t>
            </w:r>
            <w:proofErr w:type="spellEnd"/>
          </w:p>
        </w:tc>
      </w:tr>
      <w:tr w:rsidR="00080567" w14:paraId="0960489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72BE8B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8CC48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5C1A0E" w14:textId="77777777" w:rsidR="00080567" w:rsidRDefault="00080567" w:rsidP="00080567">
            <w:pPr>
              <w:pStyle w:val="TableContents"/>
            </w:pPr>
            <w:r>
              <w:t>bocht</w:t>
            </w:r>
          </w:p>
        </w:tc>
      </w:tr>
      <w:tr w:rsidR="00080567" w14:paraId="13440DD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DCE1AA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6E1694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090EF95" w14:textId="77777777" w:rsidR="00080567" w:rsidRDefault="00080567" w:rsidP="00080567">
            <w:pPr>
              <w:pStyle w:val="TableContents"/>
            </w:pPr>
            <w:r>
              <w:t>bodem</w:t>
            </w:r>
          </w:p>
        </w:tc>
      </w:tr>
      <w:tr w:rsidR="00080567" w14:paraId="064D94A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4D4658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3478CC9"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AF0E351" w14:textId="77777777" w:rsidR="00080567" w:rsidRDefault="00080567" w:rsidP="00080567">
            <w:pPr>
              <w:pStyle w:val="TableContents"/>
            </w:pPr>
            <w:r>
              <w:t>buis</w:t>
            </w:r>
          </w:p>
        </w:tc>
      </w:tr>
      <w:tr w:rsidR="00080567" w14:paraId="2C8F55D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94BEE9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0C9AE7"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9F6269" w14:textId="77777777" w:rsidR="00080567" w:rsidRDefault="00080567" w:rsidP="00080567">
            <w:pPr>
              <w:pStyle w:val="TableContents"/>
            </w:pPr>
            <w:proofErr w:type="spellStart"/>
            <w:r>
              <w:t>eindkap</w:t>
            </w:r>
            <w:proofErr w:type="spellEnd"/>
          </w:p>
        </w:tc>
      </w:tr>
      <w:tr w:rsidR="00080567" w14:paraId="4E51B8C6"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1DC46E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992885"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B441EB" w14:textId="77777777" w:rsidR="00080567" w:rsidRDefault="00080567" w:rsidP="00080567">
            <w:pPr>
              <w:pStyle w:val="TableContents"/>
            </w:pPr>
            <w:r>
              <w:t>expansiestuk</w:t>
            </w:r>
          </w:p>
        </w:tc>
      </w:tr>
      <w:tr w:rsidR="00080567" w14:paraId="0671E1D1"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02A6D0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A685DB" w14:textId="77777777" w:rsidR="00080567" w:rsidRDefault="00080567" w:rsidP="00080567">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D69FF3F" w14:textId="77777777" w:rsidR="00080567" w:rsidRDefault="00080567" w:rsidP="00080567">
            <w:pPr>
              <w:pStyle w:val="TableContents"/>
            </w:pPr>
            <w:r>
              <w:t>gasstopper</w:t>
            </w:r>
          </w:p>
        </w:tc>
      </w:tr>
      <w:tr w:rsidR="00080567" w14:paraId="205775E2"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F0BECE"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3D4C14D"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085FFF" w14:textId="77777777" w:rsidR="00080567" w:rsidRDefault="00080567" w:rsidP="00080567">
            <w:pPr>
              <w:pStyle w:val="TableContents"/>
            </w:pPr>
            <w:r>
              <w:t>hoogteligging</w:t>
            </w:r>
          </w:p>
        </w:tc>
      </w:tr>
      <w:tr w:rsidR="00080567" w14:paraId="263D7C8C"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652141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5D906DA"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E8ACE5" w14:textId="77777777" w:rsidR="00080567" w:rsidRDefault="00080567" w:rsidP="00080567">
            <w:pPr>
              <w:pStyle w:val="TableContents"/>
            </w:pPr>
            <w:proofErr w:type="spellStart"/>
            <w:r>
              <w:t>isolatieKoppeling</w:t>
            </w:r>
            <w:proofErr w:type="spellEnd"/>
          </w:p>
        </w:tc>
      </w:tr>
      <w:tr w:rsidR="00080567" w14:paraId="1DA0E203"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FDFD8E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9911226"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D721BC9" w14:textId="77777777" w:rsidR="00080567" w:rsidRDefault="00080567" w:rsidP="00080567">
            <w:pPr>
              <w:pStyle w:val="TableContents"/>
            </w:pPr>
            <w:r>
              <w:t>isolatiestuk</w:t>
            </w:r>
          </w:p>
        </w:tc>
      </w:tr>
      <w:tr w:rsidR="00080567" w14:paraId="13C69917"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00B47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BC14074"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FD259AA" w14:textId="77777777" w:rsidR="00080567" w:rsidRDefault="00080567" w:rsidP="00080567">
            <w:pPr>
              <w:pStyle w:val="TableContents"/>
            </w:pPr>
            <w:r>
              <w:t>meetpunt</w:t>
            </w:r>
          </w:p>
        </w:tc>
      </w:tr>
      <w:tr w:rsidR="00080567" w14:paraId="0EEB5D3B" w14:textId="77777777" w:rsidTr="00080567">
        <w:trPr>
          <w:trHeight w:val="38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4EBC20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7F42A3"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42C349D" w14:textId="77777777" w:rsidR="00080567" w:rsidRDefault="00080567" w:rsidP="00080567">
            <w:pPr>
              <w:pStyle w:val="TableContents"/>
            </w:pPr>
            <w:r>
              <w:t>raaginrichting</w:t>
            </w:r>
          </w:p>
        </w:tc>
      </w:tr>
      <w:tr w:rsidR="00080567" w14:paraId="6D54D43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644D0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0EB6F38"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166606" w14:textId="77777777" w:rsidR="00080567" w:rsidRDefault="00080567" w:rsidP="00080567">
            <w:pPr>
              <w:pStyle w:val="TableContents"/>
            </w:pPr>
            <w:r>
              <w:t>vloeistofvanger</w:t>
            </w:r>
          </w:p>
        </w:tc>
      </w:tr>
      <w:tr w:rsidR="00080567" w14:paraId="37E31A3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A5F083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CB2116"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DC1338A" w14:textId="77777777" w:rsidR="00080567" w:rsidRDefault="00080567" w:rsidP="00080567">
            <w:pPr>
              <w:pStyle w:val="TableContents"/>
            </w:pPr>
            <w:r>
              <w:t>barrel</w:t>
            </w:r>
          </w:p>
        </w:tc>
      </w:tr>
      <w:tr w:rsidR="00080567" w14:paraId="3197E87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E7164B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F322EF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410CE1" w14:textId="77777777" w:rsidR="00080567" w:rsidRDefault="00080567" w:rsidP="00080567">
            <w:pPr>
              <w:pStyle w:val="TableContents"/>
            </w:pPr>
            <w:proofErr w:type="spellStart"/>
            <w:r>
              <w:t>catchBasin</w:t>
            </w:r>
            <w:proofErr w:type="spellEnd"/>
          </w:p>
        </w:tc>
      </w:tr>
      <w:tr w:rsidR="00080567" w14:paraId="57BA9B6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BBEA13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B3C398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7731B3" w14:textId="77777777" w:rsidR="00080567" w:rsidRDefault="00080567" w:rsidP="00080567">
            <w:pPr>
              <w:pStyle w:val="TableContents"/>
            </w:pPr>
            <w:proofErr w:type="spellStart"/>
            <w:r>
              <w:t>dischargeStructure</w:t>
            </w:r>
            <w:proofErr w:type="spellEnd"/>
          </w:p>
        </w:tc>
      </w:tr>
      <w:tr w:rsidR="00080567" w14:paraId="5AD3044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E9D16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27133"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B8D67C6" w14:textId="77777777" w:rsidR="00080567" w:rsidRDefault="00080567" w:rsidP="00080567">
            <w:pPr>
              <w:pStyle w:val="TableContents"/>
            </w:pPr>
            <w:proofErr w:type="spellStart"/>
            <w:r>
              <w:t>specificStructure</w:t>
            </w:r>
            <w:proofErr w:type="spellEnd"/>
          </w:p>
        </w:tc>
      </w:tr>
      <w:tr w:rsidR="00080567" w14:paraId="53E7BE5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C56E59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B3941F"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0464C3D" w14:textId="77777777" w:rsidR="00080567" w:rsidRDefault="00080567" w:rsidP="00080567">
            <w:pPr>
              <w:pStyle w:val="TableContents"/>
            </w:pPr>
            <w:proofErr w:type="spellStart"/>
            <w:r>
              <w:t>tideGate</w:t>
            </w:r>
            <w:proofErr w:type="spellEnd"/>
          </w:p>
        </w:tc>
      </w:tr>
      <w:tr w:rsidR="00080567" w14:paraId="1E1CCE6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C7DE4F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4C513D9" w14:textId="77777777" w:rsidR="00080567" w:rsidRDefault="00080567" w:rsidP="00080567">
            <w:pPr>
              <w:pStyle w:val="TableContents"/>
            </w:pPr>
            <w:proofErr w:type="spellStart"/>
            <w:r>
              <w:t>SewerAppurtenanceTypeValue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973018" w14:textId="77777777" w:rsidR="00080567" w:rsidRDefault="00080567" w:rsidP="00080567">
            <w:pPr>
              <w:pStyle w:val="TableContents"/>
            </w:pPr>
            <w:proofErr w:type="spellStart"/>
            <w:r>
              <w:t>watertankOrChamber</w:t>
            </w:r>
            <w:proofErr w:type="spellEnd"/>
          </w:p>
        </w:tc>
      </w:tr>
      <w:tr w:rsidR="00080567" w14:paraId="5F6E802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2271C6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79BD90"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66A19D9" w14:textId="77777777" w:rsidR="00080567" w:rsidRDefault="00080567" w:rsidP="00080567">
            <w:pPr>
              <w:pStyle w:val="TableContents"/>
            </w:pPr>
            <w:r>
              <w:t>afdekplaten</w:t>
            </w:r>
          </w:p>
        </w:tc>
      </w:tr>
      <w:tr w:rsidR="00080567" w14:paraId="3F10112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D3869B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83C2E67"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7CD039A" w14:textId="77777777" w:rsidR="00080567" w:rsidRDefault="00080567" w:rsidP="00080567">
            <w:pPr>
              <w:pStyle w:val="TableContents"/>
            </w:pPr>
            <w:r>
              <w:t>kunstwerk</w:t>
            </w:r>
          </w:p>
        </w:tc>
      </w:tr>
      <w:tr w:rsidR="00080567" w14:paraId="299FE5A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66EAF5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49F3A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3150CFC" w14:textId="77777777" w:rsidR="00080567" w:rsidRDefault="00080567" w:rsidP="00080567">
            <w:pPr>
              <w:pStyle w:val="TableContents"/>
            </w:pPr>
            <w:r>
              <w:t>afdekplaten</w:t>
            </w:r>
          </w:p>
        </w:tc>
      </w:tr>
      <w:tr w:rsidR="00080567" w14:paraId="4FEE3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63B1E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513A9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E550D5B" w14:textId="77777777" w:rsidR="00080567" w:rsidRDefault="00080567" w:rsidP="00080567">
            <w:pPr>
              <w:pStyle w:val="TableContents"/>
            </w:pPr>
            <w:proofErr w:type="spellStart"/>
            <w:r>
              <w:t>antenna</w:t>
            </w:r>
            <w:proofErr w:type="spellEnd"/>
          </w:p>
        </w:tc>
      </w:tr>
      <w:tr w:rsidR="00080567" w14:paraId="5672408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62A13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FCECA7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B390B45" w14:textId="77777777" w:rsidR="00080567" w:rsidRDefault="00080567" w:rsidP="00080567">
            <w:pPr>
              <w:pStyle w:val="TableContents"/>
            </w:pPr>
            <w:r>
              <w:t>doorvoerramen</w:t>
            </w:r>
          </w:p>
        </w:tc>
      </w:tr>
      <w:tr w:rsidR="00080567" w14:paraId="189AD73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822CC5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A0525A0"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816209" w14:textId="77777777" w:rsidR="00080567" w:rsidRDefault="00080567" w:rsidP="00080567">
            <w:pPr>
              <w:pStyle w:val="TableContents"/>
            </w:pPr>
            <w:r>
              <w:t>GTWP</w:t>
            </w:r>
          </w:p>
        </w:tc>
      </w:tr>
      <w:tr w:rsidR="00080567" w14:paraId="4F8D995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73F8B6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BD31B19"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C36885" w14:textId="77777777" w:rsidR="00080567" w:rsidRDefault="00080567" w:rsidP="00080567">
            <w:pPr>
              <w:pStyle w:val="TableContents"/>
            </w:pPr>
            <w:r>
              <w:t>kabelverdeler</w:t>
            </w:r>
          </w:p>
        </w:tc>
      </w:tr>
      <w:tr w:rsidR="00080567" w14:paraId="102E91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41B04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11524D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4332D552" w14:textId="77777777" w:rsidR="00080567" w:rsidRDefault="00080567" w:rsidP="00080567">
            <w:pPr>
              <w:pStyle w:val="TableContents"/>
            </w:pPr>
            <w:r>
              <w:t>stijgleiding</w:t>
            </w:r>
          </w:p>
        </w:tc>
      </w:tr>
      <w:tr w:rsidR="00080567" w14:paraId="123E96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599EF8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86EF26"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916E3B" w14:textId="77777777" w:rsidR="00080567" w:rsidRDefault="00080567" w:rsidP="00080567">
            <w:pPr>
              <w:pStyle w:val="TableContents"/>
            </w:pPr>
            <w:proofErr w:type="spellStart"/>
            <w:r>
              <w:t>termination</w:t>
            </w:r>
            <w:proofErr w:type="spellEnd"/>
          </w:p>
        </w:tc>
      </w:tr>
      <w:tr w:rsidR="00080567" w14:paraId="1DAE1C4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628B6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2F526FF"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E5F327" w14:textId="77777777" w:rsidR="00080567" w:rsidRDefault="00080567" w:rsidP="00080567">
            <w:pPr>
              <w:pStyle w:val="TableContents"/>
            </w:pPr>
            <w:r>
              <w:t>afdekplaten</w:t>
            </w:r>
          </w:p>
        </w:tc>
      </w:tr>
      <w:tr w:rsidR="00080567" w14:paraId="6451468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B8076A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A541BB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7B70BED" w14:textId="77777777" w:rsidR="00080567" w:rsidRDefault="00080567" w:rsidP="00080567">
            <w:pPr>
              <w:pStyle w:val="TableContents"/>
            </w:pPr>
            <w:proofErr w:type="spellStart"/>
            <w:r>
              <w:t>gestuurdeBoring</w:t>
            </w:r>
            <w:proofErr w:type="spellEnd"/>
          </w:p>
        </w:tc>
      </w:tr>
      <w:tr w:rsidR="00080567" w14:paraId="1B4A334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D0BBB8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626080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5C0DDFA9" w14:textId="77777777" w:rsidR="00080567" w:rsidRDefault="00080567" w:rsidP="00080567">
            <w:pPr>
              <w:pStyle w:val="TableContents"/>
            </w:pPr>
            <w:proofErr w:type="spellStart"/>
            <w:r>
              <w:t>inEnUittredepuntBoringen</w:t>
            </w:r>
            <w:proofErr w:type="spellEnd"/>
          </w:p>
        </w:tc>
      </w:tr>
      <w:tr w:rsidR="00080567" w14:paraId="169051D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89F1A2C"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ABBAD8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CFBE515" w14:textId="77777777" w:rsidR="00080567" w:rsidRDefault="00080567" w:rsidP="00080567">
            <w:pPr>
              <w:pStyle w:val="TableContents"/>
            </w:pPr>
            <w:r>
              <w:t>mantelbuis</w:t>
            </w:r>
          </w:p>
        </w:tc>
      </w:tr>
      <w:tr w:rsidR="00080567" w14:paraId="202287D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99F63B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2C14470"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B6B582D" w14:textId="77777777" w:rsidR="00080567" w:rsidRDefault="00080567" w:rsidP="00080567">
            <w:pPr>
              <w:pStyle w:val="TableContents"/>
            </w:pPr>
            <w:r>
              <w:t>overdrachtsstation</w:t>
            </w:r>
          </w:p>
        </w:tc>
      </w:tr>
      <w:tr w:rsidR="00080567" w14:paraId="02D1F3E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7C3417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B348B3"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F8C608" w14:textId="77777777" w:rsidR="00080567" w:rsidRDefault="00080567" w:rsidP="00080567">
            <w:pPr>
              <w:pStyle w:val="TableContents"/>
            </w:pPr>
            <w:r>
              <w:t>pompstation</w:t>
            </w:r>
          </w:p>
        </w:tc>
      </w:tr>
      <w:tr w:rsidR="00080567" w14:paraId="314AC75A"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B87AED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4ACBCB"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378EDE1" w14:textId="77777777" w:rsidR="00080567" w:rsidRDefault="00080567" w:rsidP="00080567">
            <w:pPr>
              <w:pStyle w:val="TableContents"/>
            </w:pPr>
            <w:r>
              <w:t>zinker</w:t>
            </w:r>
          </w:p>
        </w:tc>
      </w:tr>
      <w:tr w:rsidR="00080567" w14:paraId="56AE2B3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CCE8FC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3B6E951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C5A7E5B" w14:textId="77777777" w:rsidR="00080567" w:rsidRDefault="00080567" w:rsidP="00080567">
            <w:pPr>
              <w:pStyle w:val="TableContents"/>
            </w:pPr>
            <w:proofErr w:type="spellStart"/>
            <w:r>
              <w:t>lateralPoint</w:t>
            </w:r>
            <w:proofErr w:type="spellEnd"/>
          </w:p>
        </w:tc>
      </w:tr>
      <w:tr w:rsidR="00080567" w14:paraId="32BC7DBE"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BCEC1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4BA2C02"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5373A19" w14:textId="77777777" w:rsidR="00080567" w:rsidRDefault="00080567" w:rsidP="00080567">
            <w:pPr>
              <w:pStyle w:val="TableContents"/>
            </w:pPr>
            <w:r>
              <w:t>meter</w:t>
            </w:r>
          </w:p>
        </w:tc>
      </w:tr>
      <w:tr w:rsidR="00080567" w14:paraId="4BC581DD"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4309F6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85F901A"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2807F0" w14:textId="77777777" w:rsidR="00080567" w:rsidRDefault="00080567" w:rsidP="00080567">
            <w:pPr>
              <w:pStyle w:val="TableContents"/>
            </w:pPr>
            <w:proofErr w:type="spellStart"/>
            <w:r>
              <w:t>pressureController</w:t>
            </w:r>
            <w:proofErr w:type="spellEnd"/>
          </w:p>
        </w:tc>
      </w:tr>
      <w:tr w:rsidR="00080567" w14:paraId="2429DA80"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313E8E7"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DDADC27"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03CB649" w14:textId="77777777" w:rsidR="00080567" w:rsidRDefault="00080567" w:rsidP="00080567">
            <w:pPr>
              <w:pStyle w:val="TableContents"/>
            </w:pPr>
            <w:proofErr w:type="spellStart"/>
            <w:r>
              <w:t>pumpStation</w:t>
            </w:r>
            <w:proofErr w:type="spellEnd"/>
          </w:p>
        </w:tc>
      </w:tr>
      <w:tr w:rsidR="00080567" w14:paraId="124C628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4B01B04"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3096356"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A34AFE3" w14:textId="77777777" w:rsidR="00080567" w:rsidRDefault="00080567" w:rsidP="00080567">
            <w:pPr>
              <w:pStyle w:val="TableContents"/>
            </w:pPr>
            <w:proofErr w:type="spellStart"/>
            <w:r>
              <w:t>samplingStation</w:t>
            </w:r>
            <w:proofErr w:type="spellEnd"/>
          </w:p>
        </w:tc>
      </w:tr>
      <w:tr w:rsidR="00080567" w14:paraId="594D75AF"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76D487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6829CA8"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C0AA2D" w14:textId="77777777" w:rsidR="00080567" w:rsidRDefault="00080567" w:rsidP="00080567">
            <w:pPr>
              <w:pStyle w:val="TableContents"/>
            </w:pPr>
            <w:proofErr w:type="spellStart"/>
            <w:r>
              <w:t>storageFacility</w:t>
            </w:r>
            <w:proofErr w:type="spellEnd"/>
          </w:p>
        </w:tc>
      </w:tr>
      <w:tr w:rsidR="00080567" w14:paraId="0CF1A0B7"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BA8A5C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FED5A2D" w14:textId="77777777" w:rsidR="00080567" w:rsidRDefault="00080567" w:rsidP="00080567">
            <w:pPr>
              <w:pStyle w:val="TableContents"/>
            </w:pPr>
            <w:proofErr w:type="spellStart"/>
            <w:r>
              <w:t>WaterAppurtenanceTypeValue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FA94CBC" w14:textId="77777777" w:rsidR="00080567" w:rsidRDefault="00080567" w:rsidP="00080567">
            <w:pPr>
              <w:pStyle w:val="TableContents"/>
            </w:pPr>
            <w:proofErr w:type="spellStart"/>
            <w:r>
              <w:t>treatmentPlant</w:t>
            </w:r>
            <w:proofErr w:type="spellEnd"/>
          </w:p>
        </w:tc>
      </w:tr>
      <w:tr w:rsidR="00080567" w14:paraId="09C5C644"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CAF4CD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C23D56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5BFCA6E" w14:textId="77777777" w:rsidR="00080567" w:rsidRDefault="00080567" w:rsidP="00080567">
            <w:pPr>
              <w:pStyle w:val="TableContents"/>
            </w:pPr>
            <w:r>
              <w:t>afdekplaten</w:t>
            </w:r>
          </w:p>
        </w:tc>
      </w:tr>
      <w:tr w:rsidR="00080567" w14:paraId="3F154D48"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53CC3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0CD0ABB"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52171BE" w14:textId="77777777" w:rsidR="00080567" w:rsidRDefault="00080567" w:rsidP="00080567">
            <w:pPr>
              <w:pStyle w:val="TableContents"/>
            </w:pPr>
            <w:r>
              <w:t>blindflens</w:t>
            </w:r>
          </w:p>
        </w:tc>
      </w:tr>
      <w:tr w:rsidR="00080567" w14:paraId="70A8D99C"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F429308"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80F6583"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71B610A1" w14:textId="77777777" w:rsidR="00080567" w:rsidRDefault="00080567" w:rsidP="00080567">
            <w:pPr>
              <w:pStyle w:val="TableContents"/>
            </w:pPr>
            <w:r>
              <w:t>eindpunt</w:t>
            </w:r>
          </w:p>
        </w:tc>
      </w:tr>
      <w:tr w:rsidR="00080567" w14:paraId="11C7A2A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18B12FE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086AE77"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9E0025E" w14:textId="77777777" w:rsidR="00080567" w:rsidRDefault="00080567" w:rsidP="00080567">
            <w:pPr>
              <w:pStyle w:val="TableContents"/>
            </w:pPr>
            <w:r>
              <w:t>productiegebied</w:t>
            </w:r>
          </w:p>
        </w:tc>
      </w:tr>
      <w:tr w:rsidR="00080567" w14:paraId="66486F16" w14:textId="77777777" w:rsidTr="00080567">
        <w:trPr>
          <w:trHeight w:val="435"/>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32B76D4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E7443C"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03181AB" w14:textId="77777777" w:rsidR="00080567" w:rsidRDefault="00080567" w:rsidP="00080567">
            <w:pPr>
              <w:pStyle w:val="TableContents"/>
            </w:pPr>
            <w:r>
              <w:t>onbekend</w:t>
            </w:r>
          </w:p>
        </w:tc>
      </w:tr>
      <w:tr w:rsidR="00080567" w14:paraId="7C6F2C7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3DA8366"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0EFA2D0"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445FFB2" w14:textId="77777777" w:rsidR="00080567" w:rsidRDefault="00080567" w:rsidP="00080567">
            <w:pPr>
              <w:pStyle w:val="TableContents"/>
            </w:pPr>
            <w:r>
              <w:t>onbekend</w:t>
            </w:r>
          </w:p>
        </w:tc>
      </w:tr>
      <w:tr w:rsidR="00080567" w14:paraId="5F16928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00B065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FFEBEF"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20B1AF8" w14:textId="77777777" w:rsidR="00080567" w:rsidRDefault="00080567" w:rsidP="00080567">
            <w:pPr>
              <w:pStyle w:val="TableContents"/>
            </w:pPr>
            <w:r>
              <w:t>onbekend</w:t>
            </w:r>
          </w:p>
        </w:tc>
      </w:tr>
      <w:tr w:rsidR="00080567" w14:paraId="4C7F2CA3"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013219"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8EB9AC2"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19CEEBB" w14:textId="77777777" w:rsidR="00080567" w:rsidRDefault="00080567" w:rsidP="00080567">
            <w:pPr>
              <w:pStyle w:val="TableContents"/>
            </w:pPr>
            <w:r>
              <w:t>onbekend</w:t>
            </w:r>
          </w:p>
        </w:tc>
      </w:tr>
      <w:tr w:rsidR="00080567" w14:paraId="449E21C5"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45E0459A"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7DAFD5C"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7369926" w14:textId="77777777" w:rsidR="00080567" w:rsidRDefault="00080567" w:rsidP="00080567">
            <w:pPr>
              <w:pStyle w:val="TableContents"/>
            </w:pPr>
            <w:r>
              <w:t>onbekend</w:t>
            </w:r>
          </w:p>
        </w:tc>
      </w:tr>
      <w:tr w:rsidR="00080567" w14:paraId="071C028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18249AD"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7E5133C8"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C3C79DE" w14:textId="77777777" w:rsidR="00080567" w:rsidRDefault="00080567" w:rsidP="00080567">
            <w:pPr>
              <w:pStyle w:val="TableContents"/>
            </w:pPr>
            <w:r>
              <w:t>onbekend</w:t>
            </w:r>
          </w:p>
        </w:tc>
      </w:tr>
      <w:tr w:rsidR="00080567" w14:paraId="4639615B"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89AD14F"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65CA7BA"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6B9B7737" w14:textId="77777777" w:rsidR="00080567" w:rsidRDefault="00080567" w:rsidP="00080567">
            <w:pPr>
              <w:pStyle w:val="TableContents"/>
            </w:pPr>
            <w:r>
              <w:t>onbekend</w:t>
            </w:r>
          </w:p>
        </w:tc>
      </w:tr>
      <w:tr w:rsidR="00080567" w14:paraId="01E2EFEF"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2258BAF3"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4108BC6B" w14:textId="77777777" w:rsidR="00080567" w:rsidRDefault="00080567" w:rsidP="00080567">
            <w:pPr>
              <w:pStyle w:val="TableContents"/>
            </w:pPr>
            <w:proofErr w:type="spellStart"/>
            <w:r>
              <w:t>ElectricityAppurtenanceTypeIMKLValue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7311AEF" w14:textId="77777777" w:rsidR="00080567" w:rsidRDefault="00080567" w:rsidP="00080567">
            <w:pPr>
              <w:pStyle w:val="TableContents"/>
            </w:pPr>
            <w:r>
              <w:t>overig</w:t>
            </w:r>
          </w:p>
        </w:tc>
      </w:tr>
      <w:tr w:rsidR="00080567" w14:paraId="73E6345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A1B64A2"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F09FA1" w14:textId="77777777" w:rsidR="00080567" w:rsidRDefault="00080567" w:rsidP="00080567">
            <w:pPr>
              <w:pStyle w:val="TableContents"/>
            </w:pPr>
            <w:proofErr w:type="spellStart"/>
            <w:r>
              <w:t>OilGasChemicalsAppurtenanceTypeIMKLValue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528A8F3" w14:textId="77777777" w:rsidR="00080567" w:rsidRDefault="00080567" w:rsidP="00080567">
            <w:pPr>
              <w:pStyle w:val="TableContents"/>
            </w:pPr>
            <w:r>
              <w:t>overig</w:t>
            </w:r>
          </w:p>
        </w:tc>
      </w:tr>
      <w:tr w:rsidR="00080567" w14:paraId="03D43F1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6173B59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F09572A" w14:textId="77777777" w:rsidR="00080567" w:rsidRDefault="00080567" w:rsidP="00080567">
            <w:pPr>
              <w:pStyle w:val="TableContents"/>
            </w:pPr>
            <w:proofErr w:type="spellStart"/>
            <w:r>
              <w:t>OverigAppurtenanceTypeIMKLValue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1461B7C8" w14:textId="77777777" w:rsidR="00080567" w:rsidRDefault="00080567" w:rsidP="00080567">
            <w:pPr>
              <w:pStyle w:val="TableContents"/>
            </w:pPr>
            <w:r>
              <w:t>overig</w:t>
            </w:r>
          </w:p>
        </w:tc>
      </w:tr>
      <w:tr w:rsidR="00080567" w14:paraId="0A94310A"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0085EBA5"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2CADBD95" w14:textId="77777777" w:rsidR="00080567" w:rsidRDefault="00080567" w:rsidP="00080567">
            <w:pPr>
              <w:pStyle w:val="TableContents"/>
            </w:pPr>
            <w:proofErr w:type="spellStart"/>
            <w:r>
              <w:t>SewerAppurtenanceTypeIMKLValue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04ED027" w14:textId="77777777" w:rsidR="00080567" w:rsidRDefault="00080567" w:rsidP="00080567">
            <w:pPr>
              <w:pStyle w:val="TableContents"/>
            </w:pPr>
            <w:r>
              <w:t>overig</w:t>
            </w:r>
          </w:p>
        </w:tc>
      </w:tr>
      <w:tr w:rsidR="00080567" w14:paraId="7DE2C30E"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22A05B0"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51292A35" w14:textId="77777777" w:rsidR="00080567" w:rsidRDefault="00080567" w:rsidP="00080567">
            <w:pPr>
              <w:pStyle w:val="TableContents"/>
            </w:pPr>
            <w:proofErr w:type="spellStart"/>
            <w:r>
              <w:t>TelecommunicationsAppurtenanceTypeIMKLValue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33451FD3" w14:textId="77777777" w:rsidR="00080567" w:rsidRDefault="00080567" w:rsidP="00080567">
            <w:pPr>
              <w:pStyle w:val="TableContents"/>
            </w:pPr>
            <w:r>
              <w:t>overig</w:t>
            </w:r>
          </w:p>
        </w:tc>
      </w:tr>
      <w:tr w:rsidR="00080567" w14:paraId="2A5D54AC"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7F61F561"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6C0F8FD5" w14:textId="77777777" w:rsidR="00080567" w:rsidRDefault="00080567" w:rsidP="00080567">
            <w:pPr>
              <w:pStyle w:val="TableContents"/>
            </w:pPr>
            <w:proofErr w:type="spellStart"/>
            <w:r>
              <w:t>ThermalAppurtenanceTypeIMKLValue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2C0DD97D" w14:textId="77777777" w:rsidR="00080567" w:rsidRDefault="00080567" w:rsidP="00080567">
            <w:pPr>
              <w:pStyle w:val="TableContents"/>
            </w:pPr>
            <w:r>
              <w:t>overig</w:t>
            </w:r>
          </w:p>
        </w:tc>
      </w:tr>
      <w:tr w:rsidR="00080567" w14:paraId="3F6582AD" w14:textId="77777777" w:rsidTr="00080567">
        <w:trPr>
          <w:trHeight w:val="470"/>
        </w:trPr>
        <w:tc>
          <w:tcPr>
            <w:tcW w:w="2228" w:type="dxa"/>
            <w:vMerge/>
            <w:tcBorders>
              <w:top w:val="single" w:sz="2" w:space="0" w:color="000001"/>
              <w:left w:val="single" w:sz="2" w:space="0" w:color="000001"/>
              <w:bottom w:val="single" w:sz="2" w:space="0" w:color="000001"/>
            </w:tcBorders>
            <w:shd w:val="clear" w:color="auto" w:fill="EEEEEE"/>
            <w:tcMar>
              <w:left w:w="-2" w:type="dxa"/>
            </w:tcMar>
          </w:tcPr>
          <w:p w14:paraId="5986102B" w14:textId="77777777" w:rsidR="00080567" w:rsidRDefault="00080567" w:rsidP="00080567">
            <w:pPr>
              <w:pStyle w:val="TableContents"/>
            </w:pPr>
          </w:p>
        </w:tc>
        <w:tc>
          <w:tcPr>
            <w:tcW w:w="4459" w:type="dxa"/>
            <w:tcBorders>
              <w:top w:val="single" w:sz="2" w:space="0" w:color="000001"/>
              <w:left w:val="single" w:sz="2" w:space="0" w:color="000001"/>
              <w:bottom w:val="single" w:sz="2" w:space="0" w:color="000001"/>
            </w:tcBorders>
            <w:shd w:val="clear" w:color="auto" w:fill="EEEEEE"/>
            <w:tcMar>
              <w:left w:w="-2" w:type="dxa"/>
            </w:tcMar>
          </w:tcPr>
          <w:p w14:paraId="0727189E" w14:textId="77777777" w:rsidR="00080567" w:rsidRDefault="00080567" w:rsidP="00080567">
            <w:pPr>
              <w:pStyle w:val="TableContents"/>
            </w:pPr>
            <w:proofErr w:type="spellStart"/>
            <w:r>
              <w:t>WaterAppurtenanceTypeIMKLValue</w:t>
            </w:r>
            <w:proofErr w:type="spellEnd"/>
          </w:p>
        </w:tc>
        <w:tc>
          <w:tcPr>
            <w:tcW w:w="3020" w:type="dxa"/>
            <w:tcBorders>
              <w:top w:val="single" w:sz="2" w:space="0" w:color="000001"/>
              <w:left w:val="single" w:sz="2" w:space="0" w:color="000001"/>
              <w:bottom w:val="single" w:sz="2" w:space="0" w:color="000001"/>
              <w:right w:val="single" w:sz="2" w:space="0" w:color="000001"/>
            </w:tcBorders>
            <w:shd w:val="clear" w:color="auto" w:fill="EEEEEE"/>
            <w:tcMar>
              <w:left w:w="-2" w:type="dxa"/>
            </w:tcMar>
          </w:tcPr>
          <w:p w14:paraId="01E81475" w14:textId="77777777" w:rsidR="00080567" w:rsidRDefault="00080567" w:rsidP="00080567">
            <w:pPr>
              <w:pStyle w:val="TableContents"/>
            </w:pPr>
            <w:r>
              <w:t>overig</w:t>
            </w:r>
          </w:p>
        </w:tc>
      </w:tr>
    </w:tbl>
    <w:p w14:paraId="34530D34" w14:textId="77777777" w:rsidR="00574EB1" w:rsidRDefault="00574EB1">
      <w:pPr>
        <w:pStyle w:val="Plattetekst"/>
      </w:pPr>
    </w:p>
    <w:p w14:paraId="712E5303" w14:textId="77777777" w:rsidR="00574EB1" w:rsidRDefault="003022A4">
      <w:pPr>
        <w:pStyle w:val="Kop2"/>
        <w:numPr>
          <w:ilvl w:val="1"/>
          <w:numId w:val="3"/>
        </w:numPr>
      </w:pPr>
      <w:bookmarkStart w:id="335" w:name="_Toc42596133"/>
      <w:bookmarkStart w:id="336" w:name="_Toc51317957"/>
      <w:proofErr w:type="spellStart"/>
      <w:r>
        <w:lastRenderedPageBreak/>
        <w:t>ExtraGeometrie</w:t>
      </w:r>
      <w:proofErr w:type="spellEnd"/>
      <w:r>
        <w:t>: leidingelementen</w:t>
      </w:r>
      <w:bookmarkEnd w:id="335"/>
      <w:bookmarkEnd w:id="336"/>
    </w:p>
    <w:p w14:paraId="1933931A" w14:textId="77777777" w:rsidR="00574EB1" w:rsidRDefault="003022A4">
      <w:pPr>
        <w:pStyle w:val="Kop3"/>
        <w:numPr>
          <w:ilvl w:val="2"/>
          <w:numId w:val="3"/>
        </w:numPr>
      </w:pPr>
      <w:bookmarkStart w:id="337" w:name="__RefHeading___Toc4584_4117045737"/>
      <w:bookmarkEnd w:id="337"/>
      <w:r>
        <w:t>Regel</w:t>
      </w:r>
    </w:p>
    <w:p w14:paraId="6A9F0D68" w14:textId="408D4BD8" w:rsidR="00574EB1" w:rsidRDefault="003022A4">
      <w:pPr>
        <w:pStyle w:val="Plattetekst1"/>
      </w:pPr>
      <w:r>
        <w:t xml:space="preserve">Het objecttype </w:t>
      </w:r>
      <w:proofErr w:type="spellStart"/>
      <w:r>
        <w:t>ExtraGeometrie</w:t>
      </w:r>
      <w:proofErr w:type="spellEnd"/>
      <w:r>
        <w:t xml:space="preserve"> </w:t>
      </w:r>
      <w:del w:id="338" w:author="Paul Janssen" w:date="2020-09-18T10:34:00Z">
        <w:r w:rsidDel="002115EB">
          <w:delText>bevat</w:delText>
        </w:r>
      </w:del>
      <w:ins w:id="339" w:author="Paul Janssen" w:date="2020-09-18T10:34:00Z">
        <w:r w:rsidR="002115EB">
          <w:t>omvat</w:t>
        </w:r>
      </w:ins>
      <w:r>
        <w:t xml:space="preserve"> extra geometrie bij de standaard leidingelementen. Indien het object een vlakgeometrie heeft, wordt zij gevisualiseerd als lijnsymbool met de volgende (combinatie van) eigenschappen:</w:t>
      </w:r>
    </w:p>
    <w:p w14:paraId="72D23B20" w14:textId="77777777" w:rsidR="00574EB1" w:rsidRDefault="003022A4">
      <w:pPr>
        <w:pStyle w:val="Plattetekst1"/>
        <w:numPr>
          <w:ilvl w:val="0"/>
          <w:numId w:val="12"/>
        </w:numPr>
      </w:pPr>
      <w:r>
        <w:t>Kleur:</w:t>
      </w:r>
    </w:p>
    <w:p w14:paraId="06332D7E" w14:textId="77777777" w:rsidR="00574EB1" w:rsidRDefault="003022A4">
      <w:pPr>
        <w:pStyle w:val="Plattetekst1"/>
        <w:numPr>
          <w:ilvl w:val="1"/>
          <w:numId w:val="12"/>
        </w:numPr>
      </w:pPr>
      <w:r>
        <w:t>Lijn (omtrek van het vlaksymbool): overeenkomstig het “thema” van het nutsvoorzieningennet waarin het gebruikt wordt.</w:t>
      </w:r>
    </w:p>
    <w:p w14:paraId="7464FFC8" w14:textId="77777777" w:rsidR="00574EB1" w:rsidRDefault="003022A4">
      <w:pPr>
        <w:pStyle w:val="Plattetekst1"/>
        <w:numPr>
          <w:ilvl w:val="0"/>
          <w:numId w:val="12"/>
        </w:numPr>
      </w:pPr>
      <w:r>
        <w:t>Vorm:</w:t>
      </w:r>
    </w:p>
    <w:p w14:paraId="61B580A8" w14:textId="77777777" w:rsidR="00574EB1" w:rsidRDefault="003022A4">
      <w:pPr>
        <w:pStyle w:val="Plattetekst1"/>
        <w:numPr>
          <w:ilvl w:val="1"/>
          <w:numId w:val="12"/>
        </w:numPr>
      </w:pPr>
      <w:r>
        <w:t>Lijn (omtrek van het vlaksymbool)</w:t>
      </w:r>
    </w:p>
    <w:p w14:paraId="0B15A78B" w14:textId="77777777" w:rsidR="00574EB1" w:rsidRDefault="003022A4">
      <w:pPr>
        <w:pStyle w:val="Plattetekst1"/>
        <w:numPr>
          <w:ilvl w:val="2"/>
          <w:numId w:val="12"/>
        </w:numPr>
      </w:pPr>
      <w:r>
        <w:t>Geprojecteerd: 4px doorgetrokken, 16px onderbroken</w:t>
      </w:r>
    </w:p>
    <w:p w14:paraId="58C9324C" w14:textId="77777777" w:rsidR="00574EB1" w:rsidRDefault="003022A4">
      <w:pPr>
        <w:pStyle w:val="Plattetekst1"/>
        <w:numPr>
          <w:ilvl w:val="2"/>
          <w:numId w:val="12"/>
        </w:numPr>
      </w:pPr>
      <w:r>
        <w:t>In gebruik: doorgetrokken lijn</w:t>
      </w:r>
    </w:p>
    <w:p w14:paraId="399B6D4B" w14:textId="77777777" w:rsidR="00574EB1" w:rsidRDefault="003022A4">
      <w:pPr>
        <w:pStyle w:val="Plattetekst1"/>
        <w:numPr>
          <w:ilvl w:val="2"/>
          <w:numId w:val="12"/>
        </w:numPr>
      </w:pPr>
      <w:r>
        <w:t>Buiten gebruik: 40px doorgetrokken, 12px onderbroken, 8px doorgetrokken, 12px onderbroken</w:t>
      </w:r>
    </w:p>
    <w:p w14:paraId="1ABCAE5D" w14:textId="77777777" w:rsidR="00574EB1" w:rsidRDefault="003022A4">
      <w:pPr>
        <w:pStyle w:val="Plattetekst1"/>
        <w:numPr>
          <w:ilvl w:val="0"/>
          <w:numId w:val="12"/>
        </w:numPr>
      </w:pPr>
      <w:r>
        <w:t>Grootte (lijndikte):</w:t>
      </w:r>
    </w:p>
    <w:p w14:paraId="5379F0A3" w14:textId="77777777" w:rsidR="00574EB1" w:rsidRDefault="003022A4">
      <w:pPr>
        <w:pStyle w:val="Plattetekst1"/>
        <w:numPr>
          <w:ilvl w:val="1"/>
          <w:numId w:val="12"/>
        </w:numPr>
      </w:pPr>
      <w:r>
        <w:t xml:space="preserve">1 </w:t>
      </w:r>
      <w:proofErr w:type="spellStart"/>
      <w:r>
        <w:t>px</w:t>
      </w:r>
      <w:proofErr w:type="spellEnd"/>
      <w:r>
        <w:t xml:space="preserve"> voor Schaalniveau 14 – 16</w:t>
      </w:r>
    </w:p>
    <w:p w14:paraId="081188AA" w14:textId="77777777" w:rsidR="00574EB1" w:rsidRDefault="003022A4">
      <w:pPr>
        <w:pStyle w:val="Plattetekst1"/>
        <w:numPr>
          <w:ilvl w:val="0"/>
          <w:numId w:val="12"/>
        </w:numPr>
      </w:pPr>
      <w:r>
        <w:t>Transparantie: 0%</w:t>
      </w:r>
    </w:p>
    <w:p w14:paraId="23B4A75E" w14:textId="77777777" w:rsidR="00574EB1" w:rsidRDefault="003022A4">
      <w:pPr>
        <w:pStyle w:val="Kop3"/>
        <w:numPr>
          <w:ilvl w:val="2"/>
          <w:numId w:val="3"/>
        </w:numPr>
      </w:pPr>
      <w:r>
        <w:t>Visualisatie</w:t>
      </w:r>
    </w:p>
    <w:tbl>
      <w:tblPr>
        <w:tblW w:w="9598"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87"/>
        <w:gridCol w:w="2413"/>
        <w:gridCol w:w="2318"/>
        <w:gridCol w:w="2480"/>
      </w:tblGrid>
      <w:tr w:rsidR="00574EB1" w14:paraId="249B2CA7" w14:textId="77777777">
        <w:trPr>
          <w:tblHeader/>
        </w:trPr>
        <w:tc>
          <w:tcPr>
            <w:tcW w:w="2386" w:type="dxa"/>
            <w:tcBorders>
              <w:top w:val="single" w:sz="2" w:space="0" w:color="000001"/>
              <w:left w:val="single" w:sz="2" w:space="0" w:color="000001"/>
              <w:bottom w:val="single" w:sz="2" w:space="0" w:color="000001"/>
            </w:tcBorders>
            <w:shd w:val="clear" w:color="auto" w:fill="808080"/>
          </w:tcPr>
          <w:p w14:paraId="6485912C" w14:textId="77777777" w:rsidR="00574EB1" w:rsidRDefault="00574EB1">
            <w:pPr>
              <w:pStyle w:val="TableContents"/>
              <w:rPr>
                <w:rFonts w:eastAsia="Lucida Sans Unicode" w:cs="Tahoma"/>
                <w:b/>
                <w:bCs/>
                <w:iCs/>
                <w:color w:val="FFFFFF"/>
                <w:szCs w:val="20"/>
              </w:rPr>
            </w:pPr>
          </w:p>
        </w:tc>
        <w:tc>
          <w:tcPr>
            <w:tcW w:w="2413" w:type="dxa"/>
            <w:tcBorders>
              <w:top w:val="single" w:sz="2" w:space="0" w:color="000001"/>
              <w:left w:val="single" w:sz="2" w:space="0" w:color="000001"/>
              <w:bottom w:val="single" w:sz="2" w:space="0" w:color="000001"/>
            </w:tcBorders>
            <w:shd w:val="clear" w:color="auto" w:fill="808080"/>
          </w:tcPr>
          <w:p w14:paraId="731F1E85" w14:textId="77777777" w:rsidR="00574EB1" w:rsidRDefault="003022A4">
            <w:pPr>
              <w:pStyle w:val="TableContents"/>
              <w:jc w:val="center"/>
            </w:pPr>
            <w:r>
              <w:rPr>
                <w:rFonts w:eastAsia="Lucida Sans Unicode" w:cs="Tahoma"/>
                <w:b/>
                <w:bCs/>
                <w:iCs/>
                <w:color w:val="FFFFFF"/>
                <w:szCs w:val="20"/>
              </w:rPr>
              <w:t>Geprojecteerd</w:t>
            </w:r>
          </w:p>
        </w:tc>
        <w:tc>
          <w:tcPr>
            <w:tcW w:w="2318" w:type="dxa"/>
            <w:tcBorders>
              <w:top w:val="single" w:sz="2" w:space="0" w:color="000001"/>
              <w:left w:val="single" w:sz="2" w:space="0" w:color="000001"/>
              <w:bottom w:val="single" w:sz="2" w:space="0" w:color="000001"/>
            </w:tcBorders>
            <w:shd w:val="clear" w:color="auto" w:fill="808080"/>
          </w:tcPr>
          <w:p w14:paraId="0BE2D6D8" w14:textId="77777777" w:rsidR="00574EB1" w:rsidRDefault="003022A4">
            <w:pPr>
              <w:pStyle w:val="TableContents"/>
              <w:jc w:val="center"/>
            </w:pPr>
            <w:r>
              <w:rPr>
                <w:rFonts w:eastAsia="Lucida Sans Unicode" w:cs="Tahoma"/>
                <w:b/>
                <w:bCs/>
                <w:iCs/>
                <w:color w:val="FFFFFF"/>
                <w:szCs w:val="20"/>
              </w:rPr>
              <w:t>In gebruik</w:t>
            </w:r>
          </w:p>
        </w:tc>
        <w:tc>
          <w:tcPr>
            <w:tcW w:w="2480" w:type="dxa"/>
            <w:tcBorders>
              <w:top w:val="single" w:sz="2" w:space="0" w:color="000001"/>
              <w:left w:val="single" w:sz="2" w:space="0" w:color="000001"/>
              <w:bottom w:val="single" w:sz="2" w:space="0" w:color="000001"/>
              <w:right w:val="single" w:sz="2" w:space="0" w:color="000001"/>
            </w:tcBorders>
            <w:shd w:val="clear" w:color="auto" w:fill="808080"/>
          </w:tcPr>
          <w:p w14:paraId="1858E022" w14:textId="77777777" w:rsidR="00574EB1" w:rsidRDefault="003022A4">
            <w:pPr>
              <w:pStyle w:val="TableContents"/>
              <w:jc w:val="center"/>
            </w:pPr>
            <w:r>
              <w:rPr>
                <w:rFonts w:eastAsia="Lucida Sans Unicode" w:cs="Tahoma"/>
                <w:b/>
                <w:bCs/>
                <w:iCs/>
                <w:color w:val="FFFFFF"/>
                <w:szCs w:val="20"/>
              </w:rPr>
              <w:t>Buiten gebruik</w:t>
            </w:r>
          </w:p>
        </w:tc>
      </w:tr>
      <w:tr w:rsidR="00574EB1" w14:paraId="7B7628F8" w14:textId="77777777">
        <w:tc>
          <w:tcPr>
            <w:tcW w:w="2386" w:type="dxa"/>
            <w:tcBorders>
              <w:top w:val="single" w:sz="2" w:space="0" w:color="000001"/>
              <w:left w:val="single" w:sz="2" w:space="0" w:color="000001"/>
              <w:bottom w:val="single" w:sz="2" w:space="0" w:color="000001"/>
            </w:tcBorders>
            <w:shd w:val="clear" w:color="auto" w:fill="FFFFFF"/>
            <w:tcMar>
              <w:left w:w="-2" w:type="dxa"/>
            </w:tcMar>
            <w:vAlign w:val="center"/>
          </w:tcPr>
          <w:p w14:paraId="700CD443" w14:textId="77777777" w:rsidR="00574EB1" w:rsidRDefault="003022A4">
            <w:pPr>
              <w:pStyle w:val="TableContents"/>
            </w:pPr>
            <w:r>
              <w:t>Schaalniveau 15-16</w:t>
            </w:r>
          </w:p>
        </w:tc>
        <w:tc>
          <w:tcPr>
            <w:tcW w:w="7211" w:type="dxa"/>
            <w:gridSpan w:val="3"/>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37380720" w14:textId="77777777" w:rsidR="00574EB1" w:rsidRDefault="003022A4">
            <w:pPr>
              <w:pStyle w:val="TableContents"/>
            </w:pPr>
            <w:r>
              <w:rPr>
                <w:noProof/>
              </w:rPr>
              <w:drawing>
                <wp:anchor distT="0" distB="0" distL="0" distR="0" simplePos="0" relativeHeight="94" behindDoc="0" locked="0" layoutInCell="1" allowOverlap="1" wp14:anchorId="04560DDC" wp14:editId="745E6E96">
                  <wp:simplePos x="0" y="0"/>
                  <wp:positionH relativeFrom="column">
                    <wp:align>center</wp:align>
                  </wp:positionH>
                  <wp:positionV relativeFrom="paragraph">
                    <wp:posOffset>635</wp:posOffset>
                  </wp:positionV>
                  <wp:extent cx="4545965" cy="894715"/>
                  <wp:effectExtent l="0" t="0" r="0" b="0"/>
                  <wp:wrapSquare wrapText="largest"/>
                  <wp:docPr id="98" name="Image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92"/>
                          <pic:cNvPicPr>
                            <a:picLocks noChangeAspect="1" noChangeArrowheads="1"/>
                          </pic:cNvPicPr>
                        </pic:nvPicPr>
                        <pic:blipFill>
                          <a:blip r:embed="rId88"/>
                          <a:stretch>
                            <a:fillRect/>
                          </a:stretch>
                        </pic:blipFill>
                        <pic:spPr bwMode="auto">
                          <a:xfrm>
                            <a:off x="0" y="0"/>
                            <a:ext cx="4545965" cy="894715"/>
                          </a:xfrm>
                          <a:prstGeom prst="rect">
                            <a:avLst/>
                          </a:prstGeom>
                        </pic:spPr>
                      </pic:pic>
                    </a:graphicData>
                  </a:graphic>
                </wp:anchor>
              </w:drawing>
            </w:r>
          </w:p>
        </w:tc>
      </w:tr>
    </w:tbl>
    <w:p w14:paraId="7F0EA3D5" w14:textId="77777777" w:rsidR="00574EB1" w:rsidRDefault="003022A4">
      <w:pPr>
        <w:pStyle w:val="Kop11"/>
      </w:pPr>
      <w:r>
        <w:br w:type="page"/>
      </w:r>
    </w:p>
    <w:p w14:paraId="6FB01863" w14:textId="77777777" w:rsidR="00574EB1" w:rsidRDefault="003022A4">
      <w:pPr>
        <w:pStyle w:val="Kop1"/>
        <w:numPr>
          <w:ilvl w:val="0"/>
          <w:numId w:val="3"/>
        </w:numPr>
      </w:pPr>
      <w:bookmarkStart w:id="340" w:name="_Toc42596134"/>
      <w:bookmarkStart w:id="341" w:name="_Toc51317958"/>
      <w:r>
        <w:lastRenderedPageBreak/>
        <w:t>Gebiedsinformatielevering</w:t>
      </w:r>
      <w:bookmarkEnd w:id="340"/>
      <w:bookmarkEnd w:id="341"/>
    </w:p>
    <w:p w14:paraId="51A49177" w14:textId="77777777" w:rsidR="00574EB1" w:rsidRDefault="003022A4">
      <w:pPr>
        <w:pStyle w:val="Kop2"/>
        <w:numPr>
          <w:ilvl w:val="1"/>
          <w:numId w:val="3"/>
        </w:numPr>
      </w:pPr>
      <w:bookmarkStart w:id="342" w:name="_Toc42596135"/>
      <w:bookmarkStart w:id="343" w:name="_Toc51317959"/>
      <w:r>
        <w:t>Inleiding</w:t>
      </w:r>
      <w:bookmarkEnd w:id="342"/>
      <w:bookmarkEnd w:id="343"/>
    </w:p>
    <w:p w14:paraId="316D53AE" w14:textId="77777777" w:rsidR="00574EB1" w:rsidRDefault="003022A4">
      <w:pPr>
        <w:pStyle w:val="Plattetekst1"/>
      </w:pPr>
      <w:r>
        <w:t xml:space="preserve">In dit hoofdstuk worden de algemene visualisatieregels toegepast op de Gebiedsinformatielevering.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p w14:paraId="4A2FFEB2" w14:textId="77777777" w:rsidR="00574EB1" w:rsidRDefault="003022A4">
      <w:pPr>
        <w:pStyle w:val="Plattetekst1"/>
      </w:pPr>
      <w:r>
        <w:t>Containerelementen omvatten de volgende objecttypen:</w:t>
      </w:r>
    </w:p>
    <w:p w14:paraId="2E4ACD41" w14:textId="77777777" w:rsidR="00574EB1" w:rsidRDefault="003022A4">
      <w:pPr>
        <w:pStyle w:val="Plattetekst1"/>
        <w:numPr>
          <w:ilvl w:val="0"/>
          <w:numId w:val="6"/>
        </w:numPr>
      </w:pPr>
      <w:r>
        <w:t>Graafpolygoon</w:t>
      </w:r>
    </w:p>
    <w:p w14:paraId="06B1013F" w14:textId="77777777" w:rsidR="00574EB1" w:rsidRDefault="003022A4">
      <w:pPr>
        <w:pStyle w:val="Plattetekst1"/>
        <w:numPr>
          <w:ilvl w:val="0"/>
          <w:numId w:val="6"/>
        </w:numPr>
      </w:pPr>
      <w:r>
        <w:t>Informatiepolygoon</w:t>
      </w:r>
    </w:p>
    <w:p w14:paraId="4F897E11" w14:textId="77777777" w:rsidR="00574EB1" w:rsidRDefault="003022A4">
      <w:pPr>
        <w:pStyle w:val="Plattetekst1"/>
        <w:numPr>
          <w:ilvl w:val="0"/>
          <w:numId w:val="6"/>
        </w:numPr>
      </w:pPr>
      <w:r>
        <w:t>Oriëntatiepolygoon</w:t>
      </w:r>
    </w:p>
    <w:p w14:paraId="68B62425" w14:textId="77777777" w:rsidR="00574EB1" w:rsidRDefault="00574EB1"/>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531C3388"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2E9594B5" w14:textId="77777777" w:rsidR="00574EB1" w:rsidRDefault="003022A4">
            <w:pPr>
              <w:pStyle w:val="Plattetekst1"/>
            </w:pPr>
            <w:r>
              <w:t>De visualisatie van de Gebiedsinformatielevering is vastgelegd in de volgende SLD-bestanden:</w:t>
            </w:r>
          </w:p>
          <w:p w14:paraId="3B76A17F" w14:textId="77777777" w:rsidR="00574EB1" w:rsidRDefault="003022A4">
            <w:pPr>
              <w:pStyle w:val="Plattetekst1"/>
              <w:numPr>
                <w:ilvl w:val="0"/>
                <w:numId w:val="19"/>
              </w:numPr>
            </w:pPr>
            <w:r>
              <w:t>sld-graafpolygoon.xml</w:t>
            </w:r>
          </w:p>
          <w:p w14:paraId="511E5263" w14:textId="77777777" w:rsidR="00574EB1" w:rsidRDefault="003022A4">
            <w:pPr>
              <w:pStyle w:val="Plattetekst1"/>
              <w:numPr>
                <w:ilvl w:val="0"/>
                <w:numId w:val="19"/>
              </w:numPr>
            </w:pPr>
            <w:r>
              <w:t>sld-informatiepolygoon.xml</w:t>
            </w:r>
          </w:p>
          <w:p w14:paraId="134B8439" w14:textId="77777777" w:rsidR="00574EB1" w:rsidRDefault="003022A4">
            <w:pPr>
              <w:pStyle w:val="Plattetekst1"/>
              <w:numPr>
                <w:ilvl w:val="0"/>
                <w:numId w:val="19"/>
              </w:numPr>
            </w:pPr>
            <w:r>
              <w:t>sld-orientatiepolygoon.xml</w:t>
            </w:r>
          </w:p>
        </w:tc>
      </w:tr>
    </w:tbl>
    <w:p w14:paraId="7BF1C46A" w14:textId="77777777" w:rsidR="00574EB1" w:rsidRDefault="003022A4">
      <w:pPr>
        <w:pStyle w:val="Kop2"/>
        <w:numPr>
          <w:ilvl w:val="1"/>
          <w:numId w:val="3"/>
        </w:numPr>
      </w:pPr>
      <w:bookmarkStart w:id="344" w:name="_Toc42596136"/>
      <w:bookmarkStart w:id="345" w:name="_Toc51317960"/>
      <w:r>
        <w:t>Graafpolygoon</w:t>
      </w:r>
      <w:bookmarkEnd w:id="344"/>
      <w:bookmarkEnd w:id="345"/>
    </w:p>
    <w:p w14:paraId="050918D0" w14:textId="77777777" w:rsidR="00574EB1" w:rsidRDefault="003022A4">
      <w:pPr>
        <w:pStyle w:val="Kop3"/>
        <w:numPr>
          <w:ilvl w:val="2"/>
          <w:numId w:val="3"/>
        </w:numPr>
      </w:pPr>
      <w:bookmarkStart w:id="346" w:name="__RefHeading___Toc4588_4117045737"/>
      <w:bookmarkEnd w:id="346"/>
      <w:r>
        <w:t>Regel</w:t>
      </w:r>
    </w:p>
    <w:p w14:paraId="4909923E" w14:textId="267AF3FC" w:rsidR="00574EB1" w:rsidRDefault="003022A4">
      <w:pPr>
        <w:pStyle w:val="Plattetekst1"/>
      </w:pPr>
      <w:r>
        <w:t xml:space="preserve">Het objecttype Graafpolygoon </w:t>
      </w:r>
      <w:del w:id="347" w:author="Paul Janssen" w:date="2020-09-18T10:34:00Z">
        <w:r w:rsidDel="002115EB">
          <w:delText>bevat</w:delText>
        </w:r>
      </w:del>
      <w:ins w:id="348" w:author="Paul Janssen" w:date="2020-09-18T10:34:00Z">
        <w:r w:rsidR="002115EB">
          <w:t>omvat</w:t>
        </w:r>
      </w:ins>
      <w:r>
        <w:t xml:space="preserve"> de geometrie van het gebied dat een grondroerder aanlevert, waarbinnen de graaflocatie zich bevindt. De graafpolygoon wordt gevisualiseerd als lijnsymbool met de volgende (combinatie van) eigenschappen:</w:t>
      </w:r>
    </w:p>
    <w:p w14:paraId="0F3C3496" w14:textId="77777777" w:rsidR="00574EB1" w:rsidRDefault="003022A4">
      <w:pPr>
        <w:pStyle w:val="Plattetekst1"/>
        <w:numPr>
          <w:ilvl w:val="0"/>
          <w:numId w:val="12"/>
        </w:numPr>
      </w:pPr>
      <w:r>
        <w:t>Kleur:</w:t>
      </w:r>
    </w:p>
    <w:p w14:paraId="13BA0CBA" w14:textId="77777777" w:rsidR="00574EB1" w:rsidRDefault="003022A4">
      <w:pPr>
        <w:pStyle w:val="Plattetekst1"/>
        <w:numPr>
          <w:ilvl w:val="1"/>
          <w:numId w:val="12"/>
        </w:numPr>
      </w:pPr>
      <w:r>
        <w:t>Lijn (omtrek van het vlaksymbool): #ff00ff</w:t>
      </w:r>
    </w:p>
    <w:p w14:paraId="6386F1D1" w14:textId="77777777" w:rsidR="00574EB1" w:rsidRDefault="003022A4">
      <w:pPr>
        <w:pStyle w:val="Plattetekst1"/>
        <w:numPr>
          <w:ilvl w:val="0"/>
          <w:numId w:val="12"/>
        </w:numPr>
      </w:pPr>
      <w:r>
        <w:t>Vorm:</w:t>
      </w:r>
    </w:p>
    <w:p w14:paraId="4AF7CC3F" w14:textId="77777777" w:rsidR="00574EB1" w:rsidRDefault="003022A4">
      <w:pPr>
        <w:pStyle w:val="Plattetekst1"/>
        <w:numPr>
          <w:ilvl w:val="1"/>
          <w:numId w:val="12"/>
        </w:numPr>
      </w:pPr>
      <w:r>
        <w:t>Lijn (omtrek van het vlaksymbool):</w:t>
      </w:r>
    </w:p>
    <w:p w14:paraId="1F636741" w14:textId="77777777" w:rsidR="00574EB1" w:rsidRDefault="003022A4">
      <w:pPr>
        <w:pStyle w:val="Plattetekst1"/>
        <w:numPr>
          <w:ilvl w:val="2"/>
          <w:numId w:val="12"/>
        </w:numPr>
      </w:pPr>
      <w:r>
        <w:t>30px doorgetrokken, 6px onderbroken</w:t>
      </w:r>
    </w:p>
    <w:p w14:paraId="437CDE56" w14:textId="77777777" w:rsidR="00574EB1" w:rsidRDefault="003022A4">
      <w:pPr>
        <w:pStyle w:val="Plattetekst1"/>
        <w:numPr>
          <w:ilvl w:val="0"/>
          <w:numId w:val="12"/>
        </w:numPr>
      </w:pPr>
      <w:r>
        <w:t>Grootte (lijndikte):</w:t>
      </w:r>
    </w:p>
    <w:p w14:paraId="286A6C26" w14:textId="77777777" w:rsidR="00574EB1" w:rsidRDefault="003022A4">
      <w:pPr>
        <w:pStyle w:val="Plattetekst1"/>
        <w:numPr>
          <w:ilvl w:val="1"/>
          <w:numId w:val="12"/>
        </w:numPr>
      </w:pPr>
      <w:r>
        <w:t xml:space="preserve">4 </w:t>
      </w:r>
      <w:proofErr w:type="spellStart"/>
      <w:r>
        <w:t>px</w:t>
      </w:r>
      <w:proofErr w:type="spellEnd"/>
    </w:p>
    <w:p w14:paraId="15C3BEA8" w14:textId="77777777" w:rsidR="00574EB1" w:rsidRDefault="003022A4">
      <w:pPr>
        <w:pStyle w:val="Plattetekst1"/>
        <w:numPr>
          <w:ilvl w:val="0"/>
          <w:numId w:val="12"/>
        </w:numPr>
      </w:pPr>
      <w:r>
        <w:rPr>
          <w:rFonts w:eastAsia="Times New Roman"/>
          <w:szCs w:val="20"/>
        </w:rPr>
        <w:t>Transparantie van de lijn: 0%</w:t>
      </w:r>
    </w:p>
    <w:p w14:paraId="1175E623" w14:textId="77777777" w:rsidR="00574EB1" w:rsidRDefault="003022A4">
      <w:pPr>
        <w:pStyle w:val="Kop2"/>
        <w:numPr>
          <w:ilvl w:val="1"/>
          <w:numId w:val="3"/>
        </w:numPr>
      </w:pPr>
      <w:bookmarkStart w:id="349" w:name="_Toc42596137"/>
      <w:bookmarkStart w:id="350" w:name="_Toc51317961"/>
      <w:r>
        <w:lastRenderedPageBreak/>
        <w:t>Informatiepolygoon</w:t>
      </w:r>
      <w:bookmarkEnd w:id="349"/>
      <w:bookmarkEnd w:id="350"/>
    </w:p>
    <w:p w14:paraId="730A7B8B" w14:textId="77777777" w:rsidR="00574EB1" w:rsidRDefault="003022A4">
      <w:pPr>
        <w:pStyle w:val="Kop3"/>
        <w:numPr>
          <w:ilvl w:val="2"/>
          <w:numId w:val="3"/>
        </w:numPr>
      </w:pPr>
      <w:bookmarkStart w:id="351" w:name="__RefHeading___Toc4592_4117045737"/>
      <w:bookmarkEnd w:id="351"/>
      <w:r>
        <w:t>Regel</w:t>
      </w:r>
    </w:p>
    <w:p w14:paraId="7432717D" w14:textId="442A9046" w:rsidR="00574EB1" w:rsidRDefault="003022A4">
      <w:pPr>
        <w:pStyle w:val="Plattetekst1"/>
      </w:pPr>
      <w:r>
        <w:t xml:space="preserve">Het objecttype Informatiepolygoon </w:t>
      </w:r>
      <w:del w:id="352" w:author="Paul Janssen" w:date="2020-09-18T10:35:00Z">
        <w:r w:rsidDel="002115EB">
          <w:delText>bevat</w:delText>
        </w:r>
      </w:del>
      <w:ins w:id="353" w:author="Paul Janssen" w:date="2020-09-18T10:35:00Z">
        <w:r w:rsidR="002115EB">
          <w:t>omvat</w:t>
        </w:r>
      </w:ins>
      <w:r>
        <w:t xml:space="preserve"> de geometrie van het gebied (een polygoon) waarover informatie gevraagd wordt, niet zijnde het graafgebied. De informatiepolygoon wordt gevisualiseerd op basis van de </w:t>
      </w:r>
      <w:proofErr w:type="spellStart"/>
      <w:r>
        <w:t>geometrieVoorVisualisatie</w:t>
      </w:r>
      <w:proofErr w:type="spellEnd"/>
      <w:r>
        <w:t xml:space="preserve"> als vlaksymbool met de volgende (combinatie van) eigenschappen:</w:t>
      </w:r>
    </w:p>
    <w:p w14:paraId="4E38BB20" w14:textId="77777777" w:rsidR="00574EB1" w:rsidRDefault="003022A4">
      <w:pPr>
        <w:pStyle w:val="Plattetekst1"/>
        <w:numPr>
          <w:ilvl w:val="0"/>
          <w:numId w:val="20"/>
        </w:numPr>
      </w:pPr>
      <w:r>
        <w:t>Kleur: #ff00ff</w:t>
      </w:r>
    </w:p>
    <w:p w14:paraId="716F980F" w14:textId="77777777" w:rsidR="00574EB1" w:rsidRDefault="003022A4">
      <w:pPr>
        <w:pStyle w:val="Plattetekst1"/>
        <w:numPr>
          <w:ilvl w:val="0"/>
          <w:numId w:val="20"/>
        </w:numPr>
      </w:pPr>
      <w:r>
        <w:rPr>
          <w:rFonts w:eastAsia="Times New Roman"/>
          <w:szCs w:val="20"/>
        </w:rPr>
        <w:t>Transparantie: 65%</w:t>
      </w:r>
    </w:p>
    <w:p w14:paraId="612964B1" w14:textId="77777777" w:rsidR="00574EB1" w:rsidRDefault="003022A4">
      <w:pPr>
        <w:pStyle w:val="Kop2"/>
        <w:numPr>
          <w:ilvl w:val="1"/>
          <w:numId w:val="3"/>
        </w:numPr>
      </w:pPr>
      <w:bookmarkStart w:id="354" w:name="_Toc42596138"/>
      <w:bookmarkStart w:id="355" w:name="_Toc51317962"/>
      <w:r>
        <w:t>Oriëntatiepolygoon</w:t>
      </w:r>
      <w:bookmarkEnd w:id="354"/>
      <w:bookmarkEnd w:id="355"/>
    </w:p>
    <w:p w14:paraId="0C08D436" w14:textId="77777777" w:rsidR="00574EB1" w:rsidRDefault="003022A4">
      <w:pPr>
        <w:pStyle w:val="Kop3"/>
        <w:numPr>
          <w:ilvl w:val="2"/>
          <w:numId w:val="3"/>
        </w:numPr>
      </w:pPr>
      <w:bookmarkStart w:id="356" w:name="__RefHeading___Toc4596_4117045737"/>
      <w:bookmarkEnd w:id="356"/>
      <w:r>
        <w:t>Regel</w:t>
      </w:r>
    </w:p>
    <w:p w14:paraId="49C1E366" w14:textId="77777777" w:rsidR="00574EB1" w:rsidRDefault="003022A4">
      <w:pPr>
        <w:pStyle w:val="Plattetekst1"/>
      </w:pPr>
      <w:r>
        <w:t xml:space="preserve">Het objecttype Oriëntatiepolygoon is de geometrie van een aaneengesloten gebied ten aanzien waarvan een opdrachtgever , grondroerder of bestuursorgaan met het oog op een belang als bedoeld in artikel 7, eerste of tweede lid, om gebiedsinformatie verzoekt. De </w:t>
      </w:r>
      <w:proofErr w:type="spellStart"/>
      <w:r>
        <w:t>orëntatiepolygoon</w:t>
      </w:r>
      <w:proofErr w:type="spellEnd"/>
      <w:r>
        <w:t xml:space="preserve"> wordt gevisualiseerd als lijnsymbool met de volgende (combinatie van) eigenschappen:</w:t>
      </w:r>
    </w:p>
    <w:p w14:paraId="2E3D9A58" w14:textId="77777777" w:rsidR="00574EB1" w:rsidRDefault="003022A4">
      <w:pPr>
        <w:pStyle w:val="Plattetekst1"/>
        <w:numPr>
          <w:ilvl w:val="0"/>
          <w:numId w:val="21"/>
        </w:numPr>
      </w:pPr>
      <w:r>
        <w:t>Kleur:</w:t>
      </w:r>
    </w:p>
    <w:p w14:paraId="0C56F717" w14:textId="77777777" w:rsidR="00574EB1" w:rsidRDefault="003022A4">
      <w:pPr>
        <w:pStyle w:val="Plattetekst1"/>
        <w:numPr>
          <w:ilvl w:val="1"/>
          <w:numId w:val="21"/>
        </w:numPr>
      </w:pPr>
      <w:r>
        <w:t>Lijn (omtrek van het vlaksymbool): #ff00ff</w:t>
      </w:r>
    </w:p>
    <w:p w14:paraId="7F51EE04" w14:textId="77777777" w:rsidR="00574EB1" w:rsidRDefault="003022A4">
      <w:pPr>
        <w:pStyle w:val="Plattetekst1"/>
        <w:numPr>
          <w:ilvl w:val="0"/>
          <w:numId w:val="21"/>
        </w:numPr>
      </w:pPr>
      <w:r>
        <w:t>Vorm:</w:t>
      </w:r>
    </w:p>
    <w:p w14:paraId="0525064B" w14:textId="77777777" w:rsidR="00574EB1" w:rsidRDefault="003022A4">
      <w:pPr>
        <w:pStyle w:val="Plattetekst1"/>
        <w:numPr>
          <w:ilvl w:val="1"/>
          <w:numId w:val="21"/>
        </w:numPr>
      </w:pPr>
      <w:r>
        <w:t>Lijn (omtrek van het vlaksymbool):</w:t>
      </w:r>
    </w:p>
    <w:p w14:paraId="786F2204" w14:textId="77777777" w:rsidR="00574EB1" w:rsidRDefault="003022A4">
      <w:pPr>
        <w:pStyle w:val="Plattetekst1"/>
        <w:numPr>
          <w:ilvl w:val="2"/>
          <w:numId w:val="21"/>
        </w:numPr>
      </w:pPr>
      <w:r>
        <w:t>30px doorgetrokken, 6px onderbroken</w:t>
      </w:r>
    </w:p>
    <w:p w14:paraId="5A78EB30" w14:textId="77777777" w:rsidR="00574EB1" w:rsidRDefault="003022A4">
      <w:pPr>
        <w:pStyle w:val="Plattetekst1"/>
        <w:numPr>
          <w:ilvl w:val="0"/>
          <w:numId w:val="21"/>
        </w:numPr>
      </w:pPr>
      <w:r>
        <w:t xml:space="preserve">Grootte (lijndikte): 4 </w:t>
      </w:r>
      <w:proofErr w:type="spellStart"/>
      <w:r>
        <w:t>px</w:t>
      </w:r>
      <w:proofErr w:type="spellEnd"/>
    </w:p>
    <w:p w14:paraId="6BE37477" w14:textId="77777777" w:rsidR="00574EB1" w:rsidRDefault="003022A4">
      <w:pPr>
        <w:pStyle w:val="Plattetekst1"/>
        <w:numPr>
          <w:ilvl w:val="1"/>
          <w:numId w:val="21"/>
        </w:numPr>
      </w:pPr>
      <w:r>
        <w:t>Transparantie van de lijn: 0%</w:t>
      </w:r>
    </w:p>
    <w:p w14:paraId="0FF7E5E1" w14:textId="77777777" w:rsidR="00574EB1" w:rsidRDefault="003022A4">
      <w:pPr>
        <w:pStyle w:val="Kop11"/>
      </w:pPr>
      <w:r>
        <w:br w:type="page"/>
      </w:r>
    </w:p>
    <w:p w14:paraId="343AAAE7" w14:textId="77777777" w:rsidR="00574EB1" w:rsidRDefault="003022A4">
      <w:pPr>
        <w:pStyle w:val="Kop1"/>
        <w:numPr>
          <w:ilvl w:val="0"/>
          <w:numId w:val="3"/>
        </w:numPr>
      </w:pPr>
      <w:bookmarkStart w:id="357" w:name="_Toc42596139"/>
      <w:bookmarkStart w:id="358" w:name="_Toc51317963"/>
      <w:proofErr w:type="spellStart"/>
      <w:r>
        <w:lastRenderedPageBreak/>
        <w:t>Kaartbeschrifting</w:t>
      </w:r>
      <w:bookmarkEnd w:id="357"/>
      <w:bookmarkEnd w:id="358"/>
      <w:proofErr w:type="spellEnd"/>
    </w:p>
    <w:p w14:paraId="49BB224E" w14:textId="77777777" w:rsidR="00574EB1" w:rsidRDefault="003022A4">
      <w:pPr>
        <w:pStyle w:val="Kop2"/>
        <w:numPr>
          <w:ilvl w:val="1"/>
          <w:numId w:val="3"/>
        </w:numPr>
      </w:pPr>
      <w:bookmarkStart w:id="359" w:name="_Toc42596140"/>
      <w:bookmarkStart w:id="360" w:name="_Toc51317964"/>
      <w:r>
        <w:t>Inleiding</w:t>
      </w:r>
      <w:bookmarkEnd w:id="359"/>
      <w:bookmarkEnd w:id="360"/>
    </w:p>
    <w:p w14:paraId="2B1FE1A1" w14:textId="77777777" w:rsidR="00574EB1" w:rsidRDefault="003022A4">
      <w:pPr>
        <w:pStyle w:val="Plattetekst1"/>
      </w:pPr>
      <w:r>
        <w:t xml:space="preserve">In dit hoofdstuk worden de algemene visualisatieregels toegepast op de </w:t>
      </w:r>
      <w:proofErr w:type="spellStart"/>
      <w:r>
        <w:t>DiepteNAP</w:t>
      </w:r>
      <w:proofErr w:type="spellEnd"/>
      <w:r>
        <w:t xml:space="preserve">, </w:t>
      </w:r>
      <w:proofErr w:type="spellStart"/>
      <w:r>
        <w:t>DiepteTovMaaiveld</w:t>
      </w:r>
      <w:proofErr w:type="spellEnd"/>
      <w:r>
        <w:t xml:space="preserve">, Annotaties en Maatvoering. Aan de hand van een visualisatieregel wordt uitgelegd welk IMKL objecttype met bijhorende attributen gebruikt worden voor de visualisatie. In de meeste gevallen is deze visualisatieregel eenvoudig, maar in sommige gevallen wordt er gebruik gemaakt van meerdere attributen van een objecttype. Het deel “Visualisatie” geeft een overzichtstabel. </w:t>
      </w:r>
    </w:p>
    <w:tbl>
      <w:tblPr>
        <w:tblW w:w="9156" w:type="dxa"/>
        <w:jc w:val="center"/>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0" w:type="dxa"/>
          <w:bottom w:w="55" w:type="dxa"/>
          <w:right w:w="55" w:type="dxa"/>
        </w:tblCellMar>
        <w:tblLook w:val="0000" w:firstRow="0" w:lastRow="0" w:firstColumn="0" w:lastColumn="0" w:noHBand="0" w:noVBand="0"/>
      </w:tblPr>
      <w:tblGrid>
        <w:gridCol w:w="9156"/>
      </w:tblGrid>
      <w:tr w:rsidR="00574EB1" w14:paraId="760E6F0D" w14:textId="77777777">
        <w:trPr>
          <w:jc w:val="center"/>
        </w:trPr>
        <w:tc>
          <w:tcPr>
            <w:tcW w:w="9156" w:type="dxa"/>
            <w:tcBorders>
              <w:top w:val="single" w:sz="2" w:space="0" w:color="000001"/>
              <w:left w:val="single" w:sz="2" w:space="0" w:color="000001"/>
              <w:bottom w:val="single" w:sz="2" w:space="0" w:color="000001"/>
              <w:right w:val="single" w:sz="2" w:space="0" w:color="000001"/>
            </w:tcBorders>
            <w:shd w:val="clear" w:color="auto" w:fill="CCCCCC"/>
          </w:tcPr>
          <w:p w14:paraId="011FA86C" w14:textId="77777777" w:rsidR="00574EB1" w:rsidRDefault="003022A4">
            <w:pPr>
              <w:pStyle w:val="Plattetekst1"/>
            </w:pPr>
            <w:r>
              <w:t xml:space="preserve">De visualisatie van </w:t>
            </w:r>
            <w:proofErr w:type="spellStart"/>
            <w:r>
              <w:t>kaartbeschrifting</w:t>
            </w:r>
            <w:proofErr w:type="spellEnd"/>
            <w:r>
              <w:t xml:space="preserve"> is vastgelegd in de volgende SLD-bestanden:</w:t>
            </w:r>
          </w:p>
          <w:p w14:paraId="368CDCED" w14:textId="77777777" w:rsidR="00574EB1" w:rsidRDefault="003022A4">
            <w:pPr>
              <w:pStyle w:val="Plattetekst1"/>
              <w:numPr>
                <w:ilvl w:val="0"/>
                <w:numId w:val="22"/>
              </w:numPr>
            </w:pPr>
            <w:r>
              <w:t>sld-dieptenap.xml</w:t>
            </w:r>
          </w:p>
          <w:p w14:paraId="55043196" w14:textId="77777777" w:rsidR="00574EB1" w:rsidRDefault="003022A4">
            <w:pPr>
              <w:pStyle w:val="Plattetekst1"/>
              <w:numPr>
                <w:ilvl w:val="0"/>
                <w:numId w:val="22"/>
              </w:numPr>
            </w:pPr>
            <w:r>
              <w:t>sld-dieptetovmaaiveld.xml</w:t>
            </w:r>
          </w:p>
          <w:p w14:paraId="1CEF235B" w14:textId="77777777" w:rsidR="00574EB1" w:rsidRDefault="003022A4">
            <w:pPr>
              <w:pStyle w:val="Plattetekst1"/>
              <w:numPr>
                <w:ilvl w:val="0"/>
                <w:numId w:val="22"/>
              </w:numPr>
            </w:pPr>
            <w:r>
              <w:t>sld-maatvoering-lijn.xml</w:t>
            </w:r>
          </w:p>
          <w:p w14:paraId="1D2C2810" w14:textId="77777777" w:rsidR="00574EB1" w:rsidRDefault="003022A4">
            <w:pPr>
              <w:pStyle w:val="Plattetekst1"/>
              <w:numPr>
                <w:ilvl w:val="0"/>
                <w:numId w:val="22"/>
              </w:numPr>
            </w:pPr>
            <w:r>
              <w:t>sld-maatvoering-punt.xml</w:t>
            </w:r>
          </w:p>
          <w:p w14:paraId="4209A4A9" w14:textId="77777777" w:rsidR="00574EB1" w:rsidRDefault="003022A4">
            <w:pPr>
              <w:pStyle w:val="Plattetekst1"/>
              <w:numPr>
                <w:ilvl w:val="0"/>
                <w:numId w:val="22"/>
              </w:numPr>
            </w:pPr>
            <w:r>
              <w:t>sld-annotatie-lijn.xml</w:t>
            </w:r>
          </w:p>
          <w:p w14:paraId="06FEBFBD" w14:textId="77777777" w:rsidR="00574EB1" w:rsidRDefault="003022A4">
            <w:pPr>
              <w:pStyle w:val="Plattetekst1"/>
              <w:numPr>
                <w:ilvl w:val="0"/>
                <w:numId w:val="22"/>
              </w:numPr>
            </w:pPr>
            <w:r>
              <w:t>sld-annotatie-punt.xml</w:t>
            </w:r>
          </w:p>
        </w:tc>
      </w:tr>
    </w:tbl>
    <w:p w14:paraId="22C74B2C" w14:textId="77777777" w:rsidR="00574EB1" w:rsidRDefault="003022A4">
      <w:pPr>
        <w:pStyle w:val="Kop2"/>
        <w:numPr>
          <w:ilvl w:val="1"/>
          <w:numId w:val="3"/>
        </w:numPr>
      </w:pPr>
      <w:bookmarkStart w:id="361" w:name="_Toc42596141"/>
      <w:bookmarkStart w:id="362" w:name="_Toc51317965"/>
      <w:proofErr w:type="spellStart"/>
      <w:r>
        <w:t>DiepteNAP</w:t>
      </w:r>
      <w:bookmarkEnd w:id="361"/>
      <w:bookmarkEnd w:id="362"/>
      <w:proofErr w:type="spellEnd"/>
    </w:p>
    <w:p w14:paraId="529B9DCA" w14:textId="77777777" w:rsidR="00574EB1" w:rsidRDefault="003022A4">
      <w:pPr>
        <w:pStyle w:val="Kop3"/>
        <w:numPr>
          <w:ilvl w:val="2"/>
          <w:numId w:val="3"/>
        </w:numPr>
      </w:pPr>
      <w:bookmarkStart w:id="363" w:name="__RefHeading___Toc4600_4117045737"/>
      <w:bookmarkEnd w:id="363"/>
      <w:r>
        <w:t>Regel</w:t>
      </w:r>
    </w:p>
    <w:p w14:paraId="3701412C" w14:textId="77777777" w:rsidR="00574EB1" w:rsidRDefault="003022A4">
      <w:pPr>
        <w:pStyle w:val="Plattetekst1"/>
      </w:pPr>
      <w:r>
        <w:t xml:space="preserve">Het objecttype </w:t>
      </w:r>
      <w:proofErr w:type="spellStart"/>
      <w:r>
        <w:t>DiepteNAP</w:t>
      </w:r>
      <w:proofErr w:type="spellEnd"/>
      <w:r>
        <w:t xml:space="preserve"> dient om de afstand weer te geven in absolute waarde van het NAP-nulpunt tot de bovenkant van kabel of leiding, leidingcontainer, leidingelement of </w:t>
      </w:r>
      <w:proofErr w:type="spellStart"/>
      <w:r>
        <w:t>containerleidingelemen</w:t>
      </w:r>
      <w:proofErr w:type="spellEnd"/>
      <w:r>
        <w:t>. Indien de rotatiehoek d.m.v. de eigenschap “</w:t>
      </w:r>
      <w:proofErr w:type="spellStart"/>
      <w:r>
        <w:t>rotatiehoekSymbool</w:t>
      </w:r>
      <w:proofErr w:type="spellEnd"/>
      <w:r>
        <w:t>” wordt meegegeven, dan wordt het symbool geroteerd op basis van de rotatiehoek. Wordt de rotatiehoek niet meegegeven, dan wordt het symbool horizontaal afgebeeld. Zij worden gevisualiseerd als puntsymbolen op de kaart met de volgende (combinatie van) eigenschappen:</w:t>
      </w:r>
    </w:p>
    <w:p w14:paraId="462E1950" w14:textId="77777777" w:rsidR="00574EB1" w:rsidRDefault="003022A4">
      <w:pPr>
        <w:pStyle w:val="Plattetekst1"/>
        <w:numPr>
          <w:ilvl w:val="0"/>
          <w:numId w:val="26"/>
        </w:numPr>
      </w:pPr>
      <w:r>
        <w:t>Kleur: #000000</w:t>
      </w:r>
    </w:p>
    <w:p w14:paraId="718DF437" w14:textId="77777777" w:rsidR="00574EB1" w:rsidRDefault="003022A4">
      <w:pPr>
        <w:pStyle w:val="Plattetekst1"/>
        <w:numPr>
          <w:ilvl w:val="0"/>
          <w:numId w:val="26"/>
        </w:numPr>
      </w:pPr>
      <w:r>
        <w:t>Vorm:</w:t>
      </w:r>
    </w:p>
    <w:p w14:paraId="6DDEE03B" w14:textId="77777777" w:rsidR="00574EB1" w:rsidRDefault="003022A4">
      <w:pPr>
        <w:pStyle w:val="Plattetekst1"/>
        <w:numPr>
          <w:ilvl w:val="1"/>
          <w:numId w:val="26"/>
        </w:numPr>
      </w:pPr>
      <w:r>
        <w:t xml:space="preserve">Puntsymbool: </w:t>
      </w:r>
      <w:proofErr w:type="spellStart"/>
      <w:r>
        <w:t>dieptenap.svg</w:t>
      </w:r>
      <w:proofErr w:type="spellEnd"/>
    </w:p>
    <w:p w14:paraId="1A4D3A30" w14:textId="77777777" w:rsidR="00574EB1" w:rsidRDefault="003022A4">
      <w:pPr>
        <w:pStyle w:val="Plattetekst1"/>
        <w:numPr>
          <w:ilvl w:val="0"/>
          <w:numId w:val="26"/>
        </w:numPr>
      </w:pPr>
      <w:r>
        <w:t>Grootte:</w:t>
      </w:r>
    </w:p>
    <w:p w14:paraId="1FBDF591" w14:textId="77777777" w:rsidR="00574EB1" w:rsidRDefault="003022A4">
      <w:pPr>
        <w:pStyle w:val="Plattetekst1"/>
        <w:numPr>
          <w:ilvl w:val="1"/>
          <w:numId w:val="26"/>
        </w:numPr>
      </w:pPr>
      <w:r>
        <w:t xml:space="preserve">44 </w:t>
      </w:r>
      <w:proofErr w:type="spellStart"/>
      <w:r>
        <w:t>px</w:t>
      </w:r>
      <w:proofErr w:type="spellEnd"/>
    </w:p>
    <w:p w14:paraId="55828302" w14:textId="77777777" w:rsidR="00574EB1" w:rsidRDefault="003022A4">
      <w:pPr>
        <w:pStyle w:val="Plattetekst1"/>
        <w:numPr>
          <w:ilvl w:val="0"/>
          <w:numId w:val="26"/>
        </w:numPr>
      </w:pPr>
      <w:r>
        <w:t>Transparantie: 0 %</w:t>
      </w:r>
    </w:p>
    <w:p w14:paraId="0AE8BA92" w14:textId="77777777" w:rsidR="00574EB1" w:rsidRDefault="003022A4">
      <w:r>
        <w:t>D</w:t>
      </w:r>
      <w:bookmarkStart w:id="364" w:name="__DdeLink__4920_149121555611"/>
      <w:r>
        <w:t>e tekst wordt rechts ten opzichte van het puntobject geplaatst.</w:t>
      </w:r>
      <w:bookmarkEnd w:id="364"/>
      <w:r>
        <w:t xml:space="preserve"> Zij wordt gevisualiseerd als </w:t>
      </w:r>
      <w:proofErr w:type="spellStart"/>
      <w:r>
        <w:t>kaartbeschrifting</w:t>
      </w:r>
      <w:proofErr w:type="spellEnd"/>
      <w:r>
        <w:t xml:space="preserve"> met de volgende (combinatie van) eigenschappen:</w:t>
      </w:r>
    </w:p>
    <w:p w14:paraId="1D4A3A86" w14:textId="77777777" w:rsidR="00574EB1" w:rsidRDefault="003022A4">
      <w:pPr>
        <w:pStyle w:val="Plattetekst1"/>
        <w:numPr>
          <w:ilvl w:val="0"/>
          <w:numId w:val="26"/>
        </w:numPr>
      </w:pPr>
      <w:r>
        <w:lastRenderedPageBreak/>
        <w:t>Kleur: #000000</w:t>
      </w:r>
    </w:p>
    <w:p w14:paraId="43B3E518"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6768AF52" w14:textId="77777777" w:rsidR="00574EB1" w:rsidRDefault="003022A4">
      <w:pPr>
        <w:pStyle w:val="Plattetekst1"/>
        <w:numPr>
          <w:ilvl w:val="0"/>
          <w:numId w:val="26"/>
        </w:numPr>
      </w:pPr>
      <w:r>
        <w:t xml:space="preserve">Tekst: </w:t>
      </w:r>
      <w:proofErr w:type="spellStart"/>
      <w:r>
        <w:t>dieptePeil</w:t>
      </w:r>
      <w:proofErr w:type="spellEnd"/>
    </w:p>
    <w:p w14:paraId="361AC251"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3B9D7BFC" w14:textId="77777777" w:rsidR="00574EB1" w:rsidRDefault="003022A4">
      <w:pPr>
        <w:pStyle w:val="Plattetekst1"/>
        <w:numPr>
          <w:ilvl w:val="0"/>
          <w:numId w:val="26"/>
        </w:numPr>
      </w:pPr>
      <w:r>
        <w:t>Transparantie: 0 %</w:t>
      </w:r>
    </w:p>
    <w:p w14:paraId="23AA553B"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32F4097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94746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416CB4" w14:textId="77777777" w:rsidR="00574EB1" w:rsidRDefault="00574EB1">
            <w:pPr>
              <w:pStyle w:val="TableContents"/>
              <w:jc w:val="center"/>
            </w:pPr>
          </w:p>
        </w:tc>
      </w:tr>
      <w:tr w:rsidR="00574EB1" w14:paraId="7A34B373"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71BC61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5F8A379E" w14:textId="77777777" w:rsidR="00574EB1" w:rsidRDefault="003022A4">
            <w:pPr>
              <w:pStyle w:val="TableContents"/>
            </w:pPr>
            <w:r>
              <w:rPr>
                <w:noProof/>
              </w:rPr>
              <w:drawing>
                <wp:anchor distT="0" distB="0" distL="0" distR="0" simplePos="0" relativeHeight="84" behindDoc="0" locked="0" layoutInCell="1" allowOverlap="1" wp14:anchorId="65C55D23" wp14:editId="5F92F03D">
                  <wp:simplePos x="0" y="0"/>
                  <wp:positionH relativeFrom="column">
                    <wp:align>center</wp:align>
                  </wp:positionH>
                  <wp:positionV relativeFrom="paragraph">
                    <wp:posOffset>635</wp:posOffset>
                  </wp:positionV>
                  <wp:extent cx="345440" cy="447040"/>
                  <wp:effectExtent l="0" t="0" r="0" b="0"/>
                  <wp:wrapSquare wrapText="largest"/>
                  <wp:docPr id="99" name="Image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Image94"/>
                          <pic:cNvPicPr>
                            <a:picLocks noChangeAspect="1" noChangeArrowheads="1"/>
                          </pic:cNvPicPr>
                        </pic:nvPicPr>
                        <pic:blipFill>
                          <a:blip r:embed="rId89"/>
                          <a:stretch>
                            <a:fillRect/>
                          </a:stretch>
                        </pic:blipFill>
                        <pic:spPr bwMode="auto">
                          <a:xfrm>
                            <a:off x="0" y="0"/>
                            <a:ext cx="345440" cy="447040"/>
                          </a:xfrm>
                          <a:prstGeom prst="rect">
                            <a:avLst/>
                          </a:prstGeom>
                        </pic:spPr>
                      </pic:pic>
                    </a:graphicData>
                  </a:graphic>
                </wp:anchor>
              </w:drawing>
            </w:r>
          </w:p>
          <w:p w14:paraId="54848023" w14:textId="77777777" w:rsidR="00574EB1" w:rsidRDefault="00574EB1">
            <w:pPr>
              <w:pStyle w:val="TableContents"/>
            </w:pPr>
          </w:p>
        </w:tc>
      </w:tr>
    </w:tbl>
    <w:p w14:paraId="52D542D4" w14:textId="77777777" w:rsidR="00574EB1" w:rsidRDefault="003022A4">
      <w:pPr>
        <w:pStyle w:val="Kop2"/>
        <w:numPr>
          <w:ilvl w:val="1"/>
          <w:numId w:val="3"/>
        </w:numPr>
      </w:pPr>
      <w:bookmarkStart w:id="365" w:name="_Toc42596142"/>
      <w:bookmarkStart w:id="366" w:name="_Toc51317966"/>
      <w:proofErr w:type="spellStart"/>
      <w:r>
        <w:t>DiepteTovMaaiveld</w:t>
      </w:r>
      <w:bookmarkEnd w:id="365"/>
      <w:bookmarkEnd w:id="366"/>
      <w:proofErr w:type="spellEnd"/>
    </w:p>
    <w:p w14:paraId="5A71A930" w14:textId="77777777" w:rsidR="00574EB1" w:rsidRDefault="003022A4">
      <w:pPr>
        <w:pStyle w:val="Kop3"/>
        <w:numPr>
          <w:ilvl w:val="2"/>
          <w:numId w:val="3"/>
        </w:numPr>
      </w:pPr>
      <w:bookmarkStart w:id="367" w:name="__RefHeading___Toc4604_4117045737"/>
      <w:bookmarkEnd w:id="367"/>
      <w:r>
        <w:t>Regel</w:t>
      </w:r>
    </w:p>
    <w:p w14:paraId="55747F09" w14:textId="77777777" w:rsidR="00574EB1" w:rsidRDefault="003022A4">
      <w:pPr>
        <w:pStyle w:val="Plattetekst1"/>
      </w:pPr>
      <w:r>
        <w:t xml:space="preserve">Het objecttype </w:t>
      </w:r>
      <w:proofErr w:type="spellStart"/>
      <w:r>
        <w:t>DiepteTovMaaiveld</w:t>
      </w:r>
      <w:proofErr w:type="spellEnd"/>
      <w:r>
        <w:t xml:space="preserve"> dient om de afstand weer te geven in absolute waarde van het maaiveld tot de bovenkant van kabel of leiding, leidingcontainer, leidingelement of containerleidingelement. Indien de rotatiehoek </w:t>
      </w:r>
      <w:bookmarkStart w:id="368" w:name="__DdeLink__4990_2297207045"/>
      <w:r>
        <w:t>d.m.v. de eigenschap “</w:t>
      </w:r>
      <w:proofErr w:type="spellStart"/>
      <w:r>
        <w:t>rotatiehoekSymbool</w:t>
      </w:r>
      <w:proofErr w:type="spellEnd"/>
      <w:r>
        <w:t>”</w:t>
      </w:r>
      <w:bookmarkEnd w:id="368"/>
      <w:r>
        <w:t xml:space="preserve"> wordt meegegeven, dan wordt het symbool geroteerd op basis van de rotatiehoek. Wordt de rotatiehoek niet meegegeven, dan wordt het symbool horizontaal afgebeeld. Zij worden gevisualiseerd als puntsymbolen op de kaart met de volgende (combinatie van) eigenschappen:</w:t>
      </w:r>
    </w:p>
    <w:p w14:paraId="713A6BFC" w14:textId="77777777" w:rsidR="00574EB1" w:rsidRDefault="003022A4">
      <w:pPr>
        <w:pStyle w:val="Plattetekst1"/>
        <w:numPr>
          <w:ilvl w:val="0"/>
          <w:numId w:val="16"/>
        </w:numPr>
      </w:pPr>
      <w:r>
        <w:t>Kleur: #000000</w:t>
      </w:r>
    </w:p>
    <w:p w14:paraId="694D9C14" w14:textId="77777777" w:rsidR="00574EB1" w:rsidRDefault="003022A4">
      <w:pPr>
        <w:pStyle w:val="Plattetekst1"/>
        <w:numPr>
          <w:ilvl w:val="0"/>
          <w:numId w:val="16"/>
        </w:numPr>
      </w:pPr>
      <w:r>
        <w:t>Vorm:</w:t>
      </w:r>
    </w:p>
    <w:p w14:paraId="61699D14" w14:textId="77777777" w:rsidR="00574EB1" w:rsidRDefault="003022A4">
      <w:pPr>
        <w:pStyle w:val="Plattetekst1"/>
        <w:numPr>
          <w:ilvl w:val="1"/>
          <w:numId w:val="16"/>
        </w:numPr>
      </w:pPr>
      <w:r>
        <w:t xml:space="preserve">Puntsymbool: </w:t>
      </w:r>
      <w:proofErr w:type="spellStart"/>
      <w:r>
        <w:t>dieptetovmaaiveld.svg</w:t>
      </w:r>
      <w:proofErr w:type="spellEnd"/>
    </w:p>
    <w:p w14:paraId="2BBC0519" w14:textId="77777777" w:rsidR="00574EB1" w:rsidRDefault="003022A4">
      <w:pPr>
        <w:pStyle w:val="Plattetekst1"/>
        <w:numPr>
          <w:ilvl w:val="0"/>
          <w:numId w:val="16"/>
        </w:numPr>
      </w:pPr>
      <w:r>
        <w:t>Grootte:</w:t>
      </w:r>
    </w:p>
    <w:p w14:paraId="671C5B15" w14:textId="77777777" w:rsidR="00574EB1" w:rsidRDefault="003022A4">
      <w:pPr>
        <w:pStyle w:val="Plattetekst1"/>
        <w:numPr>
          <w:ilvl w:val="1"/>
          <w:numId w:val="16"/>
        </w:numPr>
      </w:pPr>
      <w:r>
        <w:t>44px</w:t>
      </w:r>
    </w:p>
    <w:p w14:paraId="45DF2E03" w14:textId="77777777" w:rsidR="00574EB1" w:rsidRDefault="003022A4">
      <w:pPr>
        <w:pStyle w:val="Plattetekst1"/>
        <w:numPr>
          <w:ilvl w:val="0"/>
          <w:numId w:val="16"/>
        </w:numPr>
      </w:pPr>
      <w:r>
        <w:t>Transparantie: 0 %</w:t>
      </w:r>
    </w:p>
    <w:p w14:paraId="1DF50CD2" w14:textId="77777777" w:rsidR="00574EB1" w:rsidRDefault="003022A4">
      <w:r>
        <w:t>D</w:t>
      </w:r>
      <w:bookmarkStart w:id="369" w:name="__DdeLink__4920_14912155561"/>
      <w:r>
        <w:t>e tekst wordt rechts ten opzichte van het puntobject geplaatst.</w:t>
      </w:r>
      <w:bookmarkEnd w:id="369"/>
      <w:r>
        <w:t xml:space="preserve"> Zij wordt gevisualiseerd als </w:t>
      </w:r>
      <w:proofErr w:type="spellStart"/>
      <w:r>
        <w:t>kaartbeschrifting</w:t>
      </w:r>
      <w:proofErr w:type="spellEnd"/>
      <w:r>
        <w:t xml:space="preserve"> met de volgende (combinatie van) eigenschappen:</w:t>
      </w:r>
    </w:p>
    <w:p w14:paraId="5CF9A50F" w14:textId="77777777" w:rsidR="00574EB1" w:rsidRDefault="003022A4">
      <w:pPr>
        <w:pStyle w:val="Plattetekst1"/>
        <w:numPr>
          <w:ilvl w:val="0"/>
          <w:numId w:val="26"/>
        </w:numPr>
      </w:pPr>
      <w:r>
        <w:t>Kleur: #000000</w:t>
      </w:r>
    </w:p>
    <w:p w14:paraId="703E294E"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1BC39504" w14:textId="77777777" w:rsidR="00574EB1" w:rsidRDefault="003022A4">
      <w:pPr>
        <w:pStyle w:val="Plattetekst1"/>
        <w:numPr>
          <w:ilvl w:val="0"/>
          <w:numId w:val="26"/>
        </w:numPr>
      </w:pPr>
      <w:r>
        <w:t xml:space="preserve">Tekst: </w:t>
      </w:r>
      <w:proofErr w:type="spellStart"/>
      <w:r>
        <w:t>dieptePeil</w:t>
      </w:r>
      <w:proofErr w:type="spellEnd"/>
    </w:p>
    <w:p w14:paraId="393881B6"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47D4F2FE" w14:textId="77777777" w:rsidR="00574EB1" w:rsidRDefault="003022A4">
      <w:pPr>
        <w:pStyle w:val="Plattetekst1"/>
        <w:numPr>
          <w:ilvl w:val="0"/>
          <w:numId w:val="26"/>
        </w:numPr>
      </w:pPr>
      <w:r>
        <w:t>Transparantie: 0 %</w:t>
      </w:r>
    </w:p>
    <w:p w14:paraId="4F7AC5E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68D81A5"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40606C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663EE96A" w14:textId="77777777" w:rsidR="00574EB1" w:rsidRDefault="00574EB1">
            <w:pPr>
              <w:pStyle w:val="TableContents"/>
              <w:jc w:val="center"/>
            </w:pPr>
          </w:p>
        </w:tc>
      </w:tr>
      <w:tr w:rsidR="00574EB1" w14:paraId="44562F7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DB34D44"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2A7F7A0" w14:textId="77777777" w:rsidR="00574EB1" w:rsidRDefault="003022A4">
            <w:pPr>
              <w:pStyle w:val="TableContents"/>
            </w:pPr>
            <w:r>
              <w:rPr>
                <w:noProof/>
              </w:rPr>
              <w:drawing>
                <wp:anchor distT="0" distB="0" distL="0" distR="0" simplePos="0" relativeHeight="85" behindDoc="0" locked="0" layoutInCell="1" allowOverlap="1" wp14:anchorId="23173CE9" wp14:editId="4D888DEF">
                  <wp:simplePos x="0" y="0"/>
                  <wp:positionH relativeFrom="column">
                    <wp:align>center</wp:align>
                  </wp:positionH>
                  <wp:positionV relativeFrom="paragraph">
                    <wp:posOffset>635</wp:posOffset>
                  </wp:positionV>
                  <wp:extent cx="345440" cy="447040"/>
                  <wp:effectExtent l="0" t="0" r="0" b="0"/>
                  <wp:wrapSquare wrapText="largest"/>
                  <wp:docPr id="100" name="Image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95"/>
                          <pic:cNvPicPr>
                            <a:picLocks noChangeAspect="1" noChangeArrowheads="1"/>
                          </pic:cNvPicPr>
                        </pic:nvPicPr>
                        <pic:blipFill>
                          <a:blip r:embed="rId90"/>
                          <a:stretch>
                            <a:fillRect/>
                          </a:stretch>
                        </pic:blipFill>
                        <pic:spPr bwMode="auto">
                          <a:xfrm>
                            <a:off x="0" y="0"/>
                            <a:ext cx="345440" cy="447040"/>
                          </a:xfrm>
                          <a:prstGeom prst="rect">
                            <a:avLst/>
                          </a:prstGeom>
                        </pic:spPr>
                      </pic:pic>
                    </a:graphicData>
                  </a:graphic>
                </wp:anchor>
              </w:drawing>
            </w:r>
          </w:p>
          <w:p w14:paraId="30D3B1BB" w14:textId="77777777" w:rsidR="00574EB1" w:rsidRDefault="00574EB1">
            <w:pPr>
              <w:pStyle w:val="TableContents"/>
            </w:pPr>
          </w:p>
        </w:tc>
      </w:tr>
    </w:tbl>
    <w:p w14:paraId="3967F4F2" w14:textId="77777777" w:rsidR="00574EB1" w:rsidRDefault="003022A4">
      <w:pPr>
        <w:pStyle w:val="Kop2"/>
        <w:numPr>
          <w:ilvl w:val="1"/>
          <w:numId w:val="3"/>
        </w:numPr>
      </w:pPr>
      <w:bookmarkStart w:id="370" w:name="_Toc42596143"/>
      <w:bookmarkStart w:id="371" w:name="_Toc51317967"/>
      <w:proofErr w:type="spellStart"/>
      <w:r>
        <w:t>Maatvoeringslijn</w:t>
      </w:r>
      <w:proofErr w:type="spellEnd"/>
      <w:r>
        <w:t xml:space="preserve"> en </w:t>
      </w:r>
      <w:proofErr w:type="spellStart"/>
      <w:r>
        <w:t>maatvoeringshulplijn</w:t>
      </w:r>
      <w:bookmarkEnd w:id="370"/>
      <w:bookmarkEnd w:id="371"/>
      <w:proofErr w:type="spellEnd"/>
    </w:p>
    <w:p w14:paraId="642CC666" w14:textId="77777777" w:rsidR="00574EB1" w:rsidRDefault="003022A4">
      <w:pPr>
        <w:pStyle w:val="Kop3"/>
        <w:numPr>
          <w:ilvl w:val="2"/>
          <w:numId w:val="3"/>
        </w:numPr>
      </w:pPr>
      <w:bookmarkStart w:id="372" w:name="__RefHeading___Toc4608_4117045737"/>
      <w:bookmarkEnd w:id="372"/>
      <w:r>
        <w:t>Regel</w:t>
      </w:r>
    </w:p>
    <w:p w14:paraId="24C412C5"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maatvoeringslijn</w:t>
      </w:r>
      <w:proofErr w:type="spellEnd"/>
      <w:r>
        <w:t>” of “</w:t>
      </w:r>
      <w:proofErr w:type="spellStart"/>
      <w:r>
        <w:t>maatvoeringshulplijn</w:t>
      </w:r>
      <w:proofErr w:type="spellEnd"/>
      <w:r>
        <w:t>” heeft, wordt een lijn geplaatst. Zij worden gevisualiseerd als lijnsymbool met de volgende (combinatie van) eigenschappen:</w:t>
      </w:r>
    </w:p>
    <w:p w14:paraId="1110CFA2" w14:textId="77777777" w:rsidR="00574EB1" w:rsidRDefault="003022A4">
      <w:pPr>
        <w:pStyle w:val="Plattetekst1"/>
        <w:numPr>
          <w:ilvl w:val="0"/>
          <w:numId w:val="23"/>
        </w:numPr>
      </w:pPr>
      <w:r>
        <w:t>Kleur: #000000</w:t>
      </w:r>
    </w:p>
    <w:p w14:paraId="4CFA38F1" w14:textId="77777777" w:rsidR="00574EB1" w:rsidRDefault="003022A4">
      <w:pPr>
        <w:pStyle w:val="Plattetekst1"/>
        <w:numPr>
          <w:ilvl w:val="0"/>
          <w:numId w:val="23"/>
        </w:numPr>
      </w:pPr>
      <w:r>
        <w:t xml:space="preserve">Grootte: 1 </w:t>
      </w:r>
      <w:proofErr w:type="spellStart"/>
      <w:r>
        <w:t>px</w:t>
      </w:r>
      <w:proofErr w:type="spellEnd"/>
    </w:p>
    <w:p w14:paraId="36674D25" w14:textId="77777777" w:rsidR="00574EB1" w:rsidRDefault="003022A4">
      <w:pPr>
        <w:pStyle w:val="Plattetekst1"/>
        <w:numPr>
          <w:ilvl w:val="0"/>
          <w:numId w:val="23"/>
        </w:numPr>
      </w:pPr>
      <w:r>
        <w:t>Transparantie: 0 %</w:t>
      </w:r>
    </w:p>
    <w:p w14:paraId="340744E1" w14:textId="77777777" w:rsidR="00574EB1" w:rsidRDefault="003022A4">
      <w:pPr>
        <w:pStyle w:val="Kop3"/>
        <w:numPr>
          <w:ilvl w:val="2"/>
          <w:numId w:val="3"/>
        </w:numPr>
      </w:pPr>
      <w:bookmarkStart w:id="373" w:name="__RefHeading___Toc4608_41170457372"/>
      <w:bookmarkEnd w:id="373"/>
      <w:r>
        <w:t>Visualisatie</w:t>
      </w:r>
    </w:p>
    <w:p w14:paraId="15EA4DAC" w14:textId="77777777" w:rsidR="00574EB1" w:rsidRDefault="00574EB1"/>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774A0D63"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58B28278"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3441E45" w14:textId="77777777" w:rsidR="00574EB1" w:rsidRDefault="00574EB1">
            <w:pPr>
              <w:pStyle w:val="TableContents"/>
              <w:jc w:val="center"/>
            </w:pPr>
          </w:p>
        </w:tc>
      </w:tr>
      <w:tr w:rsidR="00574EB1" w14:paraId="2AE40454"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EF0846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C1348FE" w14:textId="77777777" w:rsidR="00574EB1" w:rsidRDefault="003022A4">
            <w:pPr>
              <w:pStyle w:val="TableContents"/>
            </w:pPr>
            <w:r>
              <w:rPr>
                <w:noProof/>
              </w:rPr>
              <w:drawing>
                <wp:anchor distT="0" distB="0" distL="0" distR="0" simplePos="0" relativeHeight="104" behindDoc="0" locked="0" layoutInCell="1" allowOverlap="1" wp14:anchorId="0AB9FB1F" wp14:editId="1BE379F4">
                  <wp:simplePos x="0" y="0"/>
                  <wp:positionH relativeFrom="column">
                    <wp:align>center</wp:align>
                  </wp:positionH>
                  <wp:positionV relativeFrom="paragraph">
                    <wp:posOffset>635</wp:posOffset>
                  </wp:positionV>
                  <wp:extent cx="4546600" cy="140335"/>
                  <wp:effectExtent l="0" t="0" r="0" b="0"/>
                  <wp:wrapSquare wrapText="largest"/>
                  <wp:docPr id="101" name="Image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Image86"/>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0886CC02" w14:textId="77777777" w:rsidR="00574EB1" w:rsidRDefault="003022A4">
      <w:pPr>
        <w:pStyle w:val="Kop2"/>
        <w:numPr>
          <w:ilvl w:val="1"/>
          <w:numId w:val="3"/>
        </w:numPr>
      </w:pPr>
      <w:bookmarkStart w:id="374" w:name="_Toc42596144"/>
      <w:bookmarkStart w:id="375" w:name="_Toc51317968"/>
      <w:r>
        <w:t>Maatvoeringspijl</w:t>
      </w:r>
      <w:bookmarkEnd w:id="374"/>
      <w:bookmarkEnd w:id="375"/>
    </w:p>
    <w:p w14:paraId="364D12C3" w14:textId="77777777" w:rsidR="00574EB1" w:rsidRDefault="003022A4">
      <w:pPr>
        <w:pStyle w:val="Kop3"/>
        <w:numPr>
          <w:ilvl w:val="2"/>
          <w:numId w:val="3"/>
        </w:numPr>
      </w:pPr>
      <w:r>
        <w:t>Regel</w:t>
      </w:r>
    </w:p>
    <w:p w14:paraId="45D598DC" w14:textId="77777777" w:rsidR="00574EB1" w:rsidRDefault="003022A4">
      <w:pPr>
        <w:pStyle w:val="Plattetekst1"/>
      </w:pPr>
      <w:r>
        <w:t>Indien het objecttype Maatvoering voor het attribuut “</w:t>
      </w:r>
      <w:proofErr w:type="spellStart"/>
      <w:r>
        <w:t>maatvoeringsType</w:t>
      </w:r>
      <w:proofErr w:type="spellEnd"/>
      <w:r>
        <w:t>” de waarde “maatvoeringspijl” heeft, wordt een lijn mét pijlpunten aan weerzijden geplaatst. Zij wordt gevisualiseerd als lijnsymbool met de volgende (combinatie van) eigenschappen:</w:t>
      </w:r>
    </w:p>
    <w:p w14:paraId="2E55F77B" w14:textId="77777777" w:rsidR="00574EB1" w:rsidRDefault="003022A4">
      <w:pPr>
        <w:pStyle w:val="Plattetekst1"/>
        <w:numPr>
          <w:ilvl w:val="0"/>
          <w:numId w:val="26"/>
        </w:numPr>
      </w:pPr>
      <w:r>
        <w:t>Kleur: #000000</w:t>
      </w:r>
    </w:p>
    <w:p w14:paraId="3303EF11" w14:textId="77777777" w:rsidR="00574EB1" w:rsidRDefault="003022A4">
      <w:pPr>
        <w:pStyle w:val="Plattetekst1"/>
        <w:numPr>
          <w:ilvl w:val="0"/>
          <w:numId w:val="26"/>
        </w:numPr>
      </w:pPr>
      <w:r>
        <w:t>Vorm:</w:t>
      </w:r>
    </w:p>
    <w:p w14:paraId="38F740A9" w14:textId="77777777" w:rsidR="00574EB1" w:rsidRDefault="003022A4">
      <w:pPr>
        <w:pStyle w:val="Plattetekst1"/>
        <w:numPr>
          <w:ilvl w:val="1"/>
          <w:numId w:val="26"/>
        </w:numPr>
      </w:pPr>
      <w:r>
        <w:t>Puntsymbool: shape://carrow</w:t>
      </w:r>
    </w:p>
    <w:p w14:paraId="007852F0" w14:textId="77777777" w:rsidR="00574EB1" w:rsidRDefault="003022A4">
      <w:pPr>
        <w:pStyle w:val="Plattetekst1"/>
        <w:numPr>
          <w:ilvl w:val="0"/>
          <w:numId w:val="26"/>
        </w:numPr>
      </w:pPr>
      <w:r>
        <w:t>Grootte:</w:t>
      </w:r>
    </w:p>
    <w:p w14:paraId="231275DD" w14:textId="77777777" w:rsidR="00574EB1" w:rsidRDefault="003022A4">
      <w:pPr>
        <w:pStyle w:val="Plattetekst1"/>
        <w:numPr>
          <w:ilvl w:val="1"/>
          <w:numId w:val="26"/>
        </w:numPr>
      </w:pPr>
      <w:r>
        <w:t xml:space="preserve">Lijndikte: 1 </w:t>
      </w:r>
      <w:proofErr w:type="spellStart"/>
      <w:r>
        <w:t>px</w:t>
      </w:r>
      <w:proofErr w:type="spellEnd"/>
    </w:p>
    <w:p w14:paraId="16406D5D"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40B0521A" w14:textId="77777777" w:rsidR="00574EB1" w:rsidRDefault="003022A4">
      <w:pPr>
        <w:pStyle w:val="Plattetekst1"/>
        <w:numPr>
          <w:ilvl w:val="0"/>
          <w:numId w:val="26"/>
        </w:numPr>
      </w:pPr>
      <w:r>
        <w:t>Transparantie: 0 %</w:t>
      </w:r>
    </w:p>
    <w:p w14:paraId="474A9250" w14:textId="77777777" w:rsidR="00574EB1" w:rsidRDefault="003022A4">
      <w:pPr>
        <w:pStyle w:val="Kop3"/>
        <w:numPr>
          <w:ilvl w:val="2"/>
          <w:numId w:val="3"/>
        </w:numPr>
      </w:pPr>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F567D84"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12DBE79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194FA415" w14:textId="77777777" w:rsidR="00574EB1" w:rsidRDefault="00574EB1">
            <w:pPr>
              <w:pStyle w:val="TableContents"/>
              <w:jc w:val="center"/>
            </w:pPr>
          </w:p>
        </w:tc>
      </w:tr>
      <w:tr w:rsidR="00574EB1" w14:paraId="7BA4118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5419FA28"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39EBC22" w14:textId="77777777" w:rsidR="00574EB1" w:rsidRDefault="003022A4">
            <w:pPr>
              <w:pStyle w:val="TableContents"/>
            </w:pPr>
            <w:r>
              <w:rPr>
                <w:noProof/>
              </w:rPr>
              <w:drawing>
                <wp:anchor distT="0" distB="0" distL="0" distR="0" simplePos="0" relativeHeight="98" behindDoc="0" locked="0" layoutInCell="1" allowOverlap="1" wp14:anchorId="00CA4722" wp14:editId="6B178D62">
                  <wp:simplePos x="0" y="0"/>
                  <wp:positionH relativeFrom="column">
                    <wp:align>center</wp:align>
                  </wp:positionH>
                  <wp:positionV relativeFrom="paragraph">
                    <wp:posOffset>635</wp:posOffset>
                  </wp:positionV>
                  <wp:extent cx="4546600" cy="142875"/>
                  <wp:effectExtent l="0" t="0" r="0" b="0"/>
                  <wp:wrapSquare wrapText="largest"/>
                  <wp:docPr id="102" name="Image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96"/>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60417C8D" w14:textId="77777777" w:rsidR="00574EB1" w:rsidRDefault="00574EB1">
      <w:pPr>
        <w:pStyle w:val="Plattetekst"/>
        <w:rPr>
          <w:b/>
          <w:bCs/>
        </w:rPr>
      </w:pPr>
    </w:p>
    <w:p w14:paraId="4B5407A9" w14:textId="77777777" w:rsidR="00574EB1" w:rsidRDefault="003022A4">
      <w:pPr>
        <w:pStyle w:val="Plattetekst"/>
      </w:pPr>
      <w:r>
        <w:rPr>
          <w:noProof/>
        </w:rPr>
        <w:drawing>
          <wp:anchor distT="0" distB="0" distL="0" distR="0" simplePos="0" relativeHeight="105" behindDoc="0" locked="0" layoutInCell="1" allowOverlap="1" wp14:anchorId="0197E4FD" wp14:editId="3B386AA5">
            <wp:simplePos x="0" y="0"/>
            <wp:positionH relativeFrom="column">
              <wp:align>left</wp:align>
            </wp:positionH>
            <wp:positionV relativeFrom="paragraph">
              <wp:posOffset>635</wp:posOffset>
            </wp:positionV>
            <wp:extent cx="502285" cy="502285"/>
            <wp:effectExtent l="0" t="0" r="0" b="0"/>
            <wp:wrapTopAndBottom/>
            <wp:docPr id="103" name="Image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Image104"/>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71B6C172" w14:textId="77777777" w:rsidR="00574EB1" w:rsidRDefault="003022A4">
      <w:pPr>
        <w:pStyle w:val="Kop2"/>
        <w:numPr>
          <w:ilvl w:val="1"/>
          <w:numId w:val="3"/>
        </w:numPr>
      </w:pPr>
      <w:bookmarkStart w:id="376" w:name="_Toc42596145"/>
      <w:bookmarkStart w:id="377" w:name="_Toc51317969"/>
      <w:r>
        <w:t>Maatvoeringspijlpunt</w:t>
      </w:r>
      <w:bookmarkEnd w:id="376"/>
      <w:bookmarkEnd w:id="377"/>
    </w:p>
    <w:p w14:paraId="0B283791" w14:textId="77777777" w:rsidR="00574EB1" w:rsidRDefault="003022A4">
      <w:pPr>
        <w:pStyle w:val="Kop3"/>
        <w:numPr>
          <w:ilvl w:val="2"/>
          <w:numId w:val="3"/>
        </w:numPr>
      </w:pPr>
      <w:bookmarkStart w:id="378" w:name="__RefHeading___Toc4616_4117045737"/>
      <w:bookmarkEnd w:id="378"/>
      <w:r>
        <w:t>Regel</w:t>
      </w:r>
    </w:p>
    <w:p w14:paraId="20E8609D" w14:textId="77777777" w:rsidR="00574EB1" w:rsidRDefault="003022A4">
      <w:pPr>
        <w:pStyle w:val="Plattetekst1"/>
      </w:pPr>
      <w:r>
        <w:t>Indien het objecttype Maatvoering voor het attribuut “</w:t>
      </w:r>
      <w:proofErr w:type="spellStart"/>
      <w:r>
        <w:t>maatvoeringsType</w:t>
      </w:r>
      <w:proofErr w:type="spellEnd"/>
      <w:r>
        <w:t xml:space="preserve">” de waarde “maatvoeringspijlpunt” heeft, wordt een pijlpunt geplaatst. Indien de rotatiehoek wordt meegegeven, dan wordt de pijlpunt van het symbool gecentreerd op het puntobject en geroteerd om dit puntobject op basis van de </w:t>
      </w:r>
      <w:proofErr w:type="spellStart"/>
      <w:r>
        <w:t>rotatiehoek.Wordt</w:t>
      </w:r>
      <w:proofErr w:type="spellEnd"/>
      <w:r>
        <w:t xml:space="preserve"> de rotatiehoek niet meegegeven, dan wordt de pijlpunt horizontaal afgebeeld. Zij worden gevisualiseerd als puntsymbool met de volgende (combinatie van) eigenschappen:</w:t>
      </w:r>
    </w:p>
    <w:p w14:paraId="0DCF1D96" w14:textId="77777777" w:rsidR="00574EB1" w:rsidRDefault="003022A4">
      <w:pPr>
        <w:pStyle w:val="Plattetekst1"/>
        <w:numPr>
          <w:ilvl w:val="0"/>
          <w:numId w:val="26"/>
        </w:numPr>
      </w:pPr>
      <w:r>
        <w:t>Kleur: #000000</w:t>
      </w:r>
    </w:p>
    <w:p w14:paraId="5DAEBFF5" w14:textId="77777777" w:rsidR="00574EB1" w:rsidRDefault="003022A4">
      <w:pPr>
        <w:pStyle w:val="Plattetekst1"/>
        <w:numPr>
          <w:ilvl w:val="0"/>
          <w:numId w:val="26"/>
        </w:numPr>
      </w:pPr>
      <w:r>
        <w:t>Vorm:</w:t>
      </w:r>
    </w:p>
    <w:p w14:paraId="14070A40" w14:textId="77777777" w:rsidR="00574EB1" w:rsidRDefault="003022A4">
      <w:pPr>
        <w:pStyle w:val="Plattetekst1"/>
        <w:numPr>
          <w:ilvl w:val="1"/>
          <w:numId w:val="26"/>
        </w:numPr>
      </w:pPr>
      <w:r>
        <w:t>Puntsymbool: shape://carrow</w:t>
      </w:r>
    </w:p>
    <w:p w14:paraId="6D20F078" w14:textId="77777777" w:rsidR="00574EB1" w:rsidRDefault="003022A4">
      <w:pPr>
        <w:pStyle w:val="Plattetekst1"/>
        <w:numPr>
          <w:ilvl w:val="0"/>
          <w:numId w:val="26"/>
        </w:numPr>
      </w:pPr>
      <w:r>
        <w:t>Grootte:</w:t>
      </w:r>
    </w:p>
    <w:p w14:paraId="23B626C7"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1DFA6B73" w14:textId="77777777" w:rsidR="00574EB1" w:rsidRDefault="003022A4">
      <w:pPr>
        <w:pStyle w:val="Plattetekst1"/>
        <w:numPr>
          <w:ilvl w:val="0"/>
          <w:numId w:val="26"/>
        </w:numPr>
      </w:pPr>
      <w:r>
        <w:t>Transparantie: 0 %</w:t>
      </w:r>
    </w:p>
    <w:p w14:paraId="2AF8D55F"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5310CE22"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1E7900"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714C685" w14:textId="77777777" w:rsidR="00574EB1" w:rsidRDefault="00574EB1">
            <w:pPr>
              <w:pStyle w:val="TableContents"/>
              <w:jc w:val="center"/>
            </w:pPr>
          </w:p>
        </w:tc>
      </w:tr>
      <w:tr w:rsidR="00574EB1" w14:paraId="262C4B45" w14:textId="77777777">
        <w:trPr>
          <w:trHeight w:val="453"/>
        </w:trPr>
        <w:tc>
          <w:tcPr>
            <w:tcW w:w="2379" w:type="dxa"/>
            <w:tcBorders>
              <w:top w:val="single" w:sz="2" w:space="0" w:color="000001"/>
              <w:left w:val="single" w:sz="2" w:space="0" w:color="000001"/>
              <w:bottom w:val="single" w:sz="2" w:space="0" w:color="000001"/>
            </w:tcBorders>
            <w:shd w:val="clear" w:color="auto" w:fill="FFFFFF"/>
            <w:tcMar>
              <w:left w:w="-2" w:type="dxa"/>
            </w:tcMar>
          </w:tcPr>
          <w:p w14:paraId="46C0C4D2"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6C4B774A" w14:textId="77777777" w:rsidR="00574EB1" w:rsidRDefault="003022A4">
            <w:pPr>
              <w:pStyle w:val="TableContents"/>
            </w:pPr>
            <w:r>
              <w:rPr>
                <w:noProof/>
              </w:rPr>
              <w:drawing>
                <wp:anchor distT="0" distB="0" distL="0" distR="0" simplePos="0" relativeHeight="102" behindDoc="0" locked="0" layoutInCell="1" allowOverlap="1" wp14:anchorId="7E600046" wp14:editId="43F77BE9">
                  <wp:simplePos x="0" y="0"/>
                  <wp:positionH relativeFrom="column">
                    <wp:align>center</wp:align>
                  </wp:positionH>
                  <wp:positionV relativeFrom="paragraph">
                    <wp:posOffset>635</wp:posOffset>
                  </wp:positionV>
                  <wp:extent cx="4546600" cy="142875"/>
                  <wp:effectExtent l="0" t="0" r="0" b="0"/>
                  <wp:wrapSquare wrapText="largest"/>
                  <wp:docPr id="104" name="Image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97"/>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0C505370" w14:textId="77777777" w:rsidR="00574EB1" w:rsidRDefault="00574EB1">
      <w:pPr>
        <w:pStyle w:val="Plattetekst"/>
      </w:pPr>
    </w:p>
    <w:p w14:paraId="009D9A1A" w14:textId="77777777" w:rsidR="00574EB1" w:rsidRDefault="003022A4">
      <w:pPr>
        <w:pStyle w:val="Plattetekst"/>
      </w:pPr>
      <w:r>
        <w:rPr>
          <w:noProof/>
        </w:rPr>
        <w:drawing>
          <wp:anchor distT="0" distB="0" distL="0" distR="0" simplePos="0" relativeHeight="106" behindDoc="0" locked="0" layoutInCell="1" allowOverlap="1" wp14:anchorId="08596480" wp14:editId="68714795">
            <wp:simplePos x="0" y="0"/>
            <wp:positionH relativeFrom="column">
              <wp:posOffset>0</wp:posOffset>
            </wp:positionH>
            <wp:positionV relativeFrom="paragraph">
              <wp:posOffset>635</wp:posOffset>
            </wp:positionV>
            <wp:extent cx="502285" cy="502285"/>
            <wp:effectExtent l="0" t="0" r="0" b="0"/>
            <wp:wrapTopAndBottom/>
            <wp:docPr id="105" name="Image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106"/>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r>
        <w:rPr>
          <w:b/>
          <w:bCs/>
        </w:rPr>
        <w:t>Afbeelding</w:t>
      </w:r>
      <w:r>
        <w:t>: tien maal vergrote weergave van de pijlpunt</w:t>
      </w:r>
    </w:p>
    <w:p w14:paraId="392D8394" w14:textId="77777777" w:rsidR="00574EB1" w:rsidRDefault="003022A4">
      <w:pPr>
        <w:pStyle w:val="Kop2"/>
        <w:numPr>
          <w:ilvl w:val="1"/>
          <w:numId w:val="3"/>
        </w:numPr>
      </w:pPr>
      <w:bookmarkStart w:id="379" w:name="_Toc42596146"/>
      <w:bookmarkStart w:id="380" w:name="_Toc51317970"/>
      <w:proofErr w:type="spellStart"/>
      <w:r>
        <w:lastRenderedPageBreak/>
        <w:t>Maatvoeringslabel</w:t>
      </w:r>
      <w:bookmarkEnd w:id="379"/>
      <w:bookmarkEnd w:id="380"/>
      <w:proofErr w:type="spellEnd"/>
    </w:p>
    <w:p w14:paraId="221D9E15" w14:textId="77777777" w:rsidR="00574EB1" w:rsidRDefault="003022A4">
      <w:pPr>
        <w:pStyle w:val="Kop3"/>
        <w:numPr>
          <w:ilvl w:val="2"/>
          <w:numId w:val="3"/>
        </w:numPr>
      </w:pPr>
      <w:bookmarkStart w:id="381" w:name="__RefHeading___Toc4620_4117045737"/>
      <w:bookmarkEnd w:id="381"/>
      <w:r>
        <w:t>Regel</w:t>
      </w:r>
    </w:p>
    <w:p w14:paraId="65465E59" w14:textId="77777777" w:rsidR="00574EB1" w:rsidRDefault="003022A4">
      <w:pPr>
        <w:pStyle w:val="Plattetekst1"/>
      </w:pPr>
      <w:r>
        <w:t>Indien het objecttype Maatvoering voor het attribuut “</w:t>
      </w:r>
      <w:proofErr w:type="spellStart"/>
      <w:r>
        <w:t>maatvoeringsType</w:t>
      </w:r>
      <w:proofErr w:type="spellEnd"/>
      <w:r>
        <w:t>” de waarde “</w:t>
      </w:r>
      <w:proofErr w:type="spellStart"/>
      <w:r>
        <w:t>maatvoeringslabel</w:t>
      </w:r>
      <w:proofErr w:type="spellEnd"/>
      <w:r>
        <w:t xml:space="preserve">” heeft, wordt een tekst geplaatst. Indien de rotatiehoek wordt meegegeven, dan wordt de tekst gecentreerd op een puntobject en geroteerd op basis van de rotatiehoek. Wordt de rotatiehoek niet meegegeven, dan wordt de tekst horizontaal afgebeeld. </w:t>
      </w:r>
      <w:bookmarkStart w:id="382" w:name="__DdeLink__4920_1491215556"/>
      <w:r>
        <w:t xml:space="preserve">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w:t>
      </w:r>
      <w:bookmarkEnd w:id="382"/>
      <w:r>
        <w:t xml:space="preserve"> Zij worden gevisualiseerd als </w:t>
      </w:r>
      <w:proofErr w:type="spellStart"/>
      <w:r>
        <w:t>kaartbeschrifting</w:t>
      </w:r>
      <w:proofErr w:type="spellEnd"/>
      <w:r>
        <w:t xml:space="preserve"> met de volgende (combinatie van) eigenschappen:</w:t>
      </w:r>
    </w:p>
    <w:p w14:paraId="579E6A8D" w14:textId="77777777" w:rsidR="00574EB1" w:rsidRDefault="003022A4">
      <w:pPr>
        <w:pStyle w:val="Plattetekst1"/>
        <w:numPr>
          <w:ilvl w:val="0"/>
          <w:numId w:val="26"/>
        </w:numPr>
      </w:pPr>
      <w:r>
        <w:t>Kleur: #000000</w:t>
      </w:r>
    </w:p>
    <w:p w14:paraId="736A847A" w14:textId="77777777" w:rsidR="00574EB1" w:rsidRDefault="003022A4">
      <w:pPr>
        <w:pStyle w:val="Plattetekst1"/>
        <w:numPr>
          <w:ilvl w:val="0"/>
          <w:numId w:val="26"/>
        </w:numPr>
      </w:pPr>
      <w:r>
        <w:t xml:space="preserve">Vorm: </w:t>
      </w:r>
      <w:proofErr w:type="spellStart"/>
      <w:r>
        <w:t>Liberation</w:t>
      </w:r>
      <w:proofErr w:type="spellEnd"/>
      <w:r>
        <w:t xml:space="preserve"> Sans lettertype</w:t>
      </w:r>
    </w:p>
    <w:p w14:paraId="586933AE" w14:textId="77777777" w:rsidR="00574EB1" w:rsidRDefault="003022A4">
      <w:pPr>
        <w:pStyle w:val="Plattetekst1"/>
        <w:numPr>
          <w:ilvl w:val="0"/>
          <w:numId w:val="26"/>
        </w:numPr>
      </w:pPr>
      <w:r>
        <w:t>Tekst: label</w:t>
      </w:r>
    </w:p>
    <w:p w14:paraId="56F081B0" w14:textId="77777777" w:rsidR="00574EB1" w:rsidRDefault="003022A4">
      <w:pPr>
        <w:pStyle w:val="Plattetekst1"/>
        <w:numPr>
          <w:ilvl w:val="0"/>
          <w:numId w:val="26"/>
        </w:numPr>
      </w:pPr>
      <w:r>
        <w:t xml:space="preserve">Grootte: 13 </w:t>
      </w:r>
      <w:proofErr w:type="spellStart"/>
      <w:r>
        <w:t>px</w:t>
      </w:r>
      <w:proofErr w:type="spellEnd"/>
      <w:r>
        <w:t xml:space="preserve"> (fontgrootte)</w:t>
      </w:r>
    </w:p>
    <w:p w14:paraId="63AC10DB" w14:textId="77777777" w:rsidR="00574EB1" w:rsidRDefault="003022A4">
      <w:pPr>
        <w:pStyle w:val="Plattetekst1"/>
        <w:numPr>
          <w:ilvl w:val="0"/>
          <w:numId w:val="26"/>
        </w:numPr>
      </w:pPr>
      <w:r>
        <w:t>Transparantie: 0 %</w:t>
      </w:r>
    </w:p>
    <w:p w14:paraId="5B0F8C2E"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15BA821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E81ACC1"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4FCD6578" w14:textId="77777777" w:rsidR="00574EB1" w:rsidRDefault="00574EB1">
            <w:pPr>
              <w:pStyle w:val="TableContents"/>
              <w:jc w:val="center"/>
            </w:pPr>
          </w:p>
        </w:tc>
      </w:tr>
      <w:tr w:rsidR="00574EB1" w14:paraId="3E0B680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2F1D698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16650F5F" w14:textId="77777777" w:rsidR="00574EB1" w:rsidRDefault="003022A4">
            <w:pPr>
              <w:pStyle w:val="TableContents"/>
            </w:pPr>
            <w:r>
              <w:rPr>
                <w:noProof/>
              </w:rPr>
              <w:drawing>
                <wp:anchor distT="0" distB="0" distL="0" distR="0" simplePos="0" relativeHeight="73" behindDoc="0" locked="0" layoutInCell="1" allowOverlap="1" wp14:anchorId="5CD40B19" wp14:editId="4DBAB478">
                  <wp:simplePos x="0" y="0"/>
                  <wp:positionH relativeFrom="column">
                    <wp:align>center</wp:align>
                  </wp:positionH>
                  <wp:positionV relativeFrom="paragraph">
                    <wp:posOffset>635</wp:posOffset>
                  </wp:positionV>
                  <wp:extent cx="4546600" cy="212090"/>
                  <wp:effectExtent l="0" t="0" r="0" b="0"/>
                  <wp:wrapSquare wrapText="largest"/>
                  <wp:docPr id="106" name="Image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98"/>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56A1ECEB" w14:textId="77777777" w:rsidR="00574EB1" w:rsidRDefault="003022A4">
      <w:pPr>
        <w:pStyle w:val="Kop2"/>
        <w:numPr>
          <w:ilvl w:val="1"/>
          <w:numId w:val="3"/>
        </w:numPr>
      </w:pPr>
      <w:bookmarkStart w:id="383" w:name="_Toc42596147"/>
      <w:bookmarkStart w:id="384" w:name="_Toc51317971"/>
      <w:r>
        <w:t>Annotatielijn</w:t>
      </w:r>
      <w:bookmarkEnd w:id="383"/>
      <w:bookmarkEnd w:id="384"/>
    </w:p>
    <w:p w14:paraId="1D0AC532" w14:textId="77777777" w:rsidR="00574EB1" w:rsidRDefault="003022A4">
      <w:pPr>
        <w:pStyle w:val="Kop3"/>
        <w:numPr>
          <w:ilvl w:val="2"/>
          <w:numId w:val="3"/>
        </w:numPr>
      </w:pPr>
      <w:bookmarkStart w:id="385" w:name="__RefHeading___Toc4624_4117045737"/>
      <w:bookmarkEnd w:id="385"/>
      <w:r>
        <w:t>Regel</w:t>
      </w:r>
    </w:p>
    <w:p w14:paraId="413BD021" w14:textId="77777777" w:rsidR="00574EB1" w:rsidRDefault="003022A4">
      <w:pPr>
        <w:pStyle w:val="Plattetekst1"/>
      </w:pPr>
      <w:r>
        <w:t>Indien het objecttype Annotatie voor het attribuut “</w:t>
      </w:r>
      <w:proofErr w:type="spellStart"/>
      <w:r>
        <w:t>annotatieType</w:t>
      </w:r>
      <w:proofErr w:type="spellEnd"/>
      <w:r>
        <w:t>” de waarde “annotatielijn” heeft, wordt een lijn geplaatst. Zij worden gevisualiseerd als lijnsymbool met de volgende (combinatie van) eigenschappen:</w:t>
      </w:r>
    </w:p>
    <w:p w14:paraId="2EAC47F9" w14:textId="77777777" w:rsidR="00574EB1" w:rsidRDefault="003022A4">
      <w:pPr>
        <w:pStyle w:val="Plattetekst1"/>
        <w:numPr>
          <w:ilvl w:val="0"/>
          <w:numId w:val="26"/>
        </w:numPr>
      </w:pPr>
      <w:r>
        <w:t>Kleur: #000000</w:t>
      </w:r>
    </w:p>
    <w:p w14:paraId="2251E7F6" w14:textId="77777777" w:rsidR="00574EB1" w:rsidRDefault="003022A4">
      <w:pPr>
        <w:pStyle w:val="Plattetekst1"/>
        <w:numPr>
          <w:ilvl w:val="0"/>
          <w:numId w:val="26"/>
        </w:numPr>
      </w:pPr>
      <w:r>
        <w:t>Grootte: 1px</w:t>
      </w:r>
    </w:p>
    <w:p w14:paraId="3B3C8D4D" w14:textId="77777777" w:rsidR="00574EB1" w:rsidRDefault="003022A4">
      <w:pPr>
        <w:pStyle w:val="Plattetekst1"/>
        <w:numPr>
          <w:ilvl w:val="0"/>
          <w:numId w:val="26"/>
        </w:numPr>
      </w:pPr>
      <w:r>
        <w:t>Transparantie: 0 %</w:t>
      </w:r>
    </w:p>
    <w:p w14:paraId="1D05A103"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1ED5719"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7BFEA1FD"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72996610" w14:textId="77777777" w:rsidR="00574EB1" w:rsidRDefault="00574EB1">
            <w:pPr>
              <w:pStyle w:val="TableContents"/>
              <w:jc w:val="center"/>
            </w:pPr>
          </w:p>
        </w:tc>
      </w:tr>
      <w:tr w:rsidR="00574EB1" w14:paraId="26F5324C"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09330120"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4BECE18" w14:textId="77777777" w:rsidR="00574EB1" w:rsidRDefault="003022A4">
            <w:pPr>
              <w:pStyle w:val="TableContents"/>
            </w:pPr>
            <w:r>
              <w:rPr>
                <w:noProof/>
              </w:rPr>
              <w:drawing>
                <wp:anchor distT="0" distB="0" distL="0" distR="0" simplePos="0" relativeHeight="99" behindDoc="0" locked="0" layoutInCell="1" allowOverlap="1" wp14:anchorId="0EAA3923" wp14:editId="335EA984">
                  <wp:simplePos x="0" y="0"/>
                  <wp:positionH relativeFrom="column">
                    <wp:align>center</wp:align>
                  </wp:positionH>
                  <wp:positionV relativeFrom="paragraph">
                    <wp:posOffset>635</wp:posOffset>
                  </wp:positionV>
                  <wp:extent cx="4546600" cy="140335"/>
                  <wp:effectExtent l="0" t="0" r="0" b="0"/>
                  <wp:wrapSquare wrapText="largest"/>
                  <wp:docPr id="107" name="Image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99"/>
                          <pic:cNvPicPr>
                            <a:picLocks noChangeAspect="1" noChangeArrowheads="1"/>
                          </pic:cNvPicPr>
                        </pic:nvPicPr>
                        <pic:blipFill>
                          <a:blip r:embed="rId91"/>
                          <a:stretch>
                            <a:fillRect/>
                          </a:stretch>
                        </pic:blipFill>
                        <pic:spPr bwMode="auto">
                          <a:xfrm>
                            <a:off x="0" y="0"/>
                            <a:ext cx="4546600" cy="140335"/>
                          </a:xfrm>
                          <a:prstGeom prst="rect">
                            <a:avLst/>
                          </a:prstGeom>
                        </pic:spPr>
                      </pic:pic>
                    </a:graphicData>
                  </a:graphic>
                </wp:anchor>
              </w:drawing>
            </w:r>
          </w:p>
        </w:tc>
      </w:tr>
    </w:tbl>
    <w:p w14:paraId="2797520C" w14:textId="77777777" w:rsidR="00574EB1" w:rsidRDefault="003022A4">
      <w:pPr>
        <w:pStyle w:val="Kop2"/>
        <w:numPr>
          <w:ilvl w:val="1"/>
          <w:numId w:val="3"/>
        </w:numPr>
      </w:pPr>
      <w:bookmarkStart w:id="386" w:name="_Toc42596148"/>
      <w:bookmarkStart w:id="387" w:name="_Toc51317972"/>
      <w:r>
        <w:lastRenderedPageBreak/>
        <w:t>Annotatiepijl</w:t>
      </w:r>
      <w:bookmarkEnd w:id="386"/>
      <w:bookmarkEnd w:id="387"/>
    </w:p>
    <w:p w14:paraId="73337165" w14:textId="77777777" w:rsidR="00574EB1" w:rsidRDefault="003022A4">
      <w:pPr>
        <w:pStyle w:val="Kop3"/>
        <w:numPr>
          <w:ilvl w:val="2"/>
          <w:numId w:val="3"/>
        </w:numPr>
      </w:pPr>
      <w:bookmarkStart w:id="388" w:name="__RefHeading___Toc4630_4117045737"/>
      <w:bookmarkEnd w:id="388"/>
      <w:r>
        <w:t>Regel</w:t>
      </w:r>
    </w:p>
    <w:p w14:paraId="17922422" w14:textId="77777777" w:rsidR="00574EB1" w:rsidRDefault="003022A4">
      <w:pPr>
        <w:pStyle w:val="Plattetekst1"/>
      </w:pPr>
      <w:r>
        <w:t>Indien het objecttype Annotatie voor het attribuut “</w:t>
      </w:r>
      <w:proofErr w:type="spellStart"/>
      <w:r>
        <w:t>annotatieType</w:t>
      </w:r>
      <w:proofErr w:type="spellEnd"/>
      <w:r>
        <w:t>” de waarde “</w:t>
      </w:r>
      <w:proofErr w:type="spellStart"/>
      <w:r>
        <w:t>AnnotatiepijlEnkelgericht</w:t>
      </w:r>
      <w:proofErr w:type="spellEnd"/>
      <w:r>
        <w:t>” of “</w:t>
      </w:r>
      <w:proofErr w:type="spellStart"/>
      <w:r>
        <w:t>AnnotatiepijlDubbelgericht”heeft</w:t>
      </w:r>
      <w:proofErr w:type="spellEnd"/>
      <w:r>
        <w:t>, wordt een lijn mét een pijlpunt aan het einde van de lijn (attribuut “</w:t>
      </w:r>
      <w:proofErr w:type="spellStart"/>
      <w:r>
        <w:t>annotatieType</w:t>
      </w:r>
      <w:proofErr w:type="spellEnd"/>
      <w:r>
        <w:t>” heeft de waarde “</w:t>
      </w:r>
      <w:proofErr w:type="spellStart"/>
      <w:r>
        <w:t>AnnotatiepijlEnkelgericht</w:t>
      </w:r>
      <w:proofErr w:type="spellEnd"/>
      <w:r>
        <w:t>”) of mét pijlpunten aan weerzijden geplaatst (attribuut “</w:t>
      </w:r>
      <w:proofErr w:type="spellStart"/>
      <w:r>
        <w:t>annotatieType</w:t>
      </w:r>
      <w:proofErr w:type="spellEnd"/>
      <w:r>
        <w:t>” heeft de waarde “</w:t>
      </w:r>
      <w:proofErr w:type="spellStart"/>
      <w:r>
        <w:t>AnnotatiepijlDubbelgericht</w:t>
      </w:r>
      <w:proofErr w:type="spellEnd"/>
      <w:r>
        <w:t>”). Zij wordt gevisualiseerd als lijnsymbool met de volgende (combinatie van) eigenschappen:</w:t>
      </w:r>
    </w:p>
    <w:p w14:paraId="5C80EA51" w14:textId="77777777" w:rsidR="00574EB1" w:rsidRDefault="003022A4">
      <w:pPr>
        <w:pStyle w:val="Plattetekst1"/>
        <w:numPr>
          <w:ilvl w:val="0"/>
          <w:numId w:val="26"/>
        </w:numPr>
      </w:pPr>
      <w:r>
        <w:t>Kleur: #000000</w:t>
      </w:r>
    </w:p>
    <w:p w14:paraId="58AA0795" w14:textId="77777777" w:rsidR="00574EB1" w:rsidRDefault="003022A4">
      <w:pPr>
        <w:pStyle w:val="Plattetekst1"/>
        <w:numPr>
          <w:ilvl w:val="0"/>
          <w:numId w:val="26"/>
        </w:numPr>
      </w:pPr>
      <w:r>
        <w:t>Vorm:</w:t>
      </w:r>
    </w:p>
    <w:p w14:paraId="0DF1B706" w14:textId="77777777" w:rsidR="00574EB1" w:rsidRDefault="003022A4">
      <w:pPr>
        <w:pStyle w:val="Plattetekst1"/>
        <w:numPr>
          <w:ilvl w:val="1"/>
          <w:numId w:val="26"/>
        </w:numPr>
      </w:pPr>
      <w:r>
        <w:t>Puntsymbool: shape://carrow</w:t>
      </w:r>
    </w:p>
    <w:p w14:paraId="0D071722" w14:textId="77777777" w:rsidR="00574EB1" w:rsidRDefault="003022A4">
      <w:pPr>
        <w:pStyle w:val="Plattetekst1"/>
        <w:numPr>
          <w:ilvl w:val="0"/>
          <w:numId w:val="26"/>
        </w:numPr>
      </w:pPr>
      <w:r>
        <w:t>Grootte:</w:t>
      </w:r>
    </w:p>
    <w:p w14:paraId="640F1E6F" w14:textId="77777777" w:rsidR="00574EB1" w:rsidRDefault="003022A4">
      <w:pPr>
        <w:pStyle w:val="Plattetekst1"/>
        <w:numPr>
          <w:ilvl w:val="1"/>
          <w:numId w:val="26"/>
        </w:numPr>
      </w:pPr>
      <w:r>
        <w:t xml:space="preserve">Lijndikte: 1 </w:t>
      </w:r>
      <w:proofErr w:type="spellStart"/>
      <w:r>
        <w:t>px</w:t>
      </w:r>
      <w:proofErr w:type="spellEnd"/>
    </w:p>
    <w:p w14:paraId="330F732C"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72C23992" w14:textId="77777777" w:rsidR="00574EB1" w:rsidRDefault="003022A4">
      <w:pPr>
        <w:pStyle w:val="Plattetekst1"/>
        <w:numPr>
          <w:ilvl w:val="0"/>
          <w:numId w:val="26"/>
        </w:numPr>
      </w:pPr>
      <w:r>
        <w:t>Transparantie: 0 %</w:t>
      </w:r>
    </w:p>
    <w:p w14:paraId="20278708"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3EA01A7"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27741473"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4151C0" w14:textId="77777777" w:rsidR="00574EB1" w:rsidRDefault="00574EB1">
            <w:pPr>
              <w:pStyle w:val="TableContents"/>
              <w:jc w:val="center"/>
            </w:pPr>
          </w:p>
        </w:tc>
      </w:tr>
      <w:tr w:rsidR="00574EB1" w14:paraId="5684B4F2"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434E2169" w14:textId="77777777" w:rsidR="00574EB1" w:rsidRDefault="003022A4">
            <w:pPr>
              <w:pStyle w:val="Plattetekst1"/>
            </w:pPr>
            <w:proofErr w:type="spellStart"/>
            <w:r>
              <w:rPr>
                <w:sz w:val="16"/>
                <w:szCs w:val="16"/>
              </w:rPr>
              <w:t>AnnotatiepijlEnkelgericht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27648666" w14:textId="77777777" w:rsidR="00574EB1" w:rsidRDefault="003022A4">
            <w:pPr>
              <w:pStyle w:val="TableContents"/>
            </w:pPr>
            <w:r>
              <w:rPr>
                <w:noProof/>
              </w:rPr>
              <w:drawing>
                <wp:anchor distT="0" distB="0" distL="0" distR="0" simplePos="0" relativeHeight="101" behindDoc="0" locked="0" layoutInCell="1" allowOverlap="1" wp14:anchorId="5199F076" wp14:editId="19AAD1F6">
                  <wp:simplePos x="0" y="0"/>
                  <wp:positionH relativeFrom="column">
                    <wp:align>center</wp:align>
                  </wp:positionH>
                  <wp:positionV relativeFrom="paragraph">
                    <wp:posOffset>635</wp:posOffset>
                  </wp:positionV>
                  <wp:extent cx="4546600" cy="142875"/>
                  <wp:effectExtent l="0" t="0" r="0" b="0"/>
                  <wp:wrapSquare wrapText="largest"/>
                  <wp:docPr id="108" name="Image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103"/>
                          <pic:cNvPicPr>
                            <a:picLocks noChangeAspect="1" noChangeArrowheads="1"/>
                          </pic:cNvPicPr>
                        </pic:nvPicPr>
                        <pic:blipFill>
                          <a:blip r:embed="rId96"/>
                          <a:stretch>
                            <a:fillRect/>
                          </a:stretch>
                        </pic:blipFill>
                        <pic:spPr bwMode="auto">
                          <a:xfrm>
                            <a:off x="0" y="0"/>
                            <a:ext cx="4546600" cy="142875"/>
                          </a:xfrm>
                          <a:prstGeom prst="rect">
                            <a:avLst/>
                          </a:prstGeom>
                        </pic:spPr>
                      </pic:pic>
                    </a:graphicData>
                  </a:graphic>
                </wp:anchor>
              </w:drawing>
            </w:r>
          </w:p>
        </w:tc>
      </w:tr>
      <w:tr w:rsidR="00574EB1" w14:paraId="64865C70"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C1E831A" w14:textId="77777777" w:rsidR="00574EB1" w:rsidRDefault="003022A4">
            <w:pPr>
              <w:pStyle w:val="Plattetekst1"/>
            </w:pPr>
            <w:proofErr w:type="spellStart"/>
            <w:r>
              <w:rPr>
                <w:sz w:val="16"/>
                <w:szCs w:val="16"/>
              </w:rPr>
              <w:t>AnnotatiepijlDubbelgericht</w:t>
            </w:r>
            <w:proofErr w:type="spellEnd"/>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9985874" w14:textId="77777777" w:rsidR="00574EB1" w:rsidRDefault="003022A4">
            <w:pPr>
              <w:pStyle w:val="TableContents"/>
            </w:pPr>
            <w:r>
              <w:rPr>
                <w:noProof/>
              </w:rPr>
              <w:drawing>
                <wp:anchor distT="0" distB="0" distL="0" distR="0" simplePos="0" relativeHeight="100" behindDoc="0" locked="0" layoutInCell="1" allowOverlap="1" wp14:anchorId="49457DD8" wp14:editId="09F99925">
                  <wp:simplePos x="0" y="0"/>
                  <wp:positionH relativeFrom="column">
                    <wp:align>center</wp:align>
                  </wp:positionH>
                  <wp:positionV relativeFrom="paragraph">
                    <wp:posOffset>635</wp:posOffset>
                  </wp:positionV>
                  <wp:extent cx="4546600" cy="142875"/>
                  <wp:effectExtent l="0" t="0" r="0" b="0"/>
                  <wp:wrapSquare wrapText="largest"/>
                  <wp:docPr id="109" name="Image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102"/>
                          <pic:cNvPicPr>
                            <a:picLocks noChangeAspect="1" noChangeArrowheads="1"/>
                          </pic:cNvPicPr>
                        </pic:nvPicPr>
                        <pic:blipFill>
                          <a:blip r:embed="rId92"/>
                          <a:stretch>
                            <a:fillRect/>
                          </a:stretch>
                        </pic:blipFill>
                        <pic:spPr bwMode="auto">
                          <a:xfrm>
                            <a:off x="0" y="0"/>
                            <a:ext cx="4546600" cy="142875"/>
                          </a:xfrm>
                          <a:prstGeom prst="rect">
                            <a:avLst/>
                          </a:prstGeom>
                        </pic:spPr>
                      </pic:pic>
                    </a:graphicData>
                  </a:graphic>
                </wp:anchor>
              </w:drawing>
            </w:r>
          </w:p>
        </w:tc>
      </w:tr>
    </w:tbl>
    <w:p w14:paraId="11953019" w14:textId="77777777" w:rsidR="00574EB1" w:rsidRDefault="003022A4">
      <w:pPr>
        <w:pStyle w:val="Plattetekst"/>
      </w:pPr>
      <w:r>
        <w:rPr>
          <w:noProof/>
        </w:rPr>
        <w:drawing>
          <wp:anchor distT="0" distB="0" distL="0" distR="0" simplePos="0" relativeHeight="107" behindDoc="0" locked="0" layoutInCell="1" allowOverlap="1" wp14:anchorId="4774D378" wp14:editId="67E170D1">
            <wp:simplePos x="0" y="0"/>
            <wp:positionH relativeFrom="column">
              <wp:posOffset>0</wp:posOffset>
            </wp:positionH>
            <wp:positionV relativeFrom="paragraph">
              <wp:posOffset>226060</wp:posOffset>
            </wp:positionV>
            <wp:extent cx="502285" cy="502285"/>
            <wp:effectExtent l="0" t="0" r="0" b="0"/>
            <wp:wrapTopAndBottom/>
            <wp:docPr id="110" name="Image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107"/>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2362E8C7" w14:textId="77777777" w:rsidR="00574EB1" w:rsidRDefault="003022A4">
      <w:pPr>
        <w:pStyle w:val="Plattetekst"/>
      </w:pPr>
      <w:r>
        <w:rPr>
          <w:b/>
          <w:bCs/>
        </w:rPr>
        <w:t>Afbeelding</w:t>
      </w:r>
      <w:r>
        <w:t>: tien maal vergrote weergave van de pijlpunt</w:t>
      </w:r>
    </w:p>
    <w:p w14:paraId="2488EEE4" w14:textId="77777777" w:rsidR="00574EB1" w:rsidRDefault="003022A4">
      <w:pPr>
        <w:pStyle w:val="Kop2"/>
        <w:numPr>
          <w:ilvl w:val="1"/>
          <w:numId w:val="3"/>
        </w:numPr>
      </w:pPr>
      <w:bookmarkStart w:id="389" w:name="_Toc42596149"/>
      <w:bookmarkStart w:id="390" w:name="_Toc51317973"/>
      <w:r>
        <w:t>Annotatiepijlpunt</w:t>
      </w:r>
      <w:bookmarkEnd w:id="389"/>
      <w:bookmarkEnd w:id="390"/>
    </w:p>
    <w:p w14:paraId="34415714" w14:textId="77777777" w:rsidR="00574EB1" w:rsidRDefault="003022A4">
      <w:pPr>
        <w:pStyle w:val="Kop3"/>
        <w:numPr>
          <w:ilvl w:val="2"/>
          <w:numId w:val="3"/>
        </w:numPr>
      </w:pPr>
      <w:bookmarkStart w:id="391" w:name="__RefHeading___Toc4634_4117045737"/>
      <w:bookmarkEnd w:id="391"/>
      <w:r>
        <w:t>Regel</w:t>
      </w:r>
    </w:p>
    <w:p w14:paraId="49B66139" w14:textId="77777777" w:rsidR="00574EB1" w:rsidRDefault="003022A4">
      <w:pPr>
        <w:pStyle w:val="Plattetekst1"/>
      </w:pPr>
      <w:r>
        <w:t>Het objecttype Annotatie voor het attribuut “</w:t>
      </w:r>
      <w:proofErr w:type="spellStart"/>
      <w:r>
        <w:t>annotatieType</w:t>
      </w:r>
      <w:proofErr w:type="spellEnd"/>
      <w:r>
        <w:t xml:space="preserve">” de waarde “annotatiepijlpunt” heeft wordt een driehoek geplaatst. Indien de rotatiehoek wordt meegegeven, dan wordt de pijlpunt van het symbool gecentreerd op het puntobject en geroteerd om dit puntobject op basis van de rotatiehoek. Wordt de rotatiehoek niet meegegeven, dan wordt de pijlpunt </w:t>
      </w:r>
      <w:r>
        <w:lastRenderedPageBreak/>
        <w:t>horizontaal afgebeeld. Zij worden gevisualiseerd als puntsymbool met de volgende (combinatie van) eigenschappen:</w:t>
      </w:r>
    </w:p>
    <w:p w14:paraId="74BCA211" w14:textId="77777777" w:rsidR="00574EB1" w:rsidRDefault="003022A4">
      <w:pPr>
        <w:pStyle w:val="Plattetekst1"/>
        <w:numPr>
          <w:ilvl w:val="0"/>
          <w:numId w:val="26"/>
        </w:numPr>
      </w:pPr>
      <w:r>
        <w:t>Kleur: #000000</w:t>
      </w:r>
    </w:p>
    <w:p w14:paraId="03A268A1" w14:textId="77777777" w:rsidR="00574EB1" w:rsidRDefault="003022A4">
      <w:pPr>
        <w:pStyle w:val="Plattetekst1"/>
        <w:numPr>
          <w:ilvl w:val="0"/>
          <w:numId w:val="26"/>
        </w:numPr>
      </w:pPr>
      <w:r>
        <w:t>Vorm: shape://carrow</w:t>
      </w:r>
    </w:p>
    <w:p w14:paraId="0894A51C" w14:textId="77777777" w:rsidR="00574EB1" w:rsidRDefault="003022A4">
      <w:pPr>
        <w:pStyle w:val="Plattetekst1"/>
        <w:numPr>
          <w:ilvl w:val="0"/>
          <w:numId w:val="26"/>
        </w:numPr>
      </w:pPr>
      <w:r>
        <w:t>Grootte:</w:t>
      </w:r>
    </w:p>
    <w:p w14:paraId="498ED4A0" w14:textId="77777777" w:rsidR="00574EB1" w:rsidRDefault="003022A4">
      <w:pPr>
        <w:pStyle w:val="Plattetekst1"/>
        <w:numPr>
          <w:ilvl w:val="1"/>
          <w:numId w:val="26"/>
        </w:numPr>
      </w:pPr>
      <w:r>
        <w:t xml:space="preserve">Symboolgrootte: 10 (gelijkbenige driehoek 5 </w:t>
      </w:r>
      <w:proofErr w:type="spellStart"/>
      <w:r>
        <w:t>px</w:t>
      </w:r>
      <w:proofErr w:type="spellEnd"/>
      <w:r>
        <w:t xml:space="preserve"> breed en 4 pixels hoog op een raster van 5px bij 5px)</w:t>
      </w:r>
    </w:p>
    <w:p w14:paraId="077FD379" w14:textId="77777777" w:rsidR="00574EB1" w:rsidRDefault="003022A4">
      <w:pPr>
        <w:pStyle w:val="Plattetekst1"/>
        <w:numPr>
          <w:ilvl w:val="0"/>
          <w:numId w:val="26"/>
        </w:numPr>
      </w:pPr>
      <w:r>
        <w:t>Transparantie: 0 %</w:t>
      </w:r>
    </w:p>
    <w:p w14:paraId="4DE07829" w14:textId="77777777" w:rsidR="00574EB1" w:rsidRDefault="003022A4">
      <w:pPr>
        <w:pStyle w:val="Kop3"/>
        <w:numPr>
          <w:ilvl w:val="2"/>
          <w:numId w:val="3"/>
        </w:numPr>
      </w:pPr>
      <w:r>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44458636"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376EA75E"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2B179F43" w14:textId="77777777" w:rsidR="00574EB1" w:rsidRDefault="00574EB1">
            <w:pPr>
              <w:pStyle w:val="TableContents"/>
              <w:jc w:val="center"/>
            </w:pPr>
          </w:p>
        </w:tc>
      </w:tr>
      <w:tr w:rsidR="00574EB1" w14:paraId="5DE59648"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3A3A9A49"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753DC619" w14:textId="77777777" w:rsidR="00574EB1" w:rsidRDefault="003022A4">
            <w:pPr>
              <w:pStyle w:val="TableContents"/>
            </w:pPr>
            <w:r>
              <w:rPr>
                <w:noProof/>
              </w:rPr>
              <w:drawing>
                <wp:anchor distT="0" distB="0" distL="0" distR="0" simplePos="0" relativeHeight="103" behindDoc="0" locked="0" layoutInCell="1" allowOverlap="1" wp14:anchorId="4EB1F40A" wp14:editId="1BEC15FA">
                  <wp:simplePos x="0" y="0"/>
                  <wp:positionH relativeFrom="column">
                    <wp:align>center</wp:align>
                  </wp:positionH>
                  <wp:positionV relativeFrom="paragraph">
                    <wp:posOffset>635</wp:posOffset>
                  </wp:positionV>
                  <wp:extent cx="4546600" cy="142875"/>
                  <wp:effectExtent l="0" t="0" r="0" b="0"/>
                  <wp:wrapSquare wrapText="largest"/>
                  <wp:docPr id="111" name="Image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100"/>
                          <pic:cNvPicPr>
                            <a:picLocks noChangeAspect="1" noChangeArrowheads="1"/>
                          </pic:cNvPicPr>
                        </pic:nvPicPr>
                        <pic:blipFill>
                          <a:blip r:embed="rId94"/>
                          <a:stretch>
                            <a:fillRect/>
                          </a:stretch>
                        </pic:blipFill>
                        <pic:spPr bwMode="auto">
                          <a:xfrm>
                            <a:off x="0" y="0"/>
                            <a:ext cx="4546600" cy="142875"/>
                          </a:xfrm>
                          <a:prstGeom prst="rect">
                            <a:avLst/>
                          </a:prstGeom>
                        </pic:spPr>
                      </pic:pic>
                    </a:graphicData>
                  </a:graphic>
                </wp:anchor>
              </w:drawing>
            </w:r>
          </w:p>
        </w:tc>
      </w:tr>
    </w:tbl>
    <w:p w14:paraId="4BC322E5" w14:textId="77777777" w:rsidR="00574EB1" w:rsidRDefault="003022A4">
      <w:pPr>
        <w:pStyle w:val="Plattetekst"/>
      </w:pPr>
      <w:r>
        <w:rPr>
          <w:noProof/>
        </w:rPr>
        <w:drawing>
          <wp:anchor distT="0" distB="0" distL="0" distR="0" simplePos="0" relativeHeight="108" behindDoc="0" locked="0" layoutInCell="1" allowOverlap="1" wp14:anchorId="4B13D257" wp14:editId="52792820">
            <wp:simplePos x="0" y="0"/>
            <wp:positionH relativeFrom="column">
              <wp:posOffset>0</wp:posOffset>
            </wp:positionH>
            <wp:positionV relativeFrom="paragraph">
              <wp:posOffset>226060</wp:posOffset>
            </wp:positionV>
            <wp:extent cx="502285" cy="502285"/>
            <wp:effectExtent l="0" t="0" r="0" b="0"/>
            <wp:wrapTopAndBottom/>
            <wp:docPr id="112" name="Image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108"/>
                    <pic:cNvPicPr>
                      <a:picLocks noChangeAspect="1" noChangeArrowheads="1"/>
                    </pic:cNvPicPr>
                  </pic:nvPicPr>
                  <pic:blipFill>
                    <a:blip r:embed="rId93"/>
                    <a:stretch>
                      <a:fillRect/>
                    </a:stretch>
                  </pic:blipFill>
                  <pic:spPr bwMode="auto">
                    <a:xfrm>
                      <a:off x="0" y="0"/>
                      <a:ext cx="502285" cy="502285"/>
                    </a:xfrm>
                    <a:prstGeom prst="rect">
                      <a:avLst/>
                    </a:prstGeom>
                  </pic:spPr>
                </pic:pic>
              </a:graphicData>
            </a:graphic>
          </wp:anchor>
        </w:drawing>
      </w:r>
    </w:p>
    <w:p w14:paraId="181E83C2" w14:textId="77777777" w:rsidR="00574EB1" w:rsidRDefault="003022A4">
      <w:pPr>
        <w:pStyle w:val="Plattetekst"/>
      </w:pPr>
      <w:r>
        <w:rPr>
          <w:b/>
          <w:bCs/>
        </w:rPr>
        <w:t>Afbeelding</w:t>
      </w:r>
      <w:r>
        <w:t>: tien maal vergrote weergave van de pijlpunt</w:t>
      </w:r>
    </w:p>
    <w:p w14:paraId="65B177C6" w14:textId="77777777" w:rsidR="00574EB1" w:rsidRDefault="003022A4">
      <w:pPr>
        <w:pStyle w:val="Kop2"/>
        <w:numPr>
          <w:ilvl w:val="1"/>
          <w:numId w:val="3"/>
        </w:numPr>
      </w:pPr>
      <w:bookmarkStart w:id="392" w:name="_Toc42596150"/>
      <w:bookmarkStart w:id="393" w:name="_Toc51317974"/>
      <w:r>
        <w:t>Annotatielabel</w:t>
      </w:r>
      <w:bookmarkEnd w:id="392"/>
      <w:bookmarkEnd w:id="393"/>
    </w:p>
    <w:p w14:paraId="644CE003" w14:textId="77777777" w:rsidR="00574EB1" w:rsidRDefault="003022A4">
      <w:pPr>
        <w:pStyle w:val="Kop3"/>
        <w:numPr>
          <w:ilvl w:val="2"/>
          <w:numId w:val="3"/>
        </w:numPr>
      </w:pPr>
      <w:bookmarkStart w:id="394" w:name="__RefHeading___Toc4638_4117045737"/>
      <w:bookmarkEnd w:id="394"/>
      <w:r>
        <w:t>Regel</w:t>
      </w:r>
    </w:p>
    <w:p w14:paraId="743AC14E" w14:textId="77777777" w:rsidR="00574EB1" w:rsidRDefault="003022A4">
      <w:pPr>
        <w:pStyle w:val="Plattetekst1"/>
      </w:pPr>
      <w:r>
        <w:t>Indien het objecttype Annotatie voor het attribuut “</w:t>
      </w:r>
      <w:proofErr w:type="spellStart"/>
      <w:r>
        <w:t>annotattieType</w:t>
      </w:r>
      <w:proofErr w:type="spellEnd"/>
      <w:r>
        <w:t xml:space="preserve">” de waarde “annotatielabel” heeft wordt een tekst geplaatst. Indien de rotatiehoek wordt meegegeven, dan wordt de tekst gecentreerd op een puntobject en geroteerd op basis van de rotatiehoek. Wordt de rotatiehoek niet meegegeven, dan wordt de tekst horizontaal afgebeeld. Door middel van </w:t>
      </w:r>
      <w:proofErr w:type="spellStart"/>
      <w:r>
        <w:t>aangrijpingHorizontaal</w:t>
      </w:r>
      <w:proofErr w:type="spellEnd"/>
      <w:r>
        <w:t xml:space="preserve"> en </w:t>
      </w:r>
      <w:proofErr w:type="spellStart"/>
      <w:r>
        <w:t>aangrijpingVerticaal</w:t>
      </w:r>
      <w:proofErr w:type="spellEnd"/>
      <w:r>
        <w:t xml:space="preserve"> wordt de tekst ten opzichte van het puntobject geplaatst. Zij worden gevisualiseerd als </w:t>
      </w:r>
      <w:proofErr w:type="spellStart"/>
      <w:r>
        <w:t>kaartbechrifting</w:t>
      </w:r>
      <w:proofErr w:type="spellEnd"/>
      <w:r>
        <w:t xml:space="preserve"> met de volgende (combinatie van) eigenschappen:</w:t>
      </w:r>
    </w:p>
    <w:p w14:paraId="0D16D4F6" w14:textId="77777777" w:rsidR="00574EB1" w:rsidRDefault="003022A4">
      <w:pPr>
        <w:pStyle w:val="Plattetekst1"/>
        <w:numPr>
          <w:ilvl w:val="0"/>
          <w:numId w:val="24"/>
        </w:numPr>
      </w:pPr>
      <w:r>
        <w:t>Kleur: #000000</w:t>
      </w:r>
    </w:p>
    <w:p w14:paraId="3FF48C27" w14:textId="77777777" w:rsidR="00574EB1" w:rsidRDefault="003022A4">
      <w:pPr>
        <w:pStyle w:val="Plattetekst1"/>
        <w:numPr>
          <w:ilvl w:val="0"/>
          <w:numId w:val="24"/>
        </w:numPr>
      </w:pPr>
      <w:r>
        <w:t xml:space="preserve">Vorm: </w:t>
      </w:r>
      <w:proofErr w:type="spellStart"/>
      <w:r>
        <w:t>Liberation</w:t>
      </w:r>
      <w:proofErr w:type="spellEnd"/>
      <w:r>
        <w:t xml:space="preserve"> Sans lettertype</w:t>
      </w:r>
    </w:p>
    <w:p w14:paraId="23B18325" w14:textId="77777777" w:rsidR="00574EB1" w:rsidRDefault="003022A4">
      <w:pPr>
        <w:pStyle w:val="Plattetekst1"/>
        <w:numPr>
          <w:ilvl w:val="0"/>
          <w:numId w:val="24"/>
        </w:numPr>
      </w:pPr>
      <w:r>
        <w:t>Tekst: label</w:t>
      </w:r>
    </w:p>
    <w:p w14:paraId="6C00E726" w14:textId="77777777" w:rsidR="00574EB1" w:rsidRDefault="003022A4">
      <w:pPr>
        <w:pStyle w:val="Plattetekst1"/>
        <w:numPr>
          <w:ilvl w:val="0"/>
          <w:numId w:val="24"/>
        </w:numPr>
      </w:pPr>
      <w:r>
        <w:t xml:space="preserve">Grootte: 13 </w:t>
      </w:r>
      <w:proofErr w:type="spellStart"/>
      <w:r>
        <w:t>px</w:t>
      </w:r>
      <w:proofErr w:type="spellEnd"/>
      <w:r>
        <w:t xml:space="preserve"> (fontgrootte)</w:t>
      </w:r>
    </w:p>
    <w:p w14:paraId="79B08C4B" w14:textId="77777777" w:rsidR="00574EB1" w:rsidRDefault="003022A4">
      <w:pPr>
        <w:pStyle w:val="Plattetekst1"/>
        <w:numPr>
          <w:ilvl w:val="0"/>
          <w:numId w:val="24"/>
        </w:numPr>
      </w:pPr>
      <w:r>
        <w:t>Transparantie: 0 %</w:t>
      </w:r>
    </w:p>
    <w:p w14:paraId="0503243E" w14:textId="77777777" w:rsidR="00574EB1" w:rsidRDefault="003022A4">
      <w:pPr>
        <w:pStyle w:val="Kop3"/>
        <w:numPr>
          <w:ilvl w:val="2"/>
          <w:numId w:val="3"/>
        </w:numPr>
      </w:pPr>
      <w:bookmarkStart w:id="395" w:name="__RefHeading___Toc4640_4117045737"/>
      <w:bookmarkEnd w:id="395"/>
      <w:r>
        <w:lastRenderedPageBreak/>
        <w:t>Visualisatie</w:t>
      </w:r>
    </w:p>
    <w:tbl>
      <w:tblPr>
        <w:tblW w:w="9594"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79"/>
        <w:gridCol w:w="7215"/>
      </w:tblGrid>
      <w:tr w:rsidR="00574EB1" w14:paraId="021B19F0" w14:textId="77777777">
        <w:trPr>
          <w:tblHeader/>
        </w:trPr>
        <w:tc>
          <w:tcPr>
            <w:tcW w:w="2379" w:type="dxa"/>
            <w:tcBorders>
              <w:top w:val="single" w:sz="2" w:space="0" w:color="000001"/>
              <w:left w:val="single" w:sz="2" w:space="0" w:color="000001"/>
              <w:bottom w:val="single" w:sz="2" w:space="0" w:color="000001"/>
            </w:tcBorders>
            <w:shd w:val="clear" w:color="auto" w:fill="808080"/>
          </w:tcPr>
          <w:p w14:paraId="64920FE6" w14:textId="77777777" w:rsidR="00574EB1" w:rsidRDefault="00574EB1">
            <w:pPr>
              <w:pStyle w:val="TableContents"/>
              <w:rPr>
                <w:rFonts w:eastAsia="Lucida Sans Unicode" w:cs="Tahoma"/>
                <w:b/>
                <w:bCs/>
                <w:iCs/>
                <w:color w:val="FFFFFF"/>
                <w:szCs w:val="20"/>
              </w:rPr>
            </w:pPr>
          </w:p>
        </w:tc>
        <w:tc>
          <w:tcPr>
            <w:tcW w:w="7214" w:type="dxa"/>
            <w:tcBorders>
              <w:top w:val="single" w:sz="2" w:space="0" w:color="000001"/>
              <w:left w:val="single" w:sz="2" w:space="0" w:color="000001"/>
              <w:bottom w:val="single" w:sz="2" w:space="0" w:color="000001"/>
              <w:right w:val="single" w:sz="2" w:space="0" w:color="000001"/>
            </w:tcBorders>
            <w:shd w:val="clear" w:color="auto" w:fill="808080"/>
          </w:tcPr>
          <w:p w14:paraId="5278DF4B" w14:textId="77777777" w:rsidR="00574EB1" w:rsidRDefault="00574EB1">
            <w:pPr>
              <w:pStyle w:val="TableContents"/>
              <w:jc w:val="center"/>
            </w:pPr>
          </w:p>
        </w:tc>
      </w:tr>
      <w:tr w:rsidR="00574EB1" w14:paraId="0E9F64A1" w14:textId="77777777">
        <w:tc>
          <w:tcPr>
            <w:tcW w:w="2379" w:type="dxa"/>
            <w:tcBorders>
              <w:top w:val="single" w:sz="2" w:space="0" w:color="000001"/>
              <w:left w:val="single" w:sz="2" w:space="0" w:color="000001"/>
              <w:bottom w:val="single" w:sz="2" w:space="0" w:color="000001"/>
            </w:tcBorders>
            <w:shd w:val="clear" w:color="auto" w:fill="FFFFFF"/>
            <w:tcMar>
              <w:left w:w="-2" w:type="dxa"/>
            </w:tcMar>
          </w:tcPr>
          <w:p w14:paraId="64BECFEC" w14:textId="77777777" w:rsidR="00574EB1" w:rsidRDefault="003022A4">
            <w:pPr>
              <w:pStyle w:val="TableContents"/>
            </w:pPr>
            <w:r>
              <w:t>Schaalniveau 15-16</w:t>
            </w:r>
          </w:p>
        </w:tc>
        <w:tc>
          <w:tcPr>
            <w:tcW w:w="7214" w:type="dxa"/>
            <w:tcBorders>
              <w:top w:val="single" w:sz="2" w:space="0" w:color="000001"/>
              <w:left w:val="single" w:sz="2" w:space="0" w:color="000001"/>
              <w:bottom w:val="single" w:sz="2" w:space="0" w:color="000001"/>
              <w:right w:val="single" w:sz="2" w:space="0" w:color="000001"/>
            </w:tcBorders>
            <w:shd w:val="clear" w:color="auto" w:fill="FFFFFF"/>
            <w:tcMar>
              <w:left w:w="-2" w:type="dxa"/>
            </w:tcMar>
          </w:tcPr>
          <w:p w14:paraId="073B725F" w14:textId="77777777" w:rsidR="00574EB1" w:rsidRDefault="003022A4">
            <w:pPr>
              <w:pStyle w:val="TableContents"/>
            </w:pPr>
            <w:r>
              <w:rPr>
                <w:noProof/>
              </w:rPr>
              <w:drawing>
                <wp:anchor distT="0" distB="0" distL="0" distR="0" simplePos="0" relativeHeight="72" behindDoc="0" locked="0" layoutInCell="1" allowOverlap="1" wp14:anchorId="0D052945" wp14:editId="1A0D0726">
                  <wp:simplePos x="0" y="0"/>
                  <wp:positionH relativeFrom="column">
                    <wp:align>center</wp:align>
                  </wp:positionH>
                  <wp:positionV relativeFrom="paragraph">
                    <wp:posOffset>635</wp:posOffset>
                  </wp:positionV>
                  <wp:extent cx="4546600" cy="212090"/>
                  <wp:effectExtent l="0" t="0" r="0" b="0"/>
                  <wp:wrapSquare wrapText="largest"/>
                  <wp:docPr id="113" name="Image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101"/>
                          <pic:cNvPicPr>
                            <a:picLocks noChangeAspect="1" noChangeArrowheads="1"/>
                          </pic:cNvPicPr>
                        </pic:nvPicPr>
                        <pic:blipFill>
                          <a:blip r:embed="rId95"/>
                          <a:stretch>
                            <a:fillRect/>
                          </a:stretch>
                        </pic:blipFill>
                        <pic:spPr bwMode="auto">
                          <a:xfrm>
                            <a:off x="0" y="0"/>
                            <a:ext cx="4546600" cy="212090"/>
                          </a:xfrm>
                          <a:prstGeom prst="rect">
                            <a:avLst/>
                          </a:prstGeom>
                        </pic:spPr>
                      </pic:pic>
                    </a:graphicData>
                  </a:graphic>
                </wp:anchor>
              </w:drawing>
            </w:r>
          </w:p>
        </w:tc>
      </w:tr>
    </w:tbl>
    <w:p w14:paraId="13E43E39" w14:textId="77777777" w:rsidR="00574EB1" w:rsidRDefault="003022A4">
      <w:pPr>
        <w:pStyle w:val="Kop1"/>
        <w:numPr>
          <w:ilvl w:val="0"/>
          <w:numId w:val="3"/>
        </w:numPr>
      </w:pPr>
      <w:r>
        <w:br w:type="page"/>
      </w:r>
      <w:r>
        <w:lastRenderedPageBreak/>
        <w:t xml:space="preserve">    </w:t>
      </w:r>
      <w:bookmarkStart w:id="396" w:name="_Toc42596151"/>
      <w:bookmarkStart w:id="397" w:name="_Toc51317975"/>
      <w:r>
        <w:t>Kaartsamenstelling</w:t>
      </w:r>
      <w:bookmarkEnd w:id="396"/>
      <w:bookmarkEnd w:id="397"/>
    </w:p>
    <w:p w14:paraId="3633B9FE" w14:textId="77777777" w:rsidR="00574EB1" w:rsidRDefault="003022A4">
      <w:pPr>
        <w:pStyle w:val="Kop2"/>
        <w:numPr>
          <w:ilvl w:val="1"/>
          <w:numId w:val="3"/>
        </w:numPr>
      </w:pPr>
      <w:bookmarkStart w:id="398" w:name="_Toc42596152"/>
      <w:bookmarkStart w:id="399" w:name="_Toc51317976"/>
      <w:r>
        <w:t>Inleiding</w:t>
      </w:r>
      <w:bookmarkEnd w:id="398"/>
      <w:bookmarkEnd w:id="399"/>
    </w:p>
    <w:p w14:paraId="79732255" w14:textId="77777777" w:rsidR="00574EB1" w:rsidRDefault="003022A4">
      <w:pPr>
        <w:pStyle w:val="Plattetekst1"/>
      </w:pPr>
      <w:r>
        <w:t>Naast de beschrijving van visualisatie van de objecttypen geeft onderstaande tabel aan, hoe de objecttypen geordend moeten worden om een kaart te realiseren:</w:t>
      </w:r>
    </w:p>
    <w:tbl>
      <w:tblPr>
        <w:tblW w:w="9620"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1951"/>
        <w:gridCol w:w="7669"/>
      </w:tblGrid>
      <w:tr w:rsidR="00574EB1" w14:paraId="3476D7C2" w14:textId="77777777">
        <w:trPr>
          <w:cantSplit/>
          <w:tblHeader/>
        </w:trPr>
        <w:tc>
          <w:tcPr>
            <w:tcW w:w="1951" w:type="dxa"/>
            <w:tcBorders>
              <w:top w:val="single" w:sz="2" w:space="0" w:color="000001"/>
              <w:left w:val="single" w:sz="2" w:space="0" w:color="000001"/>
              <w:bottom w:val="single" w:sz="2" w:space="0" w:color="000001"/>
            </w:tcBorders>
            <w:shd w:val="clear" w:color="auto" w:fill="808080"/>
            <w:vAlign w:val="center"/>
          </w:tcPr>
          <w:p w14:paraId="50F907A5" w14:textId="77777777" w:rsidR="00574EB1" w:rsidRDefault="003022A4">
            <w:pPr>
              <w:pStyle w:val="TableHeading0"/>
              <w:spacing w:after="120"/>
            </w:pPr>
            <w:r>
              <w:rPr>
                <w:rFonts w:eastAsia="Lucida Sans Unicode" w:cs="Tahoma"/>
                <w:b w:val="0"/>
                <w:bCs w:val="0"/>
                <w:szCs w:val="20"/>
              </w:rPr>
              <w:t>Tekenvolgorde</w:t>
            </w:r>
          </w:p>
        </w:tc>
        <w:tc>
          <w:tcPr>
            <w:tcW w:w="7668" w:type="dxa"/>
            <w:tcBorders>
              <w:top w:val="single" w:sz="2" w:space="0" w:color="000001"/>
              <w:left w:val="single" w:sz="2" w:space="0" w:color="000001"/>
              <w:bottom w:val="single" w:sz="2" w:space="0" w:color="000001"/>
              <w:right w:val="single" w:sz="2" w:space="0" w:color="000001"/>
            </w:tcBorders>
            <w:shd w:val="clear" w:color="auto" w:fill="808080"/>
            <w:vAlign w:val="center"/>
          </w:tcPr>
          <w:p w14:paraId="7CA72D03" w14:textId="77777777" w:rsidR="00574EB1" w:rsidRDefault="003022A4">
            <w:pPr>
              <w:pStyle w:val="TableHeading0"/>
              <w:spacing w:after="120"/>
            </w:pPr>
            <w:r>
              <w:rPr>
                <w:rFonts w:eastAsia="Lucida Sans Unicode" w:cs="Tahoma"/>
                <w:b w:val="0"/>
                <w:bCs w:val="0"/>
                <w:szCs w:val="20"/>
              </w:rPr>
              <w:t>Objecttype</w:t>
            </w:r>
          </w:p>
        </w:tc>
      </w:tr>
      <w:tr w:rsidR="00574EB1" w14:paraId="0A86C01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E3FF721" w14:textId="77777777" w:rsidR="00574EB1" w:rsidRDefault="003022A4">
            <w:pPr>
              <w:pStyle w:val="TableContents"/>
              <w:spacing w:after="120"/>
              <w:jc w:val="center"/>
            </w:pPr>
            <w:r>
              <w:rPr>
                <w:rFonts w:eastAsia="Lucida Sans Unicode" w:cs="Tahoma"/>
                <w:szCs w:val="20"/>
              </w:rPr>
              <w:t>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6F89C09" w14:textId="77777777" w:rsidR="00574EB1" w:rsidRDefault="003022A4">
            <w:pPr>
              <w:pStyle w:val="PreformattedText"/>
              <w:spacing w:after="120"/>
            </w:pPr>
            <w:proofErr w:type="spellStart"/>
            <w:r>
              <w:t>EigenTopografie</w:t>
            </w:r>
            <w:proofErr w:type="spellEnd"/>
          </w:p>
        </w:tc>
      </w:tr>
      <w:tr w:rsidR="00574EB1" w14:paraId="47C7C347"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E83FC62" w14:textId="77777777" w:rsidR="00574EB1" w:rsidRDefault="003022A4">
            <w:pPr>
              <w:pStyle w:val="TableContents"/>
              <w:spacing w:after="120"/>
              <w:jc w:val="center"/>
            </w:pPr>
            <w:r>
              <w:t>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876271F" w14:textId="77777777" w:rsidR="00574EB1" w:rsidRDefault="003022A4">
            <w:pPr>
              <w:pStyle w:val="PreformattedText"/>
              <w:spacing w:after="120"/>
            </w:pPr>
            <w:proofErr w:type="spellStart"/>
            <w:r>
              <w:t>ExtraDetailInfo</w:t>
            </w:r>
            <w:proofErr w:type="spellEnd"/>
            <w:r>
              <w:t xml:space="preserve"> (Lijn- en vlaksymbolen)</w:t>
            </w:r>
          </w:p>
        </w:tc>
      </w:tr>
      <w:tr w:rsidR="00574EB1" w14:paraId="798F223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59B4DAA" w14:textId="77777777" w:rsidR="00574EB1" w:rsidRDefault="003022A4">
            <w:pPr>
              <w:pStyle w:val="TableContents"/>
              <w:spacing w:after="120"/>
              <w:jc w:val="center"/>
            </w:pPr>
            <w:r>
              <w:t>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1FF488D" w14:textId="77777777" w:rsidR="00574EB1" w:rsidRDefault="003022A4">
            <w:pPr>
              <w:pStyle w:val="PreformattedText"/>
              <w:spacing w:after="120"/>
            </w:pPr>
            <w:proofErr w:type="spellStart"/>
            <w:r>
              <w:t>AanduidingEisVoorzorgsmaatregel</w:t>
            </w:r>
            <w:proofErr w:type="spellEnd"/>
          </w:p>
        </w:tc>
      </w:tr>
      <w:tr w:rsidR="00574EB1" w14:paraId="0B48D88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3214FE9" w14:textId="77777777" w:rsidR="00574EB1" w:rsidRDefault="003022A4">
            <w:pPr>
              <w:pStyle w:val="TableContents"/>
              <w:spacing w:after="120"/>
              <w:jc w:val="center"/>
            </w:pPr>
            <w:r>
              <w:rPr>
                <w:rFonts w:eastAsia="Lucida Sans Unicode" w:cs="Tahoma"/>
                <w:szCs w:val="20"/>
              </w:rPr>
              <w:t>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300357B7" w14:textId="77777777" w:rsidR="00574EB1" w:rsidRDefault="003022A4">
            <w:pPr>
              <w:pStyle w:val="PreformattedText"/>
              <w:spacing w:after="120"/>
            </w:pPr>
            <w:proofErr w:type="spellStart"/>
            <w:r>
              <w:t>Kabelbed</w:t>
            </w:r>
            <w:proofErr w:type="spellEnd"/>
          </w:p>
        </w:tc>
      </w:tr>
      <w:tr w:rsidR="00574EB1" w14:paraId="49C806E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A89E99" w14:textId="77777777" w:rsidR="00574EB1" w:rsidRDefault="003022A4">
            <w:pPr>
              <w:pStyle w:val="TableContents"/>
              <w:spacing w:after="120"/>
              <w:jc w:val="center"/>
            </w:pPr>
            <w:r>
              <w:t>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3D91358" w14:textId="77777777" w:rsidR="00574EB1" w:rsidRDefault="003022A4">
            <w:pPr>
              <w:pStyle w:val="PreformattedText"/>
              <w:spacing w:after="120"/>
            </w:pPr>
            <w:proofErr w:type="spellStart"/>
            <w:r>
              <w:t>Duct</w:t>
            </w:r>
            <w:proofErr w:type="spellEnd"/>
          </w:p>
        </w:tc>
      </w:tr>
      <w:tr w:rsidR="00574EB1" w14:paraId="76C41375"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9BE00B9" w14:textId="77777777" w:rsidR="00574EB1" w:rsidRDefault="003022A4">
            <w:pPr>
              <w:pStyle w:val="TableContents"/>
              <w:spacing w:after="120"/>
              <w:jc w:val="center"/>
            </w:pPr>
            <w:r>
              <w:t>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2E7826" w14:textId="77777777" w:rsidR="00574EB1" w:rsidRDefault="003022A4">
            <w:pPr>
              <w:pStyle w:val="PreformattedText"/>
              <w:spacing w:after="120"/>
            </w:pPr>
            <w:r>
              <w:t>Mantelbuis</w:t>
            </w:r>
          </w:p>
        </w:tc>
      </w:tr>
      <w:tr w:rsidR="00574EB1" w14:paraId="387BE9C4"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B2B5E8C" w14:textId="77777777" w:rsidR="00574EB1" w:rsidRDefault="003022A4">
            <w:pPr>
              <w:pStyle w:val="TableContents"/>
              <w:spacing w:after="120"/>
              <w:jc w:val="center"/>
            </w:pPr>
            <w:r>
              <w:rPr>
                <w:rFonts w:eastAsia="Lucida Sans Unicode" w:cs="Tahoma"/>
                <w:szCs w:val="20"/>
              </w:rPr>
              <w:t>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9D70231" w14:textId="77777777" w:rsidR="00574EB1" w:rsidRDefault="003022A4">
            <w:pPr>
              <w:pStyle w:val="PreformattedText"/>
              <w:spacing w:after="120"/>
            </w:pPr>
            <w:r>
              <w:t>Kabels en Leidingen</w:t>
            </w:r>
          </w:p>
        </w:tc>
      </w:tr>
      <w:tr w:rsidR="00574EB1" w14:paraId="566920B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4C3E77D" w14:textId="77777777" w:rsidR="00574EB1" w:rsidRDefault="003022A4">
            <w:pPr>
              <w:pStyle w:val="TableContents"/>
              <w:spacing w:after="120"/>
              <w:jc w:val="center"/>
            </w:pPr>
            <w:r>
              <w:t>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44D5F" w14:textId="77777777" w:rsidR="00574EB1" w:rsidRDefault="003022A4">
            <w:pPr>
              <w:pStyle w:val="PreformattedText"/>
              <w:spacing w:after="120"/>
            </w:pPr>
            <w:r>
              <w:t>Mangat</w:t>
            </w:r>
          </w:p>
        </w:tc>
      </w:tr>
      <w:tr w:rsidR="00574EB1" w14:paraId="768F8766"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1A19A35E" w14:textId="77777777" w:rsidR="00574EB1" w:rsidRDefault="003022A4">
            <w:pPr>
              <w:pStyle w:val="TableContents"/>
              <w:spacing w:after="120"/>
              <w:jc w:val="center"/>
            </w:pPr>
            <w:r>
              <w:t>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49D032B" w14:textId="77777777" w:rsidR="00574EB1" w:rsidRDefault="003022A4">
            <w:pPr>
              <w:pStyle w:val="PreformattedText"/>
              <w:spacing w:after="120"/>
            </w:pPr>
            <w:r>
              <w:t>Kast</w:t>
            </w:r>
          </w:p>
        </w:tc>
      </w:tr>
      <w:tr w:rsidR="00574EB1" w14:paraId="3521ABD1"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B4A3AC7" w14:textId="77777777" w:rsidR="00574EB1" w:rsidRDefault="003022A4">
            <w:pPr>
              <w:pStyle w:val="TableContents"/>
              <w:spacing w:after="120"/>
              <w:jc w:val="center"/>
            </w:pPr>
            <w:r>
              <w:t>10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9BDE5B1" w14:textId="77777777" w:rsidR="00574EB1" w:rsidRDefault="003022A4">
            <w:pPr>
              <w:pStyle w:val="PreformattedText"/>
              <w:spacing w:after="120"/>
            </w:pPr>
            <w:r>
              <w:t>Technisch gebouw</w:t>
            </w:r>
          </w:p>
        </w:tc>
      </w:tr>
      <w:tr w:rsidR="00574EB1" w14:paraId="0004B97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67C935B5" w14:textId="77777777" w:rsidR="00574EB1" w:rsidRDefault="003022A4">
            <w:pPr>
              <w:pStyle w:val="TableContents"/>
              <w:spacing w:after="120"/>
              <w:jc w:val="center"/>
            </w:pPr>
            <w:r>
              <w:t>11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D1E5738" w14:textId="77777777" w:rsidR="00574EB1" w:rsidRDefault="003022A4">
            <w:pPr>
              <w:pStyle w:val="PreformattedText"/>
              <w:spacing w:after="120"/>
            </w:pPr>
            <w:r>
              <w:t>Toren</w:t>
            </w:r>
          </w:p>
        </w:tc>
      </w:tr>
      <w:tr w:rsidR="00574EB1" w14:paraId="6296B99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04CC873" w14:textId="77777777" w:rsidR="00574EB1" w:rsidRDefault="003022A4">
            <w:pPr>
              <w:pStyle w:val="TableContents"/>
              <w:spacing w:after="120"/>
              <w:jc w:val="center"/>
            </w:pPr>
            <w:r>
              <w:t>12</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2CB2CE07" w14:textId="77777777" w:rsidR="00574EB1" w:rsidRDefault="003022A4">
            <w:pPr>
              <w:pStyle w:val="PreformattedText"/>
              <w:spacing w:after="120"/>
            </w:pPr>
            <w:r>
              <w:t>Mast</w:t>
            </w:r>
          </w:p>
        </w:tc>
      </w:tr>
      <w:tr w:rsidR="00574EB1" w14:paraId="6909E20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B5B720F" w14:textId="77777777" w:rsidR="00574EB1" w:rsidRDefault="003022A4">
            <w:pPr>
              <w:pStyle w:val="TableContents"/>
              <w:spacing w:after="120"/>
              <w:jc w:val="center"/>
            </w:pPr>
            <w:r>
              <w:rPr>
                <w:rFonts w:eastAsia="Lucida Sans Unicode" w:cs="Tahoma"/>
                <w:szCs w:val="20"/>
              </w:rPr>
              <w:t>13</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E3381DE" w14:textId="77777777" w:rsidR="00574EB1" w:rsidRDefault="003022A4">
            <w:pPr>
              <w:pStyle w:val="PreformattedText"/>
              <w:spacing w:after="120"/>
            </w:pPr>
            <w:r>
              <w:t>Annotatie</w:t>
            </w:r>
          </w:p>
        </w:tc>
      </w:tr>
      <w:tr w:rsidR="00574EB1" w14:paraId="72854819"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3B30680E" w14:textId="77777777" w:rsidR="00574EB1" w:rsidRDefault="003022A4">
            <w:pPr>
              <w:pStyle w:val="TableContents"/>
              <w:spacing w:after="120"/>
              <w:jc w:val="center"/>
            </w:pPr>
            <w:r>
              <w:rPr>
                <w:rFonts w:eastAsia="Lucida Sans Unicode" w:cs="Tahoma"/>
                <w:szCs w:val="20"/>
              </w:rPr>
              <w:t>14</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4B14A831" w14:textId="77777777" w:rsidR="00574EB1" w:rsidRDefault="003022A4">
            <w:pPr>
              <w:pStyle w:val="PreformattedText"/>
              <w:spacing w:after="120"/>
            </w:pPr>
            <w:r>
              <w:t>Maatvoering</w:t>
            </w:r>
          </w:p>
        </w:tc>
      </w:tr>
      <w:tr w:rsidR="00574EB1" w14:paraId="5686D2E2"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E2BE149" w14:textId="77777777" w:rsidR="00574EB1" w:rsidRDefault="003022A4">
            <w:pPr>
              <w:pStyle w:val="TableContents"/>
              <w:spacing w:after="120"/>
              <w:jc w:val="center"/>
            </w:pPr>
            <w:r>
              <w:t>15</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46EB79C" w14:textId="77777777" w:rsidR="00574EB1" w:rsidRDefault="003022A4">
            <w:pPr>
              <w:pStyle w:val="PreformattedText"/>
              <w:spacing w:after="120"/>
            </w:pPr>
            <w:proofErr w:type="spellStart"/>
            <w:r>
              <w:t>DiepteNAP</w:t>
            </w:r>
            <w:proofErr w:type="spellEnd"/>
          </w:p>
        </w:tc>
      </w:tr>
      <w:tr w:rsidR="00574EB1" w14:paraId="7EB75888"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0D5501A5" w14:textId="77777777" w:rsidR="00574EB1" w:rsidRDefault="003022A4">
            <w:pPr>
              <w:pStyle w:val="TableContents"/>
              <w:spacing w:after="120"/>
              <w:jc w:val="center"/>
            </w:pPr>
            <w:r>
              <w:t>16</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12CCCBE" w14:textId="77777777" w:rsidR="00574EB1" w:rsidRDefault="003022A4">
            <w:pPr>
              <w:pStyle w:val="PreformattedText"/>
              <w:spacing w:after="120"/>
            </w:pPr>
            <w:proofErr w:type="spellStart"/>
            <w:r>
              <w:t>DiepteTovMaaiveld</w:t>
            </w:r>
            <w:proofErr w:type="spellEnd"/>
          </w:p>
        </w:tc>
      </w:tr>
      <w:tr w:rsidR="00574EB1" w14:paraId="03B0B17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5ACC4C7F" w14:textId="77777777" w:rsidR="00574EB1" w:rsidRDefault="003022A4">
            <w:pPr>
              <w:pStyle w:val="TableContents"/>
              <w:spacing w:after="120"/>
              <w:jc w:val="center"/>
            </w:pPr>
            <w:r>
              <w:t>17</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6A9F7DF9" w14:textId="77777777" w:rsidR="00574EB1" w:rsidRDefault="003022A4">
            <w:pPr>
              <w:pStyle w:val="PreformattedText"/>
              <w:spacing w:after="120"/>
            </w:pPr>
            <w:bookmarkStart w:id="400" w:name="__DdeLink__5228_136982254"/>
            <w:proofErr w:type="spellStart"/>
            <w:r>
              <w:t>ExtraDetailInfo</w:t>
            </w:r>
            <w:bookmarkEnd w:id="400"/>
            <w:proofErr w:type="spellEnd"/>
            <w:r>
              <w:t xml:space="preserve"> (Puntsymbolen)</w:t>
            </w:r>
          </w:p>
        </w:tc>
      </w:tr>
      <w:tr w:rsidR="00574EB1" w14:paraId="0479BDCE"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C96082A" w14:textId="77777777" w:rsidR="00574EB1" w:rsidRDefault="003022A4">
            <w:pPr>
              <w:pStyle w:val="TableContents"/>
              <w:spacing w:after="120"/>
              <w:jc w:val="center"/>
            </w:pPr>
            <w:r>
              <w:t>18</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12C4017C" w14:textId="77777777" w:rsidR="00574EB1" w:rsidRDefault="003022A4">
            <w:pPr>
              <w:pStyle w:val="PreformattedText"/>
              <w:spacing w:after="120"/>
            </w:pPr>
            <w:r>
              <w:t>Leidingelementen</w:t>
            </w:r>
          </w:p>
        </w:tc>
      </w:tr>
      <w:tr w:rsidR="00574EB1" w14:paraId="57E5A8EA"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4D732D73" w14:textId="77777777" w:rsidR="00574EB1" w:rsidRDefault="003022A4">
            <w:pPr>
              <w:pStyle w:val="TableContents"/>
              <w:spacing w:after="120"/>
              <w:jc w:val="center"/>
            </w:pPr>
            <w:r>
              <w:t>19</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56A375A9" w14:textId="77777777" w:rsidR="00574EB1" w:rsidRDefault="003022A4">
            <w:pPr>
              <w:pStyle w:val="PreformattedText"/>
              <w:spacing w:after="120"/>
            </w:pPr>
            <w:r>
              <w:t>Informatiepolygoon</w:t>
            </w:r>
          </w:p>
        </w:tc>
      </w:tr>
      <w:tr w:rsidR="00574EB1" w14:paraId="7F12445F"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208DEEA7" w14:textId="77777777" w:rsidR="00574EB1" w:rsidRDefault="003022A4">
            <w:pPr>
              <w:pStyle w:val="TableContents"/>
              <w:spacing w:after="120"/>
              <w:jc w:val="center"/>
            </w:pPr>
            <w:r>
              <w:t>20</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000947C0" w14:textId="77777777" w:rsidR="00574EB1" w:rsidRDefault="003022A4">
            <w:pPr>
              <w:pStyle w:val="PreformattedText"/>
              <w:spacing w:after="120"/>
            </w:pPr>
            <w:r>
              <w:t>Graafpolygoon</w:t>
            </w:r>
          </w:p>
        </w:tc>
      </w:tr>
      <w:tr w:rsidR="00574EB1" w14:paraId="134D696C" w14:textId="77777777">
        <w:trPr>
          <w:cantSplit/>
        </w:trPr>
        <w:tc>
          <w:tcPr>
            <w:tcW w:w="1951" w:type="dxa"/>
            <w:tcBorders>
              <w:top w:val="single" w:sz="2" w:space="0" w:color="000001"/>
              <w:left w:val="single" w:sz="2" w:space="0" w:color="000001"/>
              <w:bottom w:val="single" w:sz="2" w:space="0" w:color="000001"/>
            </w:tcBorders>
            <w:shd w:val="clear" w:color="auto" w:fill="FFFFFF"/>
          </w:tcPr>
          <w:p w14:paraId="7AD5F67B" w14:textId="77777777" w:rsidR="00574EB1" w:rsidRDefault="003022A4">
            <w:pPr>
              <w:pStyle w:val="TableContents"/>
              <w:spacing w:after="120"/>
              <w:jc w:val="center"/>
            </w:pPr>
            <w:r>
              <w:lastRenderedPageBreak/>
              <w:t>21</w:t>
            </w:r>
          </w:p>
        </w:tc>
        <w:tc>
          <w:tcPr>
            <w:tcW w:w="7668" w:type="dxa"/>
            <w:tcBorders>
              <w:top w:val="single" w:sz="2" w:space="0" w:color="000001"/>
              <w:left w:val="single" w:sz="2" w:space="0" w:color="000001"/>
              <w:bottom w:val="single" w:sz="2" w:space="0" w:color="000001"/>
              <w:right w:val="single" w:sz="2" w:space="0" w:color="000001"/>
            </w:tcBorders>
            <w:shd w:val="clear" w:color="auto" w:fill="FFFFFF"/>
          </w:tcPr>
          <w:p w14:paraId="7D5DD1FA" w14:textId="77777777" w:rsidR="00574EB1" w:rsidRDefault="003022A4">
            <w:pPr>
              <w:pStyle w:val="PreformattedText"/>
              <w:spacing w:after="120"/>
            </w:pPr>
            <w:r>
              <w:t>Oriëntatiepolygoon</w:t>
            </w:r>
          </w:p>
        </w:tc>
      </w:tr>
    </w:tbl>
    <w:p w14:paraId="1BD2029E" w14:textId="77777777" w:rsidR="00574EB1" w:rsidRDefault="003022A4">
      <w:r>
        <w:t>De objecten met de laagste waarde in de kolom “Tekenvolgorde” worden als eerste getekend. De objecten met de hoogte waarde in de kolom “Tekenvolgorde” worden als laatste getekend.</w:t>
      </w:r>
    </w:p>
    <w:p w14:paraId="62BB2B95" w14:textId="77777777" w:rsidR="00574EB1" w:rsidRDefault="003022A4">
      <w:proofErr w:type="spellStart"/>
      <w:r>
        <w:t>ExtraDetailinfo</w:t>
      </w:r>
      <w:proofErr w:type="spellEnd"/>
      <w:r>
        <w:t xml:space="preserve"> wordt op niveau 2 (lijn- en vlaksymbolen) en 17 (puntsymbolen) getekend.</w:t>
      </w:r>
    </w:p>
    <w:p w14:paraId="4183D835" w14:textId="77777777" w:rsidR="00574EB1" w:rsidRDefault="003022A4">
      <w:pPr>
        <w:pStyle w:val="Kop2"/>
        <w:numPr>
          <w:ilvl w:val="1"/>
          <w:numId w:val="3"/>
        </w:numPr>
      </w:pPr>
      <w:bookmarkStart w:id="401" w:name="_Toc42596153"/>
      <w:bookmarkStart w:id="402" w:name="_Toc51317977"/>
      <w:r>
        <w:t>Objecten met extra geometrie</w:t>
      </w:r>
      <w:bookmarkEnd w:id="401"/>
      <w:bookmarkEnd w:id="402"/>
    </w:p>
    <w:p w14:paraId="7A0A445D" w14:textId="77777777" w:rsidR="00574EB1" w:rsidRDefault="003022A4">
      <w:pPr>
        <w:pStyle w:val="Plattetekst1"/>
      </w:pPr>
      <w:r>
        <w:t>Sommige objectklassen hebben naast de primaire geometrie ook een extra geometrie, die een uitgebreidere of nadere aanduiding geeft van de locatie en ligging van een bepaald object. Deze extra geometrie wordt binnen de objectklasse zodanig afgebeeld, dat de puntgeometrieën bovenop de lijngeometrieën, bovenop de vlakgeometrieën komen te liggen. De interactie van de viewer maakt het mogelijk voor gebruikers om de extra geometrie van een object te tonen of onzichtbaar te maken.</w:t>
      </w:r>
    </w:p>
    <w:p w14:paraId="76ED9F30" w14:textId="77777777" w:rsidR="00574EB1" w:rsidRDefault="003022A4">
      <w:pPr>
        <w:pStyle w:val="Plattetekst1"/>
      </w:pPr>
      <w:r>
        <w:rPr>
          <w:b/>
          <w:bCs/>
        </w:rPr>
        <w:t>NB</w:t>
      </w:r>
      <w:r>
        <w:t xml:space="preserve">: </w:t>
      </w:r>
      <w:proofErr w:type="spellStart"/>
      <w:r>
        <w:t>ExtraGeometrie</w:t>
      </w:r>
      <w:proofErr w:type="spellEnd"/>
      <w:r>
        <w:t>-objecten die niet gerefereerd worden vanuit een ander object, kunnen geen volgorde krijgen die daaraan gerelateerd is. Ze zullen niet worden gevisualiseerd.</w:t>
      </w:r>
      <w:r>
        <w:br w:type="page"/>
      </w:r>
    </w:p>
    <w:p w14:paraId="1500FAF0" w14:textId="77777777" w:rsidR="00574EB1" w:rsidRDefault="003022A4">
      <w:pPr>
        <w:pStyle w:val="Kop1"/>
        <w:numPr>
          <w:ilvl w:val="0"/>
          <w:numId w:val="0"/>
        </w:numPr>
      </w:pPr>
      <w:bookmarkStart w:id="403" w:name="_Toc42596154"/>
      <w:bookmarkStart w:id="404" w:name="_Toc51317978"/>
      <w:r>
        <w:lastRenderedPageBreak/>
        <w:t>Verklarende woordenlijst</w:t>
      </w:r>
      <w:bookmarkEnd w:id="403"/>
      <w:bookmarkEnd w:id="404"/>
    </w:p>
    <w:tbl>
      <w:tblPr>
        <w:tblW w:w="9619"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2352"/>
        <w:gridCol w:w="7267"/>
      </w:tblGrid>
      <w:tr w:rsidR="00574EB1" w14:paraId="54CEDDBA" w14:textId="77777777">
        <w:trPr>
          <w:tblHeader/>
        </w:trPr>
        <w:tc>
          <w:tcPr>
            <w:tcW w:w="2352" w:type="dxa"/>
            <w:tcBorders>
              <w:top w:val="single" w:sz="2" w:space="0" w:color="000001"/>
              <w:left w:val="single" w:sz="2" w:space="0" w:color="000001"/>
              <w:bottom w:val="single" w:sz="2" w:space="0" w:color="000001"/>
            </w:tcBorders>
            <w:shd w:val="clear" w:color="auto" w:fill="808080"/>
          </w:tcPr>
          <w:p w14:paraId="61A77E76" w14:textId="77777777" w:rsidR="00574EB1" w:rsidRDefault="003022A4">
            <w:pPr>
              <w:pStyle w:val="TableHeading0"/>
              <w:spacing w:after="120"/>
            </w:pPr>
            <w:r>
              <w:rPr>
                <w:rFonts w:eastAsia="Lucida Sans Unicode" w:cs="Tahoma"/>
                <w:szCs w:val="20"/>
              </w:rPr>
              <w:t>Term</w:t>
            </w:r>
          </w:p>
        </w:tc>
        <w:tc>
          <w:tcPr>
            <w:tcW w:w="7266" w:type="dxa"/>
            <w:tcBorders>
              <w:top w:val="single" w:sz="2" w:space="0" w:color="000001"/>
              <w:left w:val="single" w:sz="2" w:space="0" w:color="000001"/>
              <w:bottom w:val="single" w:sz="2" w:space="0" w:color="000001"/>
              <w:right w:val="single" w:sz="2" w:space="0" w:color="000001"/>
            </w:tcBorders>
            <w:shd w:val="clear" w:color="auto" w:fill="808080"/>
          </w:tcPr>
          <w:p w14:paraId="71AB5453" w14:textId="77777777" w:rsidR="00574EB1" w:rsidRDefault="003022A4">
            <w:pPr>
              <w:pStyle w:val="TableHeading0"/>
              <w:spacing w:after="120"/>
            </w:pPr>
            <w:r>
              <w:rPr>
                <w:rFonts w:eastAsia="Lucida Sans Unicode" w:cs="Tahoma"/>
                <w:szCs w:val="20"/>
              </w:rPr>
              <w:t>Uitleg</w:t>
            </w:r>
          </w:p>
        </w:tc>
      </w:tr>
      <w:tr w:rsidR="00574EB1" w14:paraId="625FE608" w14:textId="77777777">
        <w:tc>
          <w:tcPr>
            <w:tcW w:w="2352" w:type="dxa"/>
            <w:tcBorders>
              <w:top w:val="single" w:sz="2" w:space="0" w:color="000001"/>
              <w:left w:val="single" w:sz="2" w:space="0" w:color="000001"/>
              <w:bottom w:val="single" w:sz="2" w:space="0" w:color="000001"/>
            </w:tcBorders>
            <w:shd w:val="clear" w:color="auto" w:fill="FFFFFF"/>
          </w:tcPr>
          <w:p w14:paraId="1F1CFFDD" w14:textId="77777777" w:rsidR="00574EB1" w:rsidRDefault="003022A4">
            <w:pPr>
              <w:jc w:val="center"/>
            </w:pPr>
            <w:r>
              <w:rPr>
                <w:rFonts w:eastAsia="Tahoma" w:cs="Tahoma"/>
              </w:rPr>
              <w:t>IMKL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36908C37" w14:textId="77777777" w:rsidR="00574EB1" w:rsidRDefault="003022A4">
            <w:r>
              <w:rPr>
                <w:rFonts w:eastAsia="Tahoma" w:cs="Tahoma"/>
              </w:rPr>
              <w:t>Het Informatiemodel Kabels en Leidingen is opgezet om objectgericht ... uit te kunnen wisselen tussen partijen via de landelijke GML-standaard.</w:t>
            </w:r>
          </w:p>
        </w:tc>
      </w:tr>
      <w:tr w:rsidR="00574EB1" w14:paraId="27C56965" w14:textId="77777777">
        <w:tc>
          <w:tcPr>
            <w:tcW w:w="2352" w:type="dxa"/>
            <w:tcBorders>
              <w:top w:val="single" w:sz="2" w:space="0" w:color="000001"/>
              <w:left w:val="single" w:sz="2" w:space="0" w:color="000001"/>
              <w:bottom w:val="single" w:sz="2" w:space="0" w:color="000001"/>
            </w:tcBorders>
            <w:shd w:val="clear" w:color="auto" w:fill="FFFFFF"/>
          </w:tcPr>
          <w:p w14:paraId="1408A8C3" w14:textId="77777777" w:rsidR="00574EB1" w:rsidRDefault="003022A4">
            <w:pPr>
              <w:jc w:val="center"/>
            </w:pPr>
            <w:r>
              <w:rPr>
                <w:rFonts w:eastAsia="Tahoma" w:cs="Tahoma"/>
              </w:rPr>
              <w:t>KML</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B3EEAE0" w14:textId="77777777" w:rsidR="00574EB1" w:rsidRDefault="003022A4">
            <w:r>
              <w:rPr>
                <w:rFonts w:eastAsia="Tahoma" w:cs="Tahoma"/>
              </w:rPr>
              <w:t xml:space="preserve">De </w:t>
            </w:r>
            <w:proofErr w:type="spellStart"/>
            <w:r>
              <w:rPr>
                <w:rFonts w:eastAsia="Tahoma" w:cs="Tahoma"/>
              </w:rPr>
              <w:t>Keyhole</w:t>
            </w:r>
            <w:proofErr w:type="spellEnd"/>
            <w:r>
              <w:rPr>
                <w:rFonts w:eastAsia="Tahoma" w:cs="Tahoma"/>
              </w:rPr>
              <w:t xml:space="preserve"> </w:t>
            </w:r>
            <w:proofErr w:type="spellStart"/>
            <w:r>
              <w:rPr>
                <w:rFonts w:eastAsia="Tahoma" w:cs="Tahoma"/>
              </w:rPr>
              <w:t>Markup</w:t>
            </w:r>
            <w:proofErr w:type="spellEnd"/>
            <w:r>
              <w:rPr>
                <w:rFonts w:eastAsia="Tahoma" w:cs="Tahoma"/>
              </w:rPr>
              <w:t xml:space="preserve"> Language (KML) beschrijft zowel visualisatie van kaartobjecten voor online kaarten en digitale globes als de navigatie binnen de online kaart of digitale globe. KML is ontwikkeld door Google en is een standaard van het Open </w:t>
            </w:r>
            <w:proofErr w:type="spellStart"/>
            <w:r>
              <w:rPr>
                <w:rFonts w:eastAsia="Tahoma" w:cs="Tahoma"/>
              </w:rPr>
              <w:t>Geospatial</w:t>
            </w:r>
            <w:proofErr w:type="spellEnd"/>
            <w:r>
              <w:rPr>
                <w:rFonts w:eastAsia="Tahoma" w:cs="Tahoma"/>
              </w:rPr>
              <w:t xml:space="preserve"> Consortium.</w:t>
            </w:r>
          </w:p>
        </w:tc>
      </w:tr>
      <w:tr w:rsidR="00574EB1" w14:paraId="4A7C5B55" w14:textId="77777777">
        <w:tc>
          <w:tcPr>
            <w:tcW w:w="2352" w:type="dxa"/>
            <w:tcBorders>
              <w:top w:val="single" w:sz="2" w:space="0" w:color="000001"/>
              <w:left w:val="single" w:sz="2" w:space="0" w:color="000001"/>
              <w:bottom w:val="single" w:sz="2" w:space="0" w:color="000001"/>
            </w:tcBorders>
            <w:shd w:val="clear" w:color="auto" w:fill="FFFFFF"/>
          </w:tcPr>
          <w:p w14:paraId="5B690F3F" w14:textId="77777777" w:rsidR="00574EB1" w:rsidRDefault="003022A4">
            <w:pPr>
              <w:jc w:val="center"/>
            </w:pPr>
            <w:r>
              <w:rPr>
                <w:rFonts w:eastAsia="Tahoma" w:cs="Tahoma"/>
              </w:rPr>
              <w:t>OGC</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687ACFA2" w14:textId="77777777" w:rsidR="00574EB1" w:rsidRDefault="003022A4">
            <w:r>
              <w:rPr>
                <w:rFonts w:eastAsia="Tahoma" w:cs="Tahoma"/>
              </w:rPr>
              <w:t xml:space="preserve">Het wereldwijd opererende Open </w:t>
            </w:r>
            <w:proofErr w:type="spellStart"/>
            <w:r>
              <w:rPr>
                <w:rFonts w:eastAsia="Tahoma" w:cs="Tahoma"/>
              </w:rPr>
              <w:t>Geospatial</w:t>
            </w:r>
            <w:proofErr w:type="spellEnd"/>
            <w:r>
              <w:rPr>
                <w:rFonts w:eastAsia="Tahoma" w:cs="Tahoma"/>
              </w:rPr>
              <w:t xml:space="preserve"> Consortium heeft als belangrijkste doel om de uitwisselbaarheid van </w:t>
            </w:r>
            <w:proofErr w:type="spellStart"/>
            <w:r>
              <w:rPr>
                <w:rFonts w:eastAsia="Tahoma" w:cs="Tahoma"/>
              </w:rPr>
              <w:t>geo</w:t>
            </w:r>
            <w:proofErr w:type="spellEnd"/>
            <w:r>
              <w:rPr>
                <w:rFonts w:eastAsia="Tahoma" w:cs="Tahoma"/>
              </w:rPr>
              <w:t>-informatie binnen en tussen organisaties te verbeteren op basis van open standaarden. Ook bekend onder de oude naam Open GIS Consortium.</w:t>
            </w:r>
          </w:p>
        </w:tc>
      </w:tr>
      <w:tr w:rsidR="00574EB1" w14:paraId="03481ABE" w14:textId="77777777">
        <w:tc>
          <w:tcPr>
            <w:tcW w:w="2352" w:type="dxa"/>
            <w:tcBorders>
              <w:top w:val="single" w:sz="2" w:space="0" w:color="000001"/>
              <w:left w:val="single" w:sz="2" w:space="0" w:color="000001"/>
              <w:bottom w:val="single" w:sz="2" w:space="0" w:color="000001"/>
            </w:tcBorders>
            <w:shd w:val="clear" w:color="auto" w:fill="FFFFFF"/>
          </w:tcPr>
          <w:p w14:paraId="1FC8B1C9" w14:textId="77777777" w:rsidR="00574EB1" w:rsidRDefault="003022A4">
            <w:pPr>
              <w:pStyle w:val="TableContents"/>
              <w:spacing w:after="120"/>
              <w:jc w:val="center"/>
            </w:pPr>
            <w:r>
              <w:rPr>
                <w:rFonts w:eastAsia="Lucida Sans Unicode" w:cs="Tahoma"/>
                <w:szCs w:val="20"/>
              </w:rPr>
              <w:t>SLD</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715920B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Styled</w:t>
            </w:r>
            <w:proofErr w:type="spellEnd"/>
            <w:r>
              <w:rPr>
                <w:rFonts w:eastAsia="Lucida Sans Unicode" w:cs="Tahoma"/>
                <w:szCs w:val="20"/>
              </w:rPr>
              <w:t xml:space="preserve"> </w:t>
            </w:r>
            <w:proofErr w:type="spellStart"/>
            <w:r>
              <w:rPr>
                <w:rFonts w:eastAsia="Lucida Sans Unicode" w:cs="Tahoma"/>
                <w:szCs w:val="20"/>
              </w:rPr>
              <w:t>Layer</w:t>
            </w:r>
            <w:proofErr w:type="spellEnd"/>
            <w:r>
              <w:rPr>
                <w:rFonts w:eastAsia="Lucida Sans Unicode" w:cs="Tahoma"/>
                <w:szCs w:val="20"/>
              </w:rPr>
              <w:t xml:space="preserve"> Descriptor (SLD) </w:t>
            </w:r>
            <w:proofErr w:type="spellStart"/>
            <w:r>
              <w:rPr>
                <w:rFonts w:eastAsia="Lucida Sans Unicode" w:cs="Tahoma"/>
                <w:szCs w:val="20"/>
              </w:rPr>
              <w:t>Implementation</w:t>
            </w:r>
            <w:proofErr w:type="spellEnd"/>
            <w:r>
              <w:rPr>
                <w:rFonts w:eastAsia="Lucida Sans Unicode" w:cs="Tahoma"/>
                <w:szCs w:val="20"/>
              </w:rPr>
              <w:t xml:space="preserve"> </w:t>
            </w:r>
            <w:proofErr w:type="spellStart"/>
            <w:r>
              <w:rPr>
                <w:rFonts w:eastAsia="Lucida Sans Unicode" w:cs="Tahoma"/>
                <w:szCs w:val="20"/>
              </w:rPr>
              <w:t>Specification</w:t>
            </w:r>
            <w:proofErr w:type="spellEnd"/>
            <w:r>
              <w:rPr>
                <w:rFonts w:eastAsia="Lucida Sans Unicode" w:cs="Tahoma"/>
                <w:szCs w:val="20"/>
              </w:rPr>
              <w:t xml:space="preserve"> beschrijft hoe de Web Map Server (versie 1.0 &amp; 1.1) specificatie kan worden uitgebreid met als doel om </w:t>
            </w:r>
            <w:proofErr w:type="spellStart"/>
            <w:r>
              <w:rPr>
                <w:rFonts w:eastAsia="Lucida Sans Unicode" w:cs="Tahoma"/>
                <w:szCs w:val="20"/>
              </w:rPr>
              <w:t>gebruikersgedefinieerde</w:t>
            </w:r>
            <w:proofErr w:type="spellEnd"/>
            <w:r>
              <w:rPr>
                <w:rFonts w:eastAsia="Lucida Sans Unicode" w:cs="Tahoma"/>
                <w:szCs w:val="20"/>
              </w:rPr>
              <w:t xml:space="preserve"> symbolen voor object data toe te staan. In de WMS SLD specificatie wordt een XML syntax beschreven, die aanduidt hoe een OGC Web Map Server haar eigen data moet tonen.</w:t>
            </w:r>
          </w:p>
        </w:tc>
      </w:tr>
      <w:tr w:rsidR="00574EB1" w14:paraId="63BD7F10" w14:textId="77777777">
        <w:tc>
          <w:tcPr>
            <w:tcW w:w="2352" w:type="dxa"/>
            <w:tcBorders>
              <w:top w:val="single" w:sz="2" w:space="0" w:color="000001"/>
              <w:left w:val="single" w:sz="2" w:space="0" w:color="000001"/>
              <w:bottom w:val="single" w:sz="2" w:space="0" w:color="000001"/>
            </w:tcBorders>
            <w:shd w:val="clear" w:color="auto" w:fill="FFFFFF"/>
          </w:tcPr>
          <w:p w14:paraId="0036A8FE" w14:textId="77777777" w:rsidR="00574EB1" w:rsidRDefault="003022A4">
            <w:pPr>
              <w:pStyle w:val="TableContents"/>
              <w:spacing w:after="120"/>
              <w:jc w:val="center"/>
            </w:pPr>
            <w:r>
              <w:rPr>
                <w:rFonts w:eastAsia="Lucida Sans Unicode" w:cs="Tahoma"/>
                <w:szCs w:val="20"/>
              </w:rPr>
              <w:t>SVG</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4BFDD411" w14:textId="77777777" w:rsidR="00574EB1" w:rsidRDefault="003022A4">
            <w:pPr>
              <w:pStyle w:val="TableContents"/>
              <w:spacing w:after="120"/>
            </w:pPr>
            <w:r>
              <w:rPr>
                <w:rFonts w:eastAsia="Lucida Sans Unicode" w:cs="Tahoma"/>
                <w:szCs w:val="20"/>
              </w:rPr>
              <w:t xml:space="preserve">De </w:t>
            </w:r>
            <w:proofErr w:type="spellStart"/>
            <w:r>
              <w:rPr>
                <w:rFonts w:eastAsia="Lucida Sans Unicode" w:cs="Tahoma"/>
                <w:szCs w:val="20"/>
              </w:rPr>
              <w:t>Scalable</w:t>
            </w:r>
            <w:proofErr w:type="spellEnd"/>
            <w:r>
              <w:rPr>
                <w:rFonts w:eastAsia="Lucida Sans Unicode" w:cs="Tahoma"/>
                <w:szCs w:val="20"/>
              </w:rPr>
              <w:t xml:space="preserve"> Vector Graphics (SVG) is een open specificatie van het World Wide Web Consortium (W3C) voor een bestandsformaat om tweedimensionale afbeeldingen mee te beschrijven. De bestanden kunnen worden bewerkt met behulp van tekenpakketten zoals Adobe Illustrator of </w:t>
            </w:r>
            <w:proofErr w:type="spellStart"/>
            <w:r>
              <w:rPr>
                <w:rFonts w:eastAsia="Lucida Sans Unicode" w:cs="Tahoma"/>
                <w:szCs w:val="20"/>
              </w:rPr>
              <w:t>Inkscape</w:t>
            </w:r>
            <w:proofErr w:type="spellEnd"/>
            <w:r>
              <w:rPr>
                <w:rFonts w:eastAsia="Lucida Sans Unicode" w:cs="Tahoma"/>
                <w:szCs w:val="20"/>
              </w:rPr>
              <w:t>.</w:t>
            </w:r>
          </w:p>
        </w:tc>
      </w:tr>
      <w:tr w:rsidR="00574EB1" w14:paraId="6D3FEC6F" w14:textId="77777777">
        <w:tc>
          <w:tcPr>
            <w:tcW w:w="2352" w:type="dxa"/>
            <w:tcBorders>
              <w:top w:val="single" w:sz="2" w:space="0" w:color="000001"/>
              <w:left w:val="single" w:sz="2" w:space="0" w:color="000001"/>
              <w:bottom w:val="single" w:sz="2" w:space="0" w:color="000001"/>
            </w:tcBorders>
            <w:shd w:val="clear" w:color="auto" w:fill="FFFFFF"/>
          </w:tcPr>
          <w:p w14:paraId="77C07229" w14:textId="77777777" w:rsidR="00574EB1" w:rsidRDefault="003022A4">
            <w:pPr>
              <w:pStyle w:val="TableContents"/>
              <w:spacing w:after="120"/>
              <w:jc w:val="center"/>
            </w:pPr>
            <w:r>
              <w:rPr>
                <w:rFonts w:eastAsia="Lucida Sans Unicode" w:cs="Tahoma"/>
                <w:szCs w:val="20"/>
              </w:rPr>
              <w:t>WMS</w:t>
            </w:r>
          </w:p>
        </w:tc>
        <w:tc>
          <w:tcPr>
            <w:tcW w:w="7266" w:type="dxa"/>
            <w:tcBorders>
              <w:top w:val="single" w:sz="2" w:space="0" w:color="000001"/>
              <w:left w:val="single" w:sz="2" w:space="0" w:color="000001"/>
              <w:bottom w:val="single" w:sz="2" w:space="0" w:color="000001"/>
              <w:right w:val="single" w:sz="2" w:space="0" w:color="000001"/>
            </w:tcBorders>
            <w:shd w:val="clear" w:color="auto" w:fill="FFFFFF"/>
          </w:tcPr>
          <w:p w14:paraId="2CE87792" w14:textId="77777777" w:rsidR="00574EB1" w:rsidRDefault="003022A4">
            <w:pPr>
              <w:tabs>
                <w:tab w:val="left" w:pos="0"/>
              </w:tabs>
              <w:spacing w:after="120"/>
            </w:pPr>
            <w:r>
              <w:rPr>
                <w:rFonts w:eastAsia="Tahoma" w:cs="Tahoma"/>
                <w:szCs w:val="20"/>
              </w:rPr>
              <w:t xml:space="preserve">Web Map Service is een Open </w:t>
            </w:r>
            <w:proofErr w:type="spellStart"/>
            <w:r>
              <w:rPr>
                <w:rFonts w:eastAsia="Tahoma" w:cs="Tahoma"/>
                <w:szCs w:val="20"/>
              </w:rPr>
              <w:t>Geospatial</w:t>
            </w:r>
            <w:proofErr w:type="spellEnd"/>
            <w:r>
              <w:rPr>
                <w:rFonts w:eastAsia="Tahoma" w:cs="Tahoma"/>
                <w:szCs w:val="20"/>
              </w:rPr>
              <w:t xml:space="preserve"> Consortium (OGC) standaard voor het tonen van kaarten middels online diensten. Een </w:t>
            </w:r>
            <w:r>
              <w:rPr>
                <w:rFonts w:eastAsia="Lucida Sans Unicode" w:cs="Tahoma"/>
                <w:szCs w:val="20"/>
              </w:rPr>
              <w:t>Web Map Service (WMS) publiceert "kaarten" (dit betekent: een visuele voorstelling van de geografische en thematische data, niet de data zelf) op het Web. De WMS biedt een manier om gelijktijdig een visueel overzicht te krijgen van complexe en gedistribueerde geografische kaarten, met behulp van Internet technologie.</w:t>
            </w:r>
          </w:p>
        </w:tc>
      </w:tr>
    </w:tbl>
    <w:p w14:paraId="485E5AB4" w14:textId="77777777" w:rsidR="00574EB1" w:rsidRDefault="003022A4">
      <w:pPr>
        <w:pStyle w:val="Kop11"/>
      </w:pPr>
      <w:r>
        <w:br w:type="page"/>
      </w:r>
    </w:p>
    <w:p w14:paraId="66CA994F" w14:textId="77777777" w:rsidR="00574EB1" w:rsidRDefault="003022A4">
      <w:pPr>
        <w:pStyle w:val="Kop1"/>
        <w:numPr>
          <w:ilvl w:val="0"/>
          <w:numId w:val="0"/>
        </w:numPr>
      </w:pPr>
      <w:bookmarkStart w:id="405" w:name="_Toc42596155"/>
      <w:bookmarkStart w:id="406" w:name="_Toc51317979"/>
      <w:r>
        <w:lastRenderedPageBreak/>
        <w:t>Documentatie</w:t>
      </w:r>
      <w:bookmarkEnd w:id="405"/>
      <w:bookmarkEnd w:id="406"/>
    </w:p>
    <w:tbl>
      <w:tblPr>
        <w:tblW w:w="9751" w:type="dxa"/>
        <w:tblInd w:w="-75" w:type="dxa"/>
        <w:tblBorders>
          <w:top w:val="single" w:sz="2" w:space="0" w:color="000001"/>
          <w:left w:val="single" w:sz="2" w:space="0" w:color="000001"/>
          <w:bottom w:val="single" w:sz="2" w:space="0" w:color="000001"/>
          <w:insideH w:val="single" w:sz="2" w:space="0" w:color="000001"/>
        </w:tblBorders>
        <w:tblCellMar>
          <w:top w:w="55" w:type="dxa"/>
          <w:left w:w="0" w:type="dxa"/>
          <w:bottom w:w="55" w:type="dxa"/>
          <w:right w:w="55" w:type="dxa"/>
        </w:tblCellMar>
        <w:tblLook w:val="0000" w:firstRow="0" w:lastRow="0" w:firstColumn="0" w:lastColumn="0" w:noHBand="0" w:noVBand="0"/>
      </w:tblPr>
      <w:tblGrid>
        <w:gridCol w:w="8232"/>
        <w:gridCol w:w="942"/>
        <w:gridCol w:w="597"/>
      </w:tblGrid>
      <w:tr w:rsidR="00574EB1" w14:paraId="448747C2" w14:textId="77777777">
        <w:trPr>
          <w:tblHeader/>
        </w:trPr>
        <w:tc>
          <w:tcPr>
            <w:tcW w:w="7476" w:type="dxa"/>
            <w:tcBorders>
              <w:top w:val="single" w:sz="2" w:space="0" w:color="000001"/>
              <w:left w:val="single" w:sz="2" w:space="0" w:color="000001"/>
              <w:bottom w:val="single" w:sz="2" w:space="0" w:color="000001"/>
            </w:tcBorders>
            <w:shd w:val="clear" w:color="auto" w:fill="808080"/>
          </w:tcPr>
          <w:p w14:paraId="05685773" w14:textId="77777777" w:rsidR="00574EB1" w:rsidRDefault="003022A4">
            <w:pPr>
              <w:pStyle w:val="TableHeading0"/>
              <w:numPr>
                <w:ilvl w:val="0"/>
                <w:numId w:val="4"/>
              </w:numPr>
              <w:spacing w:after="120"/>
            </w:pPr>
            <w:r>
              <w:rPr>
                <w:rFonts w:eastAsia="Lucida Sans Unicode" w:cs="Tahoma"/>
                <w:szCs w:val="20"/>
              </w:rPr>
              <w:t>Document</w:t>
            </w:r>
          </w:p>
        </w:tc>
        <w:tc>
          <w:tcPr>
            <w:tcW w:w="1395" w:type="dxa"/>
            <w:tcBorders>
              <w:top w:val="single" w:sz="2" w:space="0" w:color="000001"/>
              <w:left w:val="single" w:sz="2" w:space="0" w:color="000001"/>
              <w:bottom w:val="single" w:sz="2" w:space="0" w:color="000001"/>
            </w:tcBorders>
            <w:shd w:val="clear" w:color="auto" w:fill="808080"/>
          </w:tcPr>
          <w:p w14:paraId="0EEF91E6" w14:textId="77777777" w:rsidR="00574EB1" w:rsidRDefault="003022A4">
            <w:pPr>
              <w:pStyle w:val="TableHeading0"/>
              <w:numPr>
                <w:ilvl w:val="0"/>
                <w:numId w:val="4"/>
              </w:numPr>
              <w:spacing w:after="120"/>
            </w:pPr>
            <w:r>
              <w:rPr>
                <w:rFonts w:eastAsia="Lucida Sans Unicode" w:cs="Tahoma"/>
                <w:szCs w:val="20"/>
              </w:rPr>
              <w:t>Auteur</w:t>
            </w:r>
          </w:p>
        </w:tc>
        <w:tc>
          <w:tcPr>
            <w:tcW w:w="880" w:type="dxa"/>
            <w:tcBorders>
              <w:top w:val="single" w:sz="2" w:space="0" w:color="000001"/>
              <w:left w:val="single" w:sz="2" w:space="0" w:color="000001"/>
              <w:bottom w:val="single" w:sz="2" w:space="0" w:color="000001"/>
              <w:right w:val="single" w:sz="2" w:space="0" w:color="000001"/>
            </w:tcBorders>
            <w:shd w:val="clear" w:color="auto" w:fill="808080"/>
          </w:tcPr>
          <w:p w14:paraId="17BCE419" w14:textId="77777777" w:rsidR="00574EB1" w:rsidRDefault="003022A4">
            <w:pPr>
              <w:pStyle w:val="TableHeading0"/>
              <w:numPr>
                <w:ilvl w:val="0"/>
                <w:numId w:val="4"/>
              </w:numPr>
              <w:spacing w:after="120"/>
            </w:pPr>
            <w:r>
              <w:rPr>
                <w:rFonts w:eastAsia="Lucida Sans Unicode" w:cs="Tahoma"/>
                <w:szCs w:val="20"/>
              </w:rPr>
              <w:t>Versie</w:t>
            </w:r>
          </w:p>
        </w:tc>
      </w:tr>
      <w:tr w:rsidR="00574EB1" w14:paraId="70FF79F7" w14:textId="77777777">
        <w:tc>
          <w:tcPr>
            <w:tcW w:w="7476" w:type="dxa"/>
            <w:tcBorders>
              <w:top w:val="single" w:sz="2" w:space="0" w:color="000001"/>
              <w:left w:val="single" w:sz="2" w:space="0" w:color="000001"/>
              <w:bottom w:val="single" w:sz="2" w:space="0" w:color="000001"/>
            </w:tcBorders>
            <w:shd w:val="clear" w:color="auto" w:fill="FFFFFF"/>
          </w:tcPr>
          <w:p w14:paraId="14D8AB8E" w14:textId="77777777" w:rsidR="00574EB1" w:rsidRDefault="003022A4">
            <w:pPr>
              <w:pStyle w:val="TableContents"/>
              <w:numPr>
                <w:ilvl w:val="0"/>
                <w:numId w:val="4"/>
              </w:numPr>
              <w:spacing w:after="120"/>
            </w:pPr>
            <w:r>
              <w:rPr>
                <w:rFonts w:eastAsia="Lucida Sans Unicode" w:cs="Tahoma"/>
                <w:szCs w:val="20"/>
                <w:lang w:val="en-US"/>
              </w:rPr>
              <w:t>Styled Layer Descriptor Profile of the Web Map Service Implementation Specification</w:t>
            </w:r>
          </w:p>
          <w:p w14:paraId="573A2467" w14:textId="77777777" w:rsidR="00574EB1" w:rsidRDefault="00A4728E">
            <w:pPr>
              <w:pStyle w:val="TableContents"/>
              <w:numPr>
                <w:ilvl w:val="0"/>
                <w:numId w:val="4"/>
              </w:numPr>
              <w:spacing w:after="120"/>
            </w:pPr>
            <w:hyperlink r:id="rId97">
              <w:r w:rsidR="003022A4">
                <w:rPr>
                  <w:rStyle w:val="InternetLink"/>
                  <w:lang w:val="en-US"/>
                </w:rPr>
                <w:t>http://portal.opengeospatial.org/files/?artifact_id=12637</w:t>
              </w:r>
            </w:hyperlink>
          </w:p>
        </w:tc>
        <w:tc>
          <w:tcPr>
            <w:tcW w:w="1395" w:type="dxa"/>
            <w:tcBorders>
              <w:top w:val="single" w:sz="2" w:space="0" w:color="000001"/>
              <w:left w:val="single" w:sz="2" w:space="0" w:color="000001"/>
              <w:bottom w:val="single" w:sz="2" w:space="0" w:color="000001"/>
            </w:tcBorders>
            <w:shd w:val="clear" w:color="auto" w:fill="FFFFFF"/>
          </w:tcPr>
          <w:p w14:paraId="6C9357A3" w14:textId="77777777" w:rsidR="00574EB1" w:rsidRDefault="003022A4">
            <w:pPr>
              <w:pStyle w:val="TableContents"/>
              <w:numPr>
                <w:ilvl w:val="0"/>
                <w:numId w:val="4"/>
              </w:numPr>
              <w:spacing w:after="120"/>
            </w:pPr>
            <w:r>
              <w:rPr>
                <w:rFonts w:eastAsia="Lucida Sans Unicode" w:cs="Tahoma"/>
                <w:szCs w:val="20"/>
              </w:rPr>
              <w:t xml:space="preserve">Open </w:t>
            </w:r>
            <w:proofErr w:type="spellStart"/>
            <w:r>
              <w:rPr>
                <w:rFonts w:eastAsia="Lucida Sans Unicode" w:cs="Tahoma"/>
                <w:szCs w:val="20"/>
              </w:rPr>
              <w:t>Geospatial</w:t>
            </w:r>
            <w:proofErr w:type="spellEnd"/>
            <w:r>
              <w:rPr>
                <w:rFonts w:eastAsia="Lucida Sans Unicode" w:cs="Tahoma"/>
                <w:szCs w:val="20"/>
              </w:rPr>
              <w:t xml:space="preserve"> Consortium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95E858" w14:textId="77777777" w:rsidR="00574EB1" w:rsidRDefault="003022A4">
            <w:pPr>
              <w:pStyle w:val="TableContents"/>
              <w:numPr>
                <w:ilvl w:val="0"/>
                <w:numId w:val="4"/>
              </w:numPr>
              <w:spacing w:after="120"/>
              <w:jc w:val="center"/>
            </w:pPr>
            <w:r>
              <w:rPr>
                <w:rFonts w:eastAsia="Lucida Sans Unicode" w:cs="Tahoma"/>
                <w:szCs w:val="20"/>
              </w:rPr>
              <w:t>1.1</w:t>
            </w:r>
          </w:p>
        </w:tc>
      </w:tr>
      <w:tr w:rsidR="00574EB1" w14:paraId="4389F324" w14:textId="77777777">
        <w:tc>
          <w:tcPr>
            <w:tcW w:w="7476" w:type="dxa"/>
            <w:tcBorders>
              <w:top w:val="single" w:sz="2" w:space="0" w:color="000001"/>
              <w:left w:val="single" w:sz="2" w:space="0" w:color="000001"/>
              <w:bottom w:val="single" w:sz="2" w:space="0" w:color="000001"/>
            </w:tcBorders>
            <w:shd w:val="clear" w:color="auto" w:fill="FFFFFF"/>
          </w:tcPr>
          <w:p w14:paraId="13F6FEA1" w14:textId="77777777" w:rsidR="00574EB1" w:rsidRDefault="003022A4">
            <w:pPr>
              <w:pStyle w:val="TableContents"/>
              <w:numPr>
                <w:ilvl w:val="0"/>
                <w:numId w:val="4"/>
              </w:numPr>
              <w:spacing w:after="120"/>
            </w:pPr>
            <w:r>
              <w:rPr>
                <w:rFonts w:eastAsia="Lucida Sans Unicode" w:cs="Tahoma"/>
                <w:szCs w:val="20"/>
              </w:rPr>
              <w:t>Handreiking Visualisatie</w:t>
            </w:r>
          </w:p>
          <w:p w14:paraId="059330BF" w14:textId="34DE0C09" w:rsidR="00574EB1" w:rsidRDefault="00A4728E">
            <w:pPr>
              <w:pStyle w:val="TableContents"/>
              <w:numPr>
                <w:ilvl w:val="0"/>
                <w:numId w:val="4"/>
              </w:numPr>
              <w:spacing w:after="120"/>
            </w:pPr>
            <w:ins w:id="407" w:author="Paul Janssen" w:date="2020-09-22T09:17:00Z">
              <w:r>
                <w:fldChar w:fldCharType="begin"/>
              </w:r>
              <w:r>
                <w:instrText xml:space="preserve"> HYPERLINK "</w:instrText>
              </w:r>
              <w:r w:rsidRPr="00A4728E">
                <w:instrText>https://www.geonovum.nl/uploads/standards/downloads/handreiking%20webcartografie%201.0.1_0.pdf</w:instrText>
              </w:r>
              <w:r>
                <w:instrText xml:space="preserve">" </w:instrText>
              </w:r>
              <w:r>
                <w:fldChar w:fldCharType="separate"/>
              </w:r>
              <w:r w:rsidRPr="001C385C">
                <w:rPr>
                  <w:rStyle w:val="Hyperlink"/>
                </w:rPr>
                <w:t>https://www.geonovum.nl/uploads/standards/downloads/handreiking%20webcartografie%</w:t>
              </w:r>
              <w:r w:rsidRPr="001C385C">
                <w:rPr>
                  <w:rStyle w:val="Hyperlink"/>
                </w:rPr>
                <w:t>2</w:t>
              </w:r>
              <w:r w:rsidRPr="001C385C">
                <w:rPr>
                  <w:rStyle w:val="Hyperlink"/>
                </w:rPr>
                <w:t>01.0.1_0.pdf</w:t>
              </w:r>
              <w:r>
                <w:fldChar w:fldCharType="end"/>
              </w:r>
              <w:r>
                <w:t xml:space="preserve"> </w:t>
              </w:r>
            </w:ins>
            <w:del w:id="408" w:author="Paul Janssen" w:date="2020-09-22T09:17:00Z">
              <w:r w:rsidDel="00A4728E">
                <w:fldChar w:fldCharType="begin"/>
              </w:r>
              <w:r w:rsidDel="00A4728E">
                <w:delInstrText xml:space="preserve"> HYPERLINK "http://www.geonovum.nl/geostandaarden/richtlijnen/handreiking-webcartografie" \h </w:delInstrText>
              </w:r>
              <w:r w:rsidDel="00A4728E">
                <w:fldChar w:fldCharType="separate"/>
              </w:r>
              <w:r w:rsidR="003022A4" w:rsidDel="00A4728E">
                <w:rPr>
                  <w:rStyle w:val="InternetLink"/>
                </w:rPr>
                <w:delText>http://www.geonovum.nl/geostandaarden/richtlijnen/handreiking-webcartografie</w:delText>
              </w:r>
              <w:r w:rsidDel="00A4728E">
                <w:rPr>
                  <w:rStyle w:val="InternetLink"/>
                </w:rPr>
                <w:fldChar w:fldCharType="end"/>
              </w:r>
            </w:del>
            <w:r w:rsidR="003022A4">
              <w:rPr>
                <w:rFonts w:eastAsia="Lucida Sans Unicode" w:cs="Tahoma"/>
                <w:szCs w:val="20"/>
              </w:rPr>
              <w:t xml:space="preserve"> </w:t>
            </w:r>
          </w:p>
        </w:tc>
        <w:tc>
          <w:tcPr>
            <w:tcW w:w="1395" w:type="dxa"/>
            <w:tcBorders>
              <w:top w:val="single" w:sz="2" w:space="0" w:color="000001"/>
              <w:left w:val="single" w:sz="2" w:space="0" w:color="000001"/>
              <w:bottom w:val="single" w:sz="2" w:space="0" w:color="000001"/>
            </w:tcBorders>
            <w:shd w:val="clear" w:color="auto" w:fill="FFFFFF"/>
          </w:tcPr>
          <w:p w14:paraId="7AC1C315" w14:textId="77777777" w:rsidR="00574EB1" w:rsidRDefault="003022A4">
            <w:pPr>
              <w:pStyle w:val="TableContents"/>
              <w:numPr>
                <w:ilvl w:val="0"/>
                <w:numId w:val="4"/>
              </w:numPr>
              <w:spacing w:after="120"/>
            </w:pPr>
            <w:r>
              <w:rPr>
                <w:rFonts w:eastAsia="Lucida Sans Unicode" w:cs="Tahoma"/>
                <w:szCs w:val="20"/>
              </w:rP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76660991" w14:textId="377CFF0D" w:rsidR="00574EB1" w:rsidRDefault="003022A4">
            <w:pPr>
              <w:pStyle w:val="TableContents"/>
              <w:numPr>
                <w:ilvl w:val="0"/>
                <w:numId w:val="4"/>
              </w:numPr>
              <w:spacing w:after="120"/>
              <w:jc w:val="center"/>
            </w:pPr>
            <w:r>
              <w:rPr>
                <w:rFonts w:eastAsia="Lucida Sans Unicode" w:cs="Tahoma"/>
                <w:szCs w:val="20"/>
              </w:rPr>
              <w:t>1.0</w:t>
            </w:r>
            <w:ins w:id="409" w:author="Paul Janssen" w:date="2020-09-22T09:18:00Z">
              <w:r w:rsidR="00A4728E">
                <w:rPr>
                  <w:rFonts w:eastAsia="Lucida Sans Unicode" w:cs="Tahoma"/>
                  <w:szCs w:val="20"/>
                </w:rPr>
                <w:t>.1</w:t>
              </w:r>
            </w:ins>
          </w:p>
        </w:tc>
      </w:tr>
      <w:tr w:rsidR="00574EB1" w14:paraId="3AAD7D95" w14:textId="77777777">
        <w:tc>
          <w:tcPr>
            <w:tcW w:w="7476" w:type="dxa"/>
            <w:tcBorders>
              <w:top w:val="single" w:sz="2" w:space="0" w:color="000001"/>
              <w:left w:val="single" w:sz="2" w:space="0" w:color="000001"/>
              <w:bottom w:val="single" w:sz="2" w:space="0" w:color="000001"/>
            </w:tcBorders>
            <w:shd w:val="clear" w:color="auto" w:fill="FFFFFF"/>
          </w:tcPr>
          <w:p w14:paraId="1E418279" w14:textId="77777777" w:rsidR="00574EB1" w:rsidRDefault="003022A4">
            <w:pPr>
              <w:pStyle w:val="TableContents"/>
              <w:numPr>
                <w:ilvl w:val="0"/>
                <w:numId w:val="4"/>
              </w:numPr>
              <w:spacing w:after="120"/>
            </w:pPr>
            <w:r>
              <w:t xml:space="preserve">Nederlandse Richtlijn </w:t>
            </w:r>
            <w:proofErr w:type="spellStart"/>
            <w:r>
              <w:t>Tiling</w:t>
            </w:r>
            <w:proofErr w:type="spellEnd"/>
          </w:p>
          <w:p w14:paraId="0B69ACF9" w14:textId="11D8297B" w:rsidR="00574EB1" w:rsidRDefault="00A4728E">
            <w:pPr>
              <w:pStyle w:val="TableContents"/>
              <w:numPr>
                <w:ilvl w:val="0"/>
                <w:numId w:val="4"/>
              </w:numPr>
              <w:spacing w:after="120"/>
              <w:rPr>
                <w:ins w:id="410" w:author="Paul Janssen" w:date="2020-09-22T09:16:00Z"/>
              </w:rPr>
            </w:pPr>
            <w:ins w:id="411" w:author="Paul Janssen" w:date="2020-09-22T09:16:00Z">
              <w:r>
                <w:fldChar w:fldCharType="begin"/>
              </w:r>
              <w:r>
                <w:instrText xml:space="preserve"> HYPERLINK "</w:instrText>
              </w:r>
            </w:ins>
            <w:r>
              <w:instrText>http://www.geonovum.nl/sites/default/files/nederlandse_richtlijn_tiling_-_versie_1.1.pdf</w:instrText>
            </w:r>
            <w:ins w:id="412" w:author="Paul Janssen" w:date="2020-09-22T09:16:00Z">
              <w:r>
                <w:instrText xml:space="preserve">" </w:instrText>
              </w:r>
              <w:r>
                <w:fldChar w:fldCharType="separate"/>
              </w:r>
            </w:ins>
            <w:r w:rsidRPr="001C385C">
              <w:rPr>
                <w:rStyle w:val="Hyperlink"/>
              </w:rPr>
              <w:t>http://ww</w:t>
            </w:r>
            <w:r w:rsidRPr="001C385C">
              <w:rPr>
                <w:rStyle w:val="Hyperlink"/>
              </w:rPr>
              <w:t>w</w:t>
            </w:r>
            <w:r w:rsidRPr="001C385C">
              <w:rPr>
                <w:rStyle w:val="Hyperlink"/>
              </w:rPr>
              <w:t>.geonovum.nl/sites/default/files/nederlandse_richtlijn_tiling_-_versie_1.1.pdf</w:t>
            </w:r>
            <w:ins w:id="413" w:author="Paul Janssen" w:date="2020-09-22T09:16:00Z">
              <w:r>
                <w:fldChar w:fldCharType="end"/>
              </w:r>
            </w:ins>
          </w:p>
          <w:p w14:paraId="52371FFE" w14:textId="0B63B6D4" w:rsidR="00A4728E" w:rsidRDefault="00A4728E">
            <w:pPr>
              <w:pStyle w:val="TableContents"/>
              <w:numPr>
                <w:ilvl w:val="0"/>
                <w:numId w:val="4"/>
              </w:numPr>
              <w:spacing w:after="120"/>
            </w:pPr>
          </w:p>
        </w:tc>
        <w:tc>
          <w:tcPr>
            <w:tcW w:w="1395" w:type="dxa"/>
            <w:tcBorders>
              <w:top w:val="single" w:sz="2" w:space="0" w:color="000001"/>
              <w:left w:val="single" w:sz="2" w:space="0" w:color="000001"/>
              <w:bottom w:val="single" w:sz="2" w:space="0" w:color="000001"/>
            </w:tcBorders>
            <w:shd w:val="clear" w:color="auto" w:fill="FFFFFF"/>
          </w:tcPr>
          <w:p w14:paraId="27D32A6B" w14:textId="77777777" w:rsidR="00574EB1" w:rsidRDefault="003022A4">
            <w:pPr>
              <w:pStyle w:val="TableContents"/>
              <w:numPr>
                <w:ilvl w:val="3"/>
                <w:numId w:val="4"/>
              </w:numPr>
              <w:spacing w:after="120"/>
            </w:pPr>
            <w:r>
              <w:t>Geonovum</w:t>
            </w:r>
          </w:p>
        </w:tc>
        <w:tc>
          <w:tcPr>
            <w:tcW w:w="880" w:type="dxa"/>
            <w:tcBorders>
              <w:top w:val="single" w:sz="2" w:space="0" w:color="000001"/>
              <w:left w:val="single" w:sz="2" w:space="0" w:color="000001"/>
              <w:bottom w:val="single" w:sz="2" w:space="0" w:color="000001"/>
              <w:right w:val="single" w:sz="2" w:space="0" w:color="000001"/>
            </w:tcBorders>
            <w:shd w:val="clear" w:color="auto" w:fill="FFFFFF"/>
          </w:tcPr>
          <w:p w14:paraId="6B0F07DC" w14:textId="77777777" w:rsidR="00574EB1" w:rsidRDefault="003022A4">
            <w:pPr>
              <w:pStyle w:val="TableContents"/>
              <w:numPr>
                <w:ilvl w:val="0"/>
                <w:numId w:val="4"/>
              </w:numPr>
              <w:spacing w:after="120"/>
              <w:jc w:val="center"/>
            </w:pPr>
            <w:r>
              <w:t>1.1</w:t>
            </w:r>
          </w:p>
        </w:tc>
      </w:tr>
    </w:tbl>
    <w:p w14:paraId="2CB77DF2" w14:textId="77777777" w:rsidR="00574EB1" w:rsidRDefault="00574EB1">
      <w:pPr>
        <w:pStyle w:val="Heading"/>
        <w:numPr>
          <w:ilvl w:val="0"/>
          <w:numId w:val="4"/>
        </w:numPr>
      </w:pPr>
    </w:p>
    <w:p w14:paraId="166764F7" w14:textId="77777777" w:rsidR="00574EB1" w:rsidRDefault="00574EB1"/>
    <w:p w14:paraId="1799061D" w14:textId="77777777" w:rsidR="00574EB1" w:rsidRDefault="00574EB1"/>
    <w:sectPr w:rsidR="00574EB1">
      <w:headerReference w:type="default" r:id="rId98"/>
      <w:footerReference w:type="default" r:id="rId99"/>
      <w:pgSz w:w="11906" w:h="16838"/>
      <w:pgMar w:top="1134" w:right="1134" w:bottom="2256" w:left="1134" w:header="0" w:footer="1134" w:gutter="0"/>
      <w:cols w:space="708"/>
      <w:formProt w:val="0"/>
      <w:docGrid w:linePitch="360" w:charSpace="2621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6FA1D7" w14:textId="77777777" w:rsidR="00C75FA2" w:rsidRDefault="00C75FA2">
      <w:r>
        <w:separator/>
      </w:r>
    </w:p>
  </w:endnote>
  <w:endnote w:type="continuationSeparator" w:id="0">
    <w:p w14:paraId="3CCC6942" w14:textId="77777777" w:rsidR="00C75FA2" w:rsidRDefault="00C75F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variable"/>
  </w:font>
  <w:font w:name="OpenSymbol;Arial Unicode MS">
    <w:altName w:val="Cambria"/>
    <w:panose1 w:val="00000000000000000000"/>
    <w:charset w:val="00"/>
    <w:family w:val="roman"/>
    <w:notTrueType/>
    <w:pitch w:val="default"/>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DejaVu Sans;Arial Unicode MS">
    <w:altName w:val="Verdan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MS Mincho;ＭＳ 明朝">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imes;Times New Roman">
    <w:altName w:val="Times New Roman"/>
    <w:panose1 w:val="00000000000000000000"/>
    <w:charset w:val="00"/>
    <w:family w:val="roman"/>
    <w:notTrueType/>
    <w:pitch w:val="default"/>
  </w:font>
  <w:font w:name="Lohit Hindi">
    <w:altName w:val="Cambria"/>
    <w:panose1 w:val="00000000000000000000"/>
    <w:charset w:val="00"/>
    <w:family w:val="roman"/>
    <w:notTrueType/>
    <w:pitch w:val="default"/>
  </w:font>
  <w:font w:name="DejaVu Sans Mono">
    <w:panose1 w:val="00000000000000000000"/>
    <w:charset w:val="00"/>
    <w:family w:val="roman"/>
    <w:notTrueType/>
    <w:pitch w:val="default"/>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09" w:type="dxa"/>
      <w:tblCellMar>
        <w:top w:w="55" w:type="dxa"/>
        <w:left w:w="55" w:type="dxa"/>
        <w:bottom w:w="55" w:type="dxa"/>
        <w:right w:w="55" w:type="dxa"/>
      </w:tblCellMar>
      <w:tblLook w:val="0000" w:firstRow="0" w:lastRow="0" w:firstColumn="0" w:lastColumn="0" w:noHBand="0" w:noVBand="0"/>
    </w:tblPr>
    <w:tblGrid>
      <w:gridCol w:w="9053"/>
      <w:gridCol w:w="556"/>
    </w:tblGrid>
    <w:tr w:rsidR="00A4728E" w14:paraId="001BB09C" w14:textId="77777777">
      <w:tc>
        <w:tcPr>
          <w:tcW w:w="9052" w:type="dxa"/>
          <w:shd w:val="clear" w:color="auto" w:fill="FFFFFF"/>
        </w:tcPr>
        <w:p w14:paraId="1B552B91" w14:textId="6CA7A0A1" w:rsidR="00A4728E" w:rsidRDefault="00A4728E">
          <w:pPr>
            <w:pStyle w:val="TableContents"/>
            <w:jc w:val="center"/>
          </w:pPr>
          <w:r>
            <w:t>Handreiking visualisatieregels – PMKL,  versie 2.0</w:t>
          </w:r>
          <w:del w:id="15" w:author="Paul Janssen" w:date="2020-09-22T09:26:00Z">
            <w:r w:rsidDel="00DB36A5">
              <w:delText>.io</w:delText>
            </w:r>
          </w:del>
          <w:ins w:id="16" w:author="Paul Janssen" w:date="2020-09-22T09:26:00Z">
            <w:r w:rsidR="00DB36A5">
              <w:t xml:space="preserve"> r</w:t>
            </w:r>
          </w:ins>
          <w:ins w:id="17" w:author="Paul Janssen" w:date="2020-09-22T09:31:00Z">
            <w:r w:rsidR="00DB36A5">
              <w:t>c</w:t>
            </w:r>
          </w:ins>
        </w:p>
      </w:tc>
      <w:tc>
        <w:tcPr>
          <w:tcW w:w="556" w:type="dxa"/>
          <w:shd w:val="clear" w:color="auto" w:fill="FFFFFF"/>
        </w:tcPr>
        <w:p w14:paraId="2D7517B8" w14:textId="7BB60E7F" w:rsidR="00A4728E" w:rsidRDefault="00A4728E">
          <w:pPr>
            <w:jc w:val="right"/>
          </w:pPr>
        </w:p>
      </w:tc>
    </w:tr>
  </w:tbl>
  <w:p w14:paraId="4152FE14" w14:textId="77777777" w:rsidR="00A4728E" w:rsidRDefault="00A4728E"/>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898881"/>
      <w:docPartObj>
        <w:docPartGallery w:val="Page Numbers (Bottom of Page)"/>
        <w:docPartUnique/>
      </w:docPartObj>
    </w:sdtPr>
    <w:sdtEndPr>
      <w:rPr>
        <w:sz w:val="16"/>
        <w:szCs w:val="16"/>
      </w:rPr>
    </w:sdtEndPr>
    <w:sdtContent>
      <w:p w14:paraId="03E252B5" w14:textId="34328590" w:rsidR="00A4728E" w:rsidRPr="00684A9F" w:rsidRDefault="00A4728E">
        <w:pPr>
          <w:pStyle w:val="Voettekst"/>
          <w:rPr>
            <w:sz w:val="16"/>
            <w:szCs w:val="16"/>
          </w:rPr>
        </w:pPr>
        <w:r w:rsidRPr="00684A9F">
          <w:rPr>
            <w:sz w:val="16"/>
            <w:szCs w:val="16"/>
          </w:rPr>
          <w:fldChar w:fldCharType="begin"/>
        </w:r>
        <w:r w:rsidRPr="00684A9F">
          <w:rPr>
            <w:sz w:val="16"/>
            <w:szCs w:val="16"/>
          </w:rPr>
          <w:instrText>PAGE   \* MERGEFORMAT</w:instrText>
        </w:r>
        <w:r w:rsidRPr="00684A9F">
          <w:rPr>
            <w:sz w:val="16"/>
            <w:szCs w:val="16"/>
          </w:rPr>
          <w:fldChar w:fldCharType="separate"/>
        </w:r>
        <w:r w:rsidRPr="00684A9F">
          <w:rPr>
            <w:sz w:val="16"/>
            <w:szCs w:val="16"/>
          </w:rPr>
          <w:t>2</w:t>
        </w:r>
        <w:r w:rsidRPr="00684A9F">
          <w:rPr>
            <w:sz w:val="16"/>
            <w:szCs w:val="16"/>
          </w:rPr>
          <w:fldChar w:fldCharType="end"/>
        </w:r>
      </w:p>
    </w:sdtContent>
  </w:sdt>
  <w:p w14:paraId="1B7BCDDC" w14:textId="77777777" w:rsidR="00A4728E" w:rsidRDefault="00A4728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ADC1E96" w14:textId="77777777" w:rsidR="00C75FA2" w:rsidRDefault="00C75FA2">
      <w:r>
        <w:separator/>
      </w:r>
    </w:p>
  </w:footnote>
  <w:footnote w:type="continuationSeparator" w:id="0">
    <w:p w14:paraId="18FD35A6" w14:textId="77777777" w:rsidR="00C75FA2" w:rsidRDefault="00C75FA2">
      <w:r>
        <w:continuationSeparator/>
      </w:r>
    </w:p>
  </w:footnote>
  <w:footnote w:id="1">
    <w:p w14:paraId="4251531F" w14:textId="77777777" w:rsidR="00A4728E" w:rsidRDefault="00A4728E">
      <w:pPr>
        <w:pStyle w:val="Voetnoottekst1"/>
      </w:pPr>
      <w:r>
        <w:rPr>
          <w:rStyle w:val="FootnoteCharacters"/>
        </w:rPr>
        <w:footnoteRef/>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Style w:val="FootnoteCharacters"/>
        </w:rPr>
        <w:tab/>
      </w:r>
      <w:r>
        <w:rPr>
          <w:rFonts w:cs="Arial"/>
          <w:sz w:val="16"/>
          <w:szCs w:val="16"/>
          <w:lang w:val="en-US"/>
        </w:rPr>
        <w:tab/>
      </w:r>
      <w:r>
        <w:rPr>
          <w:rFonts w:cs="Arial"/>
          <w:sz w:val="16"/>
          <w:szCs w:val="16"/>
          <w:lang w:val="en-US"/>
        </w:rPr>
        <w:tab/>
        <w:t xml:space="preserve">OGC Styled Layer Descriptor Profile of the Web Map Service Implementation Specification, #05-078r4, http://portal.opengeospatial.org/files/?artifact_id=22364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F20F45" w14:textId="77777777" w:rsidR="00A4728E" w:rsidRDefault="00A4728E">
    <w:pPr>
      <w:pStyle w:val="Koptekst"/>
    </w:pPr>
  </w:p>
  <w:p w14:paraId="4D40A088" w14:textId="77777777" w:rsidR="00A4728E" w:rsidRDefault="00A4728E">
    <w:pPr>
      <w:pStyle w:val="Koptekst"/>
    </w:pPr>
  </w:p>
  <w:p w14:paraId="435B72C6" w14:textId="77777777" w:rsidR="00A4728E" w:rsidRDefault="00A4728E">
    <w:pPr>
      <w:pStyle w:val="Koptekst"/>
    </w:pPr>
  </w:p>
  <w:p w14:paraId="264EE8F4" w14:textId="77777777" w:rsidR="00A4728E" w:rsidRDefault="00A4728E">
    <w:pPr>
      <w:pStyle w:val="Koptekst"/>
    </w:pPr>
  </w:p>
  <w:p w14:paraId="3C4B9602" w14:textId="77777777" w:rsidR="00A4728E" w:rsidRDefault="00A4728E">
    <w:pPr>
      <w:pStyle w:val="Koptekst"/>
    </w:pPr>
  </w:p>
  <w:p w14:paraId="3AC69B80" w14:textId="77777777" w:rsidR="00A4728E" w:rsidRDefault="00A4728E">
    <w:pPr>
      <w:pStyle w:val="Koptekst"/>
    </w:pPr>
  </w:p>
  <w:p w14:paraId="70484FFE" w14:textId="77777777" w:rsidR="00A4728E" w:rsidRDefault="00A4728E">
    <w:pPr>
      <w:pStyle w:val="Koptekst"/>
    </w:pPr>
  </w:p>
  <w:p w14:paraId="2131C2F4" w14:textId="77777777" w:rsidR="00A4728E" w:rsidRDefault="00A4728E">
    <w:pPr>
      <w:pStyle w:val="Koptekst"/>
    </w:pPr>
  </w:p>
  <w:p w14:paraId="0D10D1E7" w14:textId="77777777" w:rsidR="00A4728E" w:rsidRDefault="00A4728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569F3" w14:textId="77777777" w:rsidR="00A4728E" w:rsidRDefault="00A4728E">
    <w:pPr>
      <w:pStyle w:val="Koptekst"/>
    </w:pPr>
  </w:p>
  <w:p w14:paraId="225E8717" w14:textId="77777777" w:rsidR="00A4728E" w:rsidRDefault="00A4728E">
    <w:pPr>
      <w:pStyle w:val="Koptekst"/>
    </w:pPr>
  </w:p>
  <w:p w14:paraId="1F7141D8" w14:textId="77777777" w:rsidR="00A4728E" w:rsidRDefault="00A4728E">
    <w:pPr>
      <w:pStyle w:val="Koptekst"/>
    </w:pPr>
  </w:p>
  <w:p w14:paraId="56F7AFB1" w14:textId="77777777" w:rsidR="00A4728E" w:rsidRDefault="00A4728E">
    <w:pPr>
      <w:pStyle w:val="Koptekst"/>
    </w:pPr>
  </w:p>
  <w:p w14:paraId="771C0A4A" w14:textId="77777777" w:rsidR="00A4728E" w:rsidRDefault="00A4728E">
    <w:pPr>
      <w:pStyle w:val="Koptekst"/>
    </w:pPr>
  </w:p>
  <w:p w14:paraId="09C3B5CB" w14:textId="77777777" w:rsidR="00A4728E" w:rsidRDefault="00A4728E">
    <w:pPr>
      <w:pStyle w:val="Koptekst"/>
    </w:pPr>
  </w:p>
  <w:p w14:paraId="3421D86E" w14:textId="77777777" w:rsidR="00A4728E" w:rsidRDefault="00A4728E">
    <w:pPr>
      <w:pStyle w:val="Koptekst"/>
    </w:pPr>
  </w:p>
  <w:p w14:paraId="1178C9D5" w14:textId="77777777" w:rsidR="00A4728E" w:rsidRDefault="00A4728E">
    <w:pPr>
      <w:pStyle w:val="Koptekst"/>
    </w:pPr>
  </w:p>
  <w:p w14:paraId="61E3A9FF" w14:textId="77777777" w:rsidR="00A4728E" w:rsidRDefault="00A4728E">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B7CB9"/>
    <w:multiLevelType w:val="multilevel"/>
    <w:tmpl w:val="4B18654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01653484"/>
    <w:multiLevelType w:val="multilevel"/>
    <w:tmpl w:val="D794EF4E"/>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0A005961"/>
    <w:multiLevelType w:val="multilevel"/>
    <w:tmpl w:val="6D64EC9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0B740588"/>
    <w:multiLevelType w:val="multilevel"/>
    <w:tmpl w:val="E1B2EF9A"/>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1089042D"/>
    <w:multiLevelType w:val="multilevel"/>
    <w:tmpl w:val="BCE2C99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15:restartNumberingAfterBreak="0">
    <w:nsid w:val="1097233C"/>
    <w:multiLevelType w:val="multilevel"/>
    <w:tmpl w:val="008EBA48"/>
    <w:lvl w:ilvl="0">
      <w:start w:val="1"/>
      <w:numFmt w:val="decimal"/>
      <w:lvlText w:val="%1"/>
      <w:lvlJc w:val="left"/>
      <w:pPr>
        <w:tabs>
          <w:tab w:val="num" w:pos="360"/>
        </w:tabs>
        <w:ind w:left="360" w:firstLine="0"/>
      </w:pPr>
    </w:lvl>
    <w:lvl w:ilvl="1">
      <w:start w:val="1"/>
      <w:numFmt w:val="decimal"/>
      <w:lvlText w:val="%1.%2"/>
      <w:lvlJc w:val="left"/>
      <w:pPr>
        <w:tabs>
          <w:tab w:val="num" w:pos="360"/>
        </w:tabs>
        <w:ind w:left="360" w:firstLine="0"/>
      </w:pPr>
    </w:lvl>
    <w:lvl w:ilvl="2">
      <w:start w:val="1"/>
      <w:numFmt w:val="decimal"/>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6" w15:restartNumberingAfterBreak="0">
    <w:nsid w:val="1677137A"/>
    <w:multiLevelType w:val="multilevel"/>
    <w:tmpl w:val="D85AA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171C4B47"/>
    <w:multiLevelType w:val="multilevel"/>
    <w:tmpl w:val="37B0E8F2"/>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8" w15:restartNumberingAfterBreak="0">
    <w:nsid w:val="18122116"/>
    <w:multiLevelType w:val="multilevel"/>
    <w:tmpl w:val="170EFB2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1D0455D3"/>
    <w:multiLevelType w:val="multilevel"/>
    <w:tmpl w:val="8460EF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15:restartNumberingAfterBreak="0">
    <w:nsid w:val="1D324382"/>
    <w:multiLevelType w:val="multilevel"/>
    <w:tmpl w:val="395CF39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1F011E47"/>
    <w:multiLevelType w:val="multilevel"/>
    <w:tmpl w:val="741273C6"/>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2" w15:restartNumberingAfterBreak="0">
    <w:nsid w:val="1FC44988"/>
    <w:multiLevelType w:val="multilevel"/>
    <w:tmpl w:val="76FC03A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3" w15:restartNumberingAfterBreak="0">
    <w:nsid w:val="20C71D39"/>
    <w:multiLevelType w:val="multilevel"/>
    <w:tmpl w:val="88DAB9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15:restartNumberingAfterBreak="0">
    <w:nsid w:val="26891C25"/>
    <w:multiLevelType w:val="multilevel"/>
    <w:tmpl w:val="BF18AF5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5" w15:restartNumberingAfterBreak="0">
    <w:nsid w:val="3D302033"/>
    <w:multiLevelType w:val="multilevel"/>
    <w:tmpl w:val="028E6C88"/>
    <w:lvl w:ilvl="0">
      <w:start w:val="1"/>
      <w:numFmt w:val="decimal"/>
      <w:pStyle w:val="Kop1"/>
      <w:lvlText w:val="%1"/>
      <w:lvlJc w:val="left"/>
      <w:pPr>
        <w:tabs>
          <w:tab w:val="num" w:pos="360"/>
        </w:tabs>
        <w:ind w:left="360" w:firstLine="0"/>
      </w:pPr>
    </w:lvl>
    <w:lvl w:ilvl="1">
      <w:start w:val="1"/>
      <w:numFmt w:val="decimal"/>
      <w:pStyle w:val="Kop2"/>
      <w:lvlText w:val="%1.%2"/>
      <w:lvlJc w:val="left"/>
      <w:pPr>
        <w:tabs>
          <w:tab w:val="num" w:pos="360"/>
        </w:tabs>
        <w:ind w:left="360" w:firstLine="0"/>
      </w:pPr>
    </w:lvl>
    <w:lvl w:ilvl="2">
      <w:start w:val="1"/>
      <w:numFmt w:val="decimal"/>
      <w:pStyle w:val="Kop3"/>
      <w:lvlText w:val="%1.%2.%3"/>
      <w:lvlJc w:val="left"/>
      <w:pPr>
        <w:tabs>
          <w:tab w:val="num" w:pos="360"/>
        </w:tabs>
        <w:ind w:left="36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6" w15:restartNumberingAfterBreak="0">
    <w:nsid w:val="405C4CC0"/>
    <w:multiLevelType w:val="multilevel"/>
    <w:tmpl w:val="4A5C32B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15:restartNumberingAfterBreak="0">
    <w:nsid w:val="53536C5D"/>
    <w:multiLevelType w:val="multilevel"/>
    <w:tmpl w:val="F3DE15BA"/>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8" w15:restartNumberingAfterBreak="0">
    <w:nsid w:val="55D34E62"/>
    <w:multiLevelType w:val="multilevel"/>
    <w:tmpl w:val="9F423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9" w15:restartNumberingAfterBreak="0">
    <w:nsid w:val="642110C0"/>
    <w:multiLevelType w:val="multilevel"/>
    <w:tmpl w:val="88049C94"/>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0" w15:restartNumberingAfterBreak="0">
    <w:nsid w:val="6C820501"/>
    <w:multiLevelType w:val="multilevel"/>
    <w:tmpl w:val="3410A5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1" w15:restartNumberingAfterBreak="0">
    <w:nsid w:val="6E806BD7"/>
    <w:multiLevelType w:val="multilevel"/>
    <w:tmpl w:val="D8445EE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2" w15:restartNumberingAfterBreak="0">
    <w:nsid w:val="6EE64F54"/>
    <w:multiLevelType w:val="multilevel"/>
    <w:tmpl w:val="2638AB7C"/>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3" w15:restartNumberingAfterBreak="0">
    <w:nsid w:val="745B281E"/>
    <w:multiLevelType w:val="multilevel"/>
    <w:tmpl w:val="68FE771C"/>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4" w15:restartNumberingAfterBreak="0">
    <w:nsid w:val="76C65CE1"/>
    <w:multiLevelType w:val="multilevel"/>
    <w:tmpl w:val="C9D44588"/>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25" w15:restartNumberingAfterBreak="0">
    <w:nsid w:val="78313844"/>
    <w:multiLevelType w:val="multilevel"/>
    <w:tmpl w:val="AC88805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5"/>
  </w:num>
  <w:num w:numId="2">
    <w:abstractNumId w:val="5"/>
  </w:num>
  <w:num w:numId="3">
    <w:abstractNumId w:val="22"/>
  </w:num>
  <w:num w:numId="4">
    <w:abstractNumId w:val="6"/>
  </w:num>
  <w:num w:numId="5">
    <w:abstractNumId w:val="1"/>
  </w:num>
  <w:num w:numId="6">
    <w:abstractNumId w:val="2"/>
  </w:num>
  <w:num w:numId="7">
    <w:abstractNumId w:val="10"/>
  </w:num>
  <w:num w:numId="8">
    <w:abstractNumId w:val="9"/>
  </w:num>
  <w:num w:numId="9">
    <w:abstractNumId w:val="20"/>
  </w:num>
  <w:num w:numId="10">
    <w:abstractNumId w:val="3"/>
  </w:num>
  <w:num w:numId="11">
    <w:abstractNumId w:val="16"/>
  </w:num>
  <w:num w:numId="12">
    <w:abstractNumId w:val="8"/>
  </w:num>
  <w:num w:numId="13">
    <w:abstractNumId w:val="13"/>
  </w:num>
  <w:num w:numId="14">
    <w:abstractNumId w:val="18"/>
  </w:num>
  <w:num w:numId="15">
    <w:abstractNumId w:val="21"/>
  </w:num>
  <w:num w:numId="16">
    <w:abstractNumId w:val="4"/>
  </w:num>
  <w:num w:numId="17">
    <w:abstractNumId w:val="14"/>
  </w:num>
  <w:num w:numId="18">
    <w:abstractNumId w:val="17"/>
  </w:num>
  <w:num w:numId="19">
    <w:abstractNumId w:val="19"/>
  </w:num>
  <w:num w:numId="20">
    <w:abstractNumId w:val="12"/>
  </w:num>
  <w:num w:numId="21">
    <w:abstractNumId w:val="7"/>
  </w:num>
  <w:num w:numId="22">
    <w:abstractNumId w:val="11"/>
  </w:num>
  <w:num w:numId="23">
    <w:abstractNumId w:val="24"/>
  </w:num>
  <w:num w:numId="24">
    <w:abstractNumId w:val="23"/>
  </w:num>
  <w:num w:numId="25">
    <w:abstractNumId w:val="0"/>
  </w:num>
  <w:num w:numId="26">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Paul Janssen">
    <w15:presenceInfo w15:providerId="AD" w15:userId="S::p.janssen@geonovum.nl::b62697e8-e7f0-48fe-b701-a5c7b17d8eb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trackRevisions/>
  <w:defaultTabStop w:val="4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4EB1"/>
    <w:rsid w:val="00080567"/>
    <w:rsid w:val="00090571"/>
    <w:rsid w:val="00102A38"/>
    <w:rsid w:val="001B6849"/>
    <w:rsid w:val="001C6C0C"/>
    <w:rsid w:val="002115EB"/>
    <w:rsid w:val="00284CA4"/>
    <w:rsid w:val="003022A4"/>
    <w:rsid w:val="00574EB1"/>
    <w:rsid w:val="0061018C"/>
    <w:rsid w:val="00684A9F"/>
    <w:rsid w:val="0071691E"/>
    <w:rsid w:val="008125EB"/>
    <w:rsid w:val="00A4728E"/>
    <w:rsid w:val="00AF666F"/>
    <w:rsid w:val="00AF782A"/>
    <w:rsid w:val="00C75FA2"/>
    <w:rsid w:val="00D3139B"/>
    <w:rsid w:val="00D61CC1"/>
    <w:rsid w:val="00DB36A5"/>
    <w:rsid w:val="00E1098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917E4"/>
  <w15:docId w15:val="{1A77AE89-3529-4905-991F-9035A3711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Droid Sans Fallback" w:hAnsi="Liberation Serif" w:cs="FreeSans"/>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B54CB"/>
    <w:pPr>
      <w:widowControl w:val="0"/>
      <w:suppressAutoHyphens/>
    </w:pPr>
    <w:rPr>
      <w:rFonts w:ascii="Verdana" w:eastAsia="DejaVu Sans;Arial Unicode MS" w:hAnsi="Verdana" w:cs="Verdana"/>
      <w:color w:val="00000A"/>
      <w:lang w:val="nl-NL" w:bidi="ar-SA"/>
    </w:rPr>
  </w:style>
  <w:style w:type="paragraph" w:styleId="Kop1">
    <w:name w:val="heading 1"/>
    <w:basedOn w:val="Heading"/>
    <w:qFormat/>
    <w:pPr>
      <w:numPr>
        <w:numId w:val="1"/>
      </w:numPr>
      <w:outlineLvl w:val="0"/>
    </w:pPr>
    <w:rPr>
      <w:bCs/>
      <w:sz w:val="36"/>
      <w:szCs w:val="36"/>
    </w:rPr>
  </w:style>
  <w:style w:type="paragraph" w:styleId="Kop2">
    <w:name w:val="heading 2"/>
    <w:basedOn w:val="Heading"/>
    <w:qFormat/>
    <w:pPr>
      <w:numPr>
        <w:ilvl w:val="1"/>
        <w:numId w:val="1"/>
      </w:numPr>
      <w:spacing w:before="200"/>
      <w:outlineLvl w:val="1"/>
    </w:pPr>
    <w:rPr>
      <w:bCs/>
      <w:sz w:val="32"/>
      <w:szCs w:val="32"/>
    </w:rPr>
  </w:style>
  <w:style w:type="paragraph" w:styleId="Kop3">
    <w:name w:val="heading 3"/>
    <w:basedOn w:val="Heading"/>
    <w:qFormat/>
    <w:pPr>
      <w:numPr>
        <w:ilvl w:val="2"/>
        <w:numId w:val="1"/>
      </w:numPr>
      <w:spacing w:before="140"/>
      <w:outlineLvl w:val="2"/>
    </w:pPr>
    <w:rPr>
      <w:b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WW8Num1z0">
    <w:name w:val="WW8Num1z0"/>
    <w:qFormat/>
    <w:rsid w:val="003B54CB"/>
  </w:style>
  <w:style w:type="character" w:customStyle="1" w:styleId="WW8Num1z1">
    <w:name w:val="WW8Num1z1"/>
    <w:qFormat/>
    <w:rsid w:val="003B54CB"/>
  </w:style>
  <w:style w:type="character" w:customStyle="1" w:styleId="WW8Num1z2">
    <w:name w:val="WW8Num1z2"/>
    <w:qFormat/>
    <w:rsid w:val="003B54CB"/>
  </w:style>
  <w:style w:type="character" w:customStyle="1" w:styleId="WW8Num1z3">
    <w:name w:val="WW8Num1z3"/>
    <w:qFormat/>
    <w:rsid w:val="003B54CB"/>
  </w:style>
  <w:style w:type="character" w:customStyle="1" w:styleId="WW8Num1z4">
    <w:name w:val="WW8Num1z4"/>
    <w:qFormat/>
    <w:rsid w:val="003B54CB"/>
  </w:style>
  <w:style w:type="character" w:customStyle="1" w:styleId="WW8Num1z5">
    <w:name w:val="WW8Num1z5"/>
    <w:qFormat/>
    <w:rsid w:val="003B54CB"/>
  </w:style>
  <w:style w:type="character" w:customStyle="1" w:styleId="WW8Num1z6">
    <w:name w:val="WW8Num1z6"/>
    <w:qFormat/>
    <w:rsid w:val="003B54CB"/>
  </w:style>
  <w:style w:type="character" w:customStyle="1" w:styleId="WW8Num1z7">
    <w:name w:val="WW8Num1z7"/>
    <w:qFormat/>
    <w:rsid w:val="003B54CB"/>
  </w:style>
  <w:style w:type="character" w:customStyle="1" w:styleId="WW8Num1z8">
    <w:name w:val="WW8Num1z8"/>
    <w:qFormat/>
    <w:rsid w:val="003B54CB"/>
  </w:style>
  <w:style w:type="character" w:customStyle="1" w:styleId="WW8Num2z0">
    <w:name w:val="WW8Num2z0"/>
    <w:qFormat/>
    <w:rsid w:val="003B54CB"/>
  </w:style>
  <w:style w:type="character" w:customStyle="1" w:styleId="WW8Num2z1">
    <w:name w:val="WW8Num2z1"/>
    <w:qFormat/>
    <w:rsid w:val="003B54CB"/>
  </w:style>
  <w:style w:type="character" w:customStyle="1" w:styleId="WW8Num2z2">
    <w:name w:val="WW8Num2z2"/>
    <w:qFormat/>
    <w:rsid w:val="003B54CB"/>
  </w:style>
  <w:style w:type="character" w:customStyle="1" w:styleId="WW8Num2z3">
    <w:name w:val="WW8Num2z3"/>
    <w:qFormat/>
    <w:rsid w:val="003B54CB"/>
  </w:style>
  <w:style w:type="character" w:customStyle="1" w:styleId="WW8Num2z4">
    <w:name w:val="WW8Num2z4"/>
    <w:qFormat/>
    <w:rsid w:val="003B54CB"/>
  </w:style>
  <w:style w:type="character" w:customStyle="1" w:styleId="WW8Num2z5">
    <w:name w:val="WW8Num2z5"/>
    <w:qFormat/>
    <w:rsid w:val="003B54CB"/>
  </w:style>
  <w:style w:type="character" w:customStyle="1" w:styleId="WW8Num2z6">
    <w:name w:val="WW8Num2z6"/>
    <w:qFormat/>
    <w:rsid w:val="003B54CB"/>
  </w:style>
  <w:style w:type="character" w:customStyle="1" w:styleId="WW8Num2z7">
    <w:name w:val="WW8Num2z7"/>
    <w:qFormat/>
    <w:rsid w:val="003B54CB"/>
  </w:style>
  <w:style w:type="character" w:customStyle="1" w:styleId="WW8Num2z8">
    <w:name w:val="WW8Num2z8"/>
    <w:qFormat/>
    <w:rsid w:val="003B54CB"/>
  </w:style>
  <w:style w:type="character" w:customStyle="1" w:styleId="WW8Num3z0">
    <w:name w:val="WW8Num3z0"/>
    <w:qFormat/>
    <w:rsid w:val="003B54CB"/>
  </w:style>
  <w:style w:type="character" w:customStyle="1" w:styleId="WW8Num3z1">
    <w:name w:val="WW8Num3z1"/>
    <w:qFormat/>
    <w:rsid w:val="003B54CB"/>
  </w:style>
  <w:style w:type="character" w:customStyle="1" w:styleId="WW8Num3z2">
    <w:name w:val="WW8Num3z2"/>
    <w:qFormat/>
    <w:rsid w:val="003B54CB"/>
  </w:style>
  <w:style w:type="character" w:customStyle="1" w:styleId="WW8Num3z3">
    <w:name w:val="WW8Num3z3"/>
    <w:qFormat/>
    <w:rsid w:val="003B54CB"/>
  </w:style>
  <w:style w:type="character" w:customStyle="1" w:styleId="WW8Num3z4">
    <w:name w:val="WW8Num3z4"/>
    <w:qFormat/>
    <w:rsid w:val="003B54CB"/>
  </w:style>
  <w:style w:type="character" w:customStyle="1" w:styleId="WW8Num3z5">
    <w:name w:val="WW8Num3z5"/>
    <w:qFormat/>
    <w:rsid w:val="003B54CB"/>
  </w:style>
  <w:style w:type="character" w:customStyle="1" w:styleId="WW8Num3z6">
    <w:name w:val="WW8Num3z6"/>
    <w:qFormat/>
    <w:rsid w:val="003B54CB"/>
  </w:style>
  <w:style w:type="character" w:customStyle="1" w:styleId="WW8Num3z7">
    <w:name w:val="WW8Num3z7"/>
    <w:qFormat/>
    <w:rsid w:val="003B54CB"/>
  </w:style>
  <w:style w:type="character" w:customStyle="1" w:styleId="WW8Num3z8">
    <w:name w:val="WW8Num3z8"/>
    <w:qFormat/>
    <w:rsid w:val="003B54CB"/>
  </w:style>
  <w:style w:type="character" w:customStyle="1" w:styleId="WW8Num4z0">
    <w:name w:val="WW8Num4z0"/>
    <w:qFormat/>
    <w:rsid w:val="003B54CB"/>
  </w:style>
  <w:style w:type="character" w:customStyle="1" w:styleId="WW8Num4z1">
    <w:name w:val="WW8Num4z1"/>
    <w:qFormat/>
    <w:rsid w:val="003B54CB"/>
  </w:style>
  <w:style w:type="character" w:customStyle="1" w:styleId="WW8Num4z2">
    <w:name w:val="WW8Num4z2"/>
    <w:qFormat/>
    <w:rsid w:val="003B54CB"/>
  </w:style>
  <w:style w:type="character" w:customStyle="1" w:styleId="WW8Num4z3">
    <w:name w:val="WW8Num4z3"/>
    <w:qFormat/>
    <w:rsid w:val="003B54CB"/>
  </w:style>
  <w:style w:type="character" w:customStyle="1" w:styleId="WW8Num4z4">
    <w:name w:val="WW8Num4z4"/>
    <w:qFormat/>
    <w:rsid w:val="003B54CB"/>
  </w:style>
  <w:style w:type="character" w:customStyle="1" w:styleId="WW8Num4z5">
    <w:name w:val="WW8Num4z5"/>
    <w:qFormat/>
    <w:rsid w:val="003B54CB"/>
  </w:style>
  <w:style w:type="character" w:customStyle="1" w:styleId="WW8Num4z6">
    <w:name w:val="WW8Num4z6"/>
    <w:qFormat/>
    <w:rsid w:val="003B54CB"/>
  </w:style>
  <w:style w:type="character" w:customStyle="1" w:styleId="WW8Num4z7">
    <w:name w:val="WW8Num4z7"/>
    <w:qFormat/>
    <w:rsid w:val="003B54CB"/>
  </w:style>
  <w:style w:type="character" w:customStyle="1" w:styleId="WW8Num4z8">
    <w:name w:val="WW8Num4z8"/>
    <w:qFormat/>
    <w:rsid w:val="003B54CB"/>
  </w:style>
  <w:style w:type="character" w:customStyle="1" w:styleId="WW8Num5z0">
    <w:name w:val="WW8Num5z0"/>
    <w:qFormat/>
    <w:rsid w:val="003B54CB"/>
  </w:style>
  <w:style w:type="character" w:customStyle="1" w:styleId="WW8Num5z1">
    <w:name w:val="WW8Num5z1"/>
    <w:qFormat/>
    <w:rsid w:val="003B54CB"/>
  </w:style>
  <w:style w:type="character" w:customStyle="1" w:styleId="WW8Num5z2">
    <w:name w:val="WW8Num5z2"/>
    <w:qFormat/>
    <w:rsid w:val="003B54CB"/>
  </w:style>
  <w:style w:type="character" w:customStyle="1" w:styleId="WW8Num5z3">
    <w:name w:val="WW8Num5z3"/>
    <w:qFormat/>
    <w:rsid w:val="003B54CB"/>
  </w:style>
  <w:style w:type="character" w:customStyle="1" w:styleId="WW8Num5z4">
    <w:name w:val="WW8Num5z4"/>
    <w:qFormat/>
    <w:rsid w:val="003B54CB"/>
  </w:style>
  <w:style w:type="character" w:customStyle="1" w:styleId="WW8Num5z5">
    <w:name w:val="WW8Num5z5"/>
    <w:qFormat/>
    <w:rsid w:val="003B54CB"/>
  </w:style>
  <w:style w:type="character" w:customStyle="1" w:styleId="WW8Num5z6">
    <w:name w:val="WW8Num5z6"/>
    <w:qFormat/>
    <w:rsid w:val="003B54CB"/>
  </w:style>
  <w:style w:type="character" w:customStyle="1" w:styleId="WW8Num5z7">
    <w:name w:val="WW8Num5z7"/>
    <w:qFormat/>
    <w:rsid w:val="003B54CB"/>
  </w:style>
  <w:style w:type="character" w:customStyle="1" w:styleId="WW8Num5z8">
    <w:name w:val="WW8Num5z8"/>
    <w:qFormat/>
    <w:rsid w:val="003B54CB"/>
  </w:style>
  <w:style w:type="character" w:customStyle="1" w:styleId="WW8Num6z0">
    <w:name w:val="WW8Num6z0"/>
    <w:qFormat/>
    <w:rsid w:val="003B54CB"/>
    <w:rPr>
      <w:rFonts w:ascii="Symbol" w:hAnsi="Symbol" w:cs="OpenSymbol;Arial Unicode MS"/>
    </w:rPr>
  </w:style>
  <w:style w:type="character" w:customStyle="1" w:styleId="WW8Num6z1">
    <w:name w:val="WW8Num6z1"/>
    <w:qFormat/>
    <w:rsid w:val="003B54CB"/>
    <w:rPr>
      <w:rFonts w:ascii="OpenSymbol;Arial Unicode MS" w:hAnsi="OpenSymbol;Arial Unicode MS" w:cs="OpenSymbol;Arial Unicode MS"/>
    </w:rPr>
  </w:style>
  <w:style w:type="character" w:customStyle="1" w:styleId="WW8Num7z0">
    <w:name w:val="WW8Num7z0"/>
    <w:qFormat/>
    <w:rsid w:val="003B54CB"/>
    <w:rPr>
      <w:rFonts w:ascii="Symbol" w:hAnsi="Symbol" w:cs="OpenSymbol;Arial Unicode MS"/>
    </w:rPr>
  </w:style>
  <w:style w:type="character" w:customStyle="1" w:styleId="WW8Num7z1">
    <w:name w:val="WW8Num7z1"/>
    <w:qFormat/>
    <w:rsid w:val="003B54CB"/>
    <w:rPr>
      <w:rFonts w:ascii="OpenSymbol;Arial Unicode MS" w:hAnsi="OpenSymbol;Arial Unicode MS" w:cs="OpenSymbol;Arial Unicode MS"/>
    </w:rPr>
  </w:style>
  <w:style w:type="character" w:customStyle="1" w:styleId="WW8Num8z0">
    <w:name w:val="WW8Num8z0"/>
    <w:qFormat/>
    <w:rsid w:val="003B54CB"/>
  </w:style>
  <w:style w:type="character" w:customStyle="1" w:styleId="WW8Num8z1">
    <w:name w:val="WW8Num8z1"/>
    <w:qFormat/>
    <w:rsid w:val="003B54CB"/>
  </w:style>
  <w:style w:type="character" w:customStyle="1" w:styleId="WW8Num8z2">
    <w:name w:val="WW8Num8z2"/>
    <w:qFormat/>
    <w:rsid w:val="003B54CB"/>
  </w:style>
  <w:style w:type="character" w:customStyle="1" w:styleId="WW8Num8z3">
    <w:name w:val="WW8Num8z3"/>
    <w:qFormat/>
    <w:rsid w:val="003B54CB"/>
  </w:style>
  <w:style w:type="character" w:customStyle="1" w:styleId="WW8Num8z4">
    <w:name w:val="WW8Num8z4"/>
    <w:qFormat/>
    <w:rsid w:val="003B54CB"/>
  </w:style>
  <w:style w:type="character" w:customStyle="1" w:styleId="WW8Num8z5">
    <w:name w:val="WW8Num8z5"/>
    <w:qFormat/>
    <w:rsid w:val="003B54CB"/>
  </w:style>
  <w:style w:type="character" w:customStyle="1" w:styleId="WW8Num8z6">
    <w:name w:val="WW8Num8z6"/>
    <w:qFormat/>
    <w:rsid w:val="003B54CB"/>
  </w:style>
  <w:style w:type="character" w:customStyle="1" w:styleId="WW8Num8z7">
    <w:name w:val="WW8Num8z7"/>
    <w:qFormat/>
    <w:rsid w:val="003B54CB"/>
  </w:style>
  <w:style w:type="character" w:customStyle="1" w:styleId="WW8Num8z8">
    <w:name w:val="WW8Num8z8"/>
    <w:qFormat/>
    <w:rsid w:val="003B54CB"/>
  </w:style>
  <w:style w:type="character" w:customStyle="1" w:styleId="WW8Num9z0">
    <w:name w:val="WW8Num9z0"/>
    <w:qFormat/>
    <w:rsid w:val="003B54CB"/>
  </w:style>
  <w:style w:type="character" w:customStyle="1" w:styleId="WW8Num9z1">
    <w:name w:val="WW8Num9z1"/>
    <w:qFormat/>
    <w:rsid w:val="003B54CB"/>
  </w:style>
  <w:style w:type="character" w:customStyle="1" w:styleId="WW8Num9z2">
    <w:name w:val="WW8Num9z2"/>
    <w:qFormat/>
    <w:rsid w:val="003B54CB"/>
  </w:style>
  <w:style w:type="character" w:customStyle="1" w:styleId="WW8Num9z3">
    <w:name w:val="WW8Num9z3"/>
    <w:qFormat/>
    <w:rsid w:val="003B54CB"/>
  </w:style>
  <w:style w:type="character" w:customStyle="1" w:styleId="WW8Num9z4">
    <w:name w:val="WW8Num9z4"/>
    <w:qFormat/>
    <w:rsid w:val="003B54CB"/>
  </w:style>
  <w:style w:type="character" w:customStyle="1" w:styleId="WW8Num9z5">
    <w:name w:val="WW8Num9z5"/>
    <w:qFormat/>
    <w:rsid w:val="003B54CB"/>
  </w:style>
  <w:style w:type="character" w:customStyle="1" w:styleId="WW8Num9z6">
    <w:name w:val="WW8Num9z6"/>
    <w:qFormat/>
    <w:rsid w:val="003B54CB"/>
  </w:style>
  <w:style w:type="character" w:customStyle="1" w:styleId="WW8Num9z7">
    <w:name w:val="WW8Num9z7"/>
    <w:qFormat/>
    <w:rsid w:val="003B54CB"/>
  </w:style>
  <w:style w:type="character" w:customStyle="1" w:styleId="WW8Num9z8">
    <w:name w:val="WW8Num9z8"/>
    <w:qFormat/>
    <w:rsid w:val="003B54CB"/>
  </w:style>
  <w:style w:type="character" w:customStyle="1" w:styleId="WW8Num10z0">
    <w:name w:val="WW8Num10z0"/>
    <w:qFormat/>
    <w:rsid w:val="003B54CB"/>
    <w:rPr>
      <w:rFonts w:ascii="Symbol" w:hAnsi="Symbol" w:cs="OpenSymbol;Arial Unicode MS"/>
    </w:rPr>
  </w:style>
  <w:style w:type="character" w:customStyle="1" w:styleId="WW8Num10z1">
    <w:name w:val="WW8Num10z1"/>
    <w:qFormat/>
    <w:rsid w:val="003B54CB"/>
    <w:rPr>
      <w:rFonts w:ascii="OpenSymbol;Arial Unicode MS" w:hAnsi="OpenSymbol;Arial Unicode MS" w:cs="OpenSymbol;Arial Unicode MS"/>
    </w:rPr>
  </w:style>
  <w:style w:type="character" w:customStyle="1" w:styleId="WW8Num11z0">
    <w:name w:val="WW8Num11z0"/>
    <w:qFormat/>
    <w:rsid w:val="003B54CB"/>
    <w:rPr>
      <w:rFonts w:ascii="Symbol" w:hAnsi="Symbol" w:cs="OpenSymbol;Arial Unicode MS"/>
    </w:rPr>
  </w:style>
  <w:style w:type="character" w:customStyle="1" w:styleId="WW8Num11z1">
    <w:name w:val="WW8Num11z1"/>
    <w:qFormat/>
    <w:rsid w:val="003B54CB"/>
    <w:rPr>
      <w:rFonts w:ascii="OpenSymbol;Arial Unicode MS" w:hAnsi="OpenSymbol;Arial Unicode MS" w:cs="OpenSymbol;Arial Unicode MS"/>
    </w:rPr>
  </w:style>
  <w:style w:type="character" w:customStyle="1" w:styleId="WW8Num12z0">
    <w:name w:val="WW8Num12z0"/>
    <w:qFormat/>
    <w:rsid w:val="003B54CB"/>
  </w:style>
  <w:style w:type="character" w:customStyle="1" w:styleId="WW8Num12z1">
    <w:name w:val="WW8Num12z1"/>
    <w:qFormat/>
    <w:rsid w:val="003B54CB"/>
  </w:style>
  <w:style w:type="character" w:customStyle="1" w:styleId="WW8Num12z2">
    <w:name w:val="WW8Num12z2"/>
    <w:qFormat/>
    <w:rsid w:val="003B54CB"/>
  </w:style>
  <w:style w:type="character" w:customStyle="1" w:styleId="WW8Num12z3">
    <w:name w:val="WW8Num12z3"/>
    <w:qFormat/>
    <w:rsid w:val="003B54CB"/>
  </w:style>
  <w:style w:type="character" w:customStyle="1" w:styleId="WW8Num12z4">
    <w:name w:val="WW8Num12z4"/>
    <w:qFormat/>
    <w:rsid w:val="003B54CB"/>
  </w:style>
  <w:style w:type="character" w:customStyle="1" w:styleId="WW8Num12z5">
    <w:name w:val="WW8Num12z5"/>
    <w:qFormat/>
    <w:rsid w:val="003B54CB"/>
  </w:style>
  <w:style w:type="character" w:customStyle="1" w:styleId="WW8Num12z6">
    <w:name w:val="WW8Num12z6"/>
    <w:qFormat/>
    <w:rsid w:val="003B54CB"/>
  </w:style>
  <w:style w:type="character" w:customStyle="1" w:styleId="WW8Num12z7">
    <w:name w:val="WW8Num12z7"/>
    <w:qFormat/>
    <w:rsid w:val="003B54CB"/>
  </w:style>
  <w:style w:type="character" w:customStyle="1" w:styleId="WW8Num12z8">
    <w:name w:val="WW8Num12z8"/>
    <w:qFormat/>
    <w:rsid w:val="003B54CB"/>
  </w:style>
  <w:style w:type="character" w:customStyle="1" w:styleId="WW8Num13z0">
    <w:name w:val="WW8Num13z0"/>
    <w:qFormat/>
    <w:rsid w:val="003B54CB"/>
  </w:style>
  <w:style w:type="character" w:customStyle="1" w:styleId="WW8Num13z1">
    <w:name w:val="WW8Num13z1"/>
    <w:qFormat/>
    <w:rsid w:val="003B54CB"/>
  </w:style>
  <w:style w:type="character" w:customStyle="1" w:styleId="WW8Num13z2">
    <w:name w:val="WW8Num13z2"/>
    <w:qFormat/>
    <w:rsid w:val="003B54CB"/>
  </w:style>
  <w:style w:type="character" w:customStyle="1" w:styleId="WW8Num13z3">
    <w:name w:val="WW8Num13z3"/>
    <w:qFormat/>
    <w:rsid w:val="003B54CB"/>
  </w:style>
  <w:style w:type="character" w:customStyle="1" w:styleId="WW8Num13z4">
    <w:name w:val="WW8Num13z4"/>
    <w:qFormat/>
    <w:rsid w:val="003B54CB"/>
  </w:style>
  <w:style w:type="character" w:customStyle="1" w:styleId="WW8Num13z5">
    <w:name w:val="WW8Num13z5"/>
    <w:qFormat/>
    <w:rsid w:val="003B54CB"/>
  </w:style>
  <w:style w:type="character" w:customStyle="1" w:styleId="WW8Num13z6">
    <w:name w:val="WW8Num13z6"/>
    <w:qFormat/>
    <w:rsid w:val="003B54CB"/>
  </w:style>
  <w:style w:type="character" w:customStyle="1" w:styleId="WW8Num13z7">
    <w:name w:val="WW8Num13z7"/>
    <w:qFormat/>
    <w:rsid w:val="003B54CB"/>
  </w:style>
  <w:style w:type="character" w:customStyle="1" w:styleId="WW8Num13z8">
    <w:name w:val="WW8Num13z8"/>
    <w:qFormat/>
    <w:rsid w:val="003B54CB"/>
  </w:style>
  <w:style w:type="character" w:customStyle="1" w:styleId="Absatz-Standardschriftart">
    <w:name w:val="Absatz-Standardschriftart"/>
    <w:qFormat/>
    <w:rsid w:val="003B54CB"/>
  </w:style>
  <w:style w:type="character" w:customStyle="1" w:styleId="WW-Absatz-Standardschriftart">
    <w:name w:val="WW-Absatz-Standardschriftart"/>
    <w:qFormat/>
    <w:rsid w:val="003B54CB"/>
  </w:style>
  <w:style w:type="character" w:customStyle="1" w:styleId="Standaardalinea-lettertype1">
    <w:name w:val="Standaardalinea-lettertype1"/>
    <w:qFormat/>
    <w:rsid w:val="003B54CB"/>
  </w:style>
  <w:style w:type="character" w:customStyle="1" w:styleId="Paginanummer1">
    <w:name w:val="Paginanummer1"/>
    <w:qFormat/>
    <w:rsid w:val="003B54CB"/>
    <w:rPr>
      <w:rFonts w:ascii="Verdana" w:hAnsi="Verdana" w:cs="Verdana"/>
      <w:b/>
      <w:sz w:val="18"/>
    </w:rPr>
  </w:style>
  <w:style w:type="character" w:customStyle="1" w:styleId="InternetLink">
    <w:name w:val="Internet Link"/>
    <w:basedOn w:val="Standaardalinea-lettertype"/>
    <w:uiPriority w:val="99"/>
    <w:rsid w:val="00A5231A"/>
    <w:rPr>
      <w:color w:val="0000FF"/>
      <w:u w:val="single"/>
    </w:rPr>
  </w:style>
  <w:style w:type="character" w:customStyle="1" w:styleId="Bullets">
    <w:name w:val="Bullets"/>
    <w:qFormat/>
    <w:rsid w:val="003B54CB"/>
    <w:rPr>
      <w:rFonts w:ascii="OpenSymbol;Arial Unicode MS" w:eastAsia="OpenSymbol;Arial Unicode MS" w:hAnsi="OpenSymbol;Arial Unicode MS" w:cs="OpenSymbol;Arial Unicode MS"/>
    </w:rPr>
  </w:style>
  <w:style w:type="character" w:customStyle="1" w:styleId="Voetnootmarkering1">
    <w:name w:val="Voetnootmarkering1"/>
    <w:qFormat/>
    <w:rsid w:val="003B54CB"/>
    <w:rPr>
      <w:vertAlign w:val="superscript"/>
    </w:rPr>
  </w:style>
  <w:style w:type="character" w:customStyle="1" w:styleId="SourceText">
    <w:name w:val="Source Text"/>
    <w:qFormat/>
    <w:rsid w:val="003B54CB"/>
    <w:rPr>
      <w:rFonts w:ascii="Courier New" w:eastAsia="Courier New" w:hAnsi="Courier New" w:cs="Courier New"/>
    </w:rPr>
  </w:style>
  <w:style w:type="character" w:customStyle="1" w:styleId="StrongEmphasis">
    <w:name w:val="Strong Emphasis"/>
    <w:qFormat/>
    <w:rsid w:val="003B54CB"/>
    <w:rPr>
      <w:b/>
      <w:bCs/>
    </w:rPr>
  </w:style>
  <w:style w:type="character" w:styleId="Nadruk">
    <w:name w:val="Emphasis"/>
    <w:qFormat/>
    <w:rsid w:val="003B54CB"/>
    <w:rPr>
      <w:i/>
      <w:iCs/>
    </w:rPr>
  </w:style>
  <w:style w:type="character" w:customStyle="1" w:styleId="EndnoteCharacters">
    <w:name w:val="Endnote Characters"/>
    <w:qFormat/>
    <w:rsid w:val="003B54CB"/>
    <w:rPr>
      <w:vertAlign w:val="superscript"/>
    </w:rPr>
  </w:style>
  <w:style w:type="character" w:customStyle="1" w:styleId="WW-EndnoteCharacters">
    <w:name w:val="WW-Endnote Characters"/>
    <w:qFormat/>
    <w:rsid w:val="003B54CB"/>
  </w:style>
  <w:style w:type="character" w:customStyle="1" w:styleId="DocumentstructuurChar">
    <w:name w:val="Documentstructuur Char"/>
    <w:basedOn w:val="Standaardalinea-lettertype1"/>
    <w:qFormat/>
    <w:rsid w:val="003B54CB"/>
    <w:rPr>
      <w:rFonts w:ascii="Tahoma" w:eastAsia="DejaVu Sans;Arial Unicode MS" w:hAnsi="Tahoma" w:cs="Tahoma"/>
      <w:sz w:val="16"/>
      <w:szCs w:val="16"/>
    </w:rPr>
  </w:style>
  <w:style w:type="character" w:customStyle="1" w:styleId="FootnoteCharacters">
    <w:name w:val="Footnote Characters"/>
    <w:qFormat/>
    <w:rsid w:val="003B54CB"/>
  </w:style>
  <w:style w:type="character" w:customStyle="1" w:styleId="FootnoteAnchor">
    <w:name w:val="Footnote Anchor"/>
    <w:rsid w:val="003B54CB"/>
    <w:rPr>
      <w:vertAlign w:val="superscript"/>
    </w:rPr>
  </w:style>
  <w:style w:type="character" w:customStyle="1" w:styleId="EndnoteAnchor">
    <w:name w:val="Endnote Anchor"/>
    <w:rsid w:val="003B54CB"/>
    <w:rPr>
      <w:vertAlign w:val="superscript"/>
    </w:rPr>
  </w:style>
  <w:style w:type="character" w:customStyle="1" w:styleId="BallontekstChar">
    <w:name w:val="Ballontekst Char"/>
    <w:basedOn w:val="Standaardalinea-lettertype"/>
    <w:qFormat/>
    <w:rsid w:val="003B54CB"/>
    <w:rPr>
      <w:rFonts w:ascii="Tahoma" w:eastAsia="DejaVu Sans;Arial Unicode MS" w:hAnsi="Tahoma" w:cs="Tahoma"/>
      <w:sz w:val="16"/>
      <w:szCs w:val="16"/>
      <w:lang w:eastAsia="zh-CN"/>
    </w:rPr>
  </w:style>
  <w:style w:type="character" w:customStyle="1" w:styleId="ListLabel15">
    <w:name w:val="ListLabel 15"/>
    <w:qFormat/>
    <w:rsid w:val="003B54CB"/>
    <w:rPr>
      <w:rFonts w:eastAsia="OpenSymbol"/>
    </w:rPr>
  </w:style>
  <w:style w:type="character" w:customStyle="1" w:styleId="ListLabel14">
    <w:name w:val="ListLabel 14"/>
    <w:qFormat/>
    <w:rsid w:val="003B54CB"/>
    <w:rPr>
      <w:rFonts w:eastAsia="Symbol"/>
    </w:rPr>
  </w:style>
  <w:style w:type="character" w:customStyle="1" w:styleId="ListLabel13">
    <w:name w:val="ListLabel 13"/>
    <w:qFormat/>
    <w:rsid w:val="003B54CB"/>
    <w:rPr>
      <w:sz w:val="28"/>
    </w:rPr>
  </w:style>
  <w:style w:type="character" w:customStyle="1" w:styleId="ListLabel12">
    <w:name w:val="ListLabel 12"/>
    <w:qFormat/>
    <w:rsid w:val="003B54CB"/>
    <w:rPr>
      <w:rFonts w:eastAsia="OpenSymbol"/>
    </w:rPr>
  </w:style>
  <w:style w:type="character" w:customStyle="1" w:styleId="ListLabel11">
    <w:name w:val="ListLabel 11"/>
    <w:qFormat/>
    <w:rsid w:val="003B54CB"/>
    <w:rPr>
      <w:rFonts w:eastAsia="Symbol"/>
    </w:rPr>
  </w:style>
  <w:style w:type="character" w:customStyle="1" w:styleId="ListLabel10">
    <w:name w:val="ListLabel 10"/>
    <w:qFormat/>
    <w:rsid w:val="003B54CB"/>
    <w:rPr>
      <w:sz w:val="28"/>
    </w:rPr>
  </w:style>
  <w:style w:type="character" w:customStyle="1" w:styleId="ListLabel9">
    <w:name w:val="ListLabel 9"/>
    <w:qFormat/>
    <w:rsid w:val="003B54CB"/>
    <w:rPr>
      <w:rFonts w:eastAsia="OpenSymbol"/>
    </w:rPr>
  </w:style>
  <w:style w:type="character" w:customStyle="1" w:styleId="ListLabel8">
    <w:name w:val="ListLabel 8"/>
    <w:qFormat/>
    <w:rsid w:val="003B54CB"/>
    <w:rPr>
      <w:rFonts w:eastAsia="Symbol"/>
    </w:rPr>
  </w:style>
  <w:style w:type="character" w:customStyle="1" w:styleId="ListLabel7">
    <w:name w:val="ListLabel 7"/>
    <w:qFormat/>
    <w:rsid w:val="003B54CB"/>
    <w:rPr>
      <w:sz w:val="28"/>
    </w:rPr>
  </w:style>
  <w:style w:type="character" w:customStyle="1" w:styleId="ListLabel6">
    <w:name w:val="ListLabel 6"/>
    <w:qFormat/>
    <w:rsid w:val="003B54CB"/>
    <w:rPr>
      <w:rFonts w:eastAsia="OpenSymbol"/>
    </w:rPr>
  </w:style>
  <w:style w:type="character" w:customStyle="1" w:styleId="ListLabel5">
    <w:name w:val="ListLabel 5"/>
    <w:qFormat/>
    <w:rsid w:val="003B54CB"/>
    <w:rPr>
      <w:rFonts w:eastAsia="Symbol"/>
    </w:rPr>
  </w:style>
  <w:style w:type="character" w:customStyle="1" w:styleId="ListLabel4">
    <w:name w:val="ListLabel 4"/>
    <w:qFormat/>
    <w:rsid w:val="003B54CB"/>
    <w:rPr>
      <w:sz w:val="28"/>
    </w:rPr>
  </w:style>
  <w:style w:type="character" w:customStyle="1" w:styleId="ListLabel3">
    <w:name w:val="ListLabel 3"/>
    <w:qFormat/>
    <w:rsid w:val="003B54CB"/>
    <w:rPr>
      <w:rFonts w:eastAsia="OpenSymbol"/>
    </w:rPr>
  </w:style>
  <w:style w:type="character" w:customStyle="1" w:styleId="ListLabel2">
    <w:name w:val="ListLabel 2"/>
    <w:qFormat/>
    <w:rsid w:val="003B54CB"/>
    <w:rPr>
      <w:rFonts w:eastAsia="Times New Roman"/>
      <w:sz w:val="28"/>
    </w:rPr>
  </w:style>
  <w:style w:type="character" w:customStyle="1" w:styleId="ListLabel1">
    <w:name w:val="ListLabel 1"/>
    <w:qFormat/>
    <w:rsid w:val="003B54CB"/>
    <w:rPr>
      <w:rFonts w:eastAsia="Times New Roman"/>
    </w:rPr>
  </w:style>
  <w:style w:type="character" w:customStyle="1" w:styleId="FontStyle15">
    <w:name w:val="Font Style15"/>
    <w:qFormat/>
    <w:rsid w:val="003B54CB"/>
    <w:rPr>
      <w:rFonts w:ascii="Arial" w:eastAsia="Arial" w:hAnsi="Arial"/>
      <w:b/>
      <w:bCs/>
      <w:color w:val="000000"/>
      <w:sz w:val="14"/>
      <w:szCs w:val="14"/>
    </w:rPr>
  </w:style>
  <w:style w:type="character" w:customStyle="1" w:styleId="OnderwerpvanopmerkingChar">
    <w:name w:val="Onderwerp van opmerking Char"/>
    <w:qFormat/>
    <w:rsid w:val="003B54CB"/>
    <w:rPr>
      <w:rFonts w:ascii="Arial" w:eastAsia="Times New Roman" w:hAnsi="Arial"/>
      <w:b/>
      <w:bCs/>
      <w:sz w:val="20"/>
      <w:szCs w:val="20"/>
      <w:lang w:val="nl-NL" w:eastAsia="nl-NL"/>
    </w:rPr>
  </w:style>
  <w:style w:type="character" w:customStyle="1" w:styleId="TekstopmerkingChar">
    <w:name w:val="Tekst opmerking Char"/>
    <w:qFormat/>
    <w:rsid w:val="003B54CB"/>
    <w:rPr>
      <w:rFonts w:ascii="Arial" w:eastAsia="Times New Roman" w:hAnsi="Arial"/>
      <w:sz w:val="20"/>
      <w:szCs w:val="20"/>
      <w:lang w:val="nl-NL" w:eastAsia="nl-NL"/>
    </w:rPr>
  </w:style>
  <w:style w:type="character" w:styleId="Verwijzingopmerking">
    <w:name w:val="annotation reference"/>
    <w:qFormat/>
    <w:rsid w:val="003B54CB"/>
    <w:rPr>
      <w:rFonts w:eastAsia="Times New Roman"/>
      <w:sz w:val="16"/>
      <w:szCs w:val="16"/>
    </w:rPr>
  </w:style>
  <w:style w:type="character" w:customStyle="1" w:styleId="SubtitelChar">
    <w:name w:val="Subtitel Char"/>
    <w:qFormat/>
    <w:rsid w:val="003B54CB"/>
    <w:rPr>
      <w:rFonts w:ascii="Cambria" w:eastAsia="Times New Roman" w:hAnsi="Cambria"/>
      <w:sz w:val="24"/>
      <w:szCs w:val="24"/>
      <w:lang w:val="nl-NL" w:eastAsia="nl-NL"/>
    </w:rPr>
  </w:style>
  <w:style w:type="character" w:customStyle="1" w:styleId="VoetnoottekstChar">
    <w:name w:val="Voetnoottekst Char"/>
    <w:qFormat/>
    <w:rsid w:val="003B54CB"/>
    <w:rPr>
      <w:rFonts w:ascii="Arial" w:eastAsia="Times New Roman" w:hAnsi="Arial"/>
    </w:rPr>
  </w:style>
  <w:style w:type="character" w:styleId="GevolgdeHyperlink">
    <w:name w:val="FollowedHyperlink"/>
    <w:qFormat/>
    <w:rsid w:val="003B54CB"/>
    <w:rPr>
      <w:rFonts w:eastAsia="Times New Roman"/>
      <w:color w:val="800080"/>
      <w:u w:val="single" w:color="000000"/>
    </w:rPr>
  </w:style>
  <w:style w:type="character" w:customStyle="1" w:styleId="Objecttype">
    <w:name w:val="Object type"/>
    <w:qFormat/>
    <w:rsid w:val="003B54CB"/>
    <w:rPr>
      <w:rFonts w:ascii="Times New Roman" w:hAnsi="Times New Roman"/>
      <w:color w:val="000000"/>
      <w:sz w:val="20"/>
      <w:shd w:val="clear" w:color="auto" w:fill="FFFFFF"/>
    </w:rPr>
  </w:style>
  <w:style w:type="character" w:customStyle="1" w:styleId="SSBookmark">
    <w:name w:val="SSBookmark"/>
    <w:qFormat/>
    <w:rsid w:val="003B54CB"/>
    <w:rPr>
      <w:rFonts w:ascii="Lucida Sans" w:hAnsi="Lucida Sans"/>
      <w:color w:val="000000"/>
      <w:sz w:val="16"/>
      <w:shd w:val="clear" w:color="auto" w:fill="FFFF80"/>
    </w:rPr>
  </w:style>
  <w:style w:type="character" w:customStyle="1" w:styleId="TableHeading">
    <w:name w:val="Table Heading"/>
    <w:qFormat/>
    <w:rsid w:val="003B54CB"/>
    <w:rPr>
      <w:rFonts w:ascii="Times New Roman" w:hAnsi="Times New Roman"/>
      <w:color w:val="000000"/>
      <w:sz w:val="22"/>
      <w:shd w:val="clear" w:color="auto" w:fill="FFFFFF"/>
    </w:rPr>
  </w:style>
  <w:style w:type="character" w:customStyle="1" w:styleId="FieldLabel">
    <w:name w:val="Field Label"/>
    <w:qFormat/>
    <w:rsid w:val="003B54CB"/>
    <w:rPr>
      <w:rFonts w:ascii="Times New Roman" w:hAnsi="Times New Roman"/>
      <w:i/>
      <w:color w:val="004080"/>
      <w:sz w:val="20"/>
      <w:shd w:val="clear" w:color="auto" w:fill="FFFFFF"/>
    </w:rPr>
  </w:style>
  <w:style w:type="character" w:customStyle="1" w:styleId="TekstzonderopmaakChar">
    <w:name w:val="Tekst zonder opmaak Char"/>
    <w:qFormat/>
    <w:rsid w:val="003B54CB"/>
    <w:rPr>
      <w:rFonts w:ascii="Courier New" w:eastAsia="Courier New" w:hAnsi="Courier New"/>
      <w:color w:val="000000"/>
      <w:lang w:val="en-AU"/>
    </w:rPr>
  </w:style>
  <w:style w:type="character" w:customStyle="1" w:styleId="NotitiekopChar">
    <w:name w:val="Notitiekop Char"/>
    <w:qFormat/>
    <w:rsid w:val="003B54CB"/>
    <w:rPr>
      <w:rFonts w:eastAsia="Times New Roman"/>
      <w:color w:val="000000"/>
      <w:lang w:val="en-AU"/>
    </w:rPr>
  </w:style>
  <w:style w:type="character" w:customStyle="1" w:styleId="Plattetekst3Char">
    <w:name w:val="Platte tekst 3 Char"/>
    <w:qFormat/>
    <w:rsid w:val="003B54CB"/>
    <w:rPr>
      <w:rFonts w:eastAsia="Times New Roman"/>
      <w:color w:val="000000"/>
      <w:sz w:val="16"/>
      <w:szCs w:val="16"/>
      <w:lang w:val="en-AU"/>
    </w:rPr>
  </w:style>
  <w:style w:type="character" w:customStyle="1" w:styleId="Plattetekst2Char">
    <w:name w:val="Platte tekst 2 Char"/>
    <w:qFormat/>
    <w:rsid w:val="003B54CB"/>
    <w:rPr>
      <w:rFonts w:eastAsia="Times New Roman"/>
      <w:color w:val="000000"/>
      <w:sz w:val="18"/>
      <w:szCs w:val="18"/>
      <w:lang w:val="en-AU"/>
    </w:rPr>
  </w:style>
  <w:style w:type="character" w:customStyle="1" w:styleId="TitelChar">
    <w:name w:val="Titel Char"/>
    <w:qFormat/>
    <w:rsid w:val="003B54CB"/>
    <w:rPr>
      <w:rFonts w:ascii="Arial" w:eastAsia="Arial" w:hAnsi="Arial"/>
      <w:b/>
      <w:bCs/>
      <w:color w:val="000000"/>
      <w:sz w:val="32"/>
      <w:szCs w:val="32"/>
      <w:lang w:val="en-AU"/>
    </w:rPr>
  </w:style>
  <w:style w:type="character" w:customStyle="1" w:styleId="PlattetekstinspringenChar">
    <w:name w:val="Platte tekst inspringen Char"/>
    <w:qFormat/>
    <w:rsid w:val="003B54CB"/>
    <w:rPr>
      <w:rFonts w:ascii="Arial" w:eastAsia="Times New Roman" w:hAnsi="Arial"/>
      <w:sz w:val="24"/>
      <w:szCs w:val="24"/>
    </w:rPr>
  </w:style>
  <w:style w:type="character" w:customStyle="1" w:styleId="PlattetekstChar">
    <w:name w:val="Platte tekst Char"/>
    <w:qFormat/>
    <w:rsid w:val="003B54CB"/>
    <w:rPr>
      <w:rFonts w:ascii="Arial" w:eastAsia="Times New Roman" w:hAnsi="Arial"/>
      <w:sz w:val="24"/>
      <w:szCs w:val="24"/>
    </w:rPr>
  </w:style>
  <w:style w:type="character" w:styleId="Paginanummer">
    <w:name w:val="page number"/>
    <w:qFormat/>
    <w:rsid w:val="003B54CB"/>
    <w:rPr>
      <w:rFonts w:eastAsia="Times New Roman"/>
    </w:rPr>
  </w:style>
  <w:style w:type="character" w:customStyle="1" w:styleId="VoettekstChar">
    <w:name w:val="Voettekst Char"/>
    <w:uiPriority w:val="99"/>
    <w:qFormat/>
    <w:rsid w:val="003B54CB"/>
    <w:rPr>
      <w:rFonts w:ascii="Arial" w:eastAsia="Times New Roman" w:hAnsi="Arial"/>
      <w:sz w:val="24"/>
      <w:szCs w:val="24"/>
      <w:lang w:val="nl-NL" w:eastAsia="nl-NL"/>
    </w:rPr>
  </w:style>
  <w:style w:type="character" w:customStyle="1" w:styleId="KoptekstChar">
    <w:name w:val="Koptekst Char"/>
    <w:qFormat/>
    <w:rsid w:val="003B54CB"/>
    <w:rPr>
      <w:rFonts w:ascii="Arial" w:eastAsia="Times New Roman" w:hAnsi="Arial"/>
      <w:sz w:val="24"/>
      <w:szCs w:val="24"/>
      <w:lang w:val="nl-NL" w:eastAsia="nl-NL"/>
    </w:rPr>
  </w:style>
  <w:style w:type="character" w:customStyle="1" w:styleId="Kop9Char">
    <w:name w:val="Kop 9 Char"/>
    <w:qFormat/>
    <w:rsid w:val="003B54CB"/>
    <w:rPr>
      <w:rFonts w:ascii="Cambria" w:hAnsi="Cambria"/>
      <w:lang w:val="nl-NL" w:eastAsia="nl-NL"/>
    </w:rPr>
  </w:style>
  <w:style w:type="character" w:customStyle="1" w:styleId="Kop8Char">
    <w:name w:val="Kop 8 Char"/>
    <w:qFormat/>
    <w:rsid w:val="003B54CB"/>
    <w:rPr>
      <w:rFonts w:ascii="Calibri" w:hAnsi="Calibri"/>
      <w:i/>
      <w:iCs/>
      <w:sz w:val="24"/>
      <w:szCs w:val="24"/>
      <w:lang w:val="nl-NL" w:eastAsia="nl-NL"/>
    </w:rPr>
  </w:style>
  <w:style w:type="character" w:customStyle="1" w:styleId="Kop7Char">
    <w:name w:val="Kop 7 Char"/>
    <w:qFormat/>
    <w:rsid w:val="003B54CB"/>
    <w:rPr>
      <w:rFonts w:ascii="Calibri" w:hAnsi="Calibri"/>
      <w:sz w:val="24"/>
      <w:szCs w:val="24"/>
      <w:lang w:val="nl-NL" w:eastAsia="nl-NL"/>
    </w:rPr>
  </w:style>
  <w:style w:type="character" w:customStyle="1" w:styleId="Kop6Char">
    <w:name w:val="Kop 6 Char"/>
    <w:qFormat/>
    <w:rsid w:val="003B54CB"/>
    <w:rPr>
      <w:rFonts w:ascii="Calibri" w:hAnsi="Calibri"/>
      <w:b/>
      <w:bCs/>
      <w:lang w:val="nl-NL" w:eastAsia="nl-NL"/>
    </w:rPr>
  </w:style>
  <w:style w:type="character" w:customStyle="1" w:styleId="Kop5Char">
    <w:name w:val="Kop 5 Char"/>
    <w:qFormat/>
    <w:rsid w:val="003B54CB"/>
    <w:rPr>
      <w:rFonts w:ascii="Arial" w:hAnsi="Arial"/>
      <w:b/>
      <w:bCs/>
      <w:sz w:val="20"/>
      <w:szCs w:val="24"/>
      <w:lang w:val="nl-NL" w:eastAsia="nl-NL"/>
    </w:rPr>
  </w:style>
  <w:style w:type="character" w:customStyle="1" w:styleId="Kop4Char">
    <w:name w:val="Kop 4 Char"/>
    <w:qFormat/>
    <w:rsid w:val="003B54CB"/>
    <w:rPr>
      <w:rFonts w:ascii="Arial" w:hAnsi="Arial"/>
      <w:b/>
      <w:bCs/>
      <w:sz w:val="20"/>
      <w:szCs w:val="24"/>
      <w:lang w:val="nl-NL" w:eastAsia="nl-NL"/>
    </w:rPr>
  </w:style>
  <w:style w:type="character" w:customStyle="1" w:styleId="Kop3Char">
    <w:name w:val="Kop 3 Char"/>
    <w:qFormat/>
    <w:rsid w:val="003B54CB"/>
    <w:rPr>
      <w:rFonts w:ascii="Verdana" w:eastAsia="Arial" w:hAnsi="Verdana"/>
      <w:b/>
      <w:bCs/>
      <w:sz w:val="16"/>
      <w:szCs w:val="26"/>
      <w:lang w:val="nl-NL" w:eastAsia="nl-NL"/>
    </w:rPr>
  </w:style>
  <w:style w:type="character" w:customStyle="1" w:styleId="Kop2Char">
    <w:name w:val="Kop 2 Char"/>
    <w:qFormat/>
    <w:rsid w:val="003B54CB"/>
    <w:rPr>
      <w:rFonts w:ascii="Verdana" w:eastAsia="Arial" w:hAnsi="Verdana"/>
      <w:bCs/>
      <w:iCs/>
      <w:sz w:val="20"/>
      <w:szCs w:val="28"/>
      <w:lang w:val="nl-NL" w:eastAsia="nl-NL"/>
    </w:rPr>
  </w:style>
  <w:style w:type="character" w:customStyle="1" w:styleId="Kop1Char">
    <w:name w:val="Kop 1 Char"/>
    <w:qFormat/>
    <w:rsid w:val="003B54CB"/>
    <w:rPr>
      <w:rFonts w:ascii="Verdana" w:eastAsia="Arial" w:hAnsi="Verdana"/>
      <w:bCs/>
      <w:sz w:val="28"/>
      <w:szCs w:val="32"/>
      <w:lang w:val="nl-NL" w:eastAsia="nl-NL"/>
    </w:rPr>
  </w:style>
  <w:style w:type="character" w:customStyle="1" w:styleId="ListLabel16">
    <w:name w:val="ListLabel 16"/>
    <w:qFormat/>
    <w:rsid w:val="003B54CB"/>
    <w:rPr>
      <w:rFonts w:cs="Symbol"/>
    </w:rPr>
  </w:style>
  <w:style w:type="character" w:customStyle="1" w:styleId="ListLabel17">
    <w:name w:val="ListLabel 17"/>
    <w:qFormat/>
    <w:rsid w:val="003B54CB"/>
    <w:rPr>
      <w:rFonts w:cs="OpenSymbol"/>
    </w:rPr>
  </w:style>
  <w:style w:type="character" w:customStyle="1" w:styleId="ListLabel18">
    <w:name w:val="ListLabel 18"/>
    <w:qFormat/>
    <w:rsid w:val="003B54CB"/>
    <w:rPr>
      <w:rFonts w:cs="Symbol"/>
    </w:rPr>
  </w:style>
  <w:style w:type="character" w:customStyle="1" w:styleId="ListLabel19">
    <w:name w:val="ListLabel 19"/>
    <w:qFormat/>
    <w:rsid w:val="003B54CB"/>
    <w:rPr>
      <w:rFonts w:cs="OpenSymbol"/>
    </w:rPr>
  </w:style>
  <w:style w:type="character" w:customStyle="1" w:styleId="ListLabel20">
    <w:name w:val="ListLabel 20"/>
    <w:qFormat/>
    <w:rsid w:val="003B54CB"/>
    <w:rPr>
      <w:rFonts w:cs="Symbol"/>
    </w:rPr>
  </w:style>
  <w:style w:type="character" w:customStyle="1" w:styleId="ListLabel21">
    <w:name w:val="ListLabel 21"/>
    <w:qFormat/>
    <w:rsid w:val="003B54CB"/>
    <w:rPr>
      <w:rFonts w:cs="OpenSymbol"/>
    </w:rPr>
  </w:style>
  <w:style w:type="character" w:customStyle="1" w:styleId="ListLabel22">
    <w:name w:val="ListLabel 22"/>
    <w:qFormat/>
    <w:rsid w:val="003B54CB"/>
    <w:rPr>
      <w:rFonts w:cs="Symbol"/>
    </w:rPr>
  </w:style>
  <w:style w:type="character" w:customStyle="1" w:styleId="ListLabel23">
    <w:name w:val="ListLabel 23"/>
    <w:qFormat/>
    <w:rsid w:val="003B54CB"/>
    <w:rPr>
      <w:rFonts w:cs="OpenSymbol"/>
    </w:rPr>
  </w:style>
  <w:style w:type="character" w:customStyle="1" w:styleId="ListLabel24">
    <w:name w:val="ListLabel 24"/>
    <w:qFormat/>
    <w:rsid w:val="003B54CB"/>
    <w:rPr>
      <w:rFonts w:cs="Symbol"/>
    </w:rPr>
  </w:style>
  <w:style w:type="character" w:customStyle="1" w:styleId="ListLabel25">
    <w:name w:val="ListLabel 25"/>
    <w:qFormat/>
    <w:rsid w:val="003B54CB"/>
    <w:rPr>
      <w:rFonts w:cs="OpenSymbol"/>
    </w:rPr>
  </w:style>
  <w:style w:type="character" w:customStyle="1" w:styleId="ListLabel26">
    <w:name w:val="ListLabel 26"/>
    <w:qFormat/>
    <w:rsid w:val="003B54CB"/>
    <w:rPr>
      <w:rFonts w:cs="Symbol"/>
    </w:rPr>
  </w:style>
  <w:style w:type="character" w:customStyle="1" w:styleId="ListLabel27">
    <w:name w:val="ListLabel 27"/>
    <w:qFormat/>
    <w:rsid w:val="003B54CB"/>
    <w:rPr>
      <w:rFonts w:cs="OpenSymbol"/>
    </w:rPr>
  </w:style>
  <w:style w:type="character" w:customStyle="1" w:styleId="ListLabel28">
    <w:name w:val="ListLabel 28"/>
    <w:qFormat/>
    <w:rsid w:val="003B54CB"/>
    <w:rPr>
      <w:rFonts w:cs="Symbol"/>
    </w:rPr>
  </w:style>
  <w:style w:type="character" w:customStyle="1" w:styleId="ListLabel29">
    <w:name w:val="ListLabel 29"/>
    <w:qFormat/>
    <w:rsid w:val="003B54CB"/>
    <w:rPr>
      <w:rFonts w:cs="OpenSymbol"/>
    </w:rPr>
  </w:style>
  <w:style w:type="character" w:customStyle="1" w:styleId="ListLabel30">
    <w:name w:val="ListLabel 30"/>
    <w:qFormat/>
    <w:rsid w:val="003B54CB"/>
    <w:rPr>
      <w:rFonts w:cs="Symbol"/>
    </w:rPr>
  </w:style>
  <w:style w:type="character" w:customStyle="1" w:styleId="ListLabel31">
    <w:name w:val="ListLabel 31"/>
    <w:qFormat/>
    <w:rsid w:val="003B54CB"/>
    <w:rPr>
      <w:rFonts w:cs="OpenSymbol"/>
    </w:rPr>
  </w:style>
  <w:style w:type="character" w:customStyle="1" w:styleId="ListLabel32">
    <w:name w:val="ListLabel 32"/>
    <w:qFormat/>
    <w:rsid w:val="003B54CB"/>
    <w:rPr>
      <w:rFonts w:cs="Symbol"/>
    </w:rPr>
  </w:style>
  <w:style w:type="character" w:customStyle="1" w:styleId="ListLabel33">
    <w:name w:val="ListLabel 33"/>
    <w:qFormat/>
    <w:rsid w:val="003B54CB"/>
    <w:rPr>
      <w:rFonts w:cs="OpenSymbol"/>
    </w:rPr>
  </w:style>
  <w:style w:type="character" w:customStyle="1" w:styleId="ListLabel34">
    <w:name w:val="ListLabel 34"/>
    <w:qFormat/>
    <w:rsid w:val="003B54CB"/>
    <w:rPr>
      <w:rFonts w:cs="Symbol"/>
    </w:rPr>
  </w:style>
  <w:style w:type="character" w:customStyle="1" w:styleId="ListLabel35">
    <w:name w:val="ListLabel 35"/>
    <w:qFormat/>
    <w:rsid w:val="003B54CB"/>
    <w:rPr>
      <w:rFonts w:cs="OpenSymbol"/>
    </w:rPr>
  </w:style>
  <w:style w:type="character" w:customStyle="1" w:styleId="ListLabel36">
    <w:name w:val="ListLabel 36"/>
    <w:qFormat/>
    <w:rsid w:val="003B54CB"/>
    <w:rPr>
      <w:rFonts w:cs="Symbol"/>
    </w:rPr>
  </w:style>
  <w:style w:type="character" w:customStyle="1" w:styleId="ListLabel37">
    <w:name w:val="ListLabel 37"/>
    <w:qFormat/>
    <w:rsid w:val="003B54CB"/>
    <w:rPr>
      <w:rFonts w:cs="OpenSymbol"/>
    </w:rPr>
  </w:style>
  <w:style w:type="character" w:customStyle="1" w:styleId="ListLabel38">
    <w:name w:val="ListLabel 38"/>
    <w:qFormat/>
    <w:rsid w:val="003B54CB"/>
    <w:rPr>
      <w:rFonts w:cs="Symbol"/>
    </w:rPr>
  </w:style>
  <w:style w:type="character" w:customStyle="1" w:styleId="ListLabel39">
    <w:name w:val="ListLabel 39"/>
    <w:qFormat/>
    <w:rsid w:val="003B54CB"/>
    <w:rPr>
      <w:rFonts w:cs="OpenSymbol"/>
    </w:rPr>
  </w:style>
  <w:style w:type="character" w:customStyle="1" w:styleId="ListLabel40">
    <w:name w:val="ListLabel 40"/>
    <w:qFormat/>
    <w:rsid w:val="003B54CB"/>
    <w:rPr>
      <w:rFonts w:cs="Symbol"/>
    </w:rPr>
  </w:style>
  <w:style w:type="character" w:customStyle="1" w:styleId="ListLabel41">
    <w:name w:val="ListLabel 41"/>
    <w:qFormat/>
    <w:rsid w:val="003B54CB"/>
    <w:rPr>
      <w:rFonts w:cs="OpenSymbol"/>
    </w:rPr>
  </w:style>
  <w:style w:type="character" w:customStyle="1" w:styleId="ListLabel42">
    <w:name w:val="ListLabel 42"/>
    <w:qFormat/>
    <w:rsid w:val="003B54CB"/>
    <w:rPr>
      <w:rFonts w:cs="Symbol"/>
    </w:rPr>
  </w:style>
  <w:style w:type="character" w:customStyle="1" w:styleId="ListLabel43">
    <w:name w:val="ListLabel 43"/>
    <w:qFormat/>
    <w:rsid w:val="003B54CB"/>
    <w:rPr>
      <w:rFonts w:cs="OpenSymbol"/>
    </w:rPr>
  </w:style>
  <w:style w:type="character" w:customStyle="1" w:styleId="ListLabel44">
    <w:name w:val="ListLabel 44"/>
    <w:qFormat/>
    <w:rsid w:val="003B54CB"/>
    <w:rPr>
      <w:rFonts w:cs="Symbol"/>
    </w:rPr>
  </w:style>
  <w:style w:type="character" w:customStyle="1" w:styleId="ListLabel45">
    <w:name w:val="ListLabel 45"/>
    <w:qFormat/>
    <w:rsid w:val="003B54CB"/>
    <w:rPr>
      <w:rFonts w:cs="OpenSymbol"/>
    </w:rPr>
  </w:style>
  <w:style w:type="character" w:customStyle="1" w:styleId="ListLabel46">
    <w:name w:val="ListLabel 46"/>
    <w:qFormat/>
    <w:rsid w:val="003B54CB"/>
    <w:rPr>
      <w:rFonts w:cs="Symbol"/>
    </w:rPr>
  </w:style>
  <w:style w:type="character" w:customStyle="1" w:styleId="ListLabel47">
    <w:name w:val="ListLabel 47"/>
    <w:qFormat/>
    <w:rsid w:val="003B54CB"/>
    <w:rPr>
      <w:rFonts w:cs="OpenSymbol"/>
    </w:rPr>
  </w:style>
  <w:style w:type="character" w:customStyle="1" w:styleId="ListLabel48">
    <w:name w:val="ListLabel 48"/>
    <w:qFormat/>
    <w:rsid w:val="003B54CB"/>
    <w:rPr>
      <w:rFonts w:cs="Symbol"/>
    </w:rPr>
  </w:style>
  <w:style w:type="character" w:customStyle="1" w:styleId="ListLabel49">
    <w:name w:val="ListLabel 49"/>
    <w:qFormat/>
    <w:rsid w:val="003B54CB"/>
    <w:rPr>
      <w:rFonts w:cs="OpenSymbol"/>
    </w:rPr>
  </w:style>
  <w:style w:type="character" w:customStyle="1" w:styleId="ListLabel50">
    <w:name w:val="ListLabel 50"/>
    <w:qFormat/>
    <w:rsid w:val="003B54CB"/>
    <w:rPr>
      <w:rFonts w:cs="Symbol"/>
    </w:rPr>
  </w:style>
  <w:style w:type="character" w:customStyle="1" w:styleId="ListLabel51">
    <w:name w:val="ListLabel 51"/>
    <w:qFormat/>
    <w:rsid w:val="003B54CB"/>
    <w:rPr>
      <w:rFonts w:cs="OpenSymbol"/>
    </w:rPr>
  </w:style>
  <w:style w:type="character" w:customStyle="1" w:styleId="ListLabel52">
    <w:name w:val="ListLabel 52"/>
    <w:qFormat/>
    <w:rsid w:val="003B54CB"/>
    <w:rPr>
      <w:rFonts w:cs="Symbol"/>
    </w:rPr>
  </w:style>
  <w:style w:type="character" w:customStyle="1" w:styleId="ListLabel53">
    <w:name w:val="ListLabel 53"/>
    <w:qFormat/>
    <w:rsid w:val="003B54CB"/>
    <w:rPr>
      <w:rFonts w:cs="OpenSymbol"/>
    </w:rPr>
  </w:style>
  <w:style w:type="character" w:customStyle="1" w:styleId="ListLabel54">
    <w:name w:val="ListLabel 54"/>
    <w:qFormat/>
    <w:rsid w:val="003B54CB"/>
    <w:rPr>
      <w:rFonts w:cs="Symbol"/>
    </w:rPr>
  </w:style>
  <w:style w:type="character" w:customStyle="1" w:styleId="ListLabel55">
    <w:name w:val="ListLabel 55"/>
    <w:qFormat/>
    <w:rsid w:val="003B54CB"/>
    <w:rPr>
      <w:rFonts w:cs="OpenSymbol"/>
    </w:rPr>
  </w:style>
  <w:style w:type="character" w:customStyle="1" w:styleId="ListLabel56">
    <w:name w:val="ListLabel 56"/>
    <w:qFormat/>
    <w:rsid w:val="003B54CB"/>
    <w:rPr>
      <w:rFonts w:cs="Symbol"/>
    </w:rPr>
  </w:style>
  <w:style w:type="character" w:customStyle="1" w:styleId="ListLabel57">
    <w:name w:val="ListLabel 57"/>
    <w:qFormat/>
    <w:rsid w:val="003B54CB"/>
    <w:rPr>
      <w:rFonts w:cs="OpenSymbol"/>
    </w:rPr>
  </w:style>
  <w:style w:type="character" w:customStyle="1" w:styleId="ListLabel58">
    <w:name w:val="ListLabel 58"/>
    <w:qFormat/>
    <w:rsid w:val="003B54CB"/>
    <w:rPr>
      <w:rFonts w:cs="Symbol"/>
    </w:rPr>
  </w:style>
  <w:style w:type="character" w:customStyle="1" w:styleId="ListLabel59">
    <w:name w:val="ListLabel 59"/>
    <w:qFormat/>
    <w:rsid w:val="003B54CB"/>
    <w:rPr>
      <w:rFonts w:cs="OpenSymbol"/>
    </w:rPr>
  </w:style>
  <w:style w:type="character" w:customStyle="1" w:styleId="ListLabel60">
    <w:name w:val="ListLabel 60"/>
    <w:qFormat/>
    <w:rsid w:val="003B54CB"/>
    <w:rPr>
      <w:rFonts w:cs="Symbol"/>
    </w:rPr>
  </w:style>
  <w:style w:type="character" w:customStyle="1" w:styleId="ListLabel61">
    <w:name w:val="ListLabel 61"/>
    <w:qFormat/>
    <w:rsid w:val="003B54CB"/>
    <w:rPr>
      <w:rFonts w:cs="OpenSymbol"/>
    </w:rPr>
  </w:style>
  <w:style w:type="character" w:customStyle="1" w:styleId="ListLabel62">
    <w:name w:val="ListLabel 62"/>
    <w:qFormat/>
    <w:rsid w:val="003B54CB"/>
    <w:rPr>
      <w:rFonts w:cs="Symbol"/>
    </w:rPr>
  </w:style>
  <w:style w:type="character" w:customStyle="1" w:styleId="ListLabel63">
    <w:name w:val="ListLabel 63"/>
    <w:qFormat/>
    <w:rsid w:val="003B54CB"/>
    <w:rPr>
      <w:rFonts w:cs="OpenSymbol"/>
    </w:rPr>
  </w:style>
  <w:style w:type="character" w:customStyle="1" w:styleId="ListLabel64">
    <w:name w:val="ListLabel 64"/>
    <w:qFormat/>
    <w:rsid w:val="003B54CB"/>
    <w:rPr>
      <w:rFonts w:cs="Symbol"/>
    </w:rPr>
  </w:style>
  <w:style w:type="character" w:customStyle="1" w:styleId="ListLabel65">
    <w:name w:val="ListLabel 65"/>
    <w:qFormat/>
    <w:rsid w:val="003B54CB"/>
    <w:rPr>
      <w:rFonts w:cs="OpenSymbol"/>
    </w:rPr>
  </w:style>
  <w:style w:type="character" w:customStyle="1" w:styleId="ListLabel66">
    <w:name w:val="ListLabel 66"/>
    <w:qFormat/>
    <w:rsid w:val="003B54CB"/>
    <w:rPr>
      <w:rFonts w:cs="Symbol"/>
    </w:rPr>
  </w:style>
  <w:style w:type="character" w:customStyle="1" w:styleId="ListLabel67">
    <w:name w:val="ListLabel 67"/>
    <w:qFormat/>
    <w:rsid w:val="003B54CB"/>
    <w:rPr>
      <w:rFonts w:cs="OpenSymbol"/>
    </w:rPr>
  </w:style>
  <w:style w:type="character" w:customStyle="1" w:styleId="ListLabel68">
    <w:name w:val="ListLabel 68"/>
    <w:qFormat/>
    <w:rsid w:val="003B54CB"/>
    <w:rPr>
      <w:rFonts w:cs="Symbol"/>
    </w:rPr>
  </w:style>
  <w:style w:type="character" w:customStyle="1" w:styleId="ListLabel69">
    <w:name w:val="ListLabel 69"/>
    <w:qFormat/>
    <w:rsid w:val="003B54CB"/>
    <w:rPr>
      <w:rFonts w:cs="OpenSymbol"/>
    </w:rPr>
  </w:style>
  <w:style w:type="character" w:customStyle="1" w:styleId="ListLabel70">
    <w:name w:val="ListLabel 70"/>
    <w:qFormat/>
    <w:rsid w:val="003B54CB"/>
    <w:rPr>
      <w:rFonts w:cs="Symbol"/>
    </w:rPr>
  </w:style>
  <w:style w:type="character" w:customStyle="1" w:styleId="ListLabel71">
    <w:name w:val="ListLabel 71"/>
    <w:qFormat/>
    <w:rsid w:val="003B54CB"/>
    <w:rPr>
      <w:rFonts w:cs="OpenSymbol"/>
    </w:rPr>
  </w:style>
  <w:style w:type="character" w:customStyle="1" w:styleId="ListLabel72">
    <w:name w:val="ListLabel 72"/>
    <w:qFormat/>
    <w:rsid w:val="003B54CB"/>
    <w:rPr>
      <w:rFonts w:cs="Symbol"/>
    </w:rPr>
  </w:style>
  <w:style w:type="character" w:customStyle="1" w:styleId="ListLabel73">
    <w:name w:val="ListLabel 73"/>
    <w:qFormat/>
    <w:rsid w:val="003B54CB"/>
    <w:rPr>
      <w:rFonts w:cs="OpenSymbol"/>
    </w:rPr>
  </w:style>
  <w:style w:type="character" w:customStyle="1" w:styleId="ListLabel74">
    <w:name w:val="ListLabel 74"/>
    <w:qFormat/>
    <w:rsid w:val="003B54CB"/>
    <w:rPr>
      <w:rFonts w:cs="Symbol"/>
    </w:rPr>
  </w:style>
  <w:style w:type="character" w:customStyle="1" w:styleId="ListLabel75">
    <w:name w:val="ListLabel 75"/>
    <w:qFormat/>
    <w:rsid w:val="003B54CB"/>
    <w:rPr>
      <w:rFonts w:cs="OpenSymbol"/>
    </w:rPr>
  </w:style>
  <w:style w:type="character" w:customStyle="1" w:styleId="ListLabel76">
    <w:name w:val="ListLabel 76"/>
    <w:qFormat/>
    <w:rsid w:val="003B54CB"/>
    <w:rPr>
      <w:rFonts w:cs="Symbol"/>
    </w:rPr>
  </w:style>
  <w:style w:type="character" w:customStyle="1" w:styleId="ListLabel77">
    <w:name w:val="ListLabel 77"/>
    <w:qFormat/>
    <w:rsid w:val="003B54CB"/>
    <w:rPr>
      <w:rFonts w:cs="OpenSymbol"/>
    </w:rPr>
  </w:style>
  <w:style w:type="character" w:customStyle="1" w:styleId="ListLabel78">
    <w:name w:val="ListLabel 78"/>
    <w:qFormat/>
    <w:rsid w:val="003B54CB"/>
    <w:rPr>
      <w:rFonts w:cs="Symbol"/>
    </w:rPr>
  </w:style>
  <w:style w:type="character" w:customStyle="1" w:styleId="ListLabel79">
    <w:name w:val="ListLabel 79"/>
    <w:qFormat/>
    <w:rsid w:val="003B54CB"/>
    <w:rPr>
      <w:rFonts w:cs="OpenSymbol"/>
    </w:rPr>
  </w:style>
  <w:style w:type="character" w:customStyle="1" w:styleId="ListLabel80">
    <w:name w:val="ListLabel 80"/>
    <w:qFormat/>
    <w:rsid w:val="003B54CB"/>
    <w:rPr>
      <w:rFonts w:cs="Symbol"/>
    </w:rPr>
  </w:style>
  <w:style w:type="character" w:customStyle="1" w:styleId="ListLabel81">
    <w:name w:val="ListLabel 81"/>
    <w:qFormat/>
    <w:rsid w:val="003B54CB"/>
    <w:rPr>
      <w:rFonts w:cs="OpenSymbol"/>
    </w:rPr>
  </w:style>
  <w:style w:type="character" w:customStyle="1" w:styleId="ListLabel82">
    <w:name w:val="ListLabel 82"/>
    <w:qFormat/>
    <w:rsid w:val="003B54CB"/>
    <w:rPr>
      <w:rFonts w:cs="Symbol"/>
    </w:rPr>
  </w:style>
  <w:style w:type="character" w:customStyle="1" w:styleId="ListLabel83">
    <w:name w:val="ListLabel 83"/>
    <w:qFormat/>
    <w:rsid w:val="003B54CB"/>
    <w:rPr>
      <w:rFonts w:cs="OpenSymbol"/>
    </w:rPr>
  </w:style>
  <w:style w:type="character" w:customStyle="1" w:styleId="ListLabel84">
    <w:name w:val="ListLabel 84"/>
    <w:qFormat/>
    <w:rsid w:val="003B54CB"/>
    <w:rPr>
      <w:rFonts w:cs="Symbol"/>
    </w:rPr>
  </w:style>
  <w:style w:type="character" w:customStyle="1" w:styleId="ListLabel85">
    <w:name w:val="ListLabel 85"/>
    <w:qFormat/>
    <w:rsid w:val="003B54CB"/>
    <w:rPr>
      <w:rFonts w:cs="OpenSymbol"/>
    </w:rPr>
  </w:style>
  <w:style w:type="character" w:customStyle="1" w:styleId="ListLabel86">
    <w:name w:val="ListLabel 86"/>
    <w:qFormat/>
    <w:rsid w:val="003B54CB"/>
    <w:rPr>
      <w:rFonts w:cs="Symbol"/>
    </w:rPr>
  </w:style>
  <w:style w:type="character" w:customStyle="1" w:styleId="ListLabel87">
    <w:name w:val="ListLabel 87"/>
    <w:qFormat/>
    <w:rsid w:val="003B54CB"/>
    <w:rPr>
      <w:rFonts w:cs="OpenSymbol"/>
    </w:rPr>
  </w:style>
  <w:style w:type="character" w:customStyle="1" w:styleId="ListLabel88">
    <w:name w:val="ListLabel 88"/>
    <w:qFormat/>
    <w:rsid w:val="003B54CB"/>
    <w:rPr>
      <w:rFonts w:cs="Symbol"/>
    </w:rPr>
  </w:style>
  <w:style w:type="character" w:customStyle="1" w:styleId="ListLabel89">
    <w:name w:val="ListLabel 89"/>
    <w:qFormat/>
    <w:rsid w:val="003B54CB"/>
    <w:rPr>
      <w:rFonts w:cs="OpenSymbol"/>
    </w:rPr>
  </w:style>
  <w:style w:type="character" w:customStyle="1" w:styleId="ListLabel90">
    <w:name w:val="ListLabel 90"/>
    <w:qFormat/>
    <w:rsid w:val="003B54CB"/>
    <w:rPr>
      <w:rFonts w:cs="Symbol"/>
    </w:rPr>
  </w:style>
  <w:style w:type="character" w:customStyle="1" w:styleId="ListLabel91">
    <w:name w:val="ListLabel 91"/>
    <w:qFormat/>
    <w:rsid w:val="003B54CB"/>
    <w:rPr>
      <w:rFonts w:cs="OpenSymbol"/>
    </w:rPr>
  </w:style>
  <w:style w:type="character" w:customStyle="1" w:styleId="ListLabel92">
    <w:name w:val="ListLabel 92"/>
    <w:qFormat/>
    <w:rsid w:val="003B54CB"/>
    <w:rPr>
      <w:rFonts w:cs="Symbol"/>
    </w:rPr>
  </w:style>
  <w:style w:type="character" w:customStyle="1" w:styleId="ListLabel93">
    <w:name w:val="ListLabel 93"/>
    <w:qFormat/>
    <w:rsid w:val="003B54CB"/>
    <w:rPr>
      <w:rFonts w:cs="OpenSymbol"/>
    </w:rPr>
  </w:style>
  <w:style w:type="character" w:customStyle="1" w:styleId="ListLabel94">
    <w:name w:val="ListLabel 94"/>
    <w:qFormat/>
    <w:rsid w:val="003B54CB"/>
    <w:rPr>
      <w:rFonts w:cs="Symbol"/>
    </w:rPr>
  </w:style>
  <w:style w:type="character" w:customStyle="1" w:styleId="ListLabel95">
    <w:name w:val="ListLabel 95"/>
    <w:qFormat/>
    <w:rsid w:val="003B54CB"/>
    <w:rPr>
      <w:rFonts w:cs="OpenSymbol"/>
    </w:rPr>
  </w:style>
  <w:style w:type="character" w:customStyle="1" w:styleId="ListLabel96">
    <w:name w:val="ListLabel 96"/>
    <w:qFormat/>
    <w:rsid w:val="003B54CB"/>
    <w:rPr>
      <w:rFonts w:cs="Symbol"/>
    </w:rPr>
  </w:style>
  <w:style w:type="character" w:customStyle="1" w:styleId="ListLabel97">
    <w:name w:val="ListLabel 97"/>
    <w:qFormat/>
    <w:rsid w:val="003B54CB"/>
    <w:rPr>
      <w:rFonts w:cs="OpenSymbol"/>
    </w:rPr>
  </w:style>
  <w:style w:type="character" w:customStyle="1" w:styleId="ListLabel98">
    <w:name w:val="ListLabel 98"/>
    <w:qFormat/>
    <w:rsid w:val="003B54CB"/>
    <w:rPr>
      <w:rFonts w:cs="Symbol"/>
    </w:rPr>
  </w:style>
  <w:style w:type="character" w:customStyle="1" w:styleId="ListLabel99">
    <w:name w:val="ListLabel 99"/>
    <w:qFormat/>
    <w:rsid w:val="003B54CB"/>
    <w:rPr>
      <w:rFonts w:cs="OpenSymbol"/>
    </w:rPr>
  </w:style>
  <w:style w:type="character" w:customStyle="1" w:styleId="ListLabel100">
    <w:name w:val="ListLabel 100"/>
    <w:qFormat/>
    <w:rsid w:val="003B54CB"/>
    <w:rPr>
      <w:rFonts w:cs="Symbol"/>
    </w:rPr>
  </w:style>
  <w:style w:type="character" w:customStyle="1" w:styleId="ListLabel101">
    <w:name w:val="ListLabel 101"/>
    <w:qFormat/>
    <w:rsid w:val="003B54CB"/>
    <w:rPr>
      <w:rFonts w:cs="OpenSymbol"/>
    </w:rPr>
  </w:style>
  <w:style w:type="character" w:customStyle="1" w:styleId="ListLabel102">
    <w:name w:val="ListLabel 102"/>
    <w:qFormat/>
    <w:rsid w:val="003B54CB"/>
    <w:rPr>
      <w:rFonts w:cs="Symbol"/>
    </w:rPr>
  </w:style>
  <w:style w:type="character" w:customStyle="1" w:styleId="ListLabel103">
    <w:name w:val="ListLabel 103"/>
    <w:qFormat/>
    <w:rsid w:val="003B54CB"/>
    <w:rPr>
      <w:rFonts w:cs="OpenSymbol"/>
    </w:rPr>
  </w:style>
  <w:style w:type="character" w:customStyle="1" w:styleId="ListLabel104">
    <w:name w:val="ListLabel 104"/>
    <w:qFormat/>
    <w:rsid w:val="003B54CB"/>
    <w:rPr>
      <w:rFonts w:cs="Symbol"/>
    </w:rPr>
  </w:style>
  <w:style w:type="character" w:customStyle="1" w:styleId="ListLabel105">
    <w:name w:val="ListLabel 105"/>
    <w:qFormat/>
    <w:rsid w:val="003B54CB"/>
    <w:rPr>
      <w:rFonts w:cs="OpenSymbol"/>
    </w:rPr>
  </w:style>
  <w:style w:type="character" w:customStyle="1" w:styleId="ListLabel106">
    <w:name w:val="ListLabel 106"/>
    <w:qFormat/>
    <w:rsid w:val="003B54CB"/>
    <w:rPr>
      <w:rFonts w:cs="Symbol"/>
    </w:rPr>
  </w:style>
  <w:style w:type="character" w:customStyle="1" w:styleId="ListLabel107">
    <w:name w:val="ListLabel 107"/>
    <w:qFormat/>
    <w:rsid w:val="003B54CB"/>
    <w:rPr>
      <w:rFonts w:cs="OpenSymbol"/>
    </w:rPr>
  </w:style>
  <w:style w:type="character" w:customStyle="1" w:styleId="ListLabel108">
    <w:name w:val="ListLabel 108"/>
    <w:qFormat/>
    <w:rsid w:val="003B54CB"/>
    <w:rPr>
      <w:rFonts w:cs="Symbol"/>
    </w:rPr>
  </w:style>
  <w:style w:type="character" w:customStyle="1" w:styleId="ListLabel109">
    <w:name w:val="ListLabel 109"/>
    <w:qFormat/>
    <w:rsid w:val="003B54CB"/>
    <w:rPr>
      <w:rFonts w:cs="OpenSymbol"/>
    </w:rPr>
  </w:style>
  <w:style w:type="character" w:customStyle="1" w:styleId="ListLabel110">
    <w:name w:val="ListLabel 110"/>
    <w:qFormat/>
    <w:rsid w:val="003B54CB"/>
    <w:rPr>
      <w:rFonts w:cs="Symbol"/>
    </w:rPr>
  </w:style>
  <w:style w:type="character" w:customStyle="1" w:styleId="ListLabel111">
    <w:name w:val="ListLabel 111"/>
    <w:qFormat/>
    <w:rsid w:val="003B54CB"/>
    <w:rPr>
      <w:rFonts w:cs="OpenSymbol"/>
    </w:rPr>
  </w:style>
  <w:style w:type="character" w:customStyle="1" w:styleId="ListLabel112">
    <w:name w:val="ListLabel 112"/>
    <w:qFormat/>
    <w:rsid w:val="003B54CB"/>
    <w:rPr>
      <w:rFonts w:cs="Symbol"/>
    </w:rPr>
  </w:style>
  <w:style w:type="character" w:customStyle="1" w:styleId="ListLabel113">
    <w:name w:val="ListLabel 113"/>
    <w:qFormat/>
    <w:rsid w:val="003B54CB"/>
    <w:rPr>
      <w:rFonts w:cs="OpenSymbol"/>
    </w:rPr>
  </w:style>
  <w:style w:type="character" w:customStyle="1" w:styleId="ListLabel114">
    <w:name w:val="ListLabel 114"/>
    <w:qFormat/>
    <w:rsid w:val="003B54CB"/>
    <w:rPr>
      <w:rFonts w:cs="Symbol"/>
    </w:rPr>
  </w:style>
  <w:style w:type="character" w:customStyle="1" w:styleId="ListLabel115">
    <w:name w:val="ListLabel 115"/>
    <w:qFormat/>
    <w:rsid w:val="003B54CB"/>
    <w:rPr>
      <w:rFonts w:cs="OpenSymbol"/>
    </w:rPr>
  </w:style>
  <w:style w:type="character" w:customStyle="1" w:styleId="ListLabel116">
    <w:name w:val="ListLabel 116"/>
    <w:qFormat/>
    <w:rsid w:val="003B54CB"/>
    <w:rPr>
      <w:rFonts w:cs="Symbol"/>
    </w:rPr>
  </w:style>
  <w:style w:type="character" w:customStyle="1" w:styleId="ListLabel117">
    <w:name w:val="ListLabel 117"/>
    <w:qFormat/>
    <w:rsid w:val="003B54CB"/>
    <w:rPr>
      <w:rFonts w:cs="OpenSymbol"/>
    </w:rPr>
  </w:style>
  <w:style w:type="character" w:customStyle="1" w:styleId="IndexLink">
    <w:name w:val="Index Link"/>
    <w:qFormat/>
    <w:rsid w:val="003B54CB"/>
  </w:style>
  <w:style w:type="character" w:customStyle="1" w:styleId="KoptekstChar1">
    <w:name w:val="Koptekst Char1"/>
    <w:basedOn w:val="Standaardalinea-lettertype"/>
    <w:link w:val="Koptekst"/>
    <w:uiPriority w:val="99"/>
    <w:qFormat/>
    <w:rsid w:val="00B63BCE"/>
    <w:rPr>
      <w:rFonts w:ascii="Verdana" w:eastAsia="DejaVu Sans;Arial Unicode MS" w:hAnsi="Verdana" w:cs="Verdana"/>
      <w:color w:val="00000A"/>
      <w:sz w:val="20"/>
      <w:lang w:val="nl-NL" w:bidi="ar-SA"/>
    </w:rPr>
  </w:style>
  <w:style w:type="character" w:customStyle="1" w:styleId="VoettekstChar1">
    <w:name w:val="Voettekst Char1"/>
    <w:basedOn w:val="Standaardalinea-lettertype"/>
    <w:link w:val="Voettekst"/>
    <w:uiPriority w:val="99"/>
    <w:qFormat/>
    <w:rsid w:val="00B63BCE"/>
    <w:rPr>
      <w:rFonts w:ascii="Verdana" w:eastAsia="DejaVu Sans;Arial Unicode MS" w:hAnsi="Verdana" w:cs="Verdana"/>
      <w:color w:val="00000A"/>
      <w:sz w:val="20"/>
      <w:lang w:val="nl-NL" w:bidi="ar-SA"/>
    </w:rPr>
  </w:style>
  <w:style w:type="character" w:customStyle="1" w:styleId="ListLabel118">
    <w:name w:val="ListLabel 118"/>
    <w:qFormat/>
    <w:rPr>
      <w:rFonts w:cs="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NumberingSymbols">
    <w:name w:val="Numbering Symbols"/>
    <w:qFormat/>
  </w:style>
  <w:style w:type="character" w:customStyle="1" w:styleId="ListLabel199">
    <w:name w:val="ListLabel 199"/>
    <w:qFormat/>
    <w:rPr>
      <w:rFonts w:cs="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Symbol"/>
    </w:rPr>
  </w:style>
  <w:style w:type="character" w:customStyle="1" w:styleId="ListLabel245">
    <w:name w:val="ListLabel 245"/>
    <w:qFormat/>
    <w:rPr>
      <w:rFonts w:cs="OpenSymbol"/>
    </w:rPr>
  </w:style>
  <w:style w:type="character" w:customStyle="1" w:styleId="ListLabel246">
    <w:name w:val="ListLabel 246"/>
    <w:qFormat/>
    <w:rPr>
      <w:rFonts w:cs="OpenSymbol"/>
    </w:rPr>
  </w:style>
  <w:style w:type="character" w:customStyle="1" w:styleId="ListLabel247">
    <w:name w:val="ListLabel 247"/>
    <w:qFormat/>
    <w:rPr>
      <w:rFonts w:cs="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Symbol"/>
      <w:sz w:val="20"/>
    </w:rPr>
  </w:style>
  <w:style w:type="character" w:customStyle="1" w:styleId="ListLabel263">
    <w:name w:val="ListLabel 263"/>
    <w:qFormat/>
    <w:rPr>
      <w:rFonts w:cs="OpenSymbol"/>
    </w:rPr>
  </w:style>
  <w:style w:type="character" w:customStyle="1" w:styleId="ListLabel264">
    <w:name w:val="ListLabel 264"/>
    <w:qFormat/>
    <w:rPr>
      <w:rFonts w:cs="OpenSymbol"/>
    </w:rPr>
  </w:style>
  <w:style w:type="character" w:customStyle="1" w:styleId="ListLabel265">
    <w:name w:val="ListLabel 265"/>
    <w:qFormat/>
    <w:rPr>
      <w:rFonts w:cs="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Symbol"/>
    </w:rPr>
  </w:style>
  <w:style w:type="character" w:customStyle="1" w:styleId="ListLabel272">
    <w:name w:val="ListLabel 272"/>
    <w:qFormat/>
    <w:rPr>
      <w:rFonts w:cs="OpenSymbol"/>
    </w:rPr>
  </w:style>
  <w:style w:type="character" w:customStyle="1" w:styleId="ListLabel273">
    <w:name w:val="ListLabel 273"/>
    <w:qFormat/>
    <w:rPr>
      <w:rFonts w:cs="OpenSymbol"/>
    </w:rPr>
  </w:style>
  <w:style w:type="character" w:customStyle="1" w:styleId="ListLabel274">
    <w:name w:val="ListLabel 274"/>
    <w:qFormat/>
    <w:rPr>
      <w:rFonts w:cs="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Symbol"/>
    </w:rPr>
  </w:style>
  <w:style w:type="character" w:customStyle="1" w:styleId="ListLabel281">
    <w:name w:val="ListLabel 281"/>
    <w:qFormat/>
    <w:rPr>
      <w:rFonts w:cs="OpenSymbol"/>
    </w:rPr>
  </w:style>
  <w:style w:type="character" w:customStyle="1" w:styleId="ListLabel282">
    <w:name w:val="ListLabel 282"/>
    <w:qFormat/>
    <w:rPr>
      <w:rFonts w:cs="OpenSymbol"/>
    </w:rPr>
  </w:style>
  <w:style w:type="character" w:customStyle="1" w:styleId="ListLabel283">
    <w:name w:val="ListLabel 283"/>
    <w:qFormat/>
    <w:rPr>
      <w:rFonts w:cs="Symbol"/>
    </w:rPr>
  </w:style>
  <w:style w:type="character" w:customStyle="1" w:styleId="ListLabel284">
    <w:name w:val="ListLabel 284"/>
    <w:qFormat/>
    <w:rPr>
      <w:rFonts w:cs="OpenSymbol"/>
    </w:rPr>
  </w:style>
  <w:style w:type="character" w:customStyle="1" w:styleId="ListLabel285">
    <w:name w:val="ListLabel 285"/>
    <w:qFormat/>
    <w:rPr>
      <w:rFonts w:cs="OpenSymbol"/>
    </w:rPr>
  </w:style>
  <w:style w:type="character" w:customStyle="1" w:styleId="ListLabel286">
    <w:name w:val="ListLabel 286"/>
    <w:qFormat/>
    <w:rPr>
      <w:rFonts w:cs="Symbol"/>
    </w:rPr>
  </w:style>
  <w:style w:type="character" w:customStyle="1" w:styleId="ListLabel287">
    <w:name w:val="ListLabel 287"/>
    <w:qFormat/>
    <w:rPr>
      <w:rFonts w:cs="OpenSymbol"/>
    </w:rPr>
  </w:style>
  <w:style w:type="character" w:customStyle="1" w:styleId="ListLabel288">
    <w:name w:val="ListLabel 288"/>
    <w:qFormat/>
    <w:rPr>
      <w:rFonts w:cs="OpenSymbol"/>
    </w:rPr>
  </w:style>
  <w:style w:type="character" w:customStyle="1" w:styleId="ListLabel289">
    <w:name w:val="ListLabel 289"/>
    <w:qFormat/>
    <w:rPr>
      <w:rFonts w:cs="Symbol"/>
    </w:rPr>
  </w:style>
  <w:style w:type="character" w:customStyle="1" w:styleId="ListLabel290">
    <w:name w:val="ListLabel 290"/>
    <w:qFormat/>
    <w:rPr>
      <w:rFonts w:cs="OpenSymbol"/>
    </w:rPr>
  </w:style>
  <w:style w:type="character" w:customStyle="1" w:styleId="ListLabel291">
    <w:name w:val="ListLabel 291"/>
    <w:qFormat/>
    <w:rPr>
      <w:rFonts w:cs="OpenSymbol"/>
    </w:rPr>
  </w:style>
  <w:style w:type="character" w:customStyle="1" w:styleId="ListLabel292">
    <w:name w:val="ListLabel 292"/>
    <w:qFormat/>
    <w:rPr>
      <w:rFonts w:cs="Symbol"/>
    </w:rPr>
  </w:style>
  <w:style w:type="character" w:customStyle="1" w:styleId="ListLabel293">
    <w:name w:val="ListLabel 293"/>
    <w:qFormat/>
    <w:rPr>
      <w:rFonts w:cs="OpenSymbol"/>
    </w:rPr>
  </w:style>
  <w:style w:type="character" w:customStyle="1" w:styleId="ListLabel294">
    <w:name w:val="ListLabel 294"/>
    <w:qFormat/>
    <w:rPr>
      <w:rFonts w:cs="OpenSymbol"/>
    </w:rPr>
  </w:style>
  <w:style w:type="character" w:customStyle="1" w:styleId="ListLabel295">
    <w:name w:val="ListLabel 295"/>
    <w:qFormat/>
    <w:rPr>
      <w:rFonts w:cs="Symbol"/>
    </w:rPr>
  </w:style>
  <w:style w:type="character" w:customStyle="1" w:styleId="ListLabel296">
    <w:name w:val="ListLabel 296"/>
    <w:qFormat/>
    <w:rPr>
      <w:rFonts w:cs="OpenSymbol"/>
    </w:rPr>
  </w:style>
  <w:style w:type="character" w:customStyle="1" w:styleId="ListLabel297">
    <w:name w:val="ListLabel 297"/>
    <w:qFormat/>
    <w:rPr>
      <w:rFonts w:cs="OpenSymbol"/>
    </w:rPr>
  </w:style>
  <w:style w:type="character" w:customStyle="1" w:styleId="ListLabel298">
    <w:name w:val="ListLabel 298"/>
    <w:qFormat/>
    <w:rPr>
      <w:rFonts w:cs="Symbol"/>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Symbol"/>
    </w:rPr>
  </w:style>
  <w:style w:type="character" w:customStyle="1" w:styleId="ListLabel326">
    <w:name w:val="ListLabel 326"/>
    <w:qFormat/>
    <w:rPr>
      <w:rFonts w:cs="OpenSymbol"/>
    </w:rPr>
  </w:style>
  <w:style w:type="character" w:customStyle="1" w:styleId="ListLabel327">
    <w:name w:val="ListLabel 327"/>
    <w:qFormat/>
    <w:rPr>
      <w:rFonts w:cs="OpenSymbol"/>
    </w:rPr>
  </w:style>
  <w:style w:type="character" w:customStyle="1" w:styleId="ListLabel328">
    <w:name w:val="ListLabel 328"/>
    <w:qFormat/>
    <w:rPr>
      <w:rFonts w:cs="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Symbol"/>
    </w:rPr>
  </w:style>
  <w:style w:type="character" w:customStyle="1" w:styleId="ListLabel335">
    <w:name w:val="ListLabel 335"/>
    <w:qFormat/>
    <w:rPr>
      <w:rFonts w:cs="OpenSymbol"/>
    </w:rPr>
  </w:style>
  <w:style w:type="character" w:customStyle="1" w:styleId="ListLabel336">
    <w:name w:val="ListLabel 336"/>
    <w:qFormat/>
    <w:rPr>
      <w:rFonts w:cs="OpenSymbol"/>
    </w:rPr>
  </w:style>
  <w:style w:type="character" w:customStyle="1" w:styleId="ListLabel337">
    <w:name w:val="ListLabel 337"/>
    <w:qFormat/>
    <w:rPr>
      <w:rFonts w:cs="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Symbol"/>
      <w:sz w:val="20"/>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Symbol"/>
    </w:rPr>
  </w:style>
  <w:style w:type="character" w:customStyle="1" w:styleId="ListLabel347">
    <w:name w:val="ListLabel 347"/>
    <w:qFormat/>
    <w:rPr>
      <w:rFonts w:cs="OpenSymbol"/>
    </w:rPr>
  </w:style>
  <w:style w:type="character" w:customStyle="1" w:styleId="ListLabel348">
    <w:name w:val="ListLabel 348"/>
    <w:qFormat/>
    <w:rPr>
      <w:rFonts w:cs="OpenSymbol"/>
    </w:rPr>
  </w:style>
  <w:style w:type="character" w:customStyle="1" w:styleId="ListLabel349">
    <w:name w:val="ListLabel 349"/>
    <w:qFormat/>
    <w:rPr>
      <w:rFonts w:cs="Symbol"/>
    </w:rPr>
  </w:style>
  <w:style w:type="character" w:customStyle="1" w:styleId="ListLabel350">
    <w:name w:val="ListLabel 350"/>
    <w:qFormat/>
    <w:rPr>
      <w:rFonts w:cs="OpenSymbol"/>
    </w:rPr>
  </w:style>
  <w:style w:type="character" w:customStyle="1" w:styleId="ListLabel351">
    <w:name w:val="ListLabel 351"/>
    <w:qFormat/>
    <w:rPr>
      <w:rFonts w:cs="OpenSymbol"/>
    </w:rPr>
  </w:style>
  <w:style w:type="character" w:customStyle="1" w:styleId="ListLabel352">
    <w:name w:val="ListLabel 352"/>
    <w:qFormat/>
    <w:rPr>
      <w:rFonts w:cs="Symbol"/>
    </w:rPr>
  </w:style>
  <w:style w:type="character" w:customStyle="1" w:styleId="ListLabel353">
    <w:name w:val="ListLabel 353"/>
    <w:qFormat/>
    <w:rPr>
      <w:rFonts w:cs="OpenSymbol"/>
    </w:rPr>
  </w:style>
  <w:style w:type="character" w:customStyle="1" w:styleId="ListLabel354">
    <w:name w:val="ListLabel 354"/>
    <w:qFormat/>
    <w:rPr>
      <w:rFonts w:cs="OpenSymbol"/>
    </w:rPr>
  </w:style>
  <w:style w:type="character" w:customStyle="1" w:styleId="ListLabel355">
    <w:name w:val="ListLabel 355"/>
    <w:qFormat/>
    <w:rPr>
      <w:rFonts w:cs="Symbol"/>
    </w:rPr>
  </w:style>
  <w:style w:type="character" w:customStyle="1" w:styleId="ListLabel356">
    <w:name w:val="ListLabel 356"/>
    <w:qFormat/>
    <w:rPr>
      <w:rFonts w:cs="OpenSymbol"/>
    </w:rPr>
  </w:style>
  <w:style w:type="character" w:customStyle="1" w:styleId="ListLabel357">
    <w:name w:val="ListLabel 357"/>
    <w:qFormat/>
    <w:rPr>
      <w:rFonts w:cs="OpenSymbol"/>
    </w:rPr>
  </w:style>
  <w:style w:type="character" w:customStyle="1" w:styleId="ListLabel358">
    <w:name w:val="ListLabel 358"/>
    <w:qFormat/>
    <w:rPr>
      <w:rFonts w:cs="Symbol"/>
    </w:rPr>
  </w:style>
  <w:style w:type="character" w:customStyle="1" w:styleId="ListLabel359">
    <w:name w:val="ListLabel 359"/>
    <w:qFormat/>
    <w:rPr>
      <w:rFonts w:cs="OpenSymbol"/>
    </w:rPr>
  </w:style>
  <w:style w:type="character" w:customStyle="1" w:styleId="ListLabel360">
    <w:name w:val="ListLabel 360"/>
    <w:qFormat/>
    <w:rPr>
      <w:rFonts w:cs="OpenSymbol"/>
    </w:rPr>
  </w:style>
  <w:style w:type="character" w:customStyle="1" w:styleId="ListLabel361">
    <w:name w:val="ListLabel 361"/>
    <w:qFormat/>
    <w:rPr>
      <w:rFonts w:cs="OpenSymbol;Arial Unicode MS"/>
    </w:rPr>
  </w:style>
  <w:style w:type="character" w:customStyle="1" w:styleId="ListLabel362">
    <w:name w:val="ListLabel 362"/>
    <w:qFormat/>
    <w:rPr>
      <w:rFonts w:cs="OpenSymbol;Arial Unicode MS"/>
    </w:rPr>
  </w:style>
  <w:style w:type="character" w:customStyle="1" w:styleId="ListLabel363">
    <w:name w:val="ListLabel 363"/>
    <w:qFormat/>
    <w:rPr>
      <w:rFonts w:cs="OpenSymbol;Arial Unicode MS"/>
    </w:rPr>
  </w:style>
  <w:style w:type="character" w:customStyle="1" w:styleId="ListLabel364">
    <w:name w:val="ListLabel 364"/>
    <w:qFormat/>
    <w:rPr>
      <w:rFonts w:cs="OpenSymbol;Arial Unicode MS"/>
    </w:rPr>
  </w:style>
  <w:style w:type="character" w:customStyle="1" w:styleId="ListLabel365">
    <w:name w:val="ListLabel 365"/>
    <w:qFormat/>
    <w:rPr>
      <w:rFonts w:cs="OpenSymbol;Arial Unicode MS"/>
    </w:rPr>
  </w:style>
  <w:style w:type="character" w:customStyle="1" w:styleId="ListLabel366">
    <w:name w:val="ListLabel 366"/>
    <w:qFormat/>
    <w:rPr>
      <w:rFonts w:cs="OpenSymbol;Arial Unicode MS"/>
    </w:rPr>
  </w:style>
  <w:style w:type="character" w:customStyle="1" w:styleId="ListLabel367">
    <w:name w:val="ListLabel 367"/>
    <w:qFormat/>
    <w:rPr>
      <w:rFonts w:cs="OpenSymbol;Arial Unicode MS"/>
    </w:rPr>
  </w:style>
  <w:style w:type="character" w:customStyle="1" w:styleId="ListLabel368">
    <w:name w:val="ListLabel 368"/>
    <w:qFormat/>
    <w:rPr>
      <w:rFonts w:cs="OpenSymbol;Arial Unicode MS"/>
    </w:rPr>
  </w:style>
  <w:style w:type="character" w:customStyle="1" w:styleId="ListLabel369">
    <w:name w:val="ListLabel 369"/>
    <w:qFormat/>
    <w:rPr>
      <w:rFonts w:cs="OpenSymbol;Arial Unicode MS"/>
    </w:rPr>
  </w:style>
  <w:style w:type="character" w:customStyle="1" w:styleId="ListLabel370">
    <w:name w:val="ListLabel 370"/>
    <w:qFormat/>
    <w:rPr>
      <w:rFonts w:cs="Symbol"/>
    </w:rPr>
  </w:style>
  <w:style w:type="character" w:customStyle="1" w:styleId="ListLabel371">
    <w:name w:val="ListLabel 371"/>
    <w:qFormat/>
    <w:rPr>
      <w:rFonts w:cs="OpenSymbol"/>
    </w:rPr>
  </w:style>
  <w:style w:type="character" w:customStyle="1" w:styleId="ListLabel372">
    <w:name w:val="ListLabel 372"/>
    <w:qFormat/>
    <w:rPr>
      <w:rFonts w:cs="OpenSymbol"/>
    </w:rPr>
  </w:style>
  <w:style w:type="character" w:customStyle="1" w:styleId="ListLabel373">
    <w:name w:val="ListLabel 373"/>
    <w:qFormat/>
    <w:rPr>
      <w:rFonts w:cs="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Symbol"/>
    </w:rPr>
  </w:style>
  <w:style w:type="character" w:customStyle="1" w:styleId="ListLabel389">
    <w:name w:val="ListLabel 389"/>
    <w:qFormat/>
    <w:rPr>
      <w:rFonts w:cs="OpenSymbol"/>
    </w:rPr>
  </w:style>
  <w:style w:type="character" w:customStyle="1" w:styleId="ListLabel390">
    <w:name w:val="ListLabel 390"/>
    <w:qFormat/>
    <w:rPr>
      <w:rFonts w:cs="OpenSymbol"/>
    </w:rPr>
  </w:style>
  <w:style w:type="character" w:customStyle="1" w:styleId="ListLabel391">
    <w:name w:val="ListLabel 391"/>
    <w:qFormat/>
    <w:rPr>
      <w:rFonts w:cs="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Symbol"/>
    </w:rPr>
  </w:style>
  <w:style w:type="character" w:customStyle="1" w:styleId="ListLabel398">
    <w:name w:val="ListLabel 398"/>
    <w:qFormat/>
    <w:rPr>
      <w:rFonts w:cs="OpenSymbol"/>
    </w:rPr>
  </w:style>
  <w:style w:type="character" w:customStyle="1" w:styleId="ListLabel399">
    <w:name w:val="ListLabel 399"/>
    <w:qFormat/>
    <w:rPr>
      <w:rFonts w:cs="OpenSymbol"/>
    </w:rPr>
  </w:style>
  <w:style w:type="character" w:customStyle="1" w:styleId="ListLabel400">
    <w:name w:val="ListLabel 400"/>
    <w:qFormat/>
    <w:rPr>
      <w:rFonts w:cs="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Symbol"/>
    </w:rPr>
  </w:style>
  <w:style w:type="character" w:customStyle="1" w:styleId="ListLabel407">
    <w:name w:val="ListLabel 407"/>
    <w:qFormat/>
    <w:rPr>
      <w:rFonts w:cs="OpenSymbol"/>
    </w:rPr>
  </w:style>
  <w:style w:type="character" w:customStyle="1" w:styleId="ListLabel408">
    <w:name w:val="ListLabel 408"/>
    <w:qFormat/>
    <w:rPr>
      <w:rFonts w:cs="OpenSymbol"/>
    </w:rPr>
  </w:style>
  <w:style w:type="character" w:customStyle="1" w:styleId="ListLabel409">
    <w:name w:val="ListLabel 409"/>
    <w:qFormat/>
    <w:rPr>
      <w:rFonts w:cs="Symbol"/>
    </w:rPr>
  </w:style>
  <w:style w:type="character" w:customStyle="1" w:styleId="ListLabel410">
    <w:name w:val="ListLabel 410"/>
    <w:qFormat/>
    <w:rPr>
      <w:rFonts w:cs="OpenSymbol"/>
    </w:rPr>
  </w:style>
  <w:style w:type="character" w:customStyle="1" w:styleId="ListLabel411">
    <w:name w:val="ListLabel 411"/>
    <w:qFormat/>
    <w:rPr>
      <w:rFonts w:cs="OpenSymbol"/>
    </w:rPr>
  </w:style>
  <w:style w:type="character" w:customStyle="1" w:styleId="ListLabel412">
    <w:name w:val="ListLabel 412"/>
    <w:qFormat/>
    <w:rPr>
      <w:rFonts w:cs="Symbol"/>
    </w:rPr>
  </w:style>
  <w:style w:type="character" w:customStyle="1" w:styleId="ListLabel413">
    <w:name w:val="ListLabel 413"/>
    <w:qFormat/>
    <w:rPr>
      <w:rFonts w:cs="OpenSymbol"/>
    </w:rPr>
  </w:style>
  <w:style w:type="character" w:customStyle="1" w:styleId="ListLabel414">
    <w:name w:val="ListLabel 414"/>
    <w:qFormat/>
    <w:rPr>
      <w:rFonts w:cs="OpenSymbol"/>
    </w:rPr>
  </w:style>
  <w:style w:type="character" w:customStyle="1" w:styleId="ListLabel415">
    <w:name w:val="ListLabel 415"/>
    <w:qFormat/>
    <w:rPr>
      <w:rFonts w:cs="Symbol"/>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Symbol"/>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Symbol"/>
      <w:sz w:val="20"/>
    </w:rPr>
  </w:style>
  <w:style w:type="character" w:customStyle="1" w:styleId="ListLabel434">
    <w:name w:val="ListLabel 434"/>
    <w:qFormat/>
    <w:rPr>
      <w:rFonts w:cs="OpenSymbol"/>
    </w:rPr>
  </w:style>
  <w:style w:type="character" w:customStyle="1" w:styleId="ListLabel435">
    <w:name w:val="ListLabel 435"/>
    <w:qFormat/>
    <w:rPr>
      <w:rFonts w:cs="OpenSymbol"/>
    </w:rPr>
  </w:style>
  <w:style w:type="character" w:customStyle="1" w:styleId="ListLabel436">
    <w:name w:val="ListLabel 436"/>
    <w:qFormat/>
    <w:rPr>
      <w:rFonts w:cs="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Arial Unicode MS"/>
    </w:rPr>
  </w:style>
  <w:style w:type="character" w:customStyle="1" w:styleId="ListLabel452">
    <w:name w:val="ListLabel 452"/>
    <w:qFormat/>
    <w:rPr>
      <w:rFonts w:cs="OpenSymbol;Arial Unicode MS"/>
    </w:rPr>
  </w:style>
  <w:style w:type="character" w:customStyle="1" w:styleId="ListLabel453">
    <w:name w:val="ListLabel 453"/>
    <w:qFormat/>
    <w:rPr>
      <w:rFonts w:cs="OpenSymbol;Arial Unicode MS"/>
    </w:rPr>
  </w:style>
  <w:style w:type="character" w:customStyle="1" w:styleId="ListLabel454">
    <w:name w:val="ListLabel 454"/>
    <w:qFormat/>
    <w:rPr>
      <w:rFonts w:cs="OpenSymbol;Arial Unicode MS"/>
    </w:rPr>
  </w:style>
  <w:style w:type="character" w:customStyle="1" w:styleId="ListLabel455">
    <w:name w:val="ListLabel 455"/>
    <w:qFormat/>
    <w:rPr>
      <w:rFonts w:cs="OpenSymbol;Arial Unicode MS"/>
    </w:rPr>
  </w:style>
  <w:style w:type="character" w:customStyle="1" w:styleId="ListLabel456">
    <w:name w:val="ListLabel 456"/>
    <w:qFormat/>
    <w:rPr>
      <w:rFonts w:cs="OpenSymbol;Arial Unicode MS"/>
    </w:rPr>
  </w:style>
  <w:style w:type="character" w:customStyle="1" w:styleId="ListLabel457">
    <w:name w:val="ListLabel 457"/>
    <w:qFormat/>
    <w:rPr>
      <w:rFonts w:cs="OpenSymbol;Arial Unicode MS"/>
    </w:rPr>
  </w:style>
  <w:style w:type="character" w:customStyle="1" w:styleId="ListLabel458">
    <w:name w:val="ListLabel 458"/>
    <w:qFormat/>
    <w:rPr>
      <w:rFonts w:cs="OpenSymbol;Arial Unicode MS"/>
    </w:rPr>
  </w:style>
  <w:style w:type="character" w:customStyle="1" w:styleId="ListLabel459">
    <w:name w:val="ListLabel 459"/>
    <w:qFormat/>
    <w:rPr>
      <w:rFonts w:cs="OpenSymbol;Arial Unicode MS"/>
    </w:rPr>
  </w:style>
  <w:style w:type="character" w:customStyle="1" w:styleId="ListLabel460">
    <w:name w:val="ListLabel 460"/>
    <w:qFormat/>
    <w:rPr>
      <w:rFonts w:cs="Symbol"/>
    </w:rPr>
  </w:style>
  <w:style w:type="character" w:customStyle="1" w:styleId="ListLabel461">
    <w:name w:val="ListLabel 461"/>
    <w:qFormat/>
    <w:rPr>
      <w:rFonts w:cs="OpenSymbol"/>
    </w:rPr>
  </w:style>
  <w:style w:type="character" w:customStyle="1" w:styleId="ListLabel462">
    <w:name w:val="ListLabel 462"/>
    <w:qFormat/>
    <w:rPr>
      <w:rFonts w:cs="OpenSymbol"/>
    </w:rPr>
  </w:style>
  <w:style w:type="character" w:customStyle="1" w:styleId="ListLabel463">
    <w:name w:val="ListLabel 463"/>
    <w:qFormat/>
    <w:rPr>
      <w:rFonts w:cs="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Symbol"/>
    </w:rPr>
  </w:style>
  <w:style w:type="character" w:customStyle="1" w:styleId="ListLabel470">
    <w:name w:val="ListLabel 470"/>
    <w:qFormat/>
    <w:rPr>
      <w:rFonts w:cs="OpenSymbol"/>
    </w:rPr>
  </w:style>
  <w:style w:type="character" w:customStyle="1" w:styleId="ListLabel471">
    <w:name w:val="ListLabel 471"/>
    <w:qFormat/>
    <w:rPr>
      <w:rFonts w:cs="OpenSymbol"/>
    </w:rPr>
  </w:style>
  <w:style w:type="character" w:customStyle="1" w:styleId="ListLabel472">
    <w:name w:val="ListLabel 472"/>
    <w:qFormat/>
    <w:rPr>
      <w:rFonts w:cs="Symbol"/>
    </w:rPr>
  </w:style>
  <w:style w:type="character" w:customStyle="1" w:styleId="ListLabel473">
    <w:name w:val="ListLabel 473"/>
    <w:qFormat/>
    <w:rPr>
      <w:rFonts w:cs="OpenSymbol"/>
    </w:rPr>
  </w:style>
  <w:style w:type="character" w:customStyle="1" w:styleId="ListLabel474">
    <w:name w:val="ListLabel 474"/>
    <w:qFormat/>
    <w:rPr>
      <w:rFonts w:cs="OpenSymbol"/>
    </w:rPr>
  </w:style>
  <w:style w:type="character" w:customStyle="1" w:styleId="ListLabel475">
    <w:name w:val="ListLabel 475"/>
    <w:qFormat/>
    <w:rPr>
      <w:rFonts w:cs="Symbol"/>
    </w:rPr>
  </w:style>
  <w:style w:type="character" w:customStyle="1" w:styleId="ListLabel476">
    <w:name w:val="ListLabel 476"/>
    <w:qFormat/>
    <w:rPr>
      <w:rFonts w:cs="OpenSymbol"/>
    </w:rPr>
  </w:style>
  <w:style w:type="character" w:customStyle="1" w:styleId="ListLabel477">
    <w:name w:val="ListLabel 477"/>
    <w:qFormat/>
    <w:rPr>
      <w:rFonts w:cs="OpenSymbol"/>
    </w:rPr>
  </w:style>
  <w:style w:type="character" w:customStyle="1" w:styleId="ListLabel478">
    <w:name w:val="ListLabel 478"/>
    <w:qFormat/>
    <w:rPr>
      <w:rFonts w:cs="Symbol"/>
    </w:rPr>
  </w:style>
  <w:style w:type="character" w:customStyle="1" w:styleId="ListLabel479">
    <w:name w:val="ListLabel 479"/>
    <w:qFormat/>
    <w:rPr>
      <w:rFonts w:cs="OpenSymbol"/>
    </w:rPr>
  </w:style>
  <w:style w:type="character" w:customStyle="1" w:styleId="ListLabel480">
    <w:name w:val="ListLabel 480"/>
    <w:qFormat/>
    <w:rPr>
      <w:rFonts w:cs="OpenSymbol"/>
    </w:rPr>
  </w:style>
  <w:style w:type="character" w:customStyle="1" w:styleId="ListLabel481">
    <w:name w:val="ListLabel 481"/>
    <w:qFormat/>
    <w:rPr>
      <w:rFonts w:cs="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Symbol"/>
    </w:rPr>
  </w:style>
  <w:style w:type="character" w:customStyle="1" w:styleId="ListLabel506">
    <w:name w:val="ListLabel 506"/>
    <w:qFormat/>
    <w:rPr>
      <w:rFonts w:cs="OpenSymbol"/>
    </w:rPr>
  </w:style>
  <w:style w:type="character" w:customStyle="1" w:styleId="ListLabel507">
    <w:name w:val="ListLabel 507"/>
    <w:qFormat/>
    <w:rPr>
      <w:rFonts w:cs="OpenSymbol"/>
    </w:rPr>
  </w:style>
  <w:style w:type="character" w:customStyle="1" w:styleId="ListLabel508">
    <w:name w:val="ListLabel 508"/>
    <w:qFormat/>
    <w:rPr>
      <w:rFonts w:cs="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Symbol"/>
      <w:sz w:val="20"/>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Symbol"/>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Arial Unicode MS"/>
    </w:rPr>
  </w:style>
  <w:style w:type="character" w:customStyle="1" w:styleId="ListLabel542">
    <w:name w:val="ListLabel 542"/>
    <w:qFormat/>
    <w:rPr>
      <w:rFonts w:cs="OpenSymbol;Arial Unicode MS"/>
    </w:rPr>
  </w:style>
  <w:style w:type="character" w:customStyle="1" w:styleId="ListLabel543">
    <w:name w:val="ListLabel 543"/>
    <w:qFormat/>
    <w:rPr>
      <w:rFonts w:cs="OpenSymbol;Arial Unicode MS"/>
    </w:rPr>
  </w:style>
  <w:style w:type="character" w:customStyle="1" w:styleId="ListLabel544">
    <w:name w:val="ListLabel 544"/>
    <w:qFormat/>
    <w:rPr>
      <w:rFonts w:cs="OpenSymbol;Arial Unicode MS"/>
    </w:rPr>
  </w:style>
  <w:style w:type="character" w:customStyle="1" w:styleId="ListLabel545">
    <w:name w:val="ListLabel 545"/>
    <w:qFormat/>
    <w:rPr>
      <w:rFonts w:cs="OpenSymbol;Arial Unicode MS"/>
    </w:rPr>
  </w:style>
  <w:style w:type="character" w:customStyle="1" w:styleId="ListLabel546">
    <w:name w:val="ListLabel 546"/>
    <w:qFormat/>
    <w:rPr>
      <w:rFonts w:cs="OpenSymbol;Arial Unicode MS"/>
    </w:rPr>
  </w:style>
  <w:style w:type="character" w:customStyle="1" w:styleId="ListLabel547">
    <w:name w:val="ListLabel 547"/>
    <w:qFormat/>
    <w:rPr>
      <w:rFonts w:cs="OpenSymbol;Arial Unicode MS"/>
    </w:rPr>
  </w:style>
  <w:style w:type="character" w:customStyle="1" w:styleId="ListLabel548">
    <w:name w:val="ListLabel 548"/>
    <w:qFormat/>
    <w:rPr>
      <w:rFonts w:cs="OpenSymbol;Arial Unicode MS"/>
    </w:rPr>
  </w:style>
  <w:style w:type="character" w:customStyle="1" w:styleId="ListLabel549">
    <w:name w:val="ListLabel 549"/>
    <w:qFormat/>
    <w:rPr>
      <w:rFonts w:cs="OpenSymbol;Arial Unicode MS"/>
    </w:rPr>
  </w:style>
  <w:style w:type="character" w:customStyle="1" w:styleId="ListLabel550">
    <w:name w:val="ListLabel 550"/>
    <w:qFormat/>
    <w:rPr>
      <w:rFonts w:cs="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Symbol"/>
    </w:rPr>
  </w:style>
  <w:style w:type="character" w:customStyle="1" w:styleId="ListLabel560">
    <w:name w:val="ListLabel 560"/>
    <w:qFormat/>
    <w:rPr>
      <w:rFonts w:cs="OpenSymbol"/>
    </w:rPr>
  </w:style>
  <w:style w:type="character" w:customStyle="1" w:styleId="ListLabel561">
    <w:name w:val="ListLabel 561"/>
    <w:qFormat/>
    <w:rPr>
      <w:rFonts w:cs="OpenSymbol"/>
    </w:rPr>
  </w:style>
  <w:style w:type="character" w:customStyle="1" w:styleId="ListLabel562">
    <w:name w:val="ListLabel 562"/>
    <w:qFormat/>
    <w:rPr>
      <w:rFonts w:cs="Symbol"/>
    </w:rPr>
  </w:style>
  <w:style w:type="character" w:customStyle="1" w:styleId="ListLabel563">
    <w:name w:val="ListLabel 563"/>
    <w:qFormat/>
    <w:rPr>
      <w:rFonts w:cs="OpenSymbol"/>
    </w:rPr>
  </w:style>
  <w:style w:type="character" w:customStyle="1" w:styleId="ListLabel564">
    <w:name w:val="ListLabel 564"/>
    <w:qFormat/>
    <w:rPr>
      <w:rFonts w:cs="OpenSymbol"/>
    </w:rPr>
  </w:style>
  <w:style w:type="character" w:customStyle="1" w:styleId="ListLabel565">
    <w:name w:val="ListLabel 565"/>
    <w:qFormat/>
    <w:rPr>
      <w:rFonts w:cs="Symbol"/>
    </w:rPr>
  </w:style>
  <w:style w:type="character" w:customStyle="1" w:styleId="ListLabel566">
    <w:name w:val="ListLabel 566"/>
    <w:qFormat/>
    <w:rPr>
      <w:rFonts w:cs="OpenSymbol"/>
    </w:rPr>
  </w:style>
  <w:style w:type="character" w:customStyle="1" w:styleId="ListLabel567">
    <w:name w:val="ListLabel 567"/>
    <w:qFormat/>
    <w:rPr>
      <w:rFonts w:cs="OpenSymbol"/>
    </w:rPr>
  </w:style>
  <w:style w:type="character" w:customStyle="1" w:styleId="ListLabel568">
    <w:name w:val="ListLabel 568"/>
    <w:qFormat/>
    <w:rPr>
      <w:rFonts w:cs="Symbol"/>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Symbol"/>
    </w:rPr>
  </w:style>
  <w:style w:type="character" w:customStyle="1" w:styleId="ListLabel587">
    <w:name w:val="ListLabel 587"/>
    <w:qFormat/>
    <w:rPr>
      <w:rFonts w:cs="OpenSymbol"/>
    </w:rPr>
  </w:style>
  <w:style w:type="character" w:customStyle="1" w:styleId="ListLabel588">
    <w:name w:val="ListLabel 588"/>
    <w:qFormat/>
    <w:rPr>
      <w:rFonts w:cs="OpenSymbol"/>
    </w:rPr>
  </w:style>
  <w:style w:type="character" w:customStyle="1" w:styleId="ListLabel589">
    <w:name w:val="ListLabel 589"/>
    <w:qFormat/>
    <w:rPr>
      <w:rFonts w:cs="Symbol"/>
    </w:rPr>
  </w:style>
  <w:style w:type="character" w:customStyle="1" w:styleId="ListLabel590">
    <w:name w:val="ListLabel 590"/>
    <w:qFormat/>
    <w:rPr>
      <w:rFonts w:cs="OpenSymbol"/>
    </w:rPr>
  </w:style>
  <w:style w:type="character" w:customStyle="1" w:styleId="ListLabel591">
    <w:name w:val="ListLabel 591"/>
    <w:qFormat/>
    <w:rPr>
      <w:rFonts w:cs="OpenSymbol"/>
    </w:rPr>
  </w:style>
  <w:style w:type="character" w:customStyle="1" w:styleId="ListLabel592">
    <w:name w:val="ListLabel 592"/>
    <w:qFormat/>
    <w:rPr>
      <w:rFonts w:cs="Symbol"/>
    </w:rPr>
  </w:style>
  <w:style w:type="character" w:customStyle="1" w:styleId="ListLabel593">
    <w:name w:val="ListLabel 593"/>
    <w:qFormat/>
    <w:rPr>
      <w:rFonts w:cs="OpenSymbol"/>
    </w:rPr>
  </w:style>
  <w:style w:type="character" w:customStyle="1" w:styleId="ListLabel594">
    <w:name w:val="ListLabel 594"/>
    <w:qFormat/>
    <w:rPr>
      <w:rFonts w:cs="OpenSymbol"/>
    </w:rPr>
  </w:style>
  <w:style w:type="character" w:customStyle="1" w:styleId="ListLabel595">
    <w:name w:val="ListLabel 595"/>
    <w:qFormat/>
    <w:rPr>
      <w:rFonts w:cs="Symbol"/>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Symbol"/>
    </w:rPr>
  </w:style>
  <w:style w:type="character" w:customStyle="1" w:styleId="ListLabel605">
    <w:name w:val="ListLabel 605"/>
    <w:qFormat/>
    <w:rPr>
      <w:rFonts w:cs="OpenSymbol"/>
    </w:rPr>
  </w:style>
  <w:style w:type="character" w:customStyle="1" w:styleId="ListLabel606">
    <w:name w:val="ListLabel 606"/>
    <w:qFormat/>
    <w:rPr>
      <w:rFonts w:cs="OpenSymbol"/>
    </w:rPr>
  </w:style>
  <w:style w:type="character" w:customStyle="1" w:styleId="ListLabel607">
    <w:name w:val="ListLabel 607"/>
    <w:qFormat/>
    <w:rPr>
      <w:rFonts w:cs="Symbol"/>
    </w:rPr>
  </w:style>
  <w:style w:type="character" w:customStyle="1" w:styleId="ListLabel608">
    <w:name w:val="ListLabel 608"/>
    <w:qFormat/>
    <w:rPr>
      <w:rFonts w:cs="OpenSymbol"/>
    </w:rPr>
  </w:style>
  <w:style w:type="character" w:customStyle="1" w:styleId="ListLabel609">
    <w:name w:val="ListLabel 609"/>
    <w:qFormat/>
    <w:rPr>
      <w:rFonts w:cs="OpenSymbol"/>
    </w:rPr>
  </w:style>
  <w:style w:type="character" w:customStyle="1" w:styleId="ListLabel610">
    <w:name w:val="ListLabel 610"/>
    <w:qFormat/>
    <w:rPr>
      <w:rFonts w:cs="Symbol"/>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Symbol"/>
      <w:sz w:val="20"/>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Symbol"/>
    </w:rPr>
  </w:style>
  <w:style w:type="character" w:customStyle="1" w:styleId="ListLabel623">
    <w:name w:val="ListLabel 623"/>
    <w:qFormat/>
    <w:rPr>
      <w:rFonts w:cs="OpenSymbol"/>
    </w:rPr>
  </w:style>
  <w:style w:type="character" w:customStyle="1" w:styleId="ListLabel624">
    <w:name w:val="ListLabel 624"/>
    <w:qFormat/>
    <w:rPr>
      <w:rFonts w:cs="OpenSymbol"/>
    </w:rPr>
  </w:style>
  <w:style w:type="character" w:customStyle="1" w:styleId="ListLabel625">
    <w:name w:val="ListLabel 625"/>
    <w:qFormat/>
    <w:rPr>
      <w:rFonts w:cs="Symbol"/>
    </w:rPr>
  </w:style>
  <w:style w:type="character" w:customStyle="1" w:styleId="ListLabel626">
    <w:name w:val="ListLabel 626"/>
    <w:qFormat/>
    <w:rPr>
      <w:rFonts w:cs="OpenSymbol"/>
    </w:rPr>
  </w:style>
  <w:style w:type="character" w:customStyle="1" w:styleId="ListLabel627">
    <w:name w:val="ListLabel 627"/>
    <w:qFormat/>
    <w:rPr>
      <w:rFonts w:cs="OpenSymbol"/>
    </w:rPr>
  </w:style>
  <w:style w:type="character" w:customStyle="1" w:styleId="ListLabel628">
    <w:name w:val="ListLabel 628"/>
    <w:qFormat/>
    <w:rPr>
      <w:rFonts w:cs="Symbol"/>
    </w:rPr>
  </w:style>
  <w:style w:type="character" w:customStyle="1" w:styleId="ListLabel629">
    <w:name w:val="ListLabel 629"/>
    <w:qFormat/>
    <w:rPr>
      <w:rFonts w:cs="OpenSymbol"/>
    </w:rPr>
  </w:style>
  <w:style w:type="character" w:customStyle="1" w:styleId="ListLabel630">
    <w:name w:val="ListLabel 630"/>
    <w:qFormat/>
    <w:rPr>
      <w:rFonts w:cs="OpenSymbol"/>
    </w:rPr>
  </w:style>
  <w:style w:type="character" w:customStyle="1" w:styleId="ListLabel631">
    <w:name w:val="ListLabel 631"/>
    <w:qFormat/>
    <w:rPr>
      <w:rFonts w:cs="OpenSymbol;Arial Unicode MS"/>
    </w:rPr>
  </w:style>
  <w:style w:type="character" w:customStyle="1" w:styleId="ListLabel632">
    <w:name w:val="ListLabel 632"/>
    <w:qFormat/>
    <w:rPr>
      <w:rFonts w:cs="OpenSymbol;Arial Unicode MS"/>
    </w:rPr>
  </w:style>
  <w:style w:type="character" w:customStyle="1" w:styleId="ListLabel633">
    <w:name w:val="ListLabel 633"/>
    <w:qFormat/>
    <w:rPr>
      <w:rFonts w:cs="OpenSymbol;Arial Unicode MS"/>
    </w:rPr>
  </w:style>
  <w:style w:type="character" w:customStyle="1" w:styleId="ListLabel634">
    <w:name w:val="ListLabel 634"/>
    <w:qFormat/>
    <w:rPr>
      <w:rFonts w:cs="OpenSymbol;Arial Unicode MS"/>
    </w:rPr>
  </w:style>
  <w:style w:type="character" w:customStyle="1" w:styleId="ListLabel635">
    <w:name w:val="ListLabel 635"/>
    <w:qFormat/>
    <w:rPr>
      <w:rFonts w:cs="OpenSymbol;Arial Unicode MS"/>
    </w:rPr>
  </w:style>
  <w:style w:type="character" w:customStyle="1" w:styleId="ListLabel636">
    <w:name w:val="ListLabel 636"/>
    <w:qFormat/>
    <w:rPr>
      <w:rFonts w:cs="OpenSymbol;Arial Unicode MS"/>
    </w:rPr>
  </w:style>
  <w:style w:type="character" w:customStyle="1" w:styleId="ListLabel637">
    <w:name w:val="ListLabel 637"/>
    <w:qFormat/>
    <w:rPr>
      <w:rFonts w:cs="OpenSymbol;Arial Unicode MS"/>
    </w:rPr>
  </w:style>
  <w:style w:type="character" w:customStyle="1" w:styleId="ListLabel638">
    <w:name w:val="ListLabel 638"/>
    <w:qFormat/>
    <w:rPr>
      <w:rFonts w:cs="OpenSymbol;Arial Unicode MS"/>
    </w:rPr>
  </w:style>
  <w:style w:type="character" w:customStyle="1" w:styleId="ListLabel639">
    <w:name w:val="ListLabel 639"/>
    <w:qFormat/>
    <w:rPr>
      <w:rFonts w:cs="OpenSymbol;Arial Unicode MS"/>
    </w:rPr>
  </w:style>
  <w:style w:type="character" w:customStyle="1" w:styleId="ListLabel640">
    <w:name w:val="ListLabel 640"/>
    <w:qFormat/>
    <w:rPr>
      <w:rFonts w:cs="Symbol"/>
    </w:rPr>
  </w:style>
  <w:style w:type="character" w:customStyle="1" w:styleId="ListLabel641">
    <w:name w:val="ListLabel 641"/>
    <w:qFormat/>
    <w:rPr>
      <w:rFonts w:cs="OpenSymbol"/>
    </w:rPr>
  </w:style>
  <w:style w:type="character" w:customStyle="1" w:styleId="ListLabel642">
    <w:name w:val="ListLabel 642"/>
    <w:qFormat/>
    <w:rPr>
      <w:rFonts w:cs="OpenSymbol"/>
    </w:rPr>
  </w:style>
  <w:style w:type="character" w:customStyle="1" w:styleId="ListLabel643">
    <w:name w:val="ListLabel 643"/>
    <w:qFormat/>
    <w:rPr>
      <w:rFonts w:cs="Symbol"/>
    </w:rPr>
  </w:style>
  <w:style w:type="character" w:customStyle="1" w:styleId="ListLabel644">
    <w:name w:val="ListLabel 644"/>
    <w:qFormat/>
    <w:rPr>
      <w:rFonts w:cs="OpenSymbol"/>
    </w:rPr>
  </w:style>
  <w:style w:type="character" w:customStyle="1" w:styleId="ListLabel645">
    <w:name w:val="ListLabel 645"/>
    <w:qFormat/>
    <w:rPr>
      <w:rFonts w:cs="OpenSymbol"/>
    </w:rPr>
  </w:style>
  <w:style w:type="character" w:customStyle="1" w:styleId="ListLabel646">
    <w:name w:val="ListLabel 646"/>
    <w:qFormat/>
    <w:rPr>
      <w:rFonts w:cs="Symbol"/>
    </w:rPr>
  </w:style>
  <w:style w:type="character" w:customStyle="1" w:styleId="ListLabel647">
    <w:name w:val="ListLabel 647"/>
    <w:qFormat/>
    <w:rPr>
      <w:rFonts w:cs="OpenSymbol"/>
    </w:rPr>
  </w:style>
  <w:style w:type="character" w:customStyle="1" w:styleId="ListLabel648">
    <w:name w:val="ListLabel 648"/>
    <w:qFormat/>
    <w:rPr>
      <w:rFonts w:cs="OpenSymbol"/>
    </w:rPr>
  </w:style>
  <w:style w:type="character" w:customStyle="1" w:styleId="ListLabel649">
    <w:name w:val="ListLabel 649"/>
    <w:qFormat/>
    <w:rPr>
      <w:rFonts w:cs="Symbol"/>
    </w:rPr>
  </w:style>
  <w:style w:type="character" w:customStyle="1" w:styleId="ListLabel650">
    <w:name w:val="ListLabel 650"/>
    <w:qFormat/>
    <w:rPr>
      <w:rFonts w:cs="OpenSymbol"/>
    </w:rPr>
  </w:style>
  <w:style w:type="character" w:customStyle="1" w:styleId="ListLabel651">
    <w:name w:val="ListLabel 651"/>
    <w:qFormat/>
    <w:rPr>
      <w:rFonts w:cs="OpenSymbol"/>
    </w:rPr>
  </w:style>
  <w:style w:type="character" w:customStyle="1" w:styleId="ListLabel652">
    <w:name w:val="ListLabel 652"/>
    <w:qFormat/>
    <w:rPr>
      <w:rFonts w:cs="Symbol"/>
    </w:rPr>
  </w:style>
  <w:style w:type="character" w:customStyle="1" w:styleId="ListLabel653">
    <w:name w:val="ListLabel 653"/>
    <w:qFormat/>
    <w:rPr>
      <w:rFonts w:cs="OpenSymbol"/>
    </w:rPr>
  </w:style>
  <w:style w:type="character" w:customStyle="1" w:styleId="ListLabel654">
    <w:name w:val="ListLabel 654"/>
    <w:qFormat/>
    <w:rPr>
      <w:rFonts w:cs="OpenSymbol"/>
    </w:rPr>
  </w:style>
  <w:style w:type="character" w:customStyle="1" w:styleId="ListLabel655">
    <w:name w:val="ListLabel 655"/>
    <w:qFormat/>
    <w:rPr>
      <w:rFonts w:cs="Symbol"/>
    </w:rPr>
  </w:style>
  <w:style w:type="character" w:customStyle="1" w:styleId="ListLabel656">
    <w:name w:val="ListLabel 656"/>
    <w:qFormat/>
    <w:rPr>
      <w:rFonts w:cs="OpenSymbol"/>
    </w:rPr>
  </w:style>
  <w:style w:type="character" w:customStyle="1" w:styleId="ListLabel657">
    <w:name w:val="ListLabel 657"/>
    <w:qFormat/>
    <w:rPr>
      <w:rFonts w:cs="OpenSymbol"/>
    </w:rPr>
  </w:style>
  <w:style w:type="character" w:customStyle="1" w:styleId="ListLabel658">
    <w:name w:val="ListLabel 658"/>
    <w:qFormat/>
    <w:rPr>
      <w:rFonts w:cs="Symbol"/>
    </w:rPr>
  </w:style>
  <w:style w:type="character" w:customStyle="1" w:styleId="ListLabel659">
    <w:name w:val="ListLabel 659"/>
    <w:qFormat/>
    <w:rPr>
      <w:rFonts w:cs="OpenSymbol"/>
    </w:rPr>
  </w:style>
  <w:style w:type="character" w:customStyle="1" w:styleId="ListLabel660">
    <w:name w:val="ListLabel 660"/>
    <w:qFormat/>
    <w:rPr>
      <w:rFonts w:cs="OpenSymbol"/>
    </w:rPr>
  </w:style>
  <w:style w:type="character" w:customStyle="1" w:styleId="ListLabel661">
    <w:name w:val="ListLabel 661"/>
    <w:qFormat/>
    <w:rPr>
      <w:rFonts w:cs="Symbol"/>
    </w:rPr>
  </w:style>
  <w:style w:type="character" w:customStyle="1" w:styleId="ListLabel662">
    <w:name w:val="ListLabel 662"/>
    <w:qFormat/>
    <w:rPr>
      <w:rFonts w:cs="OpenSymbol"/>
    </w:rPr>
  </w:style>
  <w:style w:type="character" w:customStyle="1" w:styleId="ListLabel663">
    <w:name w:val="ListLabel 663"/>
    <w:qFormat/>
    <w:rPr>
      <w:rFonts w:cs="OpenSymbol"/>
    </w:rPr>
  </w:style>
  <w:style w:type="character" w:customStyle="1" w:styleId="ListLabel664">
    <w:name w:val="ListLabel 664"/>
    <w:qFormat/>
    <w:rPr>
      <w:rFonts w:cs="Symbol"/>
    </w:rPr>
  </w:style>
  <w:style w:type="character" w:customStyle="1" w:styleId="ListLabel665">
    <w:name w:val="ListLabel 665"/>
    <w:qFormat/>
    <w:rPr>
      <w:rFonts w:cs="OpenSymbol"/>
    </w:rPr>
  </w:style>
  <w:style w:type="character" w:customStyle="1" w:styleId="ListLabel666">
    <w:name w:val="ListLabel 666"/>
    <w:qFormat/>
    <w:rPr>
      <w:rFonts w:cs="OpenSymbol"/>
    </w:rPr>
  </w:style>
  <w:style w:type="character" w:customStyle="1" w:styleId="ListLabel667">
    <w:name w:val="ListLabel 667"/>
    <w:qFormat/>
    <w:rPr>
      <w:rFonts w:cs="Symbol"/>
    </w:rPr>
  </w:style>
  <w:style w:type="character" w:customStyle="1" w:styleId="ListLabel668">
    <w:name w:val="ListLabel 668"/>
    <w:qFormat/>
    <w:rPr>
      <w:rFonts w:cs="OpenSymbol"/>
    </w:rPr>
  </w:style>
  <w:style w:type="character" w:customStyle="1" w:styleId="ListLabel669">
    <w:name w:val="ListLabel 669"/>
    <w:qFormat/>
    <w:rPr>
      <w:rFonts w:cs="OpenSymbol"/>
    </w:rPr>
  </w:style>
  <w:style w:type="character" w:customStyle="1" w:styleId="ListLabel670">
    <w:name w:val="ListLabel 670"/>
    <w:qFormat/>
    <w:rPr>
      <w:rFonts w:cs="Symbol"/>
    </w:rPr>
  </w:style>
  <w:style w:type="character" w:customStyle="1" w:styleId="ListLabel671">
    <w:name w:val="ListLabel 671"/>
    <w:qFormat/>
    <w:rPr>
      <w:rFonts w:cs="OpenSymbol"/>
    </w:rPr>
  </w:style>
  <w:style w:type="character" w:customStyle="1" w:styleId="ListLabel672">
    <w:name w:val="ListLabel 672"/>
    <w:qFormat/>
    <w:rPr>
      <w:rFonts w:cs="OpenSymbol"/>
    </w:rPr>
  </w:style>
  <w:style w:type="character" w:customStyle="1" w:styleId="ListLabel673">
    <w:name w:val="ListLabel 673"/>
    <w:qFormat/>
    <w:rPr>
      <w:rFonts w:cs="Symbol"/>
    </w:rPr>
  </w:style>
  <w:style w:type="character" w:customStyle="1" w:styleId="ListLabel674">
    <w:name w:val="ListLabel 674"/>
    <w:qFormat/>
    <w:rPr>
      <w:rFonts w:cs="OpenSymbol"/>
    </w:rPr>
  </w:style>
  <w:style w:type="character" w:customStyle="1" w:styleId="ListLabel675">
    <w:name w:val="ListLabel 675"/>
    <w:qFormat/>
    <w:rPr>
      <w:rFonts w:cs="OpenSymbol"/>
    </w:rPr>
  </w:style>
  <w:style w:type="character" w:customStyle="1" w:styleId="ListLabel676">
    <w:name w:val="ListLabel 676"/>
    <w:qFormat/>
    <w:rPr>
      <w:rFonts w:cs="Symbol"/>
    </w:rPr>
  </w:style>
  <w:style w:type="character" w:customStyle="1" w:styleId="ListLabel677">
    <w:name w:val="ListLabel 677"/>
    <w:qFormat/>
    <w:rPr>
      <w:rFonts w:cs="OpenSymbol"/>
    </w:rPr>
  </w:style>
  <w:style w:type="character" w:customStyle="1" w:styleId="ListLabel678">
    <w:name w:val="ListLabel 678"/>
    <w:qFormat/>
    <w:rPr>
      <w:rFonts w:cs="OpenSymbol"/>
    </w:rPr>
  </w:style>
  <w:style w:type="character" w:customStyle="1" w:styleId="ListLabel679">
    <w:name w:val="ListLabel 679"/>
    <w:qFormat/>
    <w:rPr>
      <w:rFonts w:cs="Symbol"/>
    </w:rPr>
  </w:style>
  <w:style w:type="character" w:customStyle="1" w:styleId="ListLabel680">
    <w:name w:val="ListLabel 680"/>
    <w:qFormat/>
    <w:rPr>
      <w:rFonts w:cs="OpenSymbol"/>
    </w:rPr>
  </w:style>
  <w:style w:type="character" w:customStyle="1" w:styleId="ListLabel681">
    <w:name w:val="ListLabel 681"/>
    <w:qFormat/>
    <w:rPr>
      <w:rFonts w:cs="OpenSymbol"/>
    </w:rPr>
  </w:style>
  <w:style w:type="character" w:customStyle="1" w:styleId="ListLabel682">
    <w:name w:val="ListLabel 682"/>
    <w:qFormat/>
    <w:rPr>
      <w:rFonts w:cs="Symbol"/>
    </w:rPr>
  </w:style>
  <w:style w:type="character" w:customStyle="1" w:styleId="ListLabel683">
    <w:name w:val="ListLabel 683"/>
    <w:qFormat/>
    <w:rPr>
      <w:rFonts w:cs="OpenSymbol"/>
    </w:rPr>
  </w:style>
  <w:style w:type="character" w:customStyle="1" w:styleId="ListLabel684">
    <w:name w:val="ListLabel 684"/>
    <w:qFormat/>
    <w:rPr>
      <w:rFonts w:cs="OpenSymbol"/>
    </w:rPr>
  </w:style>
  <w:style w:type="character" w:customStyle="1" w:styleId="ListLabel685">
    <w:name w:val="ListLabel 685"/>
    <w:qFormat/>
    <w:rPr>
      <w:rFonts w:cs="Symbol"/>
    </w:rPr>
  </w:style>
  <w:style w:type="character" w:customStyle="1" w:styleId="ListLabel686">
    <w:name w:val="ListLabel 686"/>
    <w:qFormat/>
    <w:rPr>
      <w:rFonts w:cs="OpenSymbol"/>
    </w:rPr>
  </w:style>
  <w:style w:type="character" w:customStyle="1" w:styleId="ListLabel687">
    <w:name w:val="ListLabel 687"/>
    <w:qFormat/>
    <w:rPr>
      <w:rFonts w:cs="OpenSymbol"/>
    </w:rPr>
  </w:style>
  <w:style w:type="character" w:customStyle="1" w:styleId="ListLabel688">
    <w:name w:val="ListLabel 688"/>
    <w:qFormat/>
    <w:rPr>
      <w:rFonts w:cs="Symbol"/>
    </w:rPr>
  </w:style>
  <w:style w:type="character" w:customStyle="1" w:styleId="ListLabel689">
    <w:name w:val="ListLabel 689"/>
    <w:qFormat/>
    <w:rPr>
      <w:rFonts w:cs="OpenSymbol"/>
    </w:rPr>
  </w:style>
  <w:style w:type="character" w:customStyle="1" w:styleId="ListLabel690">
    <w:name w:val="ListLabel 690"/>
    <w:qFormat/>
    <w:rPr>
      <w:rFonts w:cs="OpenSymbol"/>
    </w:rPr>
  </w:style>
  <w:style w:type="character" w:customStyle="1" w:styleId="ListLabel691">
    <w:name w:val="ListLabel 691"/>
    <w:qFormat/>
    <w:rPr>
      <w:rFonts w:cs="Symbol"/>
    </w:rPr>
  </w:style>
  <w:style w:type="character" w:customStyle="1" w:styleId="ListLabel692">
    <w:name w:val="ListLabel 692"/>
    <w:qFormat/>
    <w:rPr>
      <w:rFonts w:cs="OpenSymbol"/>
    </w:rPr>
  </w:style>
  <w:style w:type="character" w:customStyle="1" w:styleId="ListLabel693">
    <w:name w:val="ListLabel 693"/>
    <w:qFormat/>
    <w:rPr>
      <w:rFonts w:cs="OpenSymbol"/>
    </w:rPr>
  </w:style>
  <w:style w:type="character" w:customStyle="1" w:styleId="ListLabel694">
    <w:name w:val="ListLabel 694"/>
    <w:qFormat/>
    <w:rPr>
      <w:rFonts w:cs="Symbol"/>
    </w:rPr>
  </w:style>
  <w:style w:type="character" w:customStyle="1" w:styleId="ListLabel695">
    <w:name w:val="ListLabel 695"/>
    <w:qFormat/>
    <w:rPr>
      <w:rFonts w:cs="OpenSymbol"/>
    </w:rPr>
  </w:style>
  <w:style w:type="character" w:customStyle="1" w:styleId="ListLabel696">
    <w:name w:val="ListLabel 696"/>
    <w:qFormat/>
    <w:rPr>
      <w:rFonts w:cs="OpenSymbol"/>
    </w:rPr>
  </w:style>
  <w:style w:type="character" w:customStyle="1" w:styleId="ListLabel697">
    <w:name w:val="ListLabel 697"/>
    <w:qFormat/>
    <w:rPr>
      <w:rFonts w:cs="Symbol"/>
    </w:rPr>
  </w:style>
  <w:style w:type="character" w:customStyle="1" w:styleId="ListLabel698">
    <w:name w:val="ListLabel 698"/>
    <w:qFormat/>
    <w:rPr>
      <w:rFonts w:cs="OpenSymbol"/>
    </w:rPr>
  </w:style>
  <w:style w:type="character" w:customStyle="1" w:styleId="ListLabel699">
    <w:name w:val="ListLabel 699"/>
    <w:qFormat/>
    <w:rPr>
      <w:rFonts w:cs="OpenSymbol"/>
    </w:rPr>
  </w:style>
  <w:style w:type="character" w:customStyle="1" w:styleId="ListLabel700">
    <w:name w:val="ListLabel 700"/>
    <w:qFormat/>
    <w:rPr>
      <w:rFonts w:cs="Symbol"/>
    </w:rPr>
  </w:style>
  <w:style w:type="character" w:customStyle="1" w:styleId="ListLabel701">
    <w:name w:val="ListLabel 701"/>
    <w:qFormat/>
    <w:rPr>
      <w:rFonts w:cs="OpenSymbol"/>
    </w:rPr>
  </w:style>
  <w:style w:type="character" w:customStyle="1" w:styleId="ListLabel702">
    <w:name w:val="ListLabel 702"/>
    <w:qFormat/>
    <w:rPr>
      <w:rFonts w:cs="OpenSymbol"/>
    </w:rPr>
  </w:style>
  <w:style w:type="character" w:customStyle="1" w:styleId="ListLabel703">
    <w:name w:val="ListLabel 703"/>
    <w:qFormat/>
    <w:rPr>
      <w:rFonts w:cs="Symbol"/>
      <w:sz w:val="20"/>
    </w:rPr>
  </w:style>
  <w:style w:type="character" w:customStyle="1" w:styleId="ListLabel704">
    <w:name w:val="ListLabel 704"/>
    <w:qFormat/>
    <w:rPr>
      <w:rFonts w:cs="OpenSymbol"/>
    </w:rPr>
  </w:style>
  <w:style w:type="character" w:customStyle="1" w:styleId="ListLabel705">
    <w:name w:val="ListLabel 705"/>
    <w:qFormat/>
    <w:rPr>
      <w:rFonts w:cs="OpenSymbol"/>
    </w:rPr>
  </w:style>
  <w:style w:type="character" w:customStyle="1" w:styleId="ListLabel706">
    <w:name w:val="ListLabel 706"/>
    <w:qFormat/>
    <w:rPr>
      <w:rFonts w:cs="Symbol"/>
    </w:rPr>
  </w:style>
  <w:style w:type="character" w:customStyle="1" w:styleId="ListLabel707">
    <w:name w:val="ListLabel 707"/>
    <w:qFormat/>
    <w:rPr>
      <w:rFonts w:cs="OpenSymbol"/>
    </w:rPr>
  </w:style>
  <w:style w:type="character" w:customStyle="1" w:styleId="ListLabel708">
    <w:name w:val="ListLabel 708"/>
    <w:qFormat/>
    <w:rPr>
      <w:rFonts w:cs="OpenSymbol"/>
    </w:rPr>
  </w:style>
  <w:style w:type="character" w:customStyle="1" w:styleId="ListLabel709">
    <w:name w:val="ListLabel 709"/>
    <w:qFormat/>
    <w:rPr>
      <w:rFonts w:cs="Symbol"/>
    </w:rPr>
  </w:style>
  <w:style w:type="character" w:customStyle="1" w:styleId="ListLabel710">
    <w:name w:val="ListLabel 710"/>
    <w:qFormat/>
    <w:rPr>
      <w:rFonts w:cs="OpenSymbol"/>
    </w:rPr>
  </w:style>
  <w:style w:type="character" w:customStyle="1" w:styleId="ListLabel711">
    <w:name w:val="ListLabel 711"/>
    <w:qFormat/>
    <w:rPr>
      <w:rFonts w:cs="OpenSymbol"/>
    </w:rPr>
  </w:style>
  <w:style w:type="character" w:customStyle="1" w:styleId="ListLabel712">
    <w:name w:val="ListLabel 712"/>
    <w:qFormat/>
    <w:rPr>
      <w:rFonts w:cs="Symbol"/>
    </w:rPr>
  </w:style>
  <w:style w:type="character" w:customStyle="1" w:styleId="ListLabel713">
    <w:name w:val="ListLabel 713"/>
    <w:qFormat/>
    <w:rPr>
      <w:rFonts w:cs="OpenSymbol"/>
    </w:rPr>
  </w:style>
  <w:style w:type="character" w:customStyle="1" w:styleId="ListLabel714">
    <w:name w:val="ListLabel 714"/>
    <w:qFormat/>
    <w:rPr>
      <w:rFonts w:cs="OpenSymbol"/>
    </w:rPr>
  </w:style>
  <w:style w:type="character" w:customStyle="1" w:styleId="ListLabel715">
    <w:name w:val="ListLabel 715"/>
    <w:qFormat/>
    <w:rPr>
      <w:rFonts w:cs="Symbol"/>
    </w:rPr>
  </w:style>
  <w:style w:type="character" w:customStyle="1" w:styleId="ListLabel716">
    <w:name w:val="ListLabel 716"/>
    <w:qFormat/>
    <w:rPr>
      <w:rFonts w:cs="OpenSymbol"/>
    </w:rPr>
  </w:style>
  <w:style w:type="character" w:customStyle="1" w:styleId="ListLabel717">
    <w:name w:val="ListLabel 717"/>
    <w:qFormat/>
    <w:rPr>
      <w:rFonts w:cs="OpenSymbol"/>
    </w:rPr>
  </w:style>
  <w:style w:type="character" w:customStyle="1" w:styleId="ListLabel718">
    <w:name w:val="ListLabel 718"/>
    <w:qFormat/>
    <w:rPr>
      <w:rFonts w:cs="Symbol"/>
    </w:rPr>
  </w:style>
  <w:style w:type="character" w:customStyle="1" w:styleId="ListLabel719">
    <w:name w:val="ListLabel 719"/>
    <w:qFormat/>
    <w:rPr>
      <w:rFonts w:cs="OpenSymbol"/>
    </w:rPr>
  </w:style>
  <w:style w:type="character" w:customStyle="1" w:styleId="ListLabel720">
    <w:name w:val="ListLabel 720"/>
    <w:qFormat/>
    <w:rPr>
      <w:rFonts w:cs="OpenSymbol"/>
    </w:rPr>
  </w:style>
  <w:style w:type="character" w:customStyle="1" w:styleId="ListLabel721">
    <w:name w:val="ListLabel 721"/>
    <w:qFormat/>
    <w:rPr>
      <w:rFonts w:cs="OpenSymbol;Arial Unicode MS"/>
    </w:rPr>
  </w:style>
  <w:style w:type="character" w:customStyle="1" w:styleId="ListLabel722">
    <w:name w:val="ListLabel 722"/>
    <w:qFormat/>
    <w:rPr>
      <w:rFonts w:cs="OpenSymbol;Arial Unicode MS"/>
    </w:rPr>
  </w:style>
  <w:style w:type="character" w:customStyle="1" w:styleId="ListLabel723">
    <w:name w:val="ListLabel 723"/>
    <w:qFormat/>
    <w:rPr>
      <w:rFonts w:cs="OpenSymbol;Arial Unicode MS"/>
    </w:rPr>
  </w:style>
  <w:style w:type="character" w:customStyle="1" w:styleId="ListLabel724">
    <w:name w:val="ListLabel 724"/>
    <w:qFormat/>
    <w:rPr>
      <w:rFonts w:cs="OpenSymbol;Arial Unicode MS"/>
    </w:rPr>
  </w:style>
  <w:style w:type="character" w:customStyle="1" w:styleId="ListLabel725">
    <w:name w:val="ListLabel 725"/>
    <w:qFormat/>
    <w:rPr>
      <w:rFonts w:cs="OpenSymbol;Arial Unicode MS"/>
    </w:rPr>
  </w:style>
  <w:style w:type="character" w:customStyle="1" w:styleId="ListLabel726">
    <w:name w:val="ListLabel 726"/>
    <w:qFormat/>
    <w:rPr>
      <w:rFonts w:cs="OpenSymbol;Arial Unicode MS"/>
    </w:rPr>
  </w:style>
  <w:style w:type="character" w:customStyle="1" w:styleId="ListLabel727">
    <w:name w:val="ListLabel 727"/>
    <w:qFormat/>
    <w:rPr>
      <w:rFonts w:cs="OpenSymbol;Arial Unicode MS"/>
    </w:rPr>
  </w:style>
  <w:style w:type="character" w:customStyle="1" w:styleId="ListLabel728">
    <w:name w:val="ListLabel 728"/>
    <w:qFormat/>
    <w:rPr>
      <w:rFonts w:cs="OpenSymbol;Arial Unicode MS"/>
    </w:rPr>
  </w:style>
  <w:style w:type="character" w:customStyle="1" w:styleId="ListLabel729">
    <w:name w:val="ListLabel 729"/>
    <w:qFormat/>
    <w:rPr>
      <w:rFonts w:cs="OpenSymbol;Arial Unicode MS"/>
    </w:rPr>
  </w:style>
  <w:style w:type="character" w:customStyle="1" w:styleId="ListLabel730">
    <w:name w:val="ListLabel 730"/>
    <w:qFormat/>
    <w:rPr>
      <w:rFonts w:cs="Symbol"/>
    </w:rPr>
  </w:style>
  <w:style w:type="character" w:customStyle="1" w:styleId="ListLabel731">
    <w:name w:val="ListLabel 731"/>
    <w:qFormat/>
    <w:rPr>
      <w:rFonts w:cs="OpenSymbol"/>
    </w:rPr>
  </w:style>
  <w:style w:type="character" w:customStyle="1" w:styleId="ListLabel732">
    <w:name w:val="ListLabel 732"/>
    <w:qFormat/>
    <w:rPr>
      <w:rFonts w:cs="OpenSymbol"/>
    </w:rPr>
  </w:style>
  <w:style w:type="character" w:customStyle="1" w:styleId="ListLabel733">
    <w:name w:val="ListLabel 733"/>
    <w:qFormat/>
    <w:rPr>
      <w:rFonts w:cs="Symbol"/>
    </w:rPr>
  </w:style>
  <w:style w:type="character" w:customStyle="1" w:styleId="ListLabel734">
    <w:name w:val="ListLabel 734"/>
    <w:qFormat/>
    <w:rPr>
      <w:rFonts w:cs="OpenSymbol"/>
    </w:rPr>
  </w:style>
  <w:style w:type="character" w:customStyle="1" w:styleId="ListLabel735">
    <w:name w:val="ListLabel 735"/>
    <w:qFormat/>
    <w:rPr>
      <w:rFonts w:cs="OpenSymbol"/>
    </w:rPr>
  </w:style>
  <w:style w:type="character" w:customStyle="1" w:styleId="ListLabel736">
    <w:name w:val="ListLabel 736"/>
    <w:qFormat/>
    <w:rPr>
      <w:rFonts w:cs="Symbol"/>
    </w:rPr>
  </w:style>
  <w:style w:type="character" w:customStyle="1" w:styleId="ListLabel737">
    <w:name w:val="ListLabel 737"/>
    <w:qFormat/>
    <w:rPr>
      <w:rFonts w:cs="OpenSymbol"/>
    </w:rPr>
  </w:style>
  <w:style w:type="character" w:customStyle="1" w:styleId="ListLabel738">
    <w:name w:val="ListLabel 738"/>
    <w:qFormat/>
    <w:rPr>
      <w:rFonts w:cs="OpenSymbol"/>
    </w:rPr>
  </w:style>
  <w:style w:type="character" w:customStyle="1" w:styleId="ListLabel739">
    <w:name w:val="ListLabel 739"/>
    <w:qFormat/>
    <w:rPr>
      <w:rFonts w:cs="Symbol"/>
    </w:rPr>
  </w:style>
  <w:style w:type="character" w:customStyle="1" w:styleId="ListLabel740">
    <w:name w:val="ListLabel 740"/>
    <w:qFormat/>
    <w:rPr>
      <w:rFonts w:cs="OpenSymbol"/>
    </w:rPr>
  </w:style>
  <w:style w:type="character" w:customStyle="1" w:styleId="ListLabel741">
    <w:name w:val="ListLabel 741"/>
    <w:qFormat/>
    <w:rPr>
      <w:rFonts w:cs="OpenSymbol"/>
    </w:rPr>
  </w:style>
  <w:style w:type="character" w:customStyle="1" w:styleId="ListLabel742">
    <w:name w:val="ListLabel 742"/>
    <w:qFormat/>
    <w:rPr>
      <w:rFonts w:cs="Symbol"/>
    </w:rPr>
  </w:style>
  <w:style w:type="character" w:customStyle="1" w:styleId="ListLabel743">
    <w:name w:val="ListLabel 743"/>
    <w:qFormat/>
    <w:rPr>
      <w:rFonts w:cs="OpenSymbol"/>
    </w:rPr>
  </w:style>
  <w:style w:type="character" w:customStyle="1" w:styleId="ListLabel744">
    <w:name w:val="ListLabel 744"/>
    <w:qFormat/>
    <w:rPr>
      <w:rFonts w:cs="OpenSymbol"/>
    </w:rPr>
  </w:style>
  <w:style w:type="character" w:customStyle="1" w:styleId="ListLabel745">
    <w:name w:val="ListLabel 745"/>
    <w:qFormat/>
    <w:rPr>
      <w:rFonts w:cs="Symbol"/>
    </w:rPr>
  </w:style>
  <w:style w:type="character" w:customStyle="1" w:styleId="ListLabel746">
    <w:name w:val="ListLabel 746"/>
    <w:qFormat/>
    <w:rPr>
      <w:rFonts w:cs="OpenSymbol"/>
    </w:rPr>
  </w:style>
  <w:style w:type="character" w:customStyle="1" w:styleId="ListLabel747">
    <w:name w:val="ListLabel 747"/>
    <w:qFormat/>
    <w:rPr>
      <w:rFonts w:cs="OpenSymbol"/>
    </w:rPr>
  </w:style>
  <w:style w:type="character" w:customStyle="1" w:styleId="ListLabel748">
    <w:name w:val="ListLabel 748"/>
    <w:qFormat/>
    <w:rPr>
      <w:rFonts w:cs="Symbol"/>
    </w:rPr>
  </w:style>
  <w:style w:type="character" w:customStyle="1" w:styleId="ListLabel749">
    <w:name w:val="ListLabel 749"/>
    <w:qFormat/>
    <w:rPr>
      <w:rFonts w:cs="OpenSymbol"/>
    </w:rPr>
  </w:style>
  <w:style w:type="character" w:customStyle="1" w:styleId="ListLabel750">
    <w:name w:val="ListLabel 750"/>
    <w:qFormat/>
    <w:rPr>
      <w:rFonts w:cs="OpenSymbol"/>
    </w:rPr>
  </w:style>
  <w:style w:type="character" w:customStyle="1" w:styleId="ListLabel751">
    <w:name w:val="ListLabel 751"/>
    <w:qFormat/>
    <w:rPr>
      <w:rFonts w:cs="Symbol"/>
    </w:rPr>
  </w:style>
  <w:style w:type="character" w:customStyle="1" w:styleId="ListLabel752">
    <w:name w:val="ListLabel 752"/>
    <w:qFormat/>
    <w:rPr>
      <w:rFonts w:cs="OpenSymbol"/>
    </w:rPr>
  </w:style>
  <w:style w:type="character" w:customStyle="1" w:styleId="ListLabel753">
    <w:name w:val="ListLabel 753"/>
    <w:qFormat/>
    <w:rPr>
      <w:rFonts w:cs="OpenSymbol"/>
    </w:rPr>
  </w:style>
  <w:style w:type="character" w:customStyle="1" w:styleId="ListLabel754">
    <w:name w:val="ListLabel 754"/>
    <w:qFormat/>
    <w:rPr>
      <w:rFonts w:cs="Symbol"/>
    </w:rPr>
  </w:style>
  <w:style w:type="character" w:customStyle="1" w:styleId="ListLabel755">
    <w:name w:val="ListLabel 755"/>
    <w:qFormat/>
    <w:rPr>
      <w:rFonts w:cs="OpenSymbol"/>
    </w:rPr>
  </w:style>
  <w:style w:type="character" w:customStyle="1" w:styleId="ListLabel756">
    <w:name w:val="ListLabel 756"/>
    <w:qFormat/>
    <w:rPr>
      <w:rFonts w:cs="OpenSymbol"/>
    </w:rPr>
  </w:style>
  <w:style w:type="character" w:customStyle="1" w:styleId="ListLabel757">
    <w:name w:val="ListLabel 757"/>
    <w:qFormat/>
    <w:rPr>
      <w:rFonts w:cs="Symbol"/>
    </w:rPr>
  </w:style>
  <w:style w:type="character" w:customStyle="1" w:styleId="ListLabel758">
    <w:name w:val="ListLabel 758"/>
    <w:qFormat/>
    <w:rPr>
      <w:rFonts w:cs="OpenSymbol"/>
    </w:rPr>
  </w:style>
  <w:style w:type="character" w:customStyle="1" w:styleId="ListLabel759">
    <w:name w:val="ListLabel 759"/>
    <w:qFormat/>
    <w:rPr>
      <w:rFonts w:cs="OpenSymbol"/>
    </w:rPr>
  </w:style>
  <w:style w:type="character" w:customStyle="1" w:styleId="ListLabel760">
    <w:name w:val="ListLabel 760"/>
    <w:qFormat/>
    <w:rPr>
      <w:rFonts w:cs="Symbol"/>
    </w:rPr>
  </w:style>
  <w:style w:type="character" w:customStyle="1" w:styleId="ListLabel761">
    <w:name w:val="ListLabel 761"/>
    <w:qFormat/>
    <w:rPr>
      <w:rFonts w:cs="OpenSymbol"/>
    </w:rPr>
  </w:style>
  <w:style w:type="character" w:customStyle="1" w:styleId="ListLabel762">
    <w:name w:val="ListLabel 762"/>
    <w:qFormat/>
    <w:rPr>
      <w:rFonts w:cs="OpenSymbol"/>
    </w:rPr>
  </w:style>
  <w:style w:type="character" w:customStyle="1" w:styleId="ListLabel763">
    <w:name w:val="ListLabel 763"/>
    <w:qFormat/>
    <w:rPr>
      <w:rFonts w:cs="Symbol"/>
    </w:rPr>
  </w:style>
  <w:style w:type="character" w:customStyle="1" w:styleId="ListLabel764">
    <w:name w:val="ListLabel 764"/>
    <w:qFormat/>
    <w:rPr>
      <w:rFonts w:cs="OpenSymbol"/>
    </w:rPr>
  </w:style>
  <w:style w:type="character" w:customStyle="1" w:styleId="ListLabel765">
    <w:name w:val="ListLabel 765"/>
    <w:qFormat/>
    <w:rPr>
      <w:rFonts w:cs="OpenSymbol"/>
    </w:rPr>
  </w:style>
  <w:style w:type="character" w:customStyle="1" w:styleId="ListLabel766">
    <w:name w:val="ListLabel 766"/>
    <w:qFormat/>
    <w:rPr>
      <w:rFonts w:cs="Symbol"/>
    </w:rPr>
  </w:style>
  <w:style w:type="character" w:customStyle="1" w:styleId="ListLabel767">
    <w:name w:val="ListLabel 767"/>
    <w:qFormat/>
    <w:rPr>
      <w:rFonts w:cs="OpenSymbol"/>
    </w:rPr>
  </w:style>
  <w:style w:type="character" w:customStyle="1" w:styleId="ListLabel768">
    <w:name w:val="ListLabel 768"/>
    <w:qFormat/>
    <w:rPr>
      <w:rFonts w:cs="OpenSymbol"/>
    </w:rPr>
  </w:style>
  <w:style w:type="character" w:customStyle="1" w:styleId="ListLabel769">
    <w:name w:val="ListLabel 769"/>
    <w:qFormat/>
    <w:rPr>
      <w:rFonts w:cs="Symbol"/>
    </w:rPr>
  </w:style>
  <w:style w:type="character" w:customStyle="1" w:styleId="ListLabel770">
    <w:name w:val="ListLabel 770"/>
    <w:qFormat/>
    <w:rPr>
      <w:rFonts w:cs="OpenSymbol"/>
    </w:rPr>
  </w:style>
  <w:style w:type="character" w:customStyle="1" w:styleId="ListLabel771">
    <w:name w:val="ListLabel 771"/>
    <w:qFormat/>
    <w:rPr>
      <w:rFonts w:cs="OpenSymbol"/>
    </w:rPr>
  </w:style>
  <w:style w:type="character" w:customStyle="1" w:styleId="ListLabel772">
    <w:name w:val="ListLabel 772"/>
    <w:qFormat/>
    <w:rPr>
      <w:rFonts w:cs="Symbol"/>
    </w:rPr>
  </w:style>
  <w:style w:type="character" w:customStyle="1" w:styleId="ListLabel773">
    <w:name w:val="ListLabel 773"/>
    <w:qFormat/>
    <w:rPr>
      <w:rFonts w:cs="OpenSymbol"/>
    </w:rPr>
  </w:style>
  <w:style w:type="character" w:customStyle="1" w:styleId="ListLabel774">
    <w:name w:val="ListLabel 774"/>
    <w:qFormat/>
    <w:rPr>
      <w:rFonts w:cs="OpenSymbol"/>
    </w:rPr>
  </w:style>
  <w:style w:type="character" w:customStyle="1" w:styleId="ListLabel775">
    <w:name w:val="ListLabel 775"/>
    <w:qFormat/>
    <w:rPr>
      <w:rFonts w:cs="Symbol"/>
    </w:rPr>
  </w:style>
  <w:style w:type="character" w:customStyle="1" w:styleId="ListLabel776">
    <w:name w:val="ListLabel 776"/>
    <w:qFormat/>
    <w:rPr>
      <w:rFonts w:cs="OpenSymbol"/>
    </w:rPr>
  </w:style>
  <w:style w:type="character" w:customStyle="1" w:styleId="ListLabel777">
    <w:name w:val="ListLabel 777"/>
    <w:qFormat/>
    <w:rPr>
      <w:rFonts w:cs="OpenSymbol"/>
    </w:rPr>
  </w:style>
  <w:style w:type="character" w:customStyle="1" w:styleId="ListLabel778">
    <w:name w:val="ListLabel 778"/>
    <w:qFormat/>
    <w:rPr>
      <w:rFonts w:cs="Symbol"/>
    </w:rPr>
  </w:style>
  <w:style w:type="character" w:customStyle="1" w:styleId="ListLabel779">
    <w:name w:val="ListLabel 779"/>
    <w:qFormat/>
    <w:rPr>
      <w:rFonts w:cs="OpenSymbol"/>
    </w:rPr>
  </w:style>
  <w:style w:type="character" w:customStyle="1" w:styleId="ListLabel780">
    <w:name w:val="ListLabel 780"/>
    <w:qFormat/>
    <w:rPr>
      <w:rFonts w:cs="OpenSymbol"/>
    </w:rPr>
  </w:style>
  <w:style w:type="character" w:customStyle="1" w:styleId="ListLabel781">
    <w:name w:val="ListLabel 781"/>
    <w:qFormat/>
    <w:rPr>
      <w:rFonts w:cs="Symbol"/>
    </w:rPr>
  </w:style>
  <w:style w:type="character" w:customStyle="1" w:styleId="ListLabel782">
    <w:name w:val="ListLabel 782"/>
    <w:qFormat/>
    <w:rPr>
      <w:rFonts w:cs="OpenSymbol"/>
    </w:rPr>
  </w:style>
  <w:style w:type="character" w:customStyle="1" w:styleId="ListLabel783">
    <w:name w:val="ListLabel 783"/>
    <w:qFormat/>
    <w:rPr>
      <w:rFonts w:cs="OpenSymbol"/>
    </w:rPr>
  </w:style>
  <w:style w:type="character" w:customStyle="1" w:styleId="ListLabel784">
    <w:name w:val="ListLabel 784"/>
    <w:qFormat/>
    <w:rPr>
      <w:rFonts w:cs="Symbol"/>
    </w:rPr>
  </w:style>
  <w:style w:type="character" w:customStyle="1" w:styleId="ListLabel785">
    <w:name w:val="ListLabel 785"/>
    <w:qFormat/>
    <w:rPr>
      <w:rFonts w:cs="OpenSymbol"/>
    </w:rPr>
  </w:style>
  <w:style w:type="character" w:customStyle="1" w:styleId="ListLabel786">
    <w:name w:val="ListLabel 786"/>
    <w:qFormat/>
    <w:rPr>
      <w:rFonts w:cs="OpenSymbol"/>
    </w:rPr>
  </w:style>
  <w:style w:type="character" w:customStyle="1" w:styleId="ListLabel787">
    <w:name w:val="ListLabel 787"/>
    <w:qFormat/>
    <w:rPr>
      <w:rFonts w:cs="Symbol"/>
    </w:rPr>
  </w:style>
  <w:style w:type="character" w:customStyle="1" w:styleId="ListLabel788">
    <w:name w:val="ListLabel 788"/>
    <w:qFormat/>
    <w:rPr>
      <w:rFonts w:cs="OpenSymbol"/>
    </w:rPr>
  </w:style>
  <w:style w:type="character" w:customStyle="1" w:styleId="ListLabel789">
    <w:name w:val="ListLabel 789"/>
    <w:qFormat/>
    <w:rPr>
      <w:rFonts w:cs="OpenSymbol"/>
    </w:rPr>
  </w:style>
  <w:style w:type="character" w:customStyle="1" w:styleId="ListLabel790">
    <w:name w:val="ListLabel 790"/>
    <w:qFormat/>
    <w:rPr>
      <w:rFonts w:cs="Symbol"/>
    </w:rPr>
  </w:style>
  <w:style w:type="character" w:customStyle="1" w:styleId="ListLabel791">
    <w:name w:val="ListLabel 791"/>
    <w:qFormat/>
    <w:rPr>
      <w:rFonts w:cs="OpenSymbol"/>
    </w:rPr>
  </w:style>
  <w:style w:type="character" w:customStyle="1" w:styleId="ListLabel792">
    <w:name w:val="ListLabel 792"/>
    <w:qFormat/>
    <w:rPr>
      <w:rFonts w:cs="OpenSymbol"/>
    </w:rPr>
  </w:style>
  <w:style w:type="character" w:customStyle="1" w:styleId="ListLabel793">
    <w:name w:val="ListLabel 793"/>
    <w:qFormat/>
    <w:rPr>
      <w:rFonts w:cs="Symbol"/>
      <w:sz w:val="20"/>
    </w:rPr>
  </w:style>
  <w:style w:type="character" w:customStyle="1" w:styleId="ListLabel794">
    <w:name w:val="ListLabel 794"/>
    <w:qFormat/>
    <w:rPr>
      <w:rFonts w:cs="OpenSymbol"/>
    </w:rPr>
  </w:style>
  <w:style w:type="character" w:customStyle="1" w:styleId="ListLabel795">
    <w:name w:val="ListLabel 795"/>
    <w:qFormat/>
    <w:rPr>
      <w:rFonts w:cs="OpenSymbol"/>
    </w:rPr>
  </w:style>
  <w:style w:type="character" w:customStyle="1" w:styleId="ListLabel796">
    <w:name w:val="ListLabel 796"/>
    <w:qFormat/>
    <w:rPr>
      <w:rFonts w:cs="Symbol"/>
    </w:rPr>
  </w:style>
  <w:style w:type="character" w:customStyle="1" w:styleId="ListLabel797">
    <w:name w:val="ListLabel 797"/>
    <w:qFormat/>
    <w:rPr>
      <w:rFonts w:cs="OpenSymbol"/>
    </w:rPr>
  </w:style>
  <w:style w:type="character" w:customStyle="1" w:styleId="ListLabel798">
    <w:name w:val="ListLabel 798"/>
    <w:qFormat/>
    <w:rPr>
      <w:rFonts w:cs="OpenSymbol"/>
    </w:rPr>
  </w:style>
  <w:style w:type="character" w:customStyle="1" w:styleId="ListLabel799">
    <w:name w:val="ListLabel 799"/>
    <w:qFormat/>
    <w:rPr>
      <w:rFonts w:cs="Symbol"/>
    </w:rPr>
  </w:style>
  <w:style w:type="character" w:customStyle="1" w:styleId="ListLabel800">
    <w:name w:val="ListLabel 800"/>
    <w:qFormat/>
    <w:rPr>
      <w:rFonts w:cs="OpenSymbol"/>
    </w:rPr>
  </w:style>
  <w:style w:type="character" w:customStyle="1" w:styleId="ListLabel801">
    <w:name w:val="ListLabel 801"/>
    <w:qFormat/>
    <w:rPr>
      <w:rFonts w:cs="OpenSymbol"/>
    </w:rPr>
  </w:style>
  <w:style w:type="character" w:customStyle="1" w:styleId="ListLabel802">
    <w:name w:val="ListLabel 802"/>
    <w:qFormat/>
    <w:rPr>
      <w:rFonts w:cs="Symbol"/>
    </w:rPr>
  </w:style>
  <w:style w:type="character" w:customStyle="1" w:styleId="ListLabel803">
    <w:name w:val="ListLabel 803"/>
    <w:qFormat/>
    <w:rPr>
      <w:rFonts w:cs="OpenSymbol"/>
    </w:rPr>
  </w:style>
  <w:style w:type="character" w:customStyle="1" w:styleId="ListLabel804">
    <w:name w:val="ListLabel 804"/>
    <w:qFormat/>
    <w:rPr>
      <w:rFonts w:cs="OpenSymbol"/>
    </w:rPr>
  </w:style>
  <w:style w:type="character" w:customStyle="1" w:styleId="ListLabel805">
    <w:name w:val="ListLabel 805"/>
    <w:qFormat/>
    <w:rPr>
      <w:rFonts w:cs="Symbol"/>
    </w:rPr>
  </w:style>
  <w:style w:type="character" w:customStyle="1" w:styleId="ListLabel806">
    <w:name w:val="ListLabel 806"/>
    <w:qFormat/>
    <w:rPr>
      <w:rFonts w:cs="OpenSymbol"/>
    </w:rPr>
  </w:style>
  <w:style w:type="character" w:customStyle="1" w:styleId="ListLabel807">
    <w:name w:val="ListLabel 807"/>
    <w:qFormat/>
    <w:rPr>
      <w:rFonts w:cs="OpenSymbol"/>
    </w:rPr>
  </w:style>
  <w:style w:type="character" w:customStyle="1" w:styleId="ListLabel808">
    <w:name w:val="ListLabel 808"/>
    <w:qFormat/>
    <w:rPr>
      <w:rFonts w:cs="Symbol"/>
    </w:rPr>
  </w:style>
  <w:style w:type="character" w:customStyle="1" w:styleId="ListLabel809">
    <w:name w:val="ListLabel 809"/>
    <w:qFormat/>
    <w:rPr>
      <w:rFonts w:cs="OpenSymbol"/>
    </w:rPr>
  </w:style>
  <w:style w:type="character" w:customStyle="1" w:styleId="ListLabel810">
    <w:name w:val="ListLabel 810"/>
    <w:qFormat/>
    <w:rPr>
      <w:rFonts w:cs="OpenSymbol"/>
    </w:rPr>
  </w:style>
  <w:style w:type="character" w:customStyle="1" w:styleId="ListLabel811">
    <w:name w:val="ListLabel 811"/>
    <w:qFormat/>
    <w:rPr>
      <w:rFonts w:cs="OpenSymbol;Arial Unicode MS"/>
    </w:rPr>
  </w:style>
  <w:style w:type="character" w:customStyle="1" w:styleId="ListLabel812">
    <w:name w:val="ListLabel 812"/>
    <w:qFormat/>
    <w:rPr>
      <w:rFonts w:cs="OpenSymbol;Arial Unicode MS"/>
    </w:rPr>
  </w:style>
  <w:style w:type="character" w:customStyle="1" w:styleId="ListLabel813">
    <w:name w:val="ListLabel 813"/>
    <w:qFormat/>
    <w:rPr>
      <w:rFonts w:cs="OpenSymbol;Arial Unicode MS"/>
    </w:rPr>
  </w:style>
  <w:style w:type="character" w:customStyle="1" w:styleId="ListLabel814">
    <w:name w:val="ListLabel 814"/>
    <w:qFormat/>
    <w:rPr>
      <w:rFonts w:cs="OpenSymbol;Arial Unicode MS"/>
    </w:rPr>
  </w:style>
  <w:style w:type="character" w:customStyle="1" w:styleId="ListLabel815">
    <w:name w:val="ListLabel 815"/>
    <w:qFormat/>
    <w:rPr>
      <w:rFonts w:cs="OpenSymbol;Arial Unicode MS"/>
    </w:rPr>
  </w:style>
  <w:style w:type="character" w:customStyle="1" w:styleId="ListLabel816">
    <w:name w:val="ListLabel 816"/>
    <w:qFormat/>
    <w:rPr>
      <w:rFonts w:cs="OpenSymbol;Arial Unicode MS"/>
    </w:rPr>
  </w:style>
  <w:style w:type="character" w:customStyle="1" w:styleId="ListLabel817">
    <w:name w:val="ListLabel 817"/>
    <w:qFormat/>
    <w:rPr>
      <w:rFonts w:cs="OpenSymbol;Arial Unicode MS"/>
    </w:rPr>
  </w:style>
  <w:style w:type="character" w:customStyle="1" w:styleId="ListLabel818">
    <w:name w:val="ListLabel 818"/>
    <w:qFormat/>
    <w:rPr>
      <w:rFonts w:cs="OpenSymbol;Arial Unicode MS"/>
    </w:rPr>
  </w:style>
  <w:style w:type="character" w:customStyle="1" w:styleId="ListLabel819">
    <w:name w:val="ListLabel 819"/>
    <w:qFormat/>
    <w:rPr>
      <w:rFonts w:cs="OpenSymbol;Arial Unicode MS"/>
    </w:rPr>
  </w:style>
  <w:style w:type="character" w:customStyle="1" w:styleId="ListLabel820">
    <w:name w:val="ListLabel 820"/>
    <w:qFormat/>
    <w:rPr>
      <w:rFonts w:eastAsia="Times New Roman"/>
      <w:sz w:val="16"/>
      <w:szCs w:val="16"/>
      <w:u w:val="none" w:color="000000"/>
      <w:lang w:val="en-US" w:eastAsia="en-US"/>
    </w:rPr>
  </w:style>
  <w:style w:type="character" w:customStyle="1" w:styleId="ListLabel821">
    <w:name w:val="ListLabel 821"/>
    <w:qFormat/>
    <w:rPr>
      <w:lang w:val="en-US"/>
    </w:rPr>
  </w:style>
  <w:style w:type="character" w:customStyle="1" w:styleId="ListLabel822">
    <w:name w:val="ListLabel 822"/>
    <w:qFormat/>
  </w:style>
  <w:style w:type="character" w:customStyle="1" w:styleId="ListLabel823">
    <w:name w:val="ListLabel 823"/>
    <w:qFormat/>
    <w:rPr>
      <w:rFonts w:cs="Symbol"/>
    </w:rPr>
  </w:style>
  <w:style w:type="character" w:customStyle="1" w:styleId="ListLabel824">
    <w:name w:val="ListLabel 824"/>
    <w:qFormat/>
    <w:rPr>
      <w:rFonts w:cs="OpenSymbol"/>
    </w:rPr>
  </w:style>
  <w:style w:type="character" w:customStyle="1" w:styleId="ListLabel825">
    <w:name w:val="ListLabel 825"/>
    <w:qFormat/>
    <w:rPr>
      <w:rFonts w:cs="OpenSymbol"/>
    </w:rPr>
  </w:style>
  <w:style w:type="character" w:customStyle="1" w:styleId="ListLabel826">
    <w:name w:val="ListLabel 826"/>
    <w:qFormat/>
    <w:rPr>
      <w:rFonts w:cs="Symbol"/>
    </w:rPr>
  </w:style>
  <w:style w:type="character" w:customStyle="1" w:styleId="ListLabel827">
    <w:name w:val="ListLabel 827"/>
    <w:qFormat/>
    <w:rPr>
      <w:rFonts w:cs="OpenSymbol"/>
    </w:rPr>
  </w:style>
  <w:style w:type="character" w:customStyle="1" w:styleId="ListLabel828">
    <w:name w:val="ListLabel 828"/>
    <w:qFormat/>
    <w:rPr>
      <w:rFonts w:cs="OpenSymbol"/>
    </w:rPr>
  </w:style>
  <w:style w:type="character" w:customStyle="1" w:styleId="ListLabel829">
    <w:name w:val="ListLabel 829"/>
    <w:qFormat/>
    <w:rPr>
      <w:rFonts w:cs="Symbol"/>
    </w:rPr>
  </w:style>
  <w:style w:type="character" w:customStyle="1" w:styleId="ListLabel830">
    <w:name w:val="ListLabel 830"/>
    <w:qFormat/>
    <w:rPr>
      <w:rFonts w:cs="OpenSymbol"/>
    </w:rPr>
  </w:style>
  <w:style w:type="character" w:customStyle="1" w:styleId="ListLabel831">
    <w:name w:val="ListLabel 831"/>
    <w:qFormat/>
    <w:rPr>
      <w:rFonts w:cs="OpenSymbol"/>
    </w:rPr>
  </w:style>
  <w:style w:type="character" w:customStyle="1" w:styleId="ListLabel832">
    <w:name w:val="ListLabel 832"/>
    <w:qFormat/>
    <w:rPr>
      <w:rFonts w:cs="Symbol"/>
    </w:rPr>
  </w:style>
  <w:style w:type="character" w:customStyle="1" w:styleId="ListLabel833">
    <w:name w:val="ListLabel 833"/>
    <w:qFormat/>
    <w:rPr>
      <w:rFonts w:cs="OpenSymbol"/>
    </w:rPr>
  </w:style>
  <w:style w:type="character" w:customStyle="1" w:styleId="ListLabel834">
    <w:name w:val="ListLabel 834"/>
    <w:qFormat/>
    <w:rPr>
      <w:rFonts w:cs="OpenSymbol"/>
    </w:rPr>
  </w:style>
  <w:style w:type="character" w:customStyle="1" w:styleId="ListLabel835">
    <w:name w:val="ListLabel 835"/>
    <w:qFormat/>
    <w:rPr>
      <w:rFonts w:cs="Symbol"/>
    </w:rPr>
  </w:style>
  <w:style w:type="character" w:customStyle="1" w:styleId="ListLabel836">
    <w:name w:val="ListLabel 836"/>
    <w:qFormat/>
    <w:rPr>
      <w:rFonts w:cs="OpenSymbol"/>
    </w:rPr>
  </w:style>
  <w:style w:type="character" w:customStyle="1" w:styleId="ListLabel837">
    <w:name w:val="ListLabel 837"/>
    <w:qFormat/>
    <w:rPr>
      <w:rFonts w:cs="OpenSymbol"/>
    </w:rPr>
  </w:style>
  <w:style w:type="character" w:customStyle="1" w:styleId="ListLabel838">
    <w:name w:val="ListLabel 838"/>
    <w:qFormat/>
    <w:rPr>
      <w:rFonts w:cs="Symbol"/>
    </w:rPr>
  </w:style>
  <w:style w:type="character" w:customStyle="1" w:styleId="ListLabel839">
    <w:name w:val="ListLabel 839"/>
    <w:qFormat/>
    <w:rPr>
      <w:rFonts w:cs="OpenSymbol"/>
    </w:rPr>
  </w:style>
  <w:style w:type="character" w:customStyle="1" w:styleId="ListLabel840">
    <w:name w:val="ListLabel 840"/>
    <w:qFormat/>
    <w:rPr>
      <w:rFonts w:cs="OpenSymbol"/>
    </w:rPr>
  </w:style>
  <w:style w:type="character" w:customStyle="1" w:styleId="ListLabel841">
    <w:name w:val="ListLabel 841"/>
    <w:qFormat/>
    <w:rPr>
      <w:rFonts w:cs="Symbol"/>
    </w:rPr>
  </w:style>
  <w:style w:type="character" w:customStyle="1" w:styleId="ListLabel842">
    <w:name w:val="ListLabel 842"/>
    <w:qFormat/>
    <w:rPr>
      <w:rFonts w:cs="OpenSymbol"/>
    </w:rPr>
  </w:style>
  <w:style w:type="character" w:customStyle="1" w:styleId="ListLabel843">
    <w:name w:val="ListLabel 843"/>
    <w:qFormat/>
    <w:rPr>
      <w:rFonts w:cs="OpenSymbol"/>
    </w:rPr>
  </w:style>
  <w:style w:type="character" w:customStyle="1" w:styleId="ListLabel844">
    <w:name w:val="ListLabel 844"/>
    <w:qFormat/>
    <w:rPr>
      <w:rFonts w:cs="Symbol"/>
    </w:rPr>
  </w:style>
  <w:style w:type="character" w:customStyle="1" w:styleId="ListLabel845">
    <w:name w:val="ListLabel 845"/>
    <w:qFormat/>
    <w:rPr>
      <w:rFonts w:cs="OpenSymbol"/>
    </w:rPr>
  </w:style>
  <w:style w:type="character" w:customStyle="1" w:styleId="ListLabel846">
    <w:name w:val="ListLabel 846"/>
    <w:qFormat/>
    <w:rPr>
      <w:rFonts w:cs="OpenSymbol"/>
    </w:rPr>
  </w:style>
  <w:style w:type="character" w:customStyle="1" w:styleId="ListLabel847">
    <w:name w:val="ListLabel 847"/>
    <w:qFormat/>
    <w:rPr>
      <w:rFonts w:cs="Symbol"/>
    </w:rPr>
  </w:style>
  <w:style w:type="character" w:customStyle="1" w:styleId="ListLabel848">
    <w:name w:val="ListLabel 848"/>
    <w:qFormat/>
    <w:rPr>
      <w:rFonts w:cs="OpenSymbol"/>
    </w:rPr>
  </w:style>
  <w:style w:type="character" w:customStyle="1" w:styleId="ListLabel849">
    <w:name w:val="ListLabel 849"/>
    <w:qFormat/>
    <w:rPr>
      <w:rFonts w:cs="OpenSymbol"/>
    </w:rPr>
  </w:style>
  <w:style w:type="character" w:customStyle="1" w:styleId="ListLabel850">
    <w:name w:val="ListLabel 850"/>
    <w:qFormat/>
    <w:rPr>
      <w:rFonts w:cs="Symbol"/>
    </w:rPr>
  </w:style>
  <w:style w:type="character" w:customStyle="1" w:styleId="ListLabel851">
    <w:name w:val="ListLabel 851"/>
    <w:qFormat/>
    <w:rPr>
      <w:rFonts w:cs="OpenSymbol"/>
    </w:rPr>
  </w:style>
  <w:style w:type="character" w:customStyle="1" w:styleId="ListLabel852">
    <w:name w:val="ListLabel 852"/>
    <w:qFormat/>
    <w:rPr>
      <w:rFonts w:cs="OpenSymbol"/>
    </w:rPr>
  </w:style>
  <w:style w:type="character" w:customStyle="1" w:styleId="ListLabel853">
    <w:name w:val="ListLabel 853"/>
    <w:qFormat/>
    <w:rPr>
      <w:rFonts w:cs="Symbol"/>
    </w:rPr>
  </w:style>
  <w:style w:type="character" w:customStyle="1" w:styleId="ListLabel854">
    <w:name w:val="ListLabel 854"/>
    <w:qFormat/>
    <w:rPr>
      <w:rFonts w:cs="OpenSymbol"/>
    </w:rPr>
  </w:style>
  <w:style w:type="character" w:customStyle="1" w:styleId="ListLabel855">
    <w:name w:val="ListLabel 855"/>
    <w:qFormat/>
    <w:rPr>
      <w:rFonts w:cs="OpenSymbol"/>
    </w:rPr>
  </w:style>
  <w:style w:type="character" w:customStyle="1" w:styleId="ListLabel856">
    <w:name w:val="ListLabel 856"/>
    <w:qFormat/>
    <w:rPr>
      <w:rFonts w:cs="Symbol"/>
    </w:rPr>
  </w:style>
  <w:style w:type="character" w:customStyle="1" w:styleId="ListLabel857">
    <w:name w:val="ListLabel 857"/>
    <w:qFormat/>
    <w:rPr>
      <w:rFonts w:cs="OpenSymbol"/>
    </w:rPr>
  </w:style>
  <w:style w:type="character" w:customStyle="1" w:styleId="ListLabel858">
    <w:name w:val="ListLabel 858"/>
    <w:qFormat/>
    <w:rPr>
      <w:rFonts w:cs="OpenSymbol"/>
    </w:rPr>
  </w:style>
  <w:style w:type="character" w:customStyle="1" w:styleId="ListLabel859">
    <w:name w:val="ListLabel 859"/>
    <w:qFormat/>
    <w:rPr>
      <w:rFonts w:cs="Symbol"/>
    </w:rPr>
  </w:style>
  <w:style w:type="character" w:customStyle="1" w:styleId="ListLabel860">
    <w:name w:val="ListLabel 860"/>
    <w:qFormat/>
    <w:rPr>
      <w:rFonts w:cs="OpenSymbol"/>
    </w:rPr>
  </w:style>
  <w:style w:type="character" w:customStyle="1" w:styleId="ListLabel861">
    <w:name w:val="ListLabel 861"/>
    <w:qFormat/>
    <w:rPr>
      <w:rFonts w:cs="OpenSymbol"/>
    </w:rPr>
  </w:style>
  <w:style w:type="character" w:customStyle="1" w:styleId="ListLabel862">
    <w:name w:val="ListLabel 862"/>
    <w:qFormat/>
    <w:rPr>
      <w:rFonts w:cs="Symbol"/>
    </w:rPr>
  </w:style>
  <w:style w:type="character" w:customStyle="1" w:styleId="ListLabel863">
    <w:name w:val="ListLabel 863"/>
    <w:qFormat/>
    <w:rPr>
      <w:rFonts w:cs="OpenSymbol"/>
    </w:rPr>
  </w:style>
  <w:style w:type="character" w:customStyle="1" w:styleId="ListLabel864">
    <w:name w:val="ListLabel 864"/>
    <w:qFormat/>
    <w:rPr>
      <w:rFonts w:cs="OpenSymbol"/>
    </w:rPr>
  </w:style>
  <w:style w:type="character" w:customStyle="1" w:styleId="ListLabel865">
    <w:name w:val="ListLabel 865"/>
    <w:qFormat/>
    <w:rPr>
      <w:rFonts w:cs="Symbol"/>
    </w:rPr>
  </w:style>
  <w:style w:type="character" w:customStyle="1" w:styleId="ListLabel866">
    <w:name w:val="ListLabel 866"/>
    <w:qFormat/>
    <w:rPr>
      <w:rFonts w:cs="OpenSymbol"/>
    </w:rPr>
  </w:style>
  <w:style w:type="character" w:customStyle="1" w:styleId="ListLabel867">
    <w:name w:val="ListLabel 867"/>
    <w:qFormat/>
    <w:rPr>
      <w:rFonts w:cs="OpenSymbol"/>
    </w:rPr>
  </w:style>
  <w:style w:type="character" w:customStyle="1" w:styleId="ListLabel868">
    <w:name w:val="ListLabel 868"/>
    <w:qFormat/>
    <w:rPr>
      <w:rFonts w:cs="Symbol"/>
    </w:rPr>
  </w:style>
  <w:style w:type="character" w:customStyle="1" w:styleId="ListLabel869">
    <w:name w:val="ListLabel 869"/>
    <w:qFormat/>
    <w:rPr>
      <w:rFonts w:cs="OpenSymbol"/>
    </w:rPr>
  </w:style>
  <w:style w:type="character" w:customStyle="1" w:styleId="ListLabel870">
    <w:name w:val="ListLabel 870"/>
    <w:qFormat/>
    <w:rPr>
      <w:rFonts w:cs="OpenSymbol"/>
    </w:rPr>
  </w:style>
  <w:style w:type="character" w:customStyle="1" w:styleId="ListLabel871">
    <w:name w:val="ListLabel 871"/>
    <w:qFormat/>
    <w:rPr>
      <w:rFonts w:cs="Symbol"/>
    </w:rPr>
  </w:style>
  <w:style w:type="character" w:customStyle="1" w:styleId="ListLabel872">
    <w:name w:val="ListLabel 872"/>
    <w:qFormat/>
    <w:rPr>
      <w:rFonts w:cs="OpenSymbol"/>
    </w:rPr>
  </w:style>
  <w:style w:type="character" w:customStyle="1" w:styleId="ListLabel873">
    <w:name w:val="ListLabel 873"/>
    <w:qFormat/>
    <w:rPr>
      <w:rFonts w:cs="OpenSymbol"/>
    </w:rPr>
  </w:style>
  <w:style w:type="character" w:customStyle="1" w:styleId="ListLabel874">
    <w:name w:val="ListLabel 874"/>
    <w:qFormat/>
    <w:rPr>
      <w:rFonts w:cs="Symbol"/>
    </w:rPr>
  </w:style>
  <w:style w:type="character" w:customStyle="1" w:styleId="ListLabel875">
    <w:name w:val="ListLabel 875"/>
    <w:qFormat/>
    <w:rPr>
      <w:rFonts w:cs="OpenSymbol"/>
    </w:rPr>
  </w:style>
  <w:style w:type="character" w:customStyle="1" w:styleId="ListLabel876">
    <w:name w:val="ListLabel 876"/>
    <w:qFormat/>
    <w:rPr>
      <w:rFonts w:cs="OpenSymbol"/>
    </w:rPr>
  </w:style>
  <w:style w:type="character" w:customStyle="1" w:styleId="ListLabel877">
    <w:name w:val="ListLabel 877"/>
    <w:qFormat/>
    <w:rPr>
      <w:rFonts w:cs="Symbol"/>
    </w:rPr>
  </w:style>
  <w:style w:type="character" w:customStyle="1" w:styleId="ListLabel878">
    <w:name w:val="ListLabel 878"/>
    <w:qFormat/>
    <w:rPr>
      <w:rFonts w:cs="OpenSymbol"/>
    </w:rPr>
  </w:style>
  <w:style w:type="character" w:customStyle="1" w:styleId="ListLabel879">
    <w:name w:val="ListLabel 879"/>
    <w:qFormat/>
    <w:rPr>
      <w:rFonts w:cs="OpenSymbol"/>
    </w:rPr>
  </w:style>
  <w:style w:type="character" w:customStyle="1" w:styleId="ListLabel880">
    <w:name w:val="ListLabel 880"/>
    <w:qFormat/>
    <w:rPr>
      <w:rFonts w:cs="Symbol"/>
    </w:rPr>
  </w:style>
  <w:style w:type="character" w:customStyle="1" w:styleId="ListLabel881">
    <w:name w:val="ListLabel 881"/>
    <w:qFormat/>
    <w:rPr>
      <w:rFonts w:cs="OpenSymbol"/>
    </w:rPr>
  </w:style>
  <w:style w:type="character" w:customStyle="1" w:styleId="ListLabel882">
    <w:name w:val="ListLabel 882"/>
    <w:qFormat/>
    <w:rPr>
      <w:rFonts w:cs="OpenSymbol"/>
    </w:rPr>
  </w:style>
  <w:style w:type="character" w:customStyle="1" w:styleId="ListLabel883">
    <w:name w:val="ListLabel 883"/>
    <w:qFormat/>
    <w:rPr>
      <w:rFonts w:cs="Symbol"/>
    </w:rPr>
  </w:style>
  <w:style w:type="character" w:customStyle="1" w:styleId="ListLabel884">
    <w:name w:val="ListLabel 884"/>
    <w:qFormat/>
    <w:rPr>
      <w:rFonts w:cs="OpenSymbol"/>
    </w:rPr>
  </w:style>
  <w:style w:type="character" w:customStyle="1" w:styleId="ListLabel885">
    <w:name w:val="ListLabel 885"/>
    <w:qFormat/>
    <w:rPr>
      <w:rFonts w:cs="OpenSymbol"/>
    </w:rPr>
  </w:style>
  <w:style w:type="character" w:customStyle="1" w:styleId="ListLabel886">
    <w:name w:val="ListLabel 886"/>
    <w:qFormat/>
    <w:rPr>
      <w:rFonts w:cs="Symbol"/>
      <w:sz w:val="20"/>
    </w:rPr>
  </w:style>
  <w:style w:type="character" w:customStyle="1" w:styleId="ListLabel887">
    <w:name w:val="ListLabel 887"/>
    <w:qFormat/>
    <w:rPr>
      <w:rFonts w:cs="OpenSymbol"/>
    </w:rPr>
  </w:style>
  <w:style w:type="character" w:customStyle="1" w:styleId="ListLabel888">
    <w:name w:val="ListLabel 888"/>
    <w:qFormat/>
    <w:rPr>
      <w:rFonts w:cs="OpenSymbol"/>
    </w:rPr>
  </w:style>
  <w:style w:type="character" w:customStyle="1" w:styleId="ListLabel889">
    <w:name w:val="ListLabel 889"/>
    <w:qFormat/>
    <w:rPr>
      <w:rFonts w:cs="Symbol"/>
    </w:rPr>
  </w:style>
  <w:style w:type="character" w:customStyle="1" w:styleId="ListLabel890">
    <w:name w:val="ListLabel 890"/>
    <w:qFormat/>
    <w:rPr>
      <w:rFonts w:cs="OpenSymbol"/>
    </w:rPr>
  </w:style>
  <w:style w:type="character" w:customStyle="1" w:styleId="ListLabel891">
    <w:name w:val="ListLabel 891"/>
    <w:qFormat/>
    <w:rPr>
      <w:rFonts w:cs="OpenSymbol"/>
    </w:rPr>
  </w:style>
  <w:style w:type="character" w:customStyle="1" w:styleId="ListLabel892">
    <w:name w:val="ListLabel 892"/>
    <w:qFormat/>
    <w:rPr>
      <w:rFonts w:cs="Symbol"/>
    </w:rPr>
  </w:style>
  <w:style w:type="character" w:customStyle="1" w:styleId="ListLabel893">
    <w:name w:val="ListLabel 893"/>
    <w:qFormat/>
    <w:rPr>
      <w:rFonts w:cs="OpenSymbol"/>
    </w:rPr>
  </w:style>
  <w:style w:type="character" w:customStyle="1" w:styleId="ListLabel894">
    <w:name w:val="ListLabel 894"/>
    <w:qFormat/>
    <w:rPr>
      <w:rFonts w:cs="OpenSymbol"/>
    </w:rPr>
  </w:style>
  <w:style w:type="character" w:customStyle="1" w:styleId="ListLabel895">
    <w:name w:val="ListLabel 895"/>
    <w:qFormat/>
    <w:rPr>
      <w:rFonts w:cs="Symbol"/>
    </w:rPr>
  </w:style>
  <w:style w:type="character" w:customStyle="1" w:styleId="ListLabel896">
    <w:name w:val="ListLabel 896"/>
    <w:qFormat/>
    <w:rPr>
      <w:rFonts w:cs="OpenSymbol"/>
    </w:rPr>
  </w:style>
  <w:style w:type="character" w:customStyle="1" w:styleId="ListLabel897">
    <w:name w:val="ListLabel 897"/>
    <w:qFormat/>
    <w:rPr>
      <w:rFonts w:cs="OpenSymbol"/>
    </w:rPr>
  </w:style>
  <w:style w:type="character" w:customStyle="1" w:styleId="ListLabel898">
    <w:name w:val="ListLabel 898"/>
    <w:qFormat/>
    <w:rPr>
      <w:rFonts w:cs="Symbol"/>
    </w:rPr>
  </w:style>
  <w:style w:type="character" w:customStyle="1" w:styleId="ListLabel899">
    <w:name w:val="ListLabel 899"/>
    <w:qFormat/>
    <w:rPr>
      <w:rFonts w:cs="OpenSymbol"/>
    </w:rPr>
  </w:style>
  <w:style w:type="character" w:customStyle="1" w:styleId="ListLabel900">
    <w:name w:val="ListLabel 900"/>
    <w:qFormat/>
    <w:rPr>
      <w:rFonts w:cs="OpenSymbol"/>
    </w:rPr>
  </w:style>
  <w:style w:type="character" w:customStyle="1" w:styleId="ListLabel901">
    <w:name w:val="ListLabel 901"/>
    <w:qFormat/>
    <w:rPr>
      <w:rFonts w:cs="Symbol"/>
    </w:rPr>
  </w:style>
  <w:style w:type="character" w:customStyle="1" w:styleId="ListLabel902">
    <w:name w:val="ListLabel 902"/>
    <w:qFormat/>
    <w:rPr>
      <w:rFonts w:cs="OpenSymbol"/>
    </w:rPr>
  </w:style>
  <w:style w:type="character" w:customStyle="1" w:styleId="ListLabel903">
    <w:name w:val="ListLabel 903"/>
    <w:qFormat/>
    <w:rPr>
      <w:rFonts w:cs="OpenSymbol"/>
    </w:rPr>
  </w:style>
  <w:style w:type="character" w:customStyle="1" w:styleId="ListLabel904">
    <w:name w:val="ListLabel 904"/>
    <w:qFormat/>
    <w:rPr>
      <w:rFonts w:cs="OpenSymbol;Arial Unicode MS"/>
    </w:rPr>
  </w:style>
  <w:style w:type="character" w:customStyle="1" w:styleId="ListLabel905">
    <w:name w:val="ListLabel 905"/>
    <w:qFormat/>
    <w:rPr>
      <w:rFonts w:cs="OpenSymbol;Arial Unicode MS"/>
    </w:rPr>
  </w:style>
  <w:style w:type="character" w:customStyle="1" w:styleId="ListLabel906">
    <w:name w:val="ListLabel 906"/>
    <w:qFormat/>
    <w:rPr>
      <w:rFonts w:cs="OpenSymbol;Arial Unicode MS"/>
    </w:rPr>
  </w:style>
  <w:style w:type="character" w:customStyle="1" w:styleId="ListLabel907">
    <w:name w:val="ListLabel 907"/>
    <w:qFormat/>
    <w:rPr>
      <w:rFonts w:cs="OpenSymbol;Arial Unicode MS"/>
    </w:rPr>
  </w:style>
  <w:style w:type="character" w:customStyle="1" w:styleId="ListLabel908">
    <w:name w:val="ListLabel 908"/>
    <w:qFormat/>
    <w:rPr>
      <w:rFonts w:cs="OpenSymbol;Arial Unicode MS"/>
    </w:rPr>
  </w:style>
  <w:style w:type="character" w:customStyle="1" w:styleId="ListLabel909">
    <w:name w:val="ListLabel 909"/>
    <w:qFormat/>
    <w:rPr>
      <w:rFonts w:cs="OpenSymbol;Arial Unicode MS"/>
    </w:rPr>
  </w:style>
  <w:style w:type="character" w:customStyle="1" w:styleId="ListLabel910">
    <w:name w:val="ListLabel 910"/>
    <w:qFormat/>
    <w:rPr>
      <w:rFonts w:cs="OpenSymbol;Arial Unicode MS"/>
    </w:rPr>
  </w:style>
  <w:style w:type="character" w:customStyle="1" w:styleId="ListLabel911">
    <w:name w:val="ListLabel 911"/>
    <w:qFormat/>
    <w:rPr>
      <w:rFonts w:cs="OpenSymbol;Arial Unicode MS"/>
    </w:rPr>
  </w:style>
  <w:style w:type="character" w:customStyle="1" w:styleId="ListLabel912">
    <w:name w:val="ListLabel 912"/>
    <w:qFormat/>
    <w:rPr>
      <w:rFonts w:cs="OpenSymbol;Arial Unicode MS"/>
    </w:rPr>
  </w:style>
  <w:style w:type="character" w:customStyle="1" w:styleId="ListLabel913">
    <w:name w:val="ListLabel 913"/>
    <w:qFormat/>
    <w:rPr>
      <w:rFonts w:eastAsia="Times New Roman"/>
      <w:sz w:val="16"/>
      <w:szCs w:val="16"/>
      <w:u w:val="none" w:color="000000"/>
      <w:lang w:val="en-US" w:eastAsia="en-US"/>
    </w:rPr>
  </w:style>
  <w:style w:type="character" w:customStyle="1" w:styleId="ListLabel914">
    <w:name w:val="ListLabel 914"/>
    <w:qFormat/>
    <w:rPr>
      <w:lang w:val="en-US"/>
    </w:rPr>
  </w:style>
  <w:style w:type="character" w:customStyle="1" w:styleId="ListLabel915">
    <w:name w:val="ListLabel 915"/>
    <w:qFormat/>
  </w:style>
  <w:style w:type="character" w:customStyle="1" w:styleId="ListLabel916">
    <w:name w:val="ListLabel 916"/>
    <w:qFormat/>
    <w:rPr>
      <w:rFonts w:cs="Symbol"/>
    </w:rPr>
  </w:style>
  <w:style w:type="character" w:customStyle="1" w:styleId="ListLabel917">
    <w:name w:val="ListLabel 917"/>
    <w:qFormat/>
    <w:rPr>
      <w:rFonts w:cs="OpenSymbol"/>
    </w:rPr>
  </w:style>
  <w:style w:type="character" w:customStyle="1" w:styleId="ListLabel918">
    <w:name w:val="ListLabel 918"/>
    <w:qFormat/>
    <w:rPr>
      <w:rFonts w:cs="OpenSymbol"/>
    </w:rPr>
  </w:style>
  <w:style w:type="character" w:customStyle="1" w:styleId="ListLabel919">
    <w:name w:val="ListLabel 919"/>
    <w:qFormat/>
    <w:rPr>
      <w:rFonts w:cs="Symbol"/>
    </w:rPr>
  </w:style>
  <w:style w:type="character" w:customStyle="1" w:styleId="ListLabel920">
    <w:name w:val="ListLabel 920"/>
    <w:qFormat/>
    <w:rPr>
      <w:rFonts w:cs="OpenSymbol"/>
    </w:rPr>
  </w:style>
  <w:style w:type="character" w:customStyle="1" w:styleId="ListLabel921">
    <w:name w:val="ListLabel 921"/>
    <w:qFormat/>
    <w:rPr>
      <w:rFonts w:cs="OpenSymbol"/>
    </w:rPr>
  </w:style>
  <w:style w:type="character" w:customStyle="1" w:styleId="ListLabel922">
    <w:name w:val="ListLabel 922"/>
    <w:qFormat/>
    <w:rPr>
      <w:rFonts w:cs="Symbol"/>
    </w:rPr>
  </w:style>
  <w:style w:type="character" w:customStyle="1" w:styleId="ListLabel923">
    <w:name w:val="ListLabel 923"/>
    <w:qFormat/>
    <w:rPr>
      <w:rFonts w:cs="OpenSymbol"/>
    </w:rPr>
  </w:style>
  <w:style w:type="character" w:customStyle="1" w:styleId="ListLabel924">
    <w:name w:val="ListLabel 924"/>
    <w:qFormat/>
    <w:rPr>
      <w:rFonts w:cs="OpenSymbol"/>
    </w:rPr>
  </w:style>
  <w:style w:type="character" w:customStyle="1" w:styleId="ListLabel925">
    <w:name w:val="ListLabel 925"/>
    <w:qFormat/>
    <w:rPr>
      <w:rFonts w:cs="Symbol"/>
    </w:rPr>
  </w:style>
  <w:style w:type="character" w:customStyle="1" w:styleId="ListLabel926">
    <w:name w:val="ListLabel 926"/>
    <w:qFormat/>
    <w:rPr>
      <w:rFonts w:cs="OpenSymbol"/>
    </w:rPr>
  </w:style>
  <w:style w:type="character" w:customStyle="1" w:styleId="ListLabel927">
    <w:name w:val="ListLabel 927"/>
    <w:qFormat/>
    <w:rPr>
      <w:rFonts w:cs="OpenSymbol"/>
    </w:rPr>
  </w:style>
  <w:style w:type="character" w:customStyle="1" w:styleId="ListLabel928">
    <w:name w:val="ListLabel 928"/>
    <w:qFormat/>
    <w:rPr>
      <w:rFonts w:cs="Symbol"/>
    </w:rPr>
  </w:style>
  <w:style w:type="character" w:customStyle="1" w:styleId="ListLabel929">
    <w:name w:val="ListLabel 929"/>
    <w:qFormat/>
    <w:rPr>
      <w:rFonts w:cs="OpenSymbol"/>
    </w:rPr>
  </w:style>
  <w:style w:type="character" w:customStyle="1" w:styleId="ListLabel930">
    <w:name w:val="ListLabel 930"/>
    <w:qFormat/>
    <w:rPr>
      <w:rFonts w:cs="OpenSymbol"/>
    </w:rPr>
  </w:style>
  <w:style w:type="character" w:customStyle="1" w:styleId="ListLabel931">
    <w:name w:val="ListLabel 931"/>
    <w:qFormat/>
    <w:rPr>
      <w:rFonts w:cs="Symbol"/>
    </w:rPr>
  </w:style>
  <w:style w:type="character" w:customStyle="1" w:styleId="ListLabel932">
    <w:name w:val="ListLabel 932"/>
    <w:qFormat/>
    <w:rPr>
      <w:rFonts w:cs="OpenSymbol"/>
    </w:rPr>
  </w:style>
  <w:style w:type="character" w:customStyle="1" w:styleId="ListLabel933">
    <w:name w:val="ListLabel 933"/>
    <w:qFormat/>
    <w:rPr>
      <w:rFonts w:cs="OpenSymbol"/>
    </w:rPr>
  </w:style>
  <w:style w:type="character" w:customStyle="1" w:styleId="ListLabel934">
    <w:name w:val="ListLabel 934"/>
    <w:qFormat/>
    <w:rPr>
      <w:rFonts w:cs="Symbol"/>
    </w:rPr>
  </w:style>
  <w:style w:type="character" w:customStyle="1" w:styleId="ListLabel935">
    <w:name w:val="ListLabel 935"/>
    <w:qFormat/>
    <w:rPr>
      <w:rFonts w:cs="OpenSymbol"/>
    </w:rPr>
  </w:style>
  <w:style w:type="character" w:customStyle="1" w:styleId="ListLabel936">
    <w:name w:val="ListLabel 936"/>
    <w:qFormat/>
    <w:rPr>
      <w:rFonts w:cs="OpenSymbol"/>
    </w:rPr>
  </w:style>
  <w:style w:type="character" w:customStyle="1" w:styleId="ListLabel937">
    <w:name w:val="ListLabel 937"/>
    <w:qFormat/>
    <w:rPr>
      <w:rFonts w:cs="Symbol"/>
    </w:rPr>
  </w:style>
  <w:style w:type="character" w:customStyle="1" w:styleId="ListLabel938">
    <w:name w:val="ListLabel 938"/>
    <w:qFormat/>
    <w:rPr>
      <w:rFonts w:cs="OpenSymbol"/>
    </w:rPr>
  </w:style>
  <w:style w:type="character" w:customStyle="1" w:styleId="ListLabel939">
    <w:name w:val="ListLabel 939"/>
    <w:qFormat/>
    <w:rPr>
      <w:rFonts w:cs="OpenSymbol"/>
    </w:rPr>
  </w:style>
  <w:style w:type="character" w:customStyle="1" w:styleId="ListLabel940">
    <w:name w:val="ListLabel 940"/>
    <w:qFormat/>
    <w:rPr>
      <w:rFonts w:cs="Symbol"/>
    </w:rPr>
  </w:style>
  <w:style w:type="character" w:customStyle="1" w:styleId="ListLabel941">
    <w:name w:val="ListLabel 941"/>
    <w:qFormat/>
    <w:rPr>
      <w:rFonts w:cs="OpenSymbol"/>
    </w:rPr>
  </w:style>
  <w:style w:type="character" w:customStyle="1" w:styleId="ListLabel942">
    <w:name w:val="ListLabel 942"/>
    <w:qFormat/>
    <w:rPr>
      <w:rFonts w:cs="OpenSymbol"/>
    </w:rPr>
  </w:style>
  <w:style w:type="character" w:customStyle="1" w:styleId="ListLabel943">
    <w:name w:val="ListLabel 943"/>
    <w:qFormat/>
    <w:rPr>
      <w:rFonts w:cs="Symbol"/>
    </w:rPr>
  </w:style>
  <w:style w:type="character" w:customStyle="1" w:styleId="ListLabel944">
    <w:name w:val="ListLabel 944"/>
    <w:qFormat/>
    <w:rPr>
      <w:rFonts w:cs="OpenSymbol"/>
    </w:rPr>
  </w:style>
  <w:style w:type="character" w:customStyle="1" w:styleId="ListLabel945">
    <w:name w:val="ListLabel 945"/>
    <w:qFormat/>
    <w:rPr>
      <w:rFonts w:cs="OpenSymbol"/>
    </w:rPr>
  </w:style>
  <w:style w:type="character" w:customStyle="1" w:styleId="ListLabel946">
    <w:name w:val="ListLabel 946"/>
    <w:qFormat/>
    <w:rPr>
      <w:rFonts w:cs="Symbol"/>
    </w:rPr>
  </w:style>
  <w:style w:type="character" w:customStyle="1" w:styleId="ListLabel947">
    <w:name w:val="ListLabel 947"/>
    <w:qFormat/>
    <w:rPr>
      <w:rFonts w:cs="OpenSymbol"/>
    </w:rPr>
  </w:style>
  <w:style w:type="character" w:customStyle="1" w:styleId="ListLabel948">
    <w:name w:val="ListLabel 948"/>
    <w:qFormat/>
    <w:rPr>
      <w:rFonts w:cs="OpenSymbol"/>
    </w:rPr>
  </w:style>
  <w:style w:type="character" w:customStyle="1" w:styleId="ListLabel949">
    <w:name w:val="ListLabel 949"/>
    <w:qFormat/>
    <w:rPr>
      <w:rFonts w:cs="Symbol"/>
    </w:rPr>
  </w:style>
  <w:style w:type="character" w:customStyle="1" w:styleId="ListLabel950">
    <w:name w:val="ListLabel 950"/>
    <w:qFormat/>
    <w:rPr>
      <w:rFonts w:cs="OpenSymbol"/>
    </w:rPr>
  </w:style>
  <w:style w:type="character" w:customStyle="1" w:styleId="ListLabel951">
    <w:name w:val="ListLabel 951"/>
    <w:qFormat/>
    <w:rPr>
      <w:rFonts w:cs="OpenSymbol"/>
    </w:rPr>
  </w:style>
  <w:style w:type="character" w:customStyle="1" w:styleId="ListLabel952">
    <w:name w:val="ListLabel 952"/>
    <w:qFormat/>
    <w:rPr>
      <w:rFonts w:cs="Symbol"/>
    </w:rPr>
  </w:style>
  <w:style w:type="character" w:customStyle="1" w:styleId="ListLabel953">
    <w:name w:val="ListLabel 953"/>
    <w:qFormat/>
    <w:rPr>
      <w:rFonts w:cs="OpenSymbol"/>
    </w:rPr>
  </w:style>
  <w:style w:type="character" w:customStyle="1" w:styleId="ListLabel954">
    <w:name w:val="ListLabel 954"/>
    <w:qFormat/>
    <w:rPr>
      <w:rFonts w:cs="OpenSymbol"/>
    </w:rPr>
  </w:style>
  <w:style w:type="character" w:customStyle="1" w:styleId="ListLabel955">
    <w:name w:val="ListLabel 955"/>
    <w:qFormat/>
    <w:rPr>
      <w:rFonts w:cs="Symbol"/>
    </w:rPr>
  </w:style>
  <w:style w:type="character" w:customStyle="1" w:styleId="ListLabel956">
    <w:name w:val="ListLabel 956"/>
    <w:qFormat/>
    <w:rPr>
      <w:rFonts w:cs="OpenSymbol"/>
    </w:rPr>
  </w:style>
  <w:style w:type="character" w:customStyle="1" w:styleId="ListLabel957">
    <w:name w:val="ListLabel 957"/>
    <w:qFormat/>
    <w:rPr>
      <w:rFonts w:cs="OpenSymbol"/>
    </w:rPr>
  </w:style>
  <w:style w:type="character" w:customStyle="1" w:styleId="ListLabel958">
    <w:name w:val="ListLabel 958"/>
    <w:qFormat/>
    <w:rPr>
      <w:rFonts w:cs="Symbol"/>
    </w:rPr>
  </w:style>
  <w:style w:type="character" w:customStyle="1" w:styleId="ListLabel959">
    <w:name w:val="ListLabel 959"/>
    <w:qFormat/>
    <w:rPr>
      <w:rFonts w:cs="OpenSymbol"/>
    </w:rPr>
  </w:style>
  <w:style w:type="character" w:customStyle="1" w:styleId="ListLabel960">
    <w:name w:val="ListLabel 960"/>
    <w:qFormat/>
    <w:rPr>
      <w:rFonts w:cs="OpenSymbol"/>
    </w:rPr>
  </w:style>
  <w:style w:type="character" w:customStyle="1" w:styleId="ListLabel961">
    <w:name w:val="ListLabel 961"/>
    <w:qFormat/>
    <w:rPr>
      <w:rFonts w:cs="Symbol"/>
    </w:rPr>
  </w:style>
  <w:style w:type="character" w:customStyle="1" w:styleId="ListLabel962">
    <w:name w:val="ListLabel 962"/>
    <w:qFormat/>
    <w:rPr>
      <w:rFonts w:cs="OpenSymbol"/>
    </w:rPr>
  </w:style>
  <w:style w:type="character" w:customStyle="1" w:styleId="ListLabel963">
    <w:name w:val="ListLabel 963"/>
    <w:qFormat/>
    <w:rPr>
      <w:rFonts w:cs="OpenSymbol"/>
    </w:rPr>
  </w:style>
  <w:style w:type="character" w:customStyle="1" w:styleId="ListLabel964">
    <w:name w:val="ListLabel 964"/>
    <w:qFormat/>
    <w:rPr>
      <w:rFonts w:cs="Symbol"/>
    </w:rPr>
  </w:style>
  <w:style w:type="character" w:customStyle="1" w:styleId="ListLabel965">
    <w:name w:val="ListLabel 965"/>
    <w:qFormat/>
    <w:rPr>
      <w:rFonts w:cs="OpenSymbol"/>
    </w:rPr>
  </w:style>
  <w:style w:type="character" w:customStyle="1" w:styleId="ListLabel966">
    <w:name w:val="ListLabel 966"/>
    <w:qFormat/>
    <w:rPr>
      <w:rFonts w:cs="OpenSymbol"/>
    </w:rPr>
  </w:style>
  <w:style w:type="character" w:customStyle="1" w:styleId="ListLabel967">
    <w:name w:val="ListLabel 967"/>
    <w:qFormat/>
    <w:rPr>
      <w:rFonts w:cs="Symbol"/>
    </w:rPr>
  </w:style>
  <w:style w:type="character" w:customStyle="1" w:styleId="ListLabel968">
    <w:name w:val="ListLabel 968"/>
    <w:qFormat/>
    <w:rPr>
      <w:rFonts w:cs="OpenSymbol"/>
    </w:rPr>
  </w:style>
  <w:style w:type="character" w:customStyle="1" w:styleId="ListLabel969">
    <w:name w:val="ListLabel 969"/>
    <w:qFormat/>
    <w:rPr>
      <w:rFonts w:cs="OpenSymbol"/>
    </w:rPr>
  </w:style>
  <w:style w:type="character" w:customStyle="1" w:styleId="ListLabel970">
    <w:name w:val="ListLabel 970"/>
    <w:qFormat/>
    <w:rPr>
      <w:rFonts w:cs="Symbol"/>
    </w:rPr>
  </w:style>
  <w:style w:type="character" w:customStyle="1" w:styleId="ListLabel971">
    <w:name w:val="ListLabel 971"/>
    <w:qFormat/>
    <w:rPr>
      <w:rFonts w:cs="OpenSymbol"/>
    </w:rPr>
  </w:style>
  <w:style w:type="character" w:customStyle="1" w:styleId="ListLabel972">
    <w:name w:val="ListLabel 972"/>
    <w:qFormat/>
    <w:rPr>
      <w:rFonts w:cs="OpenSymbol"/>
    </w:rPr>
  </w:style>
  <w:style w:type="character" w:customStyle="1" w:styleId="ListLabel973">
    <w:name w:val="ListLabel 973"/>
    <w:qFormat/>
    <w:rPr>
      <w:rFonts w:cs="Symbol"/>
    </w:rPr>
  </w:style>
  <w:style w:type="character" w:customStyle="1" w:styleId="ListLabel974">
    <w:name w:val="ListLabel 974"/>
    <w:qFormat/>
    <w:rPr>
      <w:rFonts w:cs="OpenSymbol"/>
    </w:rPr>
  </w:style>
  <w:style w:type="character" w:customStyle="1" w:styleId="ListLabel975">
    <w:name w:val="ListLabel 975"/>
    <w:qFormat/>
    <w:rPr>
      <w:rFonts w:cs="OpenSymbol"/>
    </w:rPr>
  </w:style>
  <w:style w:type="character" w:customStyle="1" w:styleId="ListLabel976">
    <w:name w:val="ListLabel 976"/>
    <w:qFormat/>
    <w:rPr>
      <w:rFonts w:cs="Symbol"/>
    </w:rPr>
  </w:style>
  <w:style w:type="character" w:customStyle="1" w:styleId="ListLabel977">
    <w:name w:val="ListLabel 977"/>
    <w:qFormat/>
    <w:rPr>
      <w:rFonts w:cs="OpenSymbol"/>
    </w:rPr>
  </w:style>
  <w:style w:type="character" w:customStyle="1" w:styleId="ListLabel978">
    <w:name w:val="ListLabel 978"/>
    <w:qFormat/>
    <w:rPr>
      <w:rFonts w:cs="OpenSymbol"/>
    </w:rPr>
  </w:style>
  <w:style w:type="character" w:customStyle="1" w:styleId="ListLabel979">
    <w:name w:val="ListLabel 979"/>
    <w:qFormat/>
    <w:rPr>
      <w:rFonts w:cs="Symbol"/>
      <w:sz w:val="20"/>
    </w:rPr>
  </w:style>
  <w:style w:type="character" w:customStyle="1" w:styleId="ListLabel980">
    <w:name w:val="ListLabel 980"/>
    <w:qFormat/>
    <w:rPr>
      <w:rFonts w:cs="OpenSymbol"/>
    </w:rPr>
  </w:style>
  <w:style w:type="character" w:customStyle="1" w:styleId="ListLabel981">
    <w:name w:val="ListLabel 981"/>
    <w:qFormat/>
    <w:rPr>
      <w:rFonts w:cs="OpenSymbol"/>
    </w:rPr>
  </w:style>
  <w:style w:type="character" w:customStyle="1" w:styleId="ListLabel982">
    <w:name w:val="ListLabel 982"/>
    <w:qFormat/>
    <w:rPr>
      <w:rFonts w:cs="Symbol"/>
    </w:rPr>
  </w:style>
  <w:style w:type="character" w:customStyle="1" w:styleId="ListLabel983">
    <w:name w:val="ListLabel 983"/>
    <w:qFormat/>
    <w:rPr>
      <w:rFonts w:cs="OpenSymbol"/>
    </w:rPr>
  </w:style>
  <w:style w:type="character" w:customStyle="1" w:styleId="ListLabel984">
    <w:name w:val="ListLabel 984"/>
    <w:qFormat/>
    <w:rPr>
      <w:rFonts w:cs="OpenSymbol"/>
    </w:rPr>
  </w:style>
  <w:style w:type="character" w:customStyle="1" w:styleId="ListLabel985">
    <w:name w:val="ListLabel 985"/>
    <w:qFormat/>
    <w:rPr>
      <w:rFonts w:cs="Symbol"/>
    </w:rPr>
  </w:style>
  <w:style w:type="character" w:customStyle="1" w:styleId="ListLabel986">
    <w:name w:val="ListLabel 986"/>
    <w:qFormat/>
    <w:rPr>
      <w:rFonts w:cs="OpenSymbol"/>
    </w:rPr>
  </w:style>
  <w:style w:type="character" w:customStyle="1" w:styleId="ListLabel987">
    <w:name w:val="ListLabel 987"/>
    <w:qFormat/>
    <w:rPr>
      <w:rFonts w:cs="OpenSymbol"/>
    </w:rPr>
  </w:style>
  <w:style w:type="character" w:customStyle="1" w:styleId="ListLabel988">
    <w:name w:val="ListLabel 988"/>
    <w:qFormat/>
    <w:rPr>
      <w:rFonts w:cs="Symbol"/>
    </w:rPr>
  </w:style>
  <w:style w:type="character" w:customStyle="1" w:styleId="ListLabel989">
    <w:name w:val="ListLabel 989"/>
    <w:qFormat/>
    <w:rPr>
      <w:rFonts w:cs="OpenSymbol"/>
    </w:rPr>
  </w:style>
  <w:style w:type="character" w:customStyle="1" w:styleId="ListLabel990">
    <w:name w:val="ListLabel 990"/>
    <w:qFormat/>
    <w:rPr>
      <w:rFonts w:cs="OpenSymbol"/>
    </w:rPr>
  </w:style>
  <w:style w:type="character" w:customStyle="1" w:styleId="ListLabel991">
    <w:name w:val="ListLabel 991"/>
    <w:qFormat/>
    <w:rPr>
      <w:rFonts w:cs="Symbol"/>
    </w:rPr>
  </w:style>
  <w:style w:type="character" w:customStyle="1" w:styleId="ListLabel992">
    <w:name w:val="ListLabel 992"/>
    <w:qFormat/>
    <w:rPr>
      <w:rFonts w:cs="OpenSymbol"/>
    </w:rPr>
  </w:style>
  <w:style w:type="character" w:customStyle="1" w:styleId="ListLabel993">
    <w:name w:val="ListLabel 993"/>
    <w:qFormat/>
    <w:rPr>
      <w:rFonts w:cs="OpenSymbol"/>
    </w:rPr>
  </w:style>
  <w:style w:type="character" w:customStyle="1" w:styleId="ListLabel994">
    <w:name w:val="ListLabel 994"/>
    <w:qFormat/>
    <w:rPr>
      <w:rFonts w:cs="Symbol"/>
    </w:rPr>
  </w:style>
  <w:style w:type="character" w:customStyle="1" w:styleId="ListLabel995">
    <w:name w:val="ListLabel 995"/>
    <w:qFormat/>
    <w:rPr>
      <w:rFonts w:cs="OpenSymbol"/>
    </w:rPr>
  </w:style>
  <w:style w:type="character" w:customStyle="1" w:styleId="ListLabel996">
    <w:name w:val="ListLabel 996"/>
    <w:qFormat/>
    <w:rPr>
      <w:rFonts w:cs="OpenSymbol"/>
    </w:rPr>
  </w:style>
  <w:style w:type="character" w:customStyle="1" w:styleId="ListLabel997">
    <w:name w:val="ListLabel 997"/>
    <w:qFormat/>
    <w:rPr>
      <w:rFonts w:cs="OpenSymbol;Arial Unicode MS"/>
    </w:rPr>
  </w:style>
  <w:style w:type="character" w:customStyle="1" w:styleId="ListLabel998">
    <w:name w:val="ListLabel 998"/>
    <w:qFormat/>
    <w:rPr>
      <w:rFonts w:cs="OpenSymbol;Arial Unicode MS"/>
    </w:rPr>
  </w:style>
  <w:style w:type="character" w:customStyle="1" w:styleId="ListLabel999">
    <w:name w:val="ListLabel 999"/>
    <w:qFormat/>
    <w:rPr>
      <w:rFonts w:cs="OpenSymbol;Arial Unicode MS"/>
    </w:rPr>
  </w:style>
  <w:style w:type="character" w:customStyle="1" w:styleId="ListLabel1000">
    <w:name w:val="ListLabel 1000"/>
    <w:qFormat/>
    <w:rPr>
      <w:rFonts w:cs="OpenSymbol;Arial Unicode MS"/>
    </w:rPr>
  </w:style>
  <w:style w:type="character" w:customStyle="1" w:styleId="ListLabel1001">
    <w:name w:val="ListLabel 1001"/>
    <w:qFormat/>
    <w:rPr>
      <w:rFonts w:cs="OpenSymbol;Arial Unicode MS"/>
    </w:rPr>
  </w:style>
  <w:style w:type="character" w:customStyle="1" w:styleId="ListLabel1002">
    <w:name w:val="ListLabel 1002"/>
    <w:qFormat/>
    <w:rPr>
      <w:rFonts w:cs="OpenSymbol;Arial Unicode MS"/>
    </w:rPr>
  </w:style>
  <w:style w:type="character" w:customStyle="1" w:styleId="ListLabel1003">
    <w:name w:val="ListLabel 1003"/>
    <w:qFormat/>
    <w:rPr>
      <w:rFonts w:cs="OpenSymbol;Arial Unicode MS"/>
    </w:rPr>
  </w:style>
  <w:style w:type="character" w:customStyle="1" w:styleId="ListLabel1004">
    <w:name w:val="ListLabel 1004"/>
    <w:qFormat/>
    <w:rPr>
      <w:rFonts w:cs="OpenSymbol;Arial Unicode MS"/>
    </w:rPr>
  </w:style>
  <w:style w:type="character" w:customStyle="1" w:styleId="ListLabel1005">
    <w:name w:val="ListLabel 1005"/>
    <w:qFormat/>
    <w:rPr>
      <w:rFonts w:cs="OpenSymbol;Arial Unicode MS"/>
    </w:rPr>
  </w:style>
  <w:style w:type="character" w:customStyle="1" w:styleId="ListLabel1006">
    <w:name w:val="ListLabel 1006"/>
    <w:qFormat/>
    <w:rPr>
      <w:rFonts w:eastAsia="Times New Roman"/>
      <w:sz w:val="16"/>
      <w:szCs w:val="16"/>
      <w:u w:val="none" w:color="000000"/>
      <w:lang w:val="en-US" w:eastAsia="en-US"/>
    </w:rPr>
  </w:style>
  <w:style w:type="character" w:customStyle="1" w:styleId="ListLabel1007">
    <w:name w:val="ListLabel 1007"/>
    <w:qFormat/>
    <w:rPr>
      <w:lang w:val="en-US"/>
    </w:rPr>
  </w:style>
  <w:style w:type="character" w:customStyle="1" w:styleId="ListLabel1008">
    <w:name w:val="ListLabel 1008"/>
    <w:qFormat/>
  </w:style>
  <w:style w:type="character" w:customStyle="1" w:styleId="ListLabel1009">
    <w:name w:val="ListLabel 1009"/>
    <w:qFormat/>
    <w:rPr>
      <w:rFonts w:cs="Symbol"/>
    </w:rPr>
  </w:style>
  <w:style w:type="character" w:customStyle="1" w:styleId="ListLabel1010">
    <w:name w:val="ListLabel 1010"/>
    <w:qFormat/>
    <w:rPr>
      <w:rFonts w:cs="OpenSymbol"/>
    </w:rPr>
  </w:style>
  <w:style w:type="character" w:customStyle="1" w:styleId="ListLabel1011">
    <w:name w:val="ListLabel 1011"/>
    <w:qFormat/>
    <w:rPr>
      <w:rFonts w:cs="OpenSymbol"/>
    </w:rPr>
  </w:style>
  <w:style w:type="character" w:customStyle="1" w:styleId="ListLabel1012">
    <w:name w:val="ListLabel 1012"/>
    <w:qFormat/>
    <w:rPr>
      <w:rFonts w:cs="Symbol"/>
    </w:rPr>
  </w:style>
  <w:style w:type="character" w:customStyle="1" w:styleId="ListLabel1013">
    <w:name w:val="ListLabel 1013"/>
    <w:qFormat/>
    <w:rPr>
      <w:rFonts w:cs="OpenSymbol"/>
    </w:rPr>
  </w:style>
  <w:style w:type="character" w:customStyle="1" w:styleId="ListLabel1014">
    <w:name w:val="ListLabel 1014"/>
    <w:qFormat/>
    <w:rPr>
      <w:rFonts w:cs="OpenSymbol"/>
    </w:rPr>
  </w:style>
  <w:style w:type="character" w:customStyle="1" w:styleId="ListLabel1015">
    <w:name w:val="ListLabel 1015"/>
    <w:qFormat/>
    <w:rPr>
      <w:rFonts w:cs="Symbol"/>
    </w:rPr>
  </w:style>
  <w:style w:type="character" w:customStyle="1" w:styleId="ListLabel1016">
    <w:name w:val="ListLabel 1016"/>
    <w:qFormat/>
    <w:rPr>
      <w:rFonts w:cs="OpenSymbol"/>
    </w:rPr>
  </w:style>
  <w:style w:type="character" w:customStyle="1" w:styleId="ListLabel1017">
    <w:name w:val="ListLabel 1017"/>
    <w:qFormat/>
    <w:rPr>
      <w:rFonts w:cs="OpenSymbol"/>
    </w:rPr>
  </w:style>
  <w:style w:type="character" w:customStyle="1" w:styleId="ListLabel1018">
    <w:name w:val="ListLabel 1018"/>
    <w:qFormat/>
    <w:rPr>
      <w:rFonts w:cs="Symbol"/>
    </w:rPr>
  </w:style>
  <w:style w:type="character" w:customStyle="1" w:styleId="ListLabel1019">
    <w:name w:val="ListLabel 1019"/>
    <w:qFormat/>
    <w:rPr>
      <w:rFonts w:cs="OpenSymbol"/>
    </w:rPr>
  </w:style>
  <w:style w:type="character" w:customStyle="1" w:styleId="ListLabel1020">
    <w:name w:val="ListLabel 1020"/>
    <w:qFormat/>
    <w:rPr>
      <w:rFonts w:cs="OpenSymbol"/>
    </w:rPr>
  </w:style>
  <w:style w:type="character" w:customStyle="1" w:styleId="ListLabel1021">
    <w:name w:val="ListLabel 1021"/>
    <w:qFormat/>
    <w:rPr>
      <w:rFonts w:cs="Symbol"/>
    </w:rPr>
  </w:style>
  <w:style w:type="character" w:customStyle="1" w:styleId="ListLabel1022">
    <w:name w:val="ListLabel 1022"/>
    <w:qFormat/>
    <w:rPr>
      <w:rFonts w:cs="OpenSymbol"/>
    </w:rPr>
  </w:style>
  <w:style w:type="character" w:customStyle="1" w:styleId="ListLabel1023">
    <w:name w:val="ListLabel 1023"/>
    <w:qFormat/>
    <w:rPr>
      <w:rFonts w:cs="OpenSymbol"/>
    </w:rPr>
  </w:style>
  <w:style w:type="character" w:customStyle="1" w:styleId="ListLabel1024">
    <w:name w:val="ListLabel 1024"/>
    <w:qFormat/>
    <w:rPr>
      <w:rFonts w:cs="Symbol"/>
    </w:rPr>
  </w:style>
  <w:style w:type="character" w:customStyle="1" w:styleId="ListLabel1025">
    <w:name w:val="ListLabel 1025"/>
    <w:qFormat/>
    <w:rPr>
      <w:rFonts w:cs="OpenSymbol"/>
    </w:rPr>
  </w:style>
  <w:style w:type="character" w:customStyle="1" w:styleId="ListLabel1026">
    <w:name w:val="ListLabel 1026"/>
    <w:qFormat/>
    <w:rPr>
      <w:rFonts w:cs="OpenSymbol"/>
    </w:rPr>
  </w:style>
  <w:style w:type="character" w:customStyle="1" w:styleId="ListLabel1027">
    <w:name w:val="ListLabel 1027"/>
    <w:qFormat/>
    <w:rPr>
      <w:rFonts w:cs="Symbol"/>
    </w:rPr>
  </w:style>
  <w:style w:type="character" w:customStyle="1" w:styleId="ListLabel1028">
    <w:name w:val="ListLabel 1028"/>
    <w:qFormat/>
    <w:rPr>
      <w:rFonts w:cs="OpenSymbol"/>
    </w:rPr>
  </w:style>
  <w:style w:type="character" w:customStyle="1" w:styleId="ListLabel1029">
    <w:name w:val="ListLabel 1029"/>
    <w:qFormat/>
    <w:rPr>
      <w:rFonts w:cs="OpenSymbol"/>
    </w:rPr>
  </w:style>
  <w:style w:type="character" w:customStyle="1" w:styleId="ListLabel1030">
    <w:name w:val="ListLabel 1030"/>
    <w:qFormat/>
    <w:rPr>
      <w:rFonts w:cs="Symbol"/>
    </w:rPr>
  </w:style>
  <w:style w:type="character" w:customStyle="1" w:styleId="ListLabel1031">
    <w:name w:val="ListLabel 1031"/>
    <w:qFormat/>
    <w:rPr>
      <w:rFonts w:cs="OpenSymbol"/>
    </w:rPr>
  </w:style>
  <w:style w:type="character" w:customStyle="1" w:styleId="ListLabel1032">
    <w:name w:val="ListLabel 1032"/>
    <w:qFormat/>
    <w:rPr>
      <w:rFonts w:cs="OpenSymbol"/>
    </w:rPr>
  </w:style>
  <w:style w:type="character" w:customStyle="1" w:styleId="ListLabel1033">
    <w:name w:val="ListLabel 1033"/>
    <w:qFormat/>
    <w:rPr>
      <w:rFonts w:cs="Symbol"/>
    </w:rPr>
  </w:style>
  <w:style w:type="character" w:customStyle="1" w:styleId="ListLabel1034">
    <w:name w:val="ListLabel 1034"/>
    <w:qFormat/>
    <w:rPr>
      <w:rFonts w:cs="OpenSymbol"/>
    </w:rPr>
  </w:style>
  <w:style w:type="character" w:customStyle="1" w:styleId="ListLabel1035">
    <w:name w:val="ListLabel 1035"/>
    <w:qFormat/>
    <w:rPr>
      <w:rFonts w:cs="OpenSymbol"/>
    </w:rPr>
  </w:style>
  <w:style w:type="character" w:customStyle="1" w:styleId="ListLabel1036">
    <w:name w:val="ListLabel 1036"/>
    <w:qFormat/>
    <w:rPr>
      <w:rFonts w:cs="Symbol"/>
    </w:rPr>
  </w:style>
  <w:style w:type="character" w:customStyle="1" w:styleId="ListLabel1037">
    <w:name w:val="ListLabel 1037"/>
    <w:qFormat/>
    <w:rPr>
      <w:rFonts w:cs="OpenSymbol"/>
    </w:rPr>
  </w:style>
  <w:style w:type="character" w:customStyle="1" w:styleId="ListLabel1038">
    <w:name w:val="ListLabel 1038"/>
    <w:qFormat/>
    <w:rPr>
      <w:rFonts w:cs="OpenSymbol"/>
    </w:rPr>
  </w:style>
  <w:style w:type="character" w:customStyle="1" w:styleId="ListLabel1039">
    <w:name w:val="ListLabel 1039"/>
    <w:qFormat/>
    <w:rPr>
      <w:rFonts w:cs="Symbol"/>
    </w:rPr>
  </w:style>
  <w:style w:type="character" w:customStyle="1" w:styleId="ListLabel1040">
    <w:name w:val="ListLabel 1040"/>
    <w:qFormat/>
    <w:rPr>
      <w:rFonts w:cs="OpenSymbol"/>
    </w:rPr>
  </w:style>
  <w:style w:type="character" w:customStyle="1" w:styleId="ListLabel1041">
    <w:name w:val="ListLabel 1041"/>
    <w:qFormat/>
    <w:rPr>
      <w:rFonts w:cs="OpenSymbol"/>
    </w:rPr>
  </w:style>
  <w:style w:type="character" w:customStyle="1" w:styleId="ListLabel1042">
    <w:name w:val="ListLabel 1042"/>
    <w:qFormat/>
    <w:rPr>
      <w:rFonts w:cs="Symbol"/>
    </w:rPr>
  </w:style>
  <w:style w:type="character" w:customStyle="1" w:styleId="ListLabel1043">
    <w:name w:val="ListLabel 1043"/>
    <w:qFormat/>
    <w:rPr>
      <w:rFonts w:cs="OpenSymbol"/>
    </w:rPr>
  </w:style>
  <w:style w:type="character" w:customStyle="1" w:styleId="ListLabel1044">
    <w:name w:val="ListLabel 1044"/>
    <w:qFormat/>
    <w:rPr>
      <w:rFonts w:cs="OpenSymbol"/>
    </w:rPr>
  </w:style>
  <w:style w:type="character" w:customStyle="1" w:styleId="ListLabel1045">
    <w:name w:val="ListLabel 1045"/>
    <w:qFormat/>
    <w:rPr>
      <w:rFonts w:cs="Symbol"/>
    </w:rPr>
  </w:style>
  <w:style w:type="character" w:customStyle="1" w:styleId="ListLabel1046">
    <w:name w:val="ListLabel 1046"/>
    <w:qFormat/>
    <w:rPr>
      <w:rFonts w:cs="OpenSymbol"/>
    </w:rPr>
  </w:style>
  <w:style w:type="character" w:customStyle="1" w:styleId="ListLabel1047">
    <w:name w:val="ListLabel 1047"/>
    <w:qFormat/>
    <w:rPr>
      <w:rFonts w:cs="OpenSymbol"/>
    </w:rPr>
  </w:style>
  <w:style w:type="character" w:customStyle="1" w:styleId="ListLabel1048">
    <w:name w:val="ListLabel 1048"/>
    <w:qFormat/>
    <w:rPr>
      <w:rFonts w:cs="Symbol"/>
    </w:rPr>
  </w:style>
  <w:style w:type="character" w:customStyle="1" w:styleId="ListLabel1049">
    <w:name w:val="ListLabel 1049"/>
    <w:qFormat/>
    <w:rPr>
      <w:rFonts w:cs="OpenSymbol"/>
    </w:rPr>
  </w:style>
  <w:style w:type="character" w:customStyle="1" w:styleId="ListLabel1050">
    <w:name w:val="ListLabel 1050"/>
    <w:qFormat/>
    <w:rPr>
      <w:rFonts w:cs="OpenSymbol"/>
    </w:rPr>
  </w:style>
  <w:style w:type="character" w:customStyle="1" w:styleId="ListLabel1051">
    <w:name w:val="ListLabel 1051"/>
    <w:qFormat/>
    <w:rPr>
      <w:rFonts w:cs="Symbol"/>
    </w:rPr>
  </w:style>
  <w:style w:type="character" w:customStyle="1" w:styleId="ListLabel1052">
    <w:name w:val="ListLabel 1052"/>
    <w:qFormat/>
    <w:rPr>
      <w:rFonts w:cs="OpenSymbol"/>
    </w:rPr>
  </w:style>
  <w:style w:type="character" w:customStyle="1" w:styleId="ListLabel1053">
    <w:name w:val="ListLabel 1053"/>
    <w:qFormat/>
    <w:rPr>
      <w:rFonts w:cs="OpenSymbol"/>
    </w:rPr>
  </w:style>
  <w:style w:type="character" w:customStyle="1" w:styleId="ListLabel1054">
    <w:name w:val="ListLabel 1054"/>
    <w:qFormat/>
    <w:rPr>
      <w:rFonts w:cs="Symbol"/>
    </w:rPr>
  </w:style>
  <w:style w:type="character" w:customStyle="1" w:styleId="ListLabel1055">
    <w:name w:val="ListLabel 1055"/>
    <w:qFormat/>
    <w:rPr>
      <w:rFonts w:cs="OpenSymbol"/>
    </w:rPr>
  </w:style>
  <w:style w:type="character" w:customStyle="1" w:styleId="ListLabel1056">
    <w:name w:val="ListLabel 1056"/>
    <w:qFormat/>
    <w:rPr>
      <w:rFonts w:cs="OpenSymbol"/>
    </w:rPr>
  </w:style>
  <w:style w:type="character" w:customStyle="1" w:styleId="ListLabel1057">
    <w:name w:val="ListLabel 1057"/>
    <w:qFormat/>
    <w:rPr>
      <w:rFonts w:cs="Symbol"/>
    </w:rPr>
  </w:style>
  <w:style w:type="character" w:customStyle="1" w:styleId="ListLabel1058">
    <w:name w:val="ListLabel 1058"/>
    <w:qFormat/>
    <w:rPr>
      <w:rFonts w:cs="OpenSymbol"/>
    </w:rPr>
  </w:style>
  <w:style w:type="character" w:customStyle="1" w:styleId="ListLabel1059">
    <w:name w:val="ListLabel 1059"/>
    <w:qFormat/>
    <w:rPr>
      <w:rFonts w:cs="OpenSymbol"/>
    </w:rPr>
  </w:style>
  <w:style w:type="character" w:customStyle="1" w:styleId="ListLabel1060">
    <w:name w:val="ListLabel 1060"/>
    <w:qFormat/>
    <w:rPr>
      <w:rFonts w:cs="Symbol"/>
    </w:rPr>
  </w:style>
  <w:style w:type="character" w:customStyle="1" w:styleId="ListLabel1061">
    <w:name w:val="ListLabel 1061"/>
    <w:qFormat/>
    <w:rPr>
      <w:rFonts w:cs="OpenSymbol"/>
    </w:rPr>
  </w:style>
  <w:style w:type="character" w:customStyle="1" w:styleId="ListLabel1062">
    <w:name w:val="ListLabel 1062"/>
    <w:qFormat/>
    <w:rPr>
      <w:rFonts w:cs="OpenSymbol"/>
    </w:rPr>
  </w:style>
  <w:style w:type="character" w:customStyle="1" w:styleId="ListLabel1063">
    <w:name w:val="ListLabel 1063"/>
    <w:qFormat/>
    <w:rPr>
      <w:rFonts w:cs="Symbol"/>
    </w:rPr>
  </w:style>
  <w:style w:type="character" w:customStyle="1" w:styleId="ListLabel1064">
    <w:name w:val="ListLabel 1064"/>
    <w:qFormat/>
    <w:rPr>
      <w:rFonts w:cs="OpenSymbol"/>
    </w:rPr>
  </w:style>
  <w:style w:type="character" w:customStyle="1" w:styleId="ListLabel1065">
    <w:name w:val="ListLabel 1065"/>
    <w:qFormat/>
    <w:rPr>
      <w:rFonts w:cs="OpenSymbol"/>
    </w:rPr>
  </w:style>
  <w:style w:type="character" w:customStyle="1" w:styleId="ListLabel1066">
    <w:name w:val="ListLabel 1066"/>
    <w:qFormat/>
    <w:rPr>
      <w:rFonts w:cs="Symbol"/>
    </w:rPr>
  </w:style>
  <w:style w:type="character" w:customStyle="1" w:styleId="ListLabel1067">
    <w:name w:val="ListLabel 1067"/>
    <w:qFormat/>
    <w:rPr>
      <w:rFonts w:cs="OpenSymbol"/>
    </w:rPr>
  </w:style>
  <w:style w:type="character" w:customStyle="1" w:styleId="ListLabel1068">
    <w:name w:val="ListLabel 1068"/>
    <w:qFormat/>
    <w:rPr>
      <w:rFonts w:cs="OpenSymbol"/>
    </w:rPr>
  </w:style>
  <w:style w:type="character" w:customStyle="1" w:styleId="ListLabel1069">
    <w:name w:val="ListLabel 1069"/>
    <w:qFormat/>
    <w:rPr>
      <w:rFonts w:cs="Symbol"/>
    </w:rPr>
  </w:style>
  <w:style w:type="character" w:customStyle="1" w:styleId="ListLabel1070">
    <w:name w:val="ListLabel 1070"/>
    <w:qFormat/>
    <w:rPr>
      <w:rFonts w:cs="OpenSymbol"/>
    </w:rPr>
  </w:style>
  <w:style w:type="character" w:customStyle="1" w:styleId="ListLabel1071">
    <w:name w:val="ListLabel 1071"/>
    <w:qFormat/>
    <w:rPr>
      <w:rFonts w:cs="OpenSymbol"/>
    </w:rPr>
  </w:style>
  <w:style w:type="character" w:customStyle="1" w:styleId="ListLabel1072">
    <w:name w:val="ListLabel 1072"/>
    <w:qFormat/>
    <w:rPr>
      <w:rFonts w:cs="Symbol"/>
      <w:sz w:val="20"/>
    </w:rPr>
  </w:style>
  <w:style w:type="character" w:customStyle="1" w:styleId="ListLabel1073">
    <w:name w:val="ListLabel 1073"/>
    <w:qFormat/>
    <w:rPr>
      <w:rFonts w:cs="OpenSymbol"/>
    </w:rPr>
  </w:style>
  <w:style w:type="character" w:customStyle="1" w:styleId="ListLabel1074">
    <w:name w:val="ListLabel 1074"/>
    <w:qFormat/>
    <w:rPr>
      <w:rFonts w:cs="OpenSymbol"/>
    </w:rPr>
  </w:style>
  <w:style w:type="character" w:customStyle="1" w:styleId="ListLabel1075">
    <w:name w:val="ListLabel 1075"/>
    <w:qFormat/>
    <w:rPr>
      <w:rFonts w:cs="Symbol"/>
    </w:rPr>
  </w:style>
  <w:style w:type="character" w:customStyle="1" w:styleId="ListLabel1076">
    <w:name w:val="ListLabel 1076"/>
    <w:qFormat/>
    <w:rPr>
      <w:rFonts w:cs="OpenSymbol"/>
    </w:rPr>
  </w:style>
  <w:style w:type="character" w:customStyle="1" w:styleId="ListLabel1077">
    <w:name w:val="ListLabel 1077"/>
    <w:qFormat/>
    <w:rPr>
      <w:rFonts w:cs="OpenSymbol"/>
    </w:rPr>
  </w:style>
  <w:style w:type="character" w:customStyle="1" w:styleId="ListLabel1078">
    <w:name w:val="ListLabel 1078"/>
    <w:qFormat/>
    <w:rPr>
      <w:rFonts w:cs="Symbol"/>
    </w:rPr>
  </w:style>
  <w:style w:type="character" w:customStyle="1" w:styleId="ListLabel1079">
    <w:name w:val="ListLabel 1079"/>
    <w:qFormat/>
    <w:rPr>
      <w:rFonts w:cs="OpenSymbol"/>
    </w:rPr>
  </w:style>
  <w:style w:type="character" w:customStyle="1" w:styleId="ListLabel1080">
    <w:name w:val="ListLabel 1080"/>
    <w:qFormat/>
    <w:rPr>
      <w:rFonts w:cs="OpenSymbol"/>
    </w:rPr>
  </w:style>
  <w:style w:type="character" w:customStyle="1" w:styleId="ListLabel1081">
    <w:name w:val="ListLabel 1081"/>
    <w:qFormat/>
    <w:rPr>
      <w:rFonts w:cs="Symbol"/>
    </w:rPr>
  </w:style>
  <w:style w:type="character" w:customStyle="1" w:styleId="ListLabel1082">
    <w:name w:val="ListLabel 1082"/>
    <w:qFormat/>
    <w:rPr>
      <w:rFonts w:cs="OpenSymbol"/>
    </w:rPr>
  </w:style>
  <w:style w:type="character" w:customStyle="1" w:styleId="ListLabel1083">
    <w:name w:val="ListLabel 1083"/>
    <w:qFormat/>
    <w:rPr>
      <w:rFonts w:cs="OpenSymbol"/>
    </w:rPr>
  </w:style>
  <w:style w:type="character" w:customStyle="1" w:styleId="ListLabel1084">
    <w:name w:val="ListLabel 1084"/>
    <w:qFormat/>
    <w:rPr>
      <w:rFonts w:cs="Symbol"/>
    </w:rPr>
  </w:style>
  <w:style w:type="character" w:customStyle="1" w:styleId="ListLabel1085">
    <w:name w:val="ListLabel 1085"/>
    <w:qFormat/>
    <w:rPr>
      <w:rFonts w:cs="OpenSymbol"/>
    </w:rPr>
  </w:style>
  <w:style w:type="character" w:customStyle="1" w:styleId="ListLabel1086">
    <w:name w:val="ListLabel 1086"/>
    <w:qFormat/>
    <w:rPr>
      <w:rFonts w:cs="OpenSymbol"/>
    </w:rPr>
  </w:style>
  <w:style w:type="character" w:customStyle="1" w:styleId="ListLabel1087">
    <w:name w:val="ListLabel 1087"/>
    <w:qFormat/>
    <w:rPr>
      <w:rFonts w:cs="Symbol"/>
    </w:rPr>
  </w:style>
  <w:style w:type="character" w:customStyle="1" w:styleId="ListLabel1088">
    <w:name w:val="ListLabel 1088"/>
    <w:qFormat/>
    <w:rPr>
      <w:rFonts w:cs="OpenSymbol"/>
    </w:rPr>
  </w:style>
  <w:style w:type="character" w:customStyle="1" w:styleId="ListLabel1089">
    <w:name w:val="ListLabel 1089"/>
    <w:qFormat/>
    <w:rPr>
      <w:rFonts w:cs="OpenSymbol"/>
    </w:rPr>
  </w:style>
  <w:style w:type="character" w:customStyle="1" w:styleId="ListLabel1090">
    <w:name w:val="ListLabel 1090"/>
    <w:qFormat/>
    <w:rPr>
      <w:rFonts w:cs="OpenSymbol;Arial Unicode MS"/>
    </w:rPr>
  </w:style>
  <w:style w:type="character" w:customStyle="1" w:styleId="ListLabel1091">
    <w:name w:val="ListLabel 1091"/>
    <w:qFormat/>
    <w:rPr>
      <w:rFonts w:cs="OpenSymbol;Arial Unicode MS"/>
    </w:rPr>
  </w:style>
  <w:style w:type="character" w:customStyle="1" w:styleId="ListLabel1092">
    <w:name w:val="ListLabel 1092"/>
    <w:qFormat/>
    <w:rPr>
      <w:rFonts w:cs="OpenSymbol;Arial Unicode MS"/>
    </w:rPr>
  </w:style>
  <w:style w:type="character" w:customStyle="1" w:styleId="ListLabel1093">
    <w:name w:val="ListLabel 1093"/>
    <w:qFormat/>
    <w:rPr>
      <w:rFonts w:cs="OpenSymbol;Arial Unicode MS"/>
    </w:rPr>
  </w:style>
  <w:style w:type="character" w:customStyle="1" w:styleId="ListLabel1094">
    <w:name w:val="ListLabel 1094"/>
    <w:qFormat/>
    <w:rPr>
      <w:rFonts w:cs="OpenSymbol;Arial Unicode MS"/>
    </w:rPr>
  </w:style>
  <w:style w:type="character" w:customStyle="1" w:styleId="ListLabel1095">
    <w:name w:val="ListLabel 1095"/>
    <w:qFormat/>
    <w:rPr>
      <w:rFonts w:cs="OpenSymbol;Arial Unicode MS"/>
    </w:rPr>
  </w:style>
  <w:style w:type="character" w:customStyle="1" w:styleId="ListLabel1096">
    <w:name w:val="ListLabel 1096"/>
    <w:qFormat/>
    <w:rPr>
      <w:rFonts w:cs="OpenSymbol;Arial Unicode MS"/>
    </w:rPr>
  </w:style>
  <w:style w:type="character" w:customStyle="1" w:styleId="ListLabel1097">
    <w:name w:val="ListLabel 1097"/>
    <w:qFormat/>
    <w:rPr>
      <w:rFonts w:cs="OpenSymbol;Arial Unicode MS"/>
    </w:rPr>
  </w:style>
  <w:style w:type="character" w:customStyle="1" w:styleId="ListLabel1098">
    <w:name w:val="ListLabel 1098"/>
    <w:qFormat/>
    <w:rPr>
      <w:rFonts w:cs="OpenSymbol;Arial Unicode MS"/>
    </w:rPr>
  </w:style>
  <w:style w:type="character" w:customStyle="1" w:styleId="ListLabel1099">
    <w:name w:val="ListLabel 1099"/>
    <w:qFormat/>
    <w:rPr>
      <w:rFonts w:eastAsia="Times New Roman"/>
      <w:sz w:val="16"/>
      <w:szCs w:val="16"/>
      <w:u w:val="none" w:color="000000"/>
      <w:lang w:val="en-US" w:eastAsia="en-US"/>
    </w:rPr>
  </w:style>
  <w:style w:type="character" w:customStyle="1" w:styleId="ListLabel1100">
    <w:name w:val="ListLabel 1100"/>
    <w:qFormat/>
    <w:rPr>
      <w:lang w:val="en-US"/>
    </w:rPr>
  </w:style>
  <w:style w:type="character" w:customStyle="1" w:styleId="ListLabel1101">
    <w:name w:val="ListLabel 1101"/>
    <w:qFormat/>
  </w:style>
  <w:style w:type="character" w:customStyle="1" w:styleId="ListLabel1102">
    <w:name w:val="ListLabel 1102"/>
    <w:qFormat/>
    <w:rPr>
      <w:rFonts w:cs="Symbol"/>
    </w:rPr>
  </w:style>
  <w:style w:type="character" w:customStyle="1" w:styleId="ListLabel1103">
    <w:name w:val="ListLabel 1103"/>
    <w:qFormat/>
    <w:rPr>
      <w:rFonts w:cs="OpenSymbol"/>
    </w:rPr>
  </w:style>
  <w:style w:type="character" w:customStyle="1" w:styleId="ListLabel1104">
    <w:name w:val="ListLabel 1104"/>
    <w:qFormat/>
    <w:rPr>
      <w:rFonts w:cs="OpenSymbol"/>
    </w:rPr>
  </w:style>
  <w:style w:type="character" w:customStyle="1" w:styleId="ListLabel1105">
    <w:name w:val="ListLabel 1105"/>
    <w:qFormat/>
    <w:rPr>
      <w:rFonts w:cs="Symbol"/>
    </w:rPr>
  </w:style>
  <w:style w:type="character" w:customStyle="1" w:styleId="ListLabel1106">
    <w:name w:val="ListLabel 1106"/>
    <w:qFormat/>
    <w:rPr>
      <w:rFonts w:cs="OpenSymbol"/>
    </w:rPr>
  </w:style>
  <w:style w:type="character" w:customStyle="1" w:styleId="ListLabel1107">
    <w:name w:val="ListLabel 1107"/>
    <w:qFormat/>
    <w:rPr>
      <w:rFonts w:cs="OpenSymbol"/>
    </w:rPr>
  </w:style>
  <w:style w:type="character" w:customStyle="1" w:styleId="ListLabel1108">
    <w:name w:val="ListLabel 1108"/>
    <w:qFormat/>
    <w:rPr>
      <w:rFonts w:cs="Symbol"/>
    </w:rPr>
  </w:style>
  <w:style w:type="character" w:customStyle="1" w:styleId="ListLabel1109">
    <w:name w:val="ListLabel 1109"/>
    <w:qFormat/>
    <w:rPr>
      <w:rFonts w:cs="OpenSymbol"/>
    </w:rPr>
  </w:style>
  <w:style w:type="character" w:customStyle="1" w:styleId="ListLabel1110">
    <w:name w:val="ListLabel 1110"/>
    <w:qFormat/>
    <w:rPr>
      <w:rFonts w:cs="OpenSymbol"/>
    </w:rPr>
  </w:style>
  <w:style w:type="character" w:customStyle="1" w:styleId="ListLabel1111">
    <w:name w:val="ListLabel 1111"/>
    <w:qFormat/>
    <w:rPr>
      <w:rFonts w:cs="Symbol"/>
    </w:rPr>
  </w:style>
  <w:style w:type="character" w:customStyle="1" w:styleId="ListLabel1112">
    <w:name w:val="ListLabel 1112"/>
    <w:qFormat/>
    <w:rPr>
      <w:rFonts w:cs="OpenSymbol"/>
    </w:rPr>
  </w:style>
  <w:style w:type="character" w:customStyle="1" w:styleId="ListLabel1113">
    <w:name w:val="ListLabel 1113"/>
    <w:qFormat/>
    <w:rPr>
      <w:rFonts w:cs="OpenSymbol"/>
    </w:rPr>
  </w:style>
  <w:style w:type="character" w:customStyle="1" w:styleId="ListLabel1114">
    <w:name w:val="ListLabel 1114"/>
    <w:qFormat/>
    <w:rPr>
      <w:rFonts w:cs="Symbol"/>
    </w:rPr>
  </w:style>
  <w:style w:type="character" w:customStyle="1" w:styleId="ListLabel1115">
    <w:name w:val="ListLabel 1115"/>
    <w:qFormat/>
    <w:rPr>
      <w:rFonts w:cs="OpenSymbol"/>
    </w:rPr>
  </w:style>
  <w:style w:type="character" w:customStyle="1" w:styleId="ListLabel1116">
    <w:name w:val="ListLabel 1116"/>
    <w:qFormat/>
    <w:rPr>
      <w:rFonts w:cs="OpenSymbol"/>
    </w:rPr>
  </w:style>
  <w:style w:type="character" w:customStyle="1" w:styleId="ListLabel1117">
    <w:name w:val="ListLabel 1117"/>
    <w:qFormat/>
    <w:rPr>
      <w:rFonts w:cs="Symbol"/>
    </w:rPr>
  </w:style>
  <w:style w:type="character" w:customStyle="1" w:styleId="ListLabel1118">
    <w:name w:val="ListLabel 1118"/>
    <w:qFormat/>
    <w:rPr>
      <w:rFonts w:cs="OpenSymbol"/>
    </w:rPr>
  </w:style>
  <w:style w:type="character" w:customStyle="1" w:styleId="ListLabel1119">
    <w:name w:val="ListLabel 1119"/>
    <w:qFormat/>
    <w:rPr>
      <w:rFonts w:cs="OpenSymbol"/>
    </w:rPr>
  </w:style>
  <w:style w:type="character" w:customStyle="1" w:styleId="ListLabel1120">
    <w:name w:val="ListLabel 1120"/>
    <w:qFormat/>
    <w:rPr>
      <w:rFonts w:cs="Symbol"/>
    </w:rPr>
  </w:style>
  <w:style w:type="character" w:customStyle="1" w:styleId="ListLabel1121">
    <w:name w:val="ListLabel 1121"/>
    <w:qFormat/>
    <w:rPr>
      <w:rFonts w:cs="OpenSymbol"/>
    </w:rPr>
  </w:style>
  <w:style w:type="character" w:customStyle="1" w:styleId="ListLabel1122">
    <w:name w:val="ListLabel 1122"/>
    <w:qFormat/>
    <w:rPr>
      <w:rFonts w:cs="OpenSymbol"/>
    </w:rPr>
  </w:style>
  <w:style w:type="character" w:customStyle="1" w:styleId="ListLabel1123">
    <w:name w:val="ListLabel 1123"/>
    <w:qFormat/>
    <w:rPr>
      <w:rFonts w:cs="Symbol"/>
    </w:rPr>
  </w:style>
  <w:style w:type="character" w:customStyle="1" w:styleId="ListLabel1124">
    <w:name w:val="ListLabel 1124"/>
    <w:qFormat/>
    <w:rPr>
      <w:rFonts w:cs="OpenSymbol"/>
    </w:rPr>
  </w:style>
  <w:style w:type="character" w:customStyle="1" w:styleId="ListLabel1125">
    <w:name w:val="ListLabel 1125"/>
    <w:qFormat/>
    <w:rPr>
      <w:rFonts w:cs="OpenSymbol"/>
    </w:rPr>
  </w:style>
  <w:style w:type="character" w:customStyle="1" w:styleId="ListLabel1126">
    <w:name w:val="ListLabel 1126"/>
    <w:qFormat/>
    <w:rPr>
      <w:rFonts w:cs="Symbol"/>
    </w:rPr>
  </w:style>
  <w:style w:type="character" w:customStyle="1" w:styleId="ListLabel1127">
    <w:name w:val="ListLabel 1127"/>
    <w:qFormat/>
    <w:rPr>
      <w:rFonts w:cs="OpenSymbol"/>
    </w:rPr>
  </w:style>
  <w:style w:type="character" w:customStyle="1" w:styleId="ListLabel1128">
    <w:name w:val="ListLabel 1128"/>
    <w:qFormat/>
    <w:rPr>
      <w:rFonts w:cs="OpenSymbol"/>
    </w:rPr>
  </w:style>
  <w:style w:type="character" w:customStyle="1" w:styleId="ListLabel1129">
    <w:name w:val="ListLabel 1129"/>
    <w:qFormat/>
    <w:rPr>
      <w:rFonts w:cs="Symbol"/>
    </w:rPr>
  </w:style>
  <w:style w:type="character" w:customStyle="1" w:styleId="ListLabel1130">
    <w:name w:val="ListLabel 1130"/>
    <w:qFormat/>
    <w:rPr>
      <w:rFonts w:cs="OpenSymbol"/>
    </w:rPr>
  </w:style>
  <w:style w:type="character" w:customStyle="1" w:styleId="ListLabel1131">
    <w:name w:val="ListLabel 1131"/>
    <w:qFormat/>
    <w:rPr>
      <w:rFonts w:cs="OpenSymbol"/>
    </w:rPr>
  </w:style>
  <w:style w:type="character" w:customStyle="1" w:styleId="ListLabel1132">
    <w:name w:val="ListLabel 1132"/>
    <w:qFormat/>
    <w:rPr>
      <w:rFonts w:cs="Symbol"/>
    </w:rPr>
  </w:style>
  <w:style w:type="character" w:customStyle="1" w:styleId="ListLabel1133">
    <w:name w:val="ListLabel 1133"/>
    <w:qFormat/>
    <w:rPr>
      <w:rFonts w:cs="OpenSymbol"/>
    </w:rPr>
  </w:style>
  <w:style w:type="character" w:customStyle="1" w:styleId="ListLabel1134">
    <w:name w:val="ListLabel 1134"/>
    <w:qFormat/>
    <w:rPr>
      <w:rFonts w:cs="OpenSymbol"/>
    </w:rPr>
  </w:style>
  <w:style w:type="character" w:customStyle="1" w:styleId="ListLabel1135">
    <w:name w:val="ListLabel 1135"/>
    <w:qFormat/>
    <w:rPr>
      <w:rFonts w:cs="Symbol"/>
    </w:rPr>
  </w:style>
  <w:style w:type="character" w:customStyle="1" w:styleId="ListLabel1136">
    <w:name w:val="ListLabel 1136"/>
    <w:qFormat/>
    <w:rPr>
      <w:rFonts w:cs="OpenSymbol"/>
    </w:rPr>
  </w:style>
  <w:style w:type="character" w:customStyle="1" w:styleId="ListLabel1137">
    <w:name w:val="ListLabel 1137"/>
    <w:qFormat/>
    <w:rPr>
      <w:rFonts w:cs="OpenSymbol"/>
    </w:rPr>
  </w:style>
  <w:style w:type="character" w:customStyle="1" w:styleId="ListLabel1138">
    <w:name w:val="ListLabel 1138"/>
    <w:qFormat/>
    <w:rPr>
      <w:rFonts w:cs="Symbol"/>
    </w:rPr>
  </w:style>
  <w:style w:type="character" w:customStyle="1" w:styleId="ListLabel1139">
    <w:name w:val="ListLabel 1139"/>
    <w:qFormat/>
    <w:rPr>
      <w:rFonts w:cs="OpenSymbol"/>
    </w:rPr>
  </w:style>
  <w:style w:type="character" w:customStyle="1" w:styleId="ListLabel1140">
    <w:name w:val="ListLabel 1140"/>
    <w:qFormat/>
    <w:rPr>
      <w:rFonts w:cs="OpenSymbol"/>
    </w:rPr>
  </w:style>
  <w:style w:type="character" w:customStyle="1" w:styleId="ListLabel1141">
    <w:name w:val="ListLabel 1141"/>
    <w:qFormat/>
    <w:rPr>
      <w:rFonts w:cs="Symbol"/>
    </w:rPr>
  </w:style>
  <w:style w:type="character" w:customStyle="1" w:styleId="ListLabel1142">
    <w:name w:val="ListLabel 1142"/>
    <w:qFormat/>
    <w:rPr>
      <w:rFonts w:cs="OpenSymbol"/>
    </w:rPr>
  </w:style>
  <w:style w:type="character" w:customStyle="1" w:styleId="ListLabel1143">
    <w:name w:val="ListLabel 1143"/>
    <w:qFormat/>
    <w:rPr>
      <w:rFonts w:cs="OpenSymbol"/>
    </w:rPr>
  </w:style>
  <w:style w:type="character" w:customStyle="1" w:styleId="ListLabel1144">
    <w:name w:val="ListLabel 1144"/>
    <w:qFormat/>
    <w:rPr>
      <w:rFonts w:cs="Symbol"/>
    </w:rPr>
  </w:style>
  <w:style w:type="character" w:customStyle="1" w:styleId="ListLabel1145">
    <w:name w:val="ListLabel 1145"/>
    <w:qFormat/>
    <w:rPr>
      <w:rFonts w:cs="OpenSymbol"/>
    </w:rPr>
  </w:style>
  <w:style w:type="character" w:customStyle="1" w:styleId="ListLabel1146">
    <w:name w:val="ListLabel 1146"/>
    <w:qFormat/>
    <w:rPr>
      <w:rFonts w:cs="OpenSymbol"/>
    </w:rPr>
  </w:style>
  <w:style w:type="character" w:customStyle="1" w:styleId="ListLabel1147">
    <w:name w:val="ListLabel 1147"/>
    <w:qFormat/>
    <w:rPr>
      <w:rFonts w:cs="Symbol"/>
    </w:rPr>
  </w:style>
  <w:style w:type="character" w:customStyle="1" w:styleId="ListLabel1148">
    <w:name w:val="ListLabel 1148"/>
    <w:qFormat/>
    <w:rPr>
      <w:rFonts w:cs="OpenSymbol"/>
    </w:rPr>
  </w:style>
  <w:style w:type="character" w:customStyle="1" w:styleId="ListLabel1149">
    <w:name w:val="ListLabel 1149"/>
    <w:qFormat/>
    <w:rPr>
      <w:rFonts w:cs="OpenSymbol"/>
    </w:rPr>
  </w:style>
  <w:style w:type="character" w:customStyle="1" w:styleId="ListLabel1150">
    <w:name w:val="ListLabel 1150"/>
    <w:qFormat/>
    <w:rPr>
      <w:rFonts w:cs="Symbol"/>
    </w:rPr>
  </w:style>
  <w:style w:type="character" w:customStyle="1" w:styleId="ListLabel1151">
    <w:name w:val="ListLabel 1151"/>
    <w:qFormat/>
    <w:rPr>
      <w:rFonts w:cs="OpenSymbol"/>
    </w:rPr>
  </w:style>
  <w:style w:type="character" w:customStyle="1" w:styleId="ListLabel1152">
    <w:name w:val="ListLabel 1152"/>
    <w:qFormat/>
    <w:rPr>
      <w:rFonts w:cs="OpenSymbol"/>
    </w:rPr>
  </w:style>
  <w:style w:type="character" w:customStyle="1" w:styleId="ListLabel1153">
    <w:name w:val="ListLabel 1153"/>
    <w:qFormat/>
    <w:rPr>
      <w:rFonts w:cs="Symbol"/>
    </w:rPr>
  </w:style>
  <w:style w:type="character" w:customStyle="1" w:styleId="ListLabel1154">
    <w:name w:val="ListLabel 1154"/>
    <w:qFormat/>
    <w:rPr>
      <w:rFonts w:cs="OpenSymbol"/>
    </w:rPr>
  </w:style>
  <w:style w:type="character" w:customStyle="1" w:styleId="ListLabel1155">
    <w:name w:val="ListLabel 1155"/>
    <w:qFormat/>
    <w:rPr>
      <w:rFonts w:cs="OpenSymbol"/>
    </w:rPr>
  </w:style>
  <w:style w:type="character" w:customStyle="1" w:styleId="ListLabel1156">
    <w:name w:val="ListLabel 1156"/>
    <w:qFormat/>
    <w:rPr>
      <w:rFonts w:cs="Symbol"/>
    </w:rPr>
  </w:style>
  <w:style w:type="character" w:customStyle="1" w:styleId="ListLabel1157">
    <w:name w:val="ListLabel 1157"/>
    <w:qFormat/>
    <w:rPr>
      <w:rFonts w:cs="OpenSymbol"/>
    </w:rPr>
  </w:style>
  <w:style w:type="character" w:customStyle="1" w:styleId="ListLabel1158">
    <w:name w:val="ListLabel 1158"/>
    <w:qFormat/>
    <w:rPr>
      <w:rFonts w:cs="OpenSymbol"/>
    </w:rPr>
  </w:style>
  <w:style w:type="character" w:customStyle="1" w:styleId="ListLabel1159">
    <w:name w:val="ListLabel 1159"/>
    <w:qFormat/>
    <w:rPr>
      <w:rFonts w:cs="Symbol"/>
    </w:rPr>
  </w:style>
  <w:style w:type="character" w:customStyle="1" w:styleId="ListLabel1160">
    <w:name w:val="ListLabel 1160"/>
    <w:qFormat/>
    <w:rPr>
      <w:rFonts w:cs="OpenSymbol"/>
    </w:rPr>
  </w:style>
  <w:style w:type="character" w:customStyle="1" w:styleId="ListLabel1161">
    <w:name w:val="ListLabel 1161"/>
    <w:qFormat/>
    <w:rPr>
      <w:rFonts w:cs="OpenSymbol"/>
    </w:rPr>
  </w:style>
  <w:style w:type="character" w:customStyle="1" w:styleId="ListLabel1162">
    <w:name w:val="ListLabel 1162"/>
    <w:qFormat/>
    <w:rPr>
      <w:rFonts w:cs="Symbol"/>
    </w:rPr>
  </w:style>
  <w:style w:type="character" w:customStyle="1" w:styleId="ListLabel1163">
    <w:name w:val="ListLabel 1163"/>
    <w:qFormat/>
    <w:rPr>
      <w:rFonts w:cs="OpenSymbol"/>
    </w:rPr>
  </w:style>
  <w:style w:type="character" w:customStyle="1" w:styleId="ListLabel1164">
    <w:name w:val="ListLabel 1164"/>
    <w:qFormat/>
    <w:rPr>
      <w:rFonts w:cs="OpenSymbol"/>
    </w:rPr>
  </w:style>
  <w:style w:type="character" w:customStyle="1" w:styleId="ListLabel1165">
    <w:name w:val="ListLabel 1165"/>
    <w:qFormat/>
    <w:rPr>
      <w:rFonts w:cs="Symbol"/>
      <w:sz w:val="20"/>
    </w:rPr>
  </w:style>
  <w:style w:type="character" w:customStyle="1" w:styleId="ListLabel1166">
    <w:name w:val="ListLabel 1166"/>
    <w:qFormat/>
    <w:rPr>
      <w:rFonts w:cs="OpenSymbol"/>
    </w:rPr>
  </w:style>
  <w:style w:type="character" w:customStyle="1" w:styleId="ListLabel1167">
    <w:name w:val="ListLabel 1167"/>
    <w:qFormat/>
    <w:rPr>
      <w:rFonts w:cs="OpenSymbol"/>
    </w:rPr>
  </w:style>
  <w:style w:type="character" w:customStyle="1" w:styleId="ListLabel1168">
    <w:name w:val="ListLabel 1168"/>
    <w:qFormat/>
    <w:rPr>
      <w:rFonts w:cs="Symbol"/>
    </w:rPr>
  </w:style>
  <w:style w:type="character" w:customStyle="1" w:styleId="ListLabel1169">
    <w:name w:val="ListLabel 1169"/>
    <w:qFormat/>
    <w:rPr>
      <w:rFonts w:cs="OpenSymbol"/>
    </w:rPr>
  </w:style>
  <w:style w:type="character" w:customStyle="1" w:styleId="ListLabel1170">
    <w:name w:val="ListLabel 1170"/>
    <w:qFormat/>
    <w:rPr>
      <w:rFonts w:cs="OpenSymbol"/>
    </w:rPr>
  </w:style>
  <w:style w:type="character" w:customStyle="1" w:styleId="ListLabel1171">
    <w:name w:val="ListLabel 1171"/>
    <w:qFormat/>
    <w:rPr>
      <w:rFonts w:cs="Symbol"/>
    </w:rPr>
  </w:style>
  <w:style w:type="character" w:customStyle="1" w:styleId="ListLabel1172">
    <w:name w:val="ListLabel 1172"/>
    <w:qFormat/>
    <w:rPr>
      <w:rFonts w:cs="OpenSymbol"/>
    </w:rPr>
  </w:style>
  <w:style w:type="character" w:customStyle="1" w:styleId="ListLabel1173">
    <w:name w:val="ListLabel 1173"/>
    <w:qFormat/>
    <w:rPr>
      <w:rFonts w:cs="OpenSymbol"/>
    </w:rPr>
  </w:style>
  <w:style w:type="character" w:customStyle="1" w:styleId="ListLabel1174">
    <w:name w:val="ListLabel 1174"/>
    <w:qFormat/>
    <w:rPr>
      <w:rFonts w:cs="Symbol"/>
    </w:rPr>
  </w:style>
  <w:style w:type="character" w:customStyle="1" w:styleId="ListLabel1175">
    <w:name w:val="ListLabel 1175"/>
    <w:qFormat/>
    <w:rPr>
      <w:rFonts w:cs="OpenSymbol"/>
    </w:rPr>
  </w:style>
  <w:style w:type="character" w:customStyle="1" w:styleId="ListLabel1176">
    <w:name w:val="ListLabel 1176"/>
    <w:qFormat/>
    <w:rPr>
      <w:rFonts w:cs="OpenSymbol"/>
    </w:rPr>
  </w:style>
  <w:style w:type="character" w:customStyle="1" w:styleId="ListLabel1177">
    <w:name w:val="ListLabel 1177"/>
    <w:qFormat/>
    <w:rPr>
      <w:rFonts w:cs="Symbol"/>
    </w:rPr>
  </w:style>
  <w:style w:type="character" w:customStyle="1" w:styleId="ListLabel1178">
    <w:name w:val="ListLabel 1178"/>
    <w:qFormat/>
    <w:rPr>
      <w:rFonts w:cs="OpenSymbol"/>
    </w:rPr>
  </w:style>
  <w:style w:type="character" w:customStyle="1" w:styleId="ListLabel1179">
    <w:name w:val="ListLabel 1179"/>
    <w:qFormat/>
    <w:rPr>
      <w:rFonts w:cs="OpenSymbol"/>
    </w:rPr>
  </w:style>
  <w:style w:type="character" w:customStyle="1" w:styleId="ListLabel1180">
    <w:name w:val="ListLabel 1180"/>
    <w:qFormat/>
    <w:rPr>
      <w:rFonts w:cs="Symbol"/>
    </w:rPr>
  </w:style>
  <w:style w:type="character" w:customStyle="1" w:styleId="ListLabel1181">
    <w:name w:val="ListLabel 1181"/>
    <w:qFormat/>
    <w:rPr>
      <w:rFonts w:cs="OpenSymbol"/>
    </w:rPr>
  </w:style>
  <w:style w:type="character" w:customStyle="1" w:styleId="ListLabel1182">
    <w:name w:val="ListLabel 1182"/>
    <w:qFormat/>
    <w:rPr>
      <w:rFonts w:cs="OpenSymbol"/>
    </w:rPr>
  </w:style>
  <w:style w:type="character" w:customStyle="1" w:styleId="ListLabel1183">
    <w:name w:val="ListLabel 1183"/>
    <w:qFormat/>
    <w:rPr>
      <w:rFonts w:cs="OpenSymbol;Arial Unicode MS"/>
    </w:rPr>
  </w:style>
  <w:style w:type="character" w:customStyle="1" w:styleId="ListLabel1184">
    <w:name w:val="ListLabel 1184"/>
    <w:qFormat/>
    <w:rPr>
      <w:rFonts w:cs="OpenSymbol;Arial Unicode MS"/>
    </w:rPr>
  </w:style>
  <w:style w:type="character" w:customStyle="1" w:styleId="ListLabel1185">
    <w:name w:val="ListLabel 1185"/>
    <w:qFormat/>
    <w:rPr>
      <w:rFonts w:cs="OpenSymbol;Arial Unicode MS"/>
    </w:rPr>
  </w:style>
  <w:style w:type="character" w:customStyle="1" w:styleId="ListLabel1186">
    <w:name w:val="ListLabel 1186"/>
    <w:qFormat/>
    <w:rPr>
      <w:rFonts w:cs="OpenSymbol;Arial Unicode MS"/>
    </w:rPr>
  </w:style>
  <w:style w:type="character" w:customStyle="1" w:styleId="ListLabel1187">
    <w:name w:val="ListLabel 1187"/>
    <w:qFormat/>
    <w:rPr>
      <w:rFonts w:cs="OpenSymbol;Arial Unicode MS"/>
    </w:rPr>
  </w:style>
  <w:style w:type="character" w:customStyle="1" w:styleId="ListLabel1188">
    <w:name w:val="ListLabel 1188"/>
    <w:qFormat/>
    <w:rPr>
      <w:rFonts w:cs="OpenSymbol;Arial Unicode MS"/>
    </w:rPr>
  </w:style>
  <w:style w:type="character" w:customStyle="1" w:styleId="ListLabel1189">
    <w:name w:val="ListLabel 1189"/>
    <w:qFormat/>
    <w:rPr>
      <w:rFonts w:cs="OpenSymbol;Arial Unicode MS"/>
    </w:rPr>
  </w:style>
  <w:style w:type="character" w:customStyle="1" w:styleId="ListLabel1190">
    <w:name w:val="ListLabel 1190"/>
    <w:qFormat/>
    <w:rPr>
      <w:rFonts w:cs="OpenSymbol;Arial Unicode MS"/>
    </w:rPr>
  </w:style>
  <w:style w:type="character" w:customStyle="1" w:styleId="ListLabel1191">
    <w:name w:val="ListLabel 1191"/>
    <w:qFormat/>
    <w:rPr>
      <w:rFonts w:cs="OpenSymbol;Arial Unicode MS"/>
    </w:rPr>
  </w:style>
  <w:style w:type="character" w:customStyle="1" w:styleId="ListLabel1192">
    <w:name w:val="ListLabel 1192"/>
    <w:qFormat/>
    <w:rPr>
      <w:rFonts w:eastAsia="Times New Roman"/>
      <w:sz w:val="16"/>
      <w:szCs w:val="16"/>
      <w:u w:val="none" w:color="000000"/>
      <w:lang w:val="en-US" w:eastAsia="en-US"/>
    </w:rPr>
  </w:style>
  <w:style w:type="character" w:customStyle="1" w:styleId="ListLabel1193">
    <w:name w:val="ListLabel 1193"/>
    <w:qFormat/>
    <w:rPr>
      <w:lang w:val="en-US"/>
    </w:rPr>
  </w:style>
  <w:style w:type="character" w:customStyle="1" w:styleId="ListLabel1194">
    <w:name w:val="ListLabel 1194"/>
    <w:qFormat/>
  </w:style>
  <w:style w:type="character" w:customStyle="1" w:styleId="ListLabel1195">
    <w:name w:val="ListLabel 1195"/>
    <w:qFormat/>
    <w:rPr>
      <w:rFonts w:cs="Symbol"/>
    </w:rPr>
  </w:style>
  <w:style w:type="character" w:customStyle="1" w:styleId="ListLabel1196">
    <w:name w:val="ListLabel 1196"/>
    <w:qFormat/>
    <w:rPr>
      <w:rFonts w:cs="OpenSymbol"/>
    </w:rPr>
  </w:style>
  <w:style w:type="character" w:customStyle="1" w:styleId="ListLabel1197">
    <w:name w:val="ListLabel 1197"/>
    <w:qFormat/>
    <w:rPr>
      <w:rFonts w:cs="OpenSymbol"/>
    </w:rPr>
  </w:style>
  <w:style w:type="character" w:customStyle="1" w:styleId="ListLabel1198">
    <w:name w:val="ListLabel 1198"/>
    <w:qFormat/>
    <w:rPr>
      <w:rFonts w:cs="Symbol"/>
    </w:rPr>
  </w:style>
  <w:style w:type="character" w:customStyle="1" w:styleId="ListLabel1199">
    <w:name w:val="ListLabel 1199"/>
    <w:qFormat/>
    <w:rPr>
      <w:rFonts w:cs="OpenSymbol"/>
    </w:rPr>
  </w:style>
  <w:style w:type="character" w:customStyle="1" w:styleId="ListLabel1200">
    <w:name w:val="ListLabel 1200"/>
    <w:qFormat/>
    <w:rPr>
      <w:rFonts w:cs="OpenSymbol"/>
    </w:rPr>
  </w:style>
  <w:style w:type="character" w:customStyle="1" w:styleId="ListLabel1201">
    <w:name w:val="ListLabel 1201"/>
    <w:qFormat/>
    <w:rPr>
      <w:rFonts w:cs="Symbol"/>
    </w:rPr>
  </w:style>
  <w:style w:type="character" w:customStyle="1" w:styleId="ListLabel1202">
    <w:name w:val="ListLabel 1202"/>
    <w:qFormat/>
    <w:rPr>
      <w:rFonts w:cs="OpenSymbol"/>
    </w:rPr>
  </w:style>
  <w:style w:type="character" w:customStyle="1" w:styleId="ListLabel1203">
    <w:name w:val="ListLabel 1203"/>
    <w:qFormat/>
    <w:rPr>
      <w:rFonts w:cs="OpenSymbol"/>
    </w:rPr>
  </w:style>
  <w:style w:type="character" w:customStyle="1" w:styleId="ListLabel1204">
    <w:name w:val="ListLabel 1204"/>
    <w:qFormat/>
    <w:rPr>
      <w:rFonts w:cs="Symbol"/>
    </w:rPr>
  </w:style>
  <w:style w:type="character" w:customStyle="1" w:styleId="ListLabel1205">
    <w:name w:val="ListLabel 1205"/>
    <w:qFormat/>
    <w:rPr>
      <w:rFonts w:cs="OpenSymbol"/>
    </w:rPr>
  </w:style>
  <w:style w:type="character" w:customStyle="1" w:styleId="ListLabel1206">
    <w:name w:val="ListLabel 1206"/>
    <w:qFormat/>
    <w:rPr>
      <w:rFonts w:cs="OpenSymbol"/>
    </w:rPr>
  </w:style>
  <w:style w:type="character" w:customStyle="1" w:styleId="ListLabel1207">
    <w:name w:val="ListLabel 1207"/>
    <w:qFormat/>
    <w:rPr>
      <w:rFonts w:cs="Symbol"/>
    </w:rPr>
  </w:style>
  <w:style w:type="character" w:customStyle="1" w:styleId="ListLabel1208">
    <w:name w:val="ListLabel 1208"/>
    <w:qFormat/>
    <w:rPr>
      <w:rFonts w:cs="OpenSymbol"/>
    </w:rPr>
  </w:style>
  <w:style w:type="character" w:customStyle="1" w:styleId="ListLabel1209">
    <w:name w:val="ListLabel 1209"/>
    <w:qFormat/>
    <w:rPr>
      <w:rFonts w:cs="OpenSymbol"/>
    </w:rPr>
  </w:style>
  <w:style w:type="character" w:customStyle="1" w:styleId="ListLabel1210">
    <w:name w:val="ListLabel 1210"/>
    <w:qFormat/>
    <w:rPr>
      <w:rFonts w:cs="Symbol"/>
    </w:rPr>
  </w:style>
  <w:style w:type="character" w:customStyle="1" w:styleId="ListLabel1211">
    <w:name w:val="ListLabel 1211"/>
    <w:qFormat/>
    <w:rPr>
      <w:rFonts w:cs="OpenSymbol"/>
    </w:rPr>
  </w:style>
  <w:style w:type="character" w:customStyle="1" w:styleId="ListLabel1212">
    <w:name w:val="ListLabel 1212"/>
    <w:qFormat/>
    <w:rPr>
      <w:rFonts w:cs="OpenSymbol"/>
    </w:rPr>
  </w:style>
  <w:style w:type="character" w:customStyle="1" w:styleId="ListLabel1213">
    <w:name w:val="ListLabel 1213"/>
    <w:qFormat/>
    <w:rPr>
      <w:rFonts w:cs="Symbol"/>
    </w:rPr>
  </w:style>
  <w:style w:type="character" w:customStyle="1" w:styleId="ListLabel1214">
    <w:name w:val="ListLabel 1214"/>
    <w:qFormat/>
    <w:rPr>
      <w:rFonts w:cs="OpenSymbol"/>
    </w:rPr>
  </w:style>
  <w:style w:type="character" w:customStyle="1" w:styleId="ListLabel1215">
    <w:name w:val="ListLabel 1215"/>
    <w:qFormat/>
    <w:rPr>
      <w:rFonts w:cs="OpenSymbol"/>
    </w:rPr>
  </w:style>
  <w:style w:type="character" w:customStyle="1" w:styleId="ListLabel1216">
    <w:name w:val="ListLabel 1216"/>
    <w:qFormat/>
    <w:rPr>
      <w:rFonts w:cs="Symbol"/>
    </w:rPr>
  </w:style>
  <w:style w:type="character" w:customStyle="1" w:styleId="ListLabel1217">
    <w:name w:val="ListLabel 1217"/>
    <w:qFormat/>
    <w:rPr>
      <w:rFonts w:cs="OpenSymbol"/>
    </w:rPr>
  </w:style>
  <w:style w:type="character" w:customStyle="1" w:styleId="ListLabel1218">
    <w:name w:val="ListLabel 1218"/>
    <w:qFormat/>
    <w:rPr>
      <w:rFonts w:cs="OpenSymbol"/>
    </w:rPr>
  </w:style>
  <w:style w:type="character" w:customStyle="1" w:styleId="ListLabel1219">
    <w:name w:val="ListLabel 1219"/>
    <w:qFormat/>
    <w:rPr>
      <w:rFonts w:cs="Symbol"/>
    </w:rPr>
  </w:style>
  <w:style w:type="character" w:customStyle="1" w:styleId="ListLabel1220">
    <w:name w:val="ListLabel 1220"/>
    <w:qFormat/>
    <w:rPr>
      <w:rFonts w:cs="OpenSymbol"/>
    </w:rPr>
  </w:style>
  <w:style w:type="character" w:customStyle="1" w:styleId="ListLabel1221">
    <w:name w:val="ListLabel 1221"/>
    <w:qFormat/>
    <w:rPr>
      <w:rFonts w:cs="OpenSymbol"/>
    </w:rPr>
  </w:style>
  <w:style w:type="character" w:customStyle="1" w:styleId="ListLabel1222">
    <w:name w:val="ListLabel 1222"/>
    <w:qFormat/>
    <w:rPr>
      <w:rFonts w:cs="Symbol"/>
    </w:rPr>
  </w:style>
  <w:style w:type="character" w:customStyle="1" w:styleId="ListLabel1223">
    <w:name w:val="ListLabel 1223"/>
    <w:qFormat/>
    <w:rPr>
      <w:rFonts w:cs="OpenSymbol"/>
    </w:rPr>
  </w:style>
  <w:style w:type="character" w:customStyle="1" w:styleId="ListLabel1224">
    <w:name w:val="ListLabel 1224"/>
    <w:qFormat/>
    <w:rPr>
      <w:rFonts w:cs="OpenSymbol"/>
    </w:rPr>
  </w:style>
  <w:style w:type="character" w:customStyle="1" w:styleId="ListLabel1225">
    <w:name w:val="ListLabel 1225"/>
    <w:qFormat/>
    <w:rPr>
      <w:rFonts w:cs="Symbol"/>
    </w:rPr>
  </w:style>
  <w:style w:type="character" w:customStyle="1" w:styleId="ListLabel1226">
    <w:name w:val="ListLabel 1226"/>
    <w:qFormat/>
    <w:rPr>
      <w:rFonts w:cs="OpenSymbol"/>
    </w:rPr>
  </w:style>
  <w:style w:type="character" w:customStyle="1" w:styleId="ListLabel1227">
    <w:name w:val="ListLabel 1227"/>
    <w:qFormat/>
    <w:rPr>
      <w:rFonts w:cs="OpenSymbol"/>
    </w:rPr>
  </w:style>
  <w:style w:type="character" w:customStyle="1" w:styleId="ListLabel1228">
    <w:name w:val="ListLabel 1228"/>
    <w:qFormat/>
    <w:rPr>
      <w:rFonts w:cs="Symbol"/>
    </w:rPr>
  </w:style>
  <w:style w:type="character" w:customStyle="1" w:styleId="ListLabel1229">
    <w:name w:val="ListLabel 1229"/>
    <w:qFormat/>
    <w:rPr>
      <w:rFonts w:cs="OpenSymbol"/>
    </w:rPr>
  </w:style>
  <w:style w:type="character" w:customStyle="1" w:styleId="ListLabel1230">
    <w:name w:val="ListLabel 1230"/>
    <w:qFormat/>
    <w:rPr>
      <w:rFonts w:cs="OpenSymbol"/>
    </w:rPr>
  </w:style>
  <w:style w:type="character" w:customStyle="1" w:styleId="ListLabel1231">
    <w:name w:val="ListLabel 1231"/>
    <w:qFormat/>
    <w:rPr>
      <w:rFonts w:cs="Symbol"/>
    </w:rPr>
  </w:style>
  <w:style w:type="character" w:customStyle="1" w:styleId="ListLabel1232">
    <w:name w:val="ListLabel 1232"/>
    <w:qFormat/>
    <w:rPr>
      <w:rFonts w:cs="OpenSymbol"/>
    </w:rPr>
  </w:style>
  <w:style w:type="character" w:customStyle="1" w:styleId="ListLabel1233">
    <w:name w:val="ListLabel 1233"/>
    <w:qFormat/>
    <w:rPr>
      <w:rFonts w:cs="OpenSymbol"/>
    </w:rPr>
  </w:style>
  <w:style w:type="character" w:customStyle="1" w:styleId="ListLabel1234">
    <w:name w:val="ListLabel 1234"/>
    <w:qFormat/>
    <w:rPr>
      <w:rFonts w:cs="Symbol"/>
    </w:rPr>
  </w:style>
  <w:style w:type="character" w:customStyle="1" w:styleId="ListLabel1235">
    <w:name w:val="ListLabel 1235"/>
    <w:qFormat/>
    <w:rPr>
      <w:rFonts w:cs="OpenSymbol"/>
    </w:rPr>
  </w:style>
  <w:style w:type="character" w:customStyle="1" w:styleId="ListLabel1236">
    <w:name w:val="ListLabel 1236"/>
    <w:qFormat/>
    <w:rPr>
      <w:rFonts w:cs="OpenSymbol"/>
    </w:rPr>
  </w:style>
  <w:style w:type="character" w:customStyle="1" w:styleId="ListLabel1237">
    <w:name w:val="ListLabel 1237"/>
    <w:qFormat/>
    <w:rPr>
      <w:rFonts w:cs="Symbol"/>
    </w:rPr>
  </w:style>
  <w:style w:type="character" w:customStyle="1" w:styleId="ListLabel1238">
    <w:name w:val="ListLabel 1238"/>
    <w:qFormat/>
    <w:rPr>
      <w:rFonts w:cs="OpenSymbol"/>
    </w:rPr>
  </w:style>
  <w:style w:type="character" w:customStyle="1" w:styleId="ListLabel1239">
    <w:name w:val="ListLabel 1239"/>
    <w:qFormat/>
    <w:rPr>
      <w:rFonts w:cs="OpenSymbol"/>
    </w:rPr>
  </w:style>
  <w:style w:type="character" w:customStyle="1" w:styleId="ListLabel1240">
    <w:name w:val="ListLabel 1240"/>
    <w:qFormat/>
    <w:rPr>
      <w:rFonts w:cs="Symbol"/>
    </w:rPr>
  </w:style>
  <w:style w:type="character" w:customStyle="1" w:styleId="ListLabel1241">
    <w:name w:val="ListLabel 1241"/>
    <w:qFormat/>
    <w:rPr>
      <w:rFonts w:cs="OpenSymbol"/>
    </w:rPr>
  </w:style>
  <w:style w:type="character" w:customStyle="1" w:styleId="ListLabel1242">
    <w:name w:val="ListLabel 1242"/>
    <w:qFormat/>
    <w:rPr>
      <w:rFonts w:cs="OpenSymbol"/>
    </w:rPr>
  </w:style>
  <w:style w:type="character" w:customStyle="1" w:styleId="ListLabel1243">
    <w:name w:val="ListLabel 1243"/>
    <w:qFormat/>
    <w:rPr>
      <w:rFonts w:cs="Symbol"/>
    </w:rPr>
  </w:style>
  <w:style w:type="character" w:customStyle="1" w:styleId="ListLabel1244">
    <w:name w:val="ListLabel 1244"/>
    <w:qFormat/>
    <w:rPr>
      <w:rFonts w:cs="OpenSymbol"/>
    </w:rPr>
  </w:style>
  <w:style w:type="character" w:customStyle="1" w:styleId="ListLabel1245">
    <w:name w:val="ListLabel 1245"/>
    <w:qFormat/>
    <w:rPr>
      <w:rFonts w:cs="OpenSymbol"/>
    </w:rPr>
  </w:style>
  <w:style w:type="character" w:customStyle="1" w:styleId="ListLabel1246">
    <w:name w:val="ListLabel 1246"/>
    <w:qFormat/>
    <w:rPr>
      <w:rFonts w:cs="Symbol"/>
    </w:rPr>
  </w:style>
  <w:style w:type="character" w:customStyle="1" w:styleId="ListLabel1247">
    <w:name w:val="ListLabel 1247"/>
    <w:qFormat/>
    <w:rPr>
      <w:rFonts w:cs="OpenSymbol"/>
    </w:rPr>
  </w:style>
  <w:style w:type="character" w:customStyle="1" w:styleId="ListLabel1248">
    <w:name w:val="ListLabel 1248"/>
    <w:qFormat/>
    <w:rPr>
      <w:rFonts w:cs="OpenSymbol"/>
    </w:rPr>
  </w:style>
  <w:style w:type="character" w:customStyle="1" w:styleId="ListLabel1249">
    <w:name w:val="ListLabel 1249"/>
    <w:qFormat/>
    <w:rPr>
      <w:rFonts w:cs="Symbol"/>
    </w:rPr>
  </w:style>
  <w:style w:type="character" w:customStyle="1" w:styleId="ListLabel1250">
    <w:name w:val="ListLabel 1250"/>
    <w:qFormat/>
    <w:rPr>
      <w:rFonts w:cs="OpenSymbol"/>
    </w:rPr>
  </w:style>
  <w:style w:type="character" w:customStyle="1" w:styleId="ListLabel1251">
    <w:name w:val="ListLabel 1251"/>
    <w:qFormat/>
    <w:rPr>
      <w:rFonts w:cs="OpenSymbol"/>
    </w:rPr>
  </w:style>
  <w:style w:type="character" w:customStyle="1" w:styleId="ListLabel1252">
    <w:name w:val="ListLabel 1252"/>
    <w:qFormat/>
    <w:rPr>
      <w:rFonts w:cs="Symbol"/>
    </w:rPr>
  </w:style>
  <w:style w:type="character" w:customStyle="1" w:styleId="ListLabel1253">
    <w:name w:val="ListLabel 1253"/>
    <w:qFormat/>
    <w:rPr>
      <w:rFonts w:cs="OpenSymbol"/>
    </w:rPr>
  </w:style>
  <w:style w:type="character" w:customStyle="1" w:styleId="ListLabel1254">
    <w:name w:val="ListLabel 1254"/>
    <w:qFormat/>
    <w:rPr>
      <w:rFonts w:cs="OpenSymbol"/>
    </w:rPr>
  </w:style>
  <w:style w:type="character" w:customStyle="1" w:styleId="ListLabel1255">
    <w:name w:val="ListLabel 1255"/>
    <w:qFormat/>
    <w:rPr>
      <w:rFonts w:cs="Symbol"/>
    </w:rPr>
  </w:style>
  <w:style w:type="character" w:customStyle="1" w:styleId="ListLabel1256">
    <w:name w:val="ListLabel 1256"/>
    <w:qFormat/>
    <w:rPr>
      <w:rFonts w:cs="OpenSymbol"/>
    </w:rPr>
  </w:style>
  <w:style w:type="character" w:customStyle="1" w:styleId="ListLabel1257">
    <w:name w:val="ListLabel 1257"/>
    <w:qFormat/>
    <w:rPr>
      <w:rFonts w:cs="OpenSymbol"/>
    </w:rPr>
  </w:style>
  <w:style w:type="character" w:customStyle="1" w:styleId="ListLabel1258">
    <w:name w:val="ListLabel 1258"/>
    <w:qFormat/>
    <w:rPr>
      <w:rFonts w:cs="Symbol"/>
      <w:sz w:val="20"/>
    </w:rPr>
  </w:style>
  <w:style w:type="character" w:customStyle="1" w:styleId="ListLabel1259">
    <w:name w:val="ListLabel 1259"/>
    <w:qFormat/>
    <w:rPr>
      <w:rFonts w:cs="OpenSymbol"/>
    </w:rPr>
  </w:style>
  <w:style w:type="character" w:customStyle="1" w:styleId="ListLabel1260">
    <w:name w:val="ListLabel 1260"/>
    <w:qFormat/>
    <w:rPr>
      <w:rFonts w:cs="OpenSymbol"/>
    </w:rPr>
  </w:style>
  <w:style w:type="character" w:customStyle="1" w:styleId="ListLabel1261">
    <w:name w:val="ListLabel 1261"/>
    <w:qFormat/>
    <w:rPr>
      <w:rFonts w:cs="Symbol"/>
    </w:rPr>
  </w:style>
  <w:style w:type="character" w:customStyle="1" w:styleId="ListLabel1262">
    <w:name w:val="ListLabel 1262"/>
    <w:qFormat/>
    <w:rPr>
      <w:rFonts w:cs="OpenSymbol"/>
    </w:rPr>
  </w:style>
  <w:style w:type="character" w:customStyle="1" w:styleId="ListLabel1263">
    <w:name w:val="ListLabel 1263"/>
    <w:qFormat/>
    <w:rPr>
      <w:rFonts w:cs="OpenSymbol"/>
    </w:rPr>
  </w:style>
  <w:style w:type="character" w:customStyle="1" w:styleId="ListLabel1264">
    <w:name w:val="ListLabel 1264"/>
    <w:qFormat/>
    <w:rPr>
      <w:rFonts w:cs="Symbol"/>
    </w:rPr>
  </w:style>
  <w:style w:type="character" w:customStyle="1" w:styleId="ListLabel1265">
    <w:name w:val="ListLabel 1265"/>
    <w:qFormat/>
    <w:rPr>
      <w:rFonts w:cs="OpenSymbol"/>
    </w:rPr>
  </w:style>
  <w:style w:type="character" w:customStyle="1" w:styleId="ListLabel1266">
    <w:name w:val="ListLabel 1266"/>
    <w:qFormat/>
    <w:rPr>
      <w:rFonts w:cs="OpenSymbol"/>
    </w:rPr>
  </w:style>
  <w:style w:type="character" w:customStyle="1" w:styleId="ListLabel1267">
    <w:name w:val="ListLabel 1267"/>
    <w:qFormat/>
    <w:rPr>
      <w:rFonts w:cs="Symbol"/>
    </w:rPr>
  </w:style>
  <w:style w:type="character" w:customStyle="1" w:styleId="ListLabel1268">
    <w:name w:val="ListLabel 1268"/>
    <w:qFormat/>
    <w:rPr>
      <w:rFonts w:cs="OpenSymbol"/>
    </w:rPr>
  </w:style>
  <w:style w:type="character" w:customStyle="1" w:styleId="ListLabel1269">
    <w:name w:val="ListLabel 1269"/>
    <w:qFormat/>
    <w:rPr>
      <w:rFonts w:cs="OpenSymbol"/>
    </w:rPr>
  </w:style>
  <w:style w:type="character" w:customStyle="1" w:styleId="ListLabel1270">
    <w:name w:val="ListLabel 1270"/>
    <w:qFormat/>
    <w:rPr>
      <w:rFonts w:cs="Symbol"/>
    </w:rPr>
  </w:style>
  <w:style w:type="character" w:customStyle="1" w:styleId="ListLabel1271">
    <w:name w:val="ListLabel 1271"/>
    <w:qFormat/>
    <w:rPr>
      <w:rFonts w:cs="OpenSymbol"/>
    </w:rPr>
  </w:style>
  <w:style w:type="character" w:customStyle="1" w:styleId="ListLabel1272">
    <w:name w:val="ListLabel 1272"/>
    <w:qFormat/>
    <w:rPr>
      <w:rFonts w:cs="OpenSymbol"/>
    </w:rPr>
  </w:style>
  <w:style w:type="character" w:customStyle="1" w:styleId="ListLabel1273">
    <w:name w:val="ListLabel 1273"/>
    <w:qFormat/>
    <w:rPr>
      <w:rFonts w:cs="Symbol"/>
    </w:rPr>
  </w:style>
  <w:style w:type="character" w:customStyle="1" w:styleId="ListLabel1274">
    <w:name w:val="ListLabel 1274"/>
    <w:qFormat/>
    <w:rPr>
      <w:rFonts w:cs="OpenSymbol"/>
    </w:rPr>
  </w:style>
  <w:style w:type="character" w:customStyle="1" w:styleId="ListLabel1275">
    <w:name w:val="ListLabel 1275"/>
    <w:qFormat/>
    <w:rPr>
      <w:rFonts w:cs="OpenSymbol"/>
    </w:rPr>
  </w:style>
  <w:style w:type="character" w:customStyle="1" w:styleId="ListLabel1276">
    <w:name w:val="ListLabel 1276"/>
    <w:qFormat/>
    <w:rPr>
      <w:rFonts w:cs="OpenSymbol;Arial Unicode MS"/>
    </w:rPr>
  </w:style>
  <w:style w:type="character" w:customStyle="1" w:styleId="ListLabel1277">
    <w:name w:val="ListLabel 1277"/>
    <w:qFormat/>
    <w:rPr>
      <w:rFonts w:cs="OpenSymbol;Arial Unicode MS"/>
    </w:rPr>
  </w:style>
  <w:style w:type="character" w:customStyle="1" w:styleId="ListLabel1278">
    <w:name w:val="ListLabel 1278"/>
    <w:qFormat/>
    <w:rPr>
      <w:rFonts w:cs="OpenSymbol;Arial Unicode MS"/>
    </w:rPr>
  </w:style>
  <w:style w:type="character" w:customStyle="1" w:styleId="ListLabel1279">
    <w:name w:val="ListLabel 1279"/>
    <w:qFormat/>
    <w:rPr>
      <w:rFonts w:cs="OpenSymbol;Arial Unicode MS"/>
    </w:rPr>
  </w:style>
  <w:style w:type="character" w:customStyle="1" w:styleId="ListLabel1280">
    <w:name w:val="ListLabel 1280"/>
    <w:qFormat/>
    <w:rPr>
      <w:rFonts w:cs="OpenSymbol;Arial Unicode MS"/>
    </w:rPr>
  </w:style>
  <w:style w:type="character" w:customStyle="1" w:styleId="ListLabel1281">
    <w:name w:val="ListLabel 1281"/>
    <w:qFormat/>
    <w:rPr>
      <w:rFonts w:cs="OpenSymbol;Arial Unicode MS"/>
    </w:rPr>
  </w:style>
  <w:style w:type="character" w:customStyle="1" w:styleId="ListLabel1282">
    <w:name w:val="ListLabel 1282"/>
    <w:qFormat/>
    <w:rPr>
      <w:rFonts w:cs="OpenSymbol;Arial Unicode MS"/>
    </w:rPr>
  </w:style>
  <w:style w:type="character" w:customStyle="1" w:styleId="ListLabel1283">
    <w:name w:val="ListLabel 1283"/>
    <w:qFormat/>
    <w:rPr>
      <w:rFonts w:cs="OpenSymbol;Arial Unicode MS"/>
    </w:rPr>
  </w:style>
  <w:style w:type="character" w:customStyle="1" w:styleId="ListLabel1284">
    <w:name w:val="ListLabel 1284"/>
    <w:qFormat/>
    <w:rPr>
      <w:rFonts w:cs="OpenSymbol;Arial Unicode MS"/>
    </w:rPr>
  </w:style>
  <w:style w:type="character" w:customStyle="1" w:styleId="ListLabel1285">
    <w:name w:val="ListLabel 1285"/>
    <w:qFormat/>
    <w:rPr>
      <w:rFonts w:eastAsia="Times New Roman"/>
      <w:sz w:val="16"/>
      <w:szCs w:val="16"/>
      <w:u w:val="none" w:color="000000"/>
      <w:lang w:val="en-US" w:eastAsia="en-US"/>
    </w:rPr>
  </w:style>
  <w:style w:type="character" w:customStyle="1" w:styleId="ListLabel1286">
    <w:name w:val="ListLabel 1286"/>
    <w:qFormat/>
    <w:rPr>
      <w:lang w:val="en-US"/>
    </w:rPr>
  </w:style>
  <w:style w:type="character" w:customStyle="1" w:styleId="ListLabel1287">
    <w:name w:val="ListLabel 1287"/>
    <w:qFormat/>
  </w:style>
  <w:style w:type="character" w:customStyle="1" w:styleId="ListLabel1288">
    <w:name w:val="ListLabel 1288"/>
    <w:qFormat/>
    <w:rPr>
      <w:rFonts w:cs="Symbol"/>
    </w:rPr>
  </w:style>
  <w:style w:type="character" w:customStyle="1" w:styleId="ListLabel1289">
    <w:name w:val="ListLabel 1289"/>
    <w:qFormat/>
    <w:rPr>
      <w:rFonts w:cs="OpenSymbol"/>
    </w:rPr>
  </w:style>
  <w:style w:type="character" w:customStyle="1" w:styleId="ListLabel1290">
    <w:name w:val="ListLabel 1290"/>
    <w:qFormat/>
    <w:rPr>
      <w:rFonts w:cs="OpenSymbol"/>
    </w:rPr>
  </w:style>
  <w:style w:type="character" w:customStyle="1" w:styleId="ListLabel1291">
    <w:name w:val="ListLabel 1291"/>
    <w:qFormat/>
    <w:rPr>
      <w:rFonts w:cs="Symbol"/>
    </w:rPr>
  </w:style>
  <w:style w:type="character" w:customStyle="1" w:styleId="ListLabel1292">
    <w:name w:val="ListLabel 1292"/>
    <w:qFormat/>
    <w:rPr>
      <w:rFonts w:cs="OpenSymbol"/>
    </w:rPr>
  </w:style>
  <w:style w:type="character" w:customStyle="1" w:styleId="ListLabel1293">
    <w:name w:val="ListLabel 1293"/>
    <w:qFormat/>
    <w:rPr>
      <w:rFonts w:cs="OpenSymbol"/>
    </w:rPr>
  </w:style>
  <w:style w:type="character" w:customStyle="1" w:styleId="ListLabel1294">
    <w:name w:val="ListLabel 1294"/>
    <w:qFormat/>
    <w:rPr>
      <w:rFonts w:cs="Symbol"/>
    </w:rPr>
  </w:style>
  <w:style w:type="character" w:customStyle="1" w:styleId="ListLabel1295">
    <w:name w:val="ListLabel 1295"/>
    <w:qFormat/>
    <w:rPr>
      <w:rFonts w:cs="OpenSymbol"/>
    </w:rPr>
  </w:style>
  <w:style w:type="character" w:customStyle="1" w:styleId="ListLabel1296">
    <w:name w:val="ListLabel 1296"/>
    <w:qFormat/>
    <w:rPr>
      <w:rFonts w:cs="OpenSymbol"/>
    </w:rPr>
  </w:style>
  <w:style w:type="character" w:customStyle="1" w:styleId="ListLabel1297">
    <w:name w:val="ListLabel 1297"/>
    <w:qFormat/>
    <w:rPr>
      <w:rFonts w:cs="Symbol"/>
    </w:rPr>
  </w:style>
  <w:style w:type="character" w:customStyle="1" w:styleId="ListLabel1298">
    <w:name w:val="ListLabel 1298"/>
    <w:qFormat/>
    <w:rPr>
      <w:rFonts w:cs="OpenSymbol"/>
    </w:rPr>
  </w:style>
  <w:style w:type="character" w:customStyle="1" w:styleId="ListLabel1299">
    <w:name w:val="ListLabel 1299"/>
    <w:qFormat/>
    <w:rPr>
      <w:rFonts w:cs="OpenSymbol"/>
    </w:rPr>
  </w:style>
  <w:style w:type="character" w:customStyle="1" w:styleId="ListLabel1300">
    <w:name w:val="ListLabel 1300"/>
    <w:qFormat/>
    <w:rPr>
      <w:rFonts w:cs="Symbol"/>
    </w:rPr>
  </w:style>
  <w:style w:type="character" w:customStyle="1" w:styleId="ListLabel1301">
    <w:name w:val="ListLabel 1301"/>
    <w:qFormat/>
    <w:rPr>
      <w:rFonts w:cs="OpenSymbol"/>
    </w:rPr>
  </w:style>
  <w:style w:type="character" w:customStyle="1" w:styleId="ListLabel1302">
    <w:name w:val="ListLabel 1302"/>
    <w:qFormat/>
    <w:rPr>
      <w:rFonts w:cs="OpenSymbol"/>
    </w:rPr>
  </w:style>
  <w:style w:type="character" w:customStyle="1" w:styleId="ListLabel1303">
    <w:name w:val="ListLabel 1303"/>
    <w:qFormat/>
    <w:rPr>
      <w:rFonts w:cs="Symbol"/>
    </w:rPr>
  </w:style>
  <w:style w:type="character" w:customStyle="1" w:styleId="ListLabel1304">
    <w:name w:val="ListLabel 1304"/>
    <w:qFormat/>
    <w:rPr>
      <w:rFonts w:cs="OpenSymbol"/>
    </w:rPr>
  </w:style>
  <w:style w:type="character" w:customStyle="1" w:styleId="ListLabel1305">
    <w:name w:val="ListLabel 1305"/>
    <w:qFormat/>
    <w:rPr>
      <w:rFonts w:cs="OpenSymbol"/>
    </w:rPr>
  </w:style>
  <w:style w:type="character" w:customStyle="1" w:styleId="ListLabel1306">
    <w:name w:val="ListLabel 1306"/>
    <w:qFormat/>
    <w:rPr>
      <w:rFonts w:cs="Symbol"/>
    </w:rPr>
  </w:style>
  <w:style w:type="character" w:customStyle="1" w:styleId="ListLabel1307">
    <w:name w:val="ListLabel 1307"/>
    <w:qFormat/>
    <w:rPr>
      <w:rFonts w:cs="OpenSymbol"/>
    </w:rPr>
  </w:style>
  <w:style w:type="character" w:customStyle="1" w:styleId="ListLabel1308">
    <w:name w:val="ListLabel 1308"/>
    <w:qFormat/>
    <w:rPr>
      <w:rFonts w:cs="OpenSymbol"/>
    </w:rPr>
  </w:style>
  <w:style w:type="character" w:customStyle="1" w:styleId="ListLabel1309">
    <w:name w:val="ListLabel 1309"/>
    <w:qFormat/>
    <w:rPr>
      <w:rFonts w:cs="Symbol"/>
    </w:rPr>
  </w:style>
  <w:style w:type="character" w:customStyle="1" w:styleId="ListLabel1310">
    <w:name w:val="ListLabel 1310"/>
    <w:qFormat/>
    <w:rPr>
      <w:rFonts w:cs="OpenSymbol"/>
    </w:rPr>
  </w:style>
  <w:style w:type="character" w:customStyle="1" w:styleId="ListLabel1311">
    <w:name w:val="ListLabel 1311"/>
    <w:qFormat/>
    <w:rPr>
      <w:rFonts w:cs="OpenSymbol"/>
    </w:rPr>
  </w:style>
  <w:style w:type="character" w:customStyle="1" w:styleId="ListLabel1312">
    <w:name w:val="ListLabel 1312"/>
    <w:qFormat/>
    <w:rPr>
      <w:rFonts w:cs="Symbol"/>
    </w:rPr>
  </w:style>
  <w:style w:type="character" w:customStyle="1" w:styleId="ListLabel1313">
    <w:name w:val="ListLabel 1313"/>
    <w:qFormat/>
    <w:rPr>
      <w:rFonts w:cs="OpenSymbol"/>
    </w:rPr>
  </w:style>
  <w:style w:type="character" w:customStyle="1" w:styleId="ListLabel1314">
    <w:name w:val="ListLabel 1314"/>
    <w:qFormat/>
    <w:rPr>
      <w:rFonts w:cs="OpenSymbol"/>
    </w:rPr>
  </w:style>
  <w:style w:type="character" w:customStyle="1" w:styleId="ListLabel1315">
    <w:name w:val="ListLabel 1315"/>
    <w:qFormat/>
    <w:rPr>
      <w:rFonts w:cs="Symbol"/>
    </w:rPr>
  </w:style>
  <w:style w:type="character" w:customStyle="1" w:styleId="ListLabel1316">
    <w:name w:val="ListLabel 1316"/>
    <w:qFormat/>
    <w:rPr>
      <w:rFonts w:cs="OpenSymbol"/>
    </w:rPr>
  </w:style>
  <w:style w:type="character" w:customStyle="1" w:styleId="ListLabel1317">
    <w:name w:val="ListLabel 1317"/>
    <w:qFormat/>
    <w:rPr>
      <w:rFonts w:cs="OpenSymbol"/>
    </w:rPr>
  </w:style>
  <w:style w:type="character" w:customStyle="1" w:styleId="ListLabel1318">
    <w:name w:val="ListLabel 1318"/>
    <w:qFormat/>
    <w:rPr>
      <w:rFonts w:cs="Symbol"/>
    </w:rPr>
  </w:style>
  <w:style w:type="character" w:customStyle="1" w:styleId="ListLabel1319">
    <w:name w:val="ListLabel 1319"/>
    <w:qFormat/>
    <w:rPr>
      <w:rFonts w:cs="OpenSymbol"/>
    </w:rPr>
  </w:style>
  <w:style w:type="character" w:customStyle="1" w:styleId="ListLabel1320">
    <w:name w:val="ListLabel 1320"/>
    <w:qFormat/>
    <w:rPr>
      <w:rFonts w:cs="OpenSymbol"/>
    </w:rPr>
  </w:style>
  <w:style w:type="character" w:customStyle="1" w:styleId="ListLabel1321">
    <w:name w:val="ListLabel 1321"/>
    <w:qFormat/>
    <w:rPr>
      <w:rFonts w:cs="Symbol"/>
    </w:rPr>
  </w:style>
  <w:style w:type="character" w:customStyle="1" w:styleId="ListLabel1322">
    <w:name w:val="ListLabel 1322"/>
    <w:qFormat/>
    <w:rPr>
      <w:rFonts w:cs="OpenSymbol"/>
    </w:rPr>
  </w:style>
  <w:style w:type="character" w:customStyle="1" w:styleId="ListLabel1323">
    <w:name w:val="ListLabel 1323"/>
    <w:qFormat/>
    <w:rPr>
      <w:rFonts w:cs="OpenSymbol"/>
    </w:rPr>
  </w:style>
  <w:style w:type="character" w:customStyle="1" w:styleId="ListLabel1324">
    <w:name w:val="ListLabel 1324"/>
    <w:qFormat/>
    <w:rPr>
      <w:rFonts w:cs="Symbol"/>
    </w:rPr>
  </w:style>
  <w:style w:type="character" w:customStyle="1" w:styleId="ListLabel1325">
    <w:name w:val="ListLabel 1325"/>
    <w:qFormat/>
    <w:rPr>
      <w:rFonts w:cs="OpenSymbol"/>
    </w:rPr>
  </w:style>
  <w:style w:type="character" w:customStyle="1" w:styleId="ListLabel1326">
    <w:name w:val="ListLabel 1326"/>
    <w:qFormat/>
    <w:rPr>
      <w:rFonts w:cs="OpenSymbol"/>
    </w:rPr>
  </w:style>
  <w:style w:type="character" w:customStyle="1" w:styleId="ListLabel1327">
    <w:name w:val="ListLabel 1327"/>
    <w:qFormat/>
    <w:rPr>
      <w:rFonts w:cs="Symbol"/>
    </w:rPr>
  </w:style>
  <w:style w:type="character" w:customStyle="1" w:styleId="ListLabel1328">
    <w:name w:val="ListLabel 1328"/>
    <w:qFormat/>
    <w:rPr>
      <w:rFonts w:cs="OpenSymbol"/>
    </w:rPr>
  </w:style>
  <w:style w:type="character" w:customStyle="1" w:styleId="ListLabel1329">
    <w:name w:val="ListLabel 1329"/>
    <w:qFormat/>
    <w:rPr>
      <w:rFonts w:cs="OpenSymbol"/>
    </w:rPr>
  </w:style>
  <w:style w:type="character" w:customStyle="1" w:styleId="ListLabel1330">
    <w:name w:val="ListLabel 1330"/>
    <w:qFormat/>
    <w:rPr>
      <w:rFonts w:cs="Symbol"/>
    </w:rPr>
  </w:style>
  <w:style w:type="character" w:customStyle="1" w:styleId="ListLabel1331">
    <w:name w:val="ListLabel 1331"/>
    <w:qFormat/>
    <w:rPr>
      <w:rFonts w:cs="OpenSymbol"/>
    </w:rPr>
  </w:style>
  <w:style w:type="character" w:customStyle="1" w:styleId="ListLabel1332">
    <w:name w:val="ListLabel 1332"/>
    <w:qFormat/>
    <w:rPr>
      <w:rFonts w:cs="OpenSymbol"/>
    </w:rPr>
  </w:style>
  <w:style w:type="character" w:customStyle="1" w:styleId="ListLabel1333">
    <w:name w:val="ListLabel 1333"/>
    <w:qFormat/>
    <w:rPr>
      <w:rFonts w:cs="Symbol"/>
    </w:rPr>
  </w:style>
  <w:style w:type="character" w:customStyle="1" w:styleId="ListLabel1334">
    <w:name w:val="ListLabel 1334"/>
    <w:qFormat/>
    <w:rPr>
      <w:rFonts w:cs="OpenSymbol"/>
    </w:rPr>
  </w:style>
  <w:style w:type="character" w:customStyle="1" w:styleId="ListLabel1335">
    <w:name w:val="ListLabel 1335"/>
    <w:qFormat/>
    <w:rPr>
      <w:rFonts w:cs="OpenSymbol"/>
    </w:rPr>
  </w:style>
  <w:style w:type="character" w:customStyle="1" w:styleId="ListLabel1336">
    <w:name w:val="ListLabel 1336"/>
    <w:qFormat/>
    <w:rPr>
      <w:rFonts w:cs="Symbol"/>
    </w:rPr>
  </w:style>
  <w:style w:type="character" w:customStyle="1" w:styleId="ListLabel1337">
    <w:name w:val="ListLabel 1337"/>
    <w:qFormat/>
    <w:rPr>
      <w:rFonts w:cs="OpenSymbol"/>
    </w:rPr>
  </w:style>
  <w:style w:type="character" w:customStyle="1" w:styleId="ListLabel1338">
    <w:name w:val="ListLabel 1338"/>
    <w:qFormat/>
    <w:rPr>
      <w:rFonts w:cs="OpenSymbol"/>
    </w:rPr>
  </w:style>
  <w:style w:type="character" w:customStyle="1" w:styleId="ListLabel1339">
    <w:name w:val="ListLabel 1339"/>
    <w:qFormat/>
    <w:rPr>
      <w:rFonts w:cs="Symbol"/>
    </w:rPr>
  </w:style>
  <w:style w:type="character" w:customStyle="1" w:styleId="ListLabel1340">
    <w:name w:val="ListLabel 1340"/>
    <w:qFormat/>
    <w:rPr>
      <w:rFonts w:cs="OpenSymbol"/>
    </w:rPr>
  </w:style>
  <w:style w:type="character" w:customStyle="1" w:styleId="ListLabel1341">
    <w:name w:val="ListLabel 1341"/>
    <w:qFormat/>
    <w:rPr>
      <w:rFonts w:cs="OpenSymbol"/>
    </w:rPr>
  </w:style>
  <w:style w:type="character" w:customStyle="1" w:styleId="ListLabel1342">
    <w:name w:val="ListLabel 1342"/>
    <w:qFormat/>
    <w:rPr>
      <w:rFonts w:cs="Symbol"/>
    </w:rPr>
  </w:style>
  <w:style w:type="character" w:customStyle="1" w:styleId="ListLabel1343">
    <w:name w:val="ListLabel 1343"/>
    <w:qFormat/>
    <w:rPr>
      <w:rFonts w:cs="OpenSymbol"/>
    </w:rPr>
  </w:style>
  <w:style w:type="character" w:customStyle="1" w:styleId="ListLabel1344">
    <w:name w:val="ListLabel 1344"/>
    <w:qFormat/>
    <w:rPr>
      <w:rFonts w:cs="OpenSymbol"/>
    </w:rPr>
  </w:style>
  <w:style w:type="character" w:customStyle="1" w:styleId="ListLabel1345">
    <w:name w:val="ListLabel 1345"/>
    <w:qFormat/>
    <w:rPr>
      <w:rFonts w:cs="Symbol"/>
    </w:rPr>
  </w:style>
  <w:style w:type="character" w:customStyle="1" w:styleId="ListLabel1346">
    <w:name w:val="ListLabel 1346"/>
    <w:qFormat/>
    <w:rPr>
      <w:rFonts w:cs="OpenSymbol"/>
    </w:rPr>
  </w:style>
  <w:style w:type="character" w:customStyle="1" w:styleId="ListLabel1347">
    <w:name w:val="ListLabel 1347"/>
    <w:qFormat/>
    <w:rPr>
      <w:rFonts w:cs="OpenSymbol"/>
    </w:rPr>
  </w:style>
  <w:style w:type="character" w:customStyle="1" w:styleId="ListLabel1348">
    <w:name w:val="ListLabel 1348"/>
    <w:qFormat/>
    <w:rPr>
      <w:rFonts w:cs="Symbol"/>
    </w:rPr>
  </w:style>
  <w:style w:type="character" w:customStyle="1" w:styleId="ListLabel1349">
    <w:name w:val="ListLabel 1349"/>
    <w:qFormat/>
    <w:rPr>
      <w:rFonts w:cs="OpenSymbol"/>
    </w:rPr>
  </w:style>
  <w:style w:type="character" w:customStyle="1" w:styleId="ListLabel1350">
    <w:name w:val="ListLabel 1350"/>
    <w:qFormat/>
    <w:rPr>
      <w:rFonts w:cs="OpenSymbol"/>
    </w:rPr>
  </w:style>
  <w:style w:type="character" w:customStyle="1" w:styleId="ListLabel1351">
    <w:name w:val="ListLabel 1351"/>
    <w:qFormat/>
    <w:rPr>
      <w:rFonts w:cs="Symbol"/>
      <w:sz w:val="20"/>
    </w:rPr>
  </w:style>
  <w:style w:type="character" w:customStyle="1" w:styleId="ListLabel1352">
    <w:name w:val="ListLabel 1352"/>
    <w:qFormat/>
    <w:rPr>
      <w:rFonts w:cs="OpenSymbol"/>
    </w:rPr>
  </w:style>
  <w:style w:type="character" w:customStyle="1" w:styleId="ListLabel1353">
    <w:name w:val="ListLabel 1353"/>
    <w:qFormat/>
    <w:rPr>
      <w:rFonts w:cs="OpenSymbol"/>
    </w:rPr>
  </w:style>
  <w:style w:type="character" w:customStyle="1" w:styleId="ListLabel1354">
    <w:name w:val="ListLabel 1354"/>
    <w:qFormat/>
    <w:rPr>
      <w:rFonts w:cs="Symbol"/>
    </w:rPr>
  </w:style>
  <w:style w:type="character" w:customStyle="1" w:styleId="ListLabel1355">
    <w:name w:val="ListLabel 1355"/>
    <w:qFormat/>
    <w:rPr>
      <w:rFonts w:cs="OpenSymbol"/>
    </w:rPr>
  </w:style>
  <w:style w:type="character" w:customStyle="1" w:styleId="ListLabel1356">
    <w:name w:val="ListLabel 1356"/>
    <w:qFormat/>
    <w:rPr>
      <w:rFonts w:cs="OpenSymbol"/>
    </w:rPr>
  </w:style>
  <w:style w:type="character" w:customStyle="1" w:styleId="ListLabel1357">
    <w:name w:val="ListLabel 1357"/>
    <w:qFormat/>
    <w:rPr>
      <w:rFonts w:cs="Symbol"/>
    </w:rPr>
  </w:style>
  <w:style w:type="character" w:customStyle="1" w:styleId="ListLabel1358">
    <w:name w:val="ListLabel 1358"/>
    <w:qFormat/>
    <w:rPr>
      <w:rFonts w:cs="OpenSymbol"/>
    </w:rPr>
  </w:style>
  <w:style w:type="character" w:customStyle="1" w:styleId="ListLabel1359">
    <w:name w:val="ListLabel 1359"/>
    <w:qFormat/>
    <w:rPr>
      <w:rFonts w:cs="OpenSymbol"/>
    </w:rPr>
  </w:style>
  <w:style w:type="character" w:customStyle="1" w:styleId="ListLabel1360">
    <w:name w:val="ListLabel 1360"/>
    <w:qFormat/>
    <w:rPr>
      <w:rFonts w:cs="Symbol"/>
    </w:rPr>
  </w:style>
  <w:style w:type="character" w:customStyle="1" w:styleId="ListLabel1361">
    <w:name w:val="ListLabel 1361"/>
    <w:qFormat/>
    <w:rPr>
      <w:rFonts w:cs="OpenSymbol"/>
    </w:rPr>
  </w:style>
  <w:style w:type="character" w:customStyle="1" w:styleId="ListLabel1362">
    <w:name w:val="ListLabel 1362"/>
    <w:qFormat/>
    <w:rPr>
      <w:rFonts w:cs="OpenSymbol"/>
    </w:rPr>
  </w:style>
  <w:style w:type="character" w:customStyle="1" w:styleId="ListLabel1363">
    <w:name w:val="ListLabel 1363"/>
    <w:qFormat/>
    <w:rPr>
      <w:rFonts w:cs="Symbol"/>
    </w:rPr>
  </w:style>
  <w:style w:type="character" w:customStyle="1" w:styleId="ListLabel1364">
    <w:name w:val="ListLabel 1364"/>
    <w:qFormat/>
    <w:rPr>
      <w:rFonts w:cs="OpenSymbol"/>
    </w:rPr>
  </w:style>
  <w:style w:type="character" w:customStyle="1" w:styleId="ListLabel1365">
    <w:name w:val="ListLabel 1365"/>
    <w:qFormat/>
    <w:rPr>
      <w:rFonts w:cs="OpenSymbol"/>
    </w:rPr>
  </w:style>
  <w:style w:type="character" w:customStyle="1" w:styleId="ListLabel1366">
    <w:name w:val="ListLabel 1366"/>
    <w:qFormat/>
    <w:rPr>
      <w:rFonts w:cs="Symbol"/>
    </w:rPr>
  </w:style>
  <w:style w:type="character" w:customStyle="1" w:styleId="ListLabel1367">
    <w:name w:val="ListLabel 1367"/>
    <w:qFormat/>
    <w:rPr>
      <w:rFonts w:cs="OpenSymbol"/>
    </w:rPr>
  </w:style>
  <w:style w:type="character" w:customStyle="1" w:styleId="ListLabel1368">
    <w:name w:val="ListLabel 1368"/>
    <w:qFormat/>
    <w:rPr>
      <w:rFonts w:cs="OpenSymbol"/>
    </w:rPr>
  </w:style>
  <w:style w:type="character" w:customStyle="1" w:styleId="ListLabel1369">
    <w:name w:val="ListLabel 1369"/>
    <w:qFormat/>
    <w:rPr>
      <w:rFonts w:cs="OpenSymbol;Arial Unicode MS"/>
    </w:rPr>
  </w:style>
  <w:style w:type="character" w:customStyle="1" w:styleId="ListLabel1370">
    <w:name w:val="ListLabel 1370"/>
    <w:qFormat/>
    <w:rPr>
      <w:rFonts w:cs="OpenSymbol;Arial Unicode MS"/>
    </w:rPr>
  </w:style>
  <w:style w:type="character" w:customStyle="1" w:styleId="ListLabel1371">
    <w:name w:val="ListLabel 1371"/>
    <w:qFormat/>
    <w:rPr>
      <w:rFonts w:cs="OpenSymbol;Arial Unicode MS"/>
    </w:rPr>
  </w:style>
  <w:style w:type="character" w:customStyle="1" w:styleId="ListLabel1372">
    <w:name w:val="ListLabel 1372"/>
    <w:qFormat/>
    <w:rPr>
      <w:rFonts w:cs="OpenSymbol;Arial Unicode MS"/>
    </w:rPr>
  </w:style>
  <w:style w:type="character" w:customStyle="1" w:styleId="ListLabel1373">
    <w:name w:val="ListLabel 1373"/>
    <w:qFormat/>
    <w:rPr>
      <w:rFonts w:cs="OpenSymbol;Arial Unicode MS"/>
    </w:rPr>
  </w:style>
  <w:style w:type="character" w:customStyle="1" w:styleId="ListLabel1374">
    <w:name w:val="ListLabel 1374"/>
    <w:qFormat/>
    <w:rPr>
      <w:rFonts w:cs="OpenSymbol;Arial Unicode MS"/>
    </w:rPr>
  </w:style>
  <w:style w:type="character" w:customStyle="1" w:styleId="ListLabel1375">
    <w:name w:val="ListLabel 1375"/>
    <w:qFormat/>
    <w:rPr>
      <w:rFonts w:cs="OpenSymbol;Arial Unicode MS"/>
    </w:rPr>
  </w:style>
  <w:style w:type="character" w:customStyle="1" w:styleId="ListLabel1376">
    <w:name w:val="ListLabel 1376"/>
    <w:qFormat/>
    <w:rPr>
      <w:rFonts w:cs="OpenSymbol;Arial Unicode MS"/>
    </w:rPr>
  </w:style>
  <w:style w:type="character" w:customStyle="1" w:styleId="ListLabel1377">
    <w:name w:val="ListLabel 1377"/>
    <w:qFormat/>
    <w:rPr>
      <w:rFonts w:cs="OpenSymbol;Arial Unicode MS"/>
    </w:rPr>
  </w:style>
  <w:style w:type="character" w:customStyle="1" w:styleId="ListLabel1378">
    <w:name w:val="ListLabel 1378"/>
    <w:qFormat/>
    <w:rPr>
      <w:rFonts w:eastAsia="Times New Roman"/>
      <w:sz w:val="16"/>
      <w:szCs w:val="16"/>
      <w:u w:val="none" w:color="000000"/>
      <w:lang w:val="en-US" w:eastAsia="en-US"/>
    </w:rPr>
  </w:style>
  <w:style w:type="character" w:customStyle="1" w:styleId="ListLabel1379">
    <w:name w:val="ListLabel 1379"/>
    <w:qFormat/>
    <w:rPr>
      <w:lang w:val="en-US"/>
    </w:rPr>
  </w:style>
  <w:style w:type="character" w:customStyle="1" w:styleId="ListLabel1380">
    <w:name w:val="ListLabel 1380"/>
    <w:qFormat/>
  </w:style>
  <w:style w:type="character" w:customStyle="1" w:styleId="ListLabel1381">
    <w:name w:val="ListLabel 1381"/>
    <w:qFormat/>
    <w:rPr>
      <w:rFonts w:cs="Symbol"/>
    </w:rPr>
  </w:style>
  <w:style w:type="character" w:customStyle="1" w:styleId="ListLabel1382">
    <w:name w:val="ListLabel 1382"/>
    <w:qFormat/>
    <w:rPr>
      <w:rFonts w:cs="OpenSymbol"/>
    </w:rPr>
  </w:style>
  <w:style w:type="character" w:customStyle="1" w:styleId="ListLabel1383">
    <w:name w:val="ListLabel 1383"/>
    <w:qFormat/>
    <w:rPr>
      <w:rFonts w:cs="OpenSymbol"/>
    </w:rPr>
  </w:style>
  <w:style w:type="character" w:customStyle="1" w:styleId="ListLabel1384">
    <w:name w:val="ListLabel 1384"/>
    <w:qFormat/>
    <w:rPr>
      <w:rFonts w:cs="Symbol"/>
    </w:rPr>
  </w:style>
  <w:style w:type="character" w:customStyle="1" w:styleId="ListLabel1385">
    <w:name w:val="ListLabel 1385"/>
    <w:qFormat/>
    <w:rPr>
      <w:rFonts w:cs="OpenSymbol"/>
    </w:rPr>
  </w:style>
  <w:style w:type="character" w:customStyle="1" w:styleId="ListLabel1386">
    <w:name w:val="ListLabel 1386"/>
    <w:qFormat/>
    <w:rPr>
      <w:rFonts w:cs="OpenSymbol"/>
    </w:rPr>
  </w:style>
  <w:style w:type="character" w:customStyle="1" w:styleId="ListLabel1387">
    <w:name w:val="ListLabel 1387"/>
    <w:qFormat/>
    <w:rPr>
      <w:rFonts w:cs="Symbol"/>
    </w:rPr>
  </w:style>
  <w:style w:type="character" w:customStyle="1" w:styleId="ListLabel1388">
    <w:name w:val="ListLabel 1388"/>
    <w:qFormat/>
    <w:rPr>
      <w:rFonts w:cs="OpenSymbol"/>
    </w:rPr>
  </w:style>
  <w:style w:type="character" w:customStyle="1" w:styleId="ListLabel1389">
    <w:name w:val="ListLabel 1389"/>
    <w:qFormat/>
    <w:rPr>
      <w:rFonts w:cs="OpenSymbol"/>
    </w:rPr>
  </w:style>
  <w:style w:type="character" w:customStyle="1" w:styleId="ListLabel1390">
    <w:name w:val="ListLabel 1390"/>
    <w:qFormat/>
    <w:rPr>
      <w:rFonts w:cs="Symbol"/>
    </w:rPr>
  </w:style>
  <w:style w:type="character" w:customStyle="1" w:styleId="ListLabel1391">
    <w:name w:val="ListLabel 1391"/>
    <w:qFormat/>
    <w:rPr>
      <w:rFonts w:cs="OpenSymbol"/>
    </w:rPr>
  </w:style>
  <w:style w:type="character" w:customStyle="1" w:styleId="ListLabel1392">
    <w:name w:val="ListLabel 1392"/>
    <w:qFormat/>
    <w:rPr>
      <w:rFonts w:cs="OpenSymbol"/>
    </w:rPr>
  </w:style>
  <w:style w:type="character" w:customStyle="1" w:styleId="ListLabel1393">
    <w:name w:val="ListLabel 1393"/>
    <w:qFormat/>
    <w:rPr>
      <w:rFonts w:cs="Symbol"/>
    </w:rPr>
  </w:style>
  <w:style w:type="character" w:customStyle="1" w:styleId="ListLabel1394">
    <w:name w:val="ListLabel 1394"/>
    <w:qFormat/>
    <w:rPr>
      <w:rFonts w:cs="OpenSymbol"/>
    </w:rPr>
  </w:style>
  <w:style w:type="character" w:customStyle="1" w:styleId="ListLabel1395">
    <w:name w:val="ListLabel 1395"/>
    <w:qFormat/>
    <w:rPr>
      <w:rFonts w:cs="OpenSymbol"/>
    </w:rPr>
  </w:style>
  <w:style w:type="character" w:customStyle="1" w:styleId="ListLabel1396">
    <w:name w:val="ListLabel 1396"/>
    <w:qFormat/>
    <w:rPr>
      <w:rFonts w:cs="Symbol"/>
    </w:rPr>
  </w:style>
  <w:style w:type="character" w:customStyle="1" w:styleId="ListLabel1397">
    <w:name w:val="ListLabel 1397"/>
    <w:qFormat/>
    <w:rPr>
      <w:rFonts w:cs="OpenSymbol"/>
    </w:rPr>
  </w:style>
  <w:style w:type="character" w:customStyle="1" w:styleId="ListLabel1398">
    <w:name w:val="ListLabel 1398"/>
    <w:qFormat/>
    <w:rPr>
      <w:rFonts w:cs="OpenSymbol"/>
    </w:rPr>
  </w:style>
  <w:style w:type="character" w:customStyle="1" w:styleId="ListLabel1399">
    <w:name w:val="ListLabel 1399"/>
    <w:qFormat/>
    <w:rPr>
      <w:rFonts w:cs="Symbol"/>
    </w:rPr>
  </w:style>
  <w:style w:type="character" w:customStyle="1" w:styleId="ListLabel1400">
    <w:name w:val="ListLabel 1400"/>
    <w:qFormat/>
    <w:rPr>
      <w:rFonts w:cs="OpenSymbol"/>
    </w:rPr>
  </w:style>
  <w:style w:type="character" w:customStyle="1" w:styleId="ListLabel1401">
    <w:name w:val="ListLabel 1401"/>
    <w:qFormat/>
    <w:rPr>
      <w:rFonts w:cs="OpenSymbol"/>
    </w:rPr>
  </w:style>
  <w:style w:type="character" w:customStyle="1" w:styleId="ListLabel1402">
    <w:name w:val="ListLabel 1402"/>
    <w:qFormat/>
    <w:rPr>
      <w:rFonts w:cs="Symbol"/>
    </w:rPr>
  </w:style>
  <w:style w:type="character" w:customStyle="1" w:styleId="ListLabel1403">
    <w:name w:val="ListLabel 1403"/>
    <w:qFormat/>
    <w:rPr>
      <w:rFonts w:cs="OpenSymbol"/>
    </w:rPr>
  </w:style>
  <w:style w:type="character" w:customStyle="1" w:styleId="ListLabel1404">
    <w:name w:val="ListLabel 1404"/>
    <w:qFormat/>
    <w:rPr>
      <w:rFonts w:cs="OpenSymbol"/>
    </w:rPr>
  </w:style>
  <w:style w:type="character" w:customStyle="1" w:styleId="ListLabel1405">
    <w:name w:val="ListLabel 1405"/>
    <w:qFormat/>
    <w:rPr>
      <w:rFonts w:cs="Symbol"/>
    </w:rPr>
  </w:style>
  <w:style w:type="character" w:customStyle="1" w:styleId="ListLabel1406">
    <w:name w:val="ListLabel 1406"/>
    <w:qFormat/>
    <w:rPr>
      <w:rFonts w:cs="OpenSymbol"/>
    </w:rPr>
  </w:style>
  <w:style w:type="character" w:customStyle="1" w:styleId="ListLabel1407">
    <w:name w:val="ListLabel 1407"/>
    <w:qFormat/>
    <w:rPr>
      <w:rFonts w:cs="OpenSymbol"/>
    </w:rPr>
  </w:style>
  <w:style w:type="character" w:customStyle="1" w:styleId="ListLabel1408">
    <w:name w:val="ListLabel 1408"/>
    <w:qFormat/>
    <w:rPr>
      <w:rFonts w:cs="Symbol"/>
    </w:rPr>
  </w:style>
  <w:style w:type="character" w:customStyle="1" w:styleId="ListLabel1409">
    <w:name w:val="ListLabel 1409"/>
    <w:qFormat/>
    <w:rPr>
      <w:rFonts w:cs="OpenSymbol"/>
    </w:rPr>
  </w:style>
  <w:style w:type="character" w:customStyle="1" w:styleId="ListLabel1410">
    <w:name w:val="ListLabel 1410"/>
    <w:qFormat/>
    <w:rPr>
      <w:rFonts w:cs="OpenSymbol"/>
    </w:rPr>
  </w:style>
  <w:style w:type="character" w:customStyle="1" w:styleId="ListLabel1411">
    <w:name w:val="ListLabel 1411"/>
    <w:qFormat/>
    <w:rPr>
      <w:rFonts w:cs="Symbol"/>
    </w:rPr>
  </w:style>
  <w:style w:type="character" w:customStyle="1" w:styleId="ListLabel1412">
    <w:name w:val="ListLabel 1412"/>
    <w:qFormat/>
    <w:rPr>
      <w:rFonts w:cs="OpenSymbol"/>
    </w:rPr>
  </w:style>
  <w:style w:type="character" w:customStyle="1" w:styleId="ListLabel1413">
    <w:name w:val="ListLabel 1413"/>
    <w:qFormat/>
    <w:rPr>
      <w:rFonts w:cs="OpenSymbol"/>
    </w:rPr>
  </w:style>
  <w:style w:type="character" w:customStyle="1" w:styleId="ListLabel1414">
    <w:name w:val="ListLabel 1414"/>
    <w:qFormat/>
    <w:rPr>
      <w:rFonts w:cs="Symbol"/>
    </w:rPr>
  </w:style>
  <w:style w:type="character" w:customStyle="1" w:styleId="ListLabel1415">
    <w:name w:val="ListLabel 1415"/>
    <w:qFormat/>
    <w:rPr>
      <w:rFonts w:cs="OpenSymbol"/>
    </w:rPr>
  </w:style>
  <w:style w:type="character" w:customStyle="1" w:styleId="ListLabel1416">
    <w:name w:val="ListLabel 1416"/>
    <w:qFormat/>
    <w:rPr>
      <w:rFonts w:cs="OpenSymbol"/>
    </w:rPr>
  </w:style>
  <w:style w:type="character" w:customStyle="1" w:styleId="ListLabel1417">
    <w:name w:val="ListLabel 1417"/>
    <w:qFormat/>
    <w:rPr>
      <w:rFonts w:cs="Symbol"/>
    </w:rPr>
  </w:style>
  <w:style w:type="character" w:customStyle="1" w:styleId="ListLabel1418">
    <w:name w:val="ListLabel 1418"/>
    <w:qFormat/>
    <w:rPr>
      <w:rFonts w:cs="OpenSymbol"/>
    </w:rPr>
  </w:style>
  <w:style w:type="character" w:customStyle="1" w:styleId="ListLabel1419">
    <w:name w:val="ListLabel 1419"/>
    <w:qFormat/>
    <w:rPr>
      <w:rFonts w:cs="OpenSymbol"/>
    </w:rPr>
  </w:style>
  <w:style w:type="character" w:customStyle="1" w:styleId="ListLabel1420">
    <w:name w:val="ListLabel 1420"/>
    <w:qFormat/>
    <w:rPr>
      <w:rFonts w:cs="Symbol"/>
    </w:rPr>
  </w:style>
  <w:style w:type="character" w:customStyle="1" w:styleId="ListLabel1421">
    <w:name w:val="ListLabel 1421"/>
    <w:qFormat/>
    <w:rPr>
      <w:rFonts w:cs="OpenSymbol"/>
    </w:rPr>
  </w:style>
  <w:style w:type="character" w:customStyle="1" w:styleId="ListLabel1422">
    <w:name w:val="ListLabel 1422"/>
    <w:qFormat/>
    <w:rPr>
      <w:rFonts w:cs="OpenSymbol"/>
    </w:rPr>
  </w:style>
  <w:style w:type="character" w:customStyle="1" w:styleId="ListLabel1423">
    <w:name w:val="ListLabel 1423"/>
    <w:qFormat/>
    <w:rPr>
      <w:rFonts w:cs="Symbol"/>
    </w:rPr>
  </w:style>
  <w:style w:type="character" w:customStyle="1" w:styleId="ListLabel1424">
    <w:name w:val="ListLabel 1424"/>
    <w:qFormat/>
    <w:rPr>
      <w:rFonts w:cs="OpenSymbol"/>
    </w:rPr>
  </w:style>
  <w:style w:type="character" w:customStyle="1" w:styleId="ListLabel1425">
    <w:name w:val="ListLabel 1425"/>
    <w:qFormat/>
    <w:rPr>
      <w:rFonts w:cs="OpenSymbol"/>
    </w:rPr>
  </w:style>
  <w:style w:type="character" w:customStyle="1" w:styleId="ListLabel1426">
    <w:name w:val="ListLabel 1426"/>
    <w:qFormat/>
    <w:rPr>
      <w:rFonts w:cs="Symbol"/>
    </w:rPr>
  </w:style>
  <w:style w:type="character" w:customStyle="1" w:styleId="ListLabel1427">
    <w:name w:val="ListLabel 1427"/>
    <w:qFormat/>
    <w:rPr>
      <w:rFonts w:cs="OpenSymbol"/>
    </w:rPr>
  </w:style>
  <w:style w:type="character" w:customStyle="1" w:styleId="ListLabel1428">
    <w:name w:val="ListLabel 1428"/>
    <w:qFormat/>
    <w:rPr>
      <w:rFonts w:cs="OpenSymbol"/>
    </w:rPr>
  </w:style>
  <w:style w:type="character" w:customStyle="1" w:styleId="ListLabel1429">
    <w:name w:val="ListLabel 1429"/>
    <w:qFormat/>
    <w:rPr>
      <w:rFonts w:cs="Symbol"/>
    </w:rPr>
  </w:style>
  <w:style w:type="character" w:customStyle="1" w:styleId="ListLabel1430">
    <w:name w:val="ListLabel 1430"/>
    <w:qFormat/>
    <w:rPr>
      <w:rFonts w:cs="OpenSymbol"/>
    </w:rPr>
  </w:style>
  <w:style w:type="character" w:customStyle="1" w:styleId="ListLabel1431">
    <w:name w:val="ListLabel 1431"/>
    <w:qFormat/>
    <w:rPr>
      <w:rFonts w:cs="OpenSymbol"/>
    </w:rPr>
  </w:style>
  <w:style w:type="character" w:customStyle="1" w:styleId="ListLabel1432">
    <w:name w:val="ListLabel 1432"/>
    <w:qFormat/>
    <w:rPr>
      <w:rFonts w:cs="Symbol"/>
    </w:rPr>
  </w:style>
  <w:style w:type="character" w:customStyle="1" w:styleId="ListLabel1433">
    <w:name w:val="ListLabel 1433"/>
    <w:qFormat/>
    <w:rPr>
      <w:rFonts w:cs="OpenSymbol"/>
    </w:rPr>
  </w:style>
  <w:style w:type="character" w:customStyle="1" w:styleId="ListLabel1434">
    <w:name w:val="ListLabel 1434"/>
    <w:qFormat/>
    <w:rPr>
      <w:rFonts w:cs="OpenSymbol"/>
    </w:rPr>
  </w:style>
  <w:style w:type="character" w:customStyle="1" w:styleId="ListLabel1435">
    <w:name w:val="ListLabel 1435"/>
    <w:qFormat/>
    <w:rPr>
      <w:rFonts w:cs="Symbol"/>
    </w:rPr>
  </w:style>
  <w:style w:type="character" w:customStyle="1" w:styleId="ListLabel1436">
    <w:name w:val="ListLabel 1436"/>
    <w:qFormat/>
    <w:rPr>
      <w:rFonts w:cs="OpenSymbol"/>
    </w:rPr>
  </w:style>
  <w:style w:type="character" w:customStyle="1" w:styleId="ListLabel1437">
    <w:name w:val="ListLabel 1437"/>
    <w:qFormat/>
    <w:rPr>
      <w:rFonts w:cs="OpenSymbol"/>
    </w:rPr>
  </w:style>
  <w:style w:type="character" w:customStyle="1" w:styleId="ListLabel1438">
    <w:name w:val="ListLabel 1438"/>
    <w:qFormat/>
    <w:rPr>
      <w:rFonts w:cs="Symbol"/>
    </w:rPr>
  </w:style>
  <w:style w:type="character" w:customStyle="1" w:styleId="ListLabel1439">
    <w:name w:val="ListLabel 1439"/>
    <w:qFormat/>
    <w:rPr>
      <w:rFonts w:cs="OpenSymbol"/>
    </w:rPr>
  </w:style>
  <w:style w:type="character" w:customStyle="1" w:styleId="ListLabel1440">
    <w:name w:val="ListLabel 1440"/>
    <w:qFormat/>
    <w:rPr>
      <w:rFonts w:cs="OpenSymbol"/>
    </w:rPr>
  </w:style>
  <w:style w:type="character" w:customStyle="1" w:styleId="ListLabel1441">
    <w:name w:val="ListLabel 1441"/>
    <w:qFormat/>
    <w:rPr>
      <w:rFonts w:cs="Symbol"/>
    </w:rPr>
  </w:style>
  <w:style w:type="character" w:customStyle="1" w:styleId="ListLabel1442">
    <w:name w:val="ListLabel 1442"/>
    <w:qFormat/>
    <w:rPr>
      <w:rFonts w:cs="OpenSymbol"/>
    </w:rPr>
  </w:style>
  <w:style w:type="character" w:customStyle="1" w:styleId="ListLabel1443">
    <w:name w:val="ListLabel 1443"/>
    <w:qFormat/>
    <w:rPr>
      <w:rFonts w:cs="OpenSymbol"/>
    </w:rPr>
  </w:style>
  <w:style w:type="character" w:customStyle="1" w:styleId="ListLabel1444">
    <w:name w:val="ListLabel 1444"/>
    <w:qFormat/>
    <w:rPr>
      <w:rFonts w:cs="Symbol"/>
      <w:sz w:val="20"/>
    </w:rPr>
  </w:style>
  <w:style w:type="character" w:customStyle="1" w:styleId="ListLabel1445">
    <w:name w:val="ListLabel 1445"/>
    <w:qFormat/>
    <w:rPr>
      <w:rFonts w:cs="OpenSymbol"/>
    </w:rPr>
  </w:style>
  <w:style w:type="character" w:customStyle="1" w:styleId="ListLabel1446">
    <w:name w:val="ListLabel 1446"/>
    <w:qFormat/>
    <w:rPr>
      <w:rFonts w:cs="OpenSymbol"/>
    </w:rPr>
  </w:style>
  <w:style w:type="character" w:customStyle="1" w:styleId="ListLabel1447">
    <w:name w:val="ListLabel 1447"/>
    <w:qFormat/>
    <w:rPr>
      <w:rFonts w:cs="Symbol"/>
    </w:rPr>
  </w:style>
  <w:style w:type="character" w:customStyle="1" w:styleId="ListLabel1448">
    <w:name w:val="ListLabel 1448"/>
    <w:qFormat/>
    <w:rPr>
      <w:rFonts w:cs="OpenSymbol"/>
    </w:rPr>
  </w:style>
  <w:style w:type="character" w:customStyle="1" w:styleId="ListLabel1449">
    <w:name w:val="ListLabel 1449"/>
    <w:qFormat/>
    <w:rPr>
      <w:rFonts w:cs="OpenSymbol"/>
    </w:rPr>
  </w:style>
  <w:style w:type="character" w:customStyle="1" w:styleId="ListLabel1450">
    <w:name w:val="ListLabel 1450"/>
    <w:qFormat/>
    <w:rPr>
      <w:rFonts w:cs="Symbol"/>
    </w:rPr>
  </w:style>
  <w:style w:type="character" w:customStyle="1" w:styleId="ListLabel1451">
    <w:name w:val="ListLabel 1451"/>
    <w:qFormat/>
    <w:rPr>
      <w:rFonts w:cs="OpenSymbol"/>
    </w:rPr>
  </w:style>
  <w:style w:type="character" w:customStyle="1" w:styleId="ListLabel1452">
    <w:name w:val="ListLabel 1452"/>
    <w:qFormat/>
    <w:rPr>
      <w:rFonts w:cs="OpenSymbol"/>
    </w:rPr>
  </w:style>
  <w:style w:type="character" w:customStyle="1" w:styleId="ListLabel1453">
    <w:name w:val="ListLabel 1453"/>
    <w:qFormat/>
    <w:rPr>
      <w:rFonts w:cs="Symbol"/>
    </w:rPr>
  </w:style>
  <w:style w:type="character" w:customStyle="1" w:styleId="ListLabel1454">
    <w:name w:val="ListLabel 1454"/>
    <w:qFormat/>
    <w:rPr>
      <w:rFonts w:cs="OpenSymbol"/>
    </w:rPr>
  </w:style>
  <w:style w:type="character" w:customStyle="1" w:styleId="ListLabel1455">
    <w:name w:val="ListLabel 1455"/>
    <w:qFormat/>
    <w:rPr>
      <w:rFonts w:cs="OpenSymbol"/>
    </w:rPr>
  </w:style>
  <w:style w:type="character" w:customStyle="1" w:styleId="ListLabel1456">
    <w:name w:val="ListLabel 1456"/>
    <w:qFormat/>
    <w:rPr>
      <w:rFonts w:cs="Symbol"/>
    </w:rPr>
  </w:style>
  <w:style w:type="character" w:customStyle="1" w:styleId="ListLabel1457">
    <w:name w:val="ListLabel 1457"/>
    <w:qFormat/>
    <w:rPr>
      <w:rFonts w:cs="OpenSymbol"/>
    </w:rPr>
  </w:style>
  <w:style w:type="character" w:customStyle="1" w:styleId="ListLabel1458">
    <w:name w:val="ListLabel 1458"/>
    <w:qFormat/>
    <w:rPr>
      <w:rFonts w:cs="OpenSymbol"/>
    </w:rPr>
  </w:style>
  <w:style w:type="character" w:customStyle="1" w:styleId="ListLabel1459">
    <w:name w:val="ListLabel 1459"/>
    <w:qFormat/>
    <w:rPr>
      <w:rFonts w:cs="Symbol"/>
    </w:rPr>
  </w:style>
  <w:style w:type="character" w:customStyle="1" w:styleId="ListLabel1460">
    <w:name w:val="ListLabel 1460"/>
    <w:qFormat/>
    <w:rPr>
      <w:rFonts w:cs="OpenSymbol"/>
    </w:rPr>
  </w:style>
  <w:style w:type="character" w:customStyle="1" w:styleId="ListLabel1461">
    <w:name w:val="ListLabel 1461"/>
    <w:qFormat/>
    <w:rPr>
      <w:rFonts w:cs="OpenSymbol"/>
    </w:rPr>
  </w:style>
  <w:style w:type="character" w:customStyle="1" w:styleId="ListLabel1462">
    <w:name w:val="ListLabel 1462"/>
    <w:qFormat/>
    <w:rPr>
      <w:rFonts w:cs="OpenSymbol;Arial Unicode MS"/>
    </w:rPr>
  </w:style>
  <w:style w:type="character" w:customStyle="1" w:styleId="ListLabel1463">
    <w:name w:val="ListLabel 1463"/>
    <w:qFormat/>
    <w:rPr>
      <w:rFonts w:cs="OpenSymbol;Arial Unicode MS"/>
    </w:rPr>
  </w:style>
  <w:style w:type="character" w:customStyle="1" w:styleId="ListLabel1464">
    <w:name w:val="ListLabel 1464"/>
    <w:qFormat/>
    <w:rPr>
      <w:rFonts w:cs="OpenSymbol;Arial Unicode MS"/>
    </w:rPr>
  </w:style>
  <w:style w:type="character" w:customStyle="1" w:styleId="ListLabel1465">
    <w:name w:val="ListLabel 1465"/>
    <w:qFormat/>
    <w:rPr>
      <w:rFonts w:cs="OpenSymbol;Arial Unicode MS"/>
    </w:rPr>
  </w:style>
  <w:style w:type="character" w:customStyle="1" w:styleId="ListLabel1466">
    <w:name w:val="ListLabel 1466"/>
    <w:qFormat/>
    <w:rPr>
      <w:rFonts w:cs="OpenSymbol;Arial Unicode MS"/>
    </w:rPr>
  </w:style>
  <w:style w:type="character" w:customStyle="1" w:styleId="ListLabel1467">
    <w:name w:val="ListLabel 1467"/>
    <w:qFormat/>
    <w:rPr>
      <w:rFonts w:cs="OpenSymbol;Arial Unicode MS"/>
    </w:rPr>
  </w:style>
  <w:style w:type="character" w:customStyle="1" w:styleId="ListLabel1468">
    <w:name w:val="ListLabel 1468"/>
    <w:qFormat/>
    <w:rPr>
      <w:rFonts w:cs="OpenSymbol;Arial Unicode MS"/>
    </w:rPr>
  </w:style>
  <w:style w:type="character" w:customStyle="1" w:styleId="ListLabel1469">
    <w:name w:val="ListLabel 1469"/>
    <w:qFormat/>
    <w:rPr>
      <w:rFonts w:cs="OpenSymbol;Arial Unicode MS"/>
    </w:rPr>
  </w:style>
  <w:style w:type="character" w:customStyle="1" w:styleId="ListLabel1470">
    <w:name w:val="ListLabel 1470"/>
    <w:qFormat/>
    <w:rPr>
      <w:rFonts w:cs="OpenSymbol;Arial Unicode MS"/>
    </w:rPr>
  </w:style>
  <w:style w:type="character" w:customStyle="1" w:styleId="ListLabel1471">
    <w:name w:val="ListLabel 1471"/>
    <w:qFormat/>
    <w:rPr>
      <w:rFonts w:eastAsia="Times New Roman"/>
      <w:sz w:val="16"/>
      <w:szCs w:val="16"/>
      <w:u w:val="none" w:color="000000"/>
      <w:lang w:val="en-US" w:eastAsia="en-US"/>
    </w:rPr>
  </w:style>
  <w:style w:type="character" w:customStyle="1" w:styleId="ListLabel1472">
    <w:name w:val="ListLabel 1472"/>
    <w:qFormat/>
    <w:rPr>
      <w:lang w:val="en-US"/>
    </w:rPr>
  </w:style>
  <w:style w:type="character" w:customStyle="1" w:styleId="ListLabel1473">
    <w:name w:val="ListLabel 1473"/>
    <w:qFormat/>
  </w:style>
  <w:style w:type="character" w:customStyle="1" w:styleId="ListLabel1474">
    <w:name w:val="ListLabel 1474"/>
    <w:qFormat/>
    <w:rPr>
      <w:rFonts w:cs="Symbol"/>
    </w:rPr>
  </w:style>
  <w:style w:type="character" w:customStyle="1" w:styleId="ListLabel1475">
    <w:name w:val="ListLabel 1475"/>
    <w:qFormat/>
    <w:rPr>
      <w:rFonts w:cs="OpenSymbol"/>
    </w:rPr>
  </w:style>
  <w:style w:type="character" w:customStyle="1" w:styleId="ListLabel1476">
    <w:name w:val="ListLabel 1476"/>
    <w:qFormat/>
    <w:rPr>
      <w:rFonts w:cs="OpenSymbol"/>
    </w:rPr>
  </w:style>
  <w:style w:type="character" w:customStyle="1" w:styleId="ListLabel1477">
    <w:name w:val="ListLabel 1477"/>
    <w:qFormat/>
    <w:rPr>
      <w:rFonts w:cs="Symbol"/>
    </w:rPr>
  </w:style>
  <w:style w:type="character" w:customStyle="1" w:styleId="ListLabel1478">
    <w:name w:val="ListLabel 1478"/>
    <w:qFormat/>
    <w:rPr>
      <w:rFonts w:cs="OpenSymbol"/>
    </w:rPr>
  </w:style>
  <w:style w:type="character" w:customStyle="1" w:styleId="ListLabel1479">
    <w:name w:val="ListLabel 1479"/>
    <w:qFormat/>
    <w:rPr>
      <w:rFonts w:cs="OpenSymbol"/>
    </w:rPr>
  </w:style>
  <w:style w:type="character" w:customStyle="1" w:styleId="ListLabel1480">
    <w:name w:val="ListLabel 1480"/>
    <w:qFormat/>
    <w:rPr>
      <w:rFonts w:cs="Symbol"/>
    </w:rPr>
  </w:style>
  <w:style w:type="character" w:customStyle="1" w:styleId="ListLabel1481">
    <w:name w:val="ListLabel 1481"/>
    <w:qFormat/>
    <w:rPr>
      <w:rFonts w:cs="OpenSymbol"/>
    </w:rPr>
  </w:style>
  <w:style w:type="character" w:customStyle="1" w:styleId="ListLabel1482">
    <w:name w:val="ListLabel 1482"/>
    <w:qFormat/>
    <w:rPr>
      <w:rFonts w:cs="OpenSymbol"/>
    </w:rPr>
  </w:style>
  <w:style w:type="character" w:customStyle="1" w:styleId="ListLabel1483">
    <w:name w:val="ListLabel 1483"/>
    <w:qFormat/>
    <w:rPr>
      <w:rFonts w:cs="Symbol"/>
    </w:rPr>
  </w:style>
  <w:style w:type="character" w:customStyle="1" w:styleId="ListLabel1484">
    <w:name w:val="ListLabel 1484"/>
    <w:qFormat/>
    <w:rPr>
      <w:rFonts w:cs="OpenSymbol"/>
    </w:rPr>
  </w:style>
  <w:style w:type="character" w:customStyle="1" w:styleId="ListLabel1485">
    <w:name w:val="ListLabel 1485"/>
    <w:qFormat/>
    <w:rPr>
      <w:rFonts w:cs="OpenSymbol"/>
    </w:rPr>
  </w:style>
  <w:style w:type="character" w:customStyle="1" w:styleId="ListLabel1486">
    <w:name w:val="ListLabel 1486"/>
    <w:qFormat/>
    <w:rPr>
      <w:rFonts w:cs="Symbol"/>
    </w:rPr>
  </w:style>
  <w:style w:type="character" w:customStyle="1" w:styleId="ListLabel1487">
    <w:name w:val="ListLabel 1487"/>
    <w:qFormat/>
    <w:rPr>
      <w:rFonts w:cs="OpenSymbol"/>
    </w:rPr>
  </w:style>
  <w:style w:type="character" w:customStyle="1" w:styleId="ListLabel1488">
    <w:name w:val="ListLabel 1488"/>
    <w:qFormat/>
    <w:rPr>
      <w:rFonts w:cs="OpenSymbol"/>
    </w:rPr>
  </w:style>
  <w:style w:type="character" w:customStyle="1" w:styleId="ListLabel1489">
    <w:name w:val="ListLabel 1489"/>
    <w:qFormat/>
    <w:rPr>
      <w:rFonts w:cs="Symbol"/>
    </w:rPr>
  </w:style>
  <w:style w:type="character" w:customStyle="1" w:styleId="ListLabel1490">
    <w:name w:val="ListLabel 1490"/>
    <w:qFormat/>
    <w:rPr>
      <w:rFonts w:cs="OpenSymbol"/>
    </w:rPr>
  </w:style>
  <w:style w:type="character" w:customStyle="1" w:styleId="ListLabel1491">
    <w:name w:val="ListLabel 1491"/>
    <w:qFormat/>
    <w:rPr>
      <w:rFonts w:cs="OpenSymbol"/>
    </w:rPr>
  </w:style>
  <w:style w:type="character" w:customStyle="1" w:styleId="ListLabel1492">
    <w:name w:val="ListLabel 1492"/>
    <w:qFormat/>
    <w:rPr>
      <w:rFonts w:cs="Symbol"/>
    </w:rPr>
  </w:style>
  <w:style w:type="character" w:customStyle="1" w:styleId="ListLabel1493">
    <w:name w:val="ListLabel 1493"/>
    <w:qFormat/>
    <w:rPr>
      <w:rFonts w:cs="OpenSymbol"/>
    </w:rPr>
  </w:style>
  <w:style w:type="character" w:customStyle="1" w:styleId="ListLabel1494">
    <w:name w:val="ListLabel 1494"/>
    <w:qFormat/>
    <w:rPr>
      <w:rFonts w:cs="OpenSymbol"/>
    </w:rPr>
  </w:style>
  <w:style w:type="character" w:customStyle="1" w:styleId="ListLabel1495">
    <w:name w:val="ListLabel 1495"/>
    <w:qFormat/>
    <w:rPr>
      <w:rFonts w:cs="Symbol"/>
    </w:rPr>
  </w:style>
  <w:style w:type="character" w:customStyle="1" w:styleId="ListLabel1496">
    <w:name w:val="ListLabel 1496"/>
    <w:qFormat/>
    <w:rPr>
      <w:rFonts w:cs="OpenSymbol"/>
    </w:rPr>
  </w:style>
  <w:style w:type="character" w:customStyle="1" w:styleId="ListLabel1497">
    <w:name w:val="ListLabel 1497"/>
    <w:qFormat/>
    <w:rPr>
      <w:rFonts w:cs="OpenSymbol"/>
    </w:rPr>
  </w:style>
  <w:style w:type="character" w:customStyle="1" w:styleId="ListLabel1498">
    <w:name w:val="ListLabel 1498"/>
    <w:qFormat/>
    <w:rPr>
      <w:rFonts w:cs="Symbol"/>
    </w:rPr>
  </w:style>
  <w:style w:type="character" w:customStyle="1" w:styleId="ListLabel1499">
    <w:name w:val="ListLabel 1499"/>
    <w:qFormat/>
    <w:rPr>
      <w:rFonts w:cs="OpenSymbol"/>
    </w:rPr>
  </w:style>
  <w:style w:type="character" w:customStyle="1" w:styleId="ListLabel1500">
    <w:name w:val="ListLabel 1500"/>
    <w:qFormat/>
    <w:rPr>
      <w:rFonts w:cs="OpenSymbol"/>
    </w:rPr>
  </w:style>
  <w:style w:type="character" w:customStyle="1" w:styleId="ListLabel1501">
    <w:name w:val="ListLabel 1501"/>
    <w:qFormat/>
    <w:rPr>
      <w:rFonts w:cs="Symbol"/>
    </w:rPr>
  </w:style>
  <w:style w:type="character" w:customStyle="1" w:styleId="ListLabel1502">
    <w:name w:val="ListLabel 1502"/>
    <w:qFormat/>
    <w:rPr>
      <w:rFonts w:cs="OpenSymbol"/>
    </w:rPr>
  </w:style>
  <w:style w:type="character" w:customStyle="1" w:styleId="ListLabel1503">
    <w:name w:val="ListLabel 1503"/>
    <w:qFormat/>
    <w:rPr>
      <w:rFonts w:cs="OpenSymbol"/>
    </w:rPr>
  </w:style>
  <w:style w:type="character" w:customStyle="1" w:styleId="ListLabel1504">
    <w:name w:val="ListLabel 1504"/>
    <w:qFormat/>
    <w:rPr>
      <w:rFonts w:cs="Symbol"/>
    </w:rPr>
  </w:style>
  <w:style w:type="character" w:customStyle="1" w:styleId="ListLabel1505">
    <w:name w:val="ListLabel 1505"/>
    <w:qFormat/>
    <w:rPr>
      <w:rFonts w:cs="OpenSymbol"/>
    </w:rPr>
  </w:style>
  <w:style w:type="character" w:customStyle="1" w:styleId="ListLabel1506">
    <w:name w:val="ListLabel 1506"/>
    <w:qFormat/>
    <w:rPr>
      <w:rFonts w:cs="OpenSymbol"/>
    </w:rPr>
  </w:style>
  <w:style w:type="character" w:customStyle="1" w:styleId="ListLabel1507">
    <w:name w:val="ListLabel 1507"/>
    <w:qFormat/>
    <w:rPr>
      <w:rFonts w:cs="Symbol"/>
    </w:rPr>
  </w:style>
  <w:style w:type="character" w:customStyle="1" w:styleId="ListLabel1508">
    <w:name w:val="ListLabel 1508"/>
    <w:qFormat/>
    <w:rPr>
      <w:rFonts w:cs="OpenSymbol"/>
    </w:rPr>
  </w:style>
  <w:style w:type="character" w:customStyle="1" w:styleId="ListLabel1509">
    <w:name w:val="ListLabel 1509"/>
    <w:qFormat/>
    <w:rPr>
      <w:rFonts w:cs="OpenSymbol"/>
    </w:rPr>
  </w:style>
  <w:style w:type="character" w:customStyle="1" w:styleId="ListLabel1510">
    <w:name w:val="ListLabel 1510"/>
    <w:qFormat/>
    <w:rPr>
      <w:rFonts w:cs="Symbol"/>
    </w:rPr>
  </w:style>
  <w:style w:type="character" w:customStyle="1" w:styleId="ListLabel1511">
    <w:name w:val="ListLabel 1511"/>
    <w:qFormat/>
    <w:rPr>
      <w:rFonts w:cs="OpenSymbol"/>
    </w:rPr>
  </w:style>
  <w:style w:type="character" w:customStyle="1" w:styleId="ListLabel1512">
    <w:name w:val="ListLabel 1512"/>
    <w:qFormat/>
    <w:rPr>
      <w:rFonts w:cs="OpenSymbol"/>
    </w:rPr>
  </w:style>
  <w:style w:type="character" w:customStyle="1" w:styleId="ListLabel1513">
    <w:name w:val="ListLabel 1513"/>
    <w:qFormat/>
    <w:rPr>
      <w:rFonts w:cs="Symbol"/>
    </w:rPr>
  </w:style>
  <w:style w:type="character" w:customStyle="1" w:styleId="ListLabel1514">
    <w:name w:val="ListLabel 1514"/>
    <w:qFormat/>
    <w:rPr>
      <w:rFonts w:cs="OpenSymbol"/>
    </w:rPr>
  </w:style>
  <w:style w:type="character" w:customStyle="1" w:styleId="ListLabel1515">
    <w:name w:val="ListLabel 1515"/>
    <w:qFormat/>
    <w:rPr>
      <w:rFonts w:cs="OpenSymbol"/>
    </w:rPr>
  </w:style>
  <w:style w:type="character" w:customStyle="1" w:styleId="ListLabel1516">
    <w:name w:val="ListLabel 1516"/>
    <w:qFormat/>
    <w:rPr>
      <w:rFonts w:cs="Symbol"/>
    </w:rPr>
  </w:style>
  <w:style w:type="character" w:customStyle="1" w:styleId="ListLabel1517">
    <w:name w:val="ListLabel 1517"/>
    <w:qFormat/>
    <w:rPr>
      <w:rFonts w:cs="OpenSymbol"/>
    </w:rPr>
  </w:style>
  <w:style w:type="character" w:customStyle="1" w:styleId="ListLabel1518">
    <w:name w:val="ListLabel 1518"/>
    <w:qFormat/>
    <w:rPr>
      <w:rFonts w:cs="OpenSymbol"/>
    </w:rPr>
  </w:style>
  <w:style w:type="character" w:customStyle="1" w:styleId="ListLabel1519">
    <w:name w:val="ListLabel 1519"/>
    <w:qFormat/>
    <w:rPr>
      <w:rFonts w:cs="Symbol"/>
    </w:rPr>
  </w:style>
  <w:style w:type="character" w:customStyle="1" w:styleId="ListLabel1520">
    <w:name w:val="ListLabel 1520"/>
    <w:qFormat/>
    <w:rPr>
      <w:rFonts w:cs="OpenSymbol"/>
    </w:rPr>
  </w:style>
  <w:style w:type="character" w:customStyle="1" w:styleId="ListLabel1521">
    <w:name w:val="ListLabel 1521"/>
    <w:qFormat/>
    <w:rPr>
      <w:rFonts w:cs="OpenSymbol"/>
    </w:rPr>
  </w:style>
  <w:style w:type="character" w:customStyle="1" w:styleId="ListLabel1522">
    <w:name w:val="ListLabel 1522"/>
    <w:qFormat/>
    <w:rPr>
      <w:rFonts w:cs="Symbol"/>
    </w:rPr>
  </w:style>
  <w:style w:type="character" w:customStyle="1" w:styleId="ListLabel1523">
    <w:name w:val="ListLabel 1523"/>
    <w:qFormat/>
    <w:rPr>
      <w:rFonts w:cs="OpenSymbol"/>
    </w:rPr>
  </w:style>
  <w:style w:type="character" w:customStyle="1" w:styleId="ListLabel1524">
    <w:name w:val="ListLabel 1524"/>
    <w:qFormat/>
    <w:rPr>
      <w:rFonts w:cs="OpenSymbol"/>
    </w:rPr>
  </w:style>
  <w:style w:type="character" w:customStyle="1" w:styleId="ListLabel1525">
    <w:name w:val="ListLabel 1525"/>
    <w:qFormat/>
    <w:rPr>
      <w:rFonts w:cs="Symbol"/>
    </w:rPr>
  </w:style>
  <w:style w:type="character" w:customStyle="1" w:styleId="ListLabel1526">
    <w:name w:val="ListLabel 1526"/>
    <w:qFormat/>
    <w:rPr>
      <w:rFonts w:cs="OpenSymbol"/>
    </w:rPr>
  </w:style>
  <w:style w:type="character" w:customStyle="1" w:styleId="ListLabel1527">
    <w:name w:val="ListLabel 1527"/>
    <w:qFormat/>
    <w:rPr>
      <w:rFonts w:cs="OpenSymbol"/>
    </w:rPr>
  </w:style>
  <w:style w:type="character" w:customStyle="1" w:styleId="ListLabel1528">
    <w:name w:val="ListLabel 1528"/>
    <w:qFormat/>
    <w:rPr>
      <w:rFonts w:cs="Symbol"/>
    </w:rPr>
  </w:style>
  <w:style w:type="character" w:customStyle="1" w:styleId="ListLabel1529">
    <w:name w:val="ListLabel 1529"/>
    <w:qFormat/>
    <w:rPr>
      <w:rFonts w:cs="OpenSymbol"/>
    </w:rPr>
  </w:style>
  <w:style w:type="character" w:customStyle="1" w:styleId="ListLabel1530">
    <w:name w:val="ListLabel 1530"/>
    <w:qFormat/>
    <w:rPr>
      <w:rFonts w:cs="OpenSymbol"/>
    </w:rPr>
  </w:style>
  <w:style w:type="character" w:customStyle="1" w:styleId="ListLabel1531">
    <w:name w:val="ListLabel 1531"/>
    <w:qFormat/>
    <w:rPr>
      <w:rFonts w:cs="Symbol"/>
    </w:rPr>
  </w:style>
  <w:style w:type="character" w:customStyle="1" w:styleId="ListLabel1532">
    <w:name w:val="ListLabel 1532"/>
    <w:qFormat/>
    <w:rPr>
      <w:rFonts w:cs="OpenSymbol"/>
    </w:rPr>
  </w:style>
  <w:style w:type="character" w:customStyle="1" w:styleId="ListLabel1533">
    <w:name w:val="ListLabel 1533"/>
    <w:qFormat/>
    <w:rPr>
      <w:rFonts w:cs="OpenSymbol"/>
    </w:rPr>
  </w:style>
  <w:style w:type="character" w:customStyle="1" w:styleId="ListLabel1534">
    <w:name w:val="ListLabel 1534"/>
    <w:qFormat/>
    <w:rPr>
      <w:rFonts w:cs="Symbol"/>
    </w:rPr>
  </w:style>
  <w:style w:type="character" w:customStyle="1" w:styleId="ListLabel1535">
    <w:name w:val="ListLabel 1535"/>
    <w:qFormat/>
    <w:rPr>
      <w:rFonts w:cs="OpenSymbol"/>
    </w:rPr>
  </w:style>
  <w:style w:type="character" w:customStyle="1" w:styleId="ListLabel1536">
    <w:name w:val="ListLabel 1536"/>
    <w:qFormat/>
    <w:rPr>
      <w:rFonts w:cs="OpenSymbol"/>
    </w:rPr>
  </w:style>
  <w:style w:type="character" w:customStyle="1" w:styleId="ListLabel1537">
    <w:name w:val="ListLabel 1537"/>
    <w:qFormat/>
    <w:rPr>
      <w:rFonts w:cs="Symbol"/>
      <w:sz w:val="20"/>
    </w:rPr>
  </w:style>
  <w:style w:type="character" w:customStyle="1" w:styleId="ListLabel1538">
    <w:name w:val="ListLabel 1538"/>
    <w:qFormat/>
    <w:rPr>
      <w:rFonts w:cs="OpenSymbol"/>
    </w:rPr>
  </w:style>
  <w:style w:type="character" w:customStyle="1" w:styleId="ListLabel1539">
    <w:name w:val="ListLabel 1539"/>
    <w:qFormat/>
    <w:rPr>
      <w:rFonts w:cs="OpenSymbol"/>
    </w:rPr>
  </w:style>
  <w:style w:type="character" w:customStyle="1" w:styleId="ListLabel1540">
    <w:name w:val="ListLabel 1540"/>
    <w:qFormat/>
    <w:rPr>
      <w:rFonts w:cs="Symbol"/>
    </w:rPr>
  </w:style>
  <w:style w:type="character" w:customStyle="1" w:styleId="ListLabel1541">
    <w:name w:val="ListLabel 1541"/>
    <w:qFormat/>
    <w:rPr>
      <w:rFonts w:cs="OpenSymbol"/>
    </w:rPr>
  </w:style>
  <w:style w:type="character" w:customStyle="1" w:styleId="ListLabel1542">
    <w:name w:val="ListLabel 1542"/>
    <w:qFormat/>
    <w:rPr>
      <w:rFonts w:cs="OpenSymbol"/>
    </w:rPr>
  </w:style>
  <w:style w:type="character" w:customStyle="1" w:styleId="ListLabel1543">
    <w:name w:val="ListLabel 1543"/>
    <w:qFormat/>
    <w:rPr>
      <w:rFonts w:cs="Symbol"/>
    </w:rPr>
  </w:style>
  <w:style w:type="character" w:customStyle="1" w:styleId="ListLabel1544">
    <w:name w:val="ListLabel 1544"/>
    <w:qFormat/>
    <w:rPr>
      <w:rFonts w:cs="OpenSymbol"/>
    </w:rPr>
  </w:style>
  <w:style w:type="character" w:customStyle="1" w:styleId="ListLabel1545">
    <w:name w:val="ListLabel 1545"/>
    <w:qFormat/>
    <w:rPr>
      <w:rFonts w:cs="OpenSymbol"/>
    </w:rPr>
  </w:style>
  <w:style w:type="character" w:customStyle="1" w:styleId="ListLabel1546">
    <w:name w:val="ListLabel 1546"/>
    <w:qFormat/>
    <w:rPr>
      <w:rFonts w:cs="Symbol"/>
    </w:rPr>
  </w:style>
  <w:style w:type="character" w:customStyle="1" w:styleId="ListLabel1547">
    <w:name w:val="ListLabel 1547"/>
    <w:qFormat/>
    <w:rPr>
      <w:rFonts w:cs="OpenSymbol"/>
    </w:rPr>
  </w:style>
  <w:style w:type="character" w:customStyle="1" w:styleId="ListLabel1548">
    <w:name w:val="ListLabel 1548"/>
    <w:qFormat/>
    <w:rPr>
      <w:rFonts w:cs="OpenSymbol"/>
    </w:rPr>
  </w:style>
  <w:style w:type="character" w:customStyle="1" w:styleId="ListLabel1549">
    <w:name w:val="ListLabel 1549"/>
    <w:qFormat/>
    <w:rPr>
      <w:rFonts w:cs="Symbol"/>
    </w:rPr>
  </w:style>
  <w:style w:type="character" w:customStyle="1" w:styleId="ListLabel1550">
    <w:name w:val="ListLabel 1550"/>
    <w:qFormat/>
    <w:rPr>
      <w:rFonts w:cs="OpenSymbol"/>
    </w:rPr>
  </w:style>
  <w:style w:type="character" w:customStyle="1" w:styleId="ListLabel1551">
    <w:name w:val="ListLabel 1551"/>
    <w:qFormat/>
    <w:rPr>
      <w:rFonts w:cs="OpenSymbol"/>
    </w:rPr>
  </w:style>
  <w:style w:type="character" w:customStyle="1" w:styleId="ListLabel1552">
    <w:name w:val="ListLabel 1552"/>
    <w:qFormat/>
    <w:rPr>
      <w:rFonts w:cs="Symbol"/>
    </w:rPr>
  </w:style>
  <w:style w:type="character" w:customStyle="1" w:styleId="ListLabel1553">
    <w:name w:val="ListLabel 1553"/>
    <w:qFormat/>
    <w:rPr>
      <w:rFonts w:cs="OpenSymbol"/>
    </w:rPr>
  </w:style>
  <w:style w:type="character" w:customStyle="1" w:styleId="ListLabel1554">
    <w:name w:val="ListLabel 1554"/>
    <w:qFormat/>
    <w:rPr>
      <w:rFonts w:cs="OpenSymbol"/>
    </w:rPr>
  </w:style>
  <w:style w:type="character" w:customStyle="1" w:styleId="ListLabel1555">
    <w:name w:val="ListLabel 1555"/>
    <w:qFormat/>
    <w:rPr>
      <w:rFonts w:cs="OpenSymbol;Arial Unicode MS"/>
    </w:rPr>
  </w:style>
  <w:style w:type="character" w:customStyle="1" w:styleId="ListLabel1556">
    <w:name w:val="ListLabel 1556"/>
    <w:qFormat/>
    <w:rPr>
      <w:rFonts w:cs="OpenSymbol;Arial Unicode MS"/>
    </w:rPr>
  </w:style>
  <w:style w:type="character" w:customStyle="1" w:styleId="ListLabel1557">
    <w:name w:val="ListLabel 1557"/>
    <w:qFormat/>
    <w:rPr>
      <w:rFonts w:cs="OpenSymbol;Arial Unicode MS"/>
    </w:rPr>
  </w:style>
  <w:style w:type="character" w:customStyle="1" w:styleId="ListLabel1558">
    <w:name w:val="ListLabel 1558"/>
    <w:qFormat/>
    <w:rPr>
      <w:rFonts w:cs="OpenSymbol;Arial Unicode MS"/>
    </w:rPr>
  </w:style>
  <w:style w:type="character" w:customStyle="1" w:styleId="ListLabel1559">
    <w:name w:val="ListLabel 1559"/>
    <w:qFormat/>
    <w:rPr>
      <w:rFonts w:cs="OpenSymbol;Arial Unicode MS"/>
    </w:rPr>
  </w:style>
  <w:style w:type="character" w:customStyle="1" w:styleId="ListLabel1560">
    <w:name w:val="ListLabel 1560"/>
    <w:qFormat/>
    <w:rPr>
      <w:rFonts w:cs="OpenSymbol;Arial Unicode MS"/>
    </w:rPr>
  </w:style>
  <w:style w:type="character" w:customStyle="1" w:styleId="ListLabel1561">
    <w:name w:val="ListLabel 1561"/>
    <w:qFormat/>
    <w:rPr>
      <w:rFonts w:cs="OpenSymbol;Arial Unicode MS"/>
    </w:rPr>
  </w:style>
  <w:style w:type="character" w:customStyle="1" w:styleId="ListLabel1562">
    <w:name w:val="ListLabel 1562"/>
    <w:qFormat/>
    <w:rPr>
      <w:rFonts w:cs="OpenSymbol;Arial Unicode MS"/>
    </w:rPr>
  </w:style>
  <w:style w:type="character" w:customStyle="1" w:styleId="ListLabel1563">
    <w:name w:val="ListLabel 1563"/>
    <w:qFormat/>
    <w:rPr>
      <w:rFonts w:cs="OpenSymbol;Arial Unicode MS"/>
    </w:rPr>
  </w:style>
  <w:style w:type="character" w:customStyle="1" w:styleId="ListLabel1564">
    <w:name w:val="ListLabel 1564"/>
    <w:qFormat/>
    <w:rPr>
      <w:rFonts w:cs="OpenSymbol;Arial Unicode MS"/>
    </w:rPr>
  </w:style>
  <w:style w:type="character" w:customStyle="1" w:styleId="ListLabel1565">
    <w:name w:val="ListLabel 1565"/>
    <w:qFormat/>
    <w:rPr>
      <w:rFonts w:cs="OpenSymbol;Arial Unicode MS"/>
    </w:rPr>
  </w:style>
  <w:style w:type="character" w:customStyle="1" w:styleId="ListLabel1566">
    <w:name w:val="ListLabel 1566"/>
    <w:qFormat/>
    <w:rPr>
      <w:rFonts w:cs="OpenSymbol;Arial Unicode MS"/>
    </w:rPr>
  </w:style>
  <w:style w:type="character" w:customStyle="1" w:styleId="ListLabel1567">
    <w:name w:val="ListLabel 1567"/>
    <w:qFormat/>
    <w:rPr>
      <w:rFonts w:cs="OpenSymbol;Arial Unicode MS"/>
    </w:rPr>
  </w:style>
  <w:style w:type="character" w:customStyle="1" w:styleId="ListLabel1568">
    <w:name w:val="ListLabel 1568"/>
    <w:qFormat/>
    <w:rPr>
      <w:rFonts w:cs="OpenSymbol;Arial Unicode MS"/>
    </w:rPr>
  </w:style>
  <w:style w:type="character" w:customStyle="1" w:styleId="ListLabel1569">
    <w:name w:val="ListLabel 1569"/>
    <w:qFormat/>
    <w:rPr>
      <w:rFonts w:cs="OpenSymbol;Arial Unicode MS"/>
    </w:rPr>
  </w:style>
  <w:style w:type="character" w:customStyle="1" w:styleId="ListLabel1570">
    <w:name w:val="ListLabel 1570"/>
    <w:qFormat/>
    <w:rPr>
      <w:rFonts w:cs="OpenSymbol;Arial Unicode MS"/>
    </w:rPr>
  </w:style>
  <w:style w:type="character" w:customStyle="1" w:styleId="ListLabel1571">
    <w:name w:val="ListLabel 1571"/>
    <w:qFormat/>
    <w:rPr>
      <w:rFonts w:cs="OpenSymbol;Arial Unicode MS"/>
    </w:rPr>
  </w:style>
  <w:style w:type="character" w:customStyle="1" w:styleId="ListLabel1572">
    <w:name w:val="ListLabel 1572"/>
    <w:qFormat/>
    <w:rPr>
      <w:rFonts w:cs="OpenSymbol;Arial Unicode MS"/>
    </w:rPr>
  </w:style>
  <w:style w:type="character" w:customStyle="1" w:styleId="ListLabel1573">
    <w:name w:val="ListLabel 1573"/>
    <w:qFormat/>
    <w:rPr>
      <w:rFonts w:cs="OpenSymbol;Arial Unicode MS"/>
    </w:rPr>
  </w:style>
  <w:style w:type="character" w:customStyle="1" w:styleId="ListLabel1574">
    <w:name w:val="ListLabel 1574"/>
    <w:qFormat/>
    <w:rPr>
      <w:rFonts w:cs="OpenSymbol;Arial Unicode MS"/>
    </w:rPr>
  </w:style>
  <w:style w:type="character" w:customStyle="1" w:styleId="ListLabel1575">
    <w:name w:val="ListLabel 1575"/>
    <w:qFormat/>
    <w:rPr>
      <w:rFonts w:cs="OpenSymbol;Arial Unicode MS"/>
    </w:rPr>
  </w:style>
  <w:style w:type="character" w:customStyle="1" w:styleId="ListLabel1576">
    <w:name w:val="ListLabel 1576"/>
    <w:qFormat/>
    <w:rPr>
      <w:rFonts w:cs="OpenSymbol;Arial Unicode MS"/>
    </w:rPr>
  </w:style>
  <w:style w:type="character" w:customStyle="1" w:styleId="ListLabel1577">
    <w:name w:val="ListLabel 1577"/>
    <w:qFormat/>
    <w:rPr>
      <w:rFonts w:cs="OpenSymbol;Arial Unicode MS"/>
    </w:rPr>
  </w:style>
  <w:style w:type="character" w:customStyle="1" w:styleId="ListLabel1578">
    <w:name w:val="ListLabel 1578"/>
    <w:qFormat/>
    <w:rPr>
      <w:rFonts w:cs="OpenSymbol;Arial Unicode MS"/>
    </w:rPr>
  </w:style>
  <w:style w:type="character" w:customStyle="1" w:styleId="ListLabel1579">
    <w:name w:val="ListLabel 1579"/>
    <w:qFormat/>
    <w:rPr>
      <w:rFonts w:cs="OpenSymbol;Arial Unicode MS"/>
    </w:rPr>
  </w:style>
  <w:style w:type="character" w:customStyle="1" w:styleId="ListLabel1580">
    <w:name w:val="ListLabel 1580"/>
    <w:qFormat/>
    <w:rPr>
      <w:rFonts w:cs="OpenSymbol;Arial Unicode MS"/>
    </w:rPr>
  </w:style>
  <w:style w:type="character" w:customStyle="1" w:styleId="ListLabel1581">
    <w:name w:val="ListLabel 1581"/>
    <w:qFormat/>
    <w:rPr>
      <w:rFonts w:cs="OpenSymbol;Arial Unicode MS"/>
    </w:rPr>
  </w:style>
  <w:style w:type="character" w:customStyle="1" w:styleId="ListLabel1582">
    <w:name w:val="ListLabel 1582"/>
    <w:qFormat/>
    <w:rPr>
      <w:rFonts w:cs="OpenSymbol;Arial Unicode MS"/>
    </w:rPr>
  </w:style>
  <w:style w:type="character" w:customStyle="1" w:styleId="ListLabel1583">
    <w:name w:val="ListLabel 1583"/>
    <w:qFormat/>
    <w:rPr>
      <w:rFonts w:cs="OpenSymbol;Arial Unicode MS"/>
    </w:rPr>
  </w:style>
  <w:style w:type="character" w:customStyle="1" w:styleId="ListLabel1584">
    <w:name w:val="ListLabel 1584"/>
    <w:qFormat/>
    <w:rPr>
      <w:rFonts w:cs="OpenSymbol;Arial Unicode MS"/>
    </w:rPr>
  </w:style>
  <w:style w:type="character" w:customStyle="1" w:styleId="ListLabel1585">
    <w:name w:val="ListLabel 1585"/>
    <w:qFormat/>
    <w:rPr>
      <w:rFonts w:cs="OpenSymbol;Arial Unicode MS"/>
    </w:rPr>
  </w:style>
  <w:style w:type="character" w:customStyle="1" w:styleId="ListLabel1586">
    <w:name w:val="ListLabel 1586"/>
    <w:qFormat/>
    <w:rPr>
      <w:rFonts w:cs="OpenSymbol;Arial Unicode MS"/>
    </w:rPr>
  </w:style>
  <w:style w:type="character" w:customStyle="1" w:styleId="ListLabel1587">
    <w:name w:val="ListLabel 1587"/>
    <w:qFormat/>
    <w:rPr>
      <w:rFonts w:cs="OpenSymbol;Arial Unicode MS"/>
    </w:rPr>
  </w:style>
  <w:style w:type="character" w:customStyle="1" w:styleId="ListLabel1588">
    <w:name w:val="ListLabel 1588"/>
    <w:qFormat/>
    <w:rPr>
      <w:rFonts w:cs="OpenSymbol;Arial Unicode MS"/>
    </w:rPr>
  </w:style>
  <w:style w:type="character" w:customStyle="1" w:styleId="ListLabel1589">
    <w:name w:val="ListLabel 1589"/>
    <w:qFormat/>
    <w:rPr>
      <w:rFonts w:cs="OpenSymbol;Arial Unicode MS"/>
    </w:rPr>
  </w:style>
  <w:style w:type="character" w:customStyle="1" w:styleId="ListLabel1590">
    <w:name w:val="ListLabel 1590"/>
    <w:qFormat/>
    <w:rPr>
      <w:rFonts w:cs="OpenSymbol;Arial Unicode MS"/>
    </w:rPr>
  </w:style>
  <w:style w:type="character" w:customStyle="1" w:styleId="ListLabel1591">
    <w:name w:val="ListLabel 1591"/>
    <w:qFormat/>
    <w:rPr>
      <w:rFonts w:cs="OpenSymbol;Arial Unicode MS"/>
    </w:rPr>
  </w:style>
  <w:style w:type="character" w:customStyle="1" w:styleId="ListLabel1592">
    <w:name w:val="ListLabel 1592"/>
    <w:qFormat/>
    <w:rPr>
      <w:rFonts w:cs="OpenSymbol;Arial Unicode MS"/>
    </w:rPr>
  </w:style>
  <w:style w:type="character" w:customStyle="1" w:styleId="ListLabel1593">
    <w:name w:val="ListLabel 1593"/>
    <w:qFormat/>
    <w:rPr>
      <w:rFonts w:cs="OpenSymbol;Arial Unicode MS"/>
    </w:rPr>
  </w:style>
  <w:style w:type="character" w:customStyle="1" w:styleId="ListLabel1594">
    <w:name w:val="ListLabel 1594"/>
    <w:qFormat/>
    <w:rPr>
      <w:rFonts w:cs="OpenSymbol;Arial Unicode MS"/>
    </w:rPr>
  </w:style>
  <w:style w:type="character" w:customStyle="1" w:styleId="ListLabel1595">
    <w:name w:val="ListLabel 1595"/>
    <w:qFormat/>
    <w:rPr>
      <w:rFonts w:cs="OpenSymbol;Arial Unicode MS"/>
    </w:rPr>
  </w:style>
  <w:style w:type="character" w:customStyle="1" w:styleId="ListLabel1596">
    <w:name w:val="ListLabel 1596"/>
    <w:qFormat/>
    <w:rPr>
      <w:rFonts w:cs="OpenSymbol;Arial Unicode MS"/>
    </w:rPr>
  </w:style>
  <w:style w:type="character" w:customStyle="1" w:styleId="ListLabel1597">
    <w:name w:val="ListLabel 1597"/>
    <w:qFormat/>
    <w:rPr>
      <w:rFonts w:cs="OpenSymbol;Arial Unicode MS"/>
    </w:rPr>
  </w:style>
  <w:style w:type="character" w:customStyle="1" w:styleId="ListLabel1598">
    <w:name w:val="ListLabel 1598"/>
    <w:qFormat/>
    <w:rPr>
      <w:rFonts w:cs="OpenSymbol;Arial Unicode MS"/>
    </w:rPr>
  </w:style>
  <w:style w:type="character" w:customStyle="1" w:styleId="ListLabel1599">
    <w:name w:val="ListLabel 1599"/>
    <w:qFormat/>
    <w:rPr>
      <w:rFonts w:cs="OpenSymbol;Arial Unicode MS"/>
    </w:rPr>
  </w:style>
  <w:style w:type="character" w:customStyle="1" w:styleId="ListLabel1600">
    <w:name w:val="ListLabel 1600"/>
    <w:qFormat/>
    <w:rPr>
      <w:rFonts w:cs="OpenSymbol;Arial Unicode MS"/>
    </w:rPr>
  </w:style>
  <w:style w:type="character" w:customStyle="1" w:styleId="ListLabel1601">
    <w:name w:val="ListLabel 1601"/>
    <w:qFormat/>
    <w:rPr>
      <w:rFonts w:cs="OpenSymbol;Arial Unicode MS"/>
    </w:rPr>
  </w:style>
  <w:style w:type="character" w:customStyle="1" w:styleId="ListLabel1602">
    <w:name w:val="ListLabel 1602"/>
    <w:qFormat/>
    <w:rPr>
      <w:rFonts w:cs="OpenSymbol;Arial Unicode MS"/>
    </w:rPr>
  </w:style>
  <w:style w:type="character" w:customStyle="1" w:styleId="ListLabel1603">
    <w:name w:val="ListLabel 1603"/>
    <w:qFormat/>
    <w:rPr>
      <w:rFonts w:cs="OpenSymbol;Arial Unicode MS"/>
    </w:rPr>
  </w:style>
  <w:style w:type="character" w:customStyle="1" w:styleId="ListLabel1604">
    <w:name w:val="ListLabel 1604"/>
    <w:qFormat/>
    <w:rPr>
      <w:rFonts w:cs="OpenSymbol;Arial Unicode MS"/>
    </w:rPr>
  </w:style>
  <w:style w:type="character" w:customStyle="1" w:styleId="ListLabel1605">
    <w:name w:val="ListLabel 1605"/>
    <w:qFormat/>
    <w:rPr>
      <w:rFonts w:cs="OpenSymbol;Arial Unicode MS"/>
    </w:rPr>
  </w:style>
  <w:style w:type="character" w:customStyle="1" w:styleId="ListLabel1606">
    <w:name w:val="ListLabel 1606"/>
    <w:qFormat/>
    <w:rPr>
      <w:rFonts w:cs="OpenSymbol;Arial Unicode MS"/>
    </w:rPr>
  </w:style>
  <w:style w:type="character" w:customStyle="1" w:styleId="ListLabel1607">
    <w:name w:val="ListLabel 1607"/>
    <w:qFormat/>
    <w:rPr>
      <w:rFonts w:cs="OpenSymbol;Arial Unicode MS"/>
    </w:rPr>
  </w:style>
  <w:style w:type="character" w:customStyle="1" w:styleId="ListLabel1608">
    <w:name w:val="ListLabel 1608"/>
    <w:qFormat/>
    <w:rPr>
      <w:rFonts w:cs="OpenSymbol;Arial Unicode MS"/>
    </w:rPr>
  </w:style>
  <w:style w:type="character" w:customStyle="1" w:styleId="ListLabel1609">
    <w:name w:val="ListLabel 1609"/>
    <w:qFormat/>
    <w:rPr>
      <w:rFonts w:cs="OpenSymbol;Arial Unicode MS"/>
    </w:rPr>
  </w:style>
  <w:style w:type="character" w:customStyle="1" w:styleId="ListLabel1610">
    <w:name w:val="ListLabel 1610"/>
    <w:qFormat/>
    <w:rPr>
      <w:rFonts w:cs="OpenSymbol;Arial Unicode MS"/>
    </w:rPr>
  </w:style>
  <w:style w:type="character" w:customStyle="1" w:styleId="ListLabel1611">
    <w:name w:val="ListLabel 1611"/>
    <w:qFormat/>
    <w:rPr>
      <w:rFonts w:cs="OpenSymbol;Arial Unicode MS"/>
    </w:rPr>
  </w:style>
  <w:style w:type="character" w:customStyle="1" w:styleId="ListLabel1612">
    <w:name w:val="ListLabel 1612"/>
    <w:qFormat/>
    <w:rPr>
      <w:rFonts w:cs="OpenSymbol;Arial Unicode MS"/>
    </w:rPr>
  </w:style>
  <w:style w:type="character" w:customStyle="1" w:styleId="ListLabel1613">
    <w:name w:val="ListLabel 1613"/>
    <w:qFormat/>
    <w:rPr>
      <w:rFonts w:cs="OpenSymbol;Arial Unicode MS"/>
    </w:rPr>
  </w:style>
  <w:style w:type="character" w:customStyle="1" w:styleId="ListLabel1614">
    <w:name w:val="ListLabel 1614"/>
    <w:qFormat/>
    <w:rPr>
      <w:rFonts w:cs="OpenSymbol;Arial Unicode MS"/>
    </w:rPr>
  </w:style>
  <w:style w:type="character" w:customStyle="1" w:styleId="ListLabel1615">
    <w:name w:val="ListLabel 1615"/>
    <w:qFormat/>
    <w:rPr>
      <w:rFonts w:cs="OpenSymbol;Arial Unicode MS"/>
    </w:rPr>
  </w:style>
  <w:style w:type="character" w:customStyle="1" w:styleId="ListLabel1616">
    <w:name w:val="ListLabel 1616"/>
    <w:qFormat/>
    <w:rPr>
      <w:rFonts w:cs="OpenSymbol;Arial Unicode MS"/>
    </w:rPr>
  </w:style>
  <w:style w:type="character" w:customStyle="1" w:styleId="ListLabel1617">
    <w:name w:val="ListLabel 1617"/>
    <w:qFormat/>
    <w:rPr>
      <w:rFonts w:cs="OpenSymbol;Arial Unicode MS"/>
    </w:rPr>
  </w:style>
  <w:style w:type="character" w:customStyle="1" w:styleId="ListLabel1618">
    <w:name w:val="ListLabel 1618"/>
    <w:qFormat/>
    <w:rPr>
      <w:rFonts w:cs="OpenSymbol;Arial Unicode MS"/>
    </w:rPr>
  </w:style>
  <w:style w:type="character" w:customStyle="1" w:styleId="ListLabel1619">
    <w:name w:val="ListLabel 1619"/>
    <w:qFormat/>
    <w:rPr>
      <w:rFonts w:cs="OpenSymbol;Arial Unicode MS"/>
    </w:rPr>
  </w:style>
  <w:style w:type="character" w:customStyle="1" w:styleId="ListLabel1620">
    <w:name w:val="ListLabel 1620"/>
    <w:qFormat/>
    <w:rPr>
      <w:rFonts w:cs="OpenSymbol;Arial Unicode MS"/>
    </w:rPr>
  </w:style>
  <w:style w:type="character" w:customStyle="1" w:styleId="ListLabel1621">
    <w:name w:val="ListLabel 1621"/>
    <w:qFormat/>
    <w:rPr>
      <w:rFonts w:cs="OpenSymbol;Arial Unicode MS"/>
    </w:rPr>
  </w:style>
  <w:style w:type="character" w:customStyle="1" w:styleId="ListLabel1622">
    <w:name w:val="ListLabel 1622"/>
    <w:qFormat/>
    <w:rPr>
      <w:rFonts w:cs="OpenSymbol;Arial Unicode MS"/>
    </w:rPr>
  </w:style>
  <w:style w:type="character" w:customStyle="1" w:styleId="ListLabel1623">
    <w:name w:val="ListLabel 1623"/>
    <w:qFormat/>
    <w:rPr>
      <w:rFonts w:cs="OpenSymbol;Arial Unicode MS"/>
    </w:rPr>
  </w:style>
  <w:style w:type="character" w:customStyle="1" w:styleId="ListLabel1624">
    <w:name w:val="ListLabel 1624"/>
    <w:qFormat/>
    <w:rPr>
      <w:rFonts w:cs="OpenSymbol;Arial Unicode MS"/>
    </w:rPr>
  </w:style>
  <w:style w:type="character" w:customStyle="1" w:styleId="ListLabel1625">
    <w:name w:val="ListLabel 1625"/>
    <w:qFormat/>
    <w:rPr>
      <w:rFonts w:cs="OpenSymbol;Arial Unicode MS"/>
    </w:rPr>
  </w:style>
  <w:style w:type="character" w:customStyle="1" w:styleId="ListLabel1626">
    <w:name w:val="ListLabel 1626"/>
    <w:qFormat/>
    <w:rPr>
      <w:rFonts w:cs="OpenSymbol;Arial Unicode MS"/>
    </w:rPr>
  </w:style>
  <w:style w:type="character" w:customStyle="1" w:styleId="ListLabel1627">
    <w:name w:val="ListLabel 1627"/>
    <w:qFormat/>
    <w:rPr>
      <w:rFonts w:eastAsia="Times New Roman"/>
      <w:sz w:val="16"/>
      <w:szCs w:val="16"/>
      <w:u w:val="none" w:color="000000"/>
      <w:lang w:val="en-US" w:eastAsia="en-US"/>
    </w:rPr>
  </w:style>
  <w:style w:type="character" w:customStyle="1" w:styleId="ListLabel1628">
    <w:name w:val="ListLabel 1628"/>
    <w:qFormat/>
    <w:rPr>
      <w:lang w:val="en-US"/>
    </w:rPr>
  </w:style>
  <w:style w:type="character" w:customStyle="1" w:styleId="ListLabel1629">
    <w:name w:val="ListLabel 1629"/>
    <w:qFormat/>
  </w:style>
  <w:style w:type="character" w:customStyle="1" w:styleId="ListLabel1630">
    <w:name w:val="ListLabel 1630"/>
    <w:qFormat/>
    <w:rPr>
      <w:rFonts w:cs="Symbol"/>
    </w:rPr>
  </w:style>
  <w:style w:type="character" w:customStyle="1" w:styleId="ListLabel1631">
    <w:name w:val="ListLabel 1631"/>
    <w:qFormat/>
    <w:rPr>
      <w:rFonts w:cs="OpenSymbol"/>
    </w:rPr>
  </w:style>
  <w:style w:type="character" w:customStyle="1" w:styleId="ListLabel1632">
    <w:name w:val="ListLabel 1632"/>
    <w:qFormat/>
    <w:rPr>
      <w:rFonts w:cs="OpenSymbol"/>
    </w:rPr>
  </w:style>
  <w:style w:type="character" w:customStyle="1" w:styleId="ListLabel1633">
    <w:name w:val="ListLabel 1633"/>
    <w:qFormat/>
    <w:rPr>
      <w:rFonts w:cs="Symbol"/>
    </w:rPr>
  </w:style>
  <w:style w:type="character" w:customStyle="1" w:styleId="ListLabel1634">
    <w:name w:val="ListLabel 1634"/>
    <w:qFormat/>
    <w:rPr>
      <w:rFonts w:cs="OpenSymbol"/>
    </w:rPr>
  </w:style>
  <w:style w:type="character" w:customStyle="1" w:styleId="ListLabel1635">
    <w:name w:val="ListLabel 1635"/>
    <w:qFormat/>
    <w:rPr>
      <w:rFonts w:cs="OpenSymbol"/>
    </w:rPr>
  </w:style>
  <w:style w:type="character" w:customStyle="1" w:styleId="ListLabel1636">
    <w:name w:val="ListLabel 1636"/>
    <w:qFormat/>
    <w:rPr>
      <w:rFonts w:cs="Symbol"/>
    </w:rPr>
  </w:style>
  <w:style w:type="character" w:customStyle="1" w:styleId="ListLabel1637">
    <w:name w:val="ListLabel 1637"/>
    <w:qFormat/>
    <w:rPr>
      <w:rFonts w:cs="OpenSymbol"/>
    </w:rPr>
  </w:style>
  <w:style w:type="character" w:customStyle="1" w:styleId="ListLabel1638">
    <w:name w:val="ListLabel 1638"/>
    <w:qFormat/>
    <w:rPr>
      <w:rFonts w:cs="OpenSymbol"/>
    </w:rPr>
  </w:style>
  <w:style w:type="character" w:customStyle="1" w:styleId="ListLabel1639">
    <w:name w:val="ListLabel 1639"/>
    <w:qFormat/>
    <w:rPr>
      <w:rFonts w:cs="Symbol"/>
    </w:rPr>
  </w:style>
  <w:style w:type="character" w:customStyle="1" w:styleId="ListLabel1640">
    <w:name w:val="ListLabel 1640"/>
    <w:qFormat/>
    <w:rPr>
      <w:rFonts w:cs="OpenSymbol"/>
    </w:rPr>
  </w:style>
  <w:style w:type="character" w:customStyle="1" w:styleId="ListLabel1641">
    <w:name w:val="ListLabel 1641"/>
    <w:qFormat/>
    <w:rPr>
      <w:rFonts w:cs="OpenSymbol"/>
    </w:rPr>
  </w:style>
  <w:style w:type="character" w:customStyle="1" w:styleId="ListLabel1642">
    <w:name w:val="ListLabel 1642"/>
    <w:qFormat/>
    <w:rPr>
      <w:rFonts w:cs="Symbol"/>
    </w:rPr>
  </w:style>
  <w:style w:type="character" w:customStyle="1" w:styleId="ListLabel1643">
    <w:name w:val="ListLabel 1643"/>
    <w:qFormat/>
    <w:rPr>
      <w:rFonts w:cs="OpenSymbol"/>
    </w:rPr>
  </w:style>
  <w:style w:type="character" w:customStyle="1" w:styleId="ListLabel1644">
    <w:name w:val="ListLabel 1644"/>
    <w:qFormat/>
    <w:rPr>
      <w:rFonts w:cs="OpenSymbol"/>
    </w:rPr>
  </w:style>
  <w:style w:type="character" w:customStyle="1" w:styleId="ListLabel1645">
    <w:name w:val="ListLabel 1645"/>
    <w:qFormat/>
    <w:rPr>
      <w:rFonts w:cs="Symbol"/>
    </w:rPr>
  </w:style>
  <w:style w:type="character" w:customStyle="1" w:styleId="ListLabel1646">
    <w:name w:val="ListLabel 1646"/>
    <w:qFormat/>
    <w:rPr>
      <w:rFonts w:cs="OpenSymbol"/>
    </w:rPr>
  </w:style>
  <w:style w:type="character" w:customStyle="1" w:styleId="ListLabel1647">
    <w:name w:val="ListLabel 1647"/>
    <w:qFormat/>
    <w:rPr>
      <w:rFonts w:cs="OpenSymbol"/>
    </w:rPr>
  </w:style>
  <w:style w:type="character" w:customStyle="1" w:styleId="ListLabel1648">
    <w:name w:val="ListLabel 1648"/>
    <w:qFormat/>
    <w:rPr>
      <w:rFonts w:cs="Symbol"/>
    </w:rPr>
  </w:style>
  <w:style w:type="character" w:customStyle="1" w:styleId="ListLabel1649">
    <w:name w:val="ListLabel 1649"/>
    <w:qFormat/>
    <w:rPr>
      <w:rFonts w:cs="OpenSymbol"/>
    </w:rPr>
  </w:style>
  <w:style w:type="character" w:customStyle="1" w:styleId="ListLabel1650">
    <w:name w:val="ListLabel 1650"/>
    <w:qFormat/>
    <w:rPr>
      <w:rFonts w:cs="OpenSymbol"/>
    </w:rPr>
  </w:style>
  <w:style w:type="character" w:customStyle="1" w:styleId="ListLabel1651">
    <w:name w:val="ListLabel 1651"/>
    <w:qFormat/>
    <w:rPr>
      <w:rFonts w:cs="Symbol"/>
    </w:rPr>
  </w:style>
  <w:style w:type="character" w:customStyle="1" w:styleId="ListLabel1652">
    <w:name w:val="ListLabel 1652"/>
    <w:qFormat/>
    <w:rPr>
      <w:rFonts w:cs="OpenSymbol"/>
    </w:rPr>
  </w:style>
  <w:style w:type="character" w:customStyle="1" w:styleId="ListLabel1653">
    <w:name w:val="ListLabel 1653"/>
    <w:qFormat/>
    <w:rPr>
      <w:rFonts w:cs="OpenSymbol"/>
    </w:rPr>
  </w:style>
  <w:style w:type="character" w:customStyle="1" w:styleId="ListLabel1654">
    <w:name w:val="ListLabel 1654"/>
    <w:qFormat/>
    <w:rPr>
      <w:rFonts w:cs="Symbol"/>
    </w:rPr>
  </w:style>
  <w:style w:type="character" w:customStyle="1" w:styleId="ListLabel1655">
    <w:name w:val="ListLabel 1655"/>
    <w:qFormat/>
    <w:rPr>
      <w:rFonts w:cs="OpenSymbol"/>
    </w:rPr>
  </w:style>
  <w:style w:type="character" w:customStyle="1" w:styleId="ListLabel1656">
    <w:name w:val="ListLabel 1656"/>
    <w:qFormat/>
    <w:rPr>
      <w:rFonts w:cs="OpenSymbol"/>
    </w:rPr>
  </w:style>
  <w:style w:type="character" w:customStyle="1" w:styleId="ListLabel1657">
    <w:name w:val="ListLabel 1657"/>
    <w:qFormat/>
    <w:rPr>
      <w:rFonts w:cs="Symbol"/>
    </w:rPr>
  </w:style>
  <w:style w:type="character" w:customStyle="1" w:styleId="ListLabel1658">
    <w:name w:val="ListLabel 1658"/>
    <w:qFormat/>
    <w:rPr>
      <w:rFonts w:cs="OpenSymbol"/>
    </w:rPr>
  </w:style>
  <w:style w:type="character" w:customStyle="1" w:styleId="ListLabel1659">
    <w:name w:val="ListLabel 1659"/>
    <w:qFormat/>
    <w:rPr>
      <w:rFonts w:cs="OpenSymbol"/>
    </w:rPr>
  </w:style>
  <w:style w:type="character" w:customStyle="1" w:styleId="ListLabel1660">
    <w:name w:val="ListLabel 1660"/>
    <w:qFormat/>
    <w:rPr>
      <w:rFonts w:cs="Symbol"/>
    </w:rPr>
  </w:style>
  <w:style w:type="character" w:customStyle="1" w:styleId="ListLabel1661">
    <w:name w:val="ListLabel 1661"/>
    <w:qFormat/>
    <w:rPr>
      <w:rFonts w:cs="OpenSymbol"/>
    </w:rPr>
  </w:style>
  <w:style w:type="character" w:customStyle="1" w:styleId="ListLabel1662">
    <w:name w:val="ListLabel 1662"/>
    <w:qFormat/>
    <w:rPr>
      <w:rFonts w:cs="OpenSymbol"/>
    </w:rPr>
  </w:style>
  <w:style w:type="character" w:customStyle="1" w:styleId="ListLabel1663">
    <w:name w:val="ListLabel 1663"/>
    <w:qFormat/>
    <w:rPr>
      <w:rFonts w:cs="Symbol"/>
    </w:rPr>
  </w:style>
  <w:style w:type="character" w:customStyle="1" w:styleId="ListLabel1664">
    <w:name w:val="ListLabel 1664"/>
    <w:qFormat/>
    <w:rPr>
      <w:rFonts w:cs="OpenSymbol"/>
    </w:rPr>
  </w:style>
  <w:style w:type="character" w:customStyle="1" w:styleId="ListLabel1665">
    <w:name w:val="ListLabel 1665"/>
    <w:qFormat/>
    <w:rPr>
      <w:rFonts w:cs="OpenSymbol"/>
    </w:rPr>
  </w:style>
  <w:style w:type="character" w:customStyle="1" w:styleId="ListLabel1666">
    <w:name w:val="ListLabel 1666"/>
    <w:qFormat/>
    <w:rPr>
      <w:rFonts w:cs="Symbol"/>
    </w:rPr>
  </w:style>
  <w:style w:type="character" w:customStyle="1" w:styleId="ListLabel1667">
    <w:name w:val="ListLabel 1667"/>
    <w:qFormat/>
    <w:rPr>
      <w:rFonts w:cs="OpenSymbol"/>
    </w:rPr>
  </w:style>
  <w:style w:type="character" w:customStyle="1" w:styleId="ListLabel1668">
    <w:name w:val="ListLabel 1668"/>
    <w:qFormat/>
    <w:rPr>
      <w:rFonts w:cs="OpenSymbol"/>
    </w:rPr>
  </w:style>
  <w:style w:type="character" w:customStyle="1" w:styleId="ListLabel1669">
    <w:name w:val="ListLabel 1669"/>
    <w:qFormat/>
    <w:rPr>
      <w:rFonts w:cs="Symbol"/>
    </w:rPr>
  </w:style>
  <w:style w:type="character" w:customStyle="1" w:styleId="ListLabel1670">
    <w:name w:val="ListLabel 1670"/>
    <w:qFormat/>
    <w:rPr>
      <w:rFonts w:cs="OpenSymbol"/>
    </w:rPr>
  </w:style>
  <w:style w:type="character" w:customStyle="1" w:styleId="ListLabel1671">
    <w:name w:val="ListLabel 1671"/>
    <w:qFormat/>
    <w:rPr>
      <w:rFonts w:cs="OpenSymbol"/>
    </w:rPr>
  </w:style>
  <w:style w:type="character" w:customStyle="1" w:styleId="ListLabel1672">
    <w:name w:val="ListLabel 1672"/>
    <w:qFormat/>
    <w:rPr>
      <w:rFonts w:cs="Symbol"/>
    </w:rPr>
  </w:style>
  <w:style w:type="character" w:customStyle="1" w:styleId="ListLabel1673">
    <w:name w:val="ListLabel 1673"/>
    <w:qFormat/>
    <w:rPr>
      <w:rFonts w:cs="OpenSymbol"/>
    </w:rPr>
  </w:style>
  <w:style w:type="character" w:customStyle="1" w:styleId="ListLabel1674">
    <w:name w:val="ListLabel 1674"/>
    <w:qFormat/>
    <w:rPr>
      <w:rFonts w:cs="OpenSymbol"/>
    </w:rPr>
  </w:style>
  <w:style w:type="character" w:customStyle="1" w:styleId="ListLabel1675">
    <w:name w:val="ListLabel 1675"/>
    <w:qFormat/>
    <w:rPr>
      <w:rFonts w:cs="Symbol"/>
    </w:rPr>
  </w:style>
  <w:style w:type="character" w:customStyle="1" w:styleId="ListLabel1676">
    <w:name w:val="ListLabel 1676"/>
    <w:qFormat/>
    <w:rPr>
      <w:rFonts w:cs="OpenSymbol"/>
    </w:rPr>
  </w:style>
  <w:style w:type="character" w:customStyle="1" w:styleId="ListLabel1677">
    <w:name w:val="ListLabel 1677"/>
    <w:qFormat/>
    <w:rPr>
      <w:rFonts w:cs="OpenSymbol"/>
    </w:rPr>
  </w:style>
  <w:style w:type="character" w:customStyle="1" w:styleId="ListLabel1678">
    <w:name w:val="ListLabel 1678"/>
    <w:qFormat/>
    <w:rPr>
      <w:rFonts w:cs="Symbol"/>
    </w:rPr>
  </w:style>
  <w:style w:type="character" w:customStyle="1" w:styleId="ListLabel1679">
    <w:name w:val="ListLabel 1679"/>
    <w:qFormat/>
    <w:rPr>
      <w:rFonts w:cs="OpenSymbol"/>
    </w:rPr>
  </w:style>
  <w:style w:type="character" w:customStyle="1" w:styleId="ListLabel1680">
    <w:name w:val="ListLabel 1680"/>
    <w:qFormat/>
    <w:rPr>
      <w:rFonts w:cs="OpenSymbol"/>
    </w:rPr>
  </w:style>
  <w:style w:type="character" w:customStyle="1" w:styleId="ListLabel1681">
    <w:name w:val="ListLabel 1681"/>
    <w:qFormat/>
    <w:rPr>
      <w:rFonts w:cs="Symbol"/>
    </w:rPr>
  </w:style>
  <w:style w:type="character" w:customStyle="1" w:styleId="ListLabel1682">
    <w:name w:val="ListLabel 1682"/>
    <w:qFormat/>
    <w:rPr>
      <w:rFonts w:cs="OpenSymbol"/>
    </w:rPr>
  </w:style>
  <w:style w:type="character" w:customStyle="1" w:styleId="ListLabel1683">
    <w:name w:val="ListLabel 1683"/>
    <w:qFormat/>
    <w:rPr>
      <w:rFonts w:cs="OpenSymbol"/>
    </w:rPr>
  </w:style>
  <w:style w:type="character" w:customStyle="1" w:styleId="ListLabel1684">
    <w:name w:val="ListLabel 1684"/>
    <w:qFormat/>
    <w:rPr>
      <w:rFonts w:cs="Symbol"/>
    </w:rPr>
  </w:style>
  <w:style w:type="character" w:customStyle="1" w:styleId="ListLabel1685">
    <w:name w:val="ListLabel 1685"/>
    <w:qFormat/>
    <w:rPr>
      <w:rFonts w:cs="OpenSymbol"/>
    </w:rPr>
  </w:style>
  <w:style w:type="character" w:customStyle="1" w:styleId="ListLabel1686">
    <w:name w:val="ListLabel 1686"/>
    <w:qFormat/>
    <w:rPr>
      <w:rFonts w:cs="OpenSymbol"/>
    </w:rPr>
  </w:style>
  <w:style w:type="character" w:customStyle="1" w:styleId="ListLabel1687">
    <w:name w:val="ListLabel 1687"/>
    <w:qFormat/>
    <w:rPr>
      <w:rFonts w:cs="Symbol"/>
    </w:rPr>
  </w:style>
  <w:style w:type="character" w:customStyle="1" w:styleId="ListLabel1688">
    <w:name w:val="ListLabel 1688"/>
    <w:qFormat/>
    <w:rPr>
      <w:rFonts w:cs="OpenSymbol"/>
    </w:rPr>
  </w:style>
  <w:style w:type="character" w:customStyle="1" w:styleId="ListLabel1689">
    <w:name w:val="ListLabel 1689"/>
    <w:qFormat/>
    <w:rPr>
      <w:rFonts w:cs="OpenSymbol"/>
    </w:rPr>
  </w:style>
  <w:style w:type="character" w:customStyle="1" w:styleId="ListLabel1690">
    <w:name w:val="ListLabel 1690"/>
    <w:qFormat/>
    <w:rPr>
      <w:rFonts w:cs="Symbol"/>
    </w:rPr>
  </w:style>
  <w:style w:type="character" w:customStyle="1" w:styleId="ListLabel1691">
    <w:name w:val="ListLabel 1691"/>
    <w:qFormat/>
    <w:rPr>
      <w:rFonts w:cs="OpenSymbol"/>
    </w:rPr>
  </w:style>
  <w:style w:type="character" w:customStyle="1" w:styleId="ListLabel1692">
    <w:name w:val="ListLabel 1692"/>
    <w:qFormat/>
    <w:rPr>
      <w:rFonts w:cs="OpenSymbol"/>
    </w:rPr>
  </w:style>
  <w:style w:type="character" w:customStyle="1" w:styleId="ListLabel1693">
    <w:name w:val="ListLabel 1693"/>
    <w:qFormat/>
    <w:rPr>
      <w:rFonts w:cs="Symbol"/>
      <w:sz w:val="20"/>
    </w:rPr>
  </w:style>
  <w:style w:type="character" w:customStyle="1" w:styleId="ListLabel1694">
    <w:name w:val="ListLabel 1694"/>
    <w:qFormat/>
    <w:rPr>
      <w:rFonts w:cs="OpenSymbol"/>
    </w:rPr>
  </w:style>
  <w:style w:type="character" w:customStyle="1" w:styleId="ListLabel1695">
    <w:name w:val="ListLabel 1695"/>
    <w:qFormat/>
    <w:rPr>
      <w:rFonts w:cs="OpenSymbol"/>
    </w:rPr>
  </w:style>
  <w:style w:type="character" w:customStyle="1" w:styleId="ListLabel1696">
    <w:name w:val="ListLabel 1696"/>
    <w:qFormat/>
    <w:rPr>
      <w:rFonts w:cs="Symbol"/>
    </w:rPr>
  </w:style>
  <w:style w:type="character" w:customStyle="1" w:styleId="ListLabel1697">
    <w:name w:val="ListLabel 1697"/>
    <w:qFormat/>
    <w:rPr>
      <w:rFonts w:cs="OpenSymbol"/>
    </w:rPr>
  </w:style>
  <w:style w:type="character" w:customStyle="1" w:styleId="ListLabel1698">
    <w:name w:val="ListLabel 1698"/>
    <w:qFormat/>
    <w:rPr>
      <w:rFonts w:cs="OpenSymbol"/>
    </w:rPr>
  </w:style>
  <w:style w:type="character" w:customStyle="1" w:styleId="ListLabel1699">
    <w:name w:val="ListLabel 1699"/>
    <w:qFormat/>
    <w:rPr>
      <w:rFonts w:cs="Symbol"/>
    </w:rPr>
  </w:style>
  <w:style w:type="character" w:customStyle="1" w:styleId="ListLabel1700">
    <w:name w:val="ListLabel 1700"/>
    <w:qFormat/>
    <w:rPr>
      <w:rFonts w:cs="OpenSymbol"/>
    </w:rPr>
  </w:style>
  <w:style w:type="character" w:customStyle="1" w:styleId="ListLabel1701">
    <w:name w:val="ListLabel 1701"/>
    <w:qFormat/>
    <w:rPr>
      <w:rFonts w:cs="OpenSymbol"/>
    </w:rPr>
  </w:style>
  <w:style w:type="character" w:customStyle="1" w:styleId="ListLabel1702">
    <w:name w:val="ListLabel 1702"/>
    <w:qFormat/>
    <w:rPr>
      <w:rFonts w:cs="Symbol"/>
    </w:rPr>
  </w:style>
  <w:style w:type="character" w:customStyle="1" w:styleId="ListLabel1703">
    <w:name w:val="ListLabel 1703"/>
    <w:qFormat/>
    <w:rPr>
      <w:rFonts w:cs="OpenSymbol"/>
    </w:rPr>
  </w:style>
  <w:style w:type="character" w:customStyle="1" w:styleId="ListLabel1704">
    <w:name w:val="ListLabel 1704"/>
    <w:qFormat/>
    <w:rPr>
      <w:rFonts w:cs="OpenSymbol"/>
    </w:rPr>
  </w:style>
  <w:style w:type="character" w:customStyle="1" w:styleId="ListLabel1705">
    <w:name w:val="ListLabel 1705"/>
    <w:qFormat/>
    <w:rPr>
      <w:rFonts w:cs="Symbol"/>
    </w:rPr>
  </w:style>
  <w:style w:type="character" w:customStyle="1" w:styleId="ListLabel1706">
    <w:name w:val="ListLabel 1706"/>
    <w:qFormat/>
    <w:rPr>
      <w:rFonts w:cs="OpenSymbol"/>
    </w:rPr>
  </w:style>
  <w:style w:type="character" w:customStyle="1" w:styleId="ListLabel1707">
    <w:name w:val="ListLabel 1707"/>
    <w:qFormat/>
    <w:rPr>
      <w:rFonts w:cs="OpenSymbol"/>
    </w:rPr>
  </w:style>
  <w:style w:type="character" w:customStyle="1" w:styleId="ListLabel1708">
    <w:name w:val="ListLabel 1708"/>
    <w:qFormat/>
    <w:rPr>
      <w:rFonts w:cs="Symbol"/>
    </w:rPr>
  </w:style>
  <w:style w:type="character" w:customStyle="1" w:styleId="ListLabel1709">
    <w:name w:val="ListLabel 1709"/>
    <w:qFormat/>
    <w:rPr>
      <w:rFonts w:cs="OpenSymbol"/>
    </w:rPr>
  </w:style>
  <w:style w:type="character" w:customStyle="1" w:styleId="ListLabel1710">
    <w:name w:val="ListLabel 1710"/>
    <w:qFormat/>
    <w:rPr>
      <w:rFonts w:cs="OpenSymbol"/>
    </w:rPr>
  </w:style>
  <w:style w:type="character" w:customStyle="1" w:styleId="ListLabel1711">
    <w:name w:val="ListLabel 1711"/>
    <w:qFormat/>
    <w:rPr>
      <w:rFonts w:cs="OpenSymbol;Arial Unicode MS"/>
    </w:rPr>
  </w:style>
  <w:style w:type="character" w:customStyle="1" w:styleId="ListLabel1712">
    <w:name w:val="ListLabel 1712"/>
    <w:qFormat/>
    <w:rPr>
      <w:rFonts w:cs="OpenSymbol;Arial Unicode MS"/>
    </w:rPr>
  </w:style>
  <w:style w:type="character" w:customStyle="1" w:styleId="ListLabel1713">
    <w:name w:val="ListLabel 1713"/>
    <w:qFormat/>
    <w:rPr>
      <w:rFonts w:cs="OpenSymbol;Arial Unicode MS"/>
    </w:rPr>
  </w:style>
  <w:style w:type="character" w:customStyle="1" w:styleId="ListLabel1714">
    <w:name w:val="ListLabel 1714"/>
    <w:qFormat/>
    <w:rPr>
      <w:rFonts w:cs="OpenSymbol;Arial Unicode MS"/>
    </w:rPr>
  </w:style>
  <w:style w:type="character" w:customStyle="1" w:styleId="ListLabel1715">
    <w:name w:val="ListLabel 1715"/>
    <w:qFormat/>
    <w:rPr>
      <w:rFonts w:cs="OpenSymbol;Arial Unicode MS"/>
    </w:rPr>
  </w:style>
  <w:style w:type="character" w:customStyle="1" w:styleId="ListLabel1716">
    <w:name w:val="ListLabel 1716"/>
    <w:qFormat/>
    <w:rPr>
      <w:rFonts w:cs="OpenSymbol;Arial Unicode MS"/>
    </w:rPr>
  </w:style>
  <w:style w:type="character" w:customStyle="1" w:styleId="ListLabel1717">
    <w:name w:val="ListLabel 1717"/>
    <w:qFormat/>
    <w:rPr>
      <w:rFonts w:cs="OpenSymbol;Arial Unicode MS"/>
    </w:rPr>
  </w:style>
  <w:style w:type="character" w:customStyle="1" w:styleId="ListLabel1718">
    <w:name w:val="ListLabel 1718"/>
    <w:qFormat/>
    <w:rPr>
      <w:rFonts w:cs="OpenSymbol;Arial Unicode MS"/>
    </w:rPr>
  </w:style>
  <w:style w:type="character" w:customStyle="1" w:styleId="ListLabel1719">
    <w:name w:val="ListLabel 1719"/>
    <w:qFormat/>
    <w:rPr>
      <w:rFonts w:cs="OpenSymbol;Arial Unicode MS"/>
    </w:rPr>
  </w:style>
  <w:style w:type="character" w:customStyle="1" w:styleId="ListLabel1720">
    <w:name w:val="ListLabel 1720"/>
    <w:qFormat/>
    <w:rPr>
      <w:rFonts w:cs="OpenSymbol;Arial Unicode MS"/>
    </w:rPr>
  </w:style>
  <w:style w:type="character" w:customStyle="1" w:styleId="ListLabel1721">
    <w:name w:val="ListLabel 1721"/>
    <w:qFormat/>
    <w:rPr>
      <w:rFonts w:cs="OpenSymbol;Arial Unicode MS"/>
    </w:rPr>
  </w:style>
  <w:style w:type="character" w:customStyle="1" w:styleId="ListLabel1722">
    <w:name w:val="ListLabel 1722"/>
    <w:qFormat/>
    <w:rPr>
      <w:rFonts w:cs="OpenSymbol;Arial Unicode MS"/>
    </w:rPr>
  </w:style>
  <w:style w:type="character" w:customStyle="1" w:styleId="ListLabel1723">
    <w:name w:val="ListLabel 1723"/>
    <w:qFormat/>
    <w:rPr>
      <w:rFonts w:cs="OpenSymbol;Arial Unicode MS"/>
    </w:rPr>
  </w:style>
  <w:style w:type="character" w:customStyle="1" w:styleId="ListLabel1724">
    <w:name w:val="ListLabel 1724"/>
    <w:qFormat/>
    <w:rPr>
      <w:rFonts w:cs="OpenSymbol;Arial Unicode MS"/>
    </w:rPr>
  </w:style>
  <w:style w:type="character" w:customStyle="1" w:styleId="ListLabel1725">
    <w:name w:val="ListLabel 1725"/>
    <w:qFormat/>
    <w:rPr>
      <w:rFonts w:cs="OpenSymbol;Arial Unicode MS"/>
    </w:rPr>
  </w:style>
  <w:style w:type="character" w:customStyle="1" w:styleId="ListLabel1726">
    <w:name w:val="ListLabel 1726"/>
    <w:qFormat/>
    <w:rPr>
      <w:rFonts w:cs="OpenSymbol;Arial Unicode MS"/>
    </w:rPr>
  </w:style>
  <w:style w:type="character" w:customStyle="1" w:styleId="ListLabel1727">
    <w:name w:val="ListLabel 1727"/>
    <w:qFormat/>
    <w:rPr>
      <w:rFonts w:cs="OpenSymbol;Arial Unicode MS"/>
    </w:rPr>
  </w:style>
  <w:style w:type="character" w:customStyle="1" w:styleId="ListLabel1728">
    <w:name w:val="ListLabel 1728"/>
    <w:qFormat/>
    <w:rPr>
      <w:rFonts w:cs="OpenSymbol;Arial Unicode MS"/>
    </w:rPr>
  </w:style>
  <w:style w:type="character" w:customStyle="1" w:styleId="ListLabel1729">
    <w:name w:val="ListLabel 1729"/>
    <w:qFormat/>
    <w:rPr>
      <w:rFonts w:cs="OpenSymbol;Arial Unicode MS"/>
    </w:rPr>
  </w:style>
  <w:style w:type="character" w:customStyle="1" w:styleId="ListLabel1730">
    <w:name w:val="ListLabel 1730"/>
    <w:qFormat/>
    <w:rPr>
      <w:rFonts w:cs="OpenSymbol;Arial Unicode MS"/>
    </w:rPr>
  </w:style>
  <w:style w:type="character" w:customStyle="1" w:styleId="ListLabel1731">
    <w:name w:val="ListLabel 1731"/>
    <w:qFormat/>
    <w:rPr>
      <w:rFonts w:cs="OpenSymbol;Arial Unicode MS"/>
    </w:rPr>
  </w:style>
  <w:style w:type="character" w:customStyle="1" w:styleId="ListLabel1732">
    <w:name w:val="ListLabel 1732"/>
    <w:qFormat/>
    <w:rPr>
      <w:rFonts w:cs="OpenSymbol;Arial Unicode MS"/>
    </w:rPr>
  </w:style>
  <w:style w:type="character" w:customStyle="1" w:styleId="ListLabel1733">
    <w:name w:val="ListLabel 1733"/>
    <w:qFormat/>
    <w:rPr>
      <w:rFonts w:cs="OpenSymbol;Arial Unicode MS"/>
    </w:rPr>
  </w:style>
  <w:style w:type="character" w:customStyle="1" w:styleId="ListLabel1734">
    <w:name w:val="ListLabel 1734"/>
    <w:qFormat/>
    <w:rPr>
      <w:rFonts w:cs="OpenSymbol;Arial Unicode MS"/>
    </w:rPr>
  </w:style>
  <w:style w:type="character" w:customStyle="1" w:styleId="ListLabel1735">
    <w:name w:val="ListLabel 1735"/>
    <w:qFormat/>
    <w:rPr>
      <w:rFonts w:cs="OpenSymbol;Arial Unicode MS"/>
    </w:rPr>
  </w:style>
  <w:style w:type="character" w:customStyle="1" w:styleId="ListLabel1736">
    <w:name w:val="ListLabel 1736"/>
    <w:qFormat/>
    <w:rPr>
      <w:rFonts w:cs="OpenSymbol;Arial Unicode MS"/>
    </w:rPr>
  </w:style>
  <w:style w:type="character" w:customStyle="1" w:styleId="ListLabel1737">
    <w:name w:val="ListLabel 1737"/>
    <w:qFormat/>
    <w:rPr>
      <w:rFonts w:cs="OpenSymbol;Arial Unicode MS"/>
    </w:rPr>
  </w:style>
  <w:style w:type="character" w:customStyle="1" w:styleId="ListLabel1738">
    <w:name w:val="ListLabel 1738"/>
    <w:qFormat/>
    <w:rPr>
      <w:rFonts w:cs="OpenSymbol;Arial Unicode MS"/>
    </w:rPr>
  </w:style>
  <w:style w:type="character" w:customStyle="1" w:styleId="ListLabel1739">
    <w:name w:val="ListLabel 1739"/>
    <w:qFormat/>
    <w:rPr>
      <w:rFonts w:cs="OpenSymbol;Arial Unicode MS"/>
    </w:rPr>
  </w:style>
  <w:style w:type="character" w:customStyle="1" w:styleId="ListLabel1740">
    <w:name w:val="ListLabel 1740"/>
    <w:qFormat/>
    <w:rPr>
      <w:rFonts w:cs="OpenSymbol;Arial Unicode MS"/>
    </w:rPr>
  </w:style>
  <w:style w:type="character" w:customStyle="1" w:styleId="ListLabel1741">
    <w:name w:val="ListLabel 1741"/>
    <w:qFormat/>
    <w:rPr>
      <w:rFonts w:cs="OpenSymbol;Arial Unicode MS"/>
    </w:rPr>
  </w:style>
  <w:style w:type="character" w:customStyle="1" w:styleId="ListLabel1742">
    <w:name w:val="ListLabel 1742"/>
    <w:qFormat/>
    <w:rPr>
      <w:rFonts w:cs="OpenSymbol;Arial Unicode MS"/>
    </w:rPr>
  </w:style>
  <w:style w:type="character" w:customStyle="1" w:styleId="ListLabel1743">
    <w:name w:val="ListLabel 1743"/>
    <w:qFormat/>
    <w:rPr>
      <w:rFonts w:cs="OpenSymbol;Arial Unicode MS"/>
    </w:rPr>
  </w:style>
  <w:style w:type="character" w:customStyle="1" w:styleId="ListLabel1744">
    <w:name w:val="ListLabel 1744"/>
    <w:qFormat/>
    <w:rPr>
      <w:rFonts w:cs="OpenSymbol;Arial Unicode MS"/>
    </w:rPr>
  </w:style>
  <w:style w:type="character" w:customStyle="1" w:styleId="ListLabel1745">
    <w:name w:val="ListLabel 1745"/>
    <w:qFormat/>
    <w:rPr>
      <w:rFonts w:cs="OpenSymbol;Arial Unicode MS"/>
    </w:rPr>
  </w:style>
  <w:style w:type="character" w:customStyle="1" w:styleId="ListLabel1746">
    <w:name w:val="ListLabel 1746"/>
    <w:qFormat/>
    <w:rPr>
      <w:rFonts w:cs="OpenSymbol;Arial Unicode MS"/>
    </w:rPr>
  </w:style>
  <w:style w:type="character" w:customStyle="1" w:styleId="ListLabel1747">
    <w:name w:val="ListLabel 1747"/>
    <w:qFormat/>
    <w:rPr>
      <w:rFonts w:cs="OpenSymbol;Arial Unicode MS"/>
    </w:rPr>
  </w:style>
  <w:style w:type="character" w:customStyle="1" w:styleId="ListLabel1748">
    <w:name w:val="ListLabel 1748"/>
    <w:qFormat/>
    <w:rPr>
      <w:rFonts w:cs="OpenSymbol;Arial Unicode MS"/>
    </w:rPr>
  </w:style>
  <w:style w:type="character" w:customStyle="1" w:styleId="ListLabel1749">
    <w:name w:val="ListLabel 1749"/>
    <w:qFormat/>
    <w:rPr>
      <w:rFonts w:cs="OpenSymbol;Arial Unicode MS"/>
    </w:rPr>
  </w:style>
  <w:style w:type="character" w:customStyle="1" w:styleId="ListLabel1750">
    <w:name w:val="ListLabel 1750"/>
    <w:qFormat/>
    <w:rPr>
      <w:rFonts w:cs="OpenSymbol;Arial Unicode MS"/>
    </w:rPr>
  </w:style>
  <w:style w:type="character" w:customStyle="1" w:styleId="ListLabel1751">
    <w:name w:val="ListLabel 1751"/>
    <w:qFormat/>
    <w:rPr>
      <w:rFonts w:cs="OpenSymbol;Arial Unicode MS"/>
    </w:rPr>
  </w:style>
  <w:style w:type="character" w:customStyle="1" w:styleId="ListLabel1752">
    <w:name w:val="ListLabel 1752"/>
    <w:qFormat/>
    <w:rPr>
      <w:rFonts w:cs="OpenSymbol;Arial Unicode MS"/>
    </w:rPr>
  </w:style>
  <w:style w:type="character" w:customStyle="1" w:styleId="ListLabel1753">
    <w:name w:val="ListLabel 1753"/>
    <w:qFormat/>
    <w:rPr>
      <w:rFonts w:cs="OpenSymbol;Arial Unicode MS"/>
    </w:rPr>
  </w:style>
  <w:style w:type="character" w:customStyle="1" w:styleId="ListLabel1754">
    <w:name w:val="ListLabel 1754"/>
    <w:qFormat/>
    <w:rPr>
      <w:rFonts w:cs="OpenSymbol;Arial Unicode MS"/>
    </w:rPr>
  </w:style>
  <w:style w:type="character" w:customStyle="1" w:styleId="ListLabel1755">
    <w:name w:val="ListLabel 1755"/>
    <w:qFormat/>
    <w:rPr>
      <w:rFonts w:cs="OpenSymbol;Arial Unicode MS"/>
    </w:rPr>
  </w:style>
  <w:style w:type="character" w:customStyle="1" w:styleId="ListLabel1756">
    <w:name w:val="ListLabel 1756"/>
    <w:qFormat/>
    <w:rPr>
      <w:rFonts w:cs="OpenSymbol;Arial Unicode MS"/>
    </w:rPr>
  </w:style>
  <w:style w:type="character" w:customStyle="1" w:styleId="ListLabel1757">
    <w:name w:val="ListLabel 1757"/>
    <w:qFormat/>
    <w:rPr>
      <w:rFonts w:cs="OpenSymbol;Arial Unicode MS"/>
    </w:rPr>
  </w:style>
  <w:style w:type="character" w:customStyle="1" w:styleId="ListLabel1758">
    <w:name w:val="ListLabel 1758"/>
    <w:qFormat/>
    <w:rPr>
      <w:rFonts w:cs="OpenSymbol;Arial Unicode MS"/>
    </w:rPr>
  </w:style>
  <w:style w:type="character" w:customStyle="1" w:styleId="ListLabel1759">
    <w:name w:val="ListLabel 1759"/>
    <w:qFormat/>
    <w:rPr>
      <w:rFonts w:cs="OpenSymbol;Arial Unicode MS"/>
    </w:rPr>
  </w:style>
  <w:style w:type="character" w:customStyle="1" w:styleId="ListLabel1760">
    <w:name w:val="ListLabel 1760"/>
    <w:qFormat/>
    <w:rPr>
      <w:rFonts w:cs="OpenSymbol;Arial Unicode MS"/>
    </w:rPr>
  </w:style>
  <w:style w:type="character" w:customStyle="1" w:styleId="ListLabel1761">
    <w:name w:val="ListLabel 1761"/>
    <w:qFormat/>
    <w:rPr>
      <w:rFonts w:cs="OpenSymbol;Arial Unicode MS"/>
    </w:rPr>
  </w:style>
  <w:style w:type="character" w:customStyle="1" w:styleId="ListLabel1762">
    <w:name w:val="ListLabel 1762"/>
    <w:qFormat/>
    <w:rPr>
      <w:rFonts w:cs="OpenSymbol;Arial Unicode MS"/>
    </w:rPr>
  </w:style>
  <w:style w:type="character" w:customStyle="1" w:styleId="ListLabel1763">
    <w:name w:val="ListLabel 1763"/>
    <w:qFormat/>
    <w:rPr>
      <w:rFonts w:cs="OpenSymbol;Arial Unicode MS"/>
    </w:rPr>
  </w:style>
  <w:style w:type="character" w:customStyle="1" w:styleId="ListLabel1764">
    <w:name w:val="ListLabel 1764"/>
    <w:qFormat/>
    <w:rPr>
      <w:rFonts w:cs="OpenSymbol;Arial Unicode MS"/>
    </w:rPr>
  </w:style>
  <w:style w:type="character" w:customStyle="1" w:styleId="ListLabel1765">
    <w:name w:val="ListLabel 1765"/>
    <w:qFormat/>
    <w:rPr>
      <w:rFonts w:cs="OpenSymbol;Arial Unicode MS"/>
    </w:rPr>
  </w:style>
  <w:style w:type="character" w:customStyle="1" w:styleId="ListLabel1766">
    <w:name w:val="ListLabel 1766"/>
    <w:qFormat/>
    <w:rPr>
      <w:rFonts w:cs="OpenSymbol;Arial Unicode MS"/>
    </w:rPr>
  </w:style>
  <w:style w:type="character" w:customStyle="1" w:styleId="ListLabel1767">
    <w:name w:val="ListLabel 1767"/>
    <w:qFormat/>
    <w:rPr>
      <w:rFonts w:cs="OpenSymbol;Arial Unicode MS"/>
    </w:rPr>
  </w:style>
  <w:style w:type="character" w:customStyle="1" w:styleId="ListLabel1768">
    <w:name w:val="ListLabel 1768"/>
    <w:qFormat/>
    <w:rPr>
      <w:rFonts w:cs="OpenSymbol;Arial Unicode MS"/>
    </w:rPr>
  </w:style>
  <w:style w:type="character" w:customStyle="1" w:styleId="ListLabel1769">
    <w:name w:val="ListLabel 1769"/>
    <w:qFormat/>
    <w:rPr>
      <w:rFonts w:cs="OpenSymbol;Arial Unicode MS"/>
    </w:rPr>
  </w:style>
  <w:style w:type="character" w:customStyle="1" w:styleId="ListLabel1770">
    <w:name w:val="ListLabel 1770"/>
    <w:qFormat/>
    <w:rPr>
      <w:rFonts w:cs="OpenSymbol;Arial Unicode MS"/>
    </w:rPr>
  </w:style>
  <w:style w:type="character" w:customStyle="1" w:styleId="ListLabel1771">
    <w:name w:val="ListLabel 1771"/>
    <w:qFormat/>
    <w:rPr>
      <w:rFonts w:cs="OpenSymbol;Arial Unicode MS"/>
    </w:rPr>
  </w:style>
  <w:style w:type="character" w:customStyle="1" w:styleId="ListLabel1772">
    <w:name w:val="ListLabel 1772"/>
    <w:qFormat/>
    <w:rPr>
      <w:rFonts w:cs="OpenSymbol;Arial Unicode MS"/>
    </w:rPr>
  </w:style>
  <w:style w:type="character" w:customStyle="1" w:styleId="ListLabel1773">
    <w:name w:val="ListLabel 1773"/>
    <w:qFormat/>
    <w:rPr>
      <w:rFonts w:cs="OpenSymbol;Arial Unicode MS"/>
    </w:rPr>
  </w:style>
  <w:style w:type="character" w:customStyle="1" w:styleId="ListLabel1774">
    <w:name w:val="ListLabel 1774"/>
    <w:qFormat/>
    <w:rPr>
      <w:rFonts w:cs="OpenSymbol;Arial Unicode MS"/>
    </w:rPr>
  </w:style>
  <w:style w:type="character" w:customStyle="1" w:styleId="ListLabel1775">
    <w:name w:val="ListLabel 1775"/>
    <w:qFormat/>
    <w:rPr>
      <w:rFonts w:cs="OpenSymbol;Arial Unicode MS"/>
    </w:rPr>
  </w:style>
  <w:style w:type="character" w:customStyle="1" w:styleId="ListLabel1776">
    <w:name w:val="ListLabel 1776"/>
    <w:qFormat/>
    <w:rPr>
      <w:rFonts w:cs="OpenSymbol;Arial Unicode MS"/>
    </w:rPr>
  </w:style>
  <w:style w:type="character" w:customStyle="1" w:styleId="ListLabel1777">
    <w:name w:val="ListLabel 1777"/>
    <w:qFormat/>
    <w:rPr>
      <w:rFonts w:cs="OpenSymbol;Arial Unicode MS"/>
    </w:rPr>
  </w:style>
  <w:style w:type="character" w:customStyle="1" w:styleId="ListLabel1778">
    <w:name w:val="ListLabel 1778"/>
    <w:qFormat/>
    <w:rPr>
      <w:rFonts w:cs="OpenSymbol;Arial Unicode MS"/>
    </w:rPr>
  </w:style>
  <w:style w:type="character" w:customStyle="1" w:styleId="ListLabel1779">
    <w:name w:val="ListLabel 1779"/>
    <w:qFormat/>
    <w:rPr>
      <w:rFonts w:cs="OpenSymbol;Arial Unicode MS"/>
    </w:rPr>
  </w:style>
  <w:style w:type="character" w:customStyle="1" w:styleId="ListLabel1780">
    <w:name w:val="ListLabel 1780"/>
    <w:qFormat/>
    <w:rPr>
      <w:rFonts w:cs="OpenSymbol;Arial Unicode MS"/>
    </w:rPr>
  </w:style>
  <w:style w:type="character" w:customStyle="1" w:styleId="ListLabel1781">
    <w:name w:val="ListLabel 1781"/>
    <w:qFormat/>
    <w:rPr>
      <w:rFonts w:cs="OpenSymbol;Arial Unicode MS"/>
    </w:rPr>
  </w:style>
  <w:style w:type="character" w:customStyle="1" w:styleId="ListLabel1782">
    <w:name w:val="ListLabel 1782"/>
    <w:qFormat/>
    <w:rPr>
      <w:rFonts w:cs="OpenSymbol;Arial Unicode MS"/>
    </w:rPr>
  </w:style>
  <w:style w:type="character" w:customStyle="1" w:styleId="ListLabel1783">
    <w:name w:val="ListLabel 1783"/>
    <w:qFormat/>
    <w:rPr>
      <w:rFonts w:cs="Symbol"/>
    </w:rPr>
  </w:style>
  <w:style w:type="character" w:customStyle="1" w:styleId="ListLabel1784">
    <w:name w:val="ListLabel 1784"/>
    <w:qFormat/>
    <w:rPr>
      <w:rFonts w:cs="OpenSymbol"/>
    </w:rPr>
  </w:style>
  <w:style w:type="character" w:customStyle="1" w:styleId="ListLabel1785">
    <w:name w:val="ListLabel 1785"/>
    <w:qFormat/>
    <w:rPr>
      <w:rFonts w:cs="OpenSymbol"/>
    </w:rPr>
  </w:style>
  <w:style w:type="character" w:customStyle="1" w:styleId="ListLabel1786">
    <w:name w:val="ListLabel 1786"/>
    <w:qFormat/>
    <w:rPr>
      <w:rFonts w:cs="Symbol"/>
    </w:rPr>
  </w:style>
  <w:style w:type="character" w:customStyle="1" w:styleId="ListLabel1787">
    <w:name w:val="ListLabel 1787"/>
    <w:qFormat/>
    <w:rPr>
      <w:rFonts w:cs="OpenSymbol"/>
    </w:rPr>
  </w:style>
  <w:style w:type="character" w:customStyle="1" w:styleId="ListLabel1788">
    <w:name w:val="ListLabel 1788"/>
    <w:qFormat/>
    <w:rPr>
      <w:rFonts w:cs="OpenSymbol"/>
    </w:rPr>
  </w:style>
  <w:style w:type="character" w:customStyle="1" w:styleId="ListLabel1789">
    <w:name w:val="ListLabel 1789"/>
    <w:qFormat/>
    <w:rPr>
      <w:rFonts w:cs="Symbol"/>
    </w:rPr>
  </w:style>
  <w:style w:type="character" w:customStyle="1" w:styleId="ListLabel1790">
    <w:name w:val="ListLabel 1790"/>
    <w:qFormat/>
    <w:rPr>
      <w:rFonts w:cs="OpenSymbol"/>
    </w:rPr>
  </w:style>
  <w:style w:type="character" w:customStyle="1" w:styleId="ListLabel1791">
    <w:name w:val="ListLabel 1791"/>
    <w:qFormat/>
    <w:rPr>
      <w:rFonts w:cs="OpenSymbol"/>
    </w:rPr>
  </w:style>
  <w:style w:type="character" w:customStyle="1" w:styleId="ListLabel1792">
    <w:name w:val="ListLabel 1792"/>
    <w:qFormat/>
    <w:rPr>
      <w:rFonts w:cs="Symbol"/>
    </w:rPr>
  </w:style>
  <w:style w:type="character" w:customStyle="1" w:styleId="ListLabel1793">
    <w:name w:val="ListLabel 1793"/>
    <w:qFormat/>
    <w:rPr>
      <w:rFonts w:cs="OpenSymbol"/>
    </w:rPr>
  </w:style>
  <w:style w:type="character" w:customStyle="1" w:styleId="ListLabel1794">
    <w:name w:val="ListLabel 1794"/>
    <w:qFormat/>
    <w:rPr>
      <w:rFonts w:cs="OpenSymbol"/>
    </w:rPr>
  </w:style>
  <w:style w:type="character" w:customStyle="1" w:styleId="ListLabel1795">
    <w:name w:val="ListLabel 1795"/>
    <w:qFormat/>
    <w:rPr>
      <w:rFonts w:cs="Symbol"/>
    </w:rPr>
  </w:style>
  <w:style w:type="character" w:customStyle="1" w:styleId="ListLabel1796">
    <w:name w:val="ListLabel 1796"/>
    <w:qFormat/>
    <w:rPr>
      <w:rFonts w:cs="OpenSymbol"/>
    </w:rPr>
  </w:style>
  <w:style w:type="character" w:customStyle="1" w:styleId="ListLabel1797">
    <w:name w:val="ListLabel 1797"/>
    <w:qFormat/>
    <w:rPr>
      <w:rFonts w:cs="OpenSymbol"/>
    </w:rPr>
  </w:style>
  <w:style w:type="character" w:customStyle="1" w:styleId="ListLabel1798">
    <w:name w:val="ListLabel 1798"/>
    <w:qFormat/>
    <w:rPr>
      <w:rFonts w:cs="Symbol"/>
    </w:rPr>
  </w:style>
  <w:style w:type="character" w:customStyle="1" w:styleId="ListLabel1799">
    <w:name w:val="ListLabel 1799"/>
    <w:qFormat/>
    <w:rPr>
      <w:rFonts w:cs="OpenSymbol"/>
    </w:rPr>
  </w:style>
  <w:style w:type="character" w:customStyle="1" w:styleId="ListLabel1800">
    <w:name w:val="ListLabel 1800"/>
    <w:qFormat/>
    <w:rPr>
      <w:rFonts w:cs="OpenSymbol"/>
    </w:rPr>
  </w:style>
  <w:style w:type="character" w:customStyle="1" w:styleId="ListLabel1801">
    <w:name w:val="ListLabel 1801"/>
    <w:qFormat/>
    <w:rPr>
      <w:rFonts w:eastAsia="Times New Roman"/>
      <w:sz w:val="16"/>
      <w:szCs w:val="16"/>
      <w:u w:val="none" w:color="000000"/>
      <w:lang w:val="en-US" w:eastAsia="en-US"/>
    </w:rPr>
  </w:style>
  <w:style w:type="character" w:customStyle="1" w:styleId="ListLabel1802">
    <w:name w:val="ListLabel 1802"/>
    <w:qFormat/>
    <w:rPr>
      <w:lang w:val="en-US"/>
    </w:rPr>
  </w:style>
  <w:style w:type="character" w:customStyle="1" w:styleId="ListLabel1803">
    <w:name w:val="ListLabel 1803"/>
    <w:qFormat/>
  </w:style>
  <w:style w:type="character" w:customStyle="1" w:styleId="ListLabel1804">
    <w:name w:val="ListLabel 1804"/>
    <w:qFormat/>
    <w:rPr>
      <w:rFonts w:cs="Symbol"/>
    </w:rPr>
  </w:style>
  <w:style w:type="character" w:customStyle="1" w:styleId="ListLabel1805">
    <w:name w:val="ListLabel 1805"/>
    <w:qFormat/>
    <w:rPr>
      <w:rFonts w:cs="OpenSymbol"/>
    </w:rPr>
  </w:style>
  <w:style w:type="character" w:customStyle="1" w:styleId="ListLabel1806">
    <w:name w:val="ListLabel 1806"/>
    <w:qFormat/>
    <w:rPr>
      <w:rFonts w:cs="OpenSymbol"/>
    </w:rPr>
  </w:style>
  <w:style w:type="character" w:customStyle="1" w:styleId="ListLabel1807">
    <w:name w:val="ListLabel 1807"/>
    <w:qFormat/>
    <w:rPr>
      <w:rFonts w:cs="Symbol"/>
    </w:rPr>
  </w:style>
  <w:style w:type="character" w:customStyle="1" w:styleId="ListLabel1808">
    <w:name w:val="ListLabel 1808"/>
    <w:qFormat/>
    <w:rPr>
      <w:rFonts w:cs="OpenSymbol"/>
    </w:rPr>
  </w:style>
  <w:style w:type="character" w:customStyle="1" w:styleId="ListLabel1809">
    <w:name w:val="ListLabel 1809"/>
    <w:qFormat/>
    <w:rPr>
      <w:rFonts w:cs="OpenSymbol"/>
    </w:rPr>
  </w:style>
  <w:style w:type="character" w:customStyle="1" w:styleId="ListLabel1810">
    <w:name w:val="ListLabel 1810"/>
    <w:qFormat/>
    <w:rPr>
      <w:rFonts w:cs="Symbol"/>
    </w:rPr>
  </w:style>
  <w:style w:type="character" w:customStyle="1" w:styleId="ListLabel1811">
    <w:name w:val="ListLabel 1811"/>
    <w:qFormat/>
    <w:rPr>
      <w:rFonts w:cs="OpenSymbol"/>
    </w:rPr>
  </w:style>
  <w:style w:type="character" w:customStyle="1" w:styleId="ListLabel1812">
    <w:name w:val="ListLabel 1812"/>
    <w:qFormat/>
    <w:rPr>
      <w:rFonts w:cs="OpenSymbol"/>
    </w:rPr>
  </w:style>
  <w:style w:type="character" w:customStyle="1" w:styleId="ListLabel1813">
    <w:name w:val="ListLabel 1813"/>
    <w:qFormat/>
    <w:rPr>
      <w:rFonts w:cs="Symbol"/>
    </w:rPr>
  </w:style>
  <w:style w:type="character" w:customStyle="1" w:styleId="ListLabel1814">
    <w:name w:val="ListLabel 1814"/>
    <w:qFormat/>
    <w:rPr>
      <w:rFonts w:cs="OpenSymbol"/>
    </w:rPr>
  </w:style>
  <w:style w:type="character" w:customStyle="1" w:styleId="ListLabel1815">
    <w:name w:val="ListLabel 1815"/>
    <w:qFormat/>
    <w:rPr>
      <w:rFonts w:cs="OpenSymbol"/>
    </w:rPr>
  </w:style>
  <w:style w:type="character" w:customStyle="1" w:styleId="ListLabel1816">
    <w:name w:val="ListLabel 1816"/>
    <w:qFormat/>
    <w:rPr>
      <w:rFonts w:cs="Symbol"/>
    </w:rPr>
  </w:style>
  <w:style w:type="character" w:customStyle="1" w:styleId="ListLabel1817">
    <w:name w:val="ListLabel 1817"/>
    <w:qFormat/>
    <w:rPr>
      <w:rFonts w:cs="OpenSymbol"/>
    </w:rPr>
  </w:style>
  <w:style w:type="character" w:customStyle="1" w:styleId="ListLabel1818">
    <w:name w:val="ListLabel 1818"/>
    <w:qFormat/>
    <w:rPr>
      <w:rFonts w:cs="OpenSymbol"/>
    </w:rPr>
  </w:style>
  <w:style w:type="character" w:customStyle="1" w:styleId="ListLabel1819">
    <w:name w:val="ListLabel 1819"/>
    <w:qFormat/>
    <w:rPr>
      <w:rFonts w:cs="Symbol"/>
    </w:rPr>
  </w:style>
  <w:style w:type="character" w:customStyle="1" w:styleId="ListLabel1820">
    <w:name w:val="ListLabel 1820"/>
    <w:qFormat/>
    <w:rPr>
      <w:rFonts w:cs="OpenSymbol"/>
    </w:rPr>
  </w:style>
  <w:style w:type="character" w:customStyle="1" w:styleId="ListLabel1821">
    <w:name w:val="ListLabel 1821"/>
    <w:qFormat/>
    <w:rPr>
      <w:rFonts w:cs="OpenSymbol"/>
    </w:rPr>
  </w:style>
  <w:style w:type="character" w:customStyle="1" w:styleId="ListLabel1822">
    <w:name w:val="ListLabel 1822"/>
    <w:qFormat/>
    <w:rPr>
      <w:rFonts w:cs="Symbol"/>
    </w:rPr>
  </w:style>
  <w:style w:type="character" w:customStyle="1" w:styleId="ListLabel1823">
    <w:name w:val="ListLabel 1823"/>
    <w:qFormat/>
    <w:rPr>
      <w:rFonts w:cs="OpenSymbol"/>
    </w:rPr>
  </w:style>
  <w:style w:type="character" w:customStyle="1" w:styleId="ListLabel1824">
    <w:name w:val="ListLabel 1824"/>
    <w:qFormat/>
    <w:rPr>
      <w:rFonts w:cs="OpenSymbol"/>
    </w:rPr>
  </w:style>
  <w:style w:type="character" w:customStyle="1" w:styleId="ListLabel1825">
    <w:name w:val="ListLabel 1825"/>
    <w:qFormat/>
    <w:rPr>
      <w:rFonts w:cs="Symbol"/>
    </w:rPr>
  </w:style>
  <w:style w:type="character" w:customStyle="1" w:styleId="ListLabel1826">
    <w:name w:val="ListLabel 1826"/>
    <w:qFormat/>
    <w:rPr>
      <w:rFonts w:cs="OpenSymbol"/>
    </w:rPr>
  </w:style>
  <w:style w:type="character" w:customStyle="1" w:styleId="ListLabel1827">
    <w:name w:val="ListLabel 1827"/>
    <w:qFormat/>
    <w:rPr>
      <w:rFonts w:cs="OpenSymbol"/>
    </w:rPr>
  </w:style>
  <w:style w:type="character" w:customStyle="1" w:styleId="ListLabel1828">
    <w:name w:val="ListLabel 1828"/>
    <w:qFormat/>
    <w:rPr>
      <w:rFonts w:cs="Symbol"/>
    </w:rPr>
  </w:style>
  <w:style w:type="character" w:customStyle="1" w:styleId="ListLabel1829">
    <w:name w:val="ListLabel 1829"/>
    <w:qFormat/>
    <w:rPr>
      <w:rFonts w:cs="OpenSymbol"/>
    </w:rPr>
  </w:style>
  <w:style w:type="character" w:customStyle="1" w:styleId="ListLabel1830">
    <w:name w:val="ListLabel 1830"/>
    <w:qFormat/>
    <w:rPr>
      <w:rFonts w:cs="OpenSymbol"/>
    </w:rPr>
  </w:style>
  <w:style w:type="character" w:customStyle="1" w:styleId="ListLabel1831">
    <w:name w:val="ListLabel 1831"/>
    <w:qFormat/>
    <w:rPr>
      <w:rFonts w:cs="Symbol"/>
    </w:rPr>
  </w:style>
  <w:style w:type="character" w:customStyle="1" w:styleId="ListLabel1832">
    <w:name w:val="ListLabel 1832"/>
    <w:qFormat/>
    <w:rPr>
      <w:rFonts w:cs="OpenSymbol"/>
    </w:rPr>
  </w:style>
  <w:style w:type="character" w:customStyle="1" w:styleId="ListLabel1833">
    <w:name w:val="ListLabel 1833"/>
    <w:qFormat/>
    <w:rPr>
      <w:rFonts w:cs="OpenSymbol"/>
    </w:rPr>
  </w:style>
  <w:style w:type="character" w:customStyle="1" w:styleId="ListLabel1834">
    <w:name w:val="ListLabel 1834"/>
    <w:qFormat/>
    <w:rPr>
      <w:rFonts w:cs="Symbol"/>
    </w:rPr>
  </w:style>
  <w:style w:type="character" w:customStyle="1" w:styleId="ListLabel1835">
    <w:name w:val="ListLabel 1835"/>
    <w:qFormat/>
    <w:rPr>
      <w:rFonts w:cs="OpenSymbol"/>
    </w:rPr>
  </w:style>
  <w:style w:type="character" w:customStyle="1" w:styleId="ListLabel1836">
    <w:name w:val="ListLabel 1836"/>
    <w:qFormat/>
    <w:rPr>
      <w:rFonts w:cs="OpenSymbol"/>
    </w:rPr>
  </w:style>
  <w:style w:type="character" w:customStyle="1" w:styleId="ListLabel1837">
    <w:name w:val="ListLabel 1837"/>
    <w:qFormat/>
    <w:rPr>
      <w:rFonts w:cs="Symbol"/>
    </w:rPr>
  </w:style>
  <w:style w:type="character" w:customStyle="1" w:styleId="ListLabel1838">
    <w:name w:val="ListLabel 1838"/>
    <w:qFormat/>
    <w:rPr>
      <w:rFonts w:cs="OpenSymbol"/>
    </w:rPr>
  </w:style>
  <w:style w:type="character" w:customStyle="1" w:styleId="ListLabel1839">
    <w:name w:val="ListLabel 1839"/>
    <w:qFormat/>
    <w:rPr>
      <w:rFonts w:cs="OpenSymbol"/>
    </w:rPr>
  </w:style>
  <w:style w:type="character" w:customStyle="1" w:styleId="ListLabel1840">
    <w:name w:val="ListLabel 1840"/>
    <w:qFormat/>
    <w:rPr>
      <w:rFonts w:cs="Symbol"/>
    </w:rPr>
  </w:style>
  <w:style w:type="character" w:customStyle="1" w:styleId="ListLabel1841">
    <w:name w:val="ListLabel 1841"/>
    <w:qFormat/>
    <w:rPr>
      <w:rFonts w:cs="OpenSymbol"/>
    </w:rPr>
  </w:style>
  <w:style w:type="character" w:customStyle="1" w:styleId="ListLabel1842">
    <w:name w:val="ListLabel 1842"/>
    <w:qFormat/>
    <w:rPr>
      <w:rFonts w:cs="OpenSymbol"/>
    </w:rPr>
  </w:style>
  <w:style w:type="character" w:customStyle="1" w:styleId="ListLabel1843">
    <w:name w:val="ListLabel 1843"/>
    <w:qFormat/>
    <w:rPr>
      <w:rFonts w:cs="Symbol"/>
    </w:rPr>
  </w:style>
  <w:style w:type="character" w:customStyle="1" w:styleId="ListLabel1844">
    <w:name w:val="ListLabel 1844"/>
    <w:qFormat/>
    <w:rPr>
      <w:rFonts w:cs="OpenSymbol"/>
    </w:rPr>
  </w:style>
  <w:style w:type="character" w:customStyle="1" w:styleId="ListLabel1845">
    <w:name w:val="ListLabel 1845"/>
    <w:qFormat/>
    <w:rPr>
      <w:rFonts w:cs="OpenSymbol"/>
    </w:rPr>
  </w:style>
  <w:style w:type="character" w:customStyle="1" w:styleId="ListLabel1846">
    <w:name w:val="ListLabel 1846"/>
    <w:qFormat/>
    <w:rPr>
      <w:rFonts w:cs="Symbol"/>
    </w:rPr>
  </w:style>
  <w:style w:type="character" w:customStyle="1" w:styleId="ListLabel1847">
    <w:name w:val="ListLabel 1847"/>
    <w:qFormat/>
    <w:rPr>
      <w:rFonts w:cs="OpenSymbol"/>
    </w:rPr>
  </w:style>
  <w:style w:type="character" w:customStyle="1" w:styleId="ListLabel1848">
    <w:name w:val="ListLabel 1848"/>
    <w:qFormat/>
    <w:rPr>
      <w:rFonts w:cs="OpenSymbol"/>
    </w:rPr>
  </w:style>
  <w:style w:type="character" w:customStyle="1" w:styleId="ListLabel1849">
    <w:name w:val="ListLabel 1849"/>
    <w:qFormat/>
    <w:rPr>
      <w:rFonts w:cs="Symbol"/>
    </w:rPr>
  </w:style>
  <w:style w:type="character" w:customStyle="1" w:styleId="ListLabel1850">
    <w:name w:val="ListLabel 1850"/>
    <w:qFormat/>
    <w:rPr>
      <w:rFonts w:cs="OpenSymbol"/>
    </w:rPr>
  </w:style>
  <w:style w:type="character" w:customStyle="1" w:styleId="ListLabel1851">
    <w:name w:val="ListLabel 1851"/>
    <w:qFormat/>
    <w:rPr>
      <w:rFonts w:cs="OpenSymbol"/>
    </w:rPr>
  </w:style>
  <w:style w:type="character" w:customStyle="1" w:styleId="ListLabel1852">
    <w:name w:val="ListLabel 1852"/>
    <w:qFormat/>
    <w:rPr>
      <w:rFonts w:cs="Symbol"/>
    </w:rPr>
  </w:style>
  <w:style w:type="character" w:customStyle="1" w:styleId="ListLabel1853">
    <w:name w:val="ListLabel 1853"/>
    <w:qFormat/>
    <w:rPr>
      <w:rFonts w:cs="OpenSymbol"/>
    </w:rPr>
  </w:style>
  <w:style w:type="character" w:customStyle="1" w:styleId="ListLabel1854">
    <w:name w:val="ListLabel 1854"/>
    <w:qFormat/>
    <w:rPr>
      <w:rFonts w:cs="OpenSymbol"/>
    </w:rPr>
  </w:style>
  <w:style w:type="character" w:customStyle="1" w:styleId="ListLabel1855">
    <w:name w:val="ListLabel 1855"/>
    <w:qFormat/>
    <w:rPr>
      <w:rFonts w:cs="Symbol"/>
    </w:rPr>
  </w:style>
  <w:style w:type="character" w:customStyle="1" w:styleId="ListLabel1856">
    <w:name w:val="ListLabel 1856"/>
    <w:qFormat/>
    <w:rPr>
      <w:rFonts w:cs="OpenSymbol"/>
    </w:rPr>
  </w:style>
  <w:style w:type="character" w:customStyle="1" w:styleId="ListLabel1857">
    <w:name w:val="ListLabel 1857"/>
    <w:qFormat/>
    <w:rPr>
      <w:rFonts w:cs="OpenSymbol"/>
    </w:rPr>
  </w:style>
  <w:style w:type="character" w:customStyle="1" w:styleId="ListLabel1858">
    <w:name w:val="ListLabel 1858"/>
    <w:qFormat/>
    <w:rPr>
      <w:rFonts w:cs="Symbol"/>
    </w:rPr>
  </w:style>
  <w:style w:type="character" w:customStyle="1" w:styleId="ListLabel1859">
    <w:name w:val="ListLabel 1859"/>
    <w:qFormat/>
    <w:rPr>
      <w:rFonts w:cs="OpenSymbol"/>
    </w:rPr>
  </w:style>
  <w:style w:type="character" w:customStyle="1" w:styleId="ListLabel1860">
    <w:name w:val="ListLabel 1860"/>
    <w:qFormat/>
    <w:rPr>
      <w:rFonts w:cs="OpenSymbol"/>
    </w:rPr>
  </w:style>
  <w:style w:type="character" w:customStyle="1" w:styleId="ListLabel1861">
    <w:name w:val="ListLabel 1861"/>
    <w:qFormat/>
    <w:rPr>
      <w:rFonts w:cs="Symbol"/>
    </w:rPr>
  </w:style>
  <w:style w:type="character" w:customStyle="1" w:styleId="ListLabel1862">
    <w:name w:val="ListLabel 1862"/>
    <w:qFormat/>
    <w:rPr>
      <w:rFonts w:cs="OpenSymbol"/>
    </w:rPr>
  </w:style>
  <w:style w:type="character" w:customStyle="1" w:styleId="ListLabel1863">
    <w:name w:val="ListLabel 1863"/>
    <w:qFormat/>
    <w:rPr>
      <w:rFonts w:cs="OpenSymbol"/>
    </w:rPr>
  </w:style>
  <w:style w:type="character" w:customStyle="1" w:styleId="ListLabel1864">
    <w:name w:val="ListLabel 1864"/>
    <w:qFormat/>
    <w:rPr>
      <w:rFonts w:cs="Symbol"/>
    </w:rPr>
  </w:style>
  <w:style w:type="character" w:customStyle="1" w:styleId="ListLabel1865">
    <w:name w:val="ListLabel 1865"/>
    <w:qFormat/>
    <w:rPr>
      <w:rFonts w:cs="OpenSymbol"/>
    </w:rPr>
  </w:style>
  <w:style w:type="character" w:customStyle="1" w:styleId="ListLabel1866">
    <w:name w:val="ListLabel 1866"/>
    <w:qFormat/>
    <w:rPr>
      <w:rFonts w:cs="OpenSymbol"/>
    </w:rPr>
  </w:style>
  <w:style w:type="character" w:customStyle="1" w:styleId="ListLabel1867">
    <w:name w:val="ListLabel 1867"/>
    <w:qFormat/>
    <w:rPr>
      <w:rFonts w:cs="Symbol"/>
      <w:sz w:val="20"/>
    </w:rPr>
  </w:style>
  <w:style w:type="character" w:customStyle="1" w:styleId="ListLabel1868">
    <w:name w:val="ListLabel 1868"/>
    <w:qFormat/>
    <w:rPr>
      <w:rFonts w:cs="OpenSymbol"/>
    </w:rPr>
  </w:style>
  <w:style w:type="character" w:customStyle="1" w:styleId="ListLabel1869">
    <w:name w:val="ListLabel 1869"/>
    <w:qFormat/>
    <w:rPr>
      <w:rFonts w:cs="OpenSymbol"/>
    </w:rPr>
  </w:style>
  <w:style w:type="character" w:customStyle="1" w:styleId="ListLabel1870">
    <w:name w:val="ListLabel 1870"/>
    <w:qFormat/>
    <w:rPr>
      <w:rFonts w:cs="Symbol"/>
    </w:rPr>
  </w:style>
  <w:style w:type="character" w:customStyle="1" w:styleId="ListLabel1871">
    <w:name w:val="ListLabel 1871"/>
    <w:qFormat/>
    <w:rPr>
      <w:rFonts w:cs="OpenSymbol"/>
    </w:rPr>
  </w:style>
  <w:style w:type="character" w:customStyle="1" w:styleId="ListLabel1872">
    <w:name w:val="ListLabel 1872"/>
    <w:qFormat/>
    <w:rPr>
      <w:rFonts w:cs="OpenSymbol"/>
    </w:rPr>
  </w:style>
  <w:style w:type="character" w:customStyle="1" w:styleId="ListLabel1873">
    <w:name w:val="ListLabel 1873"/>
    <w:qFormat/>
    <w:rPr>
      <w:rFonts w:cs="Symbol"/>
    </w:rPr>
  </w:style>
  <w:style w:type="character" w:customStyle="1" w:styleId="ListLabel1874">
    <w:name w:val="ListLabel 1874"/>
    <w:qFormat/>
    <w:rPr>
      <w:rFonts w:cs="OpenSymbol"/>
    </w:rPr>
  </w:style>
  <w:style w:type="character" w:customStyle="1" w:styleId="ListLabel1875">
    <w:name w:val="ListLabel 1875"/>
    <w:qFormat/>
    <w:rPr>
      <w:rFonts w:cs="OpenSymbol"/>
    </w:rPr>
  </w:style>
  <w:style w:type="character" w:customStyle="1" w:styleId="ListLabel1876">
    <w:name w:val="ListLabel 1876"/>
    <w:qFormat/>
    <w:rPr>
      <w:rFonts w:cs="Symbol"/>
    </w:rPr>
  </w:style>
  <w:style w:type="character" w:customStyle="1" w:styleId="ListLabel1877">
    <w:name w:val="ListLabel 1877"/>
    <w:qFormat/>
    <w:rPr>
      <w:rFonts w:cs="OpenSymbol"/>
    </w:rPr>
  </w:style>
  <w:style w:type="character" w:customStyle="1" w:styleId="ListLabel1878">
    <w:name w:val="ListLabel 1878"/>
    <w:qFormat/>
    <w:rPr>
      <w:rFonts w:cs="OpenSymbol"/>
    </w:rPr>
  </w:style>
  <w:style w:type="character" w:customStyle="1" w:styleId="ListLabel1879">
    <w:name w:val="ListLabel 1879"/>
    <w:qFormat/>
    <w:rPr>
      <w:rFonts w:cs="Symbol"/>
    </w:rPr>
  </w:style>
  <w:style w:type="character" w:customStyle="1" w:styleId="ListLabel1880">
    <w:name w:val="ListLabel 1880"/>
    <w:qFormat/>
    <w:rPr>
      <w:rFonts w:cs="OpenSymbol"/>
    </w:rPr>
  </w:style>
  <w:style w:type="character" w:customStyle="1" w:styleId="ListLabel1881">
    <w:name w:val="ListLabel 1881"/>
    <w:qFormat/>
    <w:rPr>
      <w:rFonts w:cs="OpenSymbol"/>
    </w:rPr>
  </w:style>
  <w:style w:type="character" w:customStyle="1" w:styleId="ListLabel1882">
    <w:name w:val="ListLabel 1882"/>
    <w:qFormat/>
    <w:rPr>
      <w:rFonts w:cs="Symbol"/>
    </w:rPr>
  </w:style>
  <w:style w:type="character" w:customStyle="1" w:styleId="ListLabel1883">
    <w:name w:val="ListLabel 1883"/>
    <w:qFormat/>
    <w:rPr>
      <w:rFonts w:cs="OpenSymbol"/>
    </w:rPr>
  </w:style>
  <w:style w:type="character" w:customStyle="1" w:styleId="ListLabel1884">
    <w:name w:val="ListLabel 1884"/>
    <w:qFormat/>
    <w:rPr>
      <w:rFonts w:cs="OpenSymbol"/>
    </w:rPr>
  </w:style>
  <w:style w:type="character" w:customStyle="1" w:styleId="ListLabel1885">
    <w:name w:val="ListLabel 1885"/>
    <w:qFormat/>
    <w:rPr>
      <w:rFonts w:cs="OpenSymbol;Arial Unicode MS"/>
    </w:rPr>
  </w:style>
  <w:style w:type="character" w:customStyle="1" w:styleId="ListLabel1886">
    <w:name w:val="ListLabel 1886"/>
    <w:qFormat/>
    <w:rPr>
      <w:rFonts w:cs="OpenSymbol;Arial Unicode MS"/>
    </w:rPr>
  </w:style>
  <w:style w:type="character" w:customStyle="1" w:styleId="ListLabel1887">
    <w:name w:val="ListLabel 1887"/>
    <w:qFormat/>
    <w:rPr>
      <w:rFonts w:cs="OpenSymbol;Arial Unicode MS"/>
    </w:rPr>
  </w:style>
  <w:style w:type="character" w:customStyle="1" w:styleId="ListLabel1888">
    <w:name w:val="ListLabel 1888"/>
    <w:qFormat/>
    <w:rPr>
      <w:rFonts w:cs="OpenSymbol;Arial Unicode MS"/>
    </w:rPr>
  </w:style>
  <w:style w:type="character" w:customStyle="1" w:styleId="ListLabel1889">
    <w:name w:val="ListLabel 1889"/>
    <w:qFormat/>
    <w:rPr>
      <w:rFonts w:cs="OpenSymbol;Arial Unicode MS"/>
    </w:rPr>
  </w:style>
  <w:style w:type="character" w:customStyle="1" w:styleId="ListLabel1890">
    <w:name w:val="ListLabel 1890"/>
    <w:qFormat/>
    <w:rPr>
      <w:rFonts w:cs="OpenSymbol;Arial Unicode MS"/>
    </w:rPr>
  </w:style>
  <w:style w:type="character" w:customStyle="1" w:styleId="ListLabel1891">
    <w:name w:val="ListLabel 1891"/>
    <w:qFormat/>
    <w:rPr>
      <w:rFonts w:cs="OpenSymbol;Arial Unicode MS"/>
    </w:rPr>
  </w:style>
  <w:style w:type="character" w:customStyle="1" w:styleId="ListLabel1892">
    <w:name w:val="ListLabel 1892"/>
    <w:qFormat/>
    <w:rPr>
      <w:rFonts w:cs="OpenSymbol;Arial Unicode MS"/>
    </w:rPr>
  </w:style>
  <w:style w:type="character" w:customStyle="1" w:styleId="ListLabel1893">
    <w:name w:val="ListLabel 1893"/>
    <w:qFormat/>
    <w:rPr>
      <w:rFonts w:cs="OpenSymbol;Arial Unicode MS"/>
    </w:rPr>
  </w:style>
  <w:style w:type="character" w:customStyle="1" w:styleId="ListLabel1894">
    <w:name w:val="ListLabel 1894"/>
    <w:qFormat/>
    <w:rPr>
      <w:rFonts w:cs="OpenSymbol;Arial Unicode MS"/>
    </w:rPr>
  </w:style>
  <w:style w:type="character" w:customStyle="1" w:styleId="ListLabel1895">
    <w:name w:val="ListLabel 1895"/>
    <w:qFormat/>
    <w:rPr>
      <w:rFonts w:cs="OpenSymbol;Arial Unicode MS"/>
    </w:rPr>
  </w:style>
  <w:style w:type="character" w:customStyle="1" w:styleId="ListLabel1896">
    <w:name w:val="ListLabel 1896"/>
    <w:qFormat/>
    <w:rPr>
      <w:rFonts w:cs="OpenSymbol;Arial Unicode MS"/>
    </w:rPr>
  </w:style>
  <w:style w:type="character" w:customStyle="1" w:styleId="ListLabel1897">
    <w:name w:val="ListLabel 1897"/>
    <w:qFormat/>
    <w:rPr>
      <w:rFonts w:cs="OpenSymbol;Arial Unicode MS"/>
    </w:rPr>
  </w:style>
  <w:style w:type="character" w:customStyle="1" w:styleId="ListLabel1898">
    <w:name w:val="ListLabel 1898"/>
    <w:qFormat/>
    <w:rPr>
      <w:rFonts w:cs="OpenSymbol;Arial Unicode MS"/>
    </w:rPr>
  </w:style>
  <w:style w:type="character" w:customStyle="1" w:styleId="ListLabel1899">
    <w:name w:val="ListLabel 1899"/>
    <w:qFormat/>
    <w:rPr>
      <w:rFonts w:cs="OpenSymbol;Arial Unicode MS"/>
    </w:rPr>
  </w:style>
  <w:style w:type="character" w:customStyle="1" w:styleId="ListLabel1900">
    <w:name w:val="ListLabel 1900"/>
    <w:qFormat/>
    <w:rPr>
      <w:rFonts w:cs="OpenSymbol;Arial Unicode MS"/>
    </w:rPr>
  </w:style>
  <w:style w:type="character" w:customStyle="1" w:styleId="ListLabel1901">
    <w:name w:val="ListLabel 1901"/>
    <w:qFormat/>
    <w:rPr>
      <w:rFonts w:cs="OpenSymbol;Arial Unicode MS"/>
    </w:rPr>
  </w:style>
  <w:style w:type="character" w:customStyle="1" w:styleId="ListLabel1902">
    <w:name w:val="ListLabel 1902"/>
    <w:qFormat/>
    <w:rPr>
      <w:rFonts w:cs="OpenSymbol;Arial Unicode MS"/>
    </w:rPr>
  </w:style>
  <w:style w:type="character" w:customStyle="1" w:styleId="ListLabel1903">
    <w:name w:val="ListLabel 1903"/>
    <w:qFormat/>
    <w:rPr>
      <w:rFonts w:cs="OpenSymbol;Arial Unicode MS"/>
    </w:rPr>
  </w:style>
  <w:style w:type="character" w:customStyle="1" w:styleId="ListLabel1904">
    <w:name w:val="ListLabel 1904"/>
    <w:qFormat/>
    <w:rPr>
      <w:rFonts w:cs="OpenSymbol;Arial Unicode MS"/>
    </w:rPr>
  </w:style>
  <w:style w:type="character" w:customStyle="1" w:styleId="ListLabel1905">
    <w:name w:val="ListLabel 1905"/>
    <w:qFormat/>
    <w:rPr>
      <w:rFonts w:cs="OpenSymbol;Arial Unicode MS"/>
    </w:rPr>
  </w:style>
  <w:style w:type="character" w:customStyle="1" w:styleId="ListLabel1906">
    <w:name w:val="ListLabel 1906"/>
    <w:qFormat/>
    <w:rPr>
      <w:rFonts w:cs="OpenSymbol;Arial Unicode MS"/>
    </w:rPr>
  </w:style>
  <w:style w:type="character" w:customStyle="1" w:styleId="ListLabel1907">
    <w:name w:val="ListLabel 1907"/>
    <w:qFormat/>
    <w:rPr>
      <w:rFonts w:cs="OpenSymbol;Arial Unicode MS"/>
    </w:rPr>
  </w:style>
  <w:style w:type="character" w:customStyle="1" w:styleId="ListLabel1908">
    <w:name w:val="ListLabel 1908"/>
    <w:qFormat/>
    <w:rPr>
      <w:rFonts w:cs="OpenSymbol;Arial Unicode MS"/>
    </w:rPr>
  </w:style>
  <w:style w:type="character" w:customStyle="1" w:styleId="ListLabel1909">
    <w:name w:val="ListLabel 1909"/>
    <w:qFormat/>
    <w:rPr>
      <w:rFonts w:cs="OpenSymbol;Arial Unicode MS"/>
    </w:rPr>
  </w:style>
  <w:style w:type="character" w:customStyle="1" w:styleId="ListLabel1910">
    <w:name w:val="ListLabel 1910"/>
    <w:qFormat/>
    <w:rPr>
      <w:rFonts w:cs="OpenSymbol;Arial Unicode MS"/>
    </w:rPr>
  </w:style>
  <w:style w:type="character" w:customStyle="1" w:styleId="ListLabel1911">
    <w:name w:val="ListLabel 1911"/>
    <w:qFormat/>
    <w:rPr>
      <w:rFonts w:cs="OpenSymbol;Arial Unicode MS"/>
    </w:rPr>
  </w:style>
  <w:style w:type="character" w:customStyle="1" w:styleId="ListLabel1912">
    <w:name w:val="ListLabel 1912"/>
    <w:qFormat/>
    <w:rPr>
      <w:rFonts w:cs="OpenSymbol;Arial Unicode MS"/>
    </w:rPr>
  </w:style>
  <w:style w:type="character" w:customStyle="1" w:styleId="ListLabel1913">
    <w:name w:val="ListLabel 1913"/>
    <w:qFormat/>
    <w:rPr>
      <w:rFonts w:cs="OpenSymbol;Arial Unicode MS"/>
    </w:rPr>
  </w:style>
  <w:style w:type="character" w:customStyle="1" w:styleId="ListLabel1914">
    <w:name w:val="ListLabel 1914"/>
    <w:qFormat/>
    <w:rPr>
      <w:rFonts w:cs="OpenSymbol;Arial Unicode MS"/>
    </w:rPr>
  </w:style>
  <w:style w:type="character" w:customStyle="1" w:styleId="ListLabel1915">
    <w:name w:val="ListLabel 1915"/>
    <w:qFormat/>
    <w:rPr>
      <w:rFonts w:cs="OpenSymbol;Arial Unicode MS"/>
    </w:rPr>
  </w:style>
  <w:style w:type="character" w:customStyle="1" w:styleId="ListLabel1916">
    <w:name w:val="ListLabel 1916"/>
    <w:qFormat/>
    <w:rPr>
      <w:rFonts w:cs="OpenSymbol;Arial Unicode MS"/>
    </w:rPr>
  </w:style>
  <w:style w:type="character" w:customStyle="1" w:styleId="ListLabel1917">
    <w:name w:val="ListLabel 1917"/>
    <w:qFormat/>
    <w:rPr>
      <w:rFonts w:cs="OpenSymbol;Arial Unicode MS"/>
    </w:rPr>
  </w:style>
  <w:style w:type="character" w:customStyle="1" w:styleId="ListLabel1918">
    <w:name w:val="ListLabel 1918"/>
    <w:qFormat/>
    <w:rPr>
      <w:rFonts w:cs="OpenSymbol;Arial Unicode MS"/>
    </w:rPr>
  </w:style>
  <w:style w:type="character" w:customStyle="1" w:styleId="ListLabel1919">
    <w:name w:val="ListLabel 1919"/>
    <w:qFormat/>
    <w:rPr>
      <w:rFonts w:cs="OpenSymbol;Arial Unicode MS"/>
    </w:rPr>
  </w:style>
  <w:style w:type="character" w:customStyle="1" w:styleId="ListLabel1920">
    <w:name w:val="ListLabel 1920"/>
    <w:qFormat/>
    <w:rPr>
      <w:rFonts w:cs="OpenSymbol;Arial Unicode MS"/>
    </w:rPr>
  </w:style>
  <w:style w:type="character" w:customStyle="1" w:styleId="ListLabel1921">
    <w:name w:val="ListLabel 1921"/>
    <w:qFormat/>
    <w:rPr>
      <w:rFonts w:cs="OpenSymbol;Arial Unicode MS"/>
    </w:rPr>
  </w:style>
  <w:style w:type="character" w:customStyle="1" w:styleId="ListLabel1922">
    <w:name w:val="ListLabel 1922"/>
    <w:qFormat/>
    <w:rPr>
      <w:rFonts w:cs="OpenSymbol;Arial Unicode MS"/>
    </w:rPr>
  </w:style>
  <w:style w:type="character" w:customStyle="1" w:styleId="ListLabel1923">
    <w:name w:val="ListLabel 1923"/>
    <w:qFormat/>
    <w:rPr>
      <w:rFonts w:cs="OpenSymbol;Arial Unicode MS"/>
    </w:rPr>
  </w:style>
  <w:style w:type="character" w:customStyle="1" w:styleId="ListLabel1924">
    <w:name w:val="ListLabel 1924"/>
    <w:qFormat/>
    <w:rPr>
      <w:rFonts w:cs="OpenSymbol;Arial Unicode MS"/>
    </w:rPr>
  </w:style>
  <w:style w:type="character" w:customStyle="1" w:styleId="ListLabel1925">
    <w:name w:val="ListLabel 1925"/>
    <w:qFormat/>
    <w:rPr>
      <w:rFonts w:cs="OpenSymbol;Arial Unicode MS"/>
    </w:rPr>
  </w:style>
  <w:style w:type="character" w:customStyle="1" w:styleId="ListLabel1926">
    <w:name w:val="ListLabel 1926"/>
    <w:qFormat/>
    <w:rPr>
      <w:rFonts w:cs="OpenSymbol;Arial Unicode MS"/>
    </w:rPr>
  </w:style>
  <w:style w:type="character" w:customStyle="1" w:styleId="ListLabel1927">
    <w:name w:val="ListLabel 1927"/>
    <w:qFormat/>
    <w:rPr>
      <w:rFonts w:cs="OpenSymbol;Arial Unicode MS"/>
    </w:rPr>
  </w:style>
  <w:style w:type="character" w:customStyle="1" w:styleId="ListLabel1928">
    <w:name w:val="ListLabel 1928"/>
    <w:qFormat/>
    <w:rPr>
      <w:rFonts w:cs="OpenSymbol;Arial Unicode MS"/>
    </w:rPr>
  </w:style>
  <w:style w:type="character" w:customStyle="1" w:styleId="ListLabel1929">
    <w:name w:val="ListLabel 1929"/>
    <w:qFormat/>
    <w:rPr>
      <w:rFonts w:cs="OpenSymbol;Arial Unicode MS"/>
    </w:rPr>
  </w:style>
  <w:style w:type="character" w:customStyle="1" w:styleId="ListLabel1930">
    <w:name w:val="ListLabel 1930"/>
    <w:qFormat/>
    <w:rPr>
      <w:rFonts w:cs="OpenSymbol;Arial Unicode MS"/>
    </w:rPr>
  </w:style>
  <w:style w:type="character" w:customStyle="1" w:styleId="ListLabel1931">
    <w:name w:val="ListLabel 1931"/>
    <w:qFormat/>
    <w:rPr>
      <w:rFonts w:cs="OpenSymbol;Arial Unicode MS"/>
    </w:rPr>
  </w:style>
  <w:style w:type="character" w:customStyle="1" w:styleId="ListLabel1932">
    <w:name w:val="ListLabel 1932"/>
    <w:qFormat/>
    <w:rPr>
      <w:rFonts w:cs="OpenSymbol;Arial Unicode MS"/>
    </w:rPr>
  </w:style>
  <w:style w:type="character" w:customStyle="1" w:styleId="ListLabel1933">
    <w:name w:val="ListLabel 1933"/>
    <w:qFormat/>
    <w:rPr>
      <w:rFonts w:cs="OpenSymbol;Arial Unicode MS"/>
    </w:rPr>
  </w:style>
  <w:style w:type="character" w:customStyle="1" w:styleId="ListLabel1934">
    <w:name w:val="ListLabel 1934"/>
    <w:qFormat/>
    <w:rPr>
      <w:rFonts w:cs="OpenSymbol;Arial Unicode MS"/>
    </w:rPr>
  </w:style>
  <w:style w:type="character" w:customStyle="1" w:styleId="ListLabel1935">
    <w:name w:val="ListLabel 1935"/>
    <w:qFormat/>
    <w:rPr>
      <w:rFonts w:cs="OpenSymbol;Arial Unicode MS"/>
    </w:rPr>
  </w:style>
  <w:style w:type="character" w:customStyle="1" w:styleId="ListLabel1936">
    <w:name w:val="ListLabel 1936"/>
    <w:qFormat/>
    <w:rPr>
      <w:rFonts w:cs="OpenSymbol;Arial Unicode MS"/>
    </w:rPr>
  </w:style>
  <w:style w:type="character" w:customStyle="1" w:styleId="ListLabel1937">
    <w:name w:val="ListLabel 1937"/>
    <w:qFormat/>
    <w:rPr>
      <w:rFonts w:cs="OpenSymbol;Arial Unicode MS"/>
    </w:rPr>
  </w:style>
  <w:style w:type="character" w:customStyle="1" w:styleId="ListLabel1938">
    <w:name w:val="ListLabel 1938"/>
    <w:qFormat/>
    <w:rPr>
      <w:rFonts w:cs="OpenSymbol;Arial Unicode MS"/>
    </w:rPr>
  </w:style>
  <w:style w:type="character" w:customStyle="1" w:styleId="ListLabel1939">
    <w:name w:val="ListLabel 1939"/>
    <w:qFormat/>
    <w:rPr>
      <w:rFonts w:cs="OpenSymbol;Arial Unicode MS"/>
    </w:rPr>
  </w:style>
  <w:style w:type="character" w:customStyle="1" w:styleId="ListLabel1940">
    <w:name w:val="ListLabel 1940"/>
    <w:qFormat/>
    <w:rPr>
      <w:rFonts w:cs="OpenSymbol;Arial Unicode MS"/>
    </w:rPr>
  </w:style>
  <w:style w:type="character" w:customStyle="1" w:styleId="ListLabel1941">
    <w:name w:val="ListLabel 1941"/>
    <w:qFormat/>
    <w:rPr>
      <w:rFonts w:cs="OpenSymbol;Arial Unicode MS"/>
    </w:rPr>
  </w:style>
  <w:style w:type="character" w:customStyle="1" w:styleId="ListLabel1942">
    <w:name w:val="ListLabel 1942"/>
    <w:qFormat/>
    <w:rPr>
      <w:rFonts w:cs="OpenSymbol;Arial Unicode MS"/>
    </w:rPr>
  </w:style>
  <w:style w:type="character" w:customStyle="1" w:styleId="ListLabel1943">
    <w:name w:val="ListLabel 1943"/>
    <w:qFormat/>
    <w:rPr>
      <w:rFonts w:cs="OpenSymbol;Arial Unicode MS"/>
    </w:rPr>
  </w:style>
  <w:style w:type="character" w:customStyle="1" w:styleId="ListLabel1944">
    <w:name w:val="ListLabel 1944"/>
    <w:qFormat/>
    <w:rPr>
      <w:rFonts w:cs="OpenSymbol;Arial Unicode MS"/>
    </w:rPr>
  </w:style>
  <w:style w:type="character" w:customStyle="1" w:styleId="ListLabel1945">
    <w:name w:val="ListLabel 1945"/>
    <w:qFormat/>
    <w:rPr>
      <w:rFonts w:cs="OpenSymbol;Arial Unicode MS"/>
    </w:rPr>
  </w:style>
  <w:style w:type="character" w:customStyle="1" w:styleId="ListLabel1946">
    <w:name w:val="ListLabel 1946"/>
    <w:qFormat/>
    <w:rPr>
      <w:rFonts w:cs="OpenSymbol;Arial Unicode MS"/>
    </w:rPr>
  </w:style>
  <w:style w:type="character" w:customStyle="1" w:styleId="ListLabel1947">
    <w:name w:val="ListLabel 1947"/>
    <w:qFormat/>
    <w:rPr>
      <w:rFonts w:cs="OpenSymbol;Arial Unicode MS"/>
    </w:rPr>
  </w:style>
  <w:style w:type="character" w:customStyle="1" w:styleId="ListLabel1948">
    <w:name w:val="ListLabel 1948"/>
    <w:qFormat/>
    <w:rPr>
      <w:rFonts w:cs="OpenSymbol;Arial Unicode MS"/>
    </w:rPr>
  </w:style>
  <w:style w:type="character" w:customStyle="1" w:styleId="ListLabel1949">
    <w:name w:val="ListLabel 1949"/>
    <w:qFormat/>
    <w:rPr>
      <w:rFonts w:cs="OpenSymbol;Arial Unicode MS"/>
    </w:rPr>
  </w:style>
  <w:style w:type="character" w:customStyle="1" w:styleId="ListLabel1950">
    <w:name w:val="ListLabel 1950"/>
    <w:qFormat/>
    <w:rPr>
      <w:rFonts w:cs="OpenSymbol;Arial Unicode MS"/>
    </w:rPr>
  </w:style>
  <w:style w:type="character" w:customStyle="1" w:styleId="ListLabel1951">
    <w:name w:val="ListLabel 1951"/>
    <w:qFormat/>
    <w:rPr>
      <w:rFonts w:cs="OpenSymbol;Arial Unicode MS"/>
    </w:rPr>
  </w:style>
  <w:style w:type="character" w:customStyle="1" w:styleId="ListLabel1952">
    <w:name w:val="ListLabel 1952"/>
    <w:qFormat/>
    <w:rPr>
      <w:rFonts w:cs="OpenSymbol;Arial Unicode MS"/>
    </w:rPr>
  </w:style>
  <w:style w:type="character" w:customStyle="1" w:styleId="ListLabel1953">
    <w:name w:val="ListLabel 1953"/>
    <w:qFormat/>
    <w:rPr>
      <w:rFonts w:cs="OpenSymbol;Arial Unicode MS"/>
    </w:rPr>
  </w:style>
  <w:style w:type="character" w:customStyle="1" w:styleId="ListLabel1954">
    <w:name w:val="ListLabel 1954"/>
    <w:qFormat/>
    <w:rPr>
      <w:rFonts w:cs="OpenSymbol;Arial Unicode MS"/>
    </w:rPr>
  </w:style>
  <w:style w:type="character" w:customStyle="1" w:styleId="ListLabel1955">
    <w:name w:val="ListLabel 1955"/>
    <w:qFormat/>
    <w:rPr>
      <w:rFonts w:cs="OpenSymbol;Arial Unicode MS"/>
    </w:rPr>
  </w:style>
  <w:style w:type="character" w:customStyle="1" w:styleId="ListLabel1956">
    <w:name w:val="ListLabel 1956"/>
    <w:qFormat/>
    <w:rPr>
      <w:rFonts w:cs="OpenSymbol;Arial Unicode MS"/>
    </w:rPr>
  </w:style>
  <w:style w:type="character" w:customStyle="1" w:styleId="ListLabel1957">
    <w:name w:val="ListLabel 1957"/>
    <w:qFormat/>
    <w:rPr>
      <w:rFonts w:cs="Symbol"/>
    </w:rPr>
  </w:style>
  <w:style w:type="character" w:customStyle="1" w:styleId="ListLabel1958">
    <w:name w:val="ListLabel 1958"/>
    <w:qFormat/>
    <w:rPr>
      <w:rFonts w:cs="OpenSymbol"/>
    </w:rPr>
  </w:style>
  <w:style w:type="character" w:customStyle="1" w:styleId="ListLabel1959">
    <w:name w:val="ListLabel 1959"/>
    <w:qFormat/>
    <w:rPr>
      <w:rFonts w:cs="OpenSymbol"/>
    </w:rPr>
  </w:style>
  <w:style w:type="character" w:customStyle="1" w:styleId="ListLabel1960">
    <w:name w:val="ListLabel 1960"/>
    <w:qFormat/>
    <w:rPr>
      <w:rFonts w:cs="Symbol"/>
    </w:rPr>
  </w:style>
  <w:style w:type="character" w:customStyle="1" w:styleId="ListLabel1961">
    <w:name w:val="ListLabel 1961"/>
    <w:qFormat/>
    <w:rPr>
      <w:rFonts w:cs="OpenSymbol"/>
    </w:rPr>
  </w:style>
  <w:style w:type="character" w:customStyle="1" w:styleId="ListLabel1962">
    <w:name w:val="ListLabel 1962"/>
    <w:qFormat/>
    <w:rPr>
      <w:rFonts w:cs="OpenSymbol"/>
    </w:rPr>
  </w:style>
  <w:style w:type="character" w:customStyle="1" w:styleId="ListLabel1963">
    <w:name w:val="ListLabel 1963"/>
    <w:qFormat/>
    <w:rPr>
      <w:rFonts w:cs="Symbol"/>
    </w:rPr>
  </w:style>
  <w:style w:type="character" w:customStyle="1" w:styleId="ListLabel1964">
    <w:name w:val="ListLabel 1964"/>
    <w:qFormat/>
    <w:rPr>
      <w:rFonts w:cs="OpenSymbol"/>
    </w:rPr>
  </w:style>
  <w:style w:type="character" w:customStyle="1" w:styleId="ListLabel1965">
    <w:name w:val="ListLabel 1965"/>
    <w:qFormat/>
    <w:rPr>
      <w:rFonts w:cs="OpenSymbol"/>
    </w:rPr>
  </w:style>
  <w:style w:type="character" w:customStyle="1" w:styleId="ListLabel1966">
    <w:name w:val="ListLabel 1966"/>
    <w:qFormat/>
    <w:rPr>
      <w:rFonts w:cs="Symbol"/>
    </w:rPr>
  </w:style>
  <w:style w:type="character" w:customStyle="1" w:styleId="ListLabel1967">
    <w:name w:val="ListLabel 1967"/>
    <w:qFormat/>
    <w:rPr>
      <w:rFonts w:cs="OpenSymbol"/>
    </w:rPr>
  </w:style>
  <w:style w:type="character" w:customStyle="1" w:styleId="ListLabel1968">
    <w:name w:val="ListLabel 1968"/>
    <w:qFormat/>
    <w:rPr>
      <w:rFonts w:cs="OpenSymbol"/>
    </w:rPr>
  </w:style>
  <w:style w:type="character" w:customStyle="1" w:styleId="ListLabel1969">
    <w:name w:val="ListLabel 1969"/>
    <w:qFormat/>
    <w:rPr>
      <w:rFonts w:cs="Symbol"/>
    </w:rPr>
  </w:style>
  <w:style w:type="character" w:customStyle="1" w:styleId="ListLabel1970">
    <w:name w:val="ListLabel 1970"/>
    <w:qFormat/>
    <w:rPr>
      <w:rFonts w:cs="OpenSymbol"/>
    </w:rPr>
  </w:style>
  <w:style w:type="character" w:customStyle="1" w:styleId="ListLabel1971">
    <w:name w:val="ListLabel 1971"/>
    <w:qFormat/>
    <w:rPr>
      <w:rFonts w:cs="OpenSymbol"/>
    </w:rPr>
  </w:style>
  <w:style w:type="character" w:customStyle="1" w:styleId="ListLabel1972">
    <w:name w:val="ListLabel 1972"/>
    <w:qFormat/>
    <w:rPr>
      <w:rFonts w:cs="Symbol"/>
    </w:rPr>
  </w:style>
  <w:style w:type="character" w:customStyle="1" w:styleId="ListLabel1973">
    <w:name w:val="ListLabel 1973"/>
    <w:qFormat/>
    <w:rPr>
      <w:rFonts w:cs="OpenSymbol"/>
    </w:rPr>
  </w:style>
  <w:style w:type="character" w:customStyle="1" w:styleId="ListLabel1974">
    <w:name w:val="ListLabel 1974"/>
    <w:qFormat/>
    <w:rPr>
      <w:rFonts w:cs="OpenSymbol"/>
    </w:rPr>
  </w:style>
  <w:style w:type="character" w:customStyle="1" w:styleId="ListLabel1975">
    <w:name w:val="ListLabel 1975"/>
    <w:qFormat/>
    <w:rPr>
      <w:rFonts w:eastAsia="Times New Roman"/>
      <w:sz w:val="16"/>
      <w:szCs w:val="16"/>
      <w:u w:val="none" w:color="000000"/>
      <w:lang w:val="en-US" w:eastAsia="en-US"/>
    </w:rPr>
  </w:style>
  <w:style w:type="character" w:customStyle="1" w:styleId="ListLabel1976">
    <w:name w:val="ListLabel 1976"/>
    <w:qFormat/>
    <w:rPr>
      <w:lang w:val="en-US"/>
    </w:rPr>
  </w:style>
  <w:style w:type="character" w:customStyle="1" w:styleId="ListLabel1977">
    <w:name w:val="ListLabel 1977"/>
    <w:qFormat/>
  </w:style>
  <w:style w:type="character" w:customStyle="1" w:styleId="ListLabel1978">
    <w:name w:val="ListLabel 1978"/>
    <w:qFormat/>
    <w:rPr>
      <w:rFonts w:cs="Symbol"/>
    </w:rPr>
  </w:style>
  <w:style w:type="character" w:customStyle="1" w:styleId="ListLabel1979">
    <w:name w:val="ListLabel 1979"/>
    <w:qFormat/>
    <w:rPr>
      <w:rFonts w:cs="OpenSymbol"/>
    </w:rPr>
  </w:style>
  <w:style w:type="character" w:customStyle="1" w:styleId="ListLabel1980">
    <w:name w:val="ListLabel 1980"/>
    <w:qFormat/>
    <w:rPr>
      <w:rFonts w:cs="OpenSymbol"/>
    </w:rPr>
  </w:style>
  <w:style w:type="character" w:customStyle="1" w:styleId="ListLabel1981">
    <w:name w:val="ListLabel 1981"/>
    <w:qFormat/>
    <w:rPr>
      <w:rFonts w:cs="Symbol"/>
    </w:rPr>
  </w:style>
  <w:style w:type="character" w:customStyle="1" w:styleId="ListLabel1982">
    <w:name w:val="ListLabel 1982"/>
    <w:qFormat/>
    <w:rPr>
      <w:rFonts w:cs="OpenSymbol"/>
    </w:rPr>
  </w:style>
  <w:style w:type="character" w:customStyle="1" w:styleId="ListLabel1983">
    <w:name w:val="ListLabel 1983"/>
    <w:qFormat/>
    <w:rPr>
      <w:rFonts w:cs="OpenSymbol"/>
    </w:rPr>
  </w:style>
  <w:style w:type="character" w:customStyle="1" w:styleId="ListLabel1984">
    <w:name w:val="ListLabel 1984"/>
    <w:qFormat/>
    <w:rPr>
      <w:rFonts w:cs="Symbol"/>
    </w:rPr>
  </w:style>
  <w:style w:type="character" w:customStyle="1" w:styleId="ListLabel1985">
    <w:name w:val="ListLabel 1985"/>
    <w:qFormat/>
    <w:rPr>
      <w:rFonts w:cs="OpenSymbol"/>
    </w:rPr>
  </w:style>
  <w:style w:type="character" w:customStyle="1" w:styleId="ListLabel1986">
    <w:name w:val="ListLabel 1986"/>
    <w:qFormat/>
    <w:rPr>
      <w:rFonts w:cs="OpenSymbol"/>
    </w:rPr>
  </w:style>
  <w:style w:type="character" w:customStyle="1" w:styleId="ListLabel1987">
    <w:name w:val="ListLabel 1987"/>
    <w:qFormat/>
    <w:rPr>
      <w:rFonts w:cs="Symbol"/>
    </w:rPr>
  </w:style>
  <w:style w:type="character" w:customStyle="1" w:styleId="ListLabel1988">
    <w:name w:val="ListLabel 1988"/>
    <w:qFormat/>
    <w:rPr>
      <w:rFonts w:cs="OpenSymbol"/>
    </w:rPr>
  </w:style>
  <w:style w:type="character" w:customStyle="1" w:styleId="ListLabel1989">
    <w:name w:val="ListLabel 1989"/>
    <w:qFormat/>
    <w:rPr>
      <w:rFonts w:cs="OpenSymbol"/>
    </w:rPr>
  </w:style>
  <w:style w:type="character" w:customStyle="1" w:styleId="ListLabel1990">
    <w:name w:val="ListLabel 1990"/>
    <w:qFormat/>
    <w:rPr>
      <w:rFonts w:cs="Symbol"/>
    </w:rPr>
  </w:style>
  <w:style w:type="character" w:customStyle="1" w:styleId="ListLabel1991">
    <w:name w:val="ListLabel 1991"/>
    <w:qFormat/>
    <w:rPr>
      <w:rFonts w:cs="OpenSymbol"/>
    </w:rPr>
  </w:style>
  <w:style w:type="character" w:customStyle="1" w:styleId="ListLabel1992">
    <w:name w:val="ListLabel 1992"/>
    <w:qFormat/>
    <w:rPr>
      <w:rFonts w:cs="OpenSymbol"/>
    </w:rPr>
  </w:style>
  <w:style w:type="character" w:customStyle="1" w:styleId="ListLabel1993">
    <w:name w:val="ListLabel 1993"/>
    <w:qFormat/>
    <w:rPr>
      <w:rFonts w:cs="Symbol"/>
    </w:rPr>
  </w:style>
  <w:style w:type="character" w:customStyle="1" w:styleId="ListLabel1994">
    <w:name w:val="ListLabel 1994"/>
    <w:qFormat/>
    <w:rPr>
      <w:rFonts w:cs="OpenSymbol"/>
    </w:rPr>
  </w:style>
  <w:style w:type="character" w:customStyle="1" w:styleId="ListLabel1995">
    <w:name w:val="ListLabel 1995"/>
    <w:qFormat/>
    <w:rPr>
      <w:rFonts w:cs="OpenSymbol"/>
    </w:rPr>
  </w:style>
  <w:style w:type="character" w:customStyle="1" w:styleId="ListLabel1996">
    <w:name w:val="ListLabel 1996"/>
    <w:qFormat/>
    <w:rPr>
      <w:rFonts w:cs="Symbol"/>
    </w:rPr>
  </w:style>
  <w:style w:type="character" w:customStyle="1" w:styleId="ListLabel1997">
    <w:name w:val="ListLabel 1997"/>
    <w:qFormat/>
    <w:rPr>
      <w:rFonts w:cs="OpenSymbol"/>
    </w:rPr>
  </w:style>
  <w:style w:type="character" w:customStyle="1" w:styleId="ListLabel1998">
    <w:name w:val="ListLabel 1998"/>
    <w:qFormat/>
    <w:rPr>
      <w:rFonts w:cs="OpenSymbol"/>
    </w:rPr>
  </w:style>
  <w:style w:type="character" w:customStyle="1" w:styleId="ListLabel1999">
    <w:name w:val="ListLabel 1999"/>
    <w:qFormat/>
    <w:rPr>
      <w:rFonts w:cs="Symbol"/>
    </w:rPr>
  </w:style>
  <w:style w:type="character" w:customStyle="1" w:styleId="ListLabel2000">
    <w:name w:val="ListLabel 2000"/>
    <w:qFormat/>
    <w:rPr>
      <w:rFonts w:cs="OpenSymbol"/>
    </w:rPr>
  </w:style>
  <w:style w:type="character" w:customStyle="1" w:styleId="ListLabel2001">
    <w:name w:val="ListLabel 2001"/>
    <w:qFormat/>
    <w:rPr>
      <w:rFonts w:cs="OpenSymbol"/>
    </w:rPr>
  </w:style>
  <w:style w:type="character" w:customStyle="1" w:styleId="ListLabel2002">
    <w:name w:val="ListLabel 2002"/>
    <w:qFormat/>
    <w:rPr>
      <w:rFonts w:cs="Symbol"/>
    </w:rPr>
  </w:style>
  <w:style w:type="character" w:customStyle="1" w:styleId="ListLabel2003">
    <w:name w:val="ListLabel 2003"/>
    <w:qFormat/>
    <w:rPr>
      <w:rFonts w:cs="OpenSymbol"/>
    </w:rPr>
  </w:style>
  <w:style w:type="character" w:customStyle="1" w:styleId="ListLabel2004">
    <w:name w:val="ListLabel 2004"/>
    <w:qFormat/>
    <w:rPr>
      <w:rFonts w:cs="OpenSymbol"/>
    </w:rPr>
  </w:style>
  <w:style w:type="character" w:customStyle="1" w:styleId="ListLabel2005">
    <w:name w:val="ListLabel 2005"/>
    <w:qFormat/>
    <w:rPr>
      <w:rFonts w:cs="Symbol"/>
    </w:rPr>
  </w:style>
  <w:style w:type="character" w:customStyle="1" w:styleId="ListLabel2006">
    <w:name w:val="ListLabel 2006"/>
    <w:qFormat/>
    <w:rPr>
      <w:rFonts w:cs="OpenSymbol"/>
    </w:rPr>
  </w:style>
  <w:style w:type="character" w:customStyle="1" w:styleId="ListLabel2007">
    <w:name w:val="ListLabel 2007"/>
    <w:qFormat/>
    <w:rPr>
      <w:rFonts w:cs="OpenSymbol"/>
    </w:rPr>
  </w:style>
  <w:style w:type="character" w:customStyle="1" w:styleId="ListLabel2008">
    <w:name w:val="ListLabel 2008"/>
    <w:qFormat/>
    <w:rPr>
      <w:rFonts w:cs="Symbol"/>
    </w:rPr>
  </w:style>
  <w:style w:type="character" w:customStyle="1" w:styleId="ListLabel2009">
    <w:name w:val="ListLabel 2009"/>
    <w:qFormat/>
    <w:rPr>
      <w:rFonts w:cs="OpenSymbol"/>
    </w:rPr>
  </w:style>
  <w:style w:type="character" w:customStyle="1" w:styleId="ListLabel2010">
    <w:name w:val="ListLabel 2010"/>
    <w:qFormat/>
    <w:rPr>
      <w:rFonts w:cs="OpenSymbol"/>
    </w:rPr>
  </w:style>
  <w:style w:type="character" w:customStyle="1" w:styleId="ListLabel2011">
    <w:name w:val="ListLabel 2011"/>
    <w:qFormat/>
    <w:rPr>
      <w:rFonts w:cs="Symbol"/>
    </w:rPr>
  </w:style>
  <w:style w:type="character" w:customStyle="1" w:styleId="ListLabel2012">
    <w:name w:val="ListLabel 2012"/>
    <w:qFormat/>
    <w:rPr>
      <w:rFonts w:cs="OpenSymbol"/>
    </w:rPr>
  </w:style>
  <w:style w:type="character" w:customStyle="1" w:styleId="ListLabel2013">
    <w:name w:val="ListLabel 2013"/>
    <w:qFormat/>
    <w:rPr>
      <w:rFonts w:cs="OpenSymbol"/>
    </w:rPr>
  </w:style>
  <w:style w:type="character" w:customStyle="1" w:styleId="ListLabel2014">
    <w:name w:val="ListLabel 2014"/>
    <w:qFormat/>
    <w:rPr>
      <w:rFonts w:cs="Symbol"/>
    </w:rPr>
  </w:style>
  <w:style w:type="character" w:customStyle="1" w:styleId="ListLabel2015">
    <w:name w:val="ListLabel 2015"/>
    <w:qFormat/>
    <w:rPr>
      <w:rFonts w:cs="OpenSymbol"/>
    </w:rPr>
  </w:style>
  <w:style w:type="character" w:customStyle="1" w:styleId="ListLabel2016">
    <w:name w:val="ListLabel 2016"/>
    <w:qFormat/>
    <w:rPr>
      <w:rFonts w:cs="OpenSymbol"/>
    </w:rPr>
  </w:style>
  <w:style w:type="character" w:customStyle="1" w:styleId="ListLabel2017">
    <w:name w:val="ListLabel 2017"/>
    <w:qFormat/>
    <w:rPr>
      <w:rFonts w:cs="Symbol"/>
    </w:rPr>
  </w:style>
  <w:style w:type="character" w:customStyle="1" w:styleId="ListLabel2018">
    <w:name w:val="ListLabel 2018"/>
    <w:qFormat/>
    <w:rPr>
      <w:rFonts w:cs="OpenSymbol"/>
    </w:rPr>
  </w:style>
  <w:style w:type="character" w:customStyle="1" w:styleId="ListLabel2019">
    <w:name w:val="ListLabel 2019"/>
    <w:qFormat/>
    <w:rPr>
      <w:rFonts w:cs="OpenSymbol"/>
    </w:rPr>
  </w:style>
  <w:style w:type="character" w:customStyle="1" w:styleId="ListLabel2020">
    <w:name w:val="ListLabel 2020"/>
    <w:qFormat/>
    <w:rPr>
      <w:rFonts w:cs="Symbol"/>
    </w:rPr>
  </w:style>
  <w:style w:type="character" w:customStyle="1" w:styleId="ListLabel2021">
    <w:name w:val="ListLabel 2021"/>
    <w:qFormat/>
    <w:rPr>
      <w:rFonts w:cs="OpenSymbol"/>
    </w:rPr>
  </w:style>
  <w:style w:type="character" w:customStyle="1" w:styleId="ListLabel2022">
    <w:name w:val="ListLabel 2022"/>
    <w:qFormat/>
    <w:rPr>
      <w:rFonts w:cs="OpenSymbol"/>
    </w:rPr>
  </w:style>
  <w:style w:type="character" w:customStyle="1" w:styleId="ListLabel2023">
    <w:name w:val="ListLabel 2023"/>
    <w:qFormat/>
    <w:rPr>
      <w:rFonts w:cs="Symbol"/>
    </w:rPr>
  </w:style>
  <w:style w:type="character" w:customStyle="1" w:styleId="ListLabel2024">
    <w:name w:val="ListLabel 2024"/>
    <w:qFormat/>
    <w:rPr>
      <w:rFonts w:cs="OpenSymbol"/>
    </w:rPr>
  </w:style>
  <w:style w:type="character" w:customStyle="1" w:styleId="ListLabel2025">
    <w:name w:val="ListLabel 2025"/>
    <w:qFormat/>
    <w:rPr>
      <w:rFonts w:cs="OpenSymbol"/>
    </w:rPr>
  </w:style>
  <w:style w:type="character" w:customStyle="1" w:styleId="ListLabel2026">
    <w:name w:val="ListLabel 2026"/>
    <w:qFormat/>
    <w:rPr>
      <w:rFonts w:cs="Symbol"/>
    </w:rPr>
  </w:style>
  <w:style w:type="character" w:customStyle="1" w:styleId="ListLabel2027">
    <w:name w:val="ListLabel 2027"/>
    <w:qFormat/>
    <w:rPr>
      <w:rFonts w:cs="OpenSymbol"/>
    </w:rPr>
  </w:style>
  <w:style w:type="character" w:customStyle="1" w:styleId="ListLabel2028">
    <w:name w:val="ListLabel 2028"/>
    <w:qFormat/>
    <w:rPr>
      <w:rFonts w:cs="OpenSymbol"/>
    </w:rPr>
  </w:style>
  <w:style w:type="character" w:customStyle="1" w:styleId="ListLabel2029">
    <w:name w:val="ListLabel 2029"/>
    <w:qFormat/>
    <w:rPr>
      <w:rFonts w:cs="Symbol"/>
    </w:rPr>
  </w:style>
  <w:style w:type="character" w:customStyle="1" w:styleId="ListLabel2030">
    <w:name w:val="ListLabel 2030"/>
    <w:qFormat/>
    <w:rPr>
      <w:rFonts w:cs="OpenSymbol"/>
    </w:rPr>
  </w:style>
  <w:style w:type="character" w:customStyle="1" w:styleId="ListLabel2031">
    <w:name w:val="ListLabel 2031"/>
    <w:qFormat/>
    <w:rPr>
      <w:rFonts w:cs="OpenSymbol"/>
    </w:rPr>
  </w:style>
  <w:style w:type="character" w:customStyle="1" w:styleId="ListLabel2032">
    <w:name w:val="ListLabel 2032"/>
    <w:qFormat/>
    <w:rPr>
      <w:rFonts w:cs="Symbol"/>
    </w:rPr>
  </w:style>
  <w:style w:type="character" w:customStyle="1" w:styleId="ListLabel2033">
    <w:name w:val="ListLabel 2033"/>
    <w:qFormat/>
    <w:rPr>
      <w:rFonts w:cs="OpenSymbol"/>
    </w:rPr>
  </w:style>
  <w:style w:type="character" w:customStyle="1" w:styleId="ListLabel2034">
    <w:name w:val="ListLabel 2034"/>
    <w:qFormat/>
    <w:rPr>
      <w:rFonts w:cs="OpenSymbol"/>
    </w:rPr>
  </w:style>
  <w:style w:type="character" w:customStyle="1" w:styleId="ListLabel2035">
    <w:name w:val="ListLabel 2035"/>
    <w:qFormat/>
    <w:rPr>
      <w:rFonts w:cs="Symbol"/>
    </w:rPr>
  </w:style>
  <w:style w:type="character" w:customStyle="1" w:styleId="ListLabel2036">
    <w:name w:val="ListLabel 2036"/>
    <w:qFormat/>
    <w:rPr>
      <w:rFonts w:cs="OpenSymbol"/>
    </w:rPr>
  </w:style>
  <w:style w:type="character" w:customStyle="1" w:styleId="ListLabel2037">
    <w:name w:val="ListLabel 2037"/>
    <w:qFormat/>
    <w:rPr>
      <w:rFonts w:cs="OpenSymbol"/>
    </w:rPr>
  </w:style>
  <w:style w:type="character" w:customStyle="1" w:styleId="ListLabel2038">
    <w:name w:val="ListLabel 2038"/>
    <w:qFormat/>
    <w:rPr>
      <w:rFonts w:cs="Symbol"/>
    </w:rPr>
  </w:style>
  <w:style w:type="character" w:customStyle="1" w:styleId="ListLabel2039">
    <w:name w:val="ListLabel 2039"/>
    <w:qFormat/>
    <w:rPr>
      <w:rFonts w:cs="OpenSymbol"/>
    </w:rPr>
  </w:style>
  <w:style w:type="character" w:customStyle="1" w:styleId="ListLabel2040">
    <w:name w:val="ListLabel 2040"/>
    <w:qFormat/>
    <w:rPr>
      <w:rFonts w:cs="OpenSymbol"/>
    </w:rPr>
  </w:style>
  <w:style w:type="character" w:customStyle="1" w:styleId="ListLabel2041">
    <w:name w:val="ListLabel 2041"/>
    <w:qFormat/>
    <w:rPr>
      <w:rFonts w:cs="Symbol"/>
      <w:sz w:val="20"/>
    </w:rPr>
  </w:style>
  <w:style w:type="character" w:customStyle="1" w:styleId="ListLabel2042">
    <w:name w:val="ListLabel 2042"/>
    <w:qFormat/>
    <w:rPr>
      <w:rFonts w:cs="OpenSymbol"/>
    </w:rPr>
  </w:style>
  <w:style w:type="character" w:customStyle="1" w:styleId="ListLabel2043">
    <w:name w:val="ListLabel 2043"/>
    <w:qFormat/>
    <w:rPr>
      <w:rFonts w:cs="OpenSymbol"/>
    </w:rPr>
  </w:style>
  <w:style w:type="character" w:customStyle="1" w:styleId="ListLabel2044">
    <w:name w:val="ListLabel 2044"/>
    <w:qFormat/>
    <w:rPr>
      <w:rFonts w:cs="Symbol"/>
    </w:rPr>
  </w:style>
  <w:style w:type="character" w:customStyle="1" w:styleId="ListLabel2045">
    <w:name w:val="ListLabel 2045"/>
    <w:qFormat/>
    <w:rPr>
      <w:rFonts w:cs="OpenSymbol"/>
    </w:rPr>
  </w:style>
  <w:style w:type="character" w:customStyle="1" w:styleId="ListLabel2046">
    <w:name w:val="ListLabel 2046"/>
    <w:qFormat/>
    <w:rPr>
      <w:rFonts w:cs="OpenSymbol"/>
    </w:rPr>
  </w:style>
  <w:style w:type="character" w:customStyle="1" w:styleId="ListLabel2047">
    <w:name w:val="ListLabel 2047"/>
    <w:qFormat/>
    <w:rPr>
      <w:rFonts w:cs="Symbol"/>
    </w:rPr>
  </w:style>
  <w:style w:type="character" w:customStyle="1" w:styleId="ListLabel2048">
    <w:name w:val="ListLabel 2048"/>
    <w:qFormat/>
    <w:rPr>
      <w:rFonts w:cs="OpenSymbol"/>
    </w:rPr>
  </w:style>
  <w:style w:type="character" w:customStyle="1" w:styleId="ListLabel2049">
    <w:name w:val="ListLabel 2049"/>
    <w:qFormat/>
    <w:rPr>
      <w:rFonts w:cs="OpenSymbol"/>
    </w:rPr>
  </w:style>
  <w:style w:type="character" w:customStyle="1" w:styleId="ListLabel2050">
    <w:name w:val="ListLabel 2050"/>
    <w:qFormat/>
    <w:rPr>
      <w:rFonts w:cs="Symbol"/>
    </w:rPr>
  </w:style>
  <w:style w:type="character" w:customStyle="1" w:styleId="ListLabel2051">
    <w:name w:val="ListLabel 2051"/>
    <w:qFormat/>
    <w:rPr>
      <w:rFonts w:cs="OpenSymbol"/>
    </w:rPr>
  </w:style>
  <w:style w:type="character" w:customStyle="1" w:styleId="ListLabel2052">
    <w:name w:val="ListLabel 2052"/>
    <w:qFormat/>
    <w:rPr>
      <w:rFonts w:cs="OpenSymbol"/>
    </w:rPr>
  </w:style>
  <w:style w:type="character" w:customStyle="1" w:styleId="ListLabel2053">
    <w:name w:val="ListLabel 2053"/>
    <w:qFormat/>
    <w:rPr>
      <w:rFonts w:cs="Symbol"/>
    </w:rPr>
  </w:style>
  <w:style w:type="character" w:customStyle="1" w:styleId="ListLabel2054">
    <w:name w:val="ListLabel 2054"/>
    <w:qFormat/>
    <w:rPr>
      <w:rFonts w:cs="OpenSymbol"/>
    </w:rPr>
  </w:style>
  <w:style w:type="character" w:customStyle="1" w:styleId="ListLabel2055">
    <w:name w:val="ListLabel 2055"/>
    <w:qFormat/>
    <w:rPr>
      <w:rFonts w:cs="OpenSymbol"/>
    </w:rPr>
  </w:style>
  <w:style w:type="character" w:customStyle="1" w:styleId="ListLabel2056">
    <w:name w:val="ListLabel 2056"/>
    <w:qFormat/>
    <w:rPr>
      <w:rFonts w:cs="Symbol"/>
    </w:rPr>
  </w:style>
  <w:style w:type="character" w:customStyle="1" w:styleId="ListLabel2057">
    <w:name w:val="ListLabel 2057"/>
    <w:qFormat/>
    <w:rPr>
      <w:rFonts w:cs="OpenSymbol"/>
    </w:rPr>
  </w:style>
  <w:style w:type="character" w:customStyle="1" w:styleId="ListLabel2058">
    <w:name w:val="ListLabel 2058"/>
    <w:qFormat/>
    <w:rPr>
      <w:rFonts w:cs="OpenSymbol"/>
    </w:rPr>
  </w:style>
  <w:style w:type="character" w:customStyle="1" w:styleId="ListLabel2059">
    <w:name w:val="ListLabel 2059"/>
    <w:qFormat/>
    <w:rPr>
      <w:rFonts w:cs="OpenSymbol;Arial Unicode MS"/>
    </w:rPr>
  </w:style>
  <w:style w:type="character" w:customStyle="1" w:styleId="ListLabel2060">
    <w:name w:val="ListLabel 2060"/>
    <w:qFormat/>
    <w:rPr>
      <w:rFonts w:cs="OpenSymbol;Arial Unicode MS"/>
    </w:rPr>
  </w:style>
  <w:style w:type="character" w:customStyle="1" w:styleId="ListLabel2061">
    <w:name w:val="ListLabel 2061"/>
    <w:qFormat/>
    <w:rPr>
      <w:rFonts w:cs="OpenSymbol;Arial Unicode MS"/>
    </w:rPr>
  </w:style>
  <w:style w:type="character" w:customStyle="1" w:styleId="ListLabel2062">
    <w:name w:val="ListLabel 2062"/>
    <w:qFormat/>
    <w:rPr>
      <w:rFonts w:cs="OpenSymbol;Arial Unicode MS"/>
    </w:rPr>
  </w:style>
  <w:style w:type="character" w:customStyle="1" w:styleId="ListLabel2063">
    <w:name w:val="ListLabel 2063"/>
    <w:qFormat/>
    <w:rPr>
      <w:rFonts w:cs="OpenSymbol;Arial Unicode MS"/>
    </w:rPr>
  </w:style>
  <w:style w:type="character" w:customStyle="1" w:styleId="ListLabel2064">
    <w:name w:val="ListLabel 2064"/>
    <w:qFormat/>
    <w:rPr>
      <w:rFonts w:cs="OpenSymbol;Arial Unicode MS"/>
    </w:rPr>
  </w:style>
  <w:style w:type="character" w:customStyle="1" w:styleId="ListLabel2065">
    <w:name w:val="ListLabel 2065"/>
    <w:qFormat/>
    <w:rPr>
      <w:rFonts w:cs="OpenSymbol;Arial Unicode MS"/>
    </w:rPr>
  </w:style>
  <w:style w:type="character" w:customStyle="1" w:styleId="ListLabel2066">
    <w:name w:val="ListLabel 2066"/>
    <w:qFormat/>
    <w:rPr>
      <w:rFonts w:cs="OpenSymbol;Arial Unicode MS"/>
    </w:rPr>
  </w:style>
  <w:style w:type="character" w:customStyle="1" w:styleId="ListLabel2067">
    <w:name w:val="ListLabel 2067"/>
    <w:qFormat/>
    <w:rPr>
      <w:rFonts w:cs="OpenSymbol;Arial Unicode MS"/>
    </w:rPr>
  </w:style>
  <w:style w:type="character" w:customStyle="1" w:styleId="ListLabel2068">
    <w:name w:val="ListLabel 2068"/>
    <w:qFormat/>
    <w:rPr>
      <w:rFonts w:cs="OpenSymbol;Arial Unicode MS"/>
    </w:rPr>
  </w:style>
  <w:style w:type="character" w:customStyle="1" w:styleId="ListLabel2069">
    <w:name w:val="ListLabel 2069"/>
    <w:qFormat/>
    <w:rPr>
      <w:rFonts w:cs="OpenSymbol;Arial Unicode MS"/>
    </w:rPr>
  </w:style>
  <w:style w:type="character" w:customStyle="1" w:styleId="ListLabel2070">
    <w:name w:val="ListLabel 2070"/>
    <w:qFormat/>
    <w:rPr>
      <w:rFonts w:cs="OpenSymbol;Arial Unicode MS"/>
    </w:rPr>
  </w:style>
  <w:style w:type="character" w:customStyle="1" w:styleId="ListLabel2071">
    <w:name w:val="ListLabel 2071"/>
    <w:qFormat/>
    <w:rPr>
      <w:rFonts w:cs="OpenSymbol;Arial Unicode MS"/>
    </w:rPr>
  </w:style>
  <w:style w:type="character" w:customStyle="1" w:styleId="ListLabel2072">
    <w:name w:val="ListLabel 2072"/>
    <w:qFormat/>
    <w:rPr>
      <w:rFonts w:cs="OpenSymbol;Arial Unicode MS"/>
    </w:rPr>
  </w:style>
  <w:style w:type="character" w:customStyle="1" w:styleId="ListLabel2073">
    <w:name w:val="ListLabel 2073"/>
    <w:qFormat/>
    <w:rPr>
      <w:rFonts w:cs="OpenSymbol;Arial Unicode MS"/>
    </w:rPr>
  </w:style>
  <w:style w:type="character" w:customStyle="1" w:styleId="ListLabel2074">
    <w:name w:val="ListLabel 2074"/>
    <w:qFormat/>
    <w:rPr>
      <w:rFonts w:cs="OpenSymbol;Arial Unicode MS"/>
    </w:rPr>
  </w:style>
  <w:style w:type="character" w:customStyle="1" w:styleId="ListLabel2075">
    <w:name w:val="ListLabel 2075"/>
    <w:qFormat/>
    <w:rPr>
      <w:rFonts w:cs="OpenSymbol;Arial Unicode MS"/>
    </w:rPr>
  </w:style>
  <w:style w:type="character" w:customStyle="1" w:styleId="ListLabel2076">
    <w:name w:val="ListLabel 2076"/>
    <w:qFormat/>
    <w:rPr>
      <w:rFonts w:cs="OpenSymbol;Arial Unicode MS"/>
    </w:rPr>
  </w:style>
  <w:style w:type="character" w:customStyle="1" w:styleId="ListLabel2077">
    <w:name w:val="ListLabel 2077"/>
    <w:qFormat/>
    <w:rPr>
      <w:rFonts w:cs="OpenSymbol;Arial Unicode MS"/>
    </w:rPr>
  </w:style>
  <w:style w:type="character" w:customStyle="1" w:styleId="ListLabel2078">
    <w:name w:val="ListLabel 2078"/>
    <w:qFormat/>
    <w:rPr>
      <w:rFonts w:cs="OpenSymbol;Arial Unicode MS"/>
    </w:rPr>
  </w:style>
  <w:style w:type="character" w:customStyle="1" w:styleId="ListLabel2079">
    <w:name w:val="ListLabel 2079"/>
    <w:qFormat/>
    <w:rPr>
      <w:rFonts w:cs="OpenSymbol;Arial Unicode MS"/>
    </w:rPr>
  </w:style>
  <w:style w:type="character" w:customStyle="1" w:styleId="ListLabel2080">
    <w:name w:val="ListLabel 2080"/>
    <w:qFormat/>
    <w:rPr>
      <w:rFonts w:cs="OpenSymbol;Arial Unicode MS"/>
    </w:rPr>
  </w:style>
  <w:style w:type="character" w:customStyle="1" w:styleId="ListLabel2081">
    <w:name w:val="ListLabel 2081"/>
    <w:qFormat/>
    <w:rPr>
      <w:rFonts w:cs="OpenSymbol;Arial Unicode MS"/>
    </w:rPr>
  </w:style>
  <w:style w:type="character" w:customStyle="1" w:styleId="ListLabel2082">
    <w:name w:val="ListLabel 2082"/>
    <w:qFormat/>
    <w:rPr>
      <w:rFonts w:cs="OpenSymbol;Arial Unicode MS"/>
    </w:rPr>
  </w:style>
  <w:style w:type="character" w:customStyle="1" w:styleId="ListLabel2083">
    <w:name w:val="ListLabel 2083"/>
    <w:qFormat/>
    <w:rPr>
      <w:rFonts w:cs="OpenSymbol;Arial Unicode MS"/>
    </w:rPr>
  </w:style>
  <w:style w:type="character" w:customStyle="1" w:styleId="ListLabel2084">
    <w:name w:val="ListLabel 2084"/>
    <w:qFormat/>
    <w:rPr>
      <w:rFonts w:cs="OpenSymbol;Arial Unicode MS"/>
    </w:rPr>
  </w:style>
  <w:style w:type="character" w:customStyle="1" w:styleId="ListLabel2085">
    <w:name w:val="ListLabel 2085"/>
    <w:qFormat/>
    <w:rPr>
      <w:rFonts w:cs="OpenSymbol;Arial Unicode MS"/>
    </w:rPr>
  </w:style>
  <w:style w:type="character" w:customStyle="1" w:styleId="ListLabel2086">
    <w:name w:val="ListLabel 2086"/>
    <w:qFormat/>
    <w:rPr>
      <w:rFonts w:cs="OpenSymbol;Arial Unicode MS"/>
    </w:rPr>
  </w:style>
  <w:style w:type="character" w:customStyle="1" w:styleId="ListLabel2087">
    <w:name w:val="ListLabel 2087"/>
    <w:qFormat/>
    <w:rPr>
      <w:rFonts w:cs="OpenSymbol;Arial Unicode MS"/>
    </w:rPr>
  </w:style>
  <w:style w:type="character" w:customStyle="1" w:styleId="ListLabel2088">
    <w:name w:val="ListLabel 2088"/>
    <w:qFormat/>
    <w:rPr>
      <w:rFonts w:cs="OpenSymbol;Arial Unicode MS"/>
    </w:rPr>
  </w:style>
  <w:style w:type="character" w:customStyle="1" w:styleId="ListLabel2089">
    <w:name w:val="ListLabel 2089"/>
    <w:qFormat/>
    <w:rPr>
      <w:rFonts w:cs="OpenSymbol;Arial Unicode MS"/>
    </w:rPr>
  </w:style>
  <w:style w:type="character" w:customStyle="1" w:styleId="ListLabel2090">
    <w:name w:val="ListLabel 2090"/>
    <w:qFormat/>
    <w:rPr>
      <w:rFonts w:cs="OpenSymbol;Arial Unicode MS"/>
    </w:rPr>
  </w:style>
  <w:style w:type="character" w:customStyle="1" w:styleId="ListLabel2091">
    <w:name w:val="ListLabel 2091"/>
    <w:qFormat/>
    <w:rPr>
      <w:rFonts w:cs="OpenSymbol;Arial Unicode MS"/>
    </w:rPr>
  </w:style>
  <w:style w:type="character" w:customStyle="1" w:styleId="ListLabel2092">
    <w:name w:val="ListLabel 2092"/>
    <w:qFormat/>
    <w:rPr>
      <w:rFonts w:cs="OpenSymbol;Arial Unicode MS"/>
    </w:rPr>
  </w:style>
  <w:style w:type="character" w:customStyle="1" w:styleId="ListLabel2093">
    <w:name w:val="ListLabel 2093"/>
    <w:qFormat/>
    <w:rPr>
      <w:rFonts w:cs="OpenSymbol;Arial Unicode MS"/>
    </w:rPr>
  </w:style>
  <w:style w:type="character" w:customStyle="1" w:styleId="ListLabel2094">
    <w:name w:val="ListLabel 2094"/>
    <w:qFormat/>
    <w:rPr>
      <w:rFonts w:cs="OpenSymbol;Arial Unicode MS"/>
    </w:rPr>
  </w:style>
  <w:style w:type="character" w:customStyle="1" w:styleId="ListLabel2095">
    <w:name w:val="ListLabel 2095"/>
    <w:qFormat/>
    <w:rPr>
      <w:rFonts w:cs="OpenSymbol;Arial Unicode MS"/>
    </w:rPr>
  </w:style>
  <w:style w:type="character" w:customStyle="1" w:styleId="ListLabel2096">
    <w:name w:val="ListLabel 2096"/>
    <w:qFormat/>
    <w:rPr>
      <w:rFonts w:cs="OpenSymbol;Arial Unicode MS"/>
    </w:rPr>
  </w:style>
  <w:style w:type="character" w:customStyle="1" w:styleId="ListLabel2097">
    <w:name w:val="ListLabel 2097"/>
    <w:qFormat/>
    <w:rPr>
      <w:rFonts w:cs="OpenSymbol;Arial Unicode MS"/>
    </w:rPr>
  </w:style>
  <w:style w:type="character" w:customStyle="1" w:styleId="ListLabel2098">
    <w:name w:val="ListLabel 2098"/>
    <w:qFormat/>
    <w:rPr>
      <w:rFonts w:cs="OpenSymbol;Arial Unicode MS"/>
    </w:rPr>
  </w:style>
  <w:style w:type="character" w:customStyle="1" w:styleId="ListLabel2099">
    <w:name w:val="ListLabel 2099"/>
    <w:qFormat/>
    <w:rPr>
      <w:rFonts w:cs="OpenSymbol;Arial Unicode MS"/>
    </w:rPr>
  </w:style>
  <w:style w:type="character" w:customStyle="1" w:styleId="ListLabel2100">
    <w:name w:val="ListLabel 2100"/>
    <w:qFormat/>
    <w:rPr>
      <w:rFonts w:cs="OpenSymbol;Arial Unicode MS"/>
    </w:rPr>
  </w:style>
  <w:style w:type="character" w:customStyle="1" w:styleId="ListLabel2101">
    <w:name w:val="ListLabel 2101"/>
    <w:qFormat/>
    <w:rPr>
      <w:rFonts w:cs="OpenSymbol;Arial Unicode MS"/>
    </w:rPr>
  </w:style>
  <w:style w:type="character" w:customStyle="1" w:styleId="ListLabel2102">
    <w:name w:val="ListLabel 2102"/>
    <w:qFormat/>
    <w:rPr>
      <w:rFonts w:cs="OpenSymbol;Arial Unicode MS"/>
    </w:rPr>
  </w:style>
  <w:style w:type="character" w:customStyle="1" w:styleId="ListLabel2103">
    <w:name w:val="ListLabel 2103"/>
    <w:qFormat/>
    <w:rPr>
      <w:rFonts w:cs="OpenSymbol;Arial Unicode MS"/>
    </w:rPr>
  </w:style>
  <w:style w:type="character" w:customStyle="1" w:styleId="ListLabel2104">
    <w:name w:val="ListLabel 2104"/>
    <w:qFormat/>
    <w:rPr>
      <w:rFonts w:cs="OpenSymbol;Arial Unicode MS"/>
    </w:rPr>
  </w:style>
  <w:style w:type="character" w:customStyle="1" w:styleId="ListLabel2105">
    <w:name w:val="ListLabel 2105"/>
    <w:qFormat/>
    <w:rPr>
      <w:rFonts w:cs="OpenSymbol;Arial Unicode MS"/>
    </w:rPr>
  </w:style>
  <w:style w:type="character" w:customStyle="1" w:styleId="ListLabel2106">
    <w:name w:val="ListLabel 2106"/>
    <w:qFormat/>
    <w:rPr>
      <w:rFonts w:cs="OpenSymbol;Arial Unicode MS"/>
    </w:rPr>
  </w:style>
  <w:style w:type="character" w:customStyle="1" w:styleId="ListLabel2107">
    <w:name w:val="ListLabel 2107"/>
    <w:qFormat/>
    <w:rPr>
      <w:rFonts w:cs="OpenSymbol;Arial Unicode MS"/>
    </w:rPr>
  </w:style>
  <w:style w:type="character" w:customStyle="1" w:styleId="ListLabel2108">
    <w:name w:val="ListLabel 2108"/>
    <w:qFormat/>
    <w:rPr>
      <w:rFonts w:cs="OpenSymbol;Arial Unicode MS"/>
    </w:rPr>
  </w:style>
  <w:style w:type="character" w:customStyle="1" w:styleId="ListLabel2109">
    <w:name w:val="ListLabel 2109"/>
    <w:qFormat/>
    <w:rPr>
      <w:rFonts w:cs="OpenSymbol;Arial Unicode MS"/>
    </w:rPr>
  </w:style>
  <w:style w:type="character" w:customStyle="1" w:styleId="ListLabel2110">
    <w:name w:val="ListLabel 2110"/>
    <w:qFormat/>
    <w:rPr>
      <w:rFonts w:cs="OpenSymbol;Arial Unicode MS"/>
    </w:rPr>
  </w:style>
  <w:style w:type="character" w:customStyle="1" w:styleId="ListLabel2111">
    <w:name w:val="ListLabel 2111"/>
    <w:qFormat/>
    <w:rPr>
      <w:rFonts w:cs="OpenSymbol;Arial Unicode MS"/>
    </w:rPr>
  </w:style>
  <w:style w:type="character" w:customStyle="1" w:styleId="ListLabel2112">
    <w:name w:val="ListLabel 2112"/>
    <w:qFormat/>
    <w:rPr>
      <w:rFonts w:cs="OpenSymbol;Arial Unicode MS"/>
    </w:rPr>
  </w:style>
  <w:style w:type="character" w:customStyle="1" w:styleId="ListLabel2113">
    <w:name w:val="ListLabel 2113"/>
    <w:qFormat/>
    <w:rPr>
      <w:rFonts w:cs="OpenSymbol;Arial Unicode MS"/>
    </w:rPr>
  </w:style>
  <w:style w:type="character" w:customStyle="1" w:styleId="ListLabel2114">
    <w:name w:val="ListLabel 2114"/>
    <w:qFormat/>
    <w:rPr>
      <w:rFonts w:cs="OpenSymbol;Arial Unicode MS"/>
    </w:rPr>
  </w:style>
  <w:style w:type="character" w:customStyle="1" w:styleId="ListLabel2115">
    <w:name w:val="ListLabel 2115"/>
    <w:qFormat/>
    <w:rPr>
      <w:rFonts w:cs="OpenSymbol;Arial Unicode MS"/>
    </w:rPr>
  </w:style>
  <w:style w:type="character" w:customStyle="1" w:styleId="ListLabel2116">
    <w:name w:val="ListLabel 2116"/>
    <w:qFormat/>
    <w:rPr>
      <w:rFonts w:cs="OpenSymbol;Arial Unicode MS"/>
    </w:rPr>
  </w:style>
  <w:style w:type="character" w:customStyle="1" w:styleId="ListLabel2117">
    <w:name w:val="ListLabel 2117"/>
    <w:qFormat/>
    <w:rPr>
      <w:rFonts w:cs="OpenSymbol;Arial Unicode MS"/>
    </w:rPr>
  </w:style>
  <w:style w:type="character" w:customStyle="1" w:styleId="ListLabel2118">
    <w:name w:val="ListLabel 2118"/>
    <w:qFormat/>
    <w:rPr>
      <w:rFonts w:cs="OpenSymbol;Arial Unicode MS"/>
    </w:rPr>
  </w:style>
  <w:style w:type="character" w:customStyle="1" w:styleId="ListLabel2119">
    <w:name w:val="ListLabel 2119"/>
    <w:qFormat/>
    <w:rPr>
      <w:rFonts w:cs="OpenSymbol;Arial Unicode MS"/>
    </w:rPr>
  </w:style>
  <w:style w:type="character" w:customStyle="1" w:styleId="ListLabel2120">
    <w:name w:val="ListLabel 2120"/>
    <w:qFormat/>
    <w:rPr>
      <w:rFonts w:cs="OpenSymbol;Arial Unicode MS"/>
    </w:rPr>
  </w:style>
  <w:style w:type="character" w:customStyle="1" w:styleId="ListLabel2121">
    <w:name w:val="ListLabel 2121"/>
    <w:qFormat/>
    <w:rPr>
      <w:rFonts w:cs="OpenSymbol;Arial Unicode MS"/>
    </w:rPr>
  </w:style>
  <w:style w:type="character" w:customStyle="1" w:styleId="ListLabel2122">
    <w:name w:val="ListLabel 2122"/>
    <w:qFormat/>
    <w:rPr>
      <w:rFonts w:cs="OpenSymbol;Arial Unicode MS"/>
    </w:rPr>
  </w:style>
  <w:style w:type="character" w:customStyle="1" w:styleId="ListLabel2123">
    <w:name w:val="ListLabel 2123"/>
    <w:qFormat/>
    <w:rPr>
      <w:rFonts w:cs="OpenSymbol;Arial Unicode MS"/>
    </w:rPr>
  </w:style>
  <w:style w:type="character" w:customStyle="1" w:styleId="ListLabel2124">
    <w:name w:val="ListLabel 2124"/>
    <w:qFormat/>
    <w:rPr>
      <w:rFonts w:cs="OpenSymbol;Arial Unicode MS"/>
    </w:rPr>
  </w:style>
  <w:style w:type="character" w:customStyle="1" w:styleId="ListLabel2125">
    <w:name w:val="ListLabel 2125"/>
    <w:qFormat/>
    <w:rPr>
      <w:rFonts w:cs="OpenSymbol;Arial Unicode MS"/>
    </w:rPr>
  </w:style>
  <w:style w:type="character" w:customStyle="1" w:styleId="ListLabel2126">
    <w:name w:val="ListLabel 2126"/>
    <w:qFormat/>
    <w:rPr>
      <w:rFonts w:cs="OpenSymbol;Arial Unicode MS"/>
    </w:rPr>
  </w:style>
  <w:style w:type="character" w:customStyle="1" w:styleId="ListLabel2127">
    <w:name w:val="ListLabel 2127"/>
    <w:qFormat/>
    <w:rPr>
      <w:rFonts w:cs="OpenSymbol;Arial Unicode MS"/>
    </w:rPr>
  </w:style>
  <w:style w:type="character" w:customStyle="1" w:styleId="ListLabel2128">
    <w:name w:val="ListLabel 2128"/>
    <w:qFormat/>
    <w:rPr>
      <w:rFonts w:cs="OpenSymbol;Arial Unicode MS"/>
    </w:rPr>
  </w:style>
  <w:style w:type="character" w:customStyle="1" w:styleId="ListLabel2129">
    <w:name w:val="ListLabel 2129"/>
    <w:qFormat/>
    <w:rPr>
      <w:rFonts w:cs="OpenSymbol;Arial Unicode MS"/>
    </w:rPr>
  </w:style>
  <w:style w:type="character" w:customStyle="1" w:styleId="ListLabel2130">
    <w:name w:val="ListLabel 2130"/>
    <w:qFormat/>
    <w:rPr>
      <w:rFonts w:cs="OpenSymbol;Arial Unicode MS"/>
    </w:rPr>
  </w:style>
  <w:style w:type="character" w:customStyle="1" w:styleId="ListLabel2131">
    <w:name w:val="ListLabel 2131"/>
    <w:qFormat/>
    <w:rPr>
      <w:rFonts w:cs="Symbol"/>
    </w:rPr>
  </w:style>
  <w:style w:type="character" w:customStyle="1" w:styleId="ListLabel2132">
    <w:name w:val="ListLabel 2132"/>
    <w:qFormat/>
    <w:rPr>
      <w:rFonts w:cs="OpenSymbol"/>
    </w:rPr>
  </w:style>
  <w:style w:type="character" w:customStyle="1" w:styleId="ListLabel2133">
    <w:name w:val="ListLabel 2133"/>
    <w:qFormat/>
    <w:rPr>
      <w:rFonts w:cs="OpenSymbol"/>
    </w:rPr>
  </w:style>
  <w:style w:type="character" w:customStyle="1" w:styleId="ListLabel2134">
    <w:name w:val="ListLabel 2134"/>
    <w:qFormat/>
    <w:rPr>
      <w:rFonts w:cs="Symbol"/>
    </w:rPr>
  </w:style>
  <w:style w:type="character" w:customStyle="1" w:styleId="ListLabel2135">
    <w:name w:val="ListLabel 2135"/>
    <w:qFormat/>
    <w:rPr>
      <w:rFonts w:cs="OpenSymbol"/>
    </w:rPr>
  </w:style>
  <w:style w:type="character" w:customStyle="1" w:styleId="ListLabel2136">
    <w:name w:val="ListLabel 2136"/>
    <w:qFormat/>
    <w:rPr>
      <w:rFonts w:cs="OpenSymbol"/>
    </w:rPr>
  </w:style>
  <w:style w:type="character" w:customStyle="1" w:styleId="ListLabel2137">
    <w:name w:val="ListLabel 2137"/>
    <w:qFormat/>
    <w:rPr>
      <w:rFonts w:cs="Symbol"/>
    </w:rPr>
  </w:style>
  <w:style w:type="character" w:customStyle="1" w:styleId="ListLabel2138">
    <w:name w:val="ListLabel 2138"/>
    <w:qFormat/>
    <w:rPr>
      <w:rFonts w:cs="OpenSymbol"/>
    </w:rPr>
  </w:style>
  <w:style w:type="character" w:customStyle="1" w:styleId="ListLabel2139">
    <w:name w:val="ListLabel 2139"/>
    <w:qFormat/>
    <w:rPr>
      <w:rFonts w:cs="OpenSymbol"/>
    </w:rPr>
  </w:style>
  <w:style w:type="character" w:customStyle="1" w:styleId="ListLabel2140">
    <w:name w:val="ListLabel 2140"/>
    <w:qFormat/>
    <w:rPr>
      <w:rFonts w:cs="Symbol"/>
    </w:rPr>
  </w:style>
  <w:style w:type="character" w:customStyle="1" w:styleId="ListLabel2141">
    <w:name w:val="ListLabel 2141"/>
    <w:qFormat/>
    <w:rPr>
      <w:rFonts w:cs="OpenSymbol"/>
    </w:rPr>
  </w:style>
  <w:style w:type="character" w:customStyle="1" w:styleId="ListLabel2142">
    <w:name w:val="ListLabel 2142"/>
    <w:qFormat/>
    <w:rPr>
      <w:rFonts w:cs="OpenSymbol"/>
    </w:rPr>
  </w:style>
  <w:style w:type="character" w:customStyle="1" w:styleId="ListLabel2143">
    <w:name w:val="ListLabel 2143"/>
    <w:qFormat/>
    <w:rPr>
      <w:rFonts w:cs="Symbol"/>
    </w:rPr>
  </w:style>
  <w:style w:type="character" w:customStyle="1" w:styleId="ListLabel2144">
    <w:name w:val="ListLabel 2144"/>
    <w:qFormat/>
    <w:rPr>
      <w:rFonts w:cs="OpenSymbol"/>
    </w:rPr>
  </w:style>
  <w:style w:type="character" w:customStyle="1" w:styleId="ListLabel2145">
    <w:name w:val="ListLabel 2145"/>
    <w:qFormat/>
    <w:rPr>
      <w:rFonts w:cs="OpenSymbol"/>
    </w:rPr>
  </w:style>
  <w:style w:type="character" w:customStyle="1" w:styleId="ListLabel2146">
    <w:name w:val="ListLabel 2146"/>
    <w:qFormat/>
    <w:rPr>
      <w:rFonts w:cs="Symbol"/>
    </w:rPr>
  </w:style>
  <w:style w:type="character" w:customStyle="1" w:styleId="ListLabel2147">
    <w:name w:val="ListLabel 2147"/>
    <w:qFormat/>
    <w:rPr>
      <w:rFonts w:cs="OpenSymbol"/>
    </w:rPr>
  </w:style>
  <w:style w:type="character" w:customStyle="1" w:styleId="ListLabel2148">
    <w:name w:val="ListLabel 2148"/>
    <w:qFormat/>
    <w:rPr>
      <w:rFonts w:cs="OpenSymbol"/>
    </w:rPr>
  </w:style>
  <w:style w:type="character" w:customStyle="1" w:styleId="ListLabel2149">
    <w:name w:val="ListLabel 2149"/>
    <w:qFormat/>
    <w:rPr>
      <w:rFonts w:eastAsia="Times New Roman"/>
      <w:sz w:val="16"/>
      <w:szCs w:val="16"/>
      <w:u w:val="none" w:color="000000"/>
      <w:lang w:val="en-US" w:eastAsia="en-US"/>
    </w:rPr>
  </w:style>
  <w:style w:type="character" w:customStyle="1" w:styleId="ListLabel2150">
    <w:name w:val="ListLabel 2150"/>
    <w:qFormat/>
    <w:rPr>
      <w:lang w:val="en-US"/>
    </w:rPr>
  </w:style>
  <w:style w:type="character" w:customStyle="1" w:styleId="ListLabel2151">
    <w:name w:val="ListLabel 2151"/>
    <w:qFormat/>
  </w:style>
  <w:style w:type="character" w:customStyle="1" w:styleId="ListLabel2152">
    <w:name w:val="ListLabel 2152"/>
    <w:qFormat/>
    <w:rPr>
      <w:rFonts w:cs="Symbol"/>
    </w:rPr>
  </w:style>
  <w:style w:type="character" w:customStyle="1" w:styleId="ListLabel2153">
    <w:name w:val="ListLabel 2153"/>
    <w:qFormat/>
    <w:rPr>
      <w:rFonts w:cs="OpenSymbol"/>
    </w:rPr>
  </w:style>
  <w:style w:type="character" w:customStyle="1" w:styleId="ListLabel2154">
    <w:name w:val="ListLabel 2154"/>
    <w:qFormat/>
    <w:rPr>
      <w:rFonts w:cs="OpenSymbol"/>
    </w:rPr>
  </w:style>
  <w:style w:type="character" w:customStyle="1" w:styleId="ListLabel2155">
    <w:name w:val="ListLabel 2155"/>
    <w:qFormat/>
    <w:rPr>
      <w:rFonts w:cs="Symbol"/>
    </w:rPr>
  </w:style>
  <w:style w:type="character" w:customStyle="1" w:styleId="ListLabel2156">
    <w:name w:val="ListLabel 2156"/>
    <w:qFormat/>
    <w:rPr>
      <w:rFonts w:cs="OpenSymbol"/>
    </w:rPr>
  </w:style>
  <w:style w:type="character" w:customStyle="1" w:styleId="ListLabel2157">
    <w:name w:val="ListLabel 2157"/>
    <w:qFormat/>
    <w:rPr>
      <w:rFonts w:cs="OpenSymbol"/>
    </w:rPr>
  </w:style>
  <w:style w:type="character" w:customStyle="1" w:styleId="ListLabel2158">
    <w:name w:val="ListLabel 2158"/>
    <w:qFormat/>
    <w:rPr>
      <w:rFonts w:cs="Symbol"/>
    </w:rPr>
  </w:style>
  <w:style w:type="character" w:customStyle="1" w:styleId="ListLabel2159">
    <w:name w:val="ListLabel 2159"/>
    <w:qFormat/>
    <w:rPr>
      <w:rFonts w:cs="OpenSymbol"/>
    </w:rPr>
  </w:style>
  <w:style w:type="character" w:customStyle="1" w:styleId="ListLabel2160">
    <w:name w:val="ListLabel 2160"/>
    <w:qFormat/>
    <w:rPr>
      <w:rFonts w:cs="OpenSymbol"/>
    </w:rPr>
  </w:style>
  <w:style w:type="character" w:customStyle="1" w:styleId="ListLabel2161">
    <w:name w:val="ListLabel 2161"/>
    <w:qFormat/>
    <w:rPr>
      <w:rFonts w:cs="Symbol"/>
    </w:rPr>
  </w:style>
  <w:style w:type="character" w:customStyle="1" w:styleId="ListLabel2162">
    <w:name w:val="ListLabel 2162"/>
    <w:qFormat/>
    <w:rPr>
      <w:rFonts w:cs="OpenSymbol"/>
    </w:rPr>
  </w:style>
  <w:style w:type="character" w:customStyle="1" w:styleId="ListLabel2163">
    <w:name w:val="ListLabel 2163"/>
    <w:qFormat/>
    <w:rPr>
      <w:rFonts w:cs="OpenSymbol"/>
    </w:rPr>
  </w:style>
  <w:style w:type="character" w:customStyle="1" w:styleId="ListLabel2164">
    <w:name w:val="ListLabel 2164"/>
    <w:qFormat/>
    <w:rPr>
      <w:rFonts w:cs="Symbol"/>
    </w:rPr>
  </w:style>
  <w:style w:type="character" w:customStyle="1" w:styleId="ListLabel2165">
    <w:name w:val="ListLabel 2165"/>
    <w:qFormat/>
    <w:rPr>
      <w:rFonts w:cs="OpenSymbol"/>
    </w:rPr>
  </w:style>
  <w:style w:type="character" w:customStyle="1" w:styleId="ListLabel2166">
    <w:name w:val="ListLabel 2166"/>
    <w:qFormat/>
    <w:rPr>
      <w:rFonts w:cs="OpenSymbol"/>
    </w:rPr>
  </w:style>
  <w:style w:type="character" w:customStyle="1" w:styleId="ListLabel2167">
    <w:name w:val="ListLabel 2167"/>
    <w:qFormat/>
    <w:rPr>
      <w:rFonts w:cs="Symbol"/>
    </w:rPr>
  </w:style>
  <w:style w:type="character" w:customStyle="1" w:styleId="ListLabel2168">
    <w:name w:val="ListLabel 2168"/>
    <w:qFormat/>
    <w:rPr>
      <w:rFonts w:cs="OpenSymbol"/>
    </w:rPr>
  </w:style>
  <w:style w:type="character" w:customStyle="1" w:styleId="ListLabel2169">
    <w:name w:val="ListLabel 2169"/>
    <w:qFormat/>
    <w:rPr>
      <w:rFonts w:cs="OpenSymbol"/>
    </w:rPr>
  </w:style>
  <w:style w:type="character" w:customStyle="1" w:styleId="ListLabel2170">
    <w:name w:val="ListLabel 2170"/>
    <w:qFormat/>
    <w:rPr>
      <w:rFonts w:cs="Symbol"/>
    </w:rPr>
  </w:style>
  <w:style w:type="character" w:customStyle="1" w:styleId="ListLabel2171">
    <w:name w:val="ListLabel 2171"/>
    <w:qFormat/>
    <w:rPr>
      <w:rFonts w:cs="OpenSymbol"/>
    </w:rPr>
  </w:style>
  <w:style w:type="character" w:customStyle="1" w:styleId="ListLabel2172">
    <w:name w:val="ListLabel 2172"/>
    <w:qFormat/>
    <w:rPr>
      <w:rFonts w:cs="OpenSymbol"/>
    </w:rPr>
  </w:style>
  <w:style w:type="character" w:customStyle="1" w:styleId="ListLabel2173">
    <w:name w:val="ListLabel 2173"/>
    <w:qFormat/>
    <w:rPr>
      <w:rFonts w:cs="Symbol"/>
    </w:rPr>
  </w:style>
  <w:style w:type="character" w:customStyle="1" w:styleId="ListLabel2174">
    <w:name w:val="ListLabel 2174"/>
    <w:qFormat/>
    <w:rPr>
      <w:rFonts w:cs="OpenSymbol"/>
    </w:rPr>
  </w:style>
  <w:style w:type="character" w:customStyle="1" w:styleId="ListLabel2175">
    <w:name w:val="ListLabel 2175"/>
    <w:qFormat/>
    <w:rPr>
      <w:rFonts w:cs="OpenSymbol"/>
    </w:rPr>
  </w:style>
  <w:style w:type="character" w:customStyle="1" w:styleId="ListLabel2176">
    <w:name w:val="ListLabel 2176"/>
    <w:qFormat/>
    <w:rPr>
      <w:rFonts w:cs="Symbol"/>
    </w:rPr>
  </w:style>
  <w:style w:type="character" w:customStyle="1" w:styleId="ListLabel2177">
    <w:name w:val="ListLabel 2177"/>
    <w:qFormat/>
    <w:rPr>
      <w:rFonts w:cs="OpenSymbol"/>
    </w:rPr>
  </w:style>
  <w:style w:type="character" w:customStyle="1" w:styleId="ListLabel2178">
    <w:name w:val="ListLabel 2178"/>
    <w:qFormat/>
    <w:rPr>
      <w:rFonts w:cs="OpenSymbol"/>
    </w:rPr>
  </w:style>
  <w:style w:type="character" w:customStyle="1" w:styleId="ListLabel2179">
    <w:name w:val="ListLabel 2179"/>
    <w:qFormat/>
    <w:rPr>
      <w:rFonts w:cs="Symbol"/>
    </w:rPr>
  </w:style>
  <w:style w:type="character" w:customStyle="1" w:styleId="ListLabel2180">
    <w:name w:val="ListLabel 2180"/>
    <w:qFormat/>
    <w:rPr>
      <w:rFonts w:cs="OpenSymbol"/>
    </w:rPr>
  </w:style>
  <w:style w:type="character" w:customStyle="1" w:styleId="ListLabel2181">
    <w:name w:val="ListLabel 2181"/>
    <w:qFormat/>
    <w:rPr>
      <w:rFonts w:cs="OpenSymbol"/>
    </w:rPr>
  </w:style>
  <w:style w:type="character" w:customStyle="1" w:styleId="ListLabel2182">
    <w:name w:val="ListLabel 2182"/>
    <w:qFormat/>
    <w:rPr>
      <w:rFonts w:cs="Symbol"/>
    </w:rPr>
  </w:style>
  <w:style w:type="character" w:customStyle="1" w:styleId="ListLabel2183">
    <w:name w:val="ListLabel 2183"/>
    <w:qFormat/>
    <w:rPr>
      <w:rFonts w:cs="OpenSymbol"/>
    </w:rPr>
  </w:style>
  <w:style w:type="character" w:customStyle="1" w:styleId="ListLabel2184">
    <w:name w:val="ListLabel 2184"/>
    <w:qFormat/>
    <w:rPr>
      <w:rFonts w:cs="OpenSymbol"/>
    </w:rPr>
  </w:style>
  <w:style w:type="character" w:customStyle="1" w:styleId="ListLabel2185">
    <w:name w:val="ListLabel 2185"/>
    <w:qFormat/>
    <w:rPr>
      <w:rFonts w:cs="Symbol"/>
    </w:rPr>
  </w:style>
  <w:style w:type="character" w:customStyle="1" w:styleId="ListLabel2186">
    <w:name w:val="ListLabel 2186"/>
    <w:qFormat/>
    <w:rPr>
      <w:rFonts w:cs="OpenSymbol"/>
    </w:rPr>
  </w:style>
  <w:style w:type="character" w:customStyle="1" w:styleId="ListLabel2187">
    <w:name w:val="ListLabel 2187"/>
    <w:qFormat/>
    <w:rPr>
      <w:rFonts w:cs="OpenSymbol"/>
    </w:rPr>
  </w:style>
  <w:style w:type="character" w:customStyle="1" w:styleId="ListLabel2188">
    <w:name w:val="ListLabel 2188"/>
    <w:qFormat/>
    <w:rPr>
      <w:rFonts w:cs="Symbol"/>
    </w:rPr>
  </w:style>
  <w:style w:type="character" w:customStyle="1" w:styleId="ListLabel2189">
    <w:name w:val="ListLabel 2189"/>
    <w:qFormat/>
    <w:rPr>
      <w:rFonts w:cs="OpenSymbol"/>
    </w:rPr>
  </w:style>
  <w:style w:type="character" w:customStyle="1" w:styleId="ListLabel2190">
    <w:name w:val="ListLabel 2190"/>
    <w:qFormat/>
    <w:rPr>
      <w:rFonts w:cs="OpenSymbol"/>
    </w:rPr>
  </w:style>
  <w:style w:type="character" w:customStyle="1" w:styleId="ListLabel2191">
    <w:name w:val="ListLabel 2191"/>
    <w:qFormat/>
    <w:rPr>
      <w:rFonts w:cs="Symbol"/>
    </w:rPr>
  </w:style>
  <w:style w:type="character" w:customStyle="1" w:styleId="ListLabel2192">
    <w:name w:val="ListLabel 2192"/>
    <w:qFormat/>
    <w:rPr>
      <w:rFonts w:cs="OpenSymbol"/>
    </w:rPr>
  </w:style>
  <w:style w:type="character" w:customStyle="1" w:styleId="ListLabel2193">
    <w:name w:val="ListLabel 2193"/>
    <w:qFormat/>
    <w:rPr>
      <w:rFonts w:cs="OpenSymbol"/>
    </w:rPr>
  </w:style>
  <w:style w:type="character" w:customStyle="1" w:styleId="ListLabel2194">
    <w:name w:val="ListLabel 2194"/>
    <w:qFormat/>
    <w:rPr>
      <w:rFonts w:cs="Symbol"/>
    </w:rPr>
  </w:style>
  <w:style w:type="character" w:customStyle="1" w:styleId="ListLabel2195">
    <w:name w:val="ListLabel 2195"/>
    <w:qFormat/>
    <w:rPr>
      <w:rFonts w:cs="OpenSymbol"/>
    </w:rPr>
  </w:style>
  <w:style w:type="character" w:customStyle="1" w:styleId="ListLabel2196">
    <w:name w:val="ListLabel 2196"/>
    <w:qFormat/>
    <w:rPr>
      <w:rFonts w:cs="OpenSymbol"/>
    </w:rPr>
  </w:style>
  <w:style w:type="character" w:customStyle="1" w:styleId="ListLabel2197">
    <w:name w:val="ListLabel 2197"/>
    <w:qFormat/>
    <w:rPr>
      <w:rFonts w:cs="Symbol"/>
    </w:rPr>
  </w:style>
  <w:style w:type="character" w:customStyle="1" w:styleId="ListLabel2198">
    <w:name w:val="ListLabel 2198"/>
    <w:qFormat/>
    <w:rPr>
      <w:rFonts w:cs="OpenSymbol"/>
    </w:rPr>
  </w:style>
  <w:style w:type="character" w:customStyle="1" w:styleId="ListLabel2199">
    <w:name w:val="ListLabel 2199"/>
    <w:qFormat/>
    <w:rPr>
      <w:rFonts w:cs="OpenSymbol"/>
    </w:rPr>
  </w:style>
  <w:style w:type="character" w:customStyle="1" w:styleId="ListLabel2200">
    <w:name w:val="ListLabel 2200"/>
    <w:qFormat/>
    <w:rPr>
      <w:rFonts w:cs="Symbol"/>
    </w:rPr>
  </w:style>
  <w:style w:type="character" w:customStyle="1" w:styleId="ListLabel2201">
    <w:name w:val="ListLabel 2201"/>
    <w:qFormat/>
    <w:rPr>
      <w:rFonts w:cs="OpenSymbol"/>
    </w:rPr>
  </w:style>
  <w:style w:type="character" w:customStyle="1" w:styleId="ListLabel2202">
    <w:name w:val="ListLabel 2202"/>
    <w:qFormat/>
    <w:rPr>
      <w:rFonts w:cs="OpenSymbol"/>
    </w:rPr>
  </w:style>
  <w:style w:type="character" w:customStyle="1" w:styleId="ListLabel2203">
    <w:name w:val="ListLabel 2203"/>
    <w:qFormat/>
    <w:rPr>
      <w:rFonts w:cs="Symbol"/>
    </w:rPr>
  </w:style>
  <w:style w:type="character" w:customStyle="1" w:styleId="ListLabel2204">
    <w:name w:val="ListLabel 2204"/>
    <w:qFormat/>
    <w:rPr>
      <w:rFonts w:cs="OpenSymbol"/>
    </w:rPr>
  </w:style>
  <w:style w:type="character" w:customStyle="1" w:styleId="ListLabel2205">
    <w:name w:val="ListLabel 2205"/>
    <w:qFormat/>
    <w:rPr>
      <w:rFonts w:cs="OpenSymbol"/>
    </w:rPr>
  </w:style>
  <w:style w:type="character" w:customStyle="1" w:styleId="ListLabel2206">
    <w:name w:val="ListLabel 2206"/>
    <w:qFormat/>
    <w:rPr>
      <w:rFonts w:cs="Symbol"/>
    </w:rPr>
  </w:style>
  <w:style w:type="character" w:customStyle="1" w:styleId="ListLabel2207">
    <w:name w:val="ListLabel 2207"/>
    <w:qFormat/>
    <w:rPr>
      <w:rFonts w:cs="OpenSymbol"/>
    </w:rPr>
  </w:style>
  <w:style w:type="character" w:customStyle="1" w:styleId="ListLabel2208">
    <w:name w:val="ListLabel 2208"/>
    <w:qFormat/>
    <w:rPr>
      <w:rFonts w:cs="OpenSymbol"/>
    </w:rPr>
  </w:style>
  <w:style w:type="character" w:customStyle="1" w:styleId="ListLabel2209">
    <w:name w:val="ListLabel 2209"/>
    <w:qFormat/>
    <w:rPr>
      <w:rFonts w:cs="Symbol"/>
    </w:rPr>
  </w:style>
  <w:style w:type="character" w:customStyle="1" w:styleId="ListLabel2210">
    <w:name w:val="ListLabel 2210"/>
    <w:qFormat/>
    <w:rPr>
      <w:rFonts w:cs="OpenSymbol"/>
    </w:rPr>
  </w:style>
  <w:style w:type="character" w:customStyle="1" w:styleId="ListLabel2211">
    <w:name w:val="ListLabel 2211"/>
    <w:qFormat/>
    <w:rPr>
      <w:rFonts w:cs="OpenSymbol"/>
    </w:rPr>
  </w:style>
  <w:style w:type="character" w:customStyle="1" w:styleId="ListLabel2212">
    <w:name w:val="ListLabel 2212"/>
    <w:qFormat/>
    <w:rPr>
      <w:rFonts w:cs="Symbol"/>
    </w:rPr>
  </w:style>
  <w:style w:type="character" w:customStyle="1" w:styleId="ListLabel2213">
    <w:name w:val="ListLabel 2213"/>
    <w:qFormat/>
    <w:rPr>
      <w:rFonts w:cs="OpenSymbol"/>
    </w:rPr>
  </w:style>
  <w:style w:type="character" w:customStyle="1" w:styleId="ListLabel2214">
    <w:name w:val="ListLabel 2214"/>
    <w:qFormat/>
    <w:rPr>
      <w:rFonts w:cs="OpenSymbol"/>
    </w:rPr>
  </w:style>
  <w:style w:type="character" w:customStyle="1" w:styleId="ListLabel2215">
    <w:name w:val="ListLabel 2215"/>
    <w:qFormat/>
    <w:rPr>
      <w:rFonts w:cs="Symbol"/>
      <w:sz w:val="20"/>
    </w:rPr>
  </w:style>
  <w:style w:type="character" w:customStyle="1" w:styleId="ListLabel2216">
    <w:name w:val="ListLabel 2216"/>
    <w:qFormat/>
    <w:rPr>
      <w:rFonts w:cs="OpenSymbol"/>
    </w:rPr>
  </w:style>
  <w:style w:type="character" w:customStyle="1" w:styleId="ListLabel2217">
    <w:name w:val="ListLabel 2217"/>
    <w:qFormat/>
    <w:rPr>
      <w:rFonts w:cs="OpenSymbol"/>
    </w:rPr>
  </w:style>
  <w:style w:type="character" w:customStyle="1" w:styleId="ListLabel2218">
    <w:name w:val="ListLabel 2218"/>
    <w:qFormat/>
    <w:rPr>
      <w:rFonts w:cs="Symbol"/>
    </w:rPr>
  </w:style>
  <w:style w:type="character" w:customStyle="1" w:styleId="ListLabel2219">
    <w:name w:val="ListLabel 2219"/>
    <w:qFormat/>
    <w:rPr>
      <w:rFonts w:cs="OpenSymbol"/>
    </w:rPr>
  </w:style>
  <w:style w:type="character" w:customStyle="1" w:styleId="ListLabel2220">
    <w:name w:val="ListLabel 2220"/>
    <w:qFormat/>
    <w:rPr>
      <w:rFonts w:cs="OpenSymbol"/>
    </w:rPr>
  </w:style>
  <w:style w:type="character" w:customStyle="1" w:styleId="ListLabel2221">
    <w:name w:val="ListLabel 2221"/>
    <w:qFormat/>
    <w:rPr>
      <w:rFonts w:cs="Symbol"/>
    </w:rPr>
  </w:style>
  <w:style w:type="character" w:customStyle="1" w:styleId="ListLabel2222">
    <w:name w:val="ListLabel 2222"/>
    <w:qFormat/>
    <w:rPr>
      <w:rFonts w:cs="OpenSymbol"/>
    </w:rPr>
  </w:style>
  <w:style w:type="character" w:customStyle="1" w:styleId="ListLabel2223">
    <w:name w:val="ListLabel 2223"/>
    <w:qFormat/>
    <w:rPr>
      <w:rFonts w:cs="OpenSymbol"/>
    </w:rPr>
  </w:style>
  <w:style w:type="character" w:customStyle="1" w:styleId="ListLabel2224">
    <w:name w:val="ListLabel 2224"/>
    <w:qFormat/>
    <w:rPr>
      <w:rFonts w:cs="Symbol"/>
    </w:rPr>
  </w:style>
  <w:style w:type="character" w:customStyle="1" w:styleId="ListLabel2225">
    <w:name w:val="ListLabel 2225"/>
    <w:qFormat/>
    <w:rPr>
      <w:rFonts w:cs="OpenSymbol"/>
    </w:rPr>
  </w:style>
  <w:style w:type="character" w:customStyle="1" w:styleId="ListLabel2226">
    <w:name w:val="ListLabel 2226"/>
    <w:qFormat/>
    <w:rPr>
      <w:rFonts w:cs="OpenSymbol"/>
    </w:rPr>
  </w:style>
  <w:style w:type="character" w:customStyle="1" w:styleId="ListLabel2227">
    <w:name w:val="ListLabel 2227"/>
    <w:qFormat/>
    <w:rPr>
      <w:rFonts w:cs="Symbol"/>
    </w:rPr>
  </w:style>
  <w:style w:type="character" w:customStyle="1" w:styleId="ListLabel2228">
    <w:name w:val="ListLabel 2228"/>
    <w:qFormat/>
    <w:rPr>
      <w:rFonts w:cs="OpenSymbol"/>
    </w:rPr>
  </w:style>
  <w:style w:type="character" w:customStyle="1" w:styleId="ListLabel2229">
    <w:name w:val="ListLabel 2229"/>
    <w:qFormat/>
    <w:rPr>
      <w:rFonts w:cs="OpenSymbol"/>
    </w:rPr>
  </w:style>
  <w:style w:type="character" w:customStyle="1" w:styleId="ListLabel2230">
    <w:name w:val="ListLabel 2230"/>
    <w:qFormat/>
    <w:rPr>
      <w:rFonts w:cs="Symbol"/>
    </w:rPr>
  </w:style>
  <w:style w:type="character" w:customStyle="1" w:styleId="ListLabel2231">
    <w:name w:val="ListLabel 2231"/>
    <w:qFormat/>
    <w:rPr>
      <w:rFonts w:cs="OpenSymbol"/>
    </w:rPr>
  </w:style>
  <w:style w:type="character" w:customStyle="1" w:styleId="ListLabel2232">
    <w:name w:val="ListLabel 2232"/>
    <w:qFormat/>
    <w:rPr>
      <w:rFonts w:cs="OpenSymbol"/>
    </w:rPr>
  </w:style>
  <w:style w:type="character" w:customStyle="1" w:styleId="ListLabel2233">
    <w:name w:val="ListLabel 2233"/>
    <w:qFormat/>
    <w:rPr>
      <w:rFonts w:cs="OpenSymbol;Arial Unicode MS"/>
    </w:rPr>
  </w:style>
  <w:style w:type="character" w:customStyle="1" w:styleId="ListLabel2234">
    <w:name w:val="ListLabel 2234"/>
    <w:qFormat/>
    <w:rPr>
      <w:rFonts w:cs="OpenSymbol;Arial Unicode MS"/>
    </w:rPr>
  </w:style>
  <w:style w:type="character" w:customStyle="1" w:styleId="ListLabel2235">
    <w:name w:val="ListLabel 2235"/>
    <w:qFormat/>
    <w:rPr>
      <w:rFonts w:cs="OpenSymbol;Arial Unicode MS"/>
    </w:rPr>
  </w:style>
  <w:style w:type="character" w:customStyle="1" w:styleId="ListLabel2236">
    <w:name w:val="ListLabel 2236"/>
    <w:qFormat/>
    <w:rPr>
      <w:rFonts w:cs="OpenSymbol;Arial Unicode MS"/>
    </w:rPr>
  </w:style>
  <w:style w:type="character" w:customStyle="1" w:styleId="ListLabel2237">
    <w:name w:val="ListLabel 2237"/>
    <w:qFormat/>
    <w:rPr>
      <w:rFonts w:cs="OpenSymbol;Arial Unicode MS"/>
    </w:rPr>
  </w:style>
  <w:style w:type="character" w:customStyle="1" w:styleId="ListLabel2238">
    <w:name w:val="ListLabel 2238"/>
    <w:qFormat/>
    <w:rPr>
      <w:rFonts w:cs="OpenSymbol;Arial Unicode MS"/>
    </w:rPr>
  </w:style>
  <w:style w:type="character" w:customStyle="1" w:styleId="ListLabel2239">
    <w:name w:val="ListLabel 2239"/>
    <w:qFormat/>
    <w:rPr>
      <w:rFonts w:cs="OpenSymbol;Arial Unicode MS"/>
    </w:rPr>
  </w:style>
  <w:style w:type="character" w:customStyle="1" w:styleId="ListLabel2240">
    <w:name w:val="ListLabel 2240"/>
    <w:qFormat/>
    <w:rPr>
      <w:rFonts w:cs="OpenSymbol;Arial Unicode MS"/>
    </w:rPr>
  </w:style>
  <w:style w:type="character" w:customStyle="1" w:styleId="ListLabel2241">
    <w:name w:val="ListLabel 2241"/>
    <w:qFormat/>
    <w:rPr>
      <w:rFonts w:cs="OpenSymbol;Arial Unicode MS"/>
    </w:rPr>
  </w:style>
  <w:style w:type="character" w:customStyle="1" w:styleId="ListLabel2242">
    <w:name w:val="ListLabel 2242"/>
    <w:qFormat/>
    <w:rPr>
      <w:rFonts w:cs="OpenSymbol;Arial Unicode MS"/>
    </w:rPr>
  </w:style>
  <w:style w:type="character" w:customStyle="1" w:styleId="ListLabel2243">
    <w:name w:val="ListLabel 2243"/>
    <w:qFormat/>
    <w:rPr>
      <w:rFonts w:cs="OpenSymbol;Arial Unicode MS"/>
    </w:rPr>
  </w:style>
  <w:style w:type="character" w:customStyle="1" w:styleId="ListLabel2244">
    <w:name w:val="ListLabel 2244"/>
    <w:qFormat/>
    <w:rPr>
      <w:rFonts w:cs="OpenSymbol;Arial Unicode MS"/>
    </w:rPr>
  </w:style>
  <w:style w:type="character" w:customStyle="1" w:styleId="ListLabel2245">
    <w:name w:val="ListLabel 2245"/>
    <w:qFormat/>
    <w:rPr>
      <w:rFonts w:cs="OpenSymbol;Arial Unicode MS"/>
    </w:rPr>
  </w:style>
  <w:style w:type="character" w:customStyle="1" w:styleId="ListLabel2246">
    <w:name w:val="ListLabel 2246"/>
    <w:qFormat/>
    <w:rPr>
      <w:rFonts w:cs="OpenSymbol;Arial Unicode MS"/>
    </w:rPr>
  </w:style>
  <w:style w:type="character" w:customStyle="1" w:styleId="ListLabel2247">
    <w:name w:val="ListLabel 2247"/>
    <w:qFormat/>
    <w:rPr>
      <w:rFonts w:cs="OpenSymbol;Arial Unicode MS"/>
    </w:rPr>
  </w:style>
  <w:style w:type="character" w:customStyle="1" w:styleId="ListLabel2248">
    <w:name w:val="ListLabel 2248"/>
    <w:qFormat/>
    <w:rPr>
      <w:rFonts w:cs="OpenSymbol;Arial Unicode MS"/>
    </w:rPr>
  </w:style>
  <w:style w:type="character" w:customStyle="1" w:styleId="ListLabel2249">
    <w:name w:val="ListLabel 2249"/>
    <w:qFormat/>
    <w:rPr>
      <w:rFonts w:cs="OpenSymbol;Arial Unicode MS"/>
    </w:rPr>
  </w:style>
  <w:style w:type="character" w:customStyle="1" w:styleId="ListLabel2250">
    <w:name w:val="ListLabel 2250"/>
    <w:qFormat/>
    <w:rPr>
      <w:rFonts w:cs="OpenSymbol;Arial Unicode MS"/>
    </w:rPr>
  </w:style>
  <w:style w:type="character" w:customStyle="1" w:styleId="ListLabel2251">
    <w:name w:val="ListLabel 2251"/>
    <w:qFormat/>
    <w:rPr>
      <w:rFonts w:cs="OpenSymbol;Arial Unicode MS"/>
    </w:rPr>
  </w:style>
  <w:style w:type="character" w:customStyle="1" w:styleId="ListLabel2252">
    <w:name w:val="ListLabel 2252"/>
    <w:qFormat/>
    <w:rPr>
      <w:rFonts w:cs="OpenSymbol;Arial Unicode MS"/>
    </w:rPr>
  </w:style>
  <w:style w:type="character" w:customStyle="1" w:styleId="ListLabel2253">
    <w:name w:val="ListLabel 2253"/>
    <w:qFormat/>
    <w:rPr>
      <w:rFonts w:cs="OpenSymbol;Arial Unicode MS"/>
    </w:rPr>
  </w:style>
  <w:style w:type="character" w:customStyle="1" w:styleId="ListLabel2254">
    <w:name w:val="ListLabel 2254"/>
    <w:qFormat/>
    <w:rPr>
      <w:rFonts w:cs="OpenSymbol;Arial Unicode MS"/>
    </w:rPr>
  </w:style>
  <w:style w:type="character" w:customStyle="1" w:styleId="ListLabel2255">
    <w:name w:val="ListLabel 2255"/>
    <w:qFormat/>
    <w:rPr>
      <w:rFonts w:cs="OpenSymbol;Arial Unicode MS"/>
    </w:rPr>
  </w:style>
  <w:style w:type="character" w:customStyle="1" w:styleId="ListLabel2256">
    <w:name w:val="ListLabel 2256"/>
    <w:qFormat/>
    <w:rPr>
      <w:rFonts w:cs="OpenSymbol;Arial Unicode MS"/>
    </w:rPr>
  </w:style>
  <w:style w:type="character" w:customStyle="1" w:styleId="ListLabel2257">
    <w:name w:val="ListLabel 2257"/>
    <w:qFormat/>
    <w:rPr>
      <w:rFonts w:cs="OpenSymbol;Arial Unicode MS"/>
    </w:rPr>
  </w:style>
  <w:style w:type="character" w:customStyle="1" w:styleId="ListLabel2258">
    <w:name w:val="ListLabel 2258"/>
    <w:qFormat/>
    <w:rPr>
      <w:rFonts w:cs="OpenSymbol;Arial Unicode MS"/>
    </w:rPr>
  </w:style>
  <w:style w:type="character" w:customStyle="1" w:styleId="ListLabel2259">
    <w:name w:val="ListLabel 2259"/>
    <w:qFormat/>
    <w:rPr>
      <w:rFonts w:cs="OpenSymbol;Arial Unicode MS"/>
    </w:rPr>
  </w:style>
  <w:style w:type="character" w:customStyle="1" w:styleId="ListLabel2260">
    <w:name w:val="ListLabel 2260"/>
    <w:qFormat/>
    <w:rPr>
      <w:rFonts w:cs="OpenSymbol;Arial Unicode MS"/>
    </w:rPr>
  </w:style>
  <w:style w:type="character" w:customStyle="1" w:styleId="ListLabel2261">
    <w:name w:val="ListLabel 2261"/>
    <w:qFormat/>
    <w:rPr>
      <w:rFonts w:cs="OpenSymbol;Arial Unicode MS"/>
    </w:rPr>
  </w:style>
  <w:style w:type="character" w:customStyle="1" w:styleId="ListLabel2262">
    <w:name w:val="ListLabel 2262"/>
    <w:qFormat/>
    <w:rPr>
      <w:rFonts w:cs="OpenSymbol;Arial Unicode MS"/>
    </w:rPr>
  </w:style>
  <w:style w:type="character" w:customStyle="1" w:styleId="ListLabel2263">
    <w:name w:val="ListLabel 2263"/>
    <w:qFormat/>
    <w:rPr>
      <w:rFonts w:cs="OpenSymbol;Arial Unicode MS"/>
    </w:rPr>
  </w:style>
  <w:style w:type="character" w:customStyle="1" w:styleId="ListLabel2264">
    <w:name w:val="ListLabel 2264"/>
    <w:qFormat/>
    <w:rPr>
      <w:rFonts w:cs="OpenSymbol;Arial Unicode MS"/>
    </w:rPr>
  </w:style>
  <w:style w:type="character" w:customStyle="1" w:styleId="ListLabel2265">
    <w:name w:val="ListLabel 2265"/>
    <w:qFormat/>
    <w:rPr>
      <w:rFonts w:cs="OpenSymbol;Arial Unicode MS"/>
    </w:rPr>
  </w:style>
  <w:style w:type="character" w:customStyle="1" w:styleId="ListLabel2266">
    <w:name w:val="ListLabel 2266"/>
    <w:qFormat/>
    <w:rPr>
      <w:rFonts w:cs="OpenSymbol;Arial Unicode MS"/>
    </w:rPr>
  </w:style>
  <w:style w:type="character" w:customStyle="1" w:styleId="ListLabel2267">
    <w:name w:val="ListLabel 2267"/>
    <w:qFormat/>
    <w:rPr>
      <w:rFonts w:cs="OpenSymbol;Arial Unicode MS"/>
    </w:rPr>
  </w:style>
  <w:style w:type="character" w:customStyle="1" w:styleId="ListLabel2268">
    <w:name w:val="ListLabel 2268"/>
    <w:qFormat/>
    <w:rPr>
      <w:rFonts w:cs="OpenSymbol;Arial Unicode MS"/>
    </w:rPr>
  </w:style>
  <w:style w:type="character" w:customStyle="1" w:styleId="ListLabel2269">
    <w:name w:val="ListLabel 2269"/>
    <w:qFormat/>
    <w:rPr>
      <w:rFonts w:cs="OpenSymbol;Arial Unicode MS"/>
    </w:rPr>
  </w:style>
  <w:style w:type="character" w:customStyle="1" w:styleId="ListLabel2270">
    <w:name w:val="ListLabel 2270"/>
    <w:qFormat/>
    <w:rPr>
      <w:rFonts w:cs="OpenSymbol;Arial Unicode MS"/>
    </w:rPr>
  </w:style>
  <w:style w:type="character" w:customStyle="1" w:styleId="ListLabel2271">
    <w:name w:val="ListLabel 2271"/>
    <w:qFormat/>
    <w:rPr>
      <w:rFonts w:cs="OpenSymbol;Arial Unicode MS"/>
    </w:rPr>
  </w:style>
  <w:style w:type="character" w:customStyle="1" w:styleId="ListLabel2272">
    <w:name w:val="ListLabel 2272"/>
    <w:qFormat/>
    <w:rPr>
      <w:rFonts w:cs="OpenSymbol;Arial Unicode MS"/>
    </w:rPr>
  </w:style>
  <w:style w:type="character" w:customStyle="1" w:styleId="ListLabel2273">
    <w:name w:val="ListLabel 2273"/>
    <w:qFormat/>
    <w:rPr>
      <w:rFonts w:cs="OpenSymbol;Arial Unicode MS"/>
    </w:rPr>
  </w:style>
  <w:style w:type="character" w:customStyle="1" w:styleId="ListLabel2274">
    <w:name w:val="ListLabel 2274"/>
    <w:qFormat/>
    <w:rPr>
      <w:rFonts w:cs="OpenSymbol;Arial Unicode MS"/>
    </w:rPr>
  </w:style>
  <w:style w:type="character" w:customStyle="1" w:styleId="ListLabel2275">
    <w:name w:val="ListLabel 2275"/>
    <w:qFormat/>
    <w:rPr>
      <w:rFonts w:cs="OpenSymbol;Arial Unicode MS"/>
    </w:rPr>
  </w:style>
  <w:style w:type="character" w:customStyle="1" w:styleId="ListLabel2276">
    <w:name w:val="ListLabel 2276"/>
    <w:qFormat/>
    <w:rPr>
      <w:rFonts w:cs="OpenSymbol;Arial Unicode MS"/>
    </w:rPr>
  </w:style>
  <w:style w:type="character" w:customStyle="1" w:styleId="ListLabel2277">
    <w:name w:val="ListLabel 2277"/>
    <w:qFormat/>
    <w:rPr>
      <w:rFonts w:cs="OpenSymbol;Arial Unicode MS"/>
    </w:rPr>
  </w:style>
  <w:style w:type="character" w:customStyle="1" w:styleId="ListLabel2278">
    <w:name w:val="ListLabel 2278"/>
    <w:qFormat/>
    <w:rPr>
      <w:rFonts w:cs="OpenSymbol;Arial Unicode MS"/>
    </w:rPr>
  </w:style>
  <w:style w:type="character" w:customStyle="1" w:styleId="ListLabel2279">
    <w:name w:val="ListLabel 2279"/>
    <w:qFormat/>
    <w:rPr>
      <w:rFonts w:cs="OpenSymbol;Arial Unicode MS"/>
    </w:rPr>
  </w:style>
  <w:style w:type="character" w:customStyle="1" w:styleId="ListLabel2280">
    <w:name w:val="ListLabel 2280"/>
    <w:qFormat/>
    <w:rPr>
      <w:rFonts w:cs="OpenSymbol;Arial Unicode MS"/>
    </w:rPr>
  </w:style>
  <w:style w:type="character" w:customStyle="1" w:styleId="ListLabel2281">
    <w:name w:val="ListLabel 2281"/>
    <w:qFormat/>
    <w:rPr>
      <w:rFonts w:cs="OpenSymbol;Arial Unicode MS"/>
    </w:rPr>
  </w:style>
  <w:style w:type="character" w:customStyle="1" w:styleId="ListLabel2282">
    <w:name w:val="ListLabel 2282"/>
    <w:qFormat/>
    <w:rPr>
      <w:rFonts w:cs="OpenSymbol;Arial Unicode MS"/>
    </w:rPr>
  </w:style>
  <w:style w:type="character" w:customStyle="1" w:styleId="ListLabel2283">
    <w:name w:val="ListLabel 2283"/>
    <w:qFormat/>
    <w:rPr>
      <w:rFonts w:cs="OpenSymbol;Arial Unicode MS"/>
    </w:rPr>
  </w:style>
  <w:style w:type="character" w:customStyle="1" w:styleId="ListLabel2284">
    <w:name w:val="ListLabel 2284"/>
    <w:qFormat/>
    <w:rPr>
      <w:rFonts w:cs="OpenSymbol;Arial Unicode MS"/>
    </w:rPr>
  </w:style>
  <w:style w:type="character" w:customStyle="1" w:styleId="ListLabel2285">
    <w:name w:val="ListLabel 2285"/>
    <w:qFormat/>
    <w:rPr>
      <w:rFonts w:cs="OpenSymbol;Arial Unicode MS"/>
    </w:rPr>
  </w:style>
  <w:style w:type="character" w:customStyle="1" w:styleId="ListLabel2286">
    <w:name w:val="ListLabel 2286"/>
    <w:qFormat/>
    <w:rPr>
      <w:rFonts w:cs="OpenSymbol;Arial Unicode MS"/>
    </w:rPr>
  </w:style>
  <w:style w:type="character" w:customStyle="1" w:styleId="ListLabel2287">
    <w:name w:val="ListLabel 2287"/>
    <w:qFormat/>
    <w:rPr>
      <w:rFonts w:cs="OpenSymbol;Arial Unicode MS"/>
    </w:rPr>
  </w:style>
  <w:style w:type="character" w:customStyle="1" w:styleId="ListLabel2288">
    <w:name w:val="ListLabel 2288"/>
    <w:qFormat/>
    <w:rPr>
      <w:rFonts w:cs="OpenSymbol;Arial Unicode MS"/>
    </w:rPr>
  </w:style>
  <w:style w:type="character" w:customStyle="1" w:styleId="ListLabel2289">
    <w:name w:val="ListLabel 2289"/>
    <w:qFormat/>
    <w:rPr>
      <w:rFonts w:cs="OpenSymbol;Arial Unicode MS"/>
    </w:rPr>
  </w:style>
  <w:style w:type="character" w:customStyle="1" w:styleId="ListLabel2290">
    <w:name w:val="ListLabel 2290"/>
    <w:qFormat/>
    <w:rPr>
      <w:rFonts w:cs="OpenSymbol;Arial Unicode MS"/>
    </w:rPr>
  </w:style>
  <w:style w:type="character" w:customStyle="1" w:styleId="ListLabel2291">
    <w:name w:val="ListLabel 2291"/>
    <w:qFormat/>
    <w:rPr>
      <w:rFonts w:cs="OpenSymbol;Arial Unicode MS"/>
    </w:rPr>
  </w:style>
  <w:style w:type="character" w:customStyle="1" w:styleId="ListLabel2292">
    <w:name w:val="ListLabel 2292"/>
    <w:qFormat/>
    <w:rPr>
      <w:rFonts w:cs="OpenSymbol;Arial Unicode MS"/>
    </w:rPr>
  </w:style>
  <w:style w:type="character" w:customStyle="1" w:styleId="ListLabel2293">
    <w:name w:val="ListLabel 2293"/>
    <w:qFormat/>
    <w:rPr>
      <w:rFonts w:cs="OpenSymbol;Arial Unicode MS"/>
    </w:rPr>
  </w:style>
  <w:style w:type="character" w:customStyle="1" w:styleId="ListLabel2294">
    <w:name w:val="ListLabel 2294"/>
    <w:qFormat/>
    <w:rPr>
      <w:rFonts w:cs="OpenSymbol;Arial Unicode MS"/>
    </w:rPr>
  </w:style>
  <w:style w:type="character" w:customStyle="1" w:styleId="ListLabel2295">
    <w:name w:val="ListLabel 2295"/>
    <w:qFormat/>
    <w:rPr>
      <w:rFonts w:cs="OpenSymbol;Arial Unicode MS"/>
    </w:rPr>
  </w:style>
  <w:style w:type="character" w:customStyle="1" w:styleId="ListLabel2296">
    <w:name w:val="ListLabel 2296"/>
    <w:qFormat/>
    <w:rPr>
      <w:rFonts w:cs="OpenSymbol;Arial Unicode MS"/>
    </w:rPr>
  </w:style>
  <w:style w:type="character" w:customStyle="1" w:styleId="ListLabel2297">
    <w:name w:val="ListLabel 2297"/>
    <w:qFormat/>
    <w:rPr>
      <w:rFonts w:cs="OpenSymbol;Arial Unicode MS"/>
    </w:rPr>
  </w:style>
  <w:style w:type="character" w:customStyle="1" w:styleId="ListLabel2298">
    <w:name w:val="ListLabel 2298"/>
    <w:qFormat/>
    <w:rPr>
      <w:rFonts w:cs="OpenSymbol;Arial Unicode MS"/>
    </w:rPr>
  </w:style>
  <w:style w:type="character" w:customStyle="1" w:styleId="ListLabel2299">
    <w:name w:val="ListLabel 2299"/>
    <w:qFormat/>
    <w:rPr>
      <w:rFonts w:cs="OpenSymbol;Arial Unicode MS"/>
    </w:rPr>
  </w:style>
  <w:style w:type="character" w:customStyle="1" w:styleId="ListLabel2300">
    <w:name w:val="ListLabel 2300"/>
    <w:qFormat/>
    <w:rPr>
      <w:rFonts w:cs="OpenSymbol;Arial Unicode MS"/>
    </w:rPr>
  </w:style>
  <w:style w:type="character" w:customStyle="1" w:styleId="ListLabel2301">
    <w:name w:val="ListLabel 2301"/>
    <w:qFormat/>
    <w:rPr>
      <w:rFonts w:cs="OpenSymbol;Arial Unicode MS"/>
    </w:rPr>
  </w:style>
  <w:style w:type="character" w:customStyle="1" w:styleId="ListLabel2302">
    <w:name w:val="ListLabel 2302"/>
    <w:qFormat/>
    <w:rPr>
      <w:rFonts w:cs="OpenSymbol;Arial Unicode MS"/>
    </w:rPr>
  </w:style>
  <w:style w:type="character" w:customStyle="1" w:styleId="ListLabel2303">
    <w:name w:val="ListLabel 2303"/>
    <w:qFormat/>
    <w:rPr>
      <w:rFonts w:cs="OpenSymbol;Arial Unicode MS"/>
    </w:rPr>
  </w:style>
  <w:style w:type="character" w:customStyle="1" w:styleId="ListLabel2304">
    <w:name w:val="ListLabel 2304"/>
    <w:qFormat/>
    <w:rPr>
      <w:rFonts w:cs="OpenSymbol;Arial Unicode MS"/>
    </w:rPr>
  </w:style>
  <w:style w:type="character" w:customStyle="1" w:styleId="ListLabel2305">
    <w:name w:val="ListLabel 2305"/>
    <w:qFormat/>
    <w:rPr>
      <w:rFonts w:cs="Symbol"/>
    </w:rPr>
  </w:style>
  <w:style w:type="character" w:customStyle="1" w:styleId="ListLabel2306">
    <w:name w:val="ListLabel 2306"/>
    <w:qFormat/>
    <w:rPr>
      <w:rFonts w:cs="OpenSymbol"/>
    </w:rPr>
  </w:style>
  <w:style w:type="character" w:customStyle="1" w:styleId="ListLabel2307">
    <w:name w:val="ListLabel 2307"/>
    <w:qFormat/>
    <w:rPr>
      <w:rFonts w:cs="OpenSymbol"/>
    </w:rPr>
  </w:style>
  <w:style w:type="character" w:customStyle="1" w:styleId="ListLabel2308">
    <w:name w:val="ListLabel 2308"/>
    <w:qFormat/>
    <w:rPr>
      <w:rFonts w:cs="Symbol"/>
    </w:rPr>
  </w:style>
  <w:style w:type="character" w:customStyle="1" w:styleId="ListLabel2309">
    <w:name w:val="ListLabel 2309"/>
    <w:qFormat/>
    <w:rPr>
      <w:rFonts w:cs="OpenSymbol"/>
    </w:rPr>
  </w:style>
  <w:style w:type="character" w:customStyle="1" w:styleId="ListLabel2310">
    <w:name w:val="ListLabel 2310"/>
    <w:qFormat/>
    <w:rPr>
      <w:rFonts w:cs="OpenSymbol"/>
    </w:rPr>
  </w:style>
  <w:style w:type="character" w:customStyle="1" w:styleId="ListLabel2311">
    <w:name w:val="ListLabel 2311"/>
    <w:qFormat/>
    <w:rPr>
      <w:rFonts w:cs="Symbol"/>
    </w:rPr>
  </w:style>
  <w:style w:type="character" w:customStyle="1" w:styleId="ListLabel2312">
    <w:name w:val="ListLabel 2312"/>
    <w:qFormat/>
    <w:rPr>
      <w:rFonts w:cs="OpenSymbol"/>
    </w:rPr>
  </w:style>
  <w:style w:type="character" w:customStyle="1" w:styleId="ListLabel2313">
    <w:name w:val="ListLabel 2313"/>
    <w:qFormat/>
    <w:rPr>
      <w:rFonts w:cs="OpenSymbol"/>
    </w:rPr>
  </w:style>
  <w:style w:type="character" w:customStyle="1" w:styleId="ListLabel2314">
    <w:name w:val="ListLabel 2314"/>
    <w:qFormat/>
    <w:rPr>
      <w:rFonts w:cs="Symbol"/>
    </w:rPr>
  </w:style>
  <w:style w:type="character" w:customStyle="1" w:styleId="ListLabel2315">
    <w:name w:val="ListLabel 2315"/>
    <w:qFormat/>
    <w:rPr>
      <w:rFonts w:cs="OpenSymbol"/>
    </w:rPr>
  </w:style>
  <w:style w:type="character" w:customStyle="1" w:styleId="ListLabel2316">
    <w:name w:val="ListLabel 2316"/>
    <w:qFormat/>
    <w:rPr>
      <w:rFonts w:cs="OpenSymbol"/>
    </w:rPr>
  </w:style>
  <w:style w:type="character" w:customStyle="1" w:styleId="ListLabel2317">
    <w:name w:val="ListLabel 2317"/>
    <w:qFormat/>
    <w:rPr>
      <w:rFonts w:cs="Symbol"/>
    </w:rPr>
  </w:style>
  <w:style w:type="character" w:customStyle="1" w:styleId="ListLabel2318">
    <w:name w:val="ListLabel 2318"/>
    <w:qFormat/>
    <w:rPr>
      <w:rFonts w:cs="OpenSymbol"/>
    </w:rPr>
  </w:style>
  <w:style w:type="character" w:customStyle="1" w:styleId="ListLabel2319">
    <w:name w:val="ListLabel 2319"/>
    <w:qFormat/>
    <w:rPr>
      <w:rFonts w:cs="OpenSymbol"/>
    </w:rPr>
  </w:style>
  <w:style w:type="character" w:customStyle="1" w:styleId="ListLabel2320">
    <w:name w:val="ListLabel 2320"/>
    <w:qFormat/>
    <w:rPr>
      <w:rFonts w:cs="Symbol"/>
    </w:rPr>
  </w:style>
  <w:style w:type="character" w:customStyle="1" w:styleId="ListLabel2321">
    <w:name w:val="ListLabel 2321"/>
    <w:qFormat/>
    <w:rPr>
      <w:rFonts w:cs="OpenSymbol"/>
    </w:rPr>
  </w:style>
  <w:style w:type="character" w:customStyle="1" w:styleId="ListLabel2322">
    <w:name w:val="ListLabel 2322"/>
    <w:qFormat/>
    <w:rPr>
      <w:rFonts w:cs="OpenSymbol"/>
    </w:rPr>
  </w:style>
  <w:style w:type="character" w:customStyle="1" w:styleId="ListLabel2323">
    <w:name w:val="ListLabel 2323"/>
    <w:qFormat/>
    <w:rPr>
      <w:rFonts w:eastAsia="Times New Roman"/>
      <w:sz w:val="16"/>
      <w:szCs w:val="16"/>
      <w:u w:val="none" w:color="000000"/>
      <w:lang w:val="en-US" w:eastAsia="en-US"/>
    </w:rPr>
  </w:style>
  <w:style w:type="character" w:customStyle="1" w:styleId="ListLabel2324">
    <w:name w:val="ListLabel 2324"/>
    <w:qFormat/>
    <w:rPr>
      <w:lang w:val="en-US"/>
    </w:rPr>
  </w:style>
  <w:style w:type="character" w:customStyle="1" w:styleId="ListLabel2325">
    <w:name w:val="ListLabel 2325"/>
    <w:qFormat/>
  </w:style>
  <w:style w:type="character" w:customStyle="1" w:styleId="ListLabel2326">
    <w:name w:val="ListLabel 2326"/>
    <w:qFormat/>
    <w:rPr>
      <w:rFonts w:cs="Symbol"/>
    </w:rPr>
  </w:style>
  <w:style w:type="character" w:customStyle="1" w:styleId="ListLabel2327">
    <w:name w:val="ListLabel 2327"/>
    <w:qFormat/>
    <w:rPr>
      <w:rFonts w:cs="OpenSymbol"/>
    </w:rPr>
  </w:style>
  <w:style w:type="character" w:customStyle="1" w:styleId="ListLabel2328">
    <w:name w:val="ListLabel 2328"/>
    <w:qFormat/>
    <w:rPr>
      <w:rFonts w:cs="OpenSymbol"/>
    </w:rPr>
  </w:style>
  <w:style w:type="character" w:customStyle="1" w:styleId="ListLabel2329">
    <w:name w:val="ListLabel 2329"/>
    <w:qFormat/>
    <w:rPr>
      <w:rFonts w:cs="Symbol"/>
    </w:rPr>
  </w:style>
  <w:style w:type="character" w:customStyle="1" w:styleId="ListLabel2330">
    <w:name w:val="ListLabel 2330"/>
    <w:qFormat/>
    <w:rPr>
      <w:rFonts w:cs="OpenSymbol"/>
    </w:rPr>
  </w:style>
  <w:style w:type="character" w:customStyle="1" w:styleId="ListLabel2331">
    <w:name w:val="ListLabel 2331"/>
    <w:qFormat/>
    <w:rPr>
      <w:rFonts w:cs="OpenSymbol"/>
    </w:rPr>
  </w:style>
  <w:style w:type="character" w:customStyle="1" w:styleId="ListLabel2332">
    <w:name w:val="ListLabel 2332"/>
    <w:qFormat/>
    <w:rPr>
      <w:rFonts w:cs="Symbol"/>
    </w:rPr>
  </w:style>
  <w:style w:type="character" w:customStyle="1" w:styleId="ListLabel2333">
    <w:name w:val="ListLabel 2333"/>
    <w:qFormat/>
    <w:rPr>
      <w:rFonts w:cs="OpenSymbol"/>
    </w:rPr>
  </w:style>
  <w:style w:type="character" w:customStyle="1" w:styleId="ListLabel2334">
    <w:name w:val="ListLabel 2334"/>
    <w:qFormat/>
    <w:rPr>
      <w:rFonts w:cs="OpenSymbol"/>
    </w:rPr>
  </w:style>
  <w:style w:type="character" w:customStyle="1" w:styleId="ListLabel2335">
    <w:name w:val="ListLabel 2335"/>
    <w:qFormat/>
    <w:rPr>
      <w:rFonts w:cs="Symbol"/>
    </w:rPr>
  </w:style>
  <w:style w:type="character" w:customStyle="1" w:styleId="ListLabel2336">
    <w:name w:val="ListLabel 2336"/>
    <w:qFormat/>
    <w:rPr>
      <w:rFonts w:cs="OpenSymbol"/>
    </w:rPr>
  </w:style>
  <w:style w:type="character" w:customStyle="1" w:styleId="ListLabel2337">
    <w:name w:val="ListLabel 2337"/>
    <w:qFormat/>
    <w:rPr>
      <w:rFonts w:cs="OpenSymbol"/>
    </w:rPr>
  </w:style>
  <w:style w:type="character" w:customStyle="1" w:styleId="ListLabel2338">
    <w:name w:val="ListLabel 2338"/>
    <w:qFormat/>
    <w:rPr>
      <w:rFonts w:cs="Symbol"/>
    </w:rPr>
  </w:style>
  <w:style w:type="character" w:customStyle="1" w:styleId="ListLabel2339">
    <w:name w:val="ListLabel 2339"/>
    <w:qFormat/>
    <w:rPr>
      <w:rFonts w:cs="OpenSymbol"/>
    </w:rPr>
  </w:style>
  <w:style w:type="character" w:customStyle="1" w:styleId="ListLabel2340">
    <w:name w:val="ListLabel 2340"/>
    <w:qFormat/>
    <w:rPr>
      <w:rFonts w:cs="OpenSymbol"/>
    </w:rPr>
  </w:style>
  <w:style w:type="character" w:customStyle="1" w:styleId="ListLabel2341">
    <w:name w:val="ListLabel 2341"/>
    <w:qFormat/>
    <w:rPr>
      <w:rFonts w:cs="Symbol"/>
    </w:rPr>
  </w:style>
  <w:style w:type="character" w:customStyle="1" w:styleId="ListLabel2342">
    <w:name w:val="ListLabel 2342"/>
    <w:qFormat/>
    <w:rPr>
      <w:rFonts w:cs="OpenSymbol"/>
    </w:rPr>
  </w:style>
  <w:style w:type="character" w:customStyle="1" w:styleId="ListLabel2343">
    <w:name w:val="ListLabel 2343"/>
    <w:qFormat/>
    <w:rPr>
      <w:rFonts w:cs="OpenSymbol"/>
    </w:rPr>
  </w:style>
  <w:style w:type="character" w:customStyle="1" w:styleId="ListLabel2344">
    <w:name w:val="ListLabel 2344"/>
    <w:qFormat/>
    <w:rPr>
      <w:rFonts w:cs="Symbol"/>
    </w:rPr>
  </w:style>
  <w:style w:type="character" w:customStyle="1" w:styleId="ListLabel2345">
    <w:name w:val="ListLabel 2345"/>
    <w:qFormat/>
    <w:rPr>
      <w:rFonts w:cs="OpenSymbol"/>
    </w:rPr>
  </w:style>
  <w:style w:type="character" w:customStyle="1" w:styleId="ListLabel2346">
    <w:name w:val="ListLabel 2346"/>
    <w:qFormat/>
    <w:rPr>
      <w:rFonts w:cs="OpenSymbol"/>
    </w:rPr>
  </w:style>
  <w:style w:type="character" w:customStyle="1" w:styleId="ListLabel2347">
    <w:name w:val="ListLabel 2347"/>
    <w:qFormat/>
    <w:rPr>
      <w:rFonts w:cs="Symbol"/>
    </w:rPr>
  </w:style>
  <w:style w:type="character" w:customStyle="1" w:styleId="ListLabel2348">
    <w:name w:val="ListLabel 2348"/>
    <w:qFormat/>
    <w:rPr>
      <w:rFonts w:cs="OpenSymbol"/>
    </w:rPr>
  </w:style>
  <w:style w:type="character" w:customStyle="1" w:styleId="ListLabel2349">
    <w:name w:val="ListLabel 2349"/>
    <w:qFormat/>
    <w:rPr>
      <w:rFonts w:cs="OpenSymbol"/>
    </w:rPr>
  </w:style>
  <w:style w:type="character" w:customStyle="1" w:styleId="ListLabel2350">
    <w:name w:val="ListLabel 2350"/>
    <w:qFormat/>
    <w:rPr>
      <w:rFonts w:cs="Symbol"/>
    </w:rPr>
  </w:style>
  <w:style w:type="character" w:customStyle="1" w:styleId="ListLabel2351">
    <w:name w:val="ListLabel 2351"/>
    <w:qFormat/>
    <w:rPr>
      <w:rFonts w:cs="OpenSymbol"/>
    </w:rPr>
  </w:style>
  <w:style w:type="character" w:customStyle="1" w:styleId="ListLabel2352">
    <w:name w:val="ListLabel 2352"/>
    <w:qFormat/>
    <w:rPr>
      <w:rFonts w:cs="OpenSymbol"/>
    </w:rPr>
  </w:style>
  <w:style w:type="character" w:customStyle="1" w:styleId="ListLabel2353">
    <w:name w:val="ListLabel 2353"/>
    <w:qFormat/>
    <w:rPr>
      <w:rFonts w:cs="Symbol"/>
    </w:rPr>
  </w:style>
  <w:style w:type="character" w:customStyle="1" w:styleId="ListLabel2354">
    <w:name w:val="ListLabel 2354"/>
    <w:qFormat/>
    <w:rPr>
      <w:rFonts w:cs="OpenSymbol"/>
    </w:rPr>
  </w:style>
  <w:style w:type="character" w:customStyle="1" w:styleId="ListLabel2355">
    <w:name w:val="ListLabel 2355"/>
    <w:qFormat/>
    <w:rPr>
      <w:rFonts w:cs="OpenSymbol"/>
    </w:rPr>
  </w:style>
  <w:style w:type="character" w:customStyle="1" w:styleId="ListLabel2356">
    <w:name w:val="ListLabel 2356"/>
    <w:qFormat/>
    <w:rPr>
      <w:rFonts w:cs="Symbol"/>
    </w:rPr>
  </w:style>
  <w:style w:type="character" w:customStyle="1" w:styleId="ListLabel2357">
    <w:name w:val="ListLabel 2357"/>
    <w:qFormat/>
    <w:rPr>
      <w:rFonts w:cs="OpenSymbol"/>
    </w:rPr>
  </w:style>
  <w:style w:type="character" w:customStyle="1" w:styleId="ListLabel2358">
    <w:name w:val="ListLabel 2358"/>
    <w:qFormat/>
    <w:rPr>
      <w:rFonts w:cs="OpenSymbol"/>
    </w:rPr>
  </w:style>
  <w:style w:type="character" w:customStyle="1" w:styleId="ListLabel2359">
    <w:name w:val="ListLabel 2359"/>
    <w:qFormat/>
    <w:rPr>
      <w:rFonts w:cs="Symbol"/>
    </w:rPr>
  </w:style>
  <w:style w:type="character" w:customStyle="1" w:styleId="ListLabel2360">
    <w:name w:val="ListLabel 2360"/>
    <w:qFormat/>
    <w:rPr>
      <w:rFonts w:cs="OpenSymbol"/>
    </w:rPr>
  </w:style>
  <w:style w:type="character" w:customStyle="1" w:styleId="ListLabel2361">
    <w:name w:val="ListLabel 2361"/>
    <w:qFormat/>
    <w:rPr>
      <w:rFonts w:cs="OpenSymbol"/>
    </w:rPr>
  </w:style>
  <w:style w:type="character" w:customStyle="1" w:styleId="ListLabel2362">
    <w:name w:val="ListLabel 2362"/>
    <w:qFormat/>
    <w:rPr>
      <w:rFonts w:cs="Symbol"/>
    </w:rPr>
  </w:style>
  <w:style w:type="character" w:customStyle="1" w:styleId="ListLabel2363">
    <w:name w:val="ListLabel 2363"/>
    <w:qFormat/>
    <w:rPr>
      <w:rFonts w:cs="OpenSymbol"/>
    </w:rPr>
  </w:style>
  <w:style w:type="character" w:customStyle="1" w:styleId="ListLabel2364">
    <w:name w:val="ListLabel 2364"/>
    <w:qFormat/>
    <w:rPr>
      <w:rFonts w:cs="OpenSymbol"/>
    </w:rPr>
  </w:style>
  <w:style w:type="character" w:customStyle="1" w:styleId="ListLabel2365">
    <w:name w:val="ListLabel 2365"/>
    <w:qFormat/>
    <w:rPr>
      <w:rFonts w:cs="Symbol"/>
    </w:rPr>
  </w:style>
  <w:style w:type="character" w:customStyle="1" w:styleId="ListLabel2366">
    <w:name w:val="ListLabel 2366"/>
    <w:qFormat/>
    <w:rPr>
      <w:rFonts w:cs="OpenSymbol"/>
    </w:rPr>
  </w:style>
  <w:style w:type="character" w:customStyle="1" w:styleId="ListLabel2367">
    <w:name w:val="ListLabel 2367"/>
    <w:qFormat/>
    <w:rPr>
      <w:rFonts w:cs="OpenSymbol"/>
    </w:rPr>
  </w:style>
  <w:style w:type="character" w:customStyle="1" w:styleId="ListLabel2368">
    <w:name w:val="ListLabel 2368"/>
    <w:qFormat/>
    <w:rPr>
      <w:rFonts w:cs="Symbol"/>
    </w:rPr>
  </w:style>
  <w:style w:type="character" w:customStyle="1" w:styleId="ListLabel2369">
    <w:name w:val="ListLabel 2369"/>
    <w:qFormat/>
    <w:rPr>
      <w:rFonts w:cs="OpenSymbol"/>
    </w:rPr>
  </w:style>
  <w:style w:type="character" w:customStyle="1" w:styleId="ListLabel2370">
    <w:name w:val="ListLabel 2370"/>
    <w:qFormat/>
    <w:rPr>
      <w:rFonts w:cs="OpenSymbol"/>
    </w:rPr>
  </w:style>
  <w:style w:type="character" w:customStyle="1" w:styleId="ListLabel2371">
    <w:name w:val="ListLabel 2371"/>
    <w:qFormat/>
    <w:rPr>
      <w:rFonts w:cs="Symbol"/>
    </w:rPr>
  </w:style>
  <w:style w:type="character" w:customStyle="1" w:styleId="ListLabel2372">
    <w:name w:val="ListLabel 2372"/>
    <w:qFormat/>
    <w:rPr>
      <w:rFonts w:cs="OpenSymbol"/>
    </w:rPr>
  </w:style>
  <w:style w:type="character" w:customStyle="1" w:styleId="ListLabel2373">
    <w:name w:val="ListLabel 2373"/>
    <w:qFormat/>
    <w:rPr>
      <w:rFonts w:cs="OpenSymbol"/>
    </w:rPr>
  </w:style>
  <w:style w:type="character" w:customStyle="1" w:styleId="ListLabel2374">
    <w:name w:val="ListLabel 2374"/>
    <w:qFormat/>
    <w:rPr>
      <w:rFonts w:cs="Symbol"/>
    </w:rPr>
  </w:style>
  <w:style w:type="character" w:customStyle="1" w:styleId="ListLabel2375">
    <w:name w:val="ListLabel 2375"/>
    <w:qFormat/>
    <w:rPr>
      <w:rFonts w:cs="OpenSymbol"/>
    </w:rPr>
  </w:style>
  <w:style w:type="character" w:customStyle="1" w:styleId="ListLabel2376">
    <w:name w:val="ListLabel 2376"/>
    <w:qFormat/>
    <w:rPr>
      <w:rFonts w:cs="OpenSymbol"/>
    </w:rPr>
  </w:style>
  <w:style w:type="character" w:customStyle="1" w:styleId="ListLabel2377">
    <w:name w:val="ListLabel 2377"/>
    <w:qFormat/>
    <w:rPr>
      <w:rFonts w:cs="Symbol"/>
    </w:rPr>
  </w:style>
  <w:style w:type="character" w:customStyle="1" w:styleId="ListLabel2378">
    <w:name w:val="ListLabel 2378"/>
    <w:qFormat/>
    <w:rPr>
      <w:rFonts w:cs="OpenSymbol"/>
    </w:rPr>
  </w:style>
  <w:style w:type="character" w:customStyle="1" w:styleId="ListLabel2379">
    <w:name w:val="ListLabel 2379"/>
    <w:qFormat/>
    <w:rPr>
      <w:rFonts w:cs="OpenSymbol"/>
    </w:rPr>
  </w:style>
  <w:style w:type="character" w:customStyle="1" w:styleId="ListLabel2380">
    <w:name w:val="ListLabel 2380"/>
    <w:qFormat/>
    <w:rPr>
      <w:rFonts w:cs="Symbol"/>
    </w:rPr>
  </w:style>
  <w:style w:type="character" w:customStyle="1" w:styleId="ListLabel2381">
    <w:name w:val="ListLabel 2381"/>
    <w:qFormat/>
    <w:rPr>
      <w:rFonts w:cs="OpenSymbol"/>
    </w:rPr>
  </w:style>
  <w:style w:type="character" w:customStyle="1" w:styleId="ListLabel2382">
    <w:name w:val="ListLabel 2382"/>
    <w:qFormat/>
    <w:rPr>
      <w:rFonts w:cs="OpenSymbol"/>
    </w:rPr>
  </w:style>
  <w:style w:type="character" w:customStyle="1" w:styleId="ListLabel2383">
    <w:name w:val="ListLabel 2383"/>
    <w:qFormat/>
    <w:rPr>
      <w:rFonts w:cs="Symbol"/>
    </w:rPr>
  </w:style>
  <w:style w:type="character" w:customStyle="1" w:styleId="ListLabel2384">
    <w:name w:val="ListLabel 2384"/>
    <w:qFormat/>
    <w:rPr>
      <w:rFonts w:cs="OpenSymbol"/>
    </w:rPr>
  </w:style>
  <w:style w:type="character" w:customStyle="1" w:styleId="ListLabel2385">
    <w:name w:val="ListLabel 2385"/>
    <w:qFormat/>
    <w:rPr>
      <w:rFonts w:cs="OpenSymbol"/>
    </w:rPr>
  </w:style>
  <w:style w:type="character" w:customStyle="1" w:styleId="ListLabel2386">
    <w:name w:val="ListLabel 2386"/>
    <w:qFormat/>
    <w:rPr>
      <w:rFonts w:cs="Symbol"/>
    </w:rPr>
  </w:style>
  <w:style w:type="character" w:customStyle="1" w:styleId="ListLabel2387">
    <w:name w:val="ListLabel 2387"/>
    <w:qFormat/>
    <w:rPr>
      <w:rFonts w:cs="OpenSymbol"/>
    </w:rPr>
  </w:style>
  <w:style w:type="character" w:customStyle="1" w:styleId="ListLabel2388">
    <w:name w:val="ListLabel 2388"/>
    <w:qFormat/>
    <w:rPr>
      <w:rFonts w:cs="OpenSymbol"/>
    </w:rPr>
  </w:style>
  <w:style w:type="character" w:customStyle="1" w:styleId="ListLabel2389">
    <w:name w:val="ListLabel 2389"/>
    <w:qFormat/>
    <w:rPr>
      <w:rFonts w:cs="Symbol"/>
      <w:sz w:val="20"/>
    </w:rPr>
  </w:style>
  <w:style w:type="character" w:customStyle="1" w:styleId="ListLabel2390">
    <w:name w:val="ListLabel 2390"/>
    <w:qFormat/>
    <w:rPr>
      <w:rFonts w:cs="OpenSymbol"/>
    </w:rPr>
  </w:style>
  <w:style w:type="character" w:customStyle="1" w:styleId="ListLabel2391">
    <w:name w:val="ListLabel 2391"/>
    <w:qFormat/>
    <w:rPr>
      <w:rFonts w:cs="OpenSymbol"/>
    </w:rPr>
  </w:style>
  <w:style w:type="character" w:customStyle="1" w:styleId="ListLabel2392">
    <w:name w:val="ListLabel 2392"/>
    <w:qFormat/>
    <w:rPr>
      <w:rFonts w:cs="Symbol"/>
    </w:rPr>
  </w:style>
  <w:style w:type="character" w:customStyle="1" w:styleId="ListLabel2393">
    <w:name w:val="ListLabel 2393"/>
    <w:qFormat/>
    <w:rPr>
      <w:rFonts w:cs="OpenSymbol"/>
    </w:rPr>
  </w:style>
  <w:style w:type="character" w:customStyle="1" w:styleId="ListLabel2394">
    <w:name w:val="ListLabel 2394"/>
    <w:qFormat/>
    <w:rPr>
      <w:rFonts w:cs="OpenSymbol"/>
    </w:rPr>
  </w:style>
  <w:style w:type="character" w:customStyle="1" w:styleId="ListLabel2395">
    <w:name w:val="ListLabel 2395"/>
    <w:qFormat/>
    <w:rPr>
      <w:rFonts w:cs="Symbol"/>
    </w:rPr>
  </w:style>
  <w:style w:type="character" w:customStyle="1" w:styleId="ListLabel2396">
    <w:name w:val="ListLabel 2396"/>
    <w:qFormat/>
    <w:rPr>
      <w:rFonts w:cs="OpenSymbol"/>
    </w:rPr>
  </w:style>
  <w:style w:type="character" w:customStyle="1" w:styleId="ListLabel2397">
    <w:name w:val="ListLabel 2397"/>
    <w:qFormat/>
    <w:rPr>
      <w:rFonts w:cs="OpenSymbol"/>
    </w:rPr>
  </w:style>
  <w:style w:type="character" w:customStyle="1" w:styleId="ListLabel2398">
    <w:name w:val="ListLabel 2398"/>
    <w:qFormat/>
    <w:rPr>
      <w:rFonts w:cs="Symbol"/>
    </w:rPr>
  </w:style>
  <w:style w:type="character" w:customStyle="1" w:styleId="ListLabel2399">
    <w:name w:val="ListLabel 2399"/>
    <w:qFormat/>
    <w:rPr>
      <w:rFonts w:cs="OpenSymbol"/>
    </w:rPr>
  </w:style>
  <w:style w:type="character" w:customStyle="1" w:styleId="ListLabel2400">
    <w:name w:val="ListLabel 2400"/>
    <w:qFormat/>
    <w:rPr>
      <w:rFonts w:cs="OpenSymbol"/>
    </w:rPr>
  </w:style>
  <w:style w:type="character" w:customStyle="1" w:styleId="ListLabel2401">
    <w:name w:val="ListLabel 2401"/>
    <w:qFormat/>
    <w:rPr>
      <w:rFonts w:cs="Symbol"/>
    </w:rPr>
  </w:style>
  <w:style w:type="character" w:customStyle="1" w:styleId="ListLabel2402">
    <w:name w:val="ListLabel 2402"/>
    <w:qFormat/>
    <w:rPr>
      <w:rFonts w:cs="OpenSymbol"/>
    </w:rPr>
  </w:style>
  <w:style w:type="character" w:customStyle="1" w:styleId="ListLabel2403">
    <w:name w:val="ListLabel 2403"/>
    <w:qFormat/>
    <w:rPr>
      <w:rFonts w:cs="OpenSymbol"/>
    </w:rPr>
  </w:style>
  <w:style w:type="character" w:customStyle="1" w:styleId="ListLabel2404">
    <w:name w:val="ListLabel 2404"/>
    <w:qFormat/>
    <w:rPr>
      <w:rFonts w:cs="Symbol"/>
    </w:rPr>
  </w:style>
  <w:style w:type="character" w:customStyle="1" w:styleId="ListLabel2405">
    <w:name w:val="ListLabel 2405"/>
    <w:qFormat/>
    <w:rPr>
      <w:rFonts w:cs="OpenSymbol"/>
    </w:rPr>
  </w:style>
  <w:style w:type="character" w:customStyle="1" w:styleId="ListLabel2406">
    <w:name w:val="ListLabel 2406"/>
    <w:qFormat/>
    <w:rPr>
      <w:rFonts w:cs="OpenSymbol"/>
    </w:rPr>
  </w:style>
  <w:style w:type="character" w:customStyle="1" w:styleId="ListLabel2407">
    <w:name w:val="ListLabel 2407"/>
    <w:qFormat/>
    <w:rPr>
      <w:rFonts w:cs="OpenSymbol;Arial Unicode MS"/>
    </w:rPr>
  </w:style>
  <w:style w:type="character" w:customStyle="1" w:styleId="ListLabel2408">
    <w:name w:val="ListLabel 2408"/>
    <w:qFormat/>
    <w:rPr>
      <w:rFonts w:cs="OpenSymbol;Arial Unicode MS"/>
    </w:rPr>
  </w:style>
  <w:style w:type="character" w:customStyle="1" w:styleId="ListLabel2409">
    <w:name w:val="ListLabel 2409"/>
    <w:qFormat/>
    <w:rPr>
      <w:rFonts w:cs="OpenSymbol;Arial Unicode MS"/>
    </w:rPr>
  </w:style>
  <w:style w:type="character" w:customStyle="1" w:styleId="ListLabel2410">
    <w:name w:val="ListLabel 2410"/>
    <w:qFormat/>
    <w:rPr>
      <w:rFonts w:cs="OpenSymbol;Arial Unicode MS"/>
    </w:rPr>
  </w:style>
  <w:style w:type="character" w:customStyle="1" w:styleId="ListLabel2411">
    <w:name w:val="ListLabel 2411"/>
    <w:qFormat/>
    <w:rPr>
      <w:rFonts w:cs="OpenSymbol;Arial Unicode MS"/>
    </w:rPr>
  </w:style>
  <w:style w:type="character" w:customStyle="1" w:styleId="ListLabel2412">
    <w:name w:val="ListLabel 2412"/>
    <w:qFormat/>
    <w:rPr>
      <w:rFonts w:cs="OpenSymbol;Arial Unicode MS"/>
    </w:rPr>
  </w:style>
  <w:style w:type="character" w:customStyle="1" w:styleId="ListLabel2413">
    <w:name w:val="ListLabel 2413"/>
    <w:qFormat/>
    <w:rPr>
      <w:rFonts w:cs="OpenSymbol;Arial Unicode MS"/>
    </w:rPr>
  </w:style>
  <w:style w:type="character" w:customStyle="1" w:styleId="ListLabel2414">
    <w:name w:val="ListLabel 2414"/>
    <w:qFormat/>
    <w:rPr>
      <w:rFonts w:cs="OpenSymbol;Arial Unicode MS"/>
    </w:rPr>
  </w:style>
  <w:style w:type="character" w:customStyle="1" w:styleId="ListLabel2415">
    <w:name w:val="ListLabel 2415"/>
    <w:qFormat/>
    <w:rPr>
      <w:rFonts w:cs="OpenSymbol;Arial Unicode MS"/>
    </w:rPr>
  </w:style>
  <w:style w:type="character" w:customStyle="1" w:styleId="ListLabel2416">
    <w:name w:val="ListLabel 2416"/>
    <w:qFormat/>
    <w:rPr>
      <w:rFonts w:cs="OpenSymbol;Arial Unicode MS"/>
    </w:rPr>
  </w:style>
  <w:style w:type="character" w:customStyle="1" w:styleId="ListLabel2417">
    <w:name w:val="ListLabel 2417"/>
    <w:qFormat/>
    <w:rPr>
      <w:rFonts w:cs="OpenSymbol;Arial Unicode MS"/>
    </w:rPr>
  </w:style>
  <w:style w:type="character" w:customStyle="1" w:styleId="ListLabel2418">
    <w:name w:val="ListLabel 2418"/>
    <w:qFormat/>
    <w:rPr>
      <w:rFonts w:cs="OpenSymbol;Arial Unicode MS"/>
    </w:rPr>
  </w:style>
  <w:style w:type="character" w:customStyle="1" w:styleId="ListLabel2419">
    <w:name w:val="ListLabel 2419"/>
    <w:qFormat/>
    <w:rPr>
      <w:rFonts w:cs="OpenSymbol;Arial Unicode MS"/>
    </w:rPr>
  </w:style>
  <w:style w:type="character" w:customStyle="1" w:styleId="ListLabel2420">
    <w:name w:val="ListLabel 2420"/>
    <w:qFormat/>
    <w:rPr>
      <w:rFonts w:cs="OpenSymbol;Arial Unicode MS"/>
    </w:rPr>
  </w:style>
  <w:style w:type="character" w:customStyle="1" w:styleId="ListLabel2421">
    <w:name w:val="ListLabel 2421"/>
    <w:qFormat/>
    <w:rPr>
      <w:rFonts w:cs="OpenSymbol;Arial Unicode MS"/>
    </w:rPr>
  </w:style>
  <w:style w:type="character" w:customStyle="1" w:styleId="ListLabel2422">
    <w:name w:val="ListLabel 2422"/>
    <w:qFormat/>
    <w:rPr>
      <w:rFonts w:cs="OpenSymbol;Arial Unicode MS"/>
    </w:rPr>
  </w:style>
  <w:style w:type="character" w:customStyle="1" w:styleId="ListLabel2423">
    <w:name w:val="ListLabel 2423"/>
    <w:qFormat/>
    <w:rPr>
      <w:rFonts w:cs="OpenSymbol;Arial Unicode MS"/>
    </w:rPr>
  </w:style>
  <w:style w:type="character" w:customStyle="1" w:styleId="ListLabel2424">
    <w:name w:val="ListLabel 2424"/>
    <w:qFormat/>
    <w:rPr>
      <w:rFonts w:cs="OpenSymbol;Arial Unicode MS"/>
    </w:rPr>
  </w:style>
  <w:style w:type="character" w:customStyle="1" w:styleId="ListLabel2425">
    <w:name w:val="ListLabel 2425"/>
    <w:qFormat/>
    <w:rPr>
      <w:rFonts w:cs="OpenSymbol;Arial Unicode MS"/>
    </w:rPr>
  </w:style>
  <w:style w:type="character" w:customStyle="1" w:styleId="ListLabel2426">
    <w:name w:val="ListLabel 2426"/>
    <w:qFormat/>
    <w:rPr>
      <w:rFonts w:cs="OpenSymbol;Arial Unicode MS"/>
    </w:rPr>
  </w:style>
  <w:style w:type="character" w:customStyle="1" w:styleId="ListLabel2427">
    <w:name w:val="ListLabel 2427"/>
    <w:qFormat/>
    <w:rPr>
      <w:rFonts w:cs="OpenSymbol;Arial Unicode MS"/>
    </w:rPr>
  </w:style>
  <w:style w:type="character" w:customStyle="1" w:styleId="ListLabel2428">
    <w:name w:val="ListLabel 2428"/>
    <w:qFormat/>
    <w:rPr>
      <w:rFonts w:cs="OpenSymbol;Arial Unicode MS"/>
    </w:rPr>
  </w:style>
  <w:style w:type="character" w:customStyle="1" w:styleId="ListLabel2429">
    <w:name w:val="ListLabel 2429"/>
    <w:qFormat/>
    <w:rPr>
      <w:rFonts w:cs="OpenSymbol;Arial Unicode MS"/>
    </w:rPr>
  </w:style>
  <w:style w:type="character" w:customStyle="1" w:styleId="ListLabel2430">
    <w:name w:val="ListLabel 2430"/>
    <w:qFormat/>
    <w:rPr>
      <w:rFonts w:cs="OpenSymbol;Arial Unicode MS"/>
    </w:rPr>
  </w:style>
  <w:style w:type="character" w:customStyle="1" w:styleId="ListLabel2431">
    <w:name w:val="ListLabel 2431"/>
    <w:qFormat/>
    <w:rPr>
      <w:rFonts w:cs="OpenSymbol;Arial Unicode MS"/>
    </w:rPr>
  </w:style>
  <w:style w:type="character" w:customStyle="1" w:styleId="ListLabel2432">
    <w:name w:val="ListLabel 2432"/>
    <w:qFormat/>
    <w:rPr>
      <w:rFonts w:cs="OpenSymbol;Arial Unicode MS"/>
    </w:rPr>
  </w:style>
  <w:style w:type="character" w:customStyle="1" w:styleId="ListLabel2433">
    <w:name w:val="ListLabel 2433"/>
    <w:qFormat/>
    <w:rPr>
      <w:rFonts w:cs="OpenSymbol;Arial Unicode MS"/>
    </w:rPr>
  </w:style>
  <w:style w:type="character" w:customStyle="1" w:styleId="ListLabel2434">
    <w:name w:val="ListLabel 2434"/>
    <w:qFormat/>
    <w:rPr>
      <w:rFonts w:cs="OpenSymbol;Arial Unicode MS"/>
    </w:rPr>
  </w:style>
  <w:style w:type="character" w:customStyle="1" w:styleId="ListLabel2435">
    <w:name w:val="ListLabel 2435"/>
    <w:qFormat/>
    <w:rPr>
      <w:rFonts w:cs="OpenSymbol;Arial Unicode MS"/>
    </w:rPr>
  </w:style>
  <w:style w:type="character" w:customStyle="1" w:styleId="ListLabel2436">
    <w:name w:val="ListLabel 2436"/>
    <w:qFormat/>
    <w:rPr>
      <w:rFonts w:cs="OpenSymbol;Arial Unicode MS"/>
    </w:rPr>
  </w:style>
  <w:style w:type="character" w:customStyle="1" w:styleId="ListLabel2437">
    <w:name w:val="ListLabel 2437"/>
    <w:qFormat/>
    <w:rPr>
      <w:rFonts w:cs="OpenSymbol;Arial Unicode MS"/>
    </w:rPr>
  </w:style>
  <w:style w:type="character" w:customStyle="1" w:styleId="ListLabel2438">
    <w:name w:val="ListLabel 2438"/>
    <w:qFormat/>
    <w:rPr>
      <w:rFonts w:cs="OpenSymbol;Arial Unicode MS"/>
    </w:rPr>
  </w:style>
  <w:style w:type="character" w:customStyle="1" w:styleId="ListLabel2439">
    <w:name w:val="ListLabel 2439"/>
    <w:qFormat/>
    <w:rPr>
      <w:rFonts w:cs="OpenSymbol;Arial Unicode MS"/>
    </w:rPr>
  </w:style>
  <w:style w:type="character" w:customStyle="1" w:styleId="ListLabel2440">
    <w:name w:val="ListLabel 2440"/>
    <w:qFormat/>
    <w:rPr>
      <w:rFonts w:cs="OpenSymbol;Arial Unicode MS"/>
    </w:rPr>
  </w:style>
  <w:style w:type="character" w:customStyle="1" w:styleId="ListLabel2441">
    <w:name w:val="ListLabel 2441"/>
    <w:qFormat/>
    <w:rPr>
      <w:rFonts w:cs="OpenSymbol;Arial Unicode MS"/>
    </w:rPr>
  </w:style>
  <w:style w:type="character" w:customStyle="1" w:styleId="ListLabel2442">
    <w:name w:val="ListLabel 2442"/>
    <w:qFormat/>
    <w:rPr>
      <w:rFonts w:cs="OpenSymbol;Arial Unicode MS"/>
    </w:rPr>
  </w:style>
  <w:style w:type="character" w:customStyle="1" w:styleId="ListLabel2443">
    <w:name w:val="ListLabel 2443"/>
    <w:qFormat/>
    <w:rPr>
      <w:rFonts w:cs="OpenSymbol;Arial Unicode MS"/>
    </w:rPr>
  </w:style>
  <w:style w:type="character" w:customStyle="1" w:styleId="ListLabel2444">
    <w:name w:val="ListLabel 2444"/>
    <w:qFormat/>
    <w:rPr>
      <w:rFonts w:cs="OpenSymbol;Arial Unicode MS"/>
    </w:rPr>
  </w:style>
  <w:style w:type="character" w:customStyle="1" w:styleId="ListLabel2445">
    <w:name w:val="ListLabel 2445"/>
    <w:qFormat/>
    <w:rPr>
      <w:rFonts w:cs="OpenSymbol;Arial Unicode MS"/>
    </w:rPr>
  </w:style>
  <w:style w:type="character" w:customStyle="1" w:styleId="ListLabel2446">
    <w:name w:val="ListLabel 2446"/>
    <w:qFormat/>
    <w:rPr>
      <w:rFonts w:cs="OpenSymbol;Arial Unicode MS"/>
    </w:rPr>
  </w:style>
  <w:style w:type="character" w:customStyle="1" w:styleId="ListLabel2447">
    <w:name w:val="ListLabel 2447"/>
    <w:qFormat/>
    <w:rPr>
      <w:rFonts w:cs="OpenSymbol;Arial Unicode MS"/>
    </w:rPr>
  </w:style>
  <w:style w:type="character" w:customStyle="1" w:styleId="ListLabel2448">
    <w:name w:val="ListLabel 2448"/>
    <w:qFormat/>
    <w:rPr>
      <w:rFonts w:cs="OpenSymbol;Arial Unicode MS"/>
    </w:rPr>
  </w:style>
  <w:style w:type="character" w:customStyle="1" w:styleId="ListLabel2449">
    <w:name w:val="ListLabel 2449"/>
    <w:qFormat/>
    <w:rPr>
      <w:rFonts w:cs="OpenSymbol;Arial Unicode MS"/>
    </w:rPr>
  </w:style>
  <w:style w:type="character" w:customStyle="1" w:styleId="ListLabel2450">
    <w:name w:val="ListLabel 2450"/>
    <w:qFormat/>
    <w:rPr>
      <w:rFonts w:cs="OpenSymbol;Arial Unicode MS"/>
    </w:rPr>
  </w:style>
  <w:style w:type="character" w:customStyle="1" w:styleId="ListLabel2451">
    <w:name w:val="ListLabel 2451"/>
    <w:qFormat/>
    <w:rPr>
      <w:rFonts w:cs="OpenSymbol;Arial Unicode MS"/>
    </w:rPr>
  </w:style>
  <w:style w:type="character" w:customStyle="1" w:styleId="ListLabel2452">
    <w:name w:val="ListLabel 2452"/>
    <w:qFormat/>
    <w:rPr>
      <w:rFonts w:cs="OpenSymbol;Arial Unicode MS"/>
    </w:rPr>
  </w:style>
  <w:style w:type="character" w:customStyle="1" w:styleId="ListLabel2453">
    <w:name w:val="ListLabel 2453"/>
    <w:qFormat/>
    <w:rPr>
      <w:rFonts w:cs="OpenSymbol;Arial Unicode MS"/>
    </w:rPr>
  </w:style>
  <w:style w:type="character" w:customStyle="1" w:styleId="ListLabel2454">
    <w:name w:val="ListLabel 2454"/>
    <w:qFormat/>
    <w:rPr>
      <w:rFonts w:cs="OpenSymbol;Arial Unicode MS"/>
    </w:rPr>
  </w:style>
  <w:style w:type="character" w:customStyle="1" w:styleId="ListLabel2455">
    <w:name w:val="ListLabel 2455"/>
    <w:qFormat/>
    <w:rPr>
      <w:rFonts w:cs="OpenSymbol;Arial Unicode MS"/>
    </w:rPr>
  </w:style>
  <w:style w:type="character" w:customStyle="1" w:styleId="ListLabel2456">
    <w:name w:val="ListLabel 2456"/>
    <w:qFormat/>
    <w:rPr>
      <w:rFonts w:cs="OpenSymbol;Arial Unicode MS"/>
    </w:rPr>
  </w:style>
  <w:style w:type="character" w:customStyle="1" w:styleId="ListLabel2457">
    <w:name w:val="ListLabel 2457"/>
    <w:qFormat/>
    <w:rPr>
      <w:rFonts w:cs="OpenSymbol;Arial Unicode MS"/>
    </w:rPr>
  </w:style>
  <w:style w:type="character" w:customStyle="1" w:styleId="ListLabel2458">
    <w:name w:val="ListLabel 2458"/>
    <w:qFormat/>
    <w:rPr>
      <w:rFonts w:cs="OpenSymbol;Arial Unicode MS"/>
    </w:rPr>
  </w:style>
  <w:style w:type="character" w:customStyle="1" w:styleId="ListLabel2459">
    <w:name w:val="ListLabel 2459"/>
    <w:qFormat/>
    <w:rPr>
      <w:rFonts w:cs="OpenSymbol;Arial Unicode MS"/>
    </w:rPr>
  </w:style>
  <w:style w:type="character" w:customStyle="1" w:styleId="ListLabel2460">
    <w:name w:val="ListLabel 2460"/>
    <w:qFormat/>
    <w:rPr>
      <w:rFonts w:cs="OpenSymbol;Arial Unicode MS"/>
    </w:rPr>
  </w:style>
  <w:style w:type="character" w:customStyle="1" w:styleId="ListLabel2461">
    <w:name w:val="ListLabel 2461"/>
    <w:qFormat/>
    <w:rPr>
      <w:rFonts w:cs="OpenSymbol;Arial Unicode MS"/>
    </w:rPr>
  </w:style>
  <w:style w:type="character" w:customStyle="1" w:styleId="ListLabel2462">
    <w:name w:val="ListLabel 2462"/>
    <w:qFormat/>
    <w:rPr>
      <w:rFonts w:cs="OpenSymbol;Arial Unicode MS"/>
    </w:rPr>
  </w:style>
  <w:style w:type="character" w:customStyle="1" w:styleId="ListLabel2463">
    <w:name w:val="ListLabel 2463"/>
    <w:qFormat/>
    <w:rPr>
      <w:rFonts w:cs="OpenSymbol;Arial Unicode MS"/>
    </w:rPr>
  </w:style>
  <w:style w:type="character" w:customStyle="1" w:styleId="ListLabel2464">
    <w:name w:val="ListLabel 2464"/>
    <w:qFormat/>
    <w:rPr>
      <w:rFonts w:cs="OpenSymbol;Arial Unicode MS"/>
    </w:rPr>
  </w:style>
  <w:style w:type="character" w:customStyle="1" w:styleId="ListLabel2465">
    <w:name w:val="ListLabel 2465"/>
    <w:qFormat/>
    <w:rPr>
      <w:rFonts w:cs="OpenSymbol;Arial Unicode MS"/>
    </w:rPr>
  </w:style>
  <w:style w:type="character" w:customStyle="1" w:styleId="ListLabel2466">
    <w:name w:val="ListLabel 2466"/>
    <w:qFormat/>
    <w:rPr>
      <w:rFonts w:cs="OpenSymbol;Arial Unicode MS"/>
    </w:rPr>
  </w:style>
  <w:style w:type="character" w:customStyle="1" w:styleId="ListLabel2467">
    <w:name w:val="ListLabel 2467"/>
    <w:qFormat/>
    <w:rPr>
      <w:rFonts w:cs="OpenSymbol;Arial Unicode MS"/>
    </w:rPr>
  </w:style>
  <w:style w:type="character" w:customStyle="1" w:styleId="ListLabel2468">
    <w:name w:val="ListLabel 2468"/>
    <w:qFormat/>
    <w:rPr>
      <w:rFonts w:cs="OpenSymbol;Arial Unicode MS"/>
    </w:rPr>
  </w:style>
  <w:style w:type="character" w:customStyle="1" w:styleId="ListLabel2469">
    <w:name w:val="ListLabel 2469"/>
    <w:qFormat/>
    <w:rPr>
      <w:rFonts w:cs="OpenSymbol;Arial Unicode MS"/>
    </w:rPr>
  </w:style>
  <w:style w:type="character" w:customStyle="1" w:styleId="ListLabel2470">
    <w:name w:val="ListLabel 2470"/>
    <w:qFormat/>
    <w:rPr>
      <w:rFonts w:cs="OpenSymbol;Arial Unicode MS"/>
    </w:rPr>
  </w:style>
  <w:style w:type="character" w:customStyle="1" w:styleId="ListLabel2471">
    <w:name w:val="ListLabel 2471"/>
    <w:qFormat/>
    <w:rPr>
      <w:rFonts w:cs="OpenSymbol;Arial Unicode MS"/>
    </w:rPr>
  </w:style>
  <w:style w:type="character" w:customStyle="1" w:styleId="ListLabel2472">
    <w:name w:val="ListLabel 2472"/>
    <w:qFormat/>
    <w:rPr>
      <w:rFonts w:cs="OpenSymbol;Arial Unicode MS"/>
    </w:rPr>
  </w:style>
  <w:style w:type="character" w:customStyle="1" w:styleId="ListLabel2473">
    <w:name w:val="ListLabel 2473"/>
    <w:qFormat/>
    <w:rPr>
      <w:rFonts w:cs="OpenSymbol;Arial Unicode MS"/>
    </w:rPr>
  </w:style>
  <w:style w:type="character" w:customStyle="1" w:styleId="ListLabel2474">
    <w:name w:val="ListLabel 2474"/>
    <w:qFormat/>
    <w:rPr>
      <w:rFonts w:cs="OpenSymbol;Arial Unicode MS"/>
    </w:rPr>
  </w:style>
  <w:style w:type="character" w:customStyle="1" w:styleId="ListLabel2475">
    <w:name w:val="ListLabel 2475"/>
    <w:qFormat/>
    <w:rPr>
      <w:rFonts w:cs="OpenSymbol;Arial Unicode MS"/>
    </w:rPr>
  </w:style>
  <w:style w:type="character" w:customStyle="1" w:styleId="ListLabel2476">
    <w:name w:val="ListLabel 2476"/>
    <w:qFormat/>
    <w:rPr>
      <w:rFonts w:cs="OpenSymbol;Arial Unicode MS"/>
    </w:rPr>
  </w:style>
  <w:style w:type="character" w:customStyle="1" w:styleId="ListLabel2477">
    <w:name w:val="ListLabel 2477"/>
    <w:qFormat/>
    <w:rPr>
      <w:rFonts w:cs="OpenSymbol;Arial Unicode MS"/>
    </w:rPr>
  </w:style>
  <w:style w:type="character" w:customStyle="1" w:styleId="ListLabel2478">
    <w:name w:val="ListLabel 2478"/>
    <w:qFormat/>
    <w:rPr>
      <w:rFonts w:cs="OpenSymbol;Arial Unicode MS"/>
    </w:rPr>
  </w:style>
  <w:style w:type="character" w:customStyle="1" w:styleId="ListLabel2479">
    <w:name w:val="ListLabel 2479"/>
    <w:qFormat/>
    <w:rPr>
      <w:rFonts w:cs="Symbol"/>
    </w:rPr>
  </w:style>
  <w:style w:type="character" w:customStyle="1" w:styleId="ListLabel2480">
    <w:name w:val="ListLabel 2480"/>
    <w:qFormat/>
    <w:rPr>
      <w:rFonts w:cs="OpenSymbol"/>
    </w:rPr>
  </w:style>
  <w:style w:type="character" w:customStyle="1" w:styleId="ListLabel2481">
    <w:name w:val="ListLabel 2481"/>
    <w:qFormat/>
    <w:rPr>
      <w:rFonts w:cs="OpenSymbol"/>
    </w:rPr>
  </w:style>
  <w:style w:type="character" w:customStyle="1" w:styleId="ListLabel2482">
    <w:name w:val="ListLabel 2482"/>
    <w:qFormat/>
    <w:rPr>
      <w:rFonts w:cs="Symbol"/>
    </w:rPr>
  </w:style>
  <w:style w:type="character" w:customStyle="1" w:styleId="ListLabel2483">
    <w:name w:val="ListLabel 2483"/>
    <w:qFormat/>
    <w:rPr>
      <w:rFonts w:cs="OpenSymbol"/>
    </w:rPr>
  </w:style>
  <w:style w:type="character" w:customStyle="1" w:styleId="ListLabel2484">
    <w:name w:val="ListLabel 2484"/>
    <w:qFormat/>
    <w:rPr>
      <w:rFonts w:cs="OpenSymbol"/>
    </w:rPr>
  </w:style>
  <w:style w:type="character" w:customStyle="1" w:styleId="ListLabel2485">
    <w:name w:val="ListLabel 2485"/>
    <w:qFormat/>
    <w:rPr>
      <w:rFonts w:cs="Symbol"/>
    </w:rPr>
  </w:style>
  <w:style w:type="character" w:customStyle="1" w:styleId="ListLabel2486">
    <w:name w:val="ListLabel 2486"/>
    <w:qFormat/>
    <w:rPr>
      <w:rFonts w:cs="OpenSymbol"/>
    </w:rPr>
  </w:style>
  <w:style w:type="character" w:customStyle="1" w:styleId="ListLabel2487">
    <w:name w:val="ListLabel 2487"/>
    <w:qFormat/>
    <w:rPr>
      <w:rFonts w:cs="OpenSymbol"/>
    </w:rPr>
  </w:style>
  <w:style w:type="character" w:customStyle="1" w:styleId="ListLabel2488">
    <w:name w:val="ListLabel 2488"/>
    <w:qFormat/>
    <w:rPr>
      <w:rFonts w:cs="Symbol"/>
    </w:rPr>
  </w:style>
  <w:style w:type="character" w:customStyle="1" w:styleId="ListLabel2489">
    <w:name w:val="ListLabel 2489"/>
    <w:qFormat/>
    <w:rPr>
      <w:rFonts w:cs="OpenSymbol"/>
    </w:rPr>
  </w:style>
  <w:style w:type="character" w:customStyle="1" w:styleId="ListLabel2490">
    <w:name w:val="ListLabel 2490"/>
    <w:qFormat/>
    <w:rPr>
      <w:rFonts w:cs="OpenSymbol"/>
    </w:rPr>
  </w:style>
  <w:style w:type="character" w:customStyle="1" w:styleId="ListLabel2491">
    <w:name w:val="ListLabel 2491"/>
    <w:qFormat/>
    <w:rPr>
      <w:rFonts w:cs="Symbol"/>
    </w:rPr>
  </w:style>
  <w:style w:type="character" w:customStyle="1" w:styleId="ListLabel2492">
    <w:name w:val="ListLabel 2492"/>
    <w:qFormat/>
    <w:rPr>
      <w:rFonts w:cs="OpenSymbol"/>
    </w:rPr>
  </w:style>
  <w:style w:type="character" w:customStyle="1" w:styleId="ListLabel2493">
    <w:name w:val="ListLabel 2493"/>
    <w:qFormat/>
    <w:rPr>
      <w:rFonts w:cs="OpenSymbol"/>
    </w:rPr>
  </w:style>
  <w:style w:type="character" w:customStyle="1" w:styleId="ListLabel2494">
    <w:name w:val="ListLabel 2494"/>
    <w:qFormat/>
    <w:rPr>
      <w:rFonts w:cs="Symbol"/>
    </w:rPr>
  </w:style>
  <w:style w:type="character" w:customStyle="1" w:styleId="ListLabel2495">
    <w:name w:val="ListLabel 2495"/>
    <w:qFormat/>
    <w:rPr>
      <w:rFonts w:cs="OpenSymbol"/>
    </w:rPr>
  </w:style>
  <w:style w:type="character" w:customStyle="1" w:styleId="ListLabel2496">
    <w:name w:val="ListLabel 2496"/>
    <w:qFormat/>
    <w:rPr>
      <w:rFonts w:cs="OpenSymbol"/>
    </w:rPr>
  </w:style>
  <w:style w:type="character" w:customStyle="1" w:styleId="ListLabel2497">
    <w:name w:val="ListLabel 2497"/>
    <w:qFormat/>
    <w:rPr>
      <w:rFonts w:eastAsia="Times New Roman"/>
      <w:sz w:val="16"/>
      <w:szCs w:val="16"/>
      <w:u w:val="none" w:color="000000"/>
      <w:lang w:val="en-US" w:eastAsia="en-US"/>
    </w:rPr>
  </w:style>
  <w:style w:type="character" w:customStyle="1" w:styleId="ListLabel2498">
    <w:name w:val="ListLabel 2498"/>
    <w:qFormat/>
    <w:rPr>
      <w:lang w:val="en-US"/>
    </w:rPr>
  </w:style>
  <w:style w:type="character" w:customStyle="1" w:styleId="ListLabel2499">
    <w:name w:val="ListLabel 2499"/>
    <w:qFormat/>
  </w:style>
  <w:style w:type="character" w:customStyle="1" w:styleId="ListLabel2500">
    <w:name w:val="ListLabel 2500"/>
    <w:qFormat/>
    <w:rPr>
      <w:rFonts w:cs="Symbol"/>
    </w:rPr>
  </w:style>
  <w:style w:type="character" w:customStyle="1" w:styleId="ListLabel2501">
    <w:name w:val="ListLabel 2501"/>
    <w:qFormat/>
    <w:rPr>
      <w:rFonts w:cs="OpenSymbol"/>
    </w:rPr>
  </w:style>
  <w:style w:type="character" w:customStyle="1" w:styleId="ListLabel2502">
    <w:name w:val="ListLabel 2502"/>
    <w:qFormat/>
    <w:rPr>
      <w:rFonts w:cs="OpenSymbol"/>
    </w:rPr>
  </w:style>
  <w:style w:type="character" w:customStyle="1" w:styleId="ListLabel2503">
    <w:name w:val="ListLabel 2503"/>
    <w:qFormat/>
    <w:rPr>
      <w:rFonts w:cs="Symbol"/>
    </w:rPr>
  </w:style>
  <w:style w:type="character" w:customStyle="1" w:styleId="ListLabel2504">
    <w:name w:val="ListLabel 2504"/>
    <w:qFormat/>
    <w:rPr>
      <w:rFonts w:cs="OpenSymbol"/>
    </w:rPr>
  </w:style>
  <w:style w:type="character" w:customStyle="1" w:styleId="ListLabel2505">
    <w:name w:val="ListLabel 2505"/>
    <w:qFormat/>
    <w:rPr>
      <w:rFonts w:cs="OpenSymbol"/>
    </w:rPr>
  </w:style>
  <w:style w:type="character" w:customStyle="1" w:styleId="ListLabel2506">
    <w:name w:val="ListLabel 2506"/>
    <w:qFormat/>
    <w:rPr>
      <w:rFonts w:cs="Symbol"/>
    </w:rPr>
  </w:style>
  <w:style w:type="character" w:customStyle="1" w:styleId="ListLabel2507">
    <w:name w:val="ListLabel 2507"/>
    <w:qFormat/>
    <w:rPr>
      <w:rFonts w:cs="OpenSymbol"/>
    </w:rPr>
  </w:style>
  <w:style w:type="character" w:customStyle="1" w:styleId="ListLabel2508">
    <w:name w:val="ListLabel 2508"/>
    <w:qFormat/>
    <w:rPr>
      <w:rFonts w:cs="OpenSymbol"/>
    </w:rPr>
  </w:style>
  <w:style w:type="character" w:customStyle="1" w:styleId="ListLabel2509">
    <w:name w:val="ListLabel 2509"/>
    <w:qFormat/>
    <w:rPr>
      <w:rFonts w:cs="Symbol"/>
    </w:rPr>
  </w:style>
  <w:style w:type="character" w:customStyle="1" w:styleId="ListLabel2510">
    <w:name w:val="ListLabel 2510"/>
    <w:qFormat/>
    <w:rPr>
      <w:rFonts w:cs="OpenSymbol"/>
    </w:rPr>
  </w:style>
  <w:style w:type="character" w:customStyle="1" w:styleId="ListLabel2511">
    <w:name w:val="ListLabel 2511"/>
    <w:qFormat/>
    <w:rPr>
      <w:rFonts w:cs="OpenSymbol"/>
    </w:rPr>
  </w:style>
  <w:style w:type="character" w:customStyle="1" w:styleId="ListLabel2512">
    <w:name w:val="ListLabel 2512"/>
    <w:qFormat/>
    <w:rPr>
      <w:rFonts w:cs="Symbol"/>
    </w:rPr>
  </w:style>
  <w:style w:type="character" w:customStyle="1" w:styleId="ListLabel2513">
    <w:name w:val="ListLabel 2513"/>
    <w:qFormat/>
    <w:rPr>
      <w:rFonts w:cs="OpenSymbol"/>
    </w:rPr>
  </w:style>
  <w:style w:type="character" w:customStyle="1" w:styleId="ListLabel2514">
    <w:name w:val="ListLabel 2514"/>
    <w:qFormat/>
    <w:rPr>
      <w:rFonts w:cs="OpenSymbol"/>
    </w:rPr>
  </w:style>
  <w:style w:type="character" w:customStyle="1" w:styleId="ListLabel2515">
    <w:name w:val="ListLabel 2515"/>
    <w:qFormat/>
    <w:rPr>
      <w:rFonts w:cs="Symbol"/>
    </w:rPr>
  </w:style>
  <w:style w:type="character" w:customStyle="1" w:styleId="ListLabel2516">
    <w:name w:val="ListLabel 2516"/>
    <w:qFormat/>
    <w:rPr>
      <w:rFonts w:cs="OpenSymbol"/>
    </w:rPr>
  </w:style>
  <w:style w:type="character" w:customStyle="1" w:styleId="ListLabel2517">
    <w:name w:val="ListLabel 2517"/>
    <w:qFormat/>
    <w:rPr>
      <w:rFonts w:cs="OpenSymbol"/>
    </w:rPr>
  </w:style>
  <w:style w:type="character" w:customStyle="1" w:styleId="ListLabel2518">
    <w:name w:val="ListLabel 2518"/>
    <w:qFormat/>
    <w:rPr>
      <w:rFonts w:cs="Symbol"/>
    </w:rPr>
  </w:style>
  <w:style w:type="character" w:customStyle="1" w:styleId="ListLabel2519">
    <w:name w:val="ListLabel 2519"/>
    <w:qFormat/>
    <w:rPr>
      <w:rFonts w:cs="OpenSymbol"/>
    </w:rPr>
  </w:style>
  <w:style w:type="character" w:customStyle="1" w:styleId="ListLabel2520">
    <w:name w:val="ListLabel 2520"/>
    <w:qFormat/>
    <w:rPr>
      <w:rFonts w:cs="OpenSymbol"/>
    </w:rPr>
  </w:style>
  <w:style w:type="character" w:customStyle="1" w:styleId="ListLabel2521">
    <w:name w:val="ListLabel 2521"/>
    <w:qFormat/>
    <w:rPr>
      <w:rFonts w:cs="Symbol"/>
    </w:rPr>
  </w:style>
  <w:style w:type="character" w:customStyle="1" w:styleId="ListLabel2522">
    <w:name w:val="ListLabel 2522"/>
    <w:qFormat/>
    <w:rPr>
      <w:rFonts w:cs="OpenSymbol"/>
    </w:rPr>
  </w:style>
  <w:style w:type="character" w:customStyle="1" w:styleId="ListLabel2523">
    <w:name w:val="ListLabel 2523"/>
    <w:qFormat/>
    <w:rPr>
      <w:rFonts w:cs="OpenSymbol"/>
    </w:rPr>
  </w:style>
  <w:style w:type="character" w:customStyle="1" w:styleId="ListLabel2524">
    <w:name w:val="ListLabel 2524"/>
    <w:qFormat/>
    <w:rPr>
      <w:rFonts w:cs="Symbol"/>
    </w:rPr>
  </w:style>
  <w:style w:type="character" w:customStyle="1" w:styleId="ListLabel2525">
    <w:name w:val="ListLabel 2525"/>
    <w:qFormat/>
    <w:rPr>
      <w:rFonts w:cs="OpenSymbol"/>
    </w:rPr>
  </w:style>
  <w:style w:type="character" w:customStyle="1" w:styleId="ListLabel2526">
    <w:name w:val="ListLabel 2526"/>
    <w:qFormat/>
    <w:rPr>
      <w:rFonts w:cs="OpenSymbol"/>
    </w:rPr>
  </w:style>
  <w:style w:type="character" w:customStyle="1" w:styleId="ListLabel2527">
    <w:name w:val="ListLabel 2527"/>
    <w:qFormat/>
    <w:rPr>
      <w:rFonts w:cs="Symbol"/>
    </w:rPr>
  </w:style>
  <w:style w:type="character" w:customStyle="1" w:styleId="ListLabel2528">
    <w:name w:val="ListLabel 2528"/>
    <w:qFormat/>
    <w:rPr>
      <w:rFonts w:cs="OpenSymbol"/>
    </w:rPr>
  </w:style>
  <w:style w:type="character" w:customStyle="1" w:styleId="ListLabel2529">
    <w:name w:val="ListLabel 2529"/>
    <w:qFormat/>
    <w:rPr>
      <w:rFonts w:cs="OpenSymbol"/>
    </w:rPr>
  </w:style>
  <w:style w:type="character" w:customStyle="1" w:styleId="ListLabel2530">
    <w:name w:val="ListLabel 2530"/>
    <w:qFormat/>
    <w:rPr>
      <w:rFonts w:cs="Symbol"/>
    </w:rPr>
  </w:style>
  <w:style w:type="character" w:customStyle="1" w:styleId="ListLabel2531">
    <w:name w:val="ListLabel 2531"/>
    <w:qFormat/>
    <w:rPr>
      <w:rFonts w:cs="OpenSymbol"/>
    </w:rPr>
  </w:style>
  <w:style w:type="character" w:customStyle="1" w:styleId="ListLabel2532">
    <w:name w:val="ListLabel 2532"/>
    <w:qFormat/>
    <w:rPr>
      <w:rFonts w:cs="OpenSymbol"/>
    </w:rPr>
  </w:style>
  <w:style w:type="character" w:customStyle="1" w:styleId="ListLabel2533">
    <w:name w:val="ListLabel 2533"/>
    <w:qFormat/>
    <w:rPr>
      <w:rFonts w:cs="Symbol"/>
    </w:rPr>
  </w:style>
  <w:style w:type="character" w:customStyle="1" w:styleId="ListLabel2534">
    <w:name w:val="ListLabel 2534"/>
    <w:qFormat/>
    <w:rPr>
      <w:rFonts w:cs="OpenSymbol"/>
    </w:rPr>
  </w:style>
  <w:style w:type="character" w:customStyle="1" w:styleId="ListLabel2535">
    <w:name w:val="ListLabel 2535"/>
    <w:qFormat/>
    <w:rPr>
      <w:rFonts w:cs="OpenSymbol"/>
    </w:rPr>
  </w:style>
  <w:style w:type="character" w:customStyle="1" w:styleId="ListLabel2536">
    <w:name w:val="ListLabel 2536"/>
    <w:qFormat/>
    <w:rPr>
      <w:rFonts w:cs="Symbol"/>
    </w:rPr>
  </w:style>
  <w:style w:type="character" w:customStyle="1" w:styleId="ListLabel2537">
    <w:name w:val="ListLabel 2537"/>
    <w:qFormat/>
    <w:rPr>
      <w:rFonts w:cs="OpenSymbol"/>
    </w:rPr>
  </w:style>
  <w:style w:type="character" w:customStyle="1" w:styleId="ListLabel2538">
    <w:name w:val="ListLabel 2538"/>
    <w:qFormat/>
    <w:rPr>
      <w:rFonts w:cs="OpenSymbol"/>
    </w:rPr>
  </w:style>
  <w:style w:type="character" w:customStyle="1" w:styleId="ListLabel2539">
    <w:name w:val="ListLabel 2539"/>
    <w:qFormat/>
    <w:rPr>
      <w:rFonts w:cs="Symbol"/>
    </w:rPr>
  </w:style>
  <w:style w:type="character" w:customStyle="1" w:styleId="ListLabel2540">
    <w:name w:val="ListLabel 2540"/>
    <w:qFormat/>
    <w:rPr>
      <w:rFonts w:cs="OpenSymbol"/>
    </w:rPr>
  </w:style>
  <w:style w:type="character" w:customStyle="1" w:styleId="ListLabel2541">
    <w:name w:val="ListLabel 2541"/>
    <w:qFormat/>
    <w:rPr>
      <w:rFonts w:cs="OpenSymbol"/>
    </w:rPr>
  </w:style>
  <w:style w:type="character" w:customStyle="1" w:styleId="ListLabel2542">
    <w:name w:val="ListLabel 2542"/>
    <w:qFormat/>
    <w:rPr>
      <w:rFonts w:cs="Symbol"/>
    </w:rPr>
  </w:style>
  <w:style w:type="character" w:customStyle="1" w:styleId="ListLabel2543">
    <w:name w:val="ListLabel 2543"/>
    <w:qFormat/>
    <w:rPr>
      <w:rFonts w:cs="OpenSymbol"/>
    </w:rPr>
  </w:style>
  <w:style w:type="character" w:customStyle="1" w:styleId="ListLabel2544">
    <w:name w:val="ListLabel 2544"/>
    <w:qFormat/>
    <w:rPr>
      <w:rFonts w:cs="OpenSymbol"/>
    </w:rPr>
  </w:style>
  <w:style w:type="character" w:customStyle="1" w:styleId="ListLabel2545">
    <w:name w:val="ListLabel 2545"/>
    <w:qFormat/>
    <w:rPr>
      <w:rFonts w:cs="Symbol"/>
    </w:rPr>
  </w:style>
  <w:style w:type="character" w:customStyle="1" w:styleId="ListLabel2546">
    <w:name w:val="ListLabel 2546"/>
    <w:qFormat/>
    <w:rPr>
      <w:rFonts w:cs="OpenSymbol"/>
    </w:rPr>
  </w:style>
  <w:style w:type="character" w:customStyle="1" w:styleId="ListLabel2547">
    <w:name w:val="ListLabel 2547"/>
    <w:qFormat/>
    <w:rPr>
      <w:rFonts w:cs="OpenSymbol"/>
    </w:rPr>
  </w:style>
  <w:style w:type="character" w:customStyle="1" w:styleId="ListLabel2548">
    <w:name w:val="ListLabel 2548"/>
    <w:qFormat/>
    <w:rPr>
      <w:rFonts w:cs="Symbol"/>
    </w:rPr>
  </w:style>
  <w:style w:type="character" w:customStyle="1" w:styleId="ListLabel2549">
    <w:name w:val="ListLabel 2549"/>
    <w:qFormat/>
    <w:rPr>
      <w:rFonts w:cs="OpenSymbol"/>
    </w:rPr>
  </w:style>
  <w:style w:type="character" w:customStyle="1" w:styleId="ListLabel2550">
    <w:name w:val="ListLabel 2550"/>
    <w:qFormat/>
    <w:rPr>
      <w:rFonts w:cs="OpenSymbol"/>
    </w:rPr>
  </w:style>
  <w:style w:type="character" w:customStyle="1" w:styleId="ListLabel2551">
    <w:name w:val="ListLabel 2551"/>
    <w:qFormat/>
    <w:rPr>
      <w:rFonts w:cs="Symbol"/>
    </w:rPr>
  </w:style>
  <w:style w:type="character" w:customStyle="1" w:styleId="ListLabel2552">
    <w:name w:val="ListLabel 2552"/>
    <w:qFormat/>
    <w:rPr>
      <w:rFonts w:cs="OpenSymbol"/>
    </w:rPr>
  </w:style>
  <w:style w:type="character" w:customStyle="1" w:styleId="ListLabel2553">
    <w:name w:val="ListLabel 2553"/>
    <w:qFormat/>
    <w:rPr>
      <w:rFonts w:cs="OpenSymbol"/>
    </w:rPr>
  </w:style>
  <w:style w:type="character" w:customStyle="1" w:styleId="ListLabel2554">
    <w:name w:val="ListLabel 2554"/>
    <w:qFormat/>
    <w:rPr>
      <w:rFonts w:cs="Symbol"/>
    </w:rPr>
  </w:style>
  <w:style w:type="character" w:customStyle="1" w:styleId="ListLabel2555">
    <w:name w:val="ListLabel 2555"/>
    <w:qFormat/>
    <w:rPr>
      <w:rFonts w:cs="OpenSymbol"/>
    </w:rPr>
  </w:style>
  <w:style w:type="character" w:customStyle="1" w:styleId="ListLabel2556">
    <w:name w:val="ListLabel 2556"/>
    <w:qFormat/>
    <w:rPr>
      <w:rFonts w:cs="OpenSymbol"/>
    </w:rPr>
  </w:style>
  <w:style w:type="character" w:customStyle="1" w:styleId="ListLabel2557">
    <w:name w:val="ListLabel 2557"/>
    <w:qFormat/>
    <w:rPr>
      <w:rFonts w:cs="Symbol"/>
    </w:rPr>
  </w:style>
  <w:style w:type="character" w:customStyle="1" w:styleId="ListLabel2558">
    <w:name w:val="ListLabel 2558"/>
    <w:qFormat/>
    <w:rPr>
      <w:rFonts w:cs="OpenSymbol"/>
    </w:rPr>
  </w:style>
  <w:style w:type="character" w:customStyle="1" w:styleId="ListLabel2559">
    <w:name w:val="ListLabel 2559"/>
    <w:qFormat/>
    <w:rPr>
      <w:rFonts w:cs="OpenSymbol"/>
    </w:rPr>
  </w:style>
  <w:style w:type="character" w:customStyle="1" w:styleId="ListLabel2560">
    <w:name w:val="ListLabel 2560"/>
    <w:qFormat/>
    <w:rPr>
      <w:rFonts w:cs="Symbol"/>
    </w:rPr>
  </w:style>
  <w:style w:type="character" w:customStyle="1" w:styleId="ListLabel2561">
    <w:name w:val="ListLabel 2561"/>
    <w:qFormat/>
    <w:rPr>
      <w:rFonts w:cs="OpenSymbol"/>
    </w:rPr>
  </w:style>
  <w:style w:type="character" w:customStyle="1" w:styleId="ListLabel2562">
    <w:name w:val="ListLabel 2562"/>
    <w:qFormat/>
    <w:rPr>
      <w:rFonts w:cs="OpenSymbol"/>
    </w:rPr>
  </w:style>
  <w:style w:type="character" w:customStyle="1" w:styleId="ListLabel2563">
    <w:name w:val="ListLabel 2563"/>
    <w:qFormat/>
    <w:rPr>
      <w:rFonts w:cs="Symbol"/>
      <w:sz w:val="20"/>
    </w:rPr>
  </w:style>
  <w:style w:type="character" w:customStyle="1" w:styleId="ListLabel2564">
    <w:name w:val="ListLabel 2564"/>
    <w:qFormat/>
    <w:rPr>
      <w:rFonts w:cs="OpenSymbol"/>
    </w:rPr>
  </w:style>
  <w:style w:type="character" w:customStyle="1" w:styleId="ListLabel2565">
    <w:name w:val="ListLabel 2565"/>
    <w:qFormat/>
    <w:rPr>
      <w:rFonts w:cs="OpenSymbol"/>
    </w:rPr>
  </w:style>
  <w:style w:type="character" w:customStyle="1" w:styleId="ListLabel2566">
    <w:name w:val="ListLabel 2566"/>
    <w:qFormat/>
    <w:rPr>
      <w:rFonts w:cs="Symbol"/>
    </w:rPr>
  </w:style>
  <w:style w:type="character" w:customStyle="1" w:styleId="ListLabel2567">
    <w:name w:val="ListLabel 2567"/>
    <w:qFormat/>
    <w:rPr>
      <w:rFonts w:cs="OpenSymbol"/>
    </w:rPr>
  </w:style>
  <w:style w:type="character" w:customStyle="1" w:styleId="ListLabel2568">
    <w:name w:val="ListLabel 2568"/>
    <w:qFormat/>
    <w:rPr>
      <w:rFonts w:cs="OpenSymbol"/>
    </w:rPr>
  </w:style>
  <w:style w:type="character" w:customStyle="1" w:styleId="ListLabel2569">
    <w:name w:val="ListLabel 2569"/>
    <w:qFormat/>
    <w:rPr>
      <w:rFonts w:cs="Symbol"/>
    </w:rPr>
  </w:style>
  <w:style w:type="character" w:customStyle="1" w:styleId="ListLabel2570">
    <w:name w:val="ListLabel 2570"/>
    <w:qFormat/>
    <w:rPr>
      <w:rFonts w:cs="OpenSymbol"/>
    </w:rPr>
  </w:style>
  <w:style w:type="character" w:customStyle="1" w:styleId="ListLabel2571">
    <w:name w:val="ListLabel 2571"/>
    <w:qFormat/>
    <w:rPr>
      <w:rFonts w:cs="OpenSymbol"/>
    </w:rPr>
  </w:style>
  <w:style w:type="character" w:customStyle="1" w:styleId="ListLabel2572">
    <w:name w:val="ListLabel 2572"/>
    <w:qFormat/>
    <w:rPr>
      <w:rFonts w:cs="Symbol"/>
    </w:rPr>
  </w:style>
  <w:style w:type="character" w:customStyle="1" w:styleId="ListLabel2573">
    <w:name w:val="ListLabel 2573"/>
    <w:qFormat/>
    <w:rPr>
      <w:rFonts w:cs="OpenSymbol"/>
    </w:rPr>
  </w:style>
  <w:style w:type="character" w:customStyle="1" w:styleId="ListLabel2574">
    <w:name w:val="ListLabel 2574"/>
    <w:qFormat/>
    <w:rPr>
      <w:rFonts w:cs="OpenSymbol"/>
    </w:rPr>
  </w:style>
  <w:style w:type="character" w:customStyle="1" w:styleId="ListLabel2575">
    <w:name w:val="ListLabel 2575"/>
    <w:qFormat/>
    <w:rPr>
      <w:rFonts w:cs="Symbol"/>
    </w:rPr>
  </w:style>
  <w:style w:type="character" w:customStyle="1" w:styleId="ListLabel2576">
    <w:name w:val="ListLabel 2576"/>
    <w:qFormat/>
    <w:rPr>
      <w:rFonts w:cs="OpenSymbol"/>
    </w:rPr>
  </w:style>
  <w:style w:type="character" w:customStyle="1" w:styleId="ListLabel2577">
    <w:name w:val="ListLabel 2577"/>
    <w:qFormat/>
    <w:rPr>
      <w:rFonts w:cs="OpenSymbol"/>
    </w:rPr>
  </w:style>
  <w:style w:type="character" w:customStyle="1" w:styleId="ListLabel2578">
    <w:name w:val="ListLabel 2578"/>
    <w:qFormat/>
    <w:rPr>
      <w:rFonts w:cs="Symbol"/>
    </w:rPr>
  </w:style>
  <w:style w:type="character" w:customStyle="1" w:styleId="ListLabel2579">
    <w:name w:val="ListLabel 2579"/>
    <w:qFormat/>
    <w:rPr>
      <w:rFonts w:cs="OpenSymbol"/>
    </w:rPr>
  </w:style>
  <w:style w:type="character" w:customStyle="1" w:styleId="ListLabel2580">
    <w:name w:val="ListLabel 2580"/>
    <w:qFormat/>
    <w:rPr>
      <w:rFonts w:cs="OpenSymbol"/>
    </w:rPr>
  </w:style>
  <w:style w:type="character" w:customStyle="1" w:styleId="ListLabel2581">
    <w:name w:val="ListLabel 2581"/>
    <w:qFormat/>
    <w:rPr>
      <w:rFonts w:cs="OpenSymbol;Arial Unicode MS"/>
    </w:rPr>
  </w:style>
  <w:style w:type="character" w:customStyle="1" w:styleId="ListLabel2582">
    <w:name w:val="ListLabel 2582"/>
    <w:qFormat/>
    <w:rPr>
      <w:rFonts w:cs="OpenSymbol;Arial Unicode MS"/>
    </w:rPr>
  </w:style>
  <w:style w:type="character" w:customStyle="1" w:styleId="ListLabel2583">
    <w:name w:val="ListLabel 2583"/>
    <w:qFormat/>
    <w:rPr>
      <w:rFonts w:cs="OpenSymbol;Arial Unicode MS"/>
    </w:rPr>
  </w:style>
  <w:style w:type="character" w:customStyle="1" w:styleId="ListLabel2584">
    <w:name w:val="ListLabel 2584"/>
    <w:qFormat/>
    <w:rPr>
      <w:rFonts w:cs="OpenSymbol;Arial Unicode MS"/>
    </w:rPr>
  </w:style>
  <w:style w:type="character" w:customStyle="1" w:styleId="ListLabel2585">
    <w:name w:val="ListLabel 2585"/>
    <w:qFormat/>
    <w:rPr>
      <w:rFonts w:cs="OpenSymbol;Arial Unicode MS"/>
    </w:rPr>
  </w:style>
  <w:style w:type="character" w:customStyle="1" w:styleId="ListLabel2586">
    <w:name w:val="ListLabel 2586"/>
    <w:qFormat/>
    <w:rPr>
      <w:rFonts w:cs="OpenSymbol;Arial Unicode MS"/>
    </w:rPr>
  </w:style>
  <w:style w:type="character" w:customStyle="1" w:styleId="ListLabel2587">
    <w:name w:val="ListLabel 2587"/>
    <w:qFormat/>
    <w:rPr>
      <w:rFonts w:cs="OpenSymbol;Arial Unicode MS"/>
    </w:rPr>
  </w:style>
  <w:style w:type="character" w:customStyle="1" w:styleId="ListLabel2588">
    <w:name w:val="ListLabel 2588"/>
    <w:qFormat/>
    <w:rPr>
      <w:rFonts w:cs="OpenSymbol;Arial Unicode MS"/>
    </w:rPr>
  </w:style>
  <w:style w:type="character" w:customStyle="1" w:styleId="ListLabel2589">
    <w:name w:val="ListLabel 2589"/>
    <w:qFormat/>
    <w:rPr>
      <w:rFonts w:cs="OpenSymbol;Arial Unicode MS"/>
    </w:rPr>
  </w:style>
  <w:style w:type="character" w:customStyle="1" w:styleId="ListLabel2590">
    <w:name w:val="ListLabel 2590"/>
    <w:qFormat/>
    <w:rPr>
      <w:rFonts w:cs="OpenSymbol;Arial Unicode MS"/>
    </w:rPr>
  </w:style>
  <w:style w:type="character" w:customStyle="1" w:styleId="ListLabel2591">
    <w:name w:val="ListLabel 2591"/>
    <w:qFormat/>
    <w:rPr>
      <w:rFonts w:cs="OpenSymbol;Arial Unicode MS"/>
    </w:rPr>
  </w:style>
  <w:style w:type="character" w:customStyle="1" w:styleId="ListLabel2592">
    <w:name w:val="ListLabel 2592"/>
    <w:qFormat/>
    <w:rPr>
      <w:rFonts w:cs="OpenSymbol;Arial Unicode MS"/>
    </w:rPr>
  </w:style>
  <w:style w:type="character" w:customStyle="1" w:styleId="ListLabel2593">
    <w:name w:val="ListLabel 2593"/>
    <w:qFormat/>
    <w:rPr>
      <w:rFonts w:cs="OpenSymbol;Arial Unicode MS"/>
    </w:rPr>
  </w:style>
  <w:style w:type="character" w:customStyle="1" w:styleId="ListLabel2594">
    <w:name w:val="ListLabel 2594"/>
    <w:qFormat/>
    <w:rPr>
      <w:rFonts w:cs="OpenSymbol;Arial Unicode MS"/>
    </w:rPr>
  </w:style>
  <w:style w:type="character" w:customStyle="1" w:styleId="ListLabel2595">
    <w:name w:val="ListLabel 2595"/>
    <w:qFormat/>
    <w:rPr>
      <w:rFonts w:cs="OpenSymbol;Arial Unicode MS"/>
    </w:rPr>
  </w:style>
  <w:style w:type="character" w:customStyle="1" w:styleId="ListLabel2596">
    <w:name w:val="ListLabel 2596"/>
    <w:qFormat/>
    <w:rPr>
      <w:rFonts w:cs="OpenSymbol;Arial Unicode MS"/>
    </w:rPr>
  </w:style>
  <w:style w:type="character" w:customStyle="1" w:styleId="ListLabel2597">
    <w:name w:val="ListLabel 2597"/>
    <w:qFormat/>
    <w:rPr>
      <w:rFonts w:cs="OpenSymbol;Arial Unicode MS"/>
    </w:rPr>
  </w:style>
  <w:style w:type="character" w:customStyle="1" w:styleId="ListLabel2598">
    <w:name w:val="ListLabel 2598"/>
    <w:qFormat/>
    <w:rPr>
      <w:rFonts w:cs="OpenSymbol;Arial Unicode MS"/>
    </w:rPr>
  </w:style>
  <w:style w:type="character" w:customStyle="1" w:styleId="ListLabel2599">
    <w:name w:val="ListLabel 2599"/>
    <w:qFormat/>
    <w:rPr>
      <w:rFonts w:cs="OpenSymbol;Arial Unicode MS"/>
    </w:rPr>
  </w:style>
  <w:style w:type="character" w:customStyle="1" w:styleId="ListLabel2600">
    <w:name w:val="ListLabel 2600"/>
    <w:qFormat/>
    <w:rPr>
      <w:rFonts w:cs="OpenSymbol;Arial Unicode MS"/>
    </w:rPr>
  </w:style>
  <w:style w:type="character" w:customStyle="1" w:styleId="ListLabel2601">
    <w:name w:val="ListLabel 2601"/>
    <w:qFormat/>
    <w:rPr>
      <w:rFonts w:cs="OpenSymbol;Arial Unicode MS"/>
    </w:rPr>
  </w:style>
  <w:style w:type="character" w:customStyle="1" w:styleId="ListLabel2602">
    <w:name w:val="ListLabel 2602"/>
    <w:qFormat/>
    <w:rPr>
      <w:rFonts w:cs="OpenSymbol;Arial Unicode MS"/>
    </w:rPr>
  </w:style>
  <w:style w:type="character" w:customStyle="1" w:styleId="ListLabel2603">
    <w:name w:val="ListLabel 2603"/>
    <w:qFormat/>
    <w:rPr>
      <w:rFonts w:cs="OpenSymbol;Arial Unicode MS"/>
    </w:rPr>
  </w:style>
  <w:style w:type="character" w:customStyle="1" w:styleId="ListLabel2604">
    <w:name w:val="ListLabel 2604"/>
    <w:qFormat/>
    <w:rPr>
      <w:rFonts w:cs="OpenSymbol;Arial Unicode MS"/>
    </w:rPr>
  </w:style>
  <w:style w:type="character" w:customStyle="1" w:styleId="ListLabel2605">
    <w:name w:val="ListLabel 2605"/>
    <w:qFormat/>
    <w:rPr>
      <w:rFonts w:cs="OpenSymbol;Arial Unicode MS"/>
    </w:rPr>
  </w:style>
  <w:style w:type="character" w:customStyle="1" w:styleId="ListLabel2606">
    <w:name w:val="ListLabel 2606"/>
    <w:qFormat/>
    <w:rPr>
      <w:rFonts w:cs="OpenSymbol;Arial Unicode MS"/>
    </w:rPr>
  </w:style>
  <w:style w:type="character" w:customStyle="1" w:styleId="ListLabel2607">
    <w:name w:val="ListLabel 2607"/>
    <w:qFormat/>
    <w:rPr>
      <w:rFonts w:cs="OpenSymbol;Arial Unicode MS"/>
    </w:rPr>
  </w:style>
  <w:style w:type="character" w:customStyle="1" w:styleId="ListLabel2608">
    <w:name w:val="ListLabel 2608"/>
    <w:qFormat/>
    <w:rPr>
      <w:rFonts w:cs="OpenSymbol;Arial Unicode MS"/>
    </w:rPr>
  </w:style>
  <w:style w:type="character" w:customStyle="1" w:styleId="ListLabel2609">
    <w:name w:val="ListLabel 2609"/>
    <w:qFormat/>
    <w:rPr>
      <w:rFonts w:cs="OpenSymbol;Arial Unicode MS"/>
    </w:rPr>
  </w:style>
  <w:style w:type="character" w:customStyle="1" w:styleId="ListLabel2610">
    <w:name w:val="ListLabel 2610"/>
    <w:qFormat/>
    <w:rPr>
      <w:rFonts w:cs="OpenSymbol;Arial Unicode MS"/>
    </w:rPr>
  </w:style>
  <w:style w:type="character" w:customStyle="1" w:styleId="ListLabel2611">
    <w:name w:val="ListLabel 2611"/>
    <w:qFormat/>
    <w:rPr>
      <w:rFonts w:cs="OpenSymbol;Arial Unicode MS"/>
    </w:rPr>
  </w:style>
  <w:style w:type="character" w:customStyle="1" w:styleId="ListLabel2612">
    <w:name w:val="ListLabel 2612"/>
    <w:qFormat/>
    <w:rPr>
      <w:rFonts w:cs="OpenSymbol;Arial Unicode MS"/>
    </w:rPr>
  </w:style>
  <w:style w:type="character" w:customStyle="1" w:styleId="ListLabel2613">
    <w:name w:val="ListLabel 2613"/>
    <w:qFormat/>
    <w:rPr>
      <w:rFonts w:cs="OpenSymbol;Arial Unicode MS"/>
    </w:rPr>
  </w:style>
  <w:style w:type="character" w:customStyle="1" w:styleId="ListLabel2614">
    <w:name w:val="ListLabel 2614"/>
    <w:qFormat/>
    <w:rPr>
      <w:rFonts w:cs="OpenSymbol;Arial Unicode MS"/>
    </w:rPr>
  </w:style>
  <w:style w:type="character" w:customStyle="1" w:styleId="ListLabel2615">
    <w:name w:val="ListLabel 2615"/>
    <w:qFormat/>
    <w:rPr>
      <w:rFonts w:cs="OpenSymbol;Arial Unicode MS"/>
    </w:rPr>
  </w:style>
  <w:style w:type="character" w:customStyle="1" w:styleId="ListLabel2616">
    <w:name w:val="ListLabel 2616"/>
    <w:qFormat/>
    <w:rPr>
      <w:rFonts w:cs="OpenSymbol;Arial Unicode MS"/>
    </w:rPr>
  </w:style>
  <w:style w:type="character" w:customStyle="1" w:styleId="ListLabel2617">
    <w:name w:val="ListLabel 2617"/>
    <w:qFormat/>
    <w:rPr>
      <w:rFonts w:cs="OpenSymbol;Arial Unicode MS"/>
    </w:rPr>
  </w:style>
  <w:style w:type="character" w:customStyle="1" w:styleId="ListLabel2618">
    <w:name w:val="ListLabel 2618"/>
    <w:qFormat/>
    <w:rPr>
      <w:rFonts w:cs="OpenSymbol;Arial Unicode MS"/>
    </w:rPr>
  </w:style>
  <w:style w:type="character" w:customStyle="1" w:styleId="ListLabel2619">
    <w:name w:val="ListLabel 2619"/>
    <w:qFormat/>
    <w:rPr>
      <w:rFonts w:cs="OpenSymbol;Arial Unicode MS"/>
    </w:rPr>
  </w:style>
  <w:style w:type="character" w:customStyle="1" w:styleId="ListLabel2620">
    <w:name w:val="ListLabel 2620"/>
    <w:qFormat/>
    <w:rPr>
      <w:rFonts w:cs="OpenSymbol;Arial Unicode MS"/>
    </w:rPr>
  </w:style>
  <w:style w:type="character" w:customStyle="1" w:styleId="ListLabel2621">
    <w:name w:val="ListLabel 2621"/>
    <w:qFormat/>
    <w:rPr>
      <w:rFonts w:cs="OpenSymbol;Arial Unicode MS"/>
    </w:rPr>
  </w:style>
  <w:style w:type="character" w:customStyle="1" w:styleId="ListLabel2622">
    <w:name w:val="ListLabel 2622"/>
    <w:qFormat/>
    <w:rPr>
      <w:rFonts w:cs="OpenSymbol;Arial Unicode MS"/>
    </w:rPr>
  </w:style>
  <w:style w:type="character" w:customStyle="1" w:styleId="ListLabel2623">
    <w:name w:val="ListLabel 2623"/>
    <w:qFormat/>
    <w:rPr>
      <w:rFonts w:cs="OpenSymbol;Arial Unicode MS"/>
    </w:rPr>
  </w:style>
  <w:style w:type="character" w:customStyle="1" w:styleId="ListLabel2624">
    <w:name w:val="ListLabel 2624"/>
    <w:qFormat/>
    <w:rPr>
      <w:rFonts w:cs="OpenSymbol;Arial Unicode MS"/>
    </w:rPr>
  </w:style>
  <w:style w:type="character" w:customStyle="1" w:styleId="ListLabel2625">
    <w:name w:val="ListLabel 2625"/>
    <w:qFormat/>
    <w:rPr>
      <w:rFonts w:cs="OpenSymbol;Arial Unicode MS"/>
    </w:rPr>
  </w:style>
  <w:style w:type="character" w:customStyle="1" w:styleId="ListLabel2626">
    <w:name w:val="ListLabel 2626"/>
    <w:qFormat/>
    <w:rPr>
      <w:rFonts w:cs="OpenSymbol;Arial Unicode MS"/>
    </w:rPr>
  </w:style>
  <w:style w:type="character" w:customStyle="1" w:styleId="ListLabel2627">
    <w:name w:val="ListLabel 2627"/>
    <w:qFormat/>
    <w:rPr>
      <w:rFonts w:cs="OpenSymbol;Arial Unicode MS"/>
    </w:rPr>
  </w:style>
  <w:style w:type="character" w:customStyle="1" w:styleId="ListLabel2628">
    <w:name w:val="ListLabel 2628"/>
    <w:qFormat/>
    <w:rPr>
      <w:rFonts w:cs="OpenSymbol;Arial Unicode MS"/>
    </w:rPr>
  </w:style>
  <w:style w:type="character" w:customStyle="1" w:styleId="ListLabel2629">
    <w:name w:val="ListLabel 2629"/>
    <w:qFormat/>
    <w:rPr>
      <w:rFonts w:cs="OpenSymbol;Arial Unicode MS"/>
    </w:rPr>
  </w:style>
  <w:style w:type="character" w:customStyle="1" w:styleId="ListLabel2630">
    <w:name w:val="ListLabel 2630"/>
    <w:qFormat/>
    <w:rPr>
      <w:rFonts w:cs="OpenSymbol;Arial Unicode MS"/>
    </w:rPr>
  </w:style>
  <w:style w:type="character" w:customStyle="1" w:styleId="ListLabel2631">
    <w:name w:val="ListLabel 2631"/>
    <w:qFormat/>
    <w:rPr>
      <w:rFonts w:cs="OpenSymbol;Arial Unicode MS"/>
    </w:rPr>
  </w:style>
  <w:style w:type="character" w:customStyle="1" w:styleId="ListLabel2632">
    <w:name w:val="ListLabel 2632"/>
    <w:qFormat/>
    <w:rPr>
      <w:rFonts w:cs="OpenSymbol;Arial Unicode MS"/>
    </w:rPr>
  </w:style>
  <w:style w:type="character" w:customStyle="1" w:styleId="ListLabel2633">
    <w:name w:val="ListLabel 2633"/>
    <w:qFormat/>
    <w:rPr>
      <w:rFonts w:cs="OpenSymbol;Arial Unicode MS"/>
    </w:rPr>
  </w:style>
  <w:style w:type="character" w:customStyle="1" w:styleId="ListLabel2634">
    <w:name w:val="ListLabel 2634"/>
    <w:qFormat/>
    <w:rPr>
      <w:rFonts w:cs="OpenSymbol;Arial Unicode MS"/>
    </w:rPr>
  </w:style>
  <w:style w:type="character" w:customStyle="1" w:styleId="ListLabel2635">
    <w:name w:val="ListLabel 2635"/>
    <w:qFormat/>
    <w:rPr>
      <w:rFonts w:cs="OpenSymbol;Arial Unicode MS"/>
    </w:rPr>
  </w:style>
  <w:style w:type="character" w:customStyle="1" w:styleId="ListLabel2636">
    <w:name w:val="ListLabel 2636"/>
    <w:qFormat/>
    <w:rPr>
      <w:rFonts w:cs="OpenSymbol;Arial Unicode MS"/>
    </w:rPr>
  </w:style>
  <w:style w:type="character" w:customStyle="1" w:styleId="ListLabel2637">
    <w:name w:val="ListLabel 2637"/>
    <w:qFormat/>
    <w:rPr>
      <w:rFonts w:cs="OpenSymbol;Arial Unicode MS"/>
    </w:rPr>
  </w:style>
  <w:style w:type="character" w:customStyle="1" w:styleId="ListLabel2638">
    <w:name w:val="ListLabel 2638"/>
    <w:qFormat/>
    <w:rPr>
      <w:rFonts w:cs="OpenSymbol;Arial Unicode MS"/>
    </w:rPr>
  </w:style>
  <w:style w:type="character" w:customStyle="1" w:styleId="ListLabel2639">
    <w:name w:val="ListLabel 2639"/>
    <w:qFormat/>
    <w:rPr>
      <w:rFonts w:cs="OpenSymbol;Arial Unicode MS"/>
    </w:rPr>
  </w:style>
  <w:style w:type="character" w:customStyle="1" w:styleId="ListLabel2640">
    <w:name w:val="ListLabel 2640"/>
    <w:qFormat/>
    <w:rPr>
      <w:rFonts w:cs="OpenSymbol;Arial Unicode MS"/>
    </w:rPr>
  </w:style>
  <w:style w:type="character" w:customStyle="1" w:styleId="ListLabel2641">
    <w:name w:val="ListLabel 2641"/>
    <w:qFormat/>
    <w:rPr>
      <w:rFonts w:cs="OpenSymbol;Arial Unicode MS"/>
    </w:rPr>
  </w:style>
  <w:style w:type="character" w:customStyle="1" w:styleId="ListLabel2642">
    <w:name w:val="ListLabel 2642"/>
    <w:qFormat/>
    <w:rPr>
      <w:rFonts w:cs="OpenSymbol;Arial Unicode MS"/>
    </w:rPr>
  </w:style>
  <w:style w:type="character" w:customStyle="1" w:styleId="ListLabel2643">
    <w:name w:val="ListLabel 2643"/>
    <w:qFormat/>
    <w:rPr>
      <w:rFonts w:cs="OpenSymbol;Arial Unicode MS"/>
    </w:rPr>
  </w:style>
  <w:style w:type="character" w:customStyle="1" w:styleId="ListLabel2644">
    <w:name w:val="ListLabel 2644"/>
    <w:qFormat/>
    <w:rPr>
      <w:rFonts w:cs="OpenSymbol;Arial Unicode MS"/>
    </w:rPr>
  </w:style>
  <w:style w:type="character" w:customStyle="1" w:styleId="ListLabel2645">
    <w:name w:val="ListLabel 2645"/>
    <w:qFormat/>
    <w:rPr>
      <w:rFonts w:cs="OpenSymbol;Arial Unicode MS"/>
    </w:rPr>
  </w:style>
  <w:style w:type="character" w:customStyle="1" w:styleId="ListLabel2646">
    <w:name w:val="ListLabel 2646"/>
    <w:qFormat/>
    <w:rPr>
      <w:rFonts w:cs="OpenSymbol;Arial Unicode MS"/>
    </w:rPr>
  </w:style>
  <w:style w:type="character" w:customStyle="1" w:styleId="ListLabel2647">
    <w:name w:val="ListLabel 2647"/>
    <w:qFormat/>
    <w:rPr>
      <w:rFonts w:cs="OpenSymbol;Arial Unicode MS"/>
    </w:rPr>
  </w:style>
  <w:style w:type="character" w:customStyle="1" w:styleId="ListLabel2648">
    <w:name w:val="ListLabel 2648"/>
    <w:qFormat/>
    <w:rPr>
      <w:rFonts w:cs="OpenSymbol;Arial Unicode MS"/>
    </w:rPr>
  </w:style>
  <w:style w:type="character" w:customStyle="1" w:styleId="ListLabel2649">
    <w:name w:val="ListLabel 2649"/>
    <w:qFormat/>
    <w:rPr>
      <w:rFonts w:cs="OpenSymbol;Arial Unicode MS"/>
    </w:rPr>
  </w:style>
  <w:style w:type="character" w:customStyle="1" w:styleId="ListLabel2650">
    <w:name w:val="ListLabel 2650"/>
    <w:qFormat/>
    <w:rPr>
      <w:rFonts w:cs="OpenSymbol;Arial Unicode MS"/>
    </w:rPr>
  </w:style>
  <w:style w:type="character" w:customStyle="1" w:styleId="ListLabel2651">
    <w:name w:val="ListLabel 2651"/>
    <w:qFormat/>
    <w:rPr>
      <w:rFonts w:cs="OpenSymbol;Arial Unicode MS"/>
    </w:rPr>
  </w:style>
  <w:style w:type="character" w:customStyle="1" w:styleId="ListLabel2652">
    <w:name w:val="ListLabel 2652"/>
    <w:qFormat/>
    <w:rPr>
      <w:rFonts w:cs="OpenSymbol;Arial Unicode MS"/>
    </w:rPr>
  </w:style>
  <w:style w:type="character" w:customStyle="1" w:styleId="ListLabel2653">
    <w:name w:val="ListLabel 2653"/>
    <w:qFormat/>
    <w:rPr>
      <w:rFonts w:cs="Symbol"/>
    </w:rPr>
  </w:style>
  <w:style w:type="character" w:customStyle="1" w:styleId="ListLabel2654">
    <w:name w:val="ListLabel 2654"/>
    <w:qFormat/>
    <w:rPr>
      <w:rFonts w:cs="OpenSymbol"/>
    </w:rPr>
  </w:style>
  <w:style w:type="character" w:customStyle="1" w:styleId="ListLabel2655">
    <w:name w:val="ListLabel 2655"/>
    <w:qFormat/>
    <w:rPr>
      <w:rFonts w:cs="OpenSymbol"/>
    </w:rPr>
  </w:style>
  <w:style w:type="character" w:customStyle="1" w:styleId="ListLabel2656">
    <w:name w:val="ListLabel 2656"/>
    <w:qFormat/>
    <w:rPr>
      <w:rFonts w:cs="Symbol"/>
    </w:rPr>
  </w:style>
  <w:style w:type="character" w:customStyle="1" w:styleId="ListLabel2657">
    <w:name w:val="ListLabel 2657"/>
    <w:qFormat/>
    <w:rPr>
      <w:rFonts w:cs="OpenSymbol"/>
    </w:rPr>
  </w:style>
  <w:style w:type="character" w:customStyle="1" w:styleId="ListLabel2658">
    <w:name w:val="ListLabel 2658"/>
    <w:qFormat/>
    <w:rPr>
      <w:rFonts w:cs="OpenSymbol"/>
    </w:rPr>
  </w:style>
  <w:style w:type="character" w:customStyle="1" w:styleId="ListLabel2659">
    <w:name w:val="ListLabel 2659"/>
    <w:qFormat/>
    <w:rPr>
      <w:rFonts w:cs="Symbol"/>
    </w:rPr>
  </w:style>
  <w:style w:type="character" w:customStyle="1" w:styleId="ListLabel2660">
    <w:name w:val="ListLabel 2660"/>
    <w:qFormat/>
    <w:rPr>
      <w:rFonts w:cs="OpenSymbol"/>
    </w:rPr>
  </w:style>
  <w:style w:type="character" w:customStyle="1" w:styleId="ListLabel2661">
    <w:name w:val="ListLabel 2661"/>
    <w:qFormat/>
    <w:rPr>
      <w:rFonts w:cs="OpenSymbol"/>
    </w:rPr>
  </w:style>
  <w:style w:type="character" w:customStyle="1" w:styleId="ListLabel2662">
    <w:name w:val="ListLabel 2662"/>
    <w:qFormat/>
    <w:rPr>
      <w:rFonts w:cs="Symbol"/>
    </w:rPr>
  </w:style>
  <w:style w:type="character" w:customStyle="1" w:styleId="ListLabel2663">
    <w:name w:val="ListLabel 2663"/>
    <w:qFormat/>
    <w:rPr>
      <w:rFonts w:cs="OpenSymbol"/>
    </w:rPr>
  </w:style>
  <w:style w:type="character" w:customStyle="1" w:styleId="ListLabel2664">
    <w:name w:val="ListLabel 2664"/>
    <w:qFormat/>
    <w:rPr>
      <w:rFonts w:cs="OpenSymbol"/>
    </w:rPr>
  </w:style>
  <w:style w:type="character" w:customStyle="1" w:styleId="ListLabel2665">
    <w:name w:val="ListLabel 2665"/>
    <w:qFormat/>
    <w:rPr>
      <w:rFonts w:cs="Symbol"/>
    </w:rPr>
  </w:style>
  <w:style w:type="character" w:customStyle="1" w:styleId="ListLabel2666">
    <w:name w:val="ListLabel 2666"/>
    <w:qFormat/>
    <w:rPr>
      <w:rFonts w:cs="OpenSymbol"/>
    </w:rPr>
  </w:style>
  <w:style w:type="character" w:customStyle="1" w:styleId="ListLabel2667">
    <w:name w:val="ListLabel 2667"/>
    <w:qFormat/>
    <w:rPr>
      <w:rFonts w:cs="OpenSymbol"/>
    </w:rPr>
  </w:style>
  <w:style w:type="character" w:customStyle="1" w:styleId="ListLabel2668">
    <w:name w:val="ListLabel 2668"/>
    <w:qFormat/>
    <w:rPr>
      <w:rFonts w:cs="Symbol"/>
    </w:rPr>
  </w:style>
  <w:style w:type="character" w:customStyle="1" w:styleId="ListLabel2669">
    <w:name w:val="ListLabel 2669"/>
    <w:qFormat/>
    <w:rPr>
      <w:rFonts w:cs="OpenSymbol"/>
    </w:rPr>
  </w:style>
  <w:style w:type="character" w:customStyle="1" w:styleId="ListLabel2670">
    <w:name w:val="ListLabel 2670"/>
    <w:qFormat/>
    <w:rPr>
      <w:rFonts w:cs="OpenSymbol"/>
    </w:rPr>
  </w:style>
  <w:style w:type="character" w:customStyle="1" w:styleId="ListLabel2671">
    <w:name w:val="ListLabel 2671"/>
    <w:qFormat/>
    <w:rPr>
      <w:rFonts w:eastAsia="Times New Roman"/>
      <w:sz w:val="16"/>
      <w:szCs w:val="16"/>
      <w:u w:val="none" w:color="000000"/>
      <w:lang w:val="en-US" w:eastAsia="en-US"/>
    </w:rPr>
  </w:style>
  <w:style w:type="character" w:customStyle="1" w:styleId="ListLabel2672">
    <w:name w:val="ListLabel 2672"/>
    <w:qFormat/>
    <w:rPr>
      <w:lang w:val="en-US"/>
    </w:rPr>
  </w:style>
  <w:style w:type="character" w:customStyle="1" w:styleId="ListLabel2673">
    <w:name w:val="ListLabel 2673"/>
    <w:qFormat/>
  </w:style>
  <w:style w:type="character" w:customStyle="1" w:styleId="ListLabel2674">
    <w:name w:val="ListLabel 2674"/>
    <w:qFormat/>
    <w:rPr>
      <w:rFonts w:cs="Symbol"/>
    </w:rPr>
  </w:style>
  <w:style w:type="character" w:customStyle="1" w:styleId="ListLabel2675">
    <w:name w:val="ListLabel 2675"/>
    <w:qFormat/>
    <w:rPr>
      <w:rFonts w:cs="OpenSymbol"/>
    </w:rPr>
  </w:style>
  <w:style w:type="character" w:customStyle="1" w:styleId="ListLabel2676">
    <w:name w:val="ListLabel 2676"/>
    <w:qFormat/>
    <w:rPr>
      <w:rFonts w:cs="OpenSymbol"/>
    </w:rPr>
  </w:style>
  <w:style w:type="character" w:customStyle="1" w:styleId="ListLabel2677">
    <w:name w:val="ListLabel 2677"/>
    <w:qFormat/>
    <w:rPr>
      <w:rFonts w:cs="Symbol"/>
    </w:rPr>
  </w:style>
  <w:style w:type="character" w:customStyle="1" w:styleId="ListLabel2678">
    <w:name w:val="ListLabel 2678"/>
    <w:qFormat/>
    <w:rPr>
      <w:rFonts w:cs="OpenSymbol"/>
    </w:rPr>
  </w:style>
  <w:style w:type="character" w:customStyle="1" w:styleId="ListLabel2679">
    <w:name w:val="ListLabel 2679"/>
    <w:qFormat/>
    <w:rPr>
      <w:rFonts w:cs="OpenSymbol"/>
    </w:rPr>
  </w:style>
  <w:style w:type="character" w:customStyle="1" w:styleId="ListLabel2680">
    <w:name w:val="ListLabel 2680"/>
    <w:qFormat/>
    <w:rPr>
      <w:rFonts w:cs="Symbol"/>
    </w:rPr>
  </w:style>
  <w:style w:type="character" w:customStyle="1" w:styleId="ListLabel2681">
    <w:name w:val="ListLabel 2681"/>
    <w:qFormat/>
    <w:rPr>
      <w:rFonts w:cs="OpenSymbol"/>
    </w:rPr>
  </w:style>
  <w:style w:type="character" w:customStyle="1" w:styleId="ListLabel2682">
    <w:name w:val="ListLabel 2682"/>
    <w:qFormat/>
    <w:rPr>
      <w:rFonts w:cs="OpenSymbol"/>
    </w:rPr>
  </w:style>
  <w:style w:type="character" w:customStyle="1" w:styleId="ListLabel2683">
    <w:name w:val="ListLabel 2683"/>
    <w:qFormat/>
    <w:rPr>
      <w:rFonts w:cs="Symbol"/>
    </w:rPr>
  </w:style>
  <w:style w:type="character" w:customStyle="1" w:styleId="ListLabel2684">
    <w:name w:val="ListLabel 2684"/>
    <w:qFormat/>
    <w:rPr>
      <w:rFonts w:cs="OpenSymbol"/>
    </w:rPr>
  </w:style>
  <w:style w:type="character" w:customStyle="1" w:styleId="ListLabel2685">
    <w:name w:val="ListLabel 2685"/>
    <w:qFormat/>
    <w:rPr>
      <w:rFonts w:cs="OpenSymbol"/>
    </w:rPr>
  </w:style>
  <w:style w:type="character" w:customStyle="1" w:styleId="ListLabel2686">
    <w:name w:val="ListLabel 2686"/>
    <w:qFormat/>
    <w:rPr>
      <w:rFonts w:cs="Symbol"/>
    </w:rPr>
  </w:style>
  <w:style w:type="character" w:customStyle="1" w:styleId="ListLabel2687">
    <w:name w:val="ListLabel 2687"/>
    <w:qFormat/>
    <w:rPr>
      <w:rFonts w:cs="OpenSymbol"/>
    </w:rPr>
  </w:style>
  <w:style w:type="character" w:customStyle="1" w:styleId="ListLabel2688">
    <w:name w:val="ListLabel 2688"/>
    <w:qFormat/>
    <w:rPr>
      <w:rFonts w:cs="OpenSymbol"/>
    </w:rPr>
  </w:style>
  <w:style w:type="character" w:customStyle="1" w:styleId="ListLabel2689">
    <w:name w:val="ListLabel 2689"/>
    <w:qFormat/>
    <w:rPr>
      <w:rFonts w:cs="Symbol"/>
    </w:rPr>
  </w:style>
  <w:style w:type="character" w:customStyle="1" w:styleId="ListLabel2690">
    <w:name w:val="ListLabel 2690"/>
    <w:qFormat/>
    <w:rPr>
      <w:rFonts w:cs="OpenSymbol"/>
    </w:rPr>
  </w:style>
  <w:style w:type="character" w:customStyle="1" w:styleId="ListLabel2691">
    <w:name w:val="ListLabel 2691"/>
    <w:qFormat/>
    <w:rPr>
      <w:rFonts w:cs="OpenSymbol"/>
    </w:rPr>
  </w:style>
  <w:style w:type="character" w:customStyle="1" w:styleId="ListLabel2692">
    <w:name w:val="ListLabel 2692"/>
    <w:qFormat/>
    <w:rPr>
      <w:rFonts w:cs="Symbol"/>
    </w:rPr>
  </w:style>
  <w:style w:type="character" w:customStyle="1" w:styleId="ListLabel2693">
    <w:name w:val="ListLabel 2693"/>
    <w:qFormat/>
    <w:rPr>
      <w:rFonts w:cs="OpenSymbol"/>
    </w:rPr>
  </w:style>
  <w:style w:type="character" w:customStyle="1" w:styleId="ListLabel2694">
    <w:name w:val="ListLabel 2694"/>
    <w:qFormat/>
    <w:rPr>
      <w:rFonts w:cs="OpenSymbol"/>
    </w:rPr>
  </w:style>
  <w:style w:type="character" w:customStyle="1" w:styleId="ListLabel2695">
    <w:name w:val="ListLabel 2695"/>
    <w:qFormat/>
    <w:rPr>
      <w:rFonts w:cs="Symbol"/>
    </w:rPr>
  </w:style>
  <w:style w:type="character" w:customStyle="1" w:styleId="ListLabel2696">
    <w:name w:val="ListLabel 2696"/>
    <w:qFormat/>
    <w:rPr>
      <w:rFonts w:cs="OpenSymbol"/>
    </w:rPr>
  </w:style>
  <w:style w:type="character" w:customStyle="1" w:styleId="ListLabel2697">
    <w:name w:val="ListLabel 2697"/>
    <w:qFormat/>
    <w:rPr>
      <w:rFonts w:cs="OpenSymbol"/>
    </w:rPr>
  </w:style>
  <w:style w:type="character" w:customStyle="1" w:styleId="ListLabel2698">
    <w:name w:val="ListLabel 2698"/>
    <w:qFormat/>
    <w:rPr>
      <w:rFonts w:cs="Symbol"/>
    </w:rPr>
  </w:style>
  <w:style w:type="character" w:customStyle="1" w:styleId="ListLabel2699">
    <w:name w:val="ListLabel 2699"/>
    <w:qFormat/>
    <w:rPr>
      <w:rFonts w:cs="OpenSymbol"/>
    </w:rPr>
  </w:style>
  <w:style w:type="character" w:customStyle="1" w:styleId="ListLabel2700">
    <w:name w:val="ListLabel 2700"/>
    <w:qFormat/>
    <w:rPr>
      <w:rFonts w:cs="OpenSymbol"/>
    </w:rPr>
  </w:style>
  <w:style w:type="character" w:customStyle="1" w:styleId="ListLabel2701">
    <w:name w:val="ListLabel 2701"/>
    <w:qFormat/>
    <w:rPr>
      <w:rFonts w:cs="Symbol"/>
    </w:rPr>
  </w:style>
  <w:style w:type="character" w:customStyle="1" w:styleId="ListLabel2702">
    <w:name w:val="ListLabel 2702"/>
    <w:qFormat/>
    <w:rPr>
      <w:rFonts w:cs="OpenSymbol"/>
    </w:rPr>
  </w:style>
  <w:style w:type="character" w:customStyle="1" w:styleId="ListLabel2703">
    <w:name w:val="ListLabel 2703"/>
    <w:qFormat/>
    <w:rPr>
      <w:rFonts w:cs="OpenSymbol"/>
    </w:rPr>
  </w:style>
  <w:style w:type="character" w:customStyle="1" w:styleId="ListLabel2704">
    <w:name w:val="ListLabel 2704"/>
    <w:qFormat/>
    <w:rPr>
      <w:rFonts w:cs="Symbol"/>
    </w:rPr>
  </w:style>
  <w:style w:type="character" w:customStyle="1" w:styleId="ListLabel2705">
    <w:name w:val="ListLabel 2705"/>
    <w:qFormat/>
    <w:rPr>
      <w:rFonts w:cs="OpenSymbol"/>
    </w:rPr>
  </w:style>
  <w:style w:type="character" w:customStyle="1" w:styleId="ListLabel2706">
    <w:name w:val="ListLabel 2706"/>
    <w:qFormat/>
    <w:rPr>
      <w:rFonts w:cs="OpenSymbol"/>
    </w:rPr>
  </w:style>
  <w:style w:type="character" w:customStyle="1" w:styleId="ListLabel2707">
    <w:name w:val="ListLabel 2707"/>
    <w:qFormat/>
    <w:rPr>
      <w:rFonts w:cs="Symbol"/>
    </w:rPr>
  </w:style>
  <w:style w:type="character" w:customStyle="1" w:styleId="ListLabel2708">
    <w:name w:val="ListLabel 2708"/>
    <w:qFormat/>
    <w:rPr>
      <w:rFonts w:cs="OpenSymbol"/>
    </w:rPr>
  </w:style>
  <w:style w:type="character" w:customStyle="1" w:styleId="ListLabel2709">
    <w:name w:val="ListLabel 2709"/>
    <w:qFormat/>
    <w:rPr>
      <w:rFonts w:cs="OpenSymbol"/>
    </w:rPr>
  </w:style>
  <w:style w:type="character" w:customStyle="1" w:styleId="ListLabel2710">
    <w:name w:val="ListLabel 2710"/>
    <w:qFormat/>
    <w:rPr>
      <w:rFonts w:cs="Symbol"/>
    </w:rPr>
  </w:style>
  <w:style w:type="character" w:customStyle="1" w:styleId="ListLabel2711">
    <w:name w:val="ListLabel 2711"/>
    <w:qFormat/>
    <w:rPr>
      <w:rFonts w:cs="OpenSymbol"/>
    </w:rPr>
  </w:style>
  <w:style w:type="character" w:customStyle="1" w:styleId="ListLabel2712">
    <w:name w:val="ListLabel 2712"/>
    <w:qFormat/>
    <w:rPr>
      <w:rFonts w:cs="OpenSymbol"/>
    </w:rPr>
  </w:style>
  <w:style w:type="character" w:customStyle="1" w:styleId="ListLabel2713">
    <w:name w:val="ListLabel 2713"/>
    <w:qFormat/>
    <w:rPr>
      <w:rFonts w:cs="Symbol"/>
    </w:rPr>
  </w:style>
  <w:style w:type="character" w:customStyle="1" w:styleId="ListLabel2714">
    <w:name w:val="ListLabel 2714"/>
    <w:qFormat/>
    <w:rPr>
      <w:rFonts w:cs="OpenSymbol"/>
    </w:rPr>
  </w:style>
  <w:style w:type="character" w:customStyle="1" w:styleId="ListLabel2715">
    <w:name w:val="ListLabel 2715"/>
    <w:qFormat/>
    <w:rPr>
      <w:rFonts w:cs="OpenSymbol"/>
    </w:rPr>
  </w:style>
  <w:style w:type="character" w:customStyle="1" w:styleId="ListLabel2716">
    <w:name w:val="ListLabel 2716"/>
    <w:qFormat/>
    <w:rPr>
      <w:rFonts w:cs="Symbol"/>
    </w:rPr>
  </w:style>
  <w:style w:type="character" w:customStyle="1" w:styleId="ListLabel2717">
    <w:name w:val="ListLabel 2717"/>
    <w:qFormat/>
    <w:rPr>
      <w:rFonts w:cs="OpenSymbol"/>
    </w:rPr>
  </w:style>
  <w:style w:type="character" w:customStyle="1" w:styleId="ListLabel2718">
    <w:name w:val="ListLabel 2718"/>
    <w:qFormat/>
    <w:rPr>
      <w:rFonts w:cs="OpenSymbol"/>
    </w:rPr>
  </w:style>
  <w:style w:type="character" w:customStyle="1" w:styleId="ListLabel2719">
    <w:name w:val="ListLabel 2719"/>
    <w:qFormat/>
    <w:rPr>
      <w:rFonts w:cs="Symbol"/>
    </w:rPr>
  </w:style>
  <w:style w:type="character" w:customStyle="1" w:styleId="ListLabel2720">
    <w:name w:val="ListLabel 2720"/>
    <w:qFormat/>
    <w:rPr>
      <w:rFonts w:cs="OpenSymbol"/>
    </w:rPr>
  </w:style>
  <w:style w:type="character" w:customStyle="1" w:styleId="ListLabel2721">
    <w:name w:val="ListLabel 2721"/>
    <w:qFormat/>
    <w:rPr>
      <w:rFonts w:cs="OpenSymbol"/>
    </w:rPr>
  </w:style>
  <w:style w:type="character" w:customStyle="1" w:styleId="ListLabel2722">
    <w:name w:val="ListLabel 2722"/>
    <w:qFormat/>
    <w:rPr>
      <w:rFonts w:cs="Symbol"/>
    </w:rPr>
  </w:style>
  <w:style w:type="character" w:customStyle="1" w:styleId="ListLabel2723">
    <w:name w:val="ListLabel 2723"/>
    <w:qFormat/>
    <w:rPr>
      <w:rFonts w:cs="OpenSymbol"/>
    </w:rPr>
  </w:style>
  <w:style w:type="character" w:customStyle="1" w:styleId="ListLabel2724">
    <w:name w:val="ListLabel 2724"/>
    <w:qFormat/>
    <w:rPr>
      <w:rFonts w:cs="OpenSymbol"/>
    </w:rPr>
  </w:style>
  <w:style w:type="character" w:customStyle="1" w:styleId="ListLabel2725">
    <w:name w:val="ListLabel 2725"/>
    <w:qFormat/>
    <w:rPr>
      <w:rFonts w:cs="Symbol"/>
    </w:rPr>
  </w:style>
  <w:style w:type="character" w:customStyle="1" w:styleId="ListLabel2726">
    <w:name w:val="ListLabel 2726"/>
    <w:qFormat/>
    <w:rPr>
      <w:rFonts w:cs="OpenSymbol"/>
    </w:rPr>
  </w:style>
  <w:style w:type="character" w:customStyle="1" w:styleId="ListLabel2727">
    <w:name w:val="ListLabel 2727"/>
    <w:qFormat/>
    <w:rPr>
      <w:rFonts w:cs="OpenSymbol"/>
    </w:rPr>
  </w:style>
  <w:style w:type="character" w:customStyle="1" w:styleId="ListLabel2728">
    <w:name w:val="ListLabel 2728"/>
    <w:qFormat/>
    <w:rPr>
      <w:rFonts w:cs="Symbol"/>
    </w:rPr>
  </w:style>
  <w:style w:type="character" w:customStyle="1" w:styleId="ListLabel2729">
    <w:name w:val="ListLabel 2729"/>
    <w:qFormat/>
    <w:rPr>
      <w:rFonts w:cs="OpenSymbol"/>
    </w:rPr>
  </w:style>
  <w:style w:type="character" w:customStyle="1" w:styleId="ListLabel2730">
    <w:name w:val="ListLabel 2730"/>
    <w:qFormat/>
    <w:rPr>
      <w:rFonts w:cs="OpenSymbol"/>
    </w:rPr>
  </w:style>
  <w:style w:type="character" w:customStyle="1" w:styleId="ListLabel2731">
    <w:name w:val="ListLabel 2731"/>
    <w:qFormat/>
    <w:rPr>
      <w:rFonts w:cs="Symbol"/>
    </w:rPr>
  </w:style>
  <w:style w:type="character" w:customStyle="1" w:styleId="ListLabel2732">
    <w:name w:val="ListLabel 2732"/>
    <w:qFormat/>
    <w:rPr>
      <w:rFonts w:cs="OpenSymbol"/>
    </w:rPr>
  </w:style>
  <w:style w:type="character" w:customStyle="1" w:styleId="ListLabel2733">
    <w:name w:val="ListLabel 2733"/>
    <w:qFormat/>
    <w:rPr>
      <w:rFonts w:cs="OpenSymbol"/>
    </w:rPr>
  </w:style>
  <w:style w:type="character" w:customStyle="1" w:styleId="ListLabel2734">
    <w:name w:val="ListLabel 2734"/>
    <w:qFormat/>
    <w:rPr>
      <w:rFonts w:cs="Symbol"/>
    </w:rPr>
  </w:style>
  <w:style w:type="character" w:customStyle="1" w:styleId="ListLabel2735">
    <w:name w:val="ListLabel 2735"/>
    <w:qFormat/>
    <w:rPr>
      <w:rFonts w:cs="OpenSymbol"/>
    </w:rPr>
  </w:style>
  <w:style w:type="character" w:customStyle="1" w:styleId="ListLabel2736">
    <w:name w:val="ListLabel 2736"/>
    <w:qFormat/>
    <w:rPr>
      <w:rFonts w:cs="OpenSymbol"/>
    </w:rPr>
  </w:style>
  <w:style w:type="character" w:customStyle="1" w:styleId="ListLabel2737">
    <w:name w:val="ListLabel 2737"/>
    <w:qFormat/>
    <w:rPr>
      <w:rFonts w:cs="Symbol"/>
      <w:sz w:val="20"/>
    </w:rPr>
  </w:style>
  <w:style w:type="character" w:customStyle="1" w:styleId="ListLabel2738">
    <w:name w:val="ListLabel 2738"/>
    <w:qFormat/>
    <w:rPr>
      <w:rFonts w:cs="OpenSymbol"/>
    </w:rPr>
  </w:style>
  <w:style w:type="character" w:customStyle="1" w:styleId="ListLabel2739">
    <w:name w:val="ListLabel 2739"/>
    <w:qFormat/>
    <w:rPr>
      <w:rFonts w:cs="OpenSymbol"/>
    </w:rPr>
  </w:style>
  <w:style w:type="character" w:customStyle="1" w:styleId="ListLabel2740">
    <w:name w:val="ListLabel 2740"/>
    <w:qFormat/>
    <w:rPr>
      <w:rFonts w:cs="Symbol"/>
    </w:rPr>
  </w:style>
  <w:style w:type="character" w:customStyle="1" w:styleId="ListLabel2741">
    <w:name w:val="ListLabel 2741"/>
    <w:qFormat/>
    <w:rPr>
      <w:rFonts w:cs="OpenSymbol"/>
    </w:rPr>
  </w:style>
  <w:style w:type="character" w:customStyle="1" w:styleId="ListLabel2742">
    <w:name w:val="ListLabel 2742"/>
    <w:qFormat/>
    <w:rPr>
      <w:rFonts w:cs="OpenSymbol"/>
    </w:rPr>
  </w:style>
  <w:style w:type="character" w:customStyle="1" w:styleId="ListLabel2743">
    <w:name w:val="ListLabel 2743"/>
    <w:qFormat/>
    <w:rPr>
      <w:rFonts w:cs="Symbol"/>
    </w:rPr>
  </w:style>
  <w:style w:type="character" w:customStyle="1" w:styleId="ListLabel2744">
    <w:name w:val="ListLabel 2744"/>
    <w:qFormat/>
    <w:rPr>
      <w:rFonts w:cs="OpenSymbol"/>
    </w:rPr>
  </w:style>
  <w:style w:type="character" w:customStyle="1" w:styleId="ListLabel2745">
    <w:name w:val="ListLabel 2745"/>
    <w:qFormat/>
    <w:rPr>
      <w:rFonts w:cs="OpenSymbol"/>
    </w:rPr>
  </w:style>
  <w:style w:type="character" w:customStyle="1" w:styleId="ListLabel2746">
    <w:name w:val="ListLabel 2746"/>
    <w:qFormat/>
    <w:rPr>
      <w:rFonts w:cs="Symbol"/>
    </w:rPr>
  </w:style>
  <w:style w:type="character" w:customStyle="1" w:styleId="ListLabel2747">
    <w:name w:val="ListLabel 2747"/>
    <w:qFormat/>
    <w:rPr>
      <w:rFonts w:cs="OpenSymbol"/>
    </w:rPr>
  </w:style>
  <w:style w:type="character" w:customStyle="1" w:styleId="ListLabel2748">
    <w:name w:val="ListLabel 2748"/>
    <w:qFormat/>
    <w:rPr>
      <w:rFonts w:cs="OpenSymbol"/>
    </w:rPr>
  </w:style>
  <w:style w:type="character" w:customStyle="1" w:styleId="ListLabel2749">
    <w:name w:val="ListLabel 2749"/>
    <w:qFormat/>
    <w:rPr>
      <w:rFonts w:cs="Symbol"/>
    </w:rPr>
  </w:style>
  <w:style w:type="character" w:customStyle="1" w:styleId="ListLabel2750">
    <w:name w:val="ListLabel 2750"/>
    <w:qFormat/>
    <w:rPr>
      <w:rFonts w:cs="OpenSymbol"/>
    </w:rPr>
  </w:style>
  <w:style w:type="character" w:customStyle="1" w:styleId="ListLabel2751">
    <w:name w:val="ListLabel 2751"/>
    <w:qFormat/>
    <w:rPr>
      <w:rFonts w:cs="OpenSymbol"/>
    </w:rPr>
  </w:style>
  <w:style w:type="character" w:customStyle="1" w:styleId="ListLabel2752">
    <w:name w:val="ListLabel 2752"/>
    <w:qFormat/>
    <w:rPr>
      <w:rFonts w:cs="Symbol"/>
    </w:rPr>
  </w:style>
  <w:style w:type="character" w:customStyle="1" w:styleId="ListLabel2753">
    <w:name w:val="ListLabel 2753"/>
    <w:qFormat/>
    <w:rPr>
      <w:rFonts w:cs="OpenSymbol"/>
    </w:rPr>
  </w:style>
  <w:style w:type="character" w:customStyle="1" w:styleId="ListLabel2754">
    <w:name w:val="ListLabel 2754"/>
    <w:qFormat/>
    <w:rPr>
      <w:rFonts w:cs="OpenSymbol"/>
    </w:rPr>
  </w:style>
  <w:style w:type="character" w:customStyle="1" w:styleId="ListLabel2755">
    <w:name w:val="ListLabel 2755"/>
    <w:qFormat/>
    <w:rPr>
      <w:rFonts w:cs="OpenSymbol;Arial Unicode MS"/>
    </w:rPr>
  </w:style>
  <w:style w:type="character" w:customStyle="1" w:styleId="ListLabel2756">
    <w:name w:val="ListLabel 2756"/>
    <w:qFormat/>
    <w:rPr>
      <w:rFonts w:cs="OpenSymbol;Arial Unicode MS"/>
    </w:rPr>
  </w:style>
  <w:style w:type="character" w:customStyle="1" w:styleId="ListLabel2757">
    <w:name w:val="ListLabel 2757"/>
    <w:qFormat/>
    <w:rPr>
      <w:rFonts w:cs="OpenSymbol;Arial Unicode MS"/>
    </w:rPr>
  </w:style>
  <w:style w:type="character" w:customStyle="1" w:styleId="ListLabel2758">
    <w:name w:val="ListLabel 2758"/>
    <w:qFormat/>
    <w:rPr>
      <w:rFonts w:cs="OpenSymbol;Arial Unicode MS"/>
    </w:rPr>
  </w:style>
  <w:style w:type="character" w:customStyle="1" w:styleId="ListLabel2759">
    <w:name w:val="ListLabel 2759"/>
    <w:qFormat/>
    <w:rPr>
      <w:rFonts w:cs="OpenSymbol;Arial Unicode MS"/>
    </w:rPr>
  </w:style>
  <w:style w:type="character" w:customStyle="1" w:styleId="ListLabel2760">
    <w:name w:val="ListLabel 2760"/>
    <w:qFormat/>
    <w:rPr>
      <w:rFonts w:cs="OpenSymbol;Arial Unicode MS"/>
    </w:rPr>
  </w:style>
  <w:style w:type="character" w:customStyle="1" w:styleId="ListLabel2761">
    <w:name w:val="ListLabel 2761"/>
    <w:qFormat/>
    <w:rPr>
      <w:rFonts w:cs="OpenSymbol;Arial Unicode MS"/>
    </w:rPr>
  </w:style>
  <w:style w:type="character" w:customStyle="1" w:styleId="ListLabel2762">
    <w:name w:val="ListLabel 2762"/>
    <w:qFormat/>
    <w:rPr>
      <w:rFonts w:cs="OpenSymbol;Arial Unicode MS"/>
    </w:rPr>
  </w:style>
  <w:style w:type="character" w:customStyle="1" w:styleId="ListLabel2763">
    <w:name w:val="ListLabel 2763"/>
    <w:qFormat/>
    <w:rPr>
      <w:rFonts w:cs="OpenSymbol;Arial Unicode MS"/>
    </w:rPr>
  </w:style>
  <w:style w:type="character" w:customStyle="1" w:styleId="ListLabel2764">
    <w:name w:val="ListLabel 2764"/>
    <w:qFormat/>
    <w:rPr>
      <w:rFonts w:cs="OpenSymbol;Arial Unicode MS"/>
    </w:rPr>
  </w:style>
  <w:style w:type="character" w:customStyle="1" w:styleId="ListLabel2765">
    <w:name w:val="ListLabel 2765"/>
    <w:qFormat/>
    <w:rPr>
      <w:rFonts w:cs="OpenSymbol;Arial Unicode MS"/>
    </w:rPr>
  </w:style>
  <w:style w:type="character" w:customStyle="1" w:styleId="ListLabel2766">
    <w:name w:val="ListLabel 2766"/>
    <w:qFormat/>
    <w:rPr>
      <w:rFonts w:cs="OpenSymbol;Arial Unicode MS"/>
    </w:rPr>
  </w:style>
  <w:style w:type="character" w:customStyle="1" w:styleId="ListLabel2767">
    <w:name w:val="ListLabel 2767"/>
    <w:qFormat/>
    <w:rPr>
      <w:rFonts w:cs="OpenSymbol;Arial Unicode MS"/>
    </w:rPr>
  </w:style>
  <w:style w:type="character" w:customStyle="1" w:styleId="ListLabel2768">
    <w:name w:val="ListLabel 2768"/>
    <w:qFormat/>
    <w:rPr>
      <w:rFonts w:cs="OpenSymbol;Arial Unicode MS"/>
    </w:rPr>
  </w:style>
  <w:style w:type="character" w:customStyle="1" w:styleId="ListLabel2769">
    <w:name w:val="ListLabel 2769"/>
    <w:qFormat/>
    <w:rPr>
      <w:rFonts w:cs="OpenSymbol;Arial Unicode MS"/>
    </w:rPr>
  </w:style>
  <w:style w:type="character" w:customStyle="1" w:styleId="ListLabel2770">
    <w:name w:val="ListLabel 2770"/>
    <w:qFormat/>
    <w:rPr>
      <w:rFonts w:cs="OpenSymbol;Arial Unicode MS"/>
    </w:rPr>
  </w:style>
  <w:style w:type="character" w:customStyle="1" w:styleId="ListLabel2771">
    <w:name w:val="ListLabel 2771"/>
    <w:qFormat/>
    <w:rPr>
      <w:rFonts w:cs="OpenSymbol;Arial Unicode MS"/>
    </w:rPr>
  </w:style>
  <w:style w:type="character" w:customStyle="1" w:styleId="ListLabel2772">
    <w:name w:val="ListLabel 2772"/>
    <w:qFormat/>
    <w:rPr>
      <w:rFonts w:cs="OpenSymbol;Arial Unicode MS"/>
    </w:rPr>
  </w:style>
  <w:style w:type="character" w:customStyle="1" w:styleId="ListLabel2773">
    <w:name w:val="ListLabel 2773"/>
    <w:qFormat/>
    <w:rPr>
      <w:rFonts w:cs="OpenSymbol;Arial Unicode MS"/>
    </w:rPr>
  </w:style>
  <w:style w:type="character" w:customStyle="1" w:styleId="ListLabel2774">
    <w:name w:val="ListLabel 2774"/>
    <w:qFormat/>
    <w:rPr>
      <w:rFonts w:cs="OpenSymbol;Arial Unicode MS"/>
    </w:rPr>
  </w:style>
  <w:style w:type="character" w:customStyle="1" w:styleId="ListLabel2775">
    <w:name w:val="ListLabel 2775"/>
    <w:qFormat/>
    <w:rPr>
      <w:rFonts w:cs="OpenSymbol;Arial Unicode MS"/>
    </w:rPr>
  </w:style>
  <w:style w:type="character" w:customStyle="1" w:styleId="ListLabel2776">
    <w:name w:val="ListLabel 2776"/>
    <w:qFormat/>
    <w:rPr>
      <w:rFonts w:cs="OpenSymbol;Arial Unicode MS"/>
    </w:rPr>
  </w:style>
  <w:style w:type="character" w:customStyle="1" w:styleId="ListLabel2777">
    <w:name w:val="ListLabel 2777"/>
    <w:qFormat/>
    <w:rPr>
      <w:rFonts w:cs="OpenSymbol;Arial Unicode MS"/>
    </w:rPr>
  </w:style>
  <w:style w:type="character" w:customStyle="1" w:styleId="ListLabel2778">
    <w:name w:val="ListLabel 2778"/>
    <w:qFormat/>
    <w:rPr>
      <w:rFonts w:cs="OpenSymbol;Arial Unicode MS"/>
    </w:rPr>
  </w:style>
  <w:style w:type="character" w:customStyle="1" w:styleId="ListLabel2779">
    <w:name w:val="ListLabel 2779"/>
    <w:qFormat/>
    <w:rPr>
      <w:rFonts w:cs="OpenSymbol;Arial Unicode MS"/>
    </w:rPr>
  </w:style>
  <w:style w:type="character" w:customStyle="1" w:styleId="ListLabel2780">
    <w:name w:val="ListLabel 2780"/>
    <w:qFormat/>
    <w:rPr>
      <w:rFonts w:cs="OpenSymbol;Arial Unicode MS"/>
    </w:rPr>
  </w:style>
  <w:style w:type="character" w:customStyle="1" w:styleId="ListLabel2781">
    <w:name w:val="ListLabel 2781"/>
    <w:qFormat/>
    <w:rPr>
      <w:rFonts w:cs="OpenSymbol;Arial Unicode MS"/>
    </w:rPr>
  </w:style>
  <w:style w:type="character" w:customStyle="1" w:styleId="ListLabel2782">
    <w:name w:val="ListLabel 2782"/>
    <w:qFormat/>
    <w:rPr>
      <w:rFonts w:cs="OpenSymbol;Arial Unicode MS"/>
    </w:rPr>
  </w:style>
  <w:style w:type="character" w:customStyle="1" w:styleId="ListLabel2783">
    <w:name w:val="ListLabel 2783"/>
    <w:qFormat/>
    <w:rPr>
      <w:rFonts w:cs="OpenSymbol;Arial Unicode MS"/>
    </w:rPr>
  </w:style>
  <w:style w:type="character" w:customStyle="1" w:styleId="ListLabel2784">
    <w:name w:val="ListLabel 2784"/>
    <w:qFormat/>
    <w:rPr>
      <w:rFonts w:cs="OpenSymbol;Arial Unicode MS"/>
    </w:rPr>
  </w:style>
  <w:style w:type="character" w:customStyle="1" w:styleId="ListLabel2785">
    <w:name w:val="ListLabel 2785"/>
    <w:qFormat/>
    <w:rPr>
      <w:rFonts w:cs="OpenSymbol;Arial Unicode MS"/>
    </w:rPr>
  </w:style>
  <w:style w:type="character" w:customStyle="1" w:styleId="ListLabel2786">
    <w:name w:val="ListLabel 2786"/>
    <w:qFormat/>
    <w:rPr>
      <w:rFonts w:cs="OpenSymbol;Arial Unicode MS"/>
    </w:rPr>
  </w:style>
  <w:style w:type="character" w:customStyle="1" w:styleId="ListLabel2787">
    <w:name w:val="ListLabel 2787"/>
    <w:qFormat/>
    <w:rPr>
      <w:rFonts w:cs="OpenSymbol;Arial Unicode MS"/>
    </w:rPr>
  </w:style>
  <w:style w:type="character" w:customStyle="1" w:styleId="ListLabel2788">
    <w:name w:val="ListLabel 2788"/>
    <w:qFormat/>
    <w:rPr>
      <w:rFonts w:cs="OpenSymbol;Arial Unicode MS"/>
    </w:rPr>
  </w:style>
  <w:style w:type="character" w:customStyle="1" w:styleId="ListLabel2789">
    <w:name w:val="ListLabel 2789"/>
    <w:qFormat/>
    <w:rPr>
      <w:rFonts w:cs="OpenSymbol;Arial Unicode MS"/>
    </w:rPr>
  </w:style>
  <w:style w:type="character" w:customStyle="1" w:styleId="ListLabel2790">
    <w:name w:val="ListLabel 2790"/>
    <w:qFormat/>
    <w:rPr>
      <w:rFonts w:cs="OpenSymbol;Arial Unicode MS"/>
    </w:rPr>
  </w:style>
  <w:style w:type="character" w:customStyle="1" w:styleId="ListLabel2791">
    <w:name w:val="ListLabel 2791"/>
    <w:qFormat/>
    <w:rPr>
      <w:rFonts w:cs="OpenSymbol;Arial Unicode MS"/>
    </w:rPr>
  </w:style>
  <w:style w:type="character" w:customStyle="1" w:styleId="ListLabel2792">
    <w:name w:val="ListLabel 2792"/>
    <w:qFormat/>
    <w:rPr>
      <w:rFonts w:cs="OpenSymbol;Arial Unicode MS"/>
    </w:rPr>
  </w:style>
  <w:style w:type="character" w:customStyle="1" w:styleId="ListLabel2793">
    <w:name w:val="ListLabel 2793"/>
    <w:qFormat/>
    <w:rPr>
      <w:rFonts w:cs="OpenSymbol;Arial Unicode MS"/>
    </w:rPr>
  </w:style>
  <w:style w:type="character" w:customStyle="1" w:styleId="ListLabel2794">
    <w:name w:val="ListLabel 2794"/>
    <w:qFormat/>
    <w:rPr>
      <w:rFonts w:cs="OpenSymbol;Arial Unicode MS"/>
    </w:rPr>
  </w:style>
  <w:style w:type="character" w:customStyle="1" w:styleId="ListLabel2795">
    <w:name w:val="ListLabel 2795"/>
    <w:qFormat/>
    <w:rPr>
      <w:rFonts w:cs="OpenSymbol;Arial Unicode MS"/>
    </w:rPr>
  </w:style>
  <w:style w:type="character" w:customStyle="1" w:styleId="ListLabel2796">
    <w:name w:val="ListLabel 2796"/>
    <w:qFormat/>
    <w:rPr>
      <w:rFonts w:cs="OpenSymbol;Arial Unicode MS"/>
    </w:rPr>
  </w:style>
  <w:style w:type="character" w:customStyle="1" w:styleId="ListLabel2797">
    <w:name w:val="ListLabel 2797"/>
    <w:qFormat/>
    <w:rPr>
      <w:rFonts w:cs="OpenSymbol;Arial Unicode MS"/>
    </w:rPr>
  </w:style>
  <w:style w:type="character" w:customStyle="1" w:styleId="ListLabel2798">
    <w:name w:val="ListLabel 2798"/>
    <w:qFormat/>
    <w:rPr>
      <w:rFonts w:cs="OpenSymbol;Arial Unicode MS"/>
    </w:rPr>
  </w:style>
  <w:style w:type="character" w:customStyle="1" w:styleId="ListLabel2799">
    <w:name w:val="ListLabel 2799"/>
    <w:qFormat/>
    <w:rPr>
      <w:rFonts w:cs="OpenSymbol;Arial Unicode MS"/>
    </w:rPr>
  </w:style>
  <w:style w:type="character" w:customStyle="1" w:styleId="ListLabel2800">
    <w:name w:val="ListLabel 2800"/>
    <w:qFormat/>
    <w:rPr>
      <w:rFonts w:cs="OpenSymbol;Arial Unicode MS"/>
    </w:rPr>
  </w:style>
  <w:style w:type="character" w:customStyle="1" w:styleId="ListLabel2801">
    <w:name w:val="ListLabel 2801"/>
    <w:qFormat/>
    <w:rPr>
      <w:rFonts w:cs="OpenSymbol;Arial Unicode MS"/>
    </w:rPr>
  </w:style>
  <w:style w:type="character" w:customStyle="1" w:styleId="ListLabel2802">
    <w:name w:val="ListLabel 2802"/>
    <w:qFormat/>
    <w:rPr>
      <w:rFonts w:cs="OpenSymbol;Arial Unicode MS"/>
    </w:rPr>
  </w:style>
  <w:style w:type="character" w:customStyle="1" w:styleId="ListLabel2803">
    <w:name w:val="ListLabel 2803"/>
    <w:qFormat/>
    <w:rPr>
      <w:rFonts w:cs="OpenSymbol;Arial Unicode MS"/>
    </w:rPr>
  </w:style>
  <w:style w:type="character" w:customStyle="1" w:styleId="ListLabel2804">
    <w:name w:val="ListLabel 2804"/>
    <w:qFormat/>
    <w:rPr>
      <w:rFonts w:cs="OpenSymbol;Arial Unicode MS"/>
    </w:rPr>
  </w:style>
  <w:style w:type="character" w:customStyle="1" w:styleId="ListLabel2805">
    <w:name w:val="ListLabel 2805"/>
    <w:qFormat/>
    <w:rPr>
      <w:rFonts w:cs="OpenSymbol;Arial Unicode MS"/>
    </w:rPr>
  </w:style>
  <w:style w:type="character" w:customStyle="1" w:styleId="ListLabel2806">
    <w:name w:val="ListLabel 2806"/>
    <w:qFormat/>
    <w:rPr>
      <w:rFonts w:cs="OpenSymbol;Arial Unicode MS"/>
    </w:rPr>
  </w:style>
  <w:style w:type="character" w:customStyle="1" w:styleId="ListLabel2807">
    <w:name w:val="ListLabel 2807"/>
    <w:qFormat/>
    <w:rPr>
      <w:rFonts w:cs="OpenSymbol;Arial Unicode MS"/>
    </w:rPr>
  </w:style>
  <w:style w:type="character" w:customStyle="1" w:styleId="ListLabel2808">
    <w:name w:val="ListLabel 2808"/>
    <w:qFormat/>
    <w:rPr>
      <w:rFonts w:cs="OpenSymbol;Arial Unicode MS"/>
    </w:rPr>
  </w:style>
  <w:style w:type="character" w:customStyle="1" w:styleId="ListLabel2809">
    <w:name w:val="ListLabel 2809"/>
    <w:qFormat/>
    <w:rPr>
      <w:rFonts w:cs="OpenSymbol;Arial Unicode MS"/>
    </w:rPr>
  </w:style>
  <w:style w:type="character" w:customStyle="1" w:styleId="ListLabel2810">
    <w:name w:val="ListLabel 2810"/>
    <w:qFormat/>
    <w:rPr>
      <w:rFonts w:cs="OpenSymbol;Arial Unicode MS"/>
    </w:rPr>
  </w:style>
  <w:style w:type="character" w:customStyle="1" w:styleId="ListLabel2811">
    <w:name w:val="ListLabel 2811"/>
    <w:qFormat/>
    <w:rPr>
      <w:rFonts w:cs="OpenSymbol;Arial Unicode MS"/>
    </w:rPr>
  </w:style>
  <w:style w:type="character" w:customStyle="1" w:styleId="ListLabel2812">
    <w:name w:val="ListLabel 2812"/>
    <w:qFormat/>
    <w:rPr>
      <w:rFonts w:cs="OpenSymbol;Arial Unicode MS"/>
    </w:rPr>
  </w:style>
  <w:style w:type="character" w:customStyle="1" w:styleId="ListLabel2813">
    <w:name w:val="ListLabel 2813"/>
    <w:qFormat/>
    <w:rPr>
      <w:rFonts w:cs="OpenSymbol;Arial Unicode MS"/>
    </w:rPr>
  </w:style>
  <w:style w:type="character" w:customStyle="1" w:styleId="ListLabel2814">
    <w:name w:val="ListLabel 2814"/>
    <w:qFormat/>
    <w:rPr>
      <w:rFonts w:cs="OpenSymbol;Arial Unicode MS"/>
    </w:rPr>
  </w:style>
  <w:style w:type="character" w:customStyle="1" w:styleId="ListLabel2815">
    <w:name w:val="ListLabel 2815"/>
    <w:qFormat/>
    <w:rPr>
      <w:rFonts w:cs="OpenSymbol;Arial Unicode MS"/>
    </w:rPr>
  </w:style>
  <w:style w:type="character" w:customStyle="1" w:styleId="ListLabel2816">
    <w:name w:val="ListLabel 2816"/>
    <w:qFormat/>
    <w:rPr>
      <w:rFonts w:cs="OpenSymbol;Arial Unicode MS"/>
    </w:rPr>
  </w:style>
  <w:style w:type="character" w:customStyle="1" w:styleId="ListLabel2817">
    <w:name w:val="ListLabel 2817"/>
    <w:qFormat/>
    <w:rPr>
      <w:rFonts w:cs="OpenSymbol;Arial Unicode MS"/>
    </w:rPr>
  </w:style>
  <w:style w:type="character" w:customStyle="1" w:styleId="ListLabel2818">
    <w:name w:val="ListLabel 2818"/>
    <w:qFormat/>
    <w:rPr>
      <w:rFonts w:cs="OpenSymbol;Arial Unicode MS"/>
    </w:rPr>
  </w:style>
  <w:style w:type="character" w:customStyle="1" w:styleId="ListLabel2819">
    <w:name w:val="ListLabel 2819"/>
    <w:qFormat/>
    <w:rPr>
      <w:rFonts w:cs="OpenSymbol;Arial Unicode MS"/>
    </w:rPr>
  </w:style>
  <w:style w:type="character" w:customStyle="1" w:styleId="ListLabel2820">
    <w:name w:val="ListLabel 2820"/>
    <w:qFormat/>
    <w:rPr>
      <w:rFonts w:cs="OpenSymbol;Arial Unicode MS"/>
    </w:rPr>
  </w:style>
  <w:style w:type="character" w:customStyle="1" w:styleId="ListLabel2821">
    <w:name w:val="ListLabel 2821"/>
    <w:qFormat/>
    <w:rPr>
      <w:rFonts w:cs="OpenSymbol;Arial Unicode MS"/>
    </w:rPr>
  </w:style>
  <w:style w:type="character" w:customStyle="1" w:styleId="ListLabel2822">
    <w:name w:val="ListLabel 2822"/>
    <w:qFormat/>
    <w:rPr>
      <w:rFonts w:cs="OpenSymbol;Arial Unicode MS"/>
    </w:rPr>
  </w:style>
  <w:style w:type="character" w:customStyle="1" w:styleId="ListLabel2823">
    <w:name w:val="ListLabel 2823"/>
    <w:qFormat/>
    <w:rPr>
      <w:rFonts w:cs="OpenSymbol;Arial Unicode MS"/>
    </w:rPr>
  </w:style>
  <w:style w:type="character" w:customStyle="1" w:styleId="ListLabel2824">
    <w:name w:val="ListLabel 2824"/>
    <w:qFormat/>
    <w:rPr>
      <w:rFonts w:cs="OpenSymbol;Arial Unicode MS"/>
    </w:rPr>
  </w:style>
  <w:style w:type="character" w:customStyle="1" w:styleId="ListLabel2825">
    <w:name w:val="ListLabel 2825"/>
    <w:qFormat/>
    <w:rPr>
      <w:rFonts w:cs="OpenSymbol;Arial Unicode MS"/>
    </w:rPr>
  </w:style>
  <w:style w:type="character" w:customStyle="1" w:styleId="ListLabel2826">
    <w:name w:val="ListLabel 2826"/>
    <w:qFormat/>
    <w:rPr>
      <w:rFonts w:cs="OpenSymbol;Arial Unicode MS"/>
    </w:rPr>
  </w:style>
  <w:style w:type="character" w:customStyle="1" w:styleId="ListLabel2827">
    <w:name w:val="ListLabel 2827"/>
    <w:qFormat/>
    <w:rPr>
      <w:rFonts w:cs="Symbol"/>
    </w:rPr>
  </w:style>
  <w:style w:type="character" w:customStyle="1" w:styleId="ListLabel2828">
    <w:name w:val="ListLabel 2828"/>
    <w:qFormat/>
    <w:rPr>
      <w:rFonts w:cs="OpenSymbol"/>
    </w:rPr>
  </w:style>
  <w:style w:type="character" w:customStyle="1" w:styleId="ListLabel2829">
    <w:name w:val="ListLabel 2829"/>
    <w:qFormat/>
    <w:rPr>
      <w:rFonts w:cs="OpenSymbol"/>
    </w:rPr>
  </w:style>
  <w:style w:type="character" w:customStyle="1" w:styleId="ListLabel2830">
    <w:name w:val="ListLabel 2830"/>
    <w:qFormat/>
    <w:rPr>
      <w:rFonts w:cs="Symbol"/>
    </w:rPr>
  </w:style>
  <w:style w:type="character" w:customStyle="1" w:styleId="ListLabel2831">
    <w:name w:val="ListLabel 2831"/>
    <w:qFormat/>
    <w:rPr>
      <w:rFonts w:cs="OpenSymbol"/>
    </w:rPr>
  </w:style>
  <w:style w:type="character" w:customStyle="1" w:styleId="ListLabel2832">
    <w:name w:val="ListLabel 2832"/>
    <w:qFormat/>
    <w:rPr>
      <w:rFonts w:cs="OpenSymbol"/>
    </w:rPr>
  </w:style>
  <w:style w:type="character" w:customStyle="1" w:styleId="ListLabel2833">
    <w:name w:val="ListLabel 2833"/>
    <w:qFormat/>
    <w:rPr>
      <w:rFonts w:cs="Symbol"/>
    </w:rPr>
  </w:style>
  <w:style w:type="character" w:customStyle="1" w:styleId="ListLabel2834">
    <w:name w:val="ListLabel 2834"/>
    <w:qFormat/>
    <w:rPr>
      <w:rFonts w:cs="OpenSymbol"/>
    </w:rPr>
  </w:style>
  <w:style w:type="character" w:customStyle="1" w:styleId="ListLabel2835">
    <w:name w:val="ListLabel 2835"/>
    <w:qFormat/>
    <w:rPr>
      <w:rFonts w:cs="OpenSymbol"/>
    </w:rPr>
  </w:style>
  <w:style w:type="character" w:customStyle="1" w:styleId="ListLabel2836">
    <w:name w:val="ListLabel 2836"/>
    <w:qFormat/>
    <w:rPr>
      <w:rFonts w:cs="Symbol"/>
    </w:rPr>
  </w:style>
  <w:style w:type="character" w:customStyle="1" w:styleId="ListLabel2837">
    <w:name w:val="ListLabel 2837"/>
    <w:qFormat/>
    <w:rPr>
      <w:rFonts w:cs="OpenSymbol"/>
    </w:rPr>
  </w:style>
  <w:style w:type="character" w:customStyle="1" w:styleId="ListLabel2838">
    <w:name w:val="ListLabel 2838"/>
    <w:qFormat/>
    <w:rPr>
      <w:rFonts w:cs="OpenSymbol"/>
    </w:rPr>
  </w:style>
  <w:style w:type="character" w:customStyle="1" w:styleId="ListLabel2839">
    <w:name w:val="ListLabel 2839"/>
    <w:qFormat/>
    <w:rPr>
      <w:rFonts w:cs="Symbol"/>
    </w:rPr>
  </w:style>
  <w:style w:type="character" w:customStyle="1" w:styleId="ListLabel2840">
    <w:name w:val="ListLabel 2840"/>
    <w:qFormat/>
    <w:rPr>
      <w:rFonts w:cs="OpenSymbol"/>
    </w:rPr>
  </w:style>
  <w:style w:type="character" w:customStyle="1" w:styleId="ListLabel2841">
    <w:name w:val="ListLabel 2841"/>
    <w:qFormat/>
    <w:rPr>
      <w:rFonts w:cs="OpenSymbol"/>
    </w:rPr>
  </w:style>
  <w:style w:type="character" w:customStyle="1" w:styleId="ListLabel2842">
    <w:name w:val="ListLabel 2842"/>
    <w:qFormat/>
    <w:rPr>
      <w:rFonts w:cs="Symbol"/>
    </w:rPr>
  </w:style>
  <w:style w:type="character" w:customStyle="1" w:styleId="ListLabel2843">
    <w:name w:val="ListLabel 2843"/>
    <w:qFormat/>
    <w:rPr>
      <w:rFonts w:cs="OpenSymbol"/>
    </w:rPr>
  </w:style>
  <w:style w:type="character" w:customStyle="1" w:styleId="ListLabel2844">
    <w:name w:val="ListLabel 2844"/>
    <w:qFormat/>
    <w:rPr>
      <w:rFonts w:cs="OpenSymbol"/>
    </w:rPr>
  </w:style>
  <w:style w:type="character" w:customStyle="1" w:styleId="ListLabel2845">
    <w:name w:val="ListLabel 2845"/>
    <w:qFormat/>
    <w:rPr>
      <w:rFonts w:eastAsia="Times New Roman"/>
      <w:sz w:val="16"/>
      <w:szCs w:val="16"/>
      <w:u w:val="none" w:color="000000"/>
      <w:lang w:val="en-US" w:eastAsia="en-US"/>
    </w:rPr>
  </w:style>
  <w:style w:type="character" w:customStyle="1" w:styleId="ListLabel2846">
    <w:name w:val="ListLabel 2846"/>
    <w:qFormat/>
    <w:rPr>
      <w:lang w:val="en-US"/>
    </w:rPr>
  </w:style>
  <w:style w:type="character" w:customStyle="1" w:styleId="ListLabel2847">
    <w:name w:val="ListLabel 2847"/>
    <w:qFormat/>
  </w:style>
  <w:style w:type="character" w:customStyle="1" w:styleId="p-name">
    <w:name w:val="p-name"/>
    <w:basedOn w:val="Standaardalinea-lettertype"/>
    <w:qFormat/>
    <w:rsid w:val="00A5231A"/>
  </w:style>
  <w:style w:type="character" w:styleId="Onopgelostemelding">
    <w:name w:val="Unresolved Mention"/>
    <w:basedOn w:val="Standaardalinea-lettertype"/>
    <w:uiPriority w:val="99"/>
    <w:semiHidden/>
    <w:unhideWhenUsed/>
    <w:qFormat/>
    <w:rsid w:val="007130DF"/>
    <w:rPr>
      <w:color w:val="605E5C"/>
      <w:shd w:val="clear" w:color="auto" w:fill="E1DFDD"/>
    </w:rPr>
  </w:style>
  <w:style w:type="character" w:customStyle="1" w:styleId="ListLabel2848">
    <w:name w:val="ListLabel 2848"/>
    <w:qFormat/>
    <w:rPr>
      <w:rFonts w:cs="Symbol"/>
    </w:rPr>
  </w:style>
  <w:style w:type="character" w:customStyle="1" w:styleId="ListLabel2849">
    <w:name w:val="ListLabel 2849"/>
    <w:qFormat/>
    <w:rPr>
      <w:rFonts w:cs="OpenSymbol"/>
    </w:rPr>
  </w:style>
  <w:style w:type="character" w:customStyle="1" w:styleId="ListLabel2850">
    <w:name w:val="ListLabel 2850"/>
    <w:qFormat/>
    <w:rPr>
      <w:rFonts w:cs="OpenSymbol"/>
    </w:rPr>
  </w:style>
  <w:style w:type="character" w:customStyle="1" w:styleId="ListLabel2851">
    <w:name w:val="ListLabel 2851"/>
    <w:qFormat/>
    <w:rPr>
      <w:rFonts w:cs="Symbol"/>
    </w:rPr>
  </w:style>
  <w:style w:type="character" w:customStyle="1" w:styleId="ListLabel2852">
    <w:name w:val="ListLabel 2852"/>
    <w:qFormat/>
    <w:rPr>
      <w:rFonts w:cs="OpenSymbol"/>
    </w:rPr>
  </w:style>
  <w:style w:type="character" w:customStyle="1" w:styleId="ListLabel2853">
    <w:name w:val="ListLabel 2853"/>
    <w:qFormat/>
    <w:rPr>
      <w:rFonts w:cs="OpenSymbol"/>
    </w:rPr>
  </w:style>
  <w:style w:type="character" w:customStyle="1" w:styleId="ListLabel2854">
    <w:name w:val="ListLabel 2854"/>
    <w:qFormat/>
    <w:rPr>
      <w:rFonts w:cs="Symbol"/>
    </w:rPr>
  </w:style>
  <w:style w:type="character" w:customStyle="1" w:styleId="ListLabel2855">
    <w:name w:val="ListLabel 2855"/>
    <w:qFormat/>
    <w:rPr>
      <w:rFonts w:cs="OpenSymbol"/>
    </w:rPr>
  </w:style>
  <w:style w:type="character" w:customStyle="1" w:styleId="ListLabel2856">
    <w:name w:val="ListLabel 2856"/>
    <w:qFormat/>
    <w:rPr>
      <w:rFonts w:cs="OpenSymbol"/>
    </w:rPr>
  </w:style>
  <w:style w:type="character" w:customStyle="1" w:styleId="ListLabel2857">
    <w:name w:val="ListLabel 2857"/>
    <w:qFormat/>
    <w:rPr>
      <w:rFonts w:cs="Symbol"/>
    </w:rPr>
  </w:style>
  <w:style w:type="character" w:customStyle="1" w:styleId="ListLabel2858">
    <w:name w:val="ListLabel 2858"/>
    <w:qFormat/>
    <w:rPr>
      <w:rFonts w:cs="OpenSymbol"/>
    </w:rPr>
  </w:style>
  <w:style w:type="character" w:customStyle="1" w:styleId="ListLabel2859">
    <w:name w:val="ListLabel 2859"/>
    <w:qFormat/>
    <w:rPr>
      <w:rFonts w:cs="OpenSymbol"/>
    </w:rPr>
  </w:style>
  <w:style w:type="character" w:customStyle="1" w:styleId="ListLabel2860">
    <w:name w:val="ListLabel 2860"/>
    <w:qFormat/>
    <w:rPr>
      <w:rFonts w:cs="Symbol"/>
    </w:rPr>
  </w:style>
  <w:style w:type="character" w:customStyle="1" w:styleId="ListLabel2861">
    <w:name w:val="ListLabel 2861"/>
    <w:qFormat/>
    <w:rPr>
      <w:rFonts w:cs="OpenSymbol"/>
    </w:rPr>
  </w:style>
  <w:style w:type="character" w:customStyle="1" w:styleId="ListLabel2862">
    <w:name w:val="ListLabel 2862"/>
    <w:qFormat/>
    <w:rPr>
      <w:rFonts w:cs="OpenSymbol"/>
    </w:rPr>
  </w:style>
  <w:style w:type="character" w:customStyle="1" w:styleId="ListLabel2863">
    <w:name w:val="ListLabel 2863"/>
    <w:qFormat/>
    <w:rPr>
      <w:rFonts w:cs="Symbol"/>
    </w:rPr>
  </w:style>
  <w:style w:type="character" w:customStyle="1" w:styleId="ListLabel2864">
    <w:name w:val="ListLabel 2864"/>
    <w:qFormat/>
    <w:rPr>
      <w:rFonts w:cs="OpenSymbol"/>
    </w:rPr>
  </w:style>
  <w:style w:type="character" w:customStyle="1" w:styleId="ListLabel2865">
    <w:name w:val="ListLabel 2865"/>
    <w:qFormat/>
    <w:rPr>
      <w:rFonts w:cs="OpenSymbol"/>
    </w:rPr>
  </w:style>
  <w:style w:type="character" w:customStyle="1" w:styleId="ListLabel2866">
    <w:name w:val="ListLabel 2866"/>
    <w:qFormat/>
    <w:rPr>
      <w:rFonts w:cs="Symbol"/>
    </w:rPr>
  </w:style>
  <w:style w:type="character" w:customStyle="1" w:styleId="ListLabel2867">
    <w:name w:val="ListLabel 2867"/>
    <w:qFormat/>
    <w:rPr>
      <w:rFonts w:cs="OpenSymbol"/>
    </w:rPr>
  </w:style>
  <w:style w:type="character" w:customStyle="1" w:styleId="ListLabel2868">
    <w:name w:val="ListLabel 2868"/>
    <w:qFormat/>
    <w:rPr>
      <w:rFonts w:cs="OpenSymbol"/>
    </w:rPr>
  </w:style>
  <w:style w:type="character" w:customStyle="1" w:styleId="ListLabel2869">
    <w:name w:val="ListLabel 2869"/>
    <w:qFormat/>
    <w:rPr>
      <w:rFonts w:cs="Symbol"/>
    </w:rPr>
  </w:style>
  <w:style w:type="character" w:customStyle="1" w:styleId="ListLabel2870">
    <w:name w:val="ListLabel 2870"/>
    <w:qFormat/>
    <w:rPr>
      <w:rFonts w:cs="OpenSymbol"/>
    </w:rPr>
  </w:style>
  <w:style w:type="character" w:customStyle="1" w:styleId="ListLabel2871">
    <w:name w:val="ListLabel 2871"/>
    <w:qFormat/>
    <w:rPr>
      <w:rFonts w:cs="OpenSymbol"/>
    </w:rPr>
  </w:style>
  <w:style w:type="character" w:customStyle="1" w:styleId="ListLabel2872">
    <w:name w:val="ListLabel 2872"/>
    <w:qFormat/>
    <w:rPr>
      <w:rFonts w:cs="Symbol"/>
    </w:rPr>
  </w:style>
  <w:style w:type="character" w:customStyle="1" w:styleId="ListLabel2873">
    <w:name w:val="ListLabel 2873"/>
    <w:qFormat/>
    <w:rPr>
      <w:rFonts w:cs="OpenSymbol"/>
    </w:rPr>
  </w:style>
  <w:style w:type="character" w:customStyle="1" w:styleId="ListLabel2874">
    <w:name w:val="ListLabel 2874"/>
    <w:qFormat/>
    <w:rPr>
      <w:rFonts w:cs="OpenSymbol"/>
    </w:rPr>
  </w:style>
  <w:style w:type="character" w:customStyle="1" w:styleId="ListLabel2875">
    <w:name w:val="ListLabel 2875"/>
    <w:qFormat/>
    <w:rPr>
      <w:rFonts w:cs="Symbol"/>
    </w:rPr>
  </w:style>
  <w:style w:type="character" w:customStyle="1" w:styleId="ListLabel2876">
    <w:name w:val="ListLabel 2876"/>
    <w:qFormat/>
    <w:rPr>
      <w:rFonts w:cs="OpenSymbol"/>
    </w:rPr>
  </w:style>
  <w:style w:type="character" w:customStyle="1" w:styleId="ListLabel2877">
    <w:name w:val="ListLabel 2877"/>
    <w:qFormat/>
    <w:rPr>
      <w:rFonts w:cs="OpenSymbol"/>
    </w:rPr>
  </w:style>
  <w:style w:type="character" w:customStyle="1" w:styleId="ListLabel2878">
    <w:name w:val="ListLabel 2878"/>
    <w:qFormat/>
    <w:rPr>
      <w:rFonts w:cs="Symbol"/>
    </w:rPr>
  </w:style>
  <w:style w:type="character" w:customStyle="1" w:styleId="ListLabel2879">
    <w:name w:val="ListLabel 2879"/>
    <w:qFormat/>
    <w:rPr>
      <w:rFonts w:cs="OpenSymbol"/>
    </w:rPr>
  </w:style>
  <w:style w:type="character" w:customStyle="1" w:styleId="ListLabel2880">
    <w:name w:val="ListLabel 2880"/>
    <w:qFormat/>
    <w:rPr>
      <w:rFonts w:cs="OpenSymbol"/>
    </w:rPr>
  </w:style>
  <w:style w:type="character" w:customStyle="1" w:styleId="ListLabel2881">
    <w:name w:val="ListLabel 2881"/>
    <w:qFormat/>
    <w:rPr>
      <w:rFonts w:cs="Symbol"/>
    </w:rPr>
  </w:style>
  <w:style w:type="character" w:customStyle="1" w:styleId="ListLabel2882">
    <w:name w:val="ListLabel 2882"/>
    <w:qFormat/>
    <w:rPr>
      <w:rFonts w:cs="OpenSymbol"/>
    </w:rPr>
  </w:style>
  <w:style w:type="character" w:customStyle="1" w:styleId="ListLabel2883">
    <w:name w:val="ListLabel 2883"/>
    <w:qFormat/>
    <w:rPr>
      <w:rFonts w:cs="OpenSymbol"/>
    </w:rPr>
  </w:style>
  <w:style w:type="character" w:customStyle="1" w:styleId="ListLabel2884">
    <w:name w:val="ListLabel 2884"/>
    <w:qFormat/>
    <w:rPr>
      <w:rFonts w:cs="Symbol"/>
    </w:rPr>
  </w:style>
  <w:style w:type="character" w:customStyle="1" w:styleId="ListLabel2885">
    <w:name w:val="ListLabel 2885"/>
    <w:qFormat/>
    <w:rPr>
      <w:rFonts w:cs="OpenSymbol"/>
    </w:rPr>
  </w:style>
  <w:style w:type="character" w:customStyle="1" w:styleId="ListLabel2886">
    <w:name w:val="ListLabel 2886"/>
    <w:qFormat/>
    <w:rPr>
      <w:rFonts w:cs="OpenSymbol"/>
    </w:rPr>
  </w:style>
  <w:style w:type="character" w:customStyle="1" w:styleId="ListLabel2887">
    <w:name w:val="ListLabel 2887"/>
    <w:qFormat/>
    <w:rPr>
      <w:rFonts w:cs="Symbol"/>
    </w:rPr>
  </w:style>
  <w:style w:type="character" w:customStyle="1" w:styleId="ListLabel2888">
    <w:name w:val="ListLabel 2888"/>
    <w:qFormat/>
    <w:rPr>
      <w:rFonts w:cs="OpenSymbol"/>
    </w:rPr>
  </w:style>
  <w:style w:type="character" w:customStyle="1" w:styleId="ListLabel2889">
    <w:name w:val="ListLabel 2889"/>
    <w:qFormat/>
    <w:rPr>
      <w:rFonts w:cs="OpenSymbol"/>
    </w:rPr>
  </w:style>
  <w:style w:type="character" w:customStyle="1" w:styleId="ListLabel2890">
    <w:name w:val="ListLabel 2890"/>
    <w:qFormat/>
    <w:rPr>
      <w:rFonts w:cs="Symbol"/>
    </w:rPr>
  </w:style>
  <w:style w:type="character" w:customStyle="1" w:styleId="ListLabel2891">
    <w:name w:val="ListLabel 2891"/>
    <w:qFormat/>
    <w:rPr>
      <w:rFonts w:cs="OpenSymbol"/>
    </w:rPr>
  </w:style>
  <w:style w:type="character" w:customStyle="1" w:styleId="ListLabel2892">
    <w:name w:val="ListLabel 2892"/>
    <w:qFormat/>
    <w:rPr>
      <w:rFonts w:cs="OpenSymbol"/>
    </w:rPr>
  </w:style>
  <w:style w:type="character" w:customStyle="1" w:styleId="ListLabel2893">
    <w:name w:val="ListLabel 2893"/>
    <w:qFormat/>
    <w:rPr>
      <w:rFonts w:cs="Symbol"/>
    </w:rPr>
  </w:style>
  <w:style w:type="character" w:customStyle="1" w:styleId="ListLabel2894">
    <w:name w:val="ListLabel 2894"/>
    <w:qFormat/>
    <w:rPr>
      <w:rFonts w:cs="OpenSymbol"/>
    </w:rPr>
  </w:style>
  <w:style w:type="character" w:customStyle="1" w:styleId="ListLabel2895">
    <w:name w:val="ListLabel 2895"/>
    <w:qFormat/>
    <w:rPr>
      <w:rFonts w:cs="OpenSymbol"/>
    </w:rPr>
  </w:style>
  <w:style w:type="character" w:customStyle="1" w:styleId="ListLabel2896">
    <w:name w:val="ListLabel 2896"/>
    <w:qFormat/>
    <w:rPr>
      <w:rFonts w:cs="Symbol"/>
    </w:rPr>
  </w:style>
  <w:style w:type="character" w:customStyle="1" w:styleId="ListLabel2897">
    <w:name w:val="ListLabel 2897"/>
    <w:qFormat/>
    <w:rPr>
      <w:rFonts w:cs="OpenSymbol"/>
    </w:rPr>
  </w:style>
  <w:style w:type="character" w:customStyle="1" w:styleId="ListLabel2898">
    <w:name w:val="ListLabel 2898"/>
    <w:qFormat/>
    <w:rPr>
      <w:rFonts w:cs="OpenSymbol"/>
    </w:rPr>
  </w:style>
  <w:style w:type="character" w:customStyle="1" w:styleId="ListLabel2899">
    <w:name w:val="ListLabel 2899"/>
    <w:qFormat/>
    <w:rPr>
      <w:rFonts w:cs="Symbol"/>
    </w:rPr>
  </w:style>
  <w:style w:type="character" w:customStyle="1" w:styleId="ListLabel2900">
    <w:name w:val="ListLabel 2900"/>
    <w:qFormat/>
    <w:rPr>
      <w:rFonts w:cs="OpenSymbol"/>
    </w:rPr>
  </w:style>
  <w:style w:type="character" w:customStyle="1" w:styleId="ListLabel2901">
    <w:name w:val="ListLabel 2901"/>
    <w:qFormat/>
    <w:rPr>
      <w:rFonts w:cs="OpenSymbol"/>
    </w:rPr>
  </w:style>
  <w:style w:type="character" w:customStyle="1" w:styleId="ListLabel2902">
    <w:name w:val="ListLabel 2902"/>
    <w:qFormat/>
    <w:rPr>
      <w:rFonts w:cs="Symbol"/>
    </w:rPr>
  </w:style>
  <w:style w:type="character" w:customStyle="1" w:styleId="ListLabel2903">
    <w:name w:val="ListLabel 2903"/>
    <w:qFormat/>
    <w:rPr>
      <w:rFonts w:cs="OpenSymbol"/>
    </w:rPr>
  </w:style>
  <w:style w:type="character" w:customStyle="1" w:styleId="ListLabel2904">
    <w:name w:val="ListLabel 2904"/>
    <w:qFormat/>
    <w:rPr>
      <w:rFonts w:cs="OpenSymbol"/>
    </w:rPr>
  </w:style>
  <w:style w:type="character" w:customStyle="1" w:styleId="ListLabel2905">
    <w:name w:val="ListLabel 2905"/>
    <w:qFormat/>
    <w:rPr>
      <w:rFonts w:cs="Symbol"/>
    </w:rPr>
  </w:style>
  <w:style w:type="character" w:customStyle="1" w:styleId="ListLabel2906">
    <w:name w:val="ListLabel 2906"/>
    <w:qFormat/>
    <w:rPr>
      <w:rFonts w:cs="OpenSymbol"/>
    </w:rPr>
  </w:style>
  <w:style w:type="character" w:customStyle="1" w:styleId="ListLabel2907">
    <w:name w:val="ListLabel 2907"/>
    <w:qFormat/>
    <w:rPr>
      <w:rFonts w:cs="OpenSymbol"/>
    </w:rPr>
  </w:style>
  <w:style w:type="character" w:customStyle="1" w:styleId="ListLabel2908">
    <w:name w:val="ListLabel 2908"/>
    <w:qFormat/>
    <w:rPr>
      <w:rFonts w:cs="Symbol"/>
    </w:rPr>
  </w:style>
  <w:style w:type="character" w:customStyle="1" w:styleId="ListLabel2909">
    <w:name w:val="ListLabel 2909"/>
    <w:qFormat/>
    <w:rPr>
      <w:rFonts w:cs="OpenSymbol"/>
    </w:rPr>
  </w:style>
  <w:style w:type="character" w:customStyle="1" w:styleId="ListLabel2910">
    <w:name w:val="ListLabel 2910"/>
    <w:qFormat/>
    <w:rPr>
      <w:rFonts w:cs="OpenSymbol"/>
    </w:rPr>
  </w:style>
  <w:style w:type="character" w:customStyle="1" w:styleId="ListLabel2911">
    <w:name w:val="ListLabel 2911"/>
    <w:qFormat/>
    <w:rPr>
      <w:rFonts w:cs="Symbol"/>
      <w:sz w:val="20"/>
    </w:rPr>
  </w:style>
  <w:style w:type="character" w:customStyle="1" w:styleId="ListLabel2912">
    <w:name w:val="ListLabel 2912"/>
    <w:qFormat/>
    <w:rPr>
      <w:rFonts w:cs="OpenSymbol"/>
    </w:rPr>
  </w:style>
  <w:style w:type="character" w:customStyle="1" w:styleId="ListLabel2913">
    <w:name w:val="ListLabel 2913"/>
    <w:qFormat/>
    <w:rPr>
      <w:rFonts w:cs="OpenSymbol"/>
    </w:rPr>
  </w:style>
  <w:style w:type="character" w:customStyle="1" w:styleId="ListLabel2914">
    <w:name w:val="ListLabel 2914"/>
    <w:qFormat/>
    <w:rPr>
      <w:rFonts w:cs="Symbol"/>
    </w:rPr>
  </w:style>
  <w:style w:type="character" w:customStyle="1" w:styleId="ListLabel2915">
    <w:name w:val="ListLabel 2915"/>
    <w:qFormat/>
    <w:rPr>
      <w:rFonts w:cs="OpenSymbol"/>
    </w:rPr>
  </w:style>
  <w:style w:type="character" w:customStyle="1" w:styleId="ListLabel2916">
    <w:name w:val="ListLabel 2916"/>
    <w:qFormat/>
    <w:rPr>
      <w:rFonts w:cs="OpenSymbol"/>
    </w:rPr>
  </w:style>
  <w:style w:type="character" w:customStyle="1" w:styleId="ListLabel2917">
    <w:name w:val="ListLabel 2917"/>
    <w:qFormat/>
    <w:rPr>
      <w:rFonts w:cs="Symbol"/>
    </w:rPr>
  </w:style>
  <w:style w:type="character" w:customStyle="1" w:styleId="ListLabel2918">
    <w:name w:val="ListLabel 2918"/>
    <w:qFormat/>
    <w:rPr>
      <w:rFonts w:cs="OpenSymbol"/>
    </w:rPr>
  </w:style>
  <w:style w:type="character" w:customStyle="1" w:styleId="ListLabel2919">
    <w:name w:val="ListLabel 2919"/>
    <w:qFormat/>
    <w:rPr>
      <w:rFonts w:cs="OpenSymbol"/>
    </w:rPr>
  </w:style>
  <w:style w:type="character" w:customStyle="1" w:styleId="ListLabel2920">
    <w:name w:val="ListLabel 2920"/>
    <w:qFormat/>
    <w:rPr>
      <w:rFonts w:cs="Symbol"/>
    </w:rPr>
  </w:style>
  <w:style w:type="character" w:customStyle="1" w:styleId="ListLabel2921">
    <w:name w:val="ListLabel 2921"/>
    <w:qFormat/>
    <w:rPr>
      <w:rFonts w:cs="OpenSymbol"/>
    </w:rPr>
  </w:style>
  <w:style w:type="character" w:customStyle="1" w:styleId="ListLabel2922">
    <w:name w:val="ListLabel 2922"/>
    <w:qFormat/>
    <w:rPr>
      <w:rFonts w:cs="OpenSymbol"/>
    </w:rPr>
  </w:style>
  <w:style w:type="character" w:customStyle="1" w:styleId="ListLabel2923">
    <w:name w:val="ListLabel 2923"/>
    <w:qFormat/>
    <w:rPr>
      <w:rFonts w:cs="Symbol"/>
    </w:rPr>
  </w:style>
  <w:style w:type="character" w:customStyle="1" w:styleId="ListLabel2924">
    <w:name w:val="ListLabel 2924"/>
    <w:qFormat/>
    <w:rPr>
      <w:rFonts w:cs="OpenSymbol"/>
    </w:rPr>
  </w:style>
  <w:style w:type="character" w:customStyle="1" w:styleId="ListLabel2925">
    <w:name w:val="ListLabel 2925"/>
    <w:qFormat/>
    <w:rPr>
      <w:rFonts w:cs="OpenSymbol"/>
    </w:rPr>
  </w:style>
  <w:style w:type="character" w:customStyle="1" w:styleId="ListLabel2926">
    <w:name w:val="ListLabel 2926"/>
    <w:qFormat/>
    <w:rPr>
      <w:rFonts w:cs="Symbol"/>
    </w:rPr>
  </w:style>
  <w:style w:type="character" w:customStyle="1" w:styleId="ListLabel2927">
    <w:name w:val="ListLabel 2927"/>
    <w:qFormat/>
    <w:rPr>
      <w:rFonts w:cs="OpenSymbol"/>
    </w:rPr>
  </w:style>
  <w:style w:type="character" w:customStyle="1" w:styleId="ListLabel2928">
    <w:name w:val="ListLabel 2928"/>
    <w:qFormat/>
    <w:rPr>
      <w:rFonts w:cs="OpenSymbol"/>
    </w:rPr>
  </w:style>
  <w:style w:type="character" w:customStyle="1" w:styleId="ListLabel2929">
    <w:name w:val="ListLabel 2929"/>
    <w:qFormat/>
    <w:rPr>
      <w:rFonts w:cs="OpenSymbol;Arial Unicode MS"/>
    </w:rPr>
  </w:style>
  <w:style w:type="character" w:customStyle="1" w:styleId="ListLabel2930">
    <w:name w:val="ListLabel 2930"/>
    <w:qFormat/>
    <w:rPr>
      <w:rFonts w:cs="OpenSymbol;Arial Unicode MS"/>
    </w:rPr>
  </w:style>
  <w:style w:type="character" w:customStyle="1" w:styleId="ListLabel2931">
    <w:name w:val="ListLabel 2931"/>
    <w:qFormat/>
    <w:rPr>
      <w:rFonts w:cs="OpenSymbol;Arial Unicode MS"/>
    </w:rPr>
  </w:style>
  <w:style w:type="character" w:customStyle="1" w:styleId="ListLabel2932">
    <w:name w:val="ListLabel 2932"/>
    <w:qFormat/>
    <w:rPr>
      <w:rFonts w:cs="OpenSymbol;Arial Unicode MS"/>
    </w:rPr>
  </w:style>
  <w:style w:type="character" w:customStyle="1" w:styleId="ListLabel2933">
    <w:name w:val="ListLabel 2933"/>
    <w:qFormat/>
    <w:rPr>
      <w:rFonts w:cs="OpenSymbol;Arial Unicode MS"/>
    </w:rPr>
  </w:style>
  <w:style w:type="character" w:customStyle="1" w:styleId="ListLabel2934">
    <w:name w:val="ListLabel 2934"/>
    <w:qFormat/>
    <w:rPr>
      <w:rFonts w:cs="OpenSymbol;Arial Unicode MS"/>
    </w:rPr>
  </w:style>
  <w:style w:type="character" w:customStyle="1" w:styleId="ListLabel2935">
    <w:name w:val="ListLabel 2935"/>
    <w:qFormat/>
    <w:rPr>
      <w:rFonts w:cs="OpenSymbol;Arial Unicode MS"/>
    </w:rPr>
  </w:style>
  <w:style w:type="character" w:customStyle="1" w:styleId="ListLabel2936">
    <w:name w:val="ListLabel 2936"/>
    <w:qFormat/>
    <w:rPr>
      <w:rFonts w:cs="OpenSymbol;Arial Unicode MS"/>
    </w:rPr>
  </w:style>
  <w:style w:type="character" w:customStyle="1" w:styleId="ListLabel2937">
    <w:name w:val="ListLabel 2937"/>
    <w:qFormat/>
    <w:rPr>
      <w:rFonts w:cs="OpenSymbol;Arial Unicode MS"/>
    </w:rPr>
  </w:style>
  <w:style w:type="character" w:customStyle="1" w:styleId="ListLabel2938">
    <w:name w:val="ListLabel 2938"/>
    <w:qFormat/>
    <w:rPr>
      <w:rFonts w:cs="OpenSymbol;Arial Unicode MS"/>
    </w:rPr>
  </w:style>
  <w:style w:type="character" w:customStyle="1" w:styleId="ListLabel2939">
    <w:name w:val="ListLabel 2939"/>
    <w:qFormat/>
    <w:rPr>
      <w:rFonts w:cs="OpenSymbol;Arial Unicode MS"/>
    </w:rPr>
  </w:style>
  <w:style w:type="character" w:customStyle="1" w:styleId="ListLabel2940">
    <w:name w:val="ListLabel 2940"/>
    <w:qFormat/>
    <w:rPr>
      <w:rFonts w:cs="OpenSymbol;Arial Unicode MS"/>
    </w:rPr>
  </w:style>
  <w:style w:type="character" w:customStyle="1" w:styleId="ListLabel2941">
    <w:name w:val="ListLabel 2941"/>
    <w:qFormat/>
    <w:rPr>
      <w:rFonts w:cs="OpenSymbol;Arial Unicode MS"/>
    </w:rPr>
  </w:style>
  <w:style w:type="character" w:customStyle="1" w:styleId="ListLabel2942">
    <w:name w:val="ListLabel 2942"/>
    <w:qFormat/>
    <w:rPr>
      <w:rFonts w:cs="OpenSymbol;Arial Unicode MS"/>
    </w:rPr>
  </w:style>
  <w:style w:type="character" w:customStyle="1" w:styleId="ListLabel2943">
    <w:name w:val="ListLabel 2943"/>
    <w:qFormat/>
    <w:rPr>
      <w:rFonts w:cs="OpenSymbol;Arial Unicode MS"/>
    </w:rPr>
  </w:style>
  <w:style w:type="character" w:customStyle="1" w:styleId="ListLabel2944">
    <w:name w:val="ListLabel 2944"/>
    <w:qFormat/>
    <w:rPr>
      <w:rFonts w:cs="OpenSymbol;Arial Unicode MS"/>
    </w:rPr>
  </w:style>
  <w:style w:type="character" w:customStyle="1" w:styleId="ListLabel2945">
    <w:name w:val="ListLabel 2945"/>
    <w:qFormat/>
    <w:rPr>
      <w:rFonts w:cs="OpenSymbol;Arial Unicode MS"/>
    </w:rPr>
  </w:style>
  <w:style w:type="character" w:customStyle="1" w:styleId="ListLabel2946">
    <w:name w:val="ListLabel 2946"/>
    <w:qFormat/>
    <w:rPr>
      <w:rFonts w:cs="OpenSymbol;Arial Unicode MS"/>
    </w:rPr>
  </w:style>
  <w:style w:type="character" w:customStyle="1" w:styleId="ListLabel2947">
    <w:name w:val="ListLabel 2947"/>
    <w:qFormat/>
    <w:rPr>
      <w:rFonts w:cs="OpenSymbol;Arial Unicode MS"/>
    </w:rPr>
  </w:style>
  <w:style w:type="character" w:customStyle="1" w:styleId="ListLabel2948">
    <w:name w:val="ListLabel 2948"/>
    <w:qFormat/>
    <w:rPr>
      <w:rFonts w:cs="OpenSymbol;Arial Unicode MS"/>
    </w:rPr>
  </w:style>
  <w:style w:type="character" w:customStyle="1" w:styleId="ListLabel2949">
    <w:name w:val="ListLabel 2949"/>
    <w:qFormat/>
    <w:rPr>
      <w:rFonts w:cs="OpenSymbol;Arial Unicode MS"/>
    </w:rPr>
  </w:style>
  <w:style w:type="character" w:customStyle="1" w:styleId="ListLabel2950">
    <w:name w:val="ListLabel 2950"/>
    <w:qFormat/>
    <w:rPr>
      <w:rFonts w:cs="OpenSymbol;Arial Unicode MS"/>
    </w:rPr>
  </w:style>
  <w:style w:type="character" w:customStyle="1" w:styleId="ListLabel2951">
    <w:name w:val="ListLabel 2951"/>
    <w:qFormat/>
    <w:rPr>
      <w:rFonts w:cs="OpenSymbol;Arial Unicode MS"/>
    </w:rPr>
  </w:style>
  <w:style w:type="character" w:customStyle="1" w:styleId="ListLabel2952">
    <w:name w:val="ListLabel 2952"/>
    <w:qFormat/>
    <w:rPr>
      <w:rFonts w:cs="OpenSymbol;Arial Unicode MS"/>
    </w:rPr>
  </w:style>
  <w:style w:type="character" w:customStyle="1" w:styleId="ListLabel2953">
    <w:name w:val="ListLabel 2953"/>
    <w:qFormat/>
    <w:rPr>
      <w:rFonts w:cs="OpenSymbol;Arial Unicode MS"/>
    </w:rPr>
  </w:style>
  <w:style w:type="character" w:customStyle="1" w:styleId="ListLabel2954">
    <w:name w:val="ListLabel 2954"/>
    <w:qFormat/>
    <w:rPr>
      <w:rFonts w:cs="OpenSymbol;Arial Unicode MS"/>
    </w:rPr>
  </w:style>
  <w:style w:type="character" w:customStyle="1" w:styleId="ListLabel2955">
    <w:name w:val="ListLabel 2955"/>
    <w:qFormat/>
    <w:rPr>
      <w:rFonts w:cs="OpenSymbol;Arial Unicode MS"/>
    </w:rPr>
  </w:style>
  <w:style w:type="character" w:customStyle="1" w:styleId="ListLabel2956">
    <w:name w:val="ListLabel 2956"/>
    <w:qFormat/>
    <w:rPr>
      <w:rFonts w:cs="OpenSymbol;Arial Unicode MS"/>
    </w:rPr>
  </w:style>
  <w:style w:type="character" w:customStyle="1" w:styleId="ListLabel2957">
    <w:name w:val="ListLabel 2957"/>
    <w:qFormat/>
    <w:rPr>
      <w:rFonts w:cs="OpenSymbol;Arial Unicode MS"/>
    </w:rPr>
  </w:style>
  <w:style w:type="character" w:customStyle="1" w:styleId="ListLabel2958">
    <w:name w:val="ListLabel 2958"/>
    <w:qFormat/>
    <w:rPr>
      <w:rFonts w:cs="OpenSymbol;Arial Unicode MS"/>
    </w:rPr>
  </w:style>
  <w:style w:type="character" w:customStyle="1" w:styleId="ListLabel2959">
    <w:name w:val="ListLabel 2959"/>
    <w:qFormat/>
    <w:rPr>
      <w:rFonts w:cs="OpenSymbol;Arial Unicode MS"/>
    </w:rPr>
  </w:style>
  <w:style w:type="character" w:customStyle="1" w:styleId="ListLabel2960">
    <w:name w:val="ListLabel 2960"/>
    <w:qFormat/>
    <w:rPr>
      <w:rFonts w:cs="OpenSymbol;Arial Unicode MS"/>
    </w:rPr>
  </w:style>
  <w:style w:type="character" w:customStyle="1" w:styleId="ListLabel2961">
    <w:name w:val="ListLabel 2961"/>
    <w:qFormat/>
    <w:rPr>
      <w:rFonts w:cs="OpenSymbol;Arial Unicode MS"/>
    </w:rPr>
  </w:style>
  <w:style w:type="character" w:customStyle="1" w:styleId="ListLabel2962">
    <w:name w:val="ListLabel 2962"/>
    <w:qFormat/>
    <w:rPr>
      <w:rFonts w:cs="OpenSymbol;Arial Unicode MS"/>
    </w:rPr>
  </w:style>
  <w:style w:type="character" w:customStyle="1" w:styleId="ListLabel2963">
    <w:name w:val="ListLabel 2963"/>
    <w:qFormat/>
    <w:rPr>
      <w:rFonts w:cs="OpenSymbol;Arial Unicode MS"/>
    </w:rPr>
  </w:style>
  <w:style w:type="character" w:customStyle="1" w:styleId="ListLabel2964">
    <w:name w:val="ListLabel 2964"/>
    <w:qFormat/>
    <w:rPr>
      <w:rFonts w:cs="OpenSymbol;Arial Unicode MS"/>
    </w:rPr>
  </w:style>
  <w:style w:type="character" w:customStyle="1" w:styleId="ListLabel2965">
    <w:name w:val="ListLabel 2965"/>
    <w:qFormat/>
    <w:rPr>
      <w:rFonts w:cs="OpenSymbol;Arial Unicode MS"/>
    </w:rPr>
  </w:style>
  <w:style w:type="character" w:customStyle="1" w:styleId="ListLabel2966">
    <w:name w:val="ListLabel 2966"/>
    <w:qFormat/>
    <w:rPr>
      <w:rFonts w:cs="OpenSymbol;Arial Unicode MS"/>
    </w:rPr>
  </w:style>
  <w:style w:type="character" w:customStyle="1" w:styleId="ListLabel2967">
    <w:name w:val="ListLabel 2967"/>
    <w:qFormat/>
    <w:rPr>
      <w:rFonts w:cs="OpenSymbol;Arial Unicode MS"/>
    </w:rPr>
  </w:style>
  <w:style w:type="character" w:customStyle="1" w:styleId="ListLabel2968">
    <w:name w:val="ListLabel 2968"/>
    <w:qFormat/>
    <w:rPr>
      <w:rFonts w:cs="OpenSymbol;Arial Unicode MS"/>
    </w:rPr>
  </w:style>
  <w:style w:type="character" w:customStyle="1" w:styleId="ListLabel2969">
    <w:name w:val="ListLabel 2969"/>
    <w:qFormat/>
    <w:rPr>
      <w:rFonts w:cs="OpenSymbol;Arial Unicode MS"/>
    </w:rPr>
  </w:style>
  <w:style w:type="character" w:customStyle="1" w:styleId="ListLabel2970">
    <w:name w:val="ListLabel 2970"/>
    <w:qFormat/>
    <w:rPr>
      <w:rFonts w:cs="OpenSymbol;Arial Unicode MS"/>
    </w:rPr>
  </w:style>
  <w:style w:type="character" w:customStyle="1" w:styleId="ListLabel2971">
    <w:name w:val="ListLabel 2971"/>
    <w:qFormat/>
    <w:rPr>
      <w:rFonts w:cs="OpenSymbol;Arial Unicode MS"/>
    </w:rPr>
  </w:style>
  <w:style w:type="character" w:customStyle="1" w:styleId="ListLabel2972">
    <w:name w:val="ListLabel 2972"/>
    <w:qFormat/>
    <w:rPr>
      <w:rFonts w:cs="OpenSymbol;Arial Unicode MS"/>
    </w:rPr>
  </w:style>
  <w:style w:type="character" w:customStyle="1" w:styleId="ListLabel2973">
    <w:name w:val="ListLabel 2973"/>
    <w:qFormat/>
    <w:rPr>
      <w:rFonts w:cs="OpenSymbol;Arial Unicode MS"/>
    </w:rPr>
  </w:style>
  <w:style w:type="character" w:customStyle="1" w:styleId="ListLabel2974">
    <w:name w:val="ListLabel 2974"/>
    <w:qFormat/>
    <w:rPr>
      <w:rFonts w:cs="OpenSymbol;Arial Unicode MS"/>
    </w:rPr>
  </w:style>
  <w:style w:type="character" w:customStyle="1" w:styleId="ListLabel2975">
    <w:name w:val="ListLabel 2975"/>
    <w:qFormat/>
    <w:rPr>
      <w:rFonts w:cs="OpenSymbol;Arial Unicode MS"/>
    </w:rPr>
  </w:style>
  <w:style w:type="character" w:customStyle="1" w:styleId="ListLabel2976">
    <w:name w:val="ListLabel 2976"/>
    <w:qFormat/>
    <w:rPr>
      <w:rFonts w:cs="OpenSymbol;Arial Unicode MS"/>
    </w:rPr>
  </w:style>
  <w:style w:type="character" w:customStyle="1" w:styleId="ListLabel2977">
    <w:name w:val="ListLabel 2977"/>
    <w:qFormat/>
    <w:rPr>
      <w:rFonts w:cs="OpenSymbol;Arial Unicode MS"/>
    </w:rPr>
  </w:style>
  <w:style w:type="character" w:customStyle="1" w:styleId="ListLabel2978">
    <w:name w:val="ListLabel 2978"/>
    <w:qFormat/>
    <w:rPr>
      <w:rFonts w:cs="OpenSymbol;Arial Unicode MS"/>
    </w:rPr>
  </w:style>
  <w:style w:type="character" w:customStyle="1" w:styleId="ListLabel2979">
    <w:name w:val="ListLabel 2979"/>
    <w:qFormat/>
    <w:rPr>
      <w:rFonts w:cs="OpenSymbol;Arial Unicode MS"/>
    </w:rPr>
  </w:style>
  <w:style w:type="character" w:customStyle="1" w:styleId="ListLabel2980">
    <w:name w:val="ListLabel 2980"/>
    <w:qFormat/>
    <w:rPr>
      <w:rFonts w:cs="OpenSymbol;Arial Unicode MS"/>
    </w:rPr>
  </w:style>
  <w:style w:type="character" w:customStyle="1" w:styleId="ListLabel2981">
    <w:name w:val="ListLabel 2981"/>
    <w:qFormat/>
    <w:rPr>
      <w:rFonts w:cs="OpenSymbol;Arial Unicode MS"/>
    </w:rPr>
  </w:style>
  <w:style w:type="character" w:customStyle="1" w:styleId="ListLabel2982">
    <w:name w:val="ListLabel 2982"/>
    <w:qFormat/>
    <w:rPr>
      <w:rFonts w:cs="OpenSymbol;Arial Unicode MS"/>
    </w:rPr>
  </w:style>
  <w:style w:type="character" w:customStyle="1" w:styleId="ListLabel2983">
    <w:name w:val="ListLabel 2983"/>
    <w:qFormat/>
    <w:rPr>
      <w:rFonts w:cs="OpenSymbol;Arial Unicode MS"/>
    </w:rPr>
  </w:style>
  <w:style w:type="character" w:customStyle="1" w:styleId="ListLabel2984">
    <w:name w:val="ListLabel 2984"/>
    <w:qFormat/>
    <w:rPr>
      <w:rFonts w:cs="OpenSymbol;Arial Unicode MS"/>
    </w:rPr>
  </w:style>
  <w:style w:type="character" w:customStyle="1" w:styleId="ListLabel2985">
    <w:name w:val="ListLabel 2985"/>
    <w:qFormat/>
    <w:rPr>
      <w:rFonts w:cs="OpenSymbol;Arial Unicode MS"/>
    </w:rPr>
  </w:style>
  <w:style w:type="character" w:customStyle="1" w:styleId="ListLabel2986">
    <w:name w:val="ListLabel 2986"/>
    <w:qFormat/>
    <w:rPr>
      <w:rFonts w:cs="OpenSymbol;Arial Unicode MS"/>
    </w:rPr>
  </w:style>
  <w:style w:type="character" w:customStyle="1" w:styleId="ListLabel2987">
    <w:name w:val="ListLabel 2987"/>
    <w:qFormat/>
    <w:rPr>
      <w:rFonts w:cs="OpenSymbol;Arial Unicode MS"/>
    </w:rPr>
  </w:style>
  <w:style w:type="character" w:customStyle="1" w:styleId="ListLabel2988">
    <w:name w:val="ListLabel 2988"/>
    <w:qFormat/>
    <w:rPr>
      <w:rFonts w:cs="OpenSymbol;Arial Unicode MS"/>
    </w:rPr>
  </w:style>
  <w:style w:type="character" w:customStyle="1" w:styleId="ListLabel2989">
    <w:name w:val="ListLabel 2989"/>
    <w:qFormat/>
    <w:rPr>
      <w:rFonts w:cs="OpenSymbol;Arial Unicode MS"/>
    </w:rPr>
  </w:style>
  <w:style w:type="character" w:customStyle="1" w:styleId="ListLabel2990">
    <w:name w:val="ListLabel 2990"/>
    <w:qFormat/>
    <w:rPr>
      <w:rFonts w:cs="OpenSymbol;Arial Unicode MS"/>
    </w:rPr>
  </w:style>
  <w:style w:type="character" w:customStyle="1" w:styleId="ListLabel2991">
    <w:name w:val="ListLabel 2991"/>
    <w:qFormat/>
    <w:rPr>
      <w:rFonts w:cs="OpenSymbol;Arial Unicode MS"/>
    </w:rPr>
  </w:style>
  <w:style w:type="character" w:customStyle="1" w:styleId="ListLabel2992">
    <w:name w:val="ListLabel 2992"/>
    <w:qFormat/>
    <w:rPr>
      <w:rFonts w:cs="OpenSymbol;Arial Unicode MS"/>
    </w:rPr>
  </w:style>
  <w:style w:type="character" w:customStyle="1" w:styleId="ListLabel2993">
    <w:name w:val="ListLabel 2993"/>
    <w:qFormat/>
    <w:rPr>
      <w:rFonts w:cs="OpenSymbol;Arial Unicode MS"/>
    </w:rPr>
  </w:style>
  <w:style w:type="character" w:customStyle="1" w:styleId="ListLabel2994">
    <w:name w:val="ListLabel 2994"/>
    <w:qFormat/>
    <w:rPr>
      <w:rFonts w:cs="OpenSymbol;Arial Unicode MS"/>
    </w:rPr>
  </w:style>
  <w:style w:type="character" w:customStyle="1" w:styleId="ListLabel2995">
    <w:name w:val="ListLabel 2995"/>
    <w:qFormat/>
    <w:rPr>
      <w:rFonts w:cs="OpenSymbol;Arial Unicode MS"/>
    </w:rPr>
  </w:style>
  <w:style w:type="character" w:customStyle="1" w:styleId="ListLabel2996">
    <w:name w:val="ListLabel 2996"/>
    <w:qFormat/>
    <w:rPr>
      <w:rFonts w:cs="OpenSymbol;Arial Unicode MS"/>
    </w:rPr>
  </w:style>
  <w:style w:type="character" w:customStyle="1" w:styleId="ListLabel2997">
    <w:name w:val="ListLabel 2997"/>
    <w:qFormat/>
    <w:rPr>
      <w:rFonts w:cs="OpenSymbol;Arial Unicode MS"/>
    </w:rPr>
  </w:style>
  <w:style w:type="character" w:customStyle="1" w:styleId="ListLabel2998">
    <w:name w:val="ListLabel 2998"/>
    <w:qFormat/>
    <w:rPr>
      <w:rFonts w:cs="OpenSymbol;Arial Unicode MS"/>
    </w:rPr>
  </w:style>
  <w:style w:type="character" w:customStyle="1" w:styleId="ListLabel2999">
    <w:name w:val="ListLabel 2999"/>
    <w:qFormat/>
    <w:rPr>
      <w:rFonts w:cs="OpenSymbol;Arial Unicode MS"/>
    </w:rPr>
  </w:style>
  <w:style w:type="character" w:customStyle="1" w:styleId="ListLabel3000">
    <w:name w:val="ListLabel 3000"/>
    <w:qFormat/>
    <w:rPr>
      <w:rFonts w:cs="OpenSymbol;Arial Unicode MS"/>
    </w:rPr>
  </w:style>
  <w:style w:type="character" w:customStyle="1" w:styleId="ListLabel3001">
    <w:name w:val="ListLabel 3001"/>
    <w:qFormat/>
    <w:rPr>
      <w:rFonts w:cs="Symbol"/>
    </w:rPr>
  </w:style>
  <w:style w:type="character" w:customStyle="1" w:styleId="ListLabel3002">
    <w:name w:val="ListLabel 3002"/>
    <w:qFormat/>
    <w:rPr>
      <w:rFonts w:cs="OpenSymbol"/>
    </w:rPr>
  </w:style>
  <w:style w:type="character" w:customStyle="1" w:styleId="ListLabel3003">
    <w:name w:val="ListLabel 3003"/>
    <w:qFormat/>
    <w:rPr>
      <w:rFonts w:cs="OpenSymbol"/>
    </w:rPr>
  </w:style>
  <w:style w:type="character" w:customStyle="1" w:styleId="ListLabel3004">
    <w:name w:val="ListLabel 3004"/>
    <w:qFormat/>
    <w:rPr>
      <w:rFonts w:cs="Symbol"/>
    </w:rPr>
  </w:style>
  <w:style w:type="character" w:customStyle="1" w:styleId="ListLabel3005">
    <w:name w:val="ListLabel 3005"/>
    <w:qFormat/>
    <w:rPr>
      <w:rFonts w:cs="OpenSymbol"/>
    </w:rPr>
  </w:style>
  <w:style w:type="character" w:customStyle="1" w:styleId="ListLabel3006">
    <w:name w:val="ListLabel 3006"/>
    <w:qFormat/>
    <w:rPr>
      <w:rFonts w:cs="OpenSymbol"/>
    </w:rPr>
  </w:style>
  <w:style w:type="character" w:customStyle="1" w:styleId="ListLabel3007">
    <w:name w:val="ListLabel 3007"/>
    <w:qFormat/>
    <w:rPr>
      <w:rFonts w:cs="Symbol"/>
    </w:rPr>
  </w:style>
  <w:style w:type="character" w:customStyle="1" w:styleId="ListLabel3008">
    <w:name w:val="ListLabel 3008"/>
    <w:qFormat/>
    <w:rPr>
      <w:rFonts w:cs="OpenSymbol"/>
    </w:rPr>
  </w:style>
  <w:style w:type="character" w:customStyle="1" w:styleId="ListLabel3009">
    <w:name w:val="ListLabel 3009"/>
    <w:qFormat/>
    <w:rPr>
      <w:rFonts w:cs="OpenSymbol"/>
    </w:rPr>
  </w:style>
  <w:style w:type="character" w:customStyle="1" w:styleId="ListLabel3010">
    <w:name w:val="ListLabel 3010"/>
    <w:qFormat/>
    <w:rPr>
      <w:rFonts w:cs="Symbol"/>
    </w:rPr>
  </w:style>
  <w:style w:type="character" w:customStyle="1" w:styleId="ListLabel3011">
    <w:name w:val="ListLabel 3011"/>
    <w:qFormat/>
    <w:rPr>
      <w:rFonts w:cs="OpenSymbol"/>
    </w:rPr>
  </w:style>
  <w:style w:type="character" w:customStyle="1" w:styleId="ListLabel3012">
    <w:name w:val="ListLabel 3012"/>
    <w:qFormat/>
    <w:rPr>
      <w:rFonts w:cs="OpenSymbol"/>
    </w:rPr>
  </w:style>
  <w:style w:type="character" w:customStyle="1" w:styleId="ListLabel3013">
    <w:name w:val="ListLabel 3013"/>
    <w:qFormat/>
    <w:rPr>
      <w:rFonts w:cs="Symbol"/>
    </w:rPr>
  </w:style>
  <w:style w:type="character" w:customStyle="1" w:styleId="ListLabel3014">
    <w:name w:val="ListLabel 3014"/>
    <w:qFormat/>
    <w:rPr>
      <w:rFonts w:cs="OpenSymbol"/>
    </w:rPr>
  </w:style>
  <w:style w:type="character" w:customStyle="1" w:styleId="ListLabel3015">
    <w:name w:val="ListLabel 3015"/>
    <w:qFormat/>
    <w:rPr>
      <w:rFonts w:cs="OpenSymbol"/>
    </w:rPr>
  </w:style>
  <w:style w:type="character" w:customStyle="1" w:styleId="ListLabel3016">
    <w:name w:val="ListLabel 3016"/>
    <w:qFormat/>
    <w:rPr>
      <w:rFonts w:cs="Symbol"/>
    </w:rPr>
  </w:style>
  <w:style w:type="character" w:customStyle="1" w:styleId="ListLabel3017">
    <w:name w:val="ListLabel 3017"/>
    <w:qFormat/>
    <w:rPr>
      <w:rFonts w:cs="OpenSymbol"/>
    </w:rPr>
  </w:style>
  <w:style w:type="character" w:customStyle="1" w:styleId="ListLabel3018">
    <w:name w:val="ListLabel 3018"/>
    <w:qFormat/>
    <w:rPr>
      <w:rFonts w:cs="OpenSymbol"/>
    </w:rPr>
  </w:style>
  <w:style w:type="character" w:customStyle="1" w:styleId="ListLabel3019">
    <w:name w:val="ListLabel 3019"/>
    <w:qFormat/>
  </w:style>
  <w:style w:type="character" w:customStyle="1" w:styleId="ListLabel3020">
    <w:name w:val="ListLabel 3020"/>
    <w:qFormat/>
    <w:rPr>
      <w:rFonts w:eastAsia="Times New Roman"/>
      <w:sz w:val="16"/>
      <w:szCs w:val="16"/>
      <w:u w:val="none" w:color="000000"/>
      <w:lang w:val="en-US" w:eastAsia="en-US"/>
    </w:rPr>
  </w:style>
  <w:style w:type="character" w:customStyle="1" w:styleId="ListLabel3021">
    <w:name w:val="ListLabel 3021"/>
    <w:qFormat/>
    <w:rPr>
      <w:lang w:val="en-US"/>
    </w:rPr>
  </w:style>
  <w:style w:type="character" w:customStyle="1" w:styleId="ListLabel3022">
    <w:name w:val="ListLabel 3022"/>
    <w:qFormat/>
  </w:style>
  <w:style w:type="character" w:customStyle="1" w:styleId="ListLabel3023">
    <w:name w:val="ListLabel 3023"/>
    <w:qFormat/>
    <w:rPr>
      <w:rFonts w:cs="Symbol"/>
    </w:rPr>
  </w:style>
  <w:style w:type="character" w:customStyle="1" w:styleId="ListLabel3024">
    <w:name w:val="ListLabel 3024"/>
    <w:qFormat/>
    <w:rPr>
      <w:rFonts w:cs="OpenSymbol"/>
    </w:rPr>
  </w:style>
  <w:style w:type="character" w:customStyle="1" w:styleId="ListLabel3025">
    <w:name w:val="ListLabel 3025"/>
    <w:qFormat/>
    <w:rPr>
      <w:rFonts w:cs="OpenSymbol"/>
    </w:rPr>
  </w:style>
  <w:style w:type="character" w:customStyle="1" w:styleId="ListLabel3026">
    <w:name w:val="ListLabel 3026"/>
    <w:qFormat/>
    <w:rPr>
      <w:rFonts w:cs="Symbol"/>
    </w:rPr>
  </w:style>
  <w:style w:type="character" w:customStyle="1" w:styleId="ListLabel3027">
    <w:name w:val="ListLabel 3027"/>
    <w:qFormat/>
    <w:rPr>
      <w:rFonts w:cs="OpenSymbol"/>
    </w:rPr>
  </w:style>
  <w:style w:type="character" w:customStyle="1" w:styleId="ListLabel3028">
    <w:name w:val="ListLabel 3028"/>
    <w:qFormat/>
    <w:rPr>
      <w:rFonts w:cs="OpenSymbol"/>
    </w:rPr>
  </w:style>
  <w:style w:type="character" w:customStyle="1" w:styleId="ListLabel3029">
    <w:name w:val="ListLabel 3029"/>
    <w:qFormat/>
    <w:rPr>
      <w:rFonts w:cs="Symbol"/>
    </w:rPr>
  </w:style>
  <w:style w:type="character" w:customStyle="1" w:styleId="ListLabel3030">
    <w:name w:val="ListLabel 3030"/>
    <w:qFormat/>
    <w:rPr>
      <w:rFonts w:cs="OpenSymbol"/>
    </w:rPr>
  </w:style>
  <w:style w:type="character" w:customStyle="1" w:styleId="ListLabel3031">
    <w:name w:val="ListLabel 3031"/>
    <w:qFormat/>
    <w:rPr>
      <w:rFonts w:cs="OpenSymbol"/>
    </w:rPr>
  </w:style>
  <w:style w:type="character" w:customStyle="1" w:styleId="ListLabel3032">
    <w:name w:val="ListLabel 3032"/>
    <w:qFormat/>
    <w:rPr>
      <w:rFonts w:cs="Symbol"/>
    </w:rPr>
  </w:style>
  <w:style w:type="character" w:customStyle="1" w:styleId="ListLabel3033">
    <w:name w:val="ListLabel 3033"/>
    <w:qFormat/>
    <w:rPr>
      <w:rFonts w:cs="OpenSymbol"/>
    </w:rPr>
  </w:style>
  <w:style w:type="character" w:customStyle="1" w:styleId="ListLabel3034">
    <w:name w:val="ListLabel 3034"/>
    <w:qFormat/>
    <w:rPr>
      <w:rFonts w:cs="OpenSymbol"/>
    </w:rPr>
  </w:style>
  <w:style w:type="character" w:customStyle="1" w:styleId="ListLabel3035">
    <w:name w:val="ListLabel 3035"/>
    <w:qFormat/>
    <w:rPr>
      <w:rFonts w:cs="Symbol"/>
    </w:rPr>
  </w:style>
  <w:style w:type="character" w:customStyle="1" w:styleId="ListLabel3036">
    <w:name w:val="ListLabel 3036"/>
    <w:qFormat/>
    <w:rPr>
      <w:rFonts w:cs="OpenSymbol"/>
    </w:rPr>
  </w:style>
  <w:style w:type="character" w:customStyle="1" w:styleId="ListLabel3037">
    <w:name w:val="ListLabel 3037"/>
    <w:qFormat/>
    <w:rPr>
      <w:rFonts w:cs="OpenSymbol"/>
    </w:rPr>
  </w:style>
  <w:style w:type="character" w:customStyle="1" w:styleId="ListLabel3038">
    <w:name w:val="ListLabel 3038"/>
    <w:qFormat/>
    <w:rPr>
      <w:rFonts w:cs="Symbol"/>
    </w:rPr>
  </w:style>
  <w:style w:type="character" w:customStyle="1" w:styleId="ListLabel3039">
    <w:name w:val="ListLabel 3039"/>
    <w:qFormat/>
    <w:rPr>
      <w:rFonts w:cs="OpenSymbol"/>
    </w:rPr>
  </w:style>
  <w:style w:type="character" w:customStyle="1" w:styleId="ListLabel3040">
    <w:name w:val="ListLabel 3040"/>
    <w:qFormat/>
    <w:rPr>
      <w:rFonts w:cs="OpenSymbol"/>
    </w:rPr>
  </w:style>
  <w:style w:type="character" w:customStyle="1" w:styleId="ListLabel3041">
    <w:name w:val="ListLabel 3041"/>
    <w:qFormat/>
    <w:rPr>
      <w:rFonts w:cs="Symbol"/>
    </w:rPr>
  </w:style>
  <w:style w:type="character" w:customStyle="1" w:styleId="ListLabel3042">
    <w:name w:val="ListLabel 3042"/>
    <w:qFormat/>
    <w:rPr>
      <w:rFonts w:cs="OpenSymbol"/>
    </w:rPr>
  </w:style>
  <w:style w:type="character" w:customStyle="1" w:styleId="ListLabel3043">
    <w:name w:val="ListLabel 3043"/>
    <w:qFormat/>
    <w:rPr>
      <w:rFonts w:cs="OpenSymbol"/>
    </w:rPr>
  </w:style>
  <w:style w:type="character" w:customStyle="1" w:styleId="ListLabel3044">
    <w:name w:val="ListLabel 3044"/>
    <w:qFormat/>
    <w:rPr>
      <w:rFonts w:cs="Symbol"/>
    </w:rPr>
  </w:style>
  <w:style w:type="character" w:customStyle="1" w:styleId="ListLabel3045">
    <w:name w:val="ListLabel 3045"/>
    <w:qFormat/>
    <w:rPr>
      <w:rFonts w:cs="OpenSymbol"/>
    </w:rPr>
  </w:style>
  <w:style w:type="character" w:customStyle="1" w:styleId="ListLabel3046">
    <w:name w:val="ListLabel 3046"/>
    <w:qFormat/>
    <w:rPr>
      <w:rFonts w:cs="OpenSymbol"/>
    </w:rPr>
  </w:style>
  <w:style w:type="character" w:customStyle="1" w:styleId="ListLabel3047">
    <w:name w:val="ListLabel 3047"/>
    <w:qFormat/>
    <w:rPr>
      <w:rFonts w:cs="Symbol"/>
    </w:rPr>
  </w:style>
  <w:style w:type="character" w:customStyle="1" w:styleId="ListLabel3048">
    <w:name w:val="ListLabel 3048"/>
    <w:qFormat/>
    <w:rPr>
      <w:rFonts w:cs="OpenSymbol"/>
    </w:rPr>
  </w:style>
  <w:style w:type="character" w:customStyle="1" w:styleId="ListLabel3049">
    <w:name w:val="ListLabel 3049"/>
    <w:qFormat/>
    <w:rPr>
      <w:rFonts w:cs="OpenSymbol"/>
    </w:rPr>
  </w:style>
  <w:style w:type="character" w:customStyle="1" w:styleId="ListLabel3050">
    <w:name w:val="ListLabel 3050"/>
    <w:qFormat/>
    <w:rPr>
      <w:rFonts w:cs="Symbol"/>
    </w:rPr>
  </w:style>
  <w:style w:type="character" w:customStyle="1" w:styleId="ListLabel3051">
    <w:name w:val="ListLabel 3051"/>
    <w:qFormat/>
    <w:rPr>
      <w:rFonts w:cs="OpenSymbol"/>
    </w:rPr>
  </w:style>
  <w:style w:type="character" w:customStyle="1" w:styleId="ListLabel3052">
    <w:name w:val="ListLabel 3052"/>
    <w:qFormat/>
    <w:rPr>
      <w:rFonts w:cs="OpenSymbol"/>
    </w:rPr>
  </w:style>
  <w:style w:type="character" w:customStyle="1" w:styleId="ListLabel3053">
    <w:name w:val="ListLabel 3053"/>
    <w:qFormat/>
    <w:rPr>
      <w:rFonts w:cs="Symbol"/>
    </w:rPr>
  </w:style>
  <w:style w:type="character" w:customStyle="1" w:styleId="ListLabel3054">
    <w:name w:val="ListLabel 3054"/>
    <w:qFormat/>
    <w:rPr>
      <w:rFonts w:cs="OpenSymbol"/>
    </w:rPr>
  </w:style>
  <w:style w:type="character" w:customStyle="1" w:styleId="ListLabel3055">
    <w:name w:val="ListLabel 3055"/>
    <w:qFormat/>
    <w:rPr>
      <w:rFonts w:cs="OpenSymbol"/>
    </w:rPr>
  </w:style>
  <w:style w:type="character" w:customStyle="1" w:styleId="ListLabel3056">
    <w:name w:val="ListLabel 3056"/>
    <w:qFormat/>
    <w:rPr>
      <w:rFonts w:cs="Symbol"/>
    </w:rPr>
  </w:style>
  <w:style w:type="character" w:customStyle="1" w:styleId="ListLabel3057">
    <w:name w:val="ListLabel 3057"/>
    <w:qFormat/>
    <w:rPr>
      <w:rFonts w:cs="OpenSymbol"/>
    </w:rPr>
  </w:style>
  <w:style w:type="character" w:customStyle="1" w:styleId="ListLabel3058">
    <w:name w:val="ListLabel 3058"/>
    <w:qFormat/>
    <w:rPr>
      <w:rFonts w:cs="OpenSymbol"/>
    </w:rPr>
  </w:style>
  <w:style w:type="character" w:customStyle="1" w:styleId="ListLabel3059">
    <w:name w:val="ListLabel 3059"/>
    <w:qFormat/>
    <w:rPr>
      <w:rFonts w:cs="Symbol"/>
    </w:rPr>
  </w:style>
  <w:style w:type="character" w:customStyle="1" w:styleId="ListLabel3060">
    <w:name w:val="ListLabel 3060"/>
    <w:qFormat/>
    <w:rPr>
      <w:rFonts w:cs="OpenSymbol"/>
    </w:rPr>
  </w:style>
  <w:style w:type="character" w:customStyle="1" w:styleId="ListLabel3061">
    <w:name w:val="ListLabel 3061"/>
    <w:qFormat/>
    <w:rPr>
      <w:rFonts w:cs="OpenSymbol"/>
    </w:rPr>
  </w:style>
  <w:style w:type="character" w:customStyle="1" w:styleId="ListLabel3062">
    <w:name w:val="ListLabel 3062"/>
    <w:qFormat/>
    <w:rPr>
      <w:rFonts w:cs="Symbol"/>
    </w:rPr>
  </w:style>
  <w:style w:type="character" w:customStyle="1" w:styleId="ListLabel3063">
    <w:name w:val="ListLabel 3063"/>
    <w:qFormat/>
    <w:rPr>
      <w:rFonts w:cs="OpenSymbol"/>
    </w:rPr>
  </w:style>
  <w:style w:type="character" w:customStyle="1" w:styleId="ListLabel3064">
    <w:name w:val="ListLabel 3064"/>
    <w:qFormat/>
    <w:rPr>
      <w:rFonts w:cs="OpenSymbol"/>
    </w:rPr>
  </w:style>
  <w:style w:type="character" w:customStyle="1" w:styleId="ListLabel3065">
    <w:name w:val="ListLabel 3065"/>
    <w:qFormat/>
    <w:rPr>
      <w:rFonts w:cs="Symbol"/>
    </w:rPr>
  </w:style>
  <w:style w:type="character" w:customStyle="1" w:styleId="ListLabel3066">
    <w:name w:val="ListLabel 3066"/>
    <w:qFormat/>
    <w:rPr>
      <w:rFonts w:cs="OpenSymbol"/>
    </w:rPr>
  </w:style>
  <w:style w:type="character" w:customStyle="1" w:styleId="ListLabel3067">
    <w:name w:val="ListLabel 3067"/>
    <w:qFormat/>
    <w:rPr>
      <w:rFonts w:cs="OpenSymbol"/>
    </w:rPr>
  </w:style>
  <w:style w:type="character" w:customStyle="1" w:styleId="ListLabel3068">
    <w:name w:val="ListLabel 3068"/>
    <w:qFormat/>
    <w:rPr>
      <w:rFonts w:cs="Symbol"/>
    </w:rPr>
  </w:style>
  <w:style w:type="character" w:customStyle="1" w:styleId="ListLabel3069">
    <w:name w:val="ListLabel 3069"/>
    <w:qFormat/>
    <w:rPr>
      <w:rFonts w:cs="OpenSymbol"/>
    </w:rPr>
  </w:style>
  <w:style w:type="character" w:customStyle="1" w:styleId="ListLabel3070">
    <w:name w:val="ListLabel 3070"/>
    <w:qFormat/>
    <w:rPr>
      <w:rFonts w:cs="OpenSymbol"/>
    </w:rPr>
  </w:style>
  <w:style w:type="character" w:customStyle="1" w:styleId="ListLabel3071">
    <w:name w:val="ListLabel 3071"/>
    <w:qFormat/>
    <w:rPr>
      <w:rFonts w:cs="Symbol"/>
    </w:rPr>
  </w:style>
  <w:style w:type="character" w:customStyle="1" w:styleId="ListLabel3072">
    <w:name w:val="ListLabel 3072"/>
    <w:qFormat/>
    <w:rPr>
      <w:rFonts w:cs="OpenSymbol"/>
    </w:rPr>
  </w:style>
  <w:style w:type="character" w:customStyle="1" w:styleId="ListLabel3073">
    <w:name w:val="ListLabel 3073"/>
    <w:qFormat/>
    <w:rPr>
      <w:rFonts w:cs="OpenSymbol"/>
    </w:rPr>
  </w:style>
  <w:style w:type="character" w:customStyle="1" w:styleId="ListLabel3074">
    <w:name w:val="ListLabel 3074"/>
    <w:qFormat/>
    <w:rPr>
      <w:rFonts w:cs="Symbol"/>
    </w:rPr>
  </w:style>
  <w:style w:type="character" w:customStyle="1" w:styleId="ListLabel3075">
    <w:name w:val="ListLabel 3075"/>
    <w:qFormat/>
    <w:rPr>
      <w:rFonts w:cs="OpenSymbol"/>
    </w:rPr>
  </w:style>
  <w:style w:type="character" w:customStyle="1" w:styleId="ListLabel3076">
    <w:name w:val="ListLabel 3076"/>
    <w:qFormat/>
    <w:rPr>
      <w:rFonts w:cs="OpenSymbol"/>
    </w:rPr>
  </w:style>
  <w:style w:type="character" w:customStyle="1" w:styleId="ListLabel3077">
    <w:name w:val="ListLabel 3077"/>
    <w:qFormat/>
    <w:rPr>
      <w:rFonts w:cs="Symbol"/>
    </w:rPr>
  </w:style>
  <w:style w:type="character" w:customStyle="1" w:styleId="ListLabel3078">
    <w:name w:val="ListLabel 3078"/>
    <w:qFormat/>
    <w:rPr>
      <w:rFonts w:cs="OpenSymbol"/>
    </w:rPr>
  </w:style>
  <w:style w:type="character" w:customStyle="1" w:styleId="ListLabel3079">
    <w:name w:val="ListLabel 3079"/>
    <w:qFormat/>
    <w:rPr>
      <w:rFonts w:cs="OpenSymbol"/>
    </w:rPr>
  </w:style>
  <w:style w:type="character" w:customStyle="1" w:styleId="ListLabel3080">
    <w:name w:val="ListLabel 3080"/>
    <w:qFormat/>
    <w:rPr>
      <w:rFonts w:cs="Symbol"/>
    </w:rPr>
  </w:style>
  <w:style w:type="character" w:customStyle="1" w:styleId="ListLabel3081">
    <w:name w:val="ListLabel 3081"/>
    <w:qFormat/>
    <w:rPr>
      <w:rFonts w:cs="OpenSymbol"/>
    </w:rPr>
  </w:style>
  <w:style w:type="character" w:customStyle="1" w:styleId="ListLabel3082">
    <w:name w:val="ListLabel 3082"/>
    <w:qFormat/>
    <w:rPr>
      <w:rFonts w:cs="OpenSymbol"/>
    </w:rPr>
  </w:style>
  <w:style w:type="character" w:customStyle="1" w:styleId="ListLabel3083">
    <w:name w:val="ListLabel 3083"/>
    <w:qFormat/>
    <w:rPr>
      <w:rFonts w:cs="Symbol"/>
    </w:rPr>
  </w:style>
  <w:style w:type="character" w:customStyle="1" w:styleId="ListLabel3084">
    <w:name w:val="ListLabel 3084"/>
    <w:qFormat/>
    <w:rPr>
      <w:rFonts w:cs="OpenSymbol"/>
    </w:rPr>
  </w:style>
  <w:style w:type="character" w:customStyle="1" w:styleId="ListLabel3085">
    <w:name w:val="ListLabel 3085"/>
    <w:qFormat/>
    <w:rPr>
      <w:rFonts w:cs="OpenSymbol"/>
    </w:rPr>
  </w:style>
  <w:style w:type="character" w:customStyle="1" w:styleId="ListLabel3086">
    <w:name w:val="ListLabel 3086"/>
    <w:qFormat/>
    <w:rPr>
      <w:rFonts w:cs="Symbol"/>
      <w:sz w:val="20"/>
    </w:rPr>
  </w:style>
  <w:style w:type="character" w:customStyle="1" w:styleId="ListLabel3087">
    <w:name w:val="ListLabel 3087"/>
    <w:qFormat/>
    <w:rPr>
      <w:rFonts w:cs="OpenSymbol"/>
    </w:rPr>
  </w:style>
  <w:style w:type="character" w:customStyle="1" w:styleId="ListLabel3088">
    <w:name w:val="ListLabel 3088"/>
    <w:qFormat/>
    <w:rPr>
      <w:rFonts w:cs="OpenSymbol"/>
    </w:rPr>
  </w:style>
  <w:style w:type="character" w:customStyle="1" w:styleId="ListLabel3089">
    <w:name w:val="ListLabel 3089"/>
    <w:qFormat/>
    <w:rPr>
      <w:rFonts w:cs="Symbol"/>
    </w:rPr>
  </w:style>
  <w:style w:type="character" w:customStyle="1" w:styleId="ListLabel3090">
    <w:name w:val="ListLabel 3090"/>
    <w:qFormat/>
    <w:rPr>
      <w:rFonts w:cs="OpenSymbol"/>
    </w:rPr>
  </w:style>
  <w:style w:type="character" w:customStyle="1" w:styleId="ListLabel3091">
    <w:name w:val="ListLabel 3091"/>
    <w:qFormat/>
    <w:rPr>
      <w:rFonts w:cs="OpenSymbol"/>
    </w:rPr>
  </w:style>
  <w:style w:type="character" w:customStyle="1" w:styleId="ListLabel3092">
    <w:name w:val="ListLabel 3092"/>
    <w:qFormat/>
    <w:rPr>
      <w:rFonts w:cs="Symbol"/>
    </w:rPr>
  </w:style>
  <w:style w:type="character" w:customStyle="1" w:styleId="ListLabel3093">
    <w:name w:val="ListLabel 3093"/>
    <w:qFormat/>
    <w:rPr>
      <w:rFonts w:cs="OpenSymbol"/>
    </w:rPr>
  </w:style>
  <w:style w:type="character" w:customStyle="1" w:styleId="ListLabel3094">
    <w:name w:val="ListLabel 3094"/>
    <w:qFormat/>
    <w:rPr>
      <w:rFonts w:cs="OpenSymbol"/>
    </w:rPr>
  </w:style>
  <w:style w:type="character" w:customStyle="1" w:styleId="ListLabel3095">
    <w:name w:val="ListLabel 3095"/>
    <w:qFormat/>
    <w:rPr>
      <w:rFonts w:cs="Symbol"/>
    </w:rPr>
  </w:style>
  <w:style w:type="character" w:customStyle="1" w:styleId="ListLabel3096">
    <w:name w:val="ListLabel 3096"/>
    <w:qFormat/>
    <w:rPr>
      <w:rFonts w:cs="OpenSymbol"/>
    </w:rPr>
  </w:style>
  <w:style w:type="character" w:customStyle="1" w:styleId="ListLabel3097">
    <w:name w:val="ListLabel 3097"/>
    <w:qFormat/>
    <w:rPr>
      <w:rFonts w:cs="OpenSymbol"/>
    </w:rPr>
  </w:style>
  <w:style w:type="character" w:customStyle="1" w:styleId="ListLabel3098">
    <w:name w:val="ListLabel 3098"/>
    <w:qFormat/>
    <w:rPr>
      <w:rFonts w:cs="Symbol"/>
    </w:rPr>
  </w:style>
  <w:style w:type="character" w:customStyle="1" w:styleId="ListLabel3099">
    <w:name w:val="ListLabel 3099"/>
    <w:qFormat/>
    <w:rPr>
      <w:rFonts w:cs="OpenSymbol"/>
    </w:rPr>
  </w:style>
  <w:style w:type="character" w:customStyle="1" w:styleId="ListLabel3100">
    <w:name w:val="ListLabel 3100"/>
    <w:qFormat/>
    <w:rPr>
      <w:rFonts w:cs="OpenSymbol"/>
    </w:rPr>
  </w:style>
  <w:style w:type="character" w:customStyle="1" w:styleId="ListLabel3101">
    <w:name w:val="ListLabel 3101"/>
    <w:qFormat/>
    <w:rPr>
      <w:rFonts w:cs="Symbol"/>
    </w:rPr>
  </w:style>
  <w:style w:type="character" w:customStyle="1" w:styleId="ListLabel3102">
    <w:name w:val="ListLabel 3102"/>
    <w:qFormat/>
    <w:rPr>
      <w:rFonts w:cs="OpenSymbol"/>
    </w:rPr>
  </w:style>
  <w:style w:type="character" w:customStyle="1" w:styleId="ListLabel3103">
    <w:name w:val="ListLabel 3103"/>
    <w:qFormat/>
    <w:rPr>
      <w:rFonts w:cs="OpenSymbol"/>
    </w:rPr>
  </w:style>
  <w:style w:type="character" w:customStyle="1" w:styleId="ListLabel3104">
    <w:name w:val="ListLabel 3104"/>
    <w:qFormat/>
    <w:rPr>
      <w:rFonts w:cs="OpenSymbol;Arial Unicode MS"/>
    </w:rPr>
  </w:style>
  <w:style w:type="character" w:customStyle="1" w:styleId="ListLabel3105">
    <w:name w:val="ListLabel 3105"/>
    <w:qFormat/>
    <w:rPr>
      <w:rFonts w:cs="OpenSymbol;Arial Unicode MS"/>
    </w:rPr>
  </w:style>
  <w:style w:type="character" w:customStyle="1" w:styleId="ListLabel3106">
    <w:name w:val="ListLabel 3106"/>
    <w:qFormat/>
    <w:rPr>
      <w:rFonts w:cs="OpenSymbol;Arial Unicode MS"/>
    </w:rPr>
  </w:style>
  <w:style w:type="character" w:customStyle="1" w:styleId="ListLabel3107">
    <w:name w:val="ListLabel 3107"/>
    <w:qFormat/>
    <w:rPr>
      <w:rFonts w:cs="OpenSymbol;Arial Unicode MS"/>
    </w:rPr>
  </w:style>
  <w:style w:type="character" w:customStyle="1" w:styleId="ListLabel3108">
    <w:name w:val="ListLabel 3108"/>
    <w:qFormat/>
    <w:rPr>
      <w:rFonts w:cs="OpenSymbol;Arial Unicode MS"/>
    </w:rPr>
  </w:style>
  <w:style w:type="character" w:customStyle="1" w:styleId="ListLabel3109">
    <w:name w:val="ListLabel 3109"/>
    <w:qFormat/>
    <w:rPr>
      <w:rFonts w:cs="OpenSymbol;Arial Unicode MS"/>
    </w:rPr>
  </w:style>
  <w:style w:type="character" w:customStyle="1" w:styleId="ListLabel3110">
    <w:name w:val="ListLabel 3110"/>
    <w:qFormat/>
    <w:rPr>
      <w:rFonts w:cs="OpenSymbol;Arial Unicode MS"/>
    </w:rPr>
  </w:style>
  <w:style w:type="character" w:customStyle="1" w:styleId="ListLabel3111">
    <w:name w:val="ListLabel 3111"/>
    <w:qFormat/>
    <w:rPr>
      <w:rFonts w:cs="OpenSymbol;Arial Unicode MS"/>
    </w:rPr>
  </w:style>
  <w:style w:type="character" w:customStyle="1" w:styleId="ListLabel3112">
    <w:name w:val="ListLabel 3112"/>
    <w:qFormat/>
    <w:rPr>
      <w:rFonts w:cs="OpenSymbol;Arial Unicode MS"/>
    </w:rPr>
  </w:style>
  <w:style w:type="character" w:customStyle="1" w:styleId="ListLabel3113">
    <w:name w:val="ListLabel 3113"/>
    <w:qFormat/>
    <w:rPr>
      <w:rFonts w:cs="OpenSymbol;Arial Unicode MS"/>
    </w:rPr>
  </w:style>
  <w:style w:type="character" w:customStyle="1" w:styleId="ListLabel3114">
    <w:name w:val="ListLabel 3114"/>
    <w:qFormat/>
    <w:rPr>
      <w:rFonts w:cs="OpenSymbol;Arial Unicode MS"/>
    </w:rPr>
  </w:style>
  <w:style w:type="character" w:customStyle="1" w:styleId="ListLabel3115">
    <w:name w:val="ListLabel 3115"/>
    <w:qFormat/>
    <w:rPr>
      <w:rFonts w:cs="OpenSymbol;Arial Unicode MS"/>
    </w:rPr>
  </w:style>
  <w:style w:type="character" w:customStyle="1" w:styleId="ListLabel3116">
    <w:name w:val="ListLabel 3116"/>
    <w:qFormat/>
    <w:rPr>
      <w:rFonts w:cs="OpenSymbol;Arial Unicode MS"/>
    </w:rPr>
  </w:style>
  <w:style w:type="character" w:customStyle="1" w:styleId="ListLabel3117">
    <w:name w:val="ListLabel 3117"/>
    <w:qFormat/>
    <w:rPr>
      <w:rFonts w:cs="OpenSymbol;Arial Unicode MS"/>
    </w:rPr>
  </w:style>
  <w:style w:type="character" w:customStyle="1" w:styleId="ListLabel3118">
    <w:name w:val="ListLabel 3118"/>
    <w:qFormat/>
    <w:rPr>
      <w:rFonts w:cs="OpenSymbol;Arial Unicode MS"/>
    </w:rPr>
  </w:style>
  <w:style w:type="character" w:customStyle="1" w:styleId="ListLabel3119">
    <w:name w:val="ListLabel 3119"/>
    <w:qFormat/>
    <w:rPr>
      <w:rFonts w:cs="OpenSymbol;Arial Unicode MS"/>
    </w:rPr>
  </w:style>
  <w:style w:type="character" w:customStyle="1" w:styleId="ListLabel3120">
    <w:name w:val="ListLabel 3120"/>
    <w:qFormat/>
    <w:rPr>
      <w:rFonts w:cs="OpenSymbol;Arial Unicode MS"/>
    </w:rPr>
  </w:style>
  <w:style w:type="character" w:customStyle="1" w:styleId="ListLabel3121">
    <w:name w:val="ListLabel 3121"/>
    <w:qFormat/>
    <w:rPr>
      <w:rFonts w:cs="OpenSymbol;Arial Unicode MS"/>
    </w:rPr>
  </w:style>
  <w:style w:type="character" w:customStyle="1" w:styleId="ListLabel3122">
    <w:name w:val="ListLabel 3122"/>
    <w:qFormat/>
    <w:rPr>
      <w:rFonts w:cs="OpenSymbol;Arial Unicode MS"/>
    </w:rPr>
  </w:style>
  <w:style w:type="character" w:customStyle="1" w:styleId="ListLabel3123">
    <w:name w:val="ListLabel 3123"/>
    <w:qFormat/>
    <w:rPr>
      <w:rFonts w:cs="OpenSymbol;Arial Unicode MS"/>
    </w:rPr>
  </w:style>
  <w:style w:type="character" w:customStyle="1" w:styleId="ListLabel3124">
    <w:name w:val="ListLabel 3124"/>
    <w:qFormat/>
    <w:rPr>
      <w:rFonts w:cs="OpenSymbol;Arial Unicode MS"/>
    </w:rPr>
  </w:style>
  <w:style w:type="character" w:customStyle="1" w:styleId="ListLabel3125">
    <w:name w:val="ListLabel 3125"/>
    <w:qFormat/>
    <w:rPr>
      <w:rFonts w:cs="OpenSymbol;Arial Unicode MS"/>
    </w:rPr>
  </w:style>
  <w:style w:type="character" w:customStyle="1" w:styleId="ListLabel3126">
    <w:name w:val="ListLabel 3126"/>
    <w:qFormat/>
    <w:rPr>
      <w:rFonts w:cs="OpenSymbol;Arial Unicode MS"/>
    </w:rPr>
  </w:style>
  <w:style w:type="character" w:customStyle="1" w:styleId="ListLabel3127">
    <w:name w:val="ListLabel 3127"/>
    <w:qFormat/>
    <w:rPr>
      <w:rFonts w:cs="OpenSymbol;Arial Unicode MS"/>
    </w:rPr>
  </w:style>
  <w:style w:type="character" w:customStyle="1" w:styleId="ListLabel3128">
    <w:name w:val="ListLabel 3128"/>
    <w:qFormat/>
    <w:rPr>
      <w:rFonts w:cs="OpenSymbol;Arial Unicode MS"/>
    </w:rPr>
  </w:style>
  <w:style w:type="character" w:customStyle="1" w:styleId="ListLabel3129">
    <w:name w:val="ListLabel 3129"/>
    <w:qFormat/>
    <w:rPr>
      <w:rFonts w:cs="OpenSymbol;Arial Unicode MS"/>
    </w:rPr>
  </w:style>
  <w:style w:type="character" w:customStyle="1" w:styleId="ListLabel3130">
    <w:name w:val="ListLabel 3130"/>
    <w:qFormat/>
    <w:rPr>
      <w:rFonts w:cs="OpenSymbol;Arial Unicode MS"/>
    </w:rPr>
  </w:style>
  <w:style w:type="character" w:customStyle="1" w:styleId="ListLabel3131">
    <w:name w:val="ListLabel 3131"/>
    <w:qFormat/>
    <w:rPr>
      <w:rFonts w:cs="OpenSymbol;Arial Unicode MS"/>
    </w:rPr>
  </w:style>
  <w:style w:type="character" w:customStyle="1" w:styleId="ListLabel3132">
    <w:name w:val="ListLabel 3132"/>
    <w:qFormat/>
    <w:rPr>
      <w:rFonts w:cs="OpenSymbol;Arial Unicode MS"/>
    </w:rPr>
  </w:style>
  <w:style w:type="character" w:customStyle="1" w:styleId="ListLabel3133">
    <w:name w:val="ListLabel 3133"/>
    <w:qFormat/>
    <w:rPr>
      <w:rFonts w:cs="OpenSymbol;Arial Unicode MS"/>
    </w:rPr>
  </w:style>
  <w:style w:type="character" w:customStyle="1" w:styleId="ListLabel3134">
    <w:name w:val="ListLabel 3134"/>
    <w:qFormat/>
    <w:rPr>
      <w:rFonts w:cs="OpenSymbol;Arial Unicode MS"/>
    </w:rPr>
  </w:style>
  <w:style w:type="character" w:customStyle="1" w:styleId="ListLabel3135">
    <w:name w:val="ListLabel 3135"/>
    <w:qFormat/>
    <w:rPr>
      <w:rFonts w:cs="OpenSymbol;Arial Unicode MS"/>
    </w:rPr>
  </w:style>
  <w:style w:type="character" w:customStyle="1" w:styleId="ListLabel3136">
    <w:name w:val="ListLabel 3136"/>
    <w:qFormat/>
    <w:rPr>
      <w:rFonts w:cs="OpenSymbol;Arial Unicode MS"/>
    </w:rPr>
  </w:style>
  <w:style w:type="character" w:customStyle="1" w:styleId="ListLabel3137">
    <w:name w:val="ListLabel 3137"/>
    <w:qFormat/>
    <w:rPr>
      <w:rFonts w:cs="OpenSymbol;Arial Unicode MS"/>
    </w:rPr>
  </w:style>
  <w:style w:type="character" w:customStyle="1" w:styleId="ListLabel3138">
    <w:name w:val="ListLabel 3138"/>
    <w:qFormat/>
    <w:rPr>
      <w:rFonts w:cs="OpenSymbol;Arial Unicode MS"/>
    </w:rPr>
  </w:style>
  <w:style w:type="character" w:customStyle="1" w:styleId="ListLabel3139">
    <w:name w:val="ListLabel 3139"/>
    <w:qFormat/>
    <w:rPr>
      <w:rFonts w:cs="OpenSymbol;Arial Unicode MS"/>
    </w:rPr>
  </w:style>
  <w:style w:type="character" w:customStyle="1" w:styleId="ListLabel3140">
    <w:name w:val="ListLabel 3140"/>
    <w:qFormat/>
    <w:rPr>
      <w:rFonts w:cs="OpenSymbol;Arial Unicode MS"/>
    </w:rPr>
  </w:style>
  <w:style w:type="character" w:customStyle="1" w:styleId="ListLabel3141">
    <w:name w:val="ListLabel 3141"/>
    <w:qFormat/>
    <w:rPr>
      <w:rFonts w:cs="OpenSymbol;Arial Unicode MS"/>
    </w:rPr>
  </w:style>
  <w:style w:type="character" w:customStyle="1" w:styleId="ListLabel3142">
    <w:name w:val="ListLabel 3142"/>
    <w:qFormat/>
    <w:rPr>
      <w:rFonts w:cs="OpenSymbol;Arial Unicode MS"/>
    </w:rPr>
  </w:style>
  <w:style w:type="character" w:customStyle="1" w:styleId="ListLabel3143">
    <w:name w:val="ListLabel 3143"/>
    <w:qFormat/>
    <w:rPr>
      <w:rFonts w:cs="OpenSymbol;Arial Unicode MS"/>
    </w:rPr>
  </w:style>
  <w:style w:type="character" w:customStyle="1" w:styleId="ListLabel3144">
    <w:name w:val="ListLabel 3144"/>
    <w:qFormat/>
    <w:rPr>
      <w:rFonts w:cs="OpenSymbol;Arial Unicode MS"/>
    </w:rPr>
  </w:style>
  <w:style w:type="character" w:customStyle="1" w:styleId="ListLabel3145">
    <w:name w:val="ListLabel 3145"/>
    <w:qFormat/>
    <w:rPr>
      <w:rFonts w:cs="OpenSymbol;Arial Unicode MS"/>
    </w:rPr>
  </w:style>
  <w:style w:type="character" w:customStyle="1" w:styleId="ListLabel3146">
    <w:name w:val="ListLabel 3146"/>
    <w:qFormat/>
    <w:rPr>
      <w:rFonts w:cs="OpenSymbol;Arial Unicode MS"/>
    </w:rPr>
  </w:style>
  <w:style w:type="character" w:customStyle="1" w:styleId="ListLabel3147">
    <w:name w:val="ListLabel 3147"/>
    <w:qFormat/>
    <w:rPr>
      <w:rFonts w:cs="OpenSymbol;Arial Unicode MS"/>
    </w:rPr>
  </w:style>
  <w:style w:type="character" w:customStyle="1" w:styleId="ListLabel3148">
    <w:name w:val="ListLabel 3148"/>
    <w:qFormat/>
    <w:rPr>
      <w:rFonts w:cs="OpenSymbol;Arial Unicode MS"/>
    </w:rPr>
  </w:style>
  <w:style w:type="character" w:customStyle="1" w:styleId="ListLabel3149">
    <w:name w:val="ListLabel 3149"/>
    <w:qFormat/>
    <w:rPr>
      <w:rFonts w:cs="OpenSymbol;Arial Unicode MS"/>
    </w:rPr>
  </w:style>
  <w:style w:type="character" w:customStyle="1" w:styleId="ListLabel3150">
    <w:name w:val="ListLabel 3150"/>
    <w:qFormat/>
    <w:rPr>
      <w:rFonts w:cs="OpenSymbol;Arial Unicode MS"/>
    </w:rPr>
  </w:style>
  <w:style w:type="character" w:customStyle="1" w:styleId="ListLabel3151">
    <w:name w:val="ListLabel 3151"/>
    <w:qFormat/>
    <w:rPr>
      <w:rFonts w:cs="OpenSymbol;Arial Unicode MS"/>
    </w:rPr>
  </w:style>
  <w:style w:type="character" w:customStyle="1" w:styleId="ListLabel3152">
    <w:name w:val="ListLabel 3152"/>
    <w:qFormat/>
    <w:rPr>
      <w:rFonts w:cs="OpenSymbol;Arial Unicode MS"/>
    </w:rPr>
  </w:style>
  <w:style w:type="character" w:customStyle="1" w:styleId="ListLabel3153">
    <w:name w:val="ListLabel 3153"/>
    <w:qFormat/>
    <w:rPr>
      <w:rFonts w:cs="OpenSymbol;Arial Unicode MS"/>
    </w:rPr>
  </w:style>
  <w:style w:type="character" w:customStyle="1" w:styleId="ListLabel3154">
    <w:name w:val="ListLabel 3154"/>
    <w:qFormat/>
    <w:rPr>
      <w:rFonts w:cs="OpenSymbol;Arial Unicode MS"/>
    </w:rPr>
  </w:style>
  <w:style w:type="character" w:customStyle="1" w:styleId="ListLabel3155">
    <w:name w:val="ListLabel 3155"/>
    <w:qFormat/>
    <w:rPr>
      <w:rFonts w:cs="OpenSymbol;Arial Unicode MS"/>
    </w:rPr>
  </w:style>
  <w:style w:type="character" w:customStyle="1" w:styleId="ListLabel3156">
    <w:name w:val="ListLabel 3156"/>
    <w:qFormat/>
    <w:rPr>
      <w:rFonts w:cs="OpenSymbol;Arial Unicode MS"/>
    </w:rPr>
  </w:style>
  <w:style w:type="character" w:customStyle="1" w:styleId="ListLabel3157">
    <w:name w:val="ListLabel 3157"/>
    <w:qFormat/>
    <w:rPr>
      <w:rFonts w:cs="OpenSymbol;Arial Unicode MS"/>
    </w:rPr>
  </w:style>
  <w:style w:type="character" w:customStyle="1" w:styleId="ListLabel3158">
    <w:name w:val="ListLabel 3158"/>
    <w:qFormat/>
    <w:rPr>
      <w:rFonts w:cs="OpenSymbol;Arial Unicode MS"/>
    </w:rPr>
  </w:style>
  <w:style w:type="character" w:customStyle="1" w:styleId="ListLabel3159">
    <w:name w:val="ListLabel 3159"/>
    <w:qFormat/>
    <w:rPr>
      <w:rFonts w:cs="OpenSymbol;Arial Unicode MS"/>
    </w:rPr>
  </w:style>
  <w:style w:type="character" w:customStyle="1" w:styleId="ListLabel3160">
    <w:name w:val="ListLabel 3160"/>
    <w:qFormat/>
    <w:rPr>
      <w:rFonts w:cs="OpenSymbol;Arial Unicode MS"/>
    </w:rPr>
  </w:style>
  <w:style w:type="character" w:customStyle="1" w:styleId="ListLabel3161">
    <w:name w:val="ListLabel 3161"/>
    <w:qFormat/>
    <w:rPr>
      <w:rFonts w:cs="OpenSymbol;Arial Unicode MS"/>
    </w:rPr>
  </w:style>
  <w:style w:type="character" w:customStyle="1" w:styleId="ListLabel3162">
    <w:name w:val="ListLabel 3162"/>
    <w:qFormat/>
    <w:rPr>
      <w:rFonts w:cs="OpenSymbol;Arial Unicode MS"/>
    </w:rPr>
  </w:style>
  <w:style w:type="character" w:customStyle="1" w:styleId="ListLabel3163">
    <w:name w:val="ListLabel 3163"/>
    <w:qFormat/>
    <w:rPr>
      <w:rFonts w:cs="OpenSymbol;Arial Unicode MS"/>
    </w:rPr>
  </w:style>
  <w:style w:type="character" w:customStyle="1" w:styleId="ListLabel3164">
    <w:name w:val="ListLabel 3164"/>
    <w:qFormat/>
    <w:rPr>
      <w:rFonts w:cs="OpenSymbol;Arial Unicode MS"/>
    </w:rPr>
  </w:style>
  <w:style w:type="character" w:customStyle="1" w:styleId="ListLabel3165">
    <w:name w:val="ListLabel 3165"/>
    <w:qFormat/>
    <w:rPr>
      <w:rFonts w:cs="OpenSymbol;Arial Unicode MS"/>
    </w:rPr>
  </w:style>
  <w:style w:type="character" w:customStyle="1" w:styleId="ListLabel3166">
    <w:name w:val="ListLabel 3166"/>
    <w:qFormat/>
    <w:rPr>
      <w:rFonts w:cs="OpenSymbol;Arial Unicode MS"/>
    </w:rPr>
  </w:style>
  <w:style w:type="character" w:customStyle="1" w:styleId="ListLabel3167">
    <w:name w:val="ListLabel 3167"/>
    <w:qFormat/>
    <w:rPr>
      <w:rFonts w:cs="OpenSymbol;Arial Unicode MS"/>
    </w:rPr>
  </w:style>
  <w:style w:type="character" w:customStyle="1" w:styleId="ListLabel3168">
    <w:name w:val="ListLabel 3168"/>
    <w:qFormat/>
    <w:rPr>
      <w:rFonts w:cs="OpenSymbol;Arial Unicode MS"/>
    </w:rPr>
  </w:style>
  <w:style w:type="character" w:customStyle="1" w:styleId="ListLabel3169">
    <w:name w:val="ListLabel 3169"/>
    <w:qFormat/>
    <w:rPr>
      <w:rFonts w:cs="OpenSymbol;Arial Unicode MS"/>
    </w:rPr>
  </w:style>
  <w:style w:type="character" w:customStyle="1" w:styleId="ListLabel3170">
    <w:name w:val="ListLabel 3170"/>
    <w:qFormat/>
    <w:rPr>
      <w:rFonts w:cs="OpenSymbol;Arial Unicode MS"/>
    </w:rPr>
  </w:style>
  <w:style w:type="character" w:customStyle="1" w:styleId="ListLabel3171">
    <w:name w:val="ListLabel 3171"/>
    <w:qFormat/>
    <w:rPr>
      <w:rFonts w:cs="OpenSymbol;Arial Unicode MS"/>
    </w:rPr>
  </w:style>
  <w:style w:type="character" w:customStyle="1" w:styleId="ListLabel3172">
    <w:name w:val="ListLabel 3172"/>
    <w:qFormat/>
    <w:rPr>
      <w:rFonts w:cs="OpenSymbol;Arial Unicode MS"/>
    </w:rPr>
  </w:style>
  <w:style w:type="character" w:customStyle="1" w:styleId="ListLabel3173">
    <w:name w:val="ListLabel 3173"/>
    <w:qFormat/>
    <w:rPr>
      <w:rFonts w:cs="OpenSymbol;Arial Unicode MS"/>
    </w:rPr>
  </w:style>
  <w:style w:type="character" w:customStyle="1" w:styleId="ListLabel3174">
    <w:name w:val="ListLabel 3174"/>
    <w:qFormat/>
    <w:rPr>
      <w:rFonts w:cs="OpenSymbol;Arial Unicode MS"/>
    </w:rPr>
  </w:style>
  <w:style w:type="character" w:customStyle="1" w:styleId="ListLabel3175">
    <w:name w:val="ListLabel 3175"/>
    <w:qFormat/>
    <w:rPr>
      <w:rFonts w:cs="OpenSymbol;Arial Unicode MS"/>
    </w:rPr>
  </w:style>
  <w:style w:type="character" w:customStyle="1" w:styleId="ListLabel3176">
    <w:name w:val="ListLabel 3176"/>
    <w:qFormat/>
    <w:rPr>
      <w:rFonts w:cs="Symbol"/>
    </w:rPr>
  </w:style>
  <w:style w:type="character" w:customStyle="1" w:styleId="ListLabel3177">
    <w:name w:val="ListLabel 3177"/>
    <w:qFormat/>
    <w:rPr>
      <w:rFonts w:cs="OpenSymbol"/>
    </w:rPr>
  </w:style>
  <w:style w:type="character" w:customStyle="1" w:styleId="ListLabel3178">
    <w:name w:val="ListLabel 3178"/>
    <w:qFormat/>
    <w:rPr>
      <w:rFonts w:cs="OpenSymbol"/>
    </w:rPr>
  </w:style>
  <w:style w:type="character" w:customStyle="1" w:styleId="ListLabel3179">
    <w:name w:val="ListLabel 3179"/>
    <w:qFormat/>
    <w:rPr>
      <w:rFonts w:cs="Symbol"/>
    </w:rPr>
  </w:style>
  <w:style w:type="character" w:customStyle="1" w:styleId="ListLabel3180">
    <w:name w:val="ListLabel 3180"/>
    <w:qFormat/>
    <w:rPr>
      <w:rFonts w:cs="OpenSymbol"/>
    </w:rPr>
  </w:style>
  <w:style w:type="character" w:customStyle="1" w:styleId="ListLabel3181">
    <w:name w:val="ListLabel 3181"/>
    <w:qFormat/>
    <w:rPr>
      <w:rFonts w:cs="OpenSymbol"/>
    </w:rPr>
  </w:style>
  <w:style w:type="character" w:customStyle="1" w:styleId="ListLabel3182">
    <w:name w:val="ListLabel 3182"/>
    <w:qFormat/>
    <w:rPr>
      <w:rFonts w:cs="Symbol"/>
    </w:rPr>
  </w:style>
  <w:style w:type="character" w:customStyle="1" w:styleId="ListLabel3183">
    <w:name w:val="ListLabel 3183"/>
    <w:qFormat/>
    <w:rPr>
      <w:rFonts w:cs="OpenSymbol"/>
    </w:rPr>
  </w:style>
  <w:style w:type="character" w:customStyle="1" w:styleId="ListLabel3184">
    <w:name w:val="ListLabel 3184"/>
    <w:qFormat/>
    <w:rPr>
      <w:rFonts w:cs="OpenSymbol"/>
    </w:rPr>
  </w:style>
  <w:style w:type="character" w:customStyle="1" w:styleId="ListLabel3185">
    <w:name w:val="ListLabel 3185"/>
    <w:qFormat/>
    <w:rPr>
      <w:rFonts w:cs="Symbol"/>
    </w:rPr>
  </w:style>
  <w:style w:type="character" w:customStyle="1" w:styleId="ListLabel3186">
    <w:name w:val="ListLabel 3186"/>
    <w:qFormat/>
    <w:rPr>
      <w:rFonts w:cs="OpenSymbol"/>
    </w:rPr>
  </w:style>
  <w:style w:type="character" w:customStyle="1" w:styleId="ListLabel3187">
    <w:name w:val="ListLabel 3187"/>
    <w:qFormat/>
    <w:rPr>
      <w:rFonts w:cs="OpenSymbol"/>
    </w:rPr>
  </w:style>
  <w:style w:type="character" w:customStyle="1" w:styleId="ListLabel3188">
    <w:name w:val="ListLabel 3188"/>
    <w:qFormat/>
    <w:rPr>
      <w:rFonts w:cs="Symbol"/>
    </w:rPr>
  </w:style>
  <w:style w:type="character" w:customStyle="1" w:styleId="ListLabel3189">
    <w:name w:val="ListLabel 3189"/>
    <w:qFormat/>
    <w:rPr>
      <w:rFonts w:cs="OpenSymbol"/>
    </w:rPr>
  </w:style>
  <w:style w:type="character" w:customStyle="1" w:styleId="ListLabel3190">
    <w:name w:val="ListLabel 3190"/>
    <w:qFormat/>
    <w:rPr>
      <w:rFonts w:cs="OpenSymbol"/>
    </w:rPr>
  </w:style>
  <w:style w:type="character" w:customStyle="1" w:styleId="ListLabel3191">
    <w:name w:val="ListLabel 3191"/>
    <w:qFormat/>
    <w:rPr>
      <w:rFonts w:cs="Symbol"/>
    </w:rPr>
  </w:style>
  <w:style w:type="character" w:customStyle="1" w:styleId="ListLabel3192">
    <w:name w:val="ListLabel 3192"/>
    <w:qFormat/>
    <w:rPr>
      <w:rFonts w:cs="OpenSymbol"/>
    </w:rPr>
  </w:style>
  <w:style w:type="character" w:customStyle="1" w:styleId="ListLabel3193">
    <w:name w:val="ListLabel 3193"/>
    <w:qFormat/>
    <w:rPr>
      <w:rFonts w:cs="OpenSymbol"/>
    </w:rPr>
  </w:style>
  <w:style w:type="character" w:customStyle="1" w:styleId="ListLabel3194">
    <w:name w:val="ListLabel 3194"/>
    <w:qFormat/>
  </w:style>
  <w:style w:type="character" w:customStyle="1" w:styleId="ListLabel3195">
    <w:name w:val="ListLabel 3195"/>
    <w:qFormat/>
    <w:rPr>
      <w:rFonts w:eastAsia="Times New Roman"/>
      <w:sz w:val="16"/>
      <w:szCs w:val="16"/>
      <w:u w:val="none" w:color="000000"/>
      <w:lang w:val="en-US" w:eastAsia="en-US"/>
    </w:rPr>
  </w:style>
  <w:style w:type="character" w:customStyle="1" w:styleId="ListLabel3196">
    <w:name w:val="ListLabel 3196"/>
    <w:qFormat/>
    <w:rPr>
      <w:lang w:val="en-US"/>
    </w:rPr>
  </w:style>
  <w:style w:type="character" w:customStyle="1" w:styleId="ListLabel3197">
    <w:name w:val="ListLabel 3197"/>
    <w:qFormat/>
    <w:rPr>
      <w:rFonts w:cs="Symbol"/>
    </w:rPr>
  </w:style>
  <w:style w:type="character" w:customStyle="1" w:styleId="ListLabel3198">
    <w:name w:val="ListLabel 3198"/>
    <w:qFormat/>
    <w:rPr>
      <w:rFonts w:cs="OpenSymbol"/>
    </w:rPr>
  </w:style>
  <w:style w:type="character" w:customStyle="1" w:styleId="ListLabel3199">
    <w:name w:val="ListLabel 3199"/>
    <w:qFormat/>
    <w:rPr>
      <w:rFonts w:cs="OpenSymbol"/>
    </w:rPr>
  </w:style>
  <w:style w:type="character" w:customStyle="1" w:styleId="ListLabel3200">
    <w:name w:val="ListLabel 3200"/>
    <w:qFormat/>
    <w:rPr>
      <w:rFonts w:cs="Symbol"/>
    </w:rPr>
  </w:style>
  <w:style w:type="character" w:customStyle="1" w:styleId="ListLabel3201">
    <w:name w:val="ListLabel 3201"/>
    <w:qFormat/>
    <w:rPr>
      <w:rFonts w:cs="OpenSymbol"/>
    </w:rPr>
  </w:style>
  <w:style w:type="character" w:customStyle="1" w:styleId="ListLabel3202">
    <w:name w:val="ListLabel 3202"/>
    <w:qFormat/>
    <w:rPr>
      <w:rFonts w:cs="OpenSymbol"/>
    </w:rPr>
  </w:style>
  <w:style w:type="character" w:customStyle="1" w:styleId="ListLabel3203">
    <w:name w:val="ListLabel 3203"/>
    <w:qFormat/>
    <w:rPr>
      <w:rFonts w:cs="Symbol"/>
    </w:rPr>
  </w:style>
  <w:style w:type="character" w:customStyle="1" w:styleId="ListLabel3204">
    <w:name w:val="ListLabel 3204"/>
    <w:qFormat/>
    <w:rPr>
      <w:rFonts w:cs="OpenSymbol"/>
    </w:rPr>
  </w:style>
  <w:style w:type="character" w:customStyle="1" w:styleId="ListLabel3205">
    <w:name w:val="ListLabel 3205"/>
    <w:qFormat/>
    <w:rPr>
      <w:rFonts w:cs="OpenSymbol"/>
    </w:rPr>
  </w:style>
  <w:style w:type="character" w:customStyle="1" w:styleId="ListLabel3206">
    <w:name w:val="ListLabel 3206"/>
    <w:qFormat/>
    <w:rPr>
      <w:rFonts w:cs="Symbol"/>
    </w:rPr>
  </w:style>
  <w:style w:type="character" w:customStyle="1" w:styleId="ListLabel3207">
    <w:name w:val="ListLabel 3207"/>
    <w:qFormat/>
    <w:rPr>
      <w:rFonts w:cs="OpenSymbol"/>
    </w:rPr>
  </w:style>
  <w:style w:type="character" w:customStyle="1" w:styleId="ListLabel3208">
    <w:name w:val="ListLabel 3208"/>
    <w:qFormat/>
    <w:rPr>
      <w:rFonts w:cs="OpenSymbol"/>
    </w:rPr>
  </w:style>
  <w:style w:type="character" w:customStyle="1" w:styleId="ListLabel3209">
    <w:name w:val="ListLabel 3209"/>
    <w:qFormat/>
    <w:rPr>
      <w:rFonts w:cs="Symbol"/>
    </w:rPr>
  </w:style>
  <w:style w:type="character" w:customStyle="1" w:styleId="ListLabel3210">
    <w:name w:val="ListLabel 3210"/>
    <w:qFormat/>
    <w:rPr>
      <w:rFonts w:cs="OpenSymbol"/>
    </w:rPr>
  </w:style>
  <w:style w:type="character" w:customStyle="1" w:styleId="ListLabel3211">
    <w:name w:val="ListLabel 3211"/>
    <w:qFormat/>
    <w:rPr>
      <w:rFonts w:cs="OpenSymbol"/>
    </w:rPr>
  </w:style>
  <w:style w:type="character" w:customStyle="1" w:styleId="ListLabel3212">
    <w:name w:val="ListLabel 3212"/>
    <w:qFormat/>
    <w:rPr>
      <w:rFonts w:cs="Symbol"/>
    </w:rPr>
  </w:style>
  <w:style w:type="character" w:customStyle="1" w:styleId="ListLabel3213">
    <w:name w:val="ListLabel 3213"/>
    <w:qFormat/>
    <w:rPr>
      <w:rFonts w:cs="OpenSymbol"/>
    </w:rPr>
  </w:style>
  <w:style w:type="character" w:customStyle="1" w:styleId="ListLabel3214">
    <w:name w:val="ListLabel 3214"/>
    <w:qFormat/>
    <w:rPr>
      <w:rFonts w:cs="OpenSymbol"/>
    </w:rPr>
  </w:style>
  <w:style w:type="character" w:customStyle="1" w:styleId="ListLabel3215">
    <w:name w:val="ListLabel 3215"/>
    <w:qFormat/>
    <w:rPr>
      <w:rFonts w:cs="Symbol"/>
    </w:rPr>
  </w:style>
  <w:style w:type="character" w:customStyle="1" w:styleId="ListLabel3216">
    <w:name w:val="ListLabel 3216"/>
    <w:qFormat/>
    <w:rPr>
      <w:rFonts w:cs="OpenSymbol"/>
    </w:rPr>
  </w:style>
  <w:style w:type="character" w:customStyle="1" w:styleId="ListLabel3217">
    <w:name w:val="ListLabel 3217"/>
    <w:qFormat/>
    <w:rPr>
      <w:rFonts w:cs="OpenSymbol"/>
    </w:rPr>
  </w:style>
  <w:style w:type="character" w:customStyle="1" w:styleId="ListLabel3218">
    <w:name w:val="ListLabel 3218"/>
    <w:qFormat/>
    <w:rPr>
      <w:rFonts w:cs="Symbol"/>
    </w:rPr>
  </w:style>
  <w:style w:type="character" w:customStyle="1" w:styleId="ListLabel3219">
    <w:name w:val="ListLabel 3219"/>
    <w:qFormat/>
    <w:rPr>
      <w:rFonts w:cs="OpenSymbol"/>
    </w:rPr>
  </w:style>
  <w:style w:type="character" w:customStyle="1" w:styleId="ListLabel3220">
    <w:name w:val="ListLabel 3220"/>
    <w:qFormat/>
    <w:rPr>
      <w:rFonts w:cs="OpenSymbol"/>
    </w:rPr>
  </w:style>
  <w:style w:type="character" w:customStyle="1" w:styleId="ListLabel3221">
    <w:name w:val="ListLabel 3221"/>
    <w:qFormat/>
    <w:rPr>
      <w:rFonts w:cs="Symbol"/>
    </w:rPr>
  </w:style>
  <w:style w:type="character" w:customStyle="1" w:styleId="ListLabel3222">
    <w:name w:val="ListLabel 3222"/>
    <w:qFormat/>
    <w:rPr>
      <w:rFonts w:cs="OpenSymbol"/>
    </w:rPr>
  </w:style>
  <w:style w:type="character" w:customStyle="1" w:styleId="ListLabel3223">
    <w:name w:val="ListLabel 3223"/>
    <w:qFormat/>
    <w:rPr>
      <w:rFonts w:cs="OpenSymbol"/>
    </w:rPr>
  </w:style>
  <w:style w:type="character" w:customStyle="1" w:styleId="ListLabel3224">
    <w:name w:val="ListLabel 3224"/>
    <w:qFormat/>
    <w:rPr>
      <w:rFonts w:cs="Symbol"/>
    </w:rPr>
  </w:style>
  <w:style w:type="character" w:customStyle="1" w:styleId="ListLabel3225">
    <w:name w:val="ListLabel 3225"/>
    <w:qFormat/>
    <w:rPr>
      <w:rFonts w:cs="OpenSymbol"/>
    </w:rPr>
  </w:style>
  <w:style w:type="character" w:customStyle="1" w:styleId="ListLabel3226">
    <w:name w:val="ListLabel 3226"/>
    <w:qFormat/>
    <w:rPr>
      <w:rFonts w:cs="OpenSymbol"/>
    </w:rPr>
  </w:style>
  <w:style w:type="character" w:customStyle="1" w:styleId="ListLabel3227">
    <w:name w:val="ListLabel 3227"/>
    <w:qFormat/>
    <w:rPr>
      <w:rFonts w:cs="Symbol"/>
    </w:rPr>
  </w:style>
  <w:style w:type="character" w:customStyle="1" w:styleId="ListLabel3228">
    <w:name w:val="ListLabel 3228"/>
    <w:qFormat/>
    <w:rPr>
      <w:rFonts w:cs="OpenSymbol"/>
    </w:rPr>
  </w:style>
  <w:style w:type="character" w:customStyle="1" w:styleId="ListLabel3229">
    <w:name w:val="ListLabel 3229"/>
    <w:qFormat/>
    <w:rPr>
      <w:rFonts w:cs="OpenSymbol"/>
    </w:rPr>
  </w:style>
  <w:style w:type="character" w:customStyle="1" w:styleId="ListLabel3230">
    <w:name w:val="ListLabel 3230"/>
    <w:qFormat/>
    <w:rPr>
      <w:rFonts w:cs="Symbol"/>
    </w:rPr>
  </w:style>
  <w:style w:type="character" w:customStyle="1" w:styleId="ListLabel3231">
    <w:name w:val="ListLabel 3231"/>
    <w:qFormat/>
    <w:rPr>
      <w:rFonts w:cs="OpenSymbol"/>
    </w:rPr>
  </w:style>
  <w:style w:type="character" w:customStyle="1" w:styleId="ListLabel3232">
    <w:name w:val="ListLabel 3232"/>
    <w:qFormat/>
    <w:rPr>
      <w:rFonts w:cs="OpenSymbol"/>
    </w:rPr>
  </w:style>
  <w:style w:type="character" w:customStyle="1" w:styleId="ListLabel3233">
    <w:name w:val="ListLabel 3233"/>
    <w:qFormat/>
    <w:rPr>
      <w:rFonts w:cs="Symbol"/>
    </w:rPr>
  </w:style>
  <w:style w:type="character" w:customStyle="1" w:styleId="ListLabel3234">
    <w:name w:val="ListLabel 3234"/>
    <w:qFormat/>
    <w:rPr>
      <w:rFonts w:cs="OpenSymbol"/>
    </w:rPr>
  </w:style>
  <w:style w:type="character" w:customStyle="1" w:styleId="ListLabel3235">
    <w:name w:val="ListLabel 3235"/>
    <w:qFormat/>
    <w:rPr>
      <w:rFonts w:cs="OpenSymbol"/>
    </w:rPr>
  </w:style>
  <w:style w:type="character" w:customStyle="1" w:styleId="ListLabel3236">
    <w:name w:val="ListLabel 3236"/>
    <w:qFormat/>
    <w:rPr>
      <w:rFonts w:cs="Symbol"/>
    </w:rPr>
  </w:style>
  <w:style w:type="character" w:customStyle="1" w:styleId="ListLabel3237">
    <w:name w:val="ListLabel 3237"/>
    <w:qFormat/>
    <w:rPr>
      <w:rFonts w:cs="OpenSymbol"/>
    </w:rPr>
  </w:style>
  <w:style w:type="character" w:customStyle="1" w:styleId="ListLabel3238">
    <w:name w:val="ListLabel 3238"/>
    <w:qFormat/>
    <w:rPr>
      <w:rFonts w:cs="OpenSymbol"/>
    </w:rPr>
  </w:style>
  <w:style w:type="character" w:customStyle="1" w:styleId="ListLabel3239">
    <w:name w:val="ListLabel 3239"/>
    <w:qFormat/>
    <w:rPr>
      <w:rFonts w:cs="Symbol"/>
    </w:rPr>
  </w:style>
  <w:style w:type="character" w:customStyle="1" w:styleId="ListLabel3240">
    <w:name w:val="ListLabel 3240"/>
    <w:qFormat/>
    <w:rPr>
      <w:rFonts w:cs="OpenSymbol"/>
    </w:rPr>
  </w:style>
  <w:style w:type="character" w:customStyle="1" w:styleId="ListLabel3241">
    <w:name w:val="ListLabel 3241"/>
    <w:qFormat/>
    <w:rPr>
      <w:rFonts w:cs="OpenSymbol"/>
    </w:rPr>
  </w:style>
  <w:style w:type="character" w:customStyle="1" w:styleId="ListLabel3242">
    <w:name w:val="ListLabel 3242"/>
    <w:qFormat/>
    <w:rPr>
      <w:rFonts w:cs="Symbol"/>
    </w:rPr>
  </w:style>
  <w:style w:type="character" w:customStyle="1" w:styleId="ListLabel3243">
    <w:name w:val="ListLabel 3243"/>
    <w:qFormat/>
    <w:rPr>
      <w:rFonts w:cs="OpenSymbol"/>
    </w:rPr>
  </w:style>
  <w:style w:type="character" w:customStyle="1" w:styleId="ListLabel3244">
    <w:name w:val="ListLabel 3244"/>
    <w:qFormat/>
    <w:rPr>
      <w:rFonts w:cs="OpenSymbol"/>
    </w:rPr>
  </w:style>
  <w:style w:type="character" w:customStyle="1" w:styleId="ListLabel3245">
    <w:name w:val="ListLabel 3245"/>
    <w:qFormat/>
    <w:rPr>
      <w:rFonts w:cs="Symbol"/>
    </w:rPr>
  </w:style>
  <w:style w:type="character" w:customStyle="1" w:styleId="ListLabel3246">
    <w:name w:val="ListLabel 3246"/>
    <w:qFormat/>
    <w:rPr>
      <w:rFonts w:cs="OpenSymbol"/>
    </w:rPr>
  </w:style>
  <w:style w:type="character" w:customStyle="1" w:styleId="ListLabel3247">
    <w:name w:val="ListLabel 3247"/>
    <w:qFormat/>
    <w:rPr>
      <w:rFonts w:cs="OpenSymbol"/>
    </w:rPr>
  </w:style>
  <w:style w:type="character" w:customStyle="1" w:styleId="ListLabel3248">
    <w:name w:val="ListLabel 3248"/>
    <w:qFormat/>
    <w:rPr>
      <w:rFonts w:cs="Symbol"/>
    </w:rPr>
  </w:style>
  <w:style w:type="character" w:customStyle="1" w:styleId="ListLabel3249">
    <w:name w:val="ListLabel 3249"/>
    <w:qFormat/>
    <w:rPr>
      <w:rFonts w:cs="OpenSymbol"/>
    </w:rPr>
  </w:style>
  <w:style w:type="character" w:customStyle="1" w:styleId="ListLabel3250">
    <w:name w:val="ListLabel 3250"/>
    <w:qFormat/>
    <w:rPr>
      <w:rFonts w:cs="OpenSymbol"/>
    </w:rPr>
  </w:style>
  <w:style w:type="character" w:customStyle="1" w:styleId="ListLabel3251">
    <w:name w:val="ListLabel 3251"/>
    <w:qFormat/>
    <w:rPr>
      <w:rFonts w:cs="Symbol"/>
    </w:rPr>
  </w:style>
  <w:style w:type="character" w:customStyle="1" w:styleId="ListLabel3252">
    <w:name w:val="ListLabel 3252"/>
    <w:qFormat/>
    <w:rPr>
      <w:rFonts w:cs="OpenSymbol"/>
    </w:rPr>
  </w:style>
  <w:style w:type="character" w:customStyle="1" w:styleId="ListLabel3253">
    <w:name w:val="ListLabel 3253"/>
    <w:qFormat/>
    <w:rPr>
      <w:rFonts w:cs="OpenSymbol"/>
    </w:rPr>
  </w:style>
  <w:style w:type="character" w:customStyle="1" w:styleId="ListLabel3254">
    <w:name w:val="ListLabel 3254"/>
    <w:qFormat/>
    <w:rPr>
      <w:rFonts w:cs="Symbol"/>
    </w:rPr>
  </w:style>
  <w:style w:type="character" w:customStyle="1" w:styleId="ListLabel3255">
    <w:name w:val="ListLabel 3255"/>
    <w:qFormat/>
    <w:rPr>
      <w:rFonts w:cs="OpenSymbol"/>
    </w:rPr>
  </w:style>
  <w:style w:type="character" w:customStyle="1" w:styleId="ListLabel3256">
    <w:name w:val="ListLabel 3256"/>
    <w:qFormat/>
    <w:rPr>
      <w:rFonts w:cs="OpenSymbol"/>
    </w:rPr>
  </w:style>
  <w:style w:type="character" w:customStyle="1" w:styleId="ListLabel3257">
    <w:name w:val="ListLabel 3257"/>
    <w:qFormat/>
    <w:rPr>
      <w:rFonts w:cs="Symbol"/>
    </w:rPr>
  </w:style>
  <w:style w:type="character" w:customStyle="1" w:styleId="ListLabel3258">
    <w:name w:val="ListLabel 3258"/>
    <w:qFormat/>
    <w:rPr>
      <w:rFonts w:cs="OpenSymbol"/>
    </w:rPr>
  </w:style>
  <w:style w:type="character" w:customStyle="1" w:styleId="ListLabel3259">
    <w:name w:val="ListLabel 3259"/>
    <w:qFormat/>
    <w:rPr>
      <w:rFonts w:cs="OpenSymbol"/>
    </w:rPr>
  </w:style>
  <w:style w:type="character" w:customStyle="1" w:styleId="ListLabel3260">
    <w:name w:val="ListLabel 3260"/>
    <w:qFormat/>
    <w:rPr>
      <w:rFonts w:cs="Symbol"/>
      <w:sz w:val="20"/>
    </w:rPr>
  </w:style>
  <w:style w:type="character" w:customStyle="1" w:styleId="ListLabel3261">
    <w:name w:val="ListLabel 3261"/>
    <w:qFormat/>
    <w:rPr>
      <w:rFonts w:cs="OpenSymbol"/>
    </w:rPr>
  </w:style>
  <w:style w:type="character" w:customStyle="1" w:styleId="ListLabel3262">
    <w:name w:val="ListLabel 3262"/>
    <w:qFormat/>
    <w:rPr>
      <w:rFonts w:cs="OpenSymbol"/>
    </w:rPr>
  </w:style>
  <w:style w:type="character" w:customStyle="1" w:styleId="ListLabel3263">
    <w:name w:val="ListLabel 3263"/>
    <w:qFormat/>
    <w:rPr>
      <w:rFonts w:cs="Symbol"/>
    </w:rPr>
  </w:style>
  <w:style w:type="character" w:customStyle="1" w:styleId="ListLabel3264">
    <w:name w:val="ListLabel 3264"/>
    <w:qFormat/>
    <w:rPr>
      <w:rFonts w:cs="OpenSymbol"/>
    </w:rPr>
  </w:style>
  <w:style w:type="character" w:customStyle="1" w:styleId="ListLabel3265">
    <w:name w:val="ListLabel 3265"/>
    <w:qFormat/>
    <w:rPr>
      <w:rFonts w:cs="OpenSymbol"/>
    </w:rPr>
  </w:style>
  <w:style w:type="character" w:customStyle="1" w:styleId="ListLabel3266">
    <w:name w:val="ListLabel 3266"/>
    <w:qFormat/>
    <w:rPr>
      <w:rFonts w:cs="Symbol"/>
    </w:rPr>
  </w:style>
  <w:style w:type="character" w:customStyle="1" w:styleId="ListLabel3267">
    <w:name w:val="ListLabel 3267"/>
    <w:qFormat/>
    <w:rPr>
      <w:rFonts w:cs="OpenSymbol"/>
    </w:rPr>
  </w:style>
  <w:style w:type="character" w:customStyle="1" w:styleId="ListLabel3268">
    <w:name w:val="ListLabel 3268"/>
    <w:qFormat/>
    <w:rPr>
      <w:rFonts w:cs="OpenSymbol"/>
    </w:rPr>
  </w:style>
  <w:style w:type="character" w:customStyle="1" w:styleId="ListLabel3269">
    <w:name w:val="ListLabel 3269"/>
    <w:qFormat/>
    <w:rPr>
      <w:rFonts w:cs="Symbol"/>
    </w:rPr>
  </w:style>
  <w:style w:type="character" w:customStyle="1" w:styleId="ListLabel3270">
    <w:name w:val="ListLabel 3270"/>
    <w:qFormat/>
    <w:rPr>
      <w:rFonts w:cs="OpenSymbol"/>
    </w:rPr>
  </w:style>
  <w:style w:type="character" w:customStyle="1" w:styleId="ListLabel3271">
    <w:name w:val="ListLabel 3271"/>
    <w:qFormat/>
    <w:rPr>
      <w:rFonts w:cs="OpenSymbol"/>
    </w:rPr>
  </w:style>
  <w:style w:type="character" w:customStyle="1" w:styleId="ListLabel3272">
    <w:name w:val="ListLabel 3272"/>
    <w:qFormat/>
    <w:rPr>
      <w:rFonts w:cs="Symbol"/>
    </w:rPr>
  </w:style>
  <w:style w:type="character" w:customStyle="1" w:styleId="ListLabel3273">
    <w:name w:val="ListLabel 3273"/>
    <w:qFormat/>
    <w:rPr>
      <w:rFonts w:cs="OpenSymbol"/>
    </w:rPr>
  </w:style>
  <w:style w:type="character" w:customStyle="1" w:styleId="ListLabel3274">
    <w:name w:val="ListLabel 3274"/>
    <w:qFormat/>
    <w:rPr>
      <w:rFonts w:cs="OpenSymbol"/>
    </w:rPr>
  </w:style>
  <w:style w:type="character" w:customStyle="1" w:styleId="ListLabel3275">
    <w:name w:val="ListLabel 3275"/>
    <w:qFormat/>
    <w:rPr>
      <w:rFonts w:cs="Symbol"/>
    </w:rPr>
  </w:style>
  <w:style w:type="character" w:customStyle="1" w:styleId="ListLabel3276">
    <w:name w:val="ListLabel 3276"/>
    <w:qFormat/>
    <w:rPr>
      <w:rFonts w:cs="OpenSymbol"/>
    </w:rPr>
  </w:style>
  <w:style w:type="character" w:customStyle="1" w:styleId="ListLabel3277">
    <w:name w:val="ListLabel 3277"/>
    <w:qFormat/>
    <w:rPr>
      <w:rFonts w:cs="OpenSymbol"/>
    </w:rPr>
  </w:style>
  <w:style w:type="character" w:customStyle="1" w:styleId="ListLabel3278">
    <w:name w:val="ListLabel 3278"/>
    <w:qFormat/>
    <w:rPr>
      <w:rFonts w:cs="OpenSymbol;Arial Unicode MS"/>
    </w:rPr>
  </w:style>
  <w:style w:type="character" w:customStyle="1" w:styleId="ListLabel3279">
    <w:name w:val="ListLabel 3279"/>
    <w:qFormat/>
    <w:rPr>
      <w:rFonts w:cs="OpenSymbol;Arial Unicode MS"/>
    </w:rPr>
  </w:style>
  <w:style w:type="character" w:customStyle="1" w:styleId="ListLabel3280">
    <w:name w:val="ListLabel 3280"/>
    <w:qFormat/>
    <w:rPr>
      <w:rFonts w:cs="OpenSymbol;Arial Unicode MS"/>
    </w:rPr>
  </w:style>
  <w:style w:type="character" w:customStyle="1" w:styleId="ListLabel3281">
    <w:name w:val="ListLabel 3281"/>
    <w:qFormat/>
    <w:rPr>
      <w:rFonts w:cs="OpenSymbol;Arial Unicode MS"/>
    </w:rPr>
  </w:style>
  <w:style w:type="character" w:customStyle="1" w:styleId="ListLabel3282">
    <w:name w:val="ListLabel 3282"/>
    <w:qFormat/>
    <w:rPr>
      <w:rFonts w:cs="OpenSymbol;Arial Unicode MS"/>
    </w:rPr>
  </w:style>
  <w:style w:type="character" w:customStyle="1" w:styleId="ListLabel3283">
    <w:name w:val="ListLabel 3283"/>
    <w:qFormat/>
    <w:rPr>
      <w:rFonts w:cs="OpenSymbol;Arial Unicode MS"/>
    </w:rPr>
  </w:style>
  <w:style w:type="character" w:customStyle="1" w:styleId="ListLabel3284">
    <w:name w:val="ListLabel 3284"/>
    <w:qFormat/>
    <w:rPr>
      <w:rFonts w:cs="OpenSymbol;Arial Unicode MS"/>
    </w:rPr>
  </w:style>
  <w:style w:type="character" w:customStyle="1" w:styleId="ListLabel3285">
    <w:name w:val="ListLabel 3285"/>
    <w:qFormat/>
    <w:rPr>
      <w:rFonts w:cs="OpenSymbol;Arial Unicode MS"/>
    </w:rPr>
  </w:style>
  <w:style w:type="character" w:customStyle="1" w:styleId="ListLabel3286">
    <w:name w:val="ListLabel 3286"/>
    <w:qFormat/>
    <w:rPr>
      <w:rFonts w:cs="OpenSymbol;Arial Unicode MS"/>
    </w:rPr>
  </w:style>
  <w:style w:type="character" w:customStyle="1" w:styleId="ListLabel3287">
    <w:name w:val="ListLabel 3287"/>
    <w:qFormat/>
    <w:rPr>
      <w:rFonts w:cs="OpenSymbol;Arial Unicode MS"/>
    </w:rPr>
  </w:style>
  <w:style w:type="character" w:customStyle="1" w:styleId="ListLabel3288">
    <w:name w:val="ListLabel 3288"/>
    <w:qFormat/>
    <w:rPr>
      <w:rFonts w:cs="OpenSymbol;Arial Unicode MS"/>
    </w:rPr>
  </w:style>
  <w:style w:type="character" w:customStyle="1" w:styleId="ListLabel3289">
    <w:name w:val="ListLabel 3289"/>
    <w:qFormat/>
    <w:rPr>
      <w:rFonts w:cs="OpenSymbol;Arial Unicode MS"/>
    </w:rPr>
  </w:style>
  <w:style w:type="character" w:customStyle="1" w:styleId="ListLabel3290">
    <w:name w:val="ListLabel 3290"/>
    <w:qFormat/>
    <w:rPr>
      <w:rFonts w:cs="OpenSymbol;Arial Unicode MS"/>
    </w:rPr>
  </w:style>
  <w:style w:type="character" w:customStyle="1" w:styleId="ListLabel3291">
    <w:name w:val="ListLabel 3291"/>
    <w:qFormat/>
    <w:rPr>
      <w:rFonts w:cs="OpenSymbol;Arial Unicode MS"/>
    </w:rPr>
  </w:style>
  <w:style w:type="character" w:customStyle="1" w:styleId="ListLabel3292">
    <w:name w:val="ListLabel 3292"/>
    <w:qFormat/>
    <w:rPr>
      <w:rFonts w:cs="OpenSymbol;Arial Unicode MS"/>
    </w:rPr>
  </w:style>
  <w:style w:type="character" w:customStyle="1" w:styleId="ListLabel3293">
    <w:name w:val="ListLabel 3293"/>
    <w:qFormat/>
    <w:rPr>
      <w:rFonts w:cs="OpenSymbol;Arial Unicode MS"/>
    </w:rPr>
  </w:style>
  <w:style w:type="character" w:customStyle="1" w:styleId="ListLabel3294">
    <w:name w:val="ListLabel 3294"/>
    <w:qFormat/>
    <w:rPr>
      <w:rFonts w:cs="OpenSymbol;Arial Unicode MS"/>
    </w:rPr>
  </w:style>
  <w:style w:type="character" w:customStyle="1" w:styleId="ListLabel3295">
    <w:name w:val="ListLabel 3295"/>
    <w:qFormat/>
    <w:rPr>
      <w:rFonts w:cs="OpenSymbol;Arial Unicode MS"/>
    </w:rPr>
  </w:style>
  <w:style w:type="character" w:customStyle="1" w:styleId="ListLabel3296">
    <w:name w:val="ListLabel 3296"/>
    <w:qFormat/>
    <w:rPr>
      <w:rFonts w:cs="OpenSymbol;Arial Unicode MS"/>
    </w:rPr>
  </w:style>
  <w:style w:type="character" w:customStyle="1" w:styleId="ListLabel3297">
    <w:name w:val="ListLabel 3297"/>
    <w:qFormat/>
    <w:rPr>
      <w:rFonts w:cs="OpenSymbol;Arial Unicode MS"/>
    </w:rPr>
  </w:style>
  <w:style w:type="character" w:customStyle="1" w:styleId="ListLabel3298">
    <w:name w:val="ListLabel 3298"/>
    <w:qFormat/>
    <w:rPr>
      <w:rFonts w:cs="OpenSymbol;Arial Unicode MS"/>
    </w:rPr>
  </w:style>
  <w:style w:type="character" w:customStyle="1" w:styleId="ListLabel3299">
    <w:name w:val="ListLabel 3299"/>
    <w:qFormat/>
    <w:rPr>
      <w:rFonts w:cs="OpenSymbol;Arial Unicode MS"/>
    </w:rPr>
  </w:style>
  <w:style w:type="character" w:customStyle="1" w:styleId="ListLabel3300">
    <w:name w:val="ListLabel 3300"/>
    <w:qFormat/>
    <w:rPr>
      <w:rFonts w:cs="OpenSymbol;Arial Unicode MS"/>
    </w:rPr>
  </w:style>
  <w:style w:type="character" w:customStyle="1" w:styleId="ListLabel3301">
    <w:name w:val="ListLabel 3301"/>
    <w:qFormat/>
    <w:rPr>
      <w:rFonts w:cs="OpenSymbol;Arial Unicode MS"/>
    </w:rPr>
  </w:style>
  <w:style w:type="character" w:customStyle="1" w:styleId="ListLabel3302">
    <w:name w:val="ListLabel 3302"/>
    <w:qFormat/>
    <w:rPr>
      <w:rFonts w:cs="OpenSymbol;Arial Unicode MS"/>
    </w:rPr>
  </w:style>
  <w:style w:type="character" w:customStyle="1" w:styleId="ListLabel3303">
    <w:name w:val="ListLabel 3303"/>
    <w:qFormat/>
    <w:rPr>
      <w:rFonts w:cs="OpenSymbol;Arial Unicode MS"/>
    </w:rPr>
  </w:style>
  <w:style w:type="character" w:customStyle="1" w:styleId="ListLabel3304">
    <w:name w:val="ListLabel 3304"/>
    <w:qFormat/>
    <w:rPr>
      <w:rFonts w:cs="OpenSymbol;Arial Unicode MS"/>
    </w:rPr>
  </w:style>
  <w:style w:type="character" w:customStyle="1" w:styleId="ListLabel3305">
    <w:name w:val="ListLabel 3305"/>
    <w:qFormat/>
    <w:rPr>
      <w:rFonts w:cs="OpenSymbol;Arial Unicode MS"/>
    </w:rPr>
  </w:style>
  <w:style w:type="character" w:customStyle="1" w:styleId="ListLabel3306">
    <w:name w:val="ListLabel 3306"/>
    <w:qFormat/>
    <w:rPr>
      <w:rFonts w:cs="OpenSymbol;Arial Unicode MS"/>
    </w:rPr>
  </w:style>
  <w:style w:type="character" w:customStyle="1" w:styleId="ListLabel3307">
    <w:name w:val="ListLabel 3307"/>
    <w:qFormat/>
    <w:rPr>
      <w:rFonts w:cs="OpenSymbol;Arial Unicode MS"/>
    </w:rPr>
  </w:style>
  <w:style w:type="character" w:customStyle="1" w:styleId="ListLabel3308">
    <w:name w:val="ListLabel 3308"/>
    <w:qFormat/>
    <w:rPr>
      <w:rFonts w:cs="OpenSymbol;Arial Unicode MS"/>
    </w:rPr>
  </w:style>
  <w:style w:type="character" w:customStyle="1" w:styleId="ListLabel3309">
    <w:name w:val="ListLabel 3309"/>
    <w:qFormat/>
    <w:rPr>
      <w:rFonts w:cs="OpenSymbol;Arial Unicode MS"/>
    </w:rPr>
  </w:style>
  <w:style w:type="character" w:customStyle="1" w:styleId="ListLabel3310">
    <w:name w:val="ListLabel 3310"/>
    <w:qFormat/>
    <w:rPr>
      <w:rFonts w:cs="OpenSymbol;Arial Unicode MS"/>
    </w:rPr>
  </w:style>
  <w:style w:type="character" w:customStyle="1" w:styleId="ListLabel3311">
    <w:name w:val="ListLabel 3311"/>
    <w:qFormat/>
    <w:rPr>
      <w:rFonts w:cs="OpenSymbol;Arial Unicode MS"/>
    </w:rPr>
  </w:style>
  <w:style w:type="character" w:customStyle="1" w:styleId="ListLabel3312">
    <w:name w:val="ListLabel 3312"/>
    <w:qFormat/>
    <w:rPr>
      <w:rFonts w:cs="OpenSymbol;Arial Unicode MS"/>
    </w:rPr>
  </w:style>
  <w:style w:type="character" w:customStyle="1" w:styleId="ListLabel3313">
    <w:name w:val="ListLabel 3313"/>
    <w:qFormat/>
    <w:rPr>
      <w:rFonts w:cs="OpenSymbol;Arial Unicode MS"/>
    </w:rPr>
  </w:style>
  <w:style w:type="character" w:customStyle="1" w:styleId="ListLabel3314">
    <w:name w:val="ListLabel 3314"/>
    <w:qFormat/>
    <w:rPr>
      <w:rFonts w:cs="OpenSymbol;Arial Unicode MS"/>
    </w:rPr>
  </w:style>
  <w:style w:type="character" w:customStyle="1" w:styleId="ListLabel3315">
    <w:name w:val="ListLabel 3315"/>
    <w:qFormat/>
    <w:rPr>
      <w:rFonts w:cs="OpenSymbol;Arial Unicode MS"/>
    </w:rPr>
  </w:style>
  <w:style w:type="character" w:customStyle="1" w:styleId="ListLabel3316">
    <w:name w:val="ListLabel 3316"/>
    <w:qFormat/>
    <w:rPr>
      <w:rFonts w:cs="OpenSymbol;Arial Unicode MS"/>
    </w:rPr>
  </w:style>
  <w:style w:type="character" w:customStyle="1" w:styleId="ListLabel3317">
    <w:name w:val="ListLabel 3317"/>
    <w:qFormat/>
    <w:rPr>
      <w:rFonts w:cs="OpenSymbol;Arial Unicode MS"/>
    </w:rPr>
  </w:style>
  <w:style w:type="character" w:customStyle="1" w:styleId="ListLabel3318">
    <w:name w:val="ListLabel 3318"/>
    <w:qFormat/>
    <w:rPr>
      <w:rFonts w:cs="OpenSymbol;Arial Unicode MS"/>
    </w:rPr>
  </w:style>
  <w:style w:type="character" w:customStyle="1" w:styleId="ListLabel3319">
    <w:name w:val="ListLabel 3319"/>
    <w:qFormat/>
    <w:rPr>
      <w:rFonts w:cs="OpenSymbol;Arial Unicode MS"/>
    </w:rPr>
  </w:style>
  <w:style w:type="character" w:customStyle="1" w:styleId="ListLabel3320">
    <w:name w:val="ListLabel 3320"/>
    <w:qFormat/>
    <w:rPr>
      <w:rFonts w:cs="OpenSymbol;Arial Unicode MS"/>
    </w:rPr>
  </w:style>
  <w:style w:type="character" w:customStyle="1" w:styleId="ListLabel3321">
    <w:name w:val="ListLabel 3321"/>
    <w:qFormat/>
    <w:rPr>
      <w:rFonts w:cs="OpenSymbol;Arial Unicode MS"/>
    </w:rPr>
  </w:style>
  <w:style w:type="character" w:customStyle="1" w:styleId="ListLabel3322">
    <w:name w:val="ListLabel 3322"/>
    <w:qFormat/>
    <w:rPr>
      <w:rFonts w:cs="OpenSymbol;Arial Unicode MS"/>
    </w:rPr>
  </w:style>
  <w:style w:type="character" w:customStyle="1" w:styleId="ListLabel3323">
    <w:name w:val="ListLabel 3323"/>
    <w:qFormat/>
    <w:rPr>
      <w:rFonts w:cs="OpenSymbol;Arial Unicode MS"/>
    </w:rPr>
  </w:style>
  <w:style w:type="character" w:customStyle="1" w:styleId="ListLabel3324">
    <w:name w:val="ListLabel 3324"/>
    <w:qFormat/>
    <w:rPr>
      <w:rFonts w:cs="OpenSymbol;Arial Unicode MS"/>
    </w:rPr>
  </w:style>
  <w:style w:type="character" w:customStyle="1" w:styleId="ListLabel3325">
    <w:name w:val="ListLabel 3325"/>
    <w:qFormat/>
    <w:rPr>
      <w:rFonts w:cs="OpenSymbol;Arial Unicode MS"/>
    </w:rPr>
  </w:style>
  <w:style w:type="character" w:customStyle="1" w:styleId="ListLabel3326">
    <w:name w:val="ListLabel 3326"/>
    <w:qFormat/>
    <w:rPr>
      <w:rFonts w:cs="OpenSymbol;Arial Unicode MS"/>
    </w:rPr>
  </w:style>
  <w:style w:type="character" w:customStyle="1" w:styleId="ListLabel3327">
    <w:name w:val="ListLabel 3327"/>
    <w:qFormat/>
    <w:rPr>
      <w:rFonts w:cs="OpenSymbol;Arial Unicode MS"/>
    </w:rPr>
  </w:style>
  <w:style w:type="character" w:customStyle="1" w:styleId="ListLabel3328">
    <w:name w:val="ListLabel 3328"/>
    <w:qFormat/>
    <w:rPr>
      <w:rFonts w:cs="OpenSymbol;Arial Unicode MS"/>
    </w:rPr>
  </w:style>
  <w:style w:type="character" w:customStyle="1" w:styleId="ListLabel3329">
    <w:name w:val="ListLabel 3329"/>
    <w:qFormat/>
    <w:rPr>
      <w:rFonts w:cs="OpenSymbol;Arial Unicode MS"/>
    </w:rPr>
  </w:style>
  <w:style w:type="character" w:customStyle="1" w:styleId="ListLabel3330">
    <w:name w:val="ListLabel 3330"/>
    <w:qFormat/>
    <w:rPr>
      <w:rFonts w:cs="OpenSymbol;Arial Unicode MS"/>
    </w:rPr>
  </w:style>
  <w:style w:type="character" w:customStyle="1" w:styleId="ListLabel3331">
    <w:name w:val="ListLabel 3331"/>
    <w:qFormat/>
    <w:rPr>
      <w:rFonts w:cs="OpenSymbol;Arial Unicode MS"/>
    </w:rPr>
  </w:style>
  <w:style w:type="character" w:customStyle="1" w:styleId="ListLabel3332">
    <w:name w:val="ListLabel 3332"/>
    <w:qFormat/>
    <w:rPr>
      <w:rFonts w:cs="OpenSymbol;Arial Unicode MS"/>
    </w:rPr>
  </w:style>
  <w:style w:type="character" w:customStyle="1" w:styleId="ListLabel3333">
    <w:name w:val="ListLabel 3333"/>
    <w:qFormat/>
    <w:rPr>
      <w:rFonts w:cs="OpenSymbol;Arial Unicode MS"/>
    </w:rPr>
  </w:style>
  <w:style w:type="character" w:customStyle="1" w:styleId="ListLabel3334">
    <w:name w:val="ListLabel 3334"/>
    <w:qFormat/>
    <w:rPr>
      <w:rFonts w:cs="OpenSymbol;Arial Unicode MS"/>
    </w:rPr>
  </w:style>
  <w:style w:type="character" w:customStyle="1" w:styleId="ListLabel3335">
    <w:name w:val="ListLabel 3335"/>
    <w:qFormat/>
    <w:rPr>
      <w:rFonts w:cs="OpenSymbol;Arial Unicode MS"/>
    </w:rPr>
  </w:style>
  <w:style w:type="character" w:customStyle="1" w:styleId="ListLabel3336">
    <w:name w:val="ListLabel 3336"/>
    <w:qFormat/>
    <w:rPr>
      <w:rFonts w:cs="OpenSymbol;Arial Unicode MS"/>
    </w:rPr>
  </w:style>
  <w:style w:type="character" w:customStyle="1" w:styleId="ListLabel3337">
    <w:name w:val="ListLabel 3337"/>
    <w:qFormat/>
    <w:rPr>
      <w:rFonts w:cs="OpenSymbol;Arial Unicode MS"/>
    </w:rPr>
  </w:style>
  <w:style w:type="character" w:customStyle="1" w:styleId="ListLabel3338">
    <w:name w:val="ListLabel 3338"/>
    <w:qFormat/>
    <w:rPr>
      <w:rFonts w:cs="OpenSymbol;Arial Unicode MS"/>
    </w:rPr>
  </w:style>
  <w:style w:type="character" w:customStyle="1" w:styleId="ListLabel3339">
    <w:name w:val="ListLabel 3339"/>
    <w:qFormat/>
    <w:rPr>
      <w:rFonts w:cs="OpenSymbol;Arial Unicode MS"/>
    </w:rPr>
  </w:style>
  <w:style w:type="character" w:customStyle="1" w:styleId="ListLabel3340">
    <w:name w:val="ListLabel 3340"/>
    <w:qFormat/>
    <w:rPr>
      <w:rFonts w:cs="OpenSymbol;Arial Unicode MS"/>
    </w:rPr>
  </w:style>
  <w:style w:type="character" w:customStyle="1" w:styleId="ListLabel3341">
    <w:name w:val="ListLabel 3341"/>
    <w:qFormat/>
    <w:rPr>
      <w:rFonts w:cs="OpenSymbol;Arial Unicode MS"/>
    </w:rPr>
  </w:style>
  <w:style w:type="character" w:customStyle="1" w:styleId="ListLabel3342">
    <w:name w:val="ListLabel 3342"/>
    <w:qFormat/>
    <w:rPr>
      <w:rFonts w:cs="OpenSymbol;Arial Unicode MS"/>
    </w:rPr>
  </w:style>
  <w:style w:type="character" w:customStyle="1" w:styleId="ListLabel3343">
    <w:name w:val="ListLabel 3343"/>
    <w:qFormat/>
    <w:rPr>
      <w:rFonts w:cs="OpenSymbol;Arial Unicode MS"/>
    </w:rPr>
  </w:style>
  <w:style w:type="character" w:customStyle="1" w:styleId="ListLabel3344">
    <w:name w:val="ListLabel 3344"/>
    <w:qFormat/>
    <w:rPr>
      <w:rFonts w:cs="OpenSymbol;Arial Unicode MS"/>
    </w:rPr>
  </w:style>
  <w:style w:type="character" w:customStyle="1" w:styleId="ListLabel3345">
    <w:name w:val="ListLabel 3345"/>
    <w:qFormat/>
    <w:rPr>
      <w:rFonts w:cs="OpenSymbol;Arial Unicode MS"/>
    </w:rPr>
  </w:style>
  <w:style w:type="character" w:customStyle="1" w:styleId="ListLabel3346">
    <w:name w:val="ListLabel 3346"/>
    <w:qFormat/>
    <w:rPr>
      <w:rFonts w:cs="OpenSymbol;Arial Unicode MS"/>
    </w:rPr>
  </w:style>
  <w:style w:type="character" w:customStyle="1" w:styleId="ListLabel3347">
    <w:name w:val="ListLabel 3347"/>
    <w:qFormat/>
    <w:rPr>
      <w:rFonts w:cs="OpenSymbol;Arial Unicode MS"/>
    </w:rPr>
  </w:style>
  <w:style w:type="character" w:customStyle="1" w:styleId="ListLabel3348">
    <w:name w:val="ListLabel 3348"/>
    <w:qFormat/>
    <w:rPr>
      <w:rFonts w:cs="OpenSymbol;Arial Unicode MS"/>
    </w:rPr>
  </w:style>
  <w:style w:type="character" w:customStyle="1" w:styleId="ListLabel3349">
    <w:name w:val="ListLabel 3349"/>
    <w:qFormat/>
    <w:rPr>
      <w:rFonts w:cs="OpenSymbol;Arial Unicode MS"/>
    </w:rPr>
  </w:style>
  <w:style w:type="character" w:customStyle="1" w:styleId="ListLabel3350">
    <w:name w:val="ListLabel 3350"/>
    <w:qFormat/>
    <w:rPr>
      <w:rFonts w:cs="Symbol"/>
    </w:rPr>
  </w:style>
  <w:style w:type="character" w:customStyle="1" w:styleId="ListLabel3351">
    <w:name w:val="ListLabel 3351"/>
    <w:qFormat/>
    <w:rPr>
      <w:rFonts w:cs="OpenSymbol"/>
    </w:rPr>
  </w:style>
  <w:style w:type="character" w:customStyle="1" w:styleId="ListLabel3352">
    <w:name w:val="ListLabel 3352"/>
    <w:qFormat/>
    <w:rPr>
      <w:rFonts w:cs="OpenSymbol"/>
    </w:rPr>
  </w:style>
  <w:style w:type="character" w:customStyle="1" w:styleId="ListLabel3353">
    <w:name w:val="ListLabel 3353"/>
    <w:qFormat/>
    <w:rPr>
      <w:rFonts w:cs="Symbol"/>
    </w:rPr>
  </w:style>
  <w:style w:type="character" w:customStyle="1" w:styleId="ListLabel3354">
    <w:name w:val="ListLabel 3354"/>
    <w:qFormat/>
    <w:rPr>
      <w:rFonts w:cs="OpenSymbol"/>
    </w:rPr>
  </w:style>
  <w:style w:type="character" w:customStyle="1" w:styleId="ListLabel3355">
    <w:name w:val="ListLabel 3355"/>
    <w:qFormat/>
    <w:rPr>
      <w:rFonts w:cs="OpenSymbol"/>
    </w:rPr>
  </w:style>
  <w:style w:type="character" w:customStyle="1" w:styleId="ListLabel3356">
    <w:name w:val="ListLabel 3356"/>
    <w:qFormat/>
    <w:rPr>
      <w:rFonts w:cs="Symbol"/>
    </w:rPr>
  </w:style>
  <w:style w:type="character" w:customStyle="1" w:styleId="ListLabel3357">
    <w:name w:val="ListLabel 3357"/>
    <w:qFormat/>
    <w:rPr>
      <w:rFonts w:cs="OpenSymbol"/>
    </w:rPr>
  </w:style>
  <w:style w:type="character" w:customStyle="1" w:styleId="ListLabel3358">
    <w:name w:val="ListLabel 3358"/>
    <w:qFormat/>
    <w:rPr>
      <w:rFonts w:cs="OpenSymbol"/>
    </w:rPr>
  </w:style>
  <w:style w:type="character" w:customStyle="1" w:styleId="ListLabel3359">
    <w:name w:val="ListLabel 3359"/>
    <w:qFormat/>
    <w:rPr>
      <w:rFonts w:cs="Symbol"/>
    </w:rPr>
  </w:style>
  <w:style w:type="character" w:customStyle="1" w:styleId="ListLabel3360">
    <w:name w:val="ListLabel 3360"/>
    <w:qFormat/>
    <w:rPr>
      <w:rFonts w:cs="OpenSymbol"/>
    </w:rPr>
  </w:style>
  <w:style w:type="character" w:customStyle="1" w:styleId="ListLabel3361">
    <w:name w:val="ListLabel 3361"/>
    <w:qFormat/>
    <w:rPr>
      <w:rFonts w:cs="OpenSymbol"/>
    </w:rPr>
  </w:style>
  <w:style w:type="character" w:customStyle="1" w:styleId="ListLabel3362">
    <w:name w:val="ListLabel 3362"/>
    <w:qFormat/>
    <w:rPr>
      <w:rFonts w:cs="Symbol"/>
    </w:rPr>
  </w:style>
  <w:style w:type="character" w:customStyle="1" w:styleId="ListLabel3363">
    <w:name w:val="ListLabel 3363"/>
    <w:qFormat/>
    <w:rPr>
      <w:rFonts w:cs="OpenSymbol"/>
    </w:rPr>
  </w:style>
  <w:style w:type="character" w:customStyle="1" w:styleId="ListLabel3364">
    <w:name w:val="ListLabel 3364"/>
    <w:qFormat/>
    <w:rPr>
      <w:rFonts w:cs="OpenSymbol"/>
    </w:rPr>
  </w:style>
  <w:style w:type="character" w:customStyle="1" w:styleId="ListLabel3365">
    <w:name w:val="ListLabel 3365"/>
    <w:qFormat/>
    <w:rPr>
      <w:rFonts w:cs="Symbol"/>
    </w:rPr>
  </w:style>
  <w:style w:type="character" w:customStyle="1" w:styleId="ListLabel3366">
    <w:name w:val="ListLabel 3366"/>
    <w:qFormat/>
    <w:rPr>
      <w:rFonts w:cs="OpenSymbol"/>
    </w:rPr>
  </w:style>
  <w:style w:type="character" w:customStyle="1" w:styleId="ListLabel3367">
    <w:name w:val="ListLabel 3367"/>
    <w:qFormat/>
    <w:rPr>
      <w:rFonts w:cs="OpenSymbol"/>
    </w:rPr>
  </w:style>
  <w:style w:type="character" w:customStyle="1" w:styleId="ListLabel3368">
    <w:name w:val="ListLabel 3368"/>
    <w:qFormat/>
  </w:style>
  <w:style w:type="character" w:customStyle="1" w:styleId="ListLabel3369">
    <w:name w:val="ListLabel 3369"/>
    <w:qFormat/>
    <w:rPr>
      <w:rFonts w:eastAsia="Times New Roman"/>
      <w:sz w:val="16"/>
      <w:szCs w:val="16"/>
      <w:u w:val="none" w:color="000000"/>
      <w:lang w:val="en-US" w:eastAsia="en-US"/>
    </w:rPr>
  </w:style>
  <w:style w:type="character" w:customStyle="1" w:styleId="ListLabel3370">
    <w:name w:val="ListLabel 3370"/>
    <w:qFormat/>
    <w:rPr>
      <w:lang w:val="en-US"/>
    </w:rPr>
  </w:style>
  <w:style w:type="paragraph" w:customStyle="1" w:styleId="Heading">
    <w:name w:val="Heading"/>
    <w:basedOn w:val="Standaard"/>
    <w:next w:val="Plattetekst"/>
    <w:qFormat/>
    <w:rsid w:val="003B54CB"/>
    <w:pPr>
      <w:keepNext/>
      <w:spacing w:before="240" w:after="120"/>
    </w:pPr>
    <w:rPr>
      <w:rFonts w:ascii="Arial" w:eastAsia="MS Mincho;ＭＳ 明朝" w:hAnsi="Arial" w:cs="Tahoma"/>
      <w:b/>
      <w:sz w:val="28"/>
      <w:szCs w:val="28"/>
    </w:rPr>
  </w:style>
  <w:style w:type="paragraph" w:styleId="Plattetekst">
    <w:name w:val="Body Text"/>
    <w:basedOn w:val="Standaard"/>
    <w:pPr>
      <w:spacing w:after="140" w:line="288" w:lineRule="auto"/>
    </w:pPr>
  </w:style>
  <w:style w:type="paragraph" w:styleId="Lijst">
    <w:name w:val="List"/>
    <w:basedOn w:val="Plattetekst"/>
    <w:rsid w:val="003B54CB"/>
    <w:rPr>
      <w:rFonts w:ascii="Times;Times New Roman" w:eastAsia="Droid Sans Fallback" w:hAnsi="Times;Times New Roman" w:cs="Tahoma"/>
      <w:lang w:val="en-US" w:bidi="hi-IN"/>
    </w:rPr>
  </w:style>
  <w:style w:type="paragraph" w:styleId="Bijschrift">
    <w:name w:val="caption"/>
    <w:basedOn w:val="Standaard"/>
    <w:qFormat/>
    <w:rsid w:val="003B54CB"/>
    <w:pPr>
      <w:widowControl/>
      <w:spacing w:before="120" w:after="120"/>
    </w:pPr>
    <w:rPr>
      <w:rFonts w:eastAsia="Times New Roman"/>
      <w:b/>
      <w:bCs/>
      <w:szCs w:val="20"/>
      <w:lang w:eastAsia="nl-NL"/>
    </w:rPr>
  </w:style>
  <w:style w:type="paragraph" w:customStyle="1" w:styleId="Index">
    <w:name w:val="Index"/>
    <w:basedOn w:val="Standaard"/>
    <w:qFormat/>
    <w:rsid w:val="003B54CB"/>
    <w:pPr>
      <w:suppressLineNumbers/>
    </w:pPr>
    <w:rPr>
      <w:rFonts w:ascii="Times;Times New Roman" w:hAnsi="Times;Times New Roman" w:cs="Tahoma"/>
    </w:rPr>
  </w:style>
  <w:style w:type="paragraph" w:customStyle="1" w:styleId="Kop11">
    <w:name w:val="Kop 11"/>
    <w:basedOn w:val="Heading"/>
    <w:qFormat/>
    <w:rsid w:val="003B54CB"/>
  </w:style>
  <w:style w:type="paragraph" w:customStyle="1" w:styleId="Kop21">
    <w:name w:val="Kop 21"/>
    <w:basedOn w:val="Heading"/>
    <w:qFormat/>
    <w:rsid w:val="003B54CB"/>
  </w:style>
  <w:style w:type="paragraph" w:customStyle="1" w:styleId="Kop31">
    <w:name w:val="Kop 31"/>
    <w:basedOn w:val="Heading"/>
    <w:qFormat/>
    <w:rsid w:val="003B54CB"/>
  </w:style>
  <w:style w:type="paragraph" w:customStyle="1" w:styleId="Kop41">
    <w:name w:val="Kop 41"/>
    <w:basedOn w:val="Heading"/>
    <w:qFormat/>
    <w:rsid w:val="003B54CB"/>
  </w:style>
  <w:style w:type="paragraph" w:customStyle="1" w:styleId="Kop51">
    <w:name w:val="Kop 51"/>
    <w:basedOn w:val="Heading"/>
    <w:qFormat/>
    <w:rsid w:val="003B54CB"/>
  </w:style>
  <w:style w:type="paragraph" w:customStyle="1" w:styleId="Kop61">
    <w:name w:val="Kop 61"/>
    <w:basedOn w:val="Heading"/>
    <w:qFormat/>
    <w:rsid w:val="003B54CB"/>
  </w:style>
  <w:style w:type="paragraph" w:customStyle="1" w:styleId="Kop71">
    <w:name w:val="Kop 71"/>
    <w:basedOn w:val="Heading"/>
    <w:qFormat/>
    <w:rsid w:val="003B54CB"/>
  </w:style>
  <w:style w:type="paragraph" w:customStyle="1" w:styleId="Kop81">
    <w:name w:val="Kop 81"/>
    <w:basedOn w:val="Heading"/>
    <w:qFormat/>
    <w:rsid w:val="003B54CB"/>
  </w:style>
  <w:style w:type="paragraph" w:customStyle="1" w:styleId="Kop91">
    <w:name w:val="Kop 91"/>
    <w:basedOn w:val="Heading"/>
    <w:qFormat/>
    <w:rsid w:val="003B54CB"/>
  </w:style>
  <w:style w:type="paragraph" w:customStyle="1" w:styleId="Plattetekst1">
    <w:name w:val="Platte tekst1"/>
    <w:basedOn w:val="Standaard"/>
    <w:qFormat/>
    <w:rsid w:val="003B54CB"/>
    <w:pPr>
      <w:spacing w:after="120" w:line="288" w:lineRule="auto"/>
    </w:pPr>
  </w:style>
  <w:style w:type="paragraph" w:customStyle="1" w:styleId="Bijschrift1">
    <w:name w:val="Bijschrift1"/>
    <w:basedOn w:val="Standaard"/>
    <w:qFormat/>
    <w:rsid w:val="003B54CB"/>
    <w:pPr>
      <w:suppressLineNumbers/>
      <w:spacing w:before="120" w:after="120"/>
    </w:pPr>
    <w:rPr>
      <w:rFonts w:cs="Lohit Hindi"/>
      <w:i/>
      <w:iCs/>
      <w:sz w:val="24"/>
    </w:rPr>
  </w:style>
  <w:style w:type="paragraph" w:styleId="Voettekst">
    <w:name w:val="footer"/>
    <w:basedOn w:val="Standaard"/>
    <w:link w:val="VoettekstChar1"/>
    <w:uiPriority w:val="99"/>
    <w:unhideWhenUsed/>
    <w:rsid w:val="00B63BCE"/>
    <w:pPr>
      <w:tabs>
        <w:tab w:val="center" w:pos="4536"/>
        <w:tab w:val="right" w:pos="9072"/>
      </w:tabs>
    </w:pPr>
  </w:style>
  <w:style w:type="paragraph" w:styleId="Titel">
    <w:name w:val="Title"/>
    <w:basedOn w:val="Heading"/>
    <w:qFormat/>
    <w:rsid w:val="003B54CB"/>
  </w:style>
  <w:style w:type="paragraph" w:styleId="Ondertitel">
    <w:name w:val="Subtitle"/>
    <w:basedOn w:val="Heading"/>
    <w:qFormat/>
    <w:rsid w:val="003B54CB"/>
    <w:pPr>
      <w:jc w:val="center"/>
    </w:pPr>
    <w:rPr>
      <w:i/>
      <w:iCs/>
      <w:sz w:val="48"/>
    </w:rPr>
  </w:style>
  <w:style w:type="paragraph" w:customStyle="1" w:styleId="TableContents">
    <w:name w:val="Table Contents"/>
    <w:basedOn w:val="Standaard"/>
    <w:qFormat/>
    <w:rsid w:val="003B54CB"/>
    <w:pPr>
      <w:suppressLineNumbers/>
      <w:textAlignment w:val="center"/>
    </w:pPr>
  </w:style>
  <w:style w:type="paragraph" w:customStyle="1" w:styleId="TableHeading0">
    <w:name w:val="Table Heading"/>
    <w:basedOn w:val="TableContents"/>
    <w:qFormat/>
    <w:rsid w:val="003B54CB"/>
    <w:pPr>
      <w:jc w:val="center"/>
    </w:pPr>
    <w:rPr>
      <w:b/>
      <w:bCs/>
      <w:iCs/>
      <w:color w:val="FFFFFF"/>
    </w:rPr>
  </w:style>
  <w:style w:type="paragraph" w:styleId="Kopbronvermelding">
    <w:name w:val="toa heading"/>
    <w:basedOn w:val="Heading"/>
    <w:qFormat/>
    <w:pPr>
      <w:suppressLineNumbers/>
    </w:pPr>
    <w:rPr>
      <w:bCs/>
      <w:sz w:val="32"/>
      <w:szCs w:val="32"/>
    </w:rPr>
  </w:style>
  <w:style w:type="paragraph" w:customStyle="1" w:styleId="Inhopg11">
    <w:name w:val="Inhopg 11"/>
    <w:basedOn w:val="Index"/>
    <w:qFormat/>
    <w:rsid w:val="003B54CB"/>
  </w:style>
  <w:style w:type="paragraph" w:customStyle="1" w:styleId="Inhopg21">
    <w:name w:val="Inhopg 21"/>
    <w:basedOn w:val="Index"/>
    <w:qFormat/>
    <w:rsid w:val="003B54CB"/>
  </w:style>
  <w:style w:type="paragraph" w:customStyle="1" w:styleId="Inhopg31">
    <w:name w:val="Inhopg 31"/>
    <w:basedOn w:val="Index"/>
    <w:qFormat/>
    <w:rsid w:val="003B54CB"/>
  </w:style>
  <w:style w:type="paragraph" w:customStyle="1" w:styleId="Afbeelding">
    <w:name w:val="Afbeelding"/>
    <w:basedOn w:val="Bijschrift"/>
    <w:qFormat/>
    <w:rsid w:val="003B54CB"/>
    <w:rPr>
      <w:rFonts w:ascii="Arial" w:hAnsi="Arial" w:cs="Arial"/>
      <w:b w:val="0"/>
      <w:sz w:val="18"/>
    </w:rPr>
  </w:style>
  <w:style w:type="paragraph" w:customStyle="1" w:styleId="FrameContents">
    <w:name w:val="Frame Contents"/>
    <w:basedOn w:val="Standaard"/>
    <w:qFormat/>
    <w:rsid w:val="003B54CB"/>
  </w:style>
  <w:style w:type="paragraph" w:customStyle="1" w:styleId="Tabel">
    <w:name w:val="Tabel"/>
    <w:basedOn w:val="Bijschrift"/>
    <w:qFormat/>
    <w:rsid w:val="003B54CB"/>
    <w:rPr>
      <w:rFonts w:ascii="Arial" w:hAnsi="Arial" w:cs="Arial"/>
      <w:b w:val="0"/>
      <w:sz w:val="18"/>
    </w:rPr>
  </w:style>
  <w:style w:type="paragraph" w:customStyle="1" w:styleId="Voetnoottekst1">
    <w:name w:val="Voetnoottekst1"/>
    <w:basedOn w:val="Standaard"/>
    <w:qFormat/>
    <w:rsid w:val="003B54CB"/>
    <w:pPr>
      <w:suppressLineNumbers/>
      <w:ind w:left="283" w:hanging="283"/>
    </w:pPr>
    <w:rPr>
      <w:szCs w:val="20"/>
    </w:rPr>
  </w:style>
  <w:style w:type="paragraph" w:customStyle="1" w:styleId="Heading10">
    <w:name w:val="Heading 10"/>
    <w:basedOn w:val="Heading"/>
    <w:qFormat/>
    <w:rsid w:val="003B54CB"/>
    <w:rPr>
      <w:bCs/>
      <w:sz w:val="21"/>
      <w:szCs w:val="21"/>
    </w:rPr>
  </w:style>
  <w:style w:type="paragraph" w:customStyle="1" w:styleId="Code">
    <w:name w:val="Code"/>
    <w:basedOn w:val="Plattetekst1"/>
    <w:qFormat/>
    <w:rsid w:val="003B54CB"/>
    <w:pPr>
      <w:pBdr>
        <w:top w:val="single" w:sz="4" w:space="1" w:color="000001" w:shadow="1"/>
        <w:left w:val="single" w:sz="4" w:space="1" w:color="000001" w:shadow="1"/>
        <w:bottom w:val="single" w:sz="4" w:space="1" w:color="000001" w:shadow="1"/>
        <w:right w:val="single" w:sz="4" w:space="1" w:color="000001" w:shadow="1"/>
      </w:pBdr>
      <w:shd w:val="clear" w:color="auto" w:fill="F3F3F3"/>
      <w:spacing w:after="0" w:line="100" w:lineRule="atLeast"/>
    </w:pPr>
    <w:rPr>
      <w:rFonts w:ascii="Courier New" w:hAnsi="Courier New" w:cs="Courier New"/>
    </w:rPr>
  </w:style>
  <w:style w:type="paragraph" w:customStyle="1" w:styleId="PreformattedText">
    <w:name w:val="Preformatted Text"/>
    <w:basedOn w:val="Standaard"/>
    <w:qFormat/>
    <w:rsid w:val="003B54CB"/>
    <w:rPr>
      <w:rFonts w:ascii="Courier New" w:eastAsia="DejaVu Sans Mono" w:hAnsi="Courier New" w:cs="DejaVu Sans Mono"/>
      <w:szCs w:val="20"/>
    </w:rPr>
  </w:style>
  <w:style w:type="paragraph" w:customStyle="1" w:styleId="Documentstructuur1">
    <w:name w:val="Documentstructuur1"/>
    <w:basedOn w:val="Standaard"/>
    <w:qFormat/>
    <w:rsid w:val="003B54CB"/>
    <w:rPr>
      <w:rFonts w:ascii="Tahoma" w:hAnsi="Tahoma" w:cs="Tahoma"/>
      <w:sz w:val="16"/>
      <w:szCs w:val="16"/>
    </w:rPr>
  </w:style>
  <w:style w:type="paragraph" w:customStyle="1" w:styleId="Inhopg41">
    <w:name w:val="Inhopg 41"/>
    <w:basedOn w:val="Index"/>
    <w:qFormat/>
    <w:rsid w:val="003B54CB"/>
  </w:style>
  <w:style w:type="paragraph" w:customStyle="1" w:styleId="Inhopg51">
    <w:name w:val="Inhopg 51"/>
    <w:basedOn w:val="Index"/>
    <w:qFormat/>
    <w:rsid w:val="003B54CB"/>
  </w:style>
  <w:style w:type="paragraph" w:customStyle="1" w:styleId="Inhopg61">
    <w:name w:val="Inhopg 61"/>
    <w:basedOn w:val="Index"/>
    <w:qFormat/>
    <w:rsid w:val="003B54CB"/>
  </w:style>
  <w:style w:type="paragraph" w:customStyle="1" w:styleId="Inhopg71">
    <w:name w:val="Inhopg 71"/>
    <w:basedOn w:val="Index"/>
    <w:qFormat/>
    <w:rsid w:val="003B54CB"/>
  </w:style>
  <w:style w:type="paragraph" w:customStyle="1" w:styleId="Inhopg81">
    <w:name w:val="Inhopg 81"/>
    <w:basedOn w:val="Index"/>
    <w:qFormat/>
    <w:rsid w:val="003B54CB"/>
  </w:style>
  <w:style w:type="paragraph" w:customStyle="1" w:styleId="Inhopg91">
    <w:name w:val="Inhopg 91"/>
    <w:basedOn w:val="Index"/>
    <w:qFormat/>
    <w:rsid w:val="003B54CB"/>
  </w:style>
  <w:style w:type="paragraph" w:customStyle="1" w:styleId="Contents10">
    <w:name w:val="Contents 10"/>
    <w:basedOn w:val="Index"/>
    <w:qFormat/>
    <w:rsid w:val="003B54CB"/>
    <w:pPr>
      <w:tabs>
        <w:tab w:val="right" w:leader="dot" w:pos="7425"/>
      </w:tabs>
      <w:ind w:left="2547"/>
    </w:pPr>
  </w:style>
  <w:style w:type="paragraph" w:styleId="Koptekst">
    <w:name w:val="header"/>
    <w:basedOn w:val="Standaard"/>
    <w:link w:val="KoptekstChar1"/>
    <w:uiPriority w:val="99"/>
    <w:unhideWhenUsed/>
    <w:rsid w:val="00B63BCE"/>
    <w:pPr>
      <w:tabs>
        <w:tab w:val="center" w:pos="4536"/>
        <w:tab w:val="right" w:pos="9072"/>
      </w:tabs>
    </w:pPr>
  </w:style>
  <w:style w:type="paragraph" w:styleId="Ballontekst">
    <w:name w:val="Balloon Text"/>
    <w:basedOn w:val="Standaard"/>
    <w:qFormat/>
    <w:rsid w:val="003B54CB"/>
    <w:pPr>
      <w:widowControl/>
    </w:pPr>
    <w:rPr>
      <w:rFonts w:ascii="Tahoma" w:eastAsia="Tahoma" w:hAnsi="Tahoma"/>
      <w:sz w:val="16"/>
      <w:szCs w:val="16"/>
      <w:lang w:eastAsia="nl-NL"/>
    </w:rPr>
  </w:style>
  <w:style w:type="paragraph" w:styleId="Revisie">
    <w:name w:val="Revision"/>
    <w:qFormat/>
    <w:rsid w:val="003B54CB"/>
    <w:pPr>
      <w:suppressAutoHyphens/>
    </w:pPr>
    <w:rPr>
      <w:rFonts w:ascii="Arial" w:eastAsia="Times New Roman" w:hAnsi="Arial" w:cs="Liberation Serif"/>
      <w:color w:val="00000A"/>
      <w:lang w:val="nl-NL" w:eastAsia="nl-NL" w:bidi="ar-SA"/>
    </w:rPr>
  </w:style>
  <w:style w:type="paragraph" w:customStyle="1" w:styleId="Header1">
    <w:name w:val="Head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Footer1">
    <w:name w:val="Footer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Heading91">
    <w:name w:val="Heading 9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81">
    <w:name w:val="Heading 81"/>
    <w:qFormat/>
    <w:rsid w:val="003B54CB"/>
    <w:pPr>
      <w:widowControl w:val="0"/>
    </w:pPr>
    <w:rPr>
      <w:rFonts w:ascii="Arial" w:eastAsia="Arial" w:hAnsi="Arial" w:cs="Liberation Serif"/>
      <w:i/>
      <w:iCs/>
      <w:color w:val="000000"/>
      <w:szCs w:val="20"/>
      <w:shd w:val="clear" w:color="auto" w:fill="FFFFFF"/>
      <w:lang w:val="en-AU" w:eastAsia="nl-NL" w:bidi="ar-SA"/>
    </w:rPr>
  </w:style>
  <w:style w:type="paragraph" w:customStyle="1" w:styleId="Heading71">
    <w:name w:val="Heading 7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61">
    <w:name w:val="Heading 61"/>
    <w:qFormat/>
    <w:rsid w:val="003B54CB"/>
    <w:pPr>
      <w:widowControl w:val="0"/>
    </w:pPr>
    <w:rPr>
      <w:rFonts w:ascii="Arial" w:eastAsia="Arial" w:hAnsi="Arial" w:cs="Liberation Serif"/>
      <w:color w:val="004080"/>
      <w:sz w:val="22"/>
      <w:szCs w:val="22"/>
      <w:shd w:val="clear" w:color="auto" w:fill="FFFFFF"/>
      <w:lang w:val="en-AU" w:eastAsia="nl-NL" w:bidi="ar-SA"/>
    </w:rPr>
  </w:style>
  <w:style w:type="paragraph" w:customStyle="1" w:styleId="Heading51">
    <w:name w:val="Heading 51"/>
    <w:qFormat/>
    <w:rsid w:val="003B54CB"/>
    <w:pPr>
      <w:widowControl w:val="0"/>
    </w:pPr>
    <w:rPr>
      <w:rFonts w:ascii="Arial" w:eastAsia="Arial" w:hAnsi="Arial" w:cs="Liberation Serif"/>
      <w:i/>
      <w:iCs/>
      <w:color w:val="004080"/>
      <w:shd w:val="clear" w:color="auto" w:fill="FFFFFF"/>
      <w:lang w:val="en-AU" w:eastAsia="nl-NL" w:bidi="ar-SA"/>
    </w:rPr>
  </w:style>
  <w:style w:type="paragraph" w:customStyle="1" w:styleId="Heading41">
    <w:name w:val="Heading 41"/>
    <w:qFormat/>
    <w:rsid w:val="003B54CB"/>
    <w:pPr>
      <w:widowControl w:val="0"/>
    </w:pPr>
    <w:rPr>
      <w:rFonts w:ascii="Arial" w:eastAsia="Arial" w:hAnsi="Arial" w:cs="Liberation Serif"/>
      <w:color w:val="004080"/>
      <w:shd w:val="clear" w:color="auto" w:fill="FFFFFF"/>
      <w:lang w:val="en-AU" w:eastAsia="nl-NL" w:bidi="ar-SA"/>
    </w:rPr>
  </w:style>
  <w:style w:type="paragraph" w:customStyle="1" w:styleId="Heading31">
    <w:name w:val="Heading 31"/>
    <w:qFormat/>
    <w:rsid w:val="003B54CB"/>
    <w:pPr>
      <w:widowControl w:val="0"/>
    </w:pPr>
    <w:rPr>
      <w:rFonts w:ascii="Arial" w:eastAsia="Arial" w:hAnsi="Arial" w:cs="Liberation Serif"/>
      <w:color w:val="0000D2"/>
      <w:sz w:val="28"/>
      <w:szCs w:val="28"/>
      <w:shd w:val="clear" w:color="auto" w:fill="FFFFFF"/>
      <w:lang w:val="en-AU" w:eastAsia="nl-NL" w:bidi="ar-SA"/>
    </w:rPr>
  </w:style>
  <w:style w:type="paragraph" w:customStyle="1" w:styleId="Heading21">
    <w:name w:val="Heading 21"/>
    <w:qFormat/>
    <w:rsid w:val="003B54CB"/>
    <w:pPr>
      <w:widowControl w:val="0"/>
    </w:pPr>
    <w:rPr>
      <w:rFonts w:ascii="Arial" w:eastAsia="Arial" w:hAnsi="Arial" w:cs="Liberation Serif"/>
      <w:color w:val="0000B0"/>
      <w:sz w:val="30"/>
      <w:szCs w:val="30"/>
      <w:shd w:val="clear" w:color="auto" w:fill="FFFFFF"/>
      <w:lang w:val="en-AU" w:eastAsia="nl-NL" w:bidi="ar-SA"/>
    </w:rPr>
  </w:style>
  <w:style w:type="paragraph" w:customStyle="1" w:styleId="Heading11">
    <w:name w:val="Heading 11"/>
    <w:qFormat/>
    <w:rsid w:val="003B54CB"/>
    <w:pPr>
      <w:widowControl w:val="0"/>
    </w:pPr>
    <w:rPr>
      <w:rFonts w:ascii="Arial" w:eastAsia="Arial" w:hAnsi="Arial" w:cs="Liberation Serif"/>
      <w:color w:val="004080"/>
      <w:sz w:val="32"/>
      <w:szCs w:val="32"/>
      <w:shd w:val="clear" w:color="auto" w:fill="FFFFFF"/>
      <w:lang w:val="en-AU" w:eastAsia="nl-NL" w:bidi="ar-SA"/>
    </w:rPr>
  </w:style>
  <w:style w:type="paragraph" w:customStyle="1" w:styleId="TOC91">
    <w:name w:val="TOC 9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81">
    <w:name w:val="TOC 8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71">
    <w:name w:val="TOC 7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61">
    <w:name w:val="TOC 6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51">
    <w:name w:val="TOC 5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41">
    <w:name w:val="TOC 4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31">
    <w:name w:val="TOC 3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21">
    <w:name w:val="TOC 21"/>
    <w:qFormat/>
    <w:rsid w:val="003B54CB"/>
    <w:pPr>
      <w:widowControl w:val="0"/>
    </w:pPr>
    <w:rPr>
      <w:rFonts w:ascii="Times New Roman" w:eastAsia="Times New Roman" w:hAnsi="Times New Roman" w:cs="Liberation Serif"/>
      <w:color w:val="000000"/>
      <w:shd w:val="clear" w:color="auto" w:fill="FFFFFF"/>
      <w:lang w:val="en-AU" w:eastAsia="nl-NL" w:bidi="ar-SA"/>
    </w:rPr>
  </w:style>
  <w:style w:type="paragraph" w:customStyle="1" w:styleId="TOC11">
    <w:name w:val="TOC 11"/>
    <w:qFormat/>
    <w:rsid w:val="003B54CB"/>
    <w:pPr>
      <w:widowControl w:val="0"/>
    </w:pPr>
    <w:rPr>
      <w:rFonts w:ascii="Times New Roman" w:eastAsia="Times New Roman" w:hAnsi="Times New Roman" w:cs="Liberation Serif"/>
      <w:color w:val="000000"/>
      <w:sz w:val="28"/>
      <w:szCs w:val="28"/>
      <w:shd w:val="clear" w:color="auto" w:fill="FFFFFF"/>
      <w:lang w:val="en-AU" w:eastAsia="nl-NL" w:bidi="ar-SA"/>
    </w:rPr>
  </w:style>
  <w:style w:type="paragraph" w:customStyle="1" w:styleId="Style6">
    <w:name w:val="Style6"/>
    <w:basedOn w:val="Standaard"/>
    <w:qFormat/>
    <w:rsid w:val="003B54CB"/>
    <w:rPr>
      <w:rFonts w:ascii="Times New Roman" w:eastAsia="Times New Roman" w:hAnsi="Times New Roman"/>
      <w:sz w:val="24"/>
      <w:lang w:eastAsia="nl-NL"/>
    </w:rPr>
  </w:style>
  <w:style w:type="paragraph" w:styleId="Onderwerpvanopmerking">
    <w:name w:val="annotation subject"/>
    <w:qFormat/>
    <w:rsid w:val="003B54CB"/>
    <w:pPr>
      <w:suppressAutoHyphens/>
    </w:pPr>
    <w:rPr>
      <w:rFonts w:ascii="Verdana" w:eastAsia="Times New Roman" w:hAnsi="Verdana"/>
      <w:b/>
      <w:bCs/>
      <w:color w:val="00000A"/>
      <w:szCs w:val="20"/>
      <w:lang w:val="nl-NL" w:eastAsia="nl-NL" w:bidi="ar-SA"/>
    </w:rPr>
  </w:style>
  <w:style w:type="paragraph" w:styleId="Tekstopmerking">
    <w:name w:val="annotation text"/>
    <w:basedOn w:val="Standaard"/>
    <w:qFormat/>
    <w:rsid w:val="003B54CB"/>
    <w:pPr>
      <w:widowControl/>
    </w:pPr>
    <w:rPr>
      <w:rFonts w:eastAsia="Times New Roman"/>
      <w:szCs w:val="20"/>
      <w:lang w:eastAsia="nl-NL"/>
    </w:rPr>
  </w:style>
  <w:style w:type="paragraph" w:styleId="Normaalweb">
    <w:name w:val="Normal (Web)"/>
    <w:basedOn w:val="Standaard"/>
    <w:uiPriority w:val="99"/>
    <w:qFormat/>
    <w:rsid w:val="003B54CB"/>
    <w:pPr>
      <w:widowControl/>
      <w:spacing w:before="100" w:after="100"/>
    </w:pPr>
    <w:rPr>
      <w:rFonts w:ascii="Times New Roman" w:eastAsia="Times New Roman" w:hAnsi="Times New Roman"/>
      <w:sz w:val="24"/>
      <w:lang w:eastAsia="nl-NL"/>
    </w:rPr>
  </w:style>
  <w:style w:type="paragraph" w:customStyle="1" w:styleId="ISOSecretObservations">
    <w:name w:val="ISO_Secret_Observations"/>
    <w:basedOn w:val="Standaard"/>
    <w:qFormat/>
    <w:rsid w:val="003B54CB"/>
    <w:pPr>
      <w:widowControl/>
      <w:spacing w:before="210"/>
    </w:pPr>
    <w:rPr>
      <w:rFonts w:eastAsia="Times New Roman"/>
      <w:sz w:val="18"/>
      <w:szCs w:val="20"/>
      <w:lang w:val="en-GB" w:eastAsia="en-US"/>
    </w:rPr>
  </w:style>
  <w:style w:type="paragraph" w:customStyle="1" w:styleId="opsommingingesprongen">
    <w:name w:val="opsomming ingesprongen"/>
    <w:basedOn w:val="Standaard"/>
    <w:qFormat/>
    <w:rsid w:val="003B54CB"/>
    <w:pPr>
      <w:widowControl/>
      <w:spacing w:after="240"/>
      <w:ind w:left="568" w:hanging="284"/>
      <w:textAlignment w:val="baseline"/>
    </w:pPr>
    <w:rPr>
      <w:rFonts w:eastAsia="Times New Roman"/>
      <w:szCs w:val="20"/>
      <w:lang w:eastAsia="en-US"/>
    </w:rPr>
  </w:style>
  <w:style w:type="paragraph" w:styleId="Voetnoottekst">
    <w:name w:val="footnote text"/>
    <w:basedOn w:val="Standaard"/>
  </w:style>
  <w:style w:type="paragraph" w:customStyle="1" w:styleId="opmAfzenderVet">
    <w:name w:val="opmAfzenderVet"/>
    <w:qFormat/>
    <w:rsid w:val="003B54CB"/>
    <w:pPr>
      <w:suppressAutoHyphens/>
      <w:spacing w:before="50"/>
    </w:pPr>
    <w:rPr>
      <w:rFonts w:ascii="Verdana" w:eastAsia="Times New Roman" w:hAnsi="Verdana"/>
      <w:b/>
      <w:color w:val="00000A"/>
      <w:sz w:val="13"/>
      <w:szCs w:val="13"/>
      <w:lang w:val="nl-NL" w:eastAsia="nl-NL" w:bidi="ar-SA"/>
    </w:rPr>
  </w:style>
  <w:style w:type="paragraph" w:customStyle="1" w:styleId="opmAfzender">
    <w:name w:val="opmAfzender"/>
    <w:basedOn w:val="Standaard"/>
    <w:qFormat/>
    <w:rsid w:val="003B54CB"/>
    <w:pPr>
      <w:widowControl/>
      <w:spacing w:before="50"/>
    </w:pPr>
    <w:rPr>
      <w:rFonts w:eastAsia="Times New Roman"/>
      <w:bCs/>
      <w:sz w:val="13"/>
      <w:szCs w:val="13"/>
      <w:lang w:eastAsia="nl-NL"/>
    </w:rPr>
  </w:style>
  <w:style w:type="paragraph" w:customStyle="1" w:styleId="Inhoudtabel">
    <w:name w:val="Inhoud tabel"/>
    <w:basedOn w:val="Standaard"/>
    <w:qFormat/>
    <w:rsid w:val="003B54CB"/>
    <w:pPr>
      <w:widowControl/>
    </w:pPr>
    <w:rPr>
      <w:rFonts w:eastAsia="Times New Roman"/>
      <w:sz w:val="18"/>
      <w:lang w:eastAsia="ar-SA"/>
    </w:rPr>
  </w:style>
  <w:style w:type="paragraph" w:customStyle="1" w:styleId="streepje">
    <w:name w:val="streepje"/>
    <w:basedOn w:val="Standaard"/>
    <w:qFormat/>
    <w:rsid w:val="003B54CB"/>
    <w:pPr>
      <w:widowControl/>
      <w:tabs>
        <w:tab w:val="left" w:pos="1362"/>
        <w:tab w:val="left" w:pos="1495"/>
        <w:tab w:val="left" w:pos="1589"/>
      </w:tabs>
      <w:ind w:left="227" w:hanging="227"/>
    </w:pPr>
    <w:rPr>
      <w:rFonts w:eastAsia="Times New Roman"/>
      <w:sz w:val="18"/>
      <w:szCs w:val="20"/>
      <w:lang w:eastAsia="en-US"/>
    </w:rPr>
  </w:style>
  <w:style w:type="paragraph" w:styleId="Documentstructuur">
    <w:name w:val="Document Map"/>
    <w:basedOn w:val="Standaard"/>
    <w:qFormat/>
    <w:rsid w:val="003B54CB"/>
    <w:pPr>
      <w:widowControl/>
    </w:pPr>
    <w:rPr>
      <w:rFonts w:ascii="Tahoma" w:eastAsia="Tahoma" w:hAnsi="Tahoma"/>
      <w:sz w:val="16"/>
      <w:szCs w:val="16"/>
      <w:lang w:eastAsia="nl-NL"/>
    </w:rPr>
  </w:style>
  <w:style w:type="paragraph" w:styleId="Lijstalinea">
    <w:name w:val="List Paragraph"/>
    <w:basedOn w:val="Standaard"/>
    <w:qFormat/>
    <w:rsid w:val="003B54CB"/>
    <w:pPr>
      <w:widowControl/>
      <w:ind w:left="708"/>
    </w:pPr>
    <w:rPr>
      <w:rFonts w:eastAsia="Times New Roman"/>
      <w:sz w:val="16"/>
      <w:lang w:eastAsia="nl-NL"/>
    </w:rPr>
  </w:style>
  <w:style w:type="paragraph" w:customStyle="1" w:styleId="Package">
    <w:name w:val="Package"/>
    <w:qFormat/>
    <w:rsid w:val="003B54CB"/>
    <w:pPr>
      <w:widowControl w:val="0"/>
      <w:suppressAutoHyphens/>
    </w:pPr>
    <w:rPr>
      <w:rFonts w:ascii="Arial" w:eastAsia="Arial" w:hAnsi="Arial" w:cs="Liberation Serif"/>
      <w:b/>
      <w:bCs/>
      <w:color w:val="004080"/>
      <w:sz w:val="32"/>
      <w:szCs w:val="32"/>
      <w:lang w:val="en-AU" w:eastAsia="nl-NL" w:bidi="ar-SA"/>
    </w:rPr>
  </w:style>
  <w:style w:type="paragraph" w:customStyle="1" w:styleId="ListHeader">
    <w:name w:val="List Header"/>
    <w:qFormat/>
    <w:rsid w:val="003B54CB"/>
    <w:pPr>
      <w:widowControl w:val="0"/>
    </w:pPr>
    <w:rPr>
      <w:rFonts w:ascii="Times New Roman" w:eastAsia="Times New Roman" w:hAnsi="Times New Roman" w:cs="Liberation Serif"/>
      <w:i/>
      <w:iCs/>
      <w:color w:val="0000A0"/>
      <w:szCs w:val="20"/>
      <w:shd w:val="clear" w:color="auto" w:fill="FFFFFF"/>
      <w:lang w:val="en-AU" w:eastAsia="nl-NL" w:bidi="ar-SA"/>
    </w:rPr>
  </w:style>
  <w:style w:type="paragraph" w:customStyle="1" w:styleId="Koptekst1">
    <w:name w:val="Kop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Voettekst1">
    <w:name w:val="Voettekst1"/>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styleId="Tekstzonderopmaak">
    <w:name w:val="Plain Text"/>
    <w:basedOn w:val="Standaard"/>
    <w:qFormat/>
    <w:rsid w:val="003B54CB"/>
    <w:rPr>
      <w:rFonts w:ascii="Courier New" w:eastAsia="Courier New" w:hAnsi="Courier New"/>
      <w:color w:val="000000"/>
      <w:szCs w:val="20"/>
      <w:shd w:val="clear" w:color="auto" w:fill="FFFFFF"/>
      <w:lang w:val="en-AU" w:eastAsia="nl-NL"/>
    </w:rPr>
  </w:style>
  <w:style w:type="paragraph" w:styleId="Notitiekop">
    <w:name w:val="Note Heading"/>
    <w:basedOn w:val="Standaard"/>
    <w:qFormat/>
    <w:rsid w:val="003B54CB"/>
    <w:rPr>
      <w:rFonts w:ascii="Times New Roman" w:eastAsia="Times New Roman" w:hAnsi="Times New Roman"/>
      <w:color w:val="000000"/>
      <w:szCs w:val="20"/>
      <w:shd w:val="clear" w:color="auto" w:fill="FFFFFF"/>
      <w:lang w:val="en-AU" w:eastAsia="nl-NL"/>
    </w:rPr>
  </w:style>
  <w:style w:type="paragraph" w:styleId="Plattetekst3">
    <w:name w:val="Body Text 3"/>
    <w:basedOn w:val="Standaard"/>
    <w:qFormat/>
    <w:rsid w:val="003B54CB"/>
    <w:rPr>
      <w:rFonts w:ascii="Times New Roman" w:eastAsia="Times New Roman" w:hAnsi="Times New Roman"/>
      <w:color w:val="000000"/>
      <w:sz w:val="16"/>
      <w:szCs w:val="16"/>
      <w:shd w:val="clear" w:color="auto" w:fill="FFFFFF"/>
      <w:lang w:val="en-AU" w:eastAsia="nl-NL"/>
    </w:rPr>
  </w:style>
  <w:style w:type="paragraph" w:styleId="Plattetekst2">
    <w:name w:val="Body Text 2"/>
    <w:basedOn w:val="Standaard"/>
    <w:qFormat/>
    <w:rsid w:val="003B54CB"/>
    <w:rPr>
      <w:rFonts w:ascii="Times New Roman" w:eastAsia="Times New Roman" w:hAnsi="Times New Roman"/>
      <w:color w:val="000000"/>
      <w:sz w:val="18"/>
      <w:szCs w:val="18"/>
      <w:shd w:val="clear" w:color="auto" w:fill="FFFFFF"/>
      <w:lang w:val="en-AU" w:eastAsia="nl-NL"/>
    </w:rPr>
  </w:style>
  <w:style w:type="paragraph" w:customStyle="1" w:styleId="BulletedList">
    <w:name w:val="Bullet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NumberedList">
    <w:name w:val="Numbered List"/>
    <w:qFormat/>
    <w:rsid w:val="003B54CB"/>
    <w:pPr>
      <w:widowControl w:val="0"/>
    </w:pPr>
    <w:rPr>
      <w:rFonts w:ascii="Times New Roman" w:eastAsia="Times New Roman" w:hAnsi="Times New Roman" w:cs="Liberation Serif"/>
      <w:color w:val="000000"/>
      <w:szCs w:val="20"/>
      <w:shd w:val="clear" w:color="auto" w:fill="FFFFFF"/>
      <w:lang w:val="en-AU" w:eastAsia="nl-NL" w:bidi="ar-SA"/>
    </w:rPr>
  </w:style>
  <w:style w:type="paragraph" w:customStyle="1" w:styleId="Quotations">
    <w:name w:val="Quotations"/>
    <w:basedOn w:val="Standaard"/>
    <w:qFormat/>
    <w:rsid w:val="003B54CB"/>
  </w:style>
  <w:style w:type="paragraph" w:styleId="Inhopg1">
    <w:name w:val="toc 1"/>
    <w:basedOn w:val="Index"/>
    <w:uiPriority w:val="39"/>
    <w:pPr>
      <w:tabs>
        <w:tab w:val="right" w:leader="dot" w:pos="9638"/>
      </w:tabs>
    </w:pPr>
  </w:style>
  <w:style w:type="paragraph" w:styleId="Inhopg2">
    <w:name w:val="toc 2"/>
    <w:basedOn w:val="Index"/>
    <w:uiPriority w:val="39"/>
    <w:pPr>
      <w:tabs>
        <w:tab w:val="right" w:leader="dot" w:pos="9355"/>
      </w:tabs>
      <w:ind w:left="283"/>
    </w:pPr>
  </w:style>
  <w:style w:type="paragraph" w:styleId="Inhopg3">
    <w:name w:val="toc 3"/>
    <w:basedOn w:val="Index"/>
    <w:pPr>
      <w:tabs>
        <w:tab w:val="right" w:leader="dot" w:pos="9072"/>
      </w:tabs>
      <w:ind w:left="566"/>
    </w:pPr>
  </w:style>
  <w:style w:type="paragraph" w:styleId="Lijstopsomteken">
    <w:name w:val="List Bullet"/>
    <w:basedOn w:val="Standaard"/>
    <w:semiHidden/>
    <w:qFormat/>
    <w:rsid w:val="00A5231A"/>
    <w:pPr>
      <w:widowControl/>
      <w:suppressAutoHyphens w:val="0"/>
      <w:spacing w:line="240" w:lineRule="exact"/>
      <w:jc w:val="both"/>
    </w:pPr>
    <w:rPr>
      <w:rFonts w:eastAsia="Times New Roman" w:cs="Times New Roman"/>
      <w:color w:val="auto"/>
      <w:sz w:val="16"/>
      <w:szCs w:val="16"/>
      <w:lang w:eastAsia="nl-NL"/>
    </w:rPr>
  </w:style>
  <w:style w:type="numbering" w:customStyle="1" w:styleId="WW8Num1">
    <w:name w:val="WW8Num1"/>
    <w:qFormat/>
    <w:rsid w:val="003B54CB"/>
  </w:style>
  <w:style w:type="numbering" w:customStyle="1" w:styleId="WW8Num2">
    <w:name w:val="WW8Num2"/>
    <w:qFormat/>
    <w:rsid w:val="003B54CB"/>
  </w:style>
  <w:style w:type="numbering" w:customStyle="1" w:styleId="WW8Num3">
    <w:name w:val="WW8Num3"/>
    <w:qFormat/>
    <w:rsid w:val="003B54CB"/>
  </w:style>
  <w:style w:type="numbering" w:customStyle="1" w:styleId="WW8Num4">
    <w:name w:val="WW8Num4"/>
    <w:qFormat/>
    <w:rsid w:val="003B54CB"/>
  </w:style>
  <w:style w:type="numbering" w:customStyle="1" w:styleId="WW8Num5">
    <w:name w:val="WW8Num5"/>
    <w:qFormat/>
    <w:rsid w:val="003B54CB"/>
  </w:style>
  <w:style w:type="numbering" w:customStyle="1" w:styleId="WW8Num6">
    <w:name w:val="WW8Num6"/>
    <w:qFormat/>
    <w:rsid w:val="003B54CB"/>
  </w:style>
  <w:style w:type="numbering" w:customStyle="1" w:styleId="WW8Num7">
    <w:name w:val="WW8Num7"/>
    <w:qFormat/>
    <w:rsid w:val="003B54CB"/>
  </w:style>
  <w:style w:type="numbering" w:customStyle="1" w:styleId="WW8Num8">
    <w:name w:val="WW8Num8"/>
    <w:qFormat/>
    <w:rsid w:val="003B54CB"/>
  </w:style>
  <w:style w:type="numbering" w:customStyle="1" w:styleId="WW8Num9">
    <w:name w:val="WW8Num9"/>
    <w:qFormat/>
    <w:rsid w:val="003B54CB"/>
  </w:style>
  <w:style w:type="numbering" w:customStyle="1" w:styleId="WW8Num10">
    <w:name w:val="WW8Num10"/>
    <w:qFormat/>
    <w:rsid w:val="003B54CB"/>
  </w:style>
  <w:style w:type="numbering" w:customStyle="1" w:styleId="WW8Num11">
    <w:name w:val="WW8Num11"/>
    <w:qFormat/>
    <w:rsid w:val="003B54CB"/>
  </w:style>
  <w:style w:type="numbering" w:customStyle="1" w:styleId="WW8Num12">
    <w:name w:val="WW8Num12"/>
    <w:qFormat/>
    <w:rsid w:val="003B54CB"/>
  </w:style>
  <w:style w:type="numbering" w:customStyle="1" w:styleId="WW8Num13">
    <w:name w:val="WW8Num13"/>
    <w:qFormat/>
    <w:rsid w:val="003B54CB"/>
  </w:style>
  <w:style w:type="character" w:styleId="Hyperlink">
    <w:name w:val="Hyperlink"/>
    <w:basedOn w:val="Standaardalinea-lettertype"/>
    <w:uiPriority w:val="99"/>
    <w:unhideWhenUsed/>
    <w:rsid w:val="00AF782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64683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6" Type="http://schemas.openxmlformats.org/officeDocument/2006/relationships/image" Target="media/image60.png"/><Relationship Id="rId84" Type="http://schemas.openxmlformats.org/officeDocument/2006/relationships/image" Target="media/image68.png"/><Relationship Id="rId89" Type="http://schemas.openxmlformats.org/officeDocument/2006/relationships/image" Target="media/image73.png"/><Relationship Id="rId97" Type="http://schemas.openxmlformats.org/officeDocument/2006/relationships/hyperlink" Target="http://portal.opengeospatial.org/files/?artifact_id=12637" TargetMode="External"/><Relationship Id="rId7" Type="http://schemas.openxmlformats.org/officeDocument/2006/relationships/hyperlink" Target="http://www.geonovum.nl/" TargetMode="External"/><Relationship Id="rId71" Type="http://schemas.openxmlformats.org/officeDocument/2006/relationships/image" Target="media/image55.png"/><Relationship Id="rId92" Type="http://schemas.openxmlformats.org/officeDocument/2006/relationships/image" Target="media/image76.png"/><Relationship Id="rId2" Type="http://schemas.openxmlformats.org/officeDocument/2006/relationships/styles" Target="styles.xml"/><Relationship Id="rId16" Type="http://schemas.openxmlformats.org/officeDocument/2006/relationships/footer" Target="footer1.xml"/><Relationship Id="rId29" Type="http://schemas.openxmlformats.org/officeDocument/2006/relationships/image" Target="media/image13.png"/><Relationship Id="rId11" Type="http://schemas.openxmlformats.org/officeDocument/2006/relationships/hyperlink" Target="https://webmapper.net/" TargetMode="Externa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image" Target="media/image58.png"/><Relationship Id="rId79" Type="http://schemas.openxmlformats.org/officeDocument/2006/relationships/image" Target="media/image63.png"/><Relationship Id="rId87" Type="http://schemas.openxmlformats.org/officeDocument/2006/relationships/image" Target="media/image71.png"/><Relationship Id="rId102"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image" Target="media/image45.png"/><Relationship Id="rId82" Type="http://schemas.openxmlformats.org/officeDocument/2006/relationships/image" Target="media/image66.png"/><Relationship Id="rId90" Type="http://schemas.openxmlformats.org/officeDocument/2006/relationships/image" Target="media/image74.png"/><Relationship Id="rId95" Type="http://schemas.openxmlformats.org/officeDocument/2006/relationships/image" Target="media/image79.png"/><Relationship Id="rId19" Type="http://schemas.openxmlformats.org/officeDocument/2006/relationships/image" Target="media/image3.png"/><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77" Type="http://schemas.openxmlformats.org/officeDocument/2006/relationships/image" Target="media/image61.png"/><Relationship Id="rId100" Type="http://schemas.openxmlformats.org/officeDocument/2006/relationships/fontTable" Target="fontTable.xml"/><Relationship Id="rId8" Type="http://schemas.openxmlformats.org/officeDocument/2006/relationships/hyperlink" Target="http://www.geonovum.nl/" TargetMode="External"/><Relationship Id="rId51" Type="http://schemas.openxmlformats.org/officeDocument/2006/relationships/image" Target="media/image35.png"/><Relationship Id="rId72" Type="http://schemas.openxmlformats.org/officeDocument/2006/relationships/image" Target="media/image56.png"/><Relationship Id="rId80" Type="http://schemas.openxmlformats.org/officeDocument/2006/relationships/image" Target="media/image64.png"/><Relationship Id="rId85" Type="http://schemas.openxmlformats.org/officeDocument/2006/relationships/image" Target="media/image69.png"/><Relationship Id="rId93" Type="http://schemas.openxmlformats.org/officeDocument/2006/relationships/image" Target="media/image77.png"/><Relationship Id="rId98" Type="http://schemas.openxmlformats.org/officeDocument/2006/relationships/header" Target="header2.xml"/><Relationship Id="rId3" Type="http://schemas.openxmlformats.org/officeDocument/2006/relationships/settings" Target="settings.xml"/><Relationship Id="rId12" Type="http://schemas.openxmlformats.org/officeDocument/2006/relationships/hyperlink" Target="https://github.com/Geonovum/imkl2015-review/tree/master/IMKL2.x" TargetMode="External"/><Relationship Id="rId17" Type="http://schemas.openxmlformats.org/officeDocument/2006/relationships/hyperlink" Target="mailto:info@geonovum.nl" TargetMode="External"/><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75" Type="http://schemas.openxmlformats.org/officeDocument/2006/relationships/image" Target="media/image59.png"/><Relationship Id="rId83" Type="http://schemas.openxmlformats.org/officeDocument/2006/relationships/image" Target="media/image67.png"/><Relationship Id="rId88" Type="http://schemas.openxmlformats.org/officeDocument/2006/relationships/image" Target="media/image72.png"/><Relationship Id="rId91" Type="http://schemas.openxmlformats.org/officeDocument/2006/relationships/image" Target="media/image75.png"/><Relationship Id="rId96" Type="http://schemas.openxmlformats.org/officeDocument/2006/relationships/image" Target="media/image80.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eader" Target="header1.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10" Type="http://schemas.openxmlformats.org/officeDocument/2006/relationships/hyperlink" Target="http://www.geonovum.nl/" TargetMode="External"/><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image" Target="media/image57.png"/><Relationship Id="rId78" Type="http://schemas.openxmlformats.org/officeDocument/2006/relationships/image" Target="media/image62.png"/><Relationship Id="rId81" Type="http://schemas.openxmlformats.org/officeDocument/2006/relationships/image" Target="media/image65.png"/><Relationship Id="rId86" Type="http://schemas.openxmlformats.org/officeDocument/2006/relationships/image" Target="media/image70.png"/><Relationship Id="rId94" Type="http://schemas.openxmlformats.org/officeDocument/2006/relationships/image" Target="media/image78.png"/><Relationship Id="rId99" Type="http://schemas.openxmlformats.org/officeDocument/2006/relationships/footer" Target="footer2.xml"/><Relationship Id="rId101" Type="http://schemas.microsoft.com/office/2011/relationships/people" Target="people.xml"/><Relationship Id="rId4" Type="http://schemas.openxmlformats.org/officeDocument/2006/relationships/webSettings" Target="webSettings.xml"/><Relationship Id="rId9" Type="http://schemas.openxmlformats.org/officeDocument/2006/relationships/hyperlink" Target="https://webmapper.net/" TargetMode="External"/><Relationship Id="rId13" Type="http://schemas.openxmlformats.org/officeDocument/2006/relationships/hyperlink" Target="https://github.com/Geonovum/imkl2015-review/issues" TargetMode="External"/><Relationship Id="rId18" Type="http://schemas.openxmlformats.org/officeDocument/2006/relationships/image" Target="media/image2.png"/><Relationship Id="rId39" Type="http://schemas.openxmlformats.org/officeDocument/2006/relationships/image" Target="media/image23.pn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814</TotalTime>
  <Pages>69</Pages>
  <Words>11715</Words>
  <Characters>64436</Characters>
  <Application>Microsoft Office Word</Application>
  <DocSecurity>0</DocSecurity>
  <Lines>536</Lines>
  <Paragraphs>151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Janssen</dc:creator>
  <dc:description/>
  <cp:lastModifiedBy>Paul Janssen</cp:lastModifiedBy>
  <cp:revision>477</cp:revision>
  <cp:lastPrinted>2018-02-19T14:22:00Z</cp:lastPrinted>
  <dcterms:created xsi:type="dcterms:W3CDTF">2017-04-03T11:43:00Z</dcterms:created>
  <dcterms:modified xsi:type="dcterms:W3CDTF">2020-09-22T07:46:00Z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