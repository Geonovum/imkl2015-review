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971DDB8" w14:textId="77777777" w:rsidR="00574EB1" w:rsidRDefault="00574EB1">
      <w:pPr>
        <w:rPr>
          <w:rFonts w:eastAsia="Lucida Sans Unicode" w:cs="Tahoma"/>
          <w:szCs w:val="20"/>
        </w:rPr>
      </w:pPr>
    </w:p>
    <w:p w14:paraId="10539DA2" w14:textId="0C3CD1FD" w:rsidR="00574EB1" w:rsidRDefault="003022A4">
      <w:pPr>
        <w:spacing w:line="360" w:lineRule="auto"/>
        <w:ind w:left="14" w:hanging="14"/>
        <w:rPr>
          <w:rFonts w:cs="Arial"/>
          <w:b/>
          <w:bCs/>
          <w:kern w:val="2"/>
          <w:sz w:val="32"/>
          <w:szCs w:val="32"/>
        </w:rPr>
      </w:pPr>
      <w:r>
        <w:rPr>
          <w:rFonts w:cs="Arial"/>
          <w:b/>
          <w:bCs/>
          <w:kern w:val="2"/>
          <w:sz w:val="32"/>
          <w:szCs w:val="32"/>
        </w:rPr>
        <w:t>Handreiking Visualisatieregels (PMKL) - versie 2.0 (</w:t>
      </w:r>
      <w:del w:id="0" w:author="Paul Janssen" w:date="2020-09-22T09:26:00Z">
        <w:r w:rsidDel="00DB36A5">
          <w:rPr>
            <w:rFonts w:cs="Arial"/>
            <w:b/>
            <w:bCs/>
            <w:kern w:val="2"/>
            <w:sz w:val="32"/>
            <w:szCs w:val="32"/>
          </w:rPr>
          <w:delText>in ontwikkeling</w:delText>
        </w:r>
      </w:del>
      <w:ins w:id="1" w:author="Paul Janssen" w:date="2020-09-22T09:26:00Z">
        <w:r w:rsidR="00DB36A5">
          <w:rPr>
            <w:rFonts w:cs="Arial"/>
            <w:b/>
            <w:bCs/>
            <w:kern w:val="2"/>
            <w:sz w:val="32"/>
            <w:szCs w:val="32"/>
          </w:rPr>
          <w:t>release candidate</w:t>
        </w:r>
      </w:ins>
      <w:r w:rsidR="0037697B">
        <w:rPr>
          <w:rFonts w:cs="Arial"/>
          <w:b/>
          <w:bCs/>
          <w:kern w:val="2"/>
          <w:sz w:val="32"/>
          <w:szCs w:val="32"/>
        </w:rPr>
        <w:t xml:space="preserve"> - intern</w:t>
      </w:r>
      <w:r>
        <w:rPr>
          <w:rFonts w:cs="Arial"/>
          <w:b/>
          <w:bCs/>
          <w:kern w:val="2"/>
          <w:sz w:val="32"/>
          <w:szCs w:val="32"/>
        </w:rPr>
        <w:t>)</w:t>
      </w:r>
    </w:p>
    <w:p w14:paraId="72D315C2" w14:textId="77777777" w:rsidR="00574EB1" w:rsidRDefault="00574EB1">
      <w:pPr>
        <w:spacing w:line="360" w:lineRule="auto"/>
        <w:ind w:left="14" w:hanging="14"/>
        <w:rPr>
          <w:rFonts w:cs="Arial"/>
          <w:b/>
          <w:bCs/>
          <w:kern w:val="2"/>
          <w:sz w:val="32"/>
          <w:szCs w:val="32"/>
        </w:rPr>
      </w:pPr>
    </w:p>
    <w:p w14:paraId="26F69F60" w14:textId="794F0F01" w:rsidR="00574EB1" w:rsidRDefault="003022A4">
      <w:pPr>
        <w:pStyle w:val="Bijschrift"/>
      </w:pPr>
      <w:r>
        <w:t>Geonovum Standaard</w:t>
      </w:r>
      <w:r>
        <w:br/>
      </w:r>
      <w:del w:id="2" w:author="Paul Janssen" w:date="2020-09-22T09:26:00Z">
        <w:r w:rsidDel="00DB36A5">
          <w:delText xml:space="preserve">Consultatieversie </w:delText>
        </w:r>
      </w:del>
      <w:ins w:id="3" w:author="Paul Janssen" w:date="2020-09-22T09:26:00Z">
        <w:r w:rsidR="00DB36A5">
          <w:t xml:space="preserve">Release candidate </w:t>
        </w:r>
      </w:ins>
      <w:del w:id="4" w:author="Paul Janssen" w:date="2020-09-22T09:26:00Z">
        <w:r w:rsidDel="00DB36A5">
          <w:delText xml:space="preserve">6 </w:delText>
        </w:r>
      </w:del>
      <w:ins w:id="5" w:author="Paul Janssen" w:date="2020-09-22T09:26:00Z">
        <w:r w:rsidR="00DB36A5">
          <w:t xml:space="preserve">22 </w:t>
        </w:r>
      </w:ins>
      <w:del w:id="6" w:author="Paul Janssen" w:date="2020-09-22T09:26:00Z">
        <w:r w:rsidDel="00DB36A5">
          <w:delText xml:space="preserve">juli </w:delText>
        </w:r>
      </w:del>
      <w:ins w:id="7" w:author="Paul Janssen" w:date="2020-09-22T09:26:00Z">
        <w:r w:rsidR="00DB36A5">
          <w:t xml:space="preserve">september </w:t>
        </w:r>
      </w:ins>
      <w:r>
        <w:t>2020</w:t>
      </w:r>
    </w:p>
    <w:p w14:paraId="5E4CEEEE" w14:textId="77777777" w:rsidR="00574EB1" w:rsidRDefault="00574EB1">
      <w:pPr>
        <w:pStyle w:val="Bijschrift"/>
      </w:pPr>
    </w:p>
    <w:p w14:paraId="4876FE1F" w14:textId="77777777" w:rsidR="00574EB1" w:rsidRDefault="003022A4">
      <w:r>
        <w:t>Deze versie:</w:t>
      </w:r>
    </w:p>
    <w:p w14:paraId="17FFC70D" w14:textId="77777777" w:rsidR="00574EB1" w:rsidRDefault="003022A4">
      <w:pPr>
        <w:ind w:left="720"/>
      </w:pPr>
      <w:r>
        <w:t>https://geonovum.github.io/imkl/......</w:t>
      </w:r>
    </w:p>
    <w:p w14:paraId="4A8404C1" w14:textId="77777777" w:rsidR="00574EB1" w:rsidRDefault="003022A4">
      <w:r>
        <w:t>Laatst gepubliceerde versie:</w:t>
      </w:r>
    </w:p>
    <w:p w14:paraId="45B74172" w14:textId="77777777" w:rsidR="00574EB1" w:rsidRDefault="003022A4">
      <w:pPr>
        <w:ind w:left="720"/>
      </w:pPr>
      <w:r>
        <w:t>geen</w:t>
      </w:r>
    </w:p>
    <w:p w14:paraId="22568A62" w14:textId="02A2F1FD" w:rsidR="00574EB1" w:rsidRDefault="003022A4">
      <w:pPr>
        <w:rPr>
          <w:ins w:id="8" w:author="Paul Janssen" w:date="2020-09-22T09:30:00Z"/>
        </w:rPr>
      </w:pPr>
      <w:r>
        <w:t>Vorige versie:</w:t>
      </w:r>
      <w:ins w:id="9" w:author="Paul Janssen" w:date="2020-09-22T09:30:00Z">
        <w:r w:rsidR="00DB36A5">
          <w:t xml:space="preserve"> </w:t>
        </w:r>
        <w:r w:rsidR="00DB36A5">
          <w:fldChar w:fldCharType="begin"/>
        </w:r>
        <w:r w:rsidR="00DB36A5">
          <w:instrText xml:space="preserve"> HYPERLINK "</w:instrText>
        </w:r>
        <w:r w:rsidR="00DB36A5" w:rsidRPr="00DB36A5">
          <w:rPr>
            <w:rPrChange w:id="10" w:author="Paul Janssen" w:date="2020-09-22T09:30:00Z">
              <w:rPr>
                <w:rStyle w:val="Hyperlink"/>
              </w:rPr>
            </w:rPrChange>
          </w:rPr>
          <w:instrText>https://github.com/Geonovum/imkl2015-review/blob/master/IMKL2.x/00.%20Consultatieversie/5a.%20PMKL-Handreiking-visualisatie-2.0cons.pdf</w:instrText>
        </w:r>
        <w:r w:rsidR="00DB36A5">
          <w:instrText xml:space="preserve">" </w:instrText>
        </w:r>
        <w:r w:rsidR="00DB36A5">
          <w:fldChar w:fldCharType="separate"/>
        </w:r>
        <w:r w:rsidR="00DB36A5" w:rsidRPr="001C385C">
          <w:rPr>
            <w:rStyle w:val="Hyperlink"/>
          </w:rPr>
          <w:t>https://github.com/Geonovum/imkl2015-review/blob/master/IMKL2.x/00.%20Consultatieversie/5a.%20PMKL-Handreiking-visualisatie-2.0cons.pdf</w:t>
        </w:r>
        <w:r w:rsidR="00DB36A5">
          <w:fldChar w:fldCharType="end"/>
        </w:r>
      </w:ins>
    </w:p>
    <w:p w14:paraId="3640625B" w14:textId="77777777" w:rsidR="00DB36A5" w:rsidRDefault="00DB36A5"/>
    <w:p w14:paraId="6D078E84" w14:textId="1AA9EAF2" w:rsidR="00574EB1" w:rsidDel="00DB36A5" w:rsidRDefault="00A4728E">
      <w:pPr>
        <w:rPr>
          <w:del w:id="11" w:author="Paul Janssen" w:date="2020-09-22T09:30:00Z"/>
        </w:rPr>
      </w:pPr>
      <w:del w:id="12" w:author="Paul Janssen" w:date="2020-09-22T09:30:00Z">
        <w:r w:rsidDel="00DB36A5">
          <w:fldChar w:fldCharType="begin"/>
        </w:r>
        <w:r w:rsidDel="00DB36A5">
          <w:delInstrText xml:space="preserve"> HYPERLINK "https://register.geostandaarden.nl/visualisatie/imkl2015/1.2.1.3/IMKL2015-Handreiking-visualisatie_1.2.1.3.pdf" \h </w:delInstrText>
        </w:r>
        <w:r w:rsidDel="00DB36A5">
          <w:fldChar w:fldCharType="separate"/>
        </w:r>
        <w:r w:rsidR="003022A4" w:rsidDel="00DB36A5">
          <w:rPr>
            <w:rStyle w:val="InternetLink"/>
          </w:rPr>
          <w:delText>https://register.geostandaarden.nl/visualisatie/imkl2015/1.2.1.3/IMKL2015-Handreiking-visualisatie_1.2.1.3.pdf</w:delText>
        </w:r>
        <w:r w:rsidDel="00DB36A5">
          <w:rPr>
            <w:rStyle w:val="InternetLink"/>
          </w:rPr>
          <w:fldChar w:fldCharType="end"/>
        </w:r>
      </w:del>
    </w:p>
    <w:p w14:paraId="55F351A4" w14:textId="77777777" w:rsidR="00574EB1" w:rsidRDefault="003022A4">
      <w:r>
        <w:t>Laatste werkversie:</w:t>
      </w:r>
    </w:p>
    <w:p w14:paraId="728FEBCC" w14:textId="77777777" w:rsidR="00574EB1" w:rsidRDefault="003022A4">
      <w:pPr>
        <w:ind w:left="720"/>
      </w:pPr>
      <w:r>
        <w:t>nvt</w:t>
      </w:r>
    </w:p>
    <w:p w14:paraId="1655EE8B" w14:textId="77777777" w:rsidR="00574EB1" w:rsidRDefault="003022A4">
      <w:r>
        <w:t>Redacteurs:</w:t>
      </w:r>
    </w:p>
    <w:p w14:paraId="79AD00AB" w14:textId="77777777" w:rsidR="00574EB1" w:rsidRDefault="003022A4">
      <w:pPr>
        <w:ind w:left="720"/>
      </w:pPr>
      <w:r>
        <w:rPr>
          <w:rStyle w:val="p-name"/>
        </w:rPr>
        <w:t xml:space="preserve">Paul Janssen, </w:t>
      </w:r>
      <w:hyperlink r:id="rId7">
        <w:r>
          <w:rPr>
            <w:rStyle w:val="InternetLink"/>
          </w:rPr>
          <w:t>Geonovum</w:t>
        </w:r>
      </w:hyperlink>
    </w:p>
    <w:p w14:paraId="7CFF8678" w14:textId="77777777" w:rsidR="00574EB1" w:rsidRDefault="003022A4">
      <w:pPr>
        <w:ind w:left="720"/>
      </w:pPr>
      <w:r>
        <w:rPr>
          <w:rStyle w:val="p-name"/>
        </w:rPr>
        <w:t>Edward Mac Gillavry</w:t>
      </w:r>
      <w:r>
        <w:t xml:space="preserve">, </w:t>
      </w:r>
      <w:hyperlink r:id="rId8">
        <w:r>
          <w:rPr>
            <w:rStyle w:val="InternetLink"/>
          </w:rPr>
          <w:t>Geonovum</w:t>
        </w:r>
      </w:hyperlink>
      <w:r>
        <w:t xml:space="preserve">, </w:t>
      </w:r>
      <w:hyperlink r:id="rId9">
        <w:r>
          <w:rPr>
            <w:rStyle w:val="InternetLink"/>
          </w:rPr>
          <w:t>Webmapper</w:t>
        </w:r>
      </w:hyperlink>
    </w:p>
    <w:p w14:paraId="71D6AE97" w14:textId="77777777" w:rsidR="00574EB1" w:rsidRDefault="003022A4">
      <w:r>
        <w:t>Auteurs:</w:t>
      </w:r>
    </w:p>
    <w:p w14:paraId="53F4C094" w14:textId="77777777" w:rsidR="00574EB1" w:rsidRDefault="003022A4">
      <w:pPr>
        <w:ind w:left="720"/>
      </w:pPr>
      <w:r>
        <w:rPr>
          <w:rStyle w:val="p-name"/>
        </w:rPr>
        <w:t>Edward Mac Gillavry</w:t>
      </w:r>
      <w:r>
        <w:t xml:space="preserve">, </w:t>
      </w:r>
      <w:hyperlink r:id="rId10">
        <w:r>
          <w:rPr>
            <w:rStyle w:val="InternetLink"/>
          </w:rPr>
          <w:t>Geonovum</w:t>
        </w:r>
      </w:hyperlink>
      <w:r>
        <w:t xml:space="preserve">, </w:t>
      </w:r>
      <w:hyperlink r:id="rId11">
        <w:r>
          <w:rPr>
            <w:rStyle w:val="InternetLink"/>
          </w:rPr>
          <w:t>Webmapper</w:t>
        </w:r>
      </w:hyperlink>
    </w:p>
    <w:p w14:paraId="6F8CD2FE" w14:textId="77777777" w:rsidR="00574EB1" w:rsidRDefault="00574EB1"/>
    <w:p w14:paraId="08874354" w14:textId="77777777" w:rsidR="00574EB1" w:rsidRDefault="003022A4">
      <w:r>
        <w:t>Doe mee:</w:t>
      </w:r>
    </w:p>
    <w:p w14:paraId="482E941B" w14:textId="77777777" w:rsidR="00574EB1" w:rsidRDefault="00D0223E">
      <w:pPr>
        <w:ind w:left="720"/>
      </w:pPr>
      <w:hyperlink r:id="rId12">
        <w:r w:rsidR="003022A4">
          <w:rPr>
            <w:rStyle w:val="InternetLink"/>
          </w:rPr>
          <w:t>GitHub Geonovum/imkl</w:t>
        </w:r>
      </w:hyperlink>
    </w:p>
    <w:p w14:paraId="3DF49831" w14:textId="77777777" w:rsidR="00574EB1" w:rsidRDefault="00D0223E">
      <w:pPr>
        <w:ind w:left="720"/>
      </w:pPr>
      <w:hyperlink r:id="rId13">
        <w:r w:rsidR="003022A4">
          <w:rPr>
            <w:rStyle w:val="InternetLink"/>
          </w:rPr>
          <w:t>Dien een melding in</w:t>
        </w:r>
      </w:hyperlink>
      <w:r w:rsidR="003022A4">
        <w:t xml:space="preserve"> </w:t>
      </w:r>
    </w:p>
    <w:p w14:paraId="6B7F551B" w14:textId="77777777" w:rsidR="00574EB1" w:rsidRDefault="003022A4">
      <w:pPr>
        <w:ind w:left="720"/>
      </w:pPr>
      <w:r>
        <w:t xml:space="preserve">Revisiehistorie </w:t>
      </w:r>
    </w:p>
    <w:p w14:paraId="0EF0EDB0" w14:textId="77777777" w:rsidR="00574EB1" w:rsidRDefault="003022A4">
      <w:pPr>
        <w:ind w:left="720"/>
      </w:pPr>
      <w:r>
        <w:t xml:space="preserve">Pull requests </w:t>
      </w:r>
    </w:p>
    <w:p w14:paraId="4BDB3C99" w14:textId="77777777" w:rsidR="00574EB1" w:rsidRDefault="00574EB1"/>
    <w:p w14:paraId="34B0943F" w14:textId="77777777" w:rsidR="00574EB1" w:rsidRDefault="00574EB1"/>
    <w:p w14:paraId="7534067B" w14:textId="77777777" w:rsidR="00574EB1" w:rsidRDefault="00574EB1"/>
    <w:p w14:paraId="67E99577" w14:textId="77777777" w:rsidR="00574EB1" w:rsidRDefault="003022A4">
      <w:r>
        <w:t>Rechtenbeleid:</w:t>
      </w:r>
    </w:p>
    <w:p w14:paraId="0717EEF2" w14:textId="77777777" w:rsidR="00574EB1" w:rsidRDefault="003022A4">
      <w:pPr>
        <w:ind w:left="720"/>
      </w:pPr>
      <w:r>
        <w:rPr>
          <w:noProof/>
        </w:rPr>
        <w:drawing>
          <wp:anchor distT="0" distB="0" distL="114300" distR="114300" simplePos="0" relativeHeight="58" behindDoc="0" locked="0" layoutInCell="1" allowOverlap="1" wp14:anchorId="648C4AB8" wp14:editId="751B59EB">
            <wp:simplePos x="0" y="0"/>
            <wp:positionH relativeFrom="column">
              <wp:posOffset>0</wp:posOffset>
            </wp:positionH>
            <wp:positionV relativeFrom="paragraph">
              <wp:posOffset>152400</wp:posOffset>
            </wp:positionV>
            <wp:extent cx="836930" cy="310515"/>
            <wp:effectExtent l="0" t="0" r="0" b="0"/>
            <wp:wrapSquare wrapText="bothSides"/>
            <wp:docPr id="1"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pic:cNvPicPr>
                      <a:picLocks noChangeAspect="1" noChangeArrowheads="1"/>
                    </pic:cNvPicPr>
                  </pic:nvPicPr>
                  <pic:blipFill>
                    <a:blip r:embed="rId14"/>
                    <a:stretch>
                      <a:fillRect/>
                    </a:stretch>
                  </pic:blipFill>
                  <pic:spPr bwMode="auto">
                    <a:xfrm>
                      <a:off x="0" y="0"/>
                      <a:ext cx="836930" cy="310515"/>
                    </a:xfrm>
                    <a:prstGeom prst="rect">
                      <a:avLst/>
                    </a:prstGeom>
                  </pic:spPr>
                </pic:pic>
              </a:graphicData>
            </a:graphic>
          </wp:anchor>
        </w:drawing>
      </w:r>
    </w:p>
    <w:p w14:paraId="3C365EEE" w14:textId="77777777" w:rsidR="00574EB1" w:rsidRDefault="003022A4">
      <w:pPr>
        <w:pStyle w:val="Normaalweb"/>
        <w:ind w:left="720"/>
        <w:textAlignment w:val="top"/>
        <w:rPr>
          <w:rFonts w:eastAsiaTheme="minorEastAsia"/>
        </w:rPr>
      </w:pPr>
      <w:r>
        <w:t>BY)</w:t>
      </w:r>
    </w:p>
    <w:p w14:paraId="0CE49FF7" w14:textId="77777777" w:rsidR="00574EB1" w:rsidRDefault="00574EB1">
      <w:pPr>
        <w:rPr>
          <w:sz w:val="28"/>
          <w:szCs w:val="28"/>
        </w:rPr>
      </w:pPr>
    </w:p>
    <w:p w14:paraId="39D96F7E" w14:textId="77777777" w:rsidR="00574EB1" w:rsidRDefault="00574EB1">
      <w:pPr>
        <w:rPr>
          <w:sz w:val="28"/>
          <w:szCs w:val="28"/>
        </w:rPr>
      </w:pPr>
    </w:p>
    <w:p w14:paraId="6597076B" w14:textId="77777777" w:rsidR="00574EB1" w:rsidRDefault="003022A4">
      <w:pPr>
        <w:sectPr w:rsidR="00574EB1">
          <w:headerReference w:type="default" r:id="rId15"/>
          <w:footerReference w:type="default" r:id="rId16"/>
          <w:pgSz w:w="11906" w:h="16838"/>
          <w:pgMar w:top="1134" w:right="1134" w:bottom="2256" w:left="1134" w:header="0" w:footer="1134" w:gutter="0"/>
          <w:cols w:space="708"/>
          <w:formProt w:val="0"/>
          <w:docGrid w:linePitch="360" w:charSpace="26214"/>
        </w:sectPr>
      </w:pPr>
      <w:r>
        <w:t>Creative Commons Attribution 4.0 International Public License</w:t>
      </w:r>
      <w:r>
        <w:br/>
        <w:t>(CC-BY)</w:t>
      </w:r>
    </w:p>
    <w:p w14:paraId="6E047B1F" w14:textId="77777777" w:rsidR="00574EB1" w:rsidRDefault="00574EB1">
      <w:pPr>
        <w:widowControl/>
        <w:suppressAutoHyphens w:val="0"/>
        <w:rPr>
          <w:rFonts w:eastAsia="Lucida Sans Unicode" w:cs="Tahoma"/>
          <w:szCs w:val="20"/>
        </w:rPr>
      </w:pPr>
    </w:p>
    <w:p w14:paraId="3CF439A4" w14:textId="77777777" w:rsidR="00574EB1" w:rsidRDefault="003022A4">
      <w:pPr>
        <w:pStyle w:val="Heading"/>
      </w:pPr>
      <w:r>
        <w:t>Colofon</w:t>
      </w:r>
    </w:p>
    <w:tbl>
      <w:tblPr>
        <w:tblW w:w="9622"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504"/>
        <w:gridCol w:w="7118"/>
      </w:tblGrid>
      <w:tr w:rsidR="00574EB1" w14:paraId="6C931B39" w14:textId="77777777">
        <w:tc>
          <w:tcPr>
            <w:tcW w:w="2504" w:type="dxa"/>
            <w:tcBorders>
              <w:top w:val="single" w:sz="2" w:space="0" w:color="000001"/>
              <w:left w:val="single" w:sz="2" w:space="0" w:color="000001"/>
              <w:bottom w:val="single" w:sz="2" w:space="0" w:color="000001"/>
            </w:tcBorders>
            <w:shd w:val="clear" w:color="auto" w:fill="FFFFFF"/>
          </w:tcPr>
          <w:p w14:paraId="00541948" w14:textId="77777777" w:rsidR="00574EB1" w:rsidRDefault="00574EB1">
            <w:pPr>
              <w:widowControl/>
              <w:numPr>
                <w:ilvl w:val="0"/>
                <w:numId w:val="4"/>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355A8452" w14:textId="77777777" w:rsidR="00574EB1" w:rsidRDefault="00574EB1">
            <w:pPr>
              <w:pStyle w:val="opmAfzenderVet"/>
              <w:numPr>
                <w:ilvl w:val="0"/>
                <w:numId w:val="4"/>
              </w:numPr>
              <w:spacing w:before="0" w:line="260" w:lineRule="atLeast"/>
              <w:ind w:left="57"/>
              <w:jc w:val="both"/>
            </w:pPr>
          </w:p>
        </w:tc>
      </w:tr>
      <w:tr w:rsidR="00574EB1" w14:paraId="3859AE3A" w14:textId="77777777">
        <w:tc>
          <w:tcPr>
            <w:tcW w:w="2504" w:type="dxa"/>
            <w:tcBorders>
              <w:top w:val="single" w:sz="2" w:space="0" w:color="000001"/>
              <w:left w:val="single" w:sz="2" w:space="0" w:color="000001"/>
              <w:bottom w:val="single" w:sz="2" w:space="0" w:color="000001"/>
            </w:tcBorders>
            <w:shd w:val="clear" w:color="auto" w:fill="FFFFFF"/>
          </w:tcPr>
          <w:p w14:paraId="62885556" w14:textId="77777777" w:rsidR="00574EB1" w:rsidRDefault="003022A4">
            <w:pPr>
              <w:widowControl/>
              <w:numPr>
                <w:ilvl w:val="0"/>
                <w:numId w:val="4"/>
              </w:numPr>
              <w:spacing w:line="260" w:lineRule="atLeast"/>
              <w:ind w:right="-90"/>
              <w:jc w:val="both"/>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233EB95B" w14:textId="77777777" w:rsidR="00574EB1" w:rsidRDefault="003022A4">
            <w:pPr>
              <w:widowControl/>
              <w:numPr>
                <w:ilvl w:val="0"/>
                <w:numId w:val="4"/>
              </w:numPr>
              <w:spacing w:line="280" w:lineRule="atLeast"/>
              <w:ind w:left="57"/>
              <w:jc w:val="both"/>
            </w:pPr>
            <w:r>
              <w:rPr>
                <w:rFonts w:eastAsia="Times New Roman"/>
                <w:sz w:val="16"/>
                <w:lang w:eastAsia="nl-NL"/>
              </w:rPr>
              <w:t>Edward Mac Gillavry, Webmapper</w:t>
            </w:r>
          </w:p>
        </w:tc>
      </w:tr>
      <w:tr w:rsidR="00574EB1" w14:paraId="49E00B28" w14:textId="77777777">
        <w:tc>
          <w:tcPr>
            <w:tcW w:w="2504" w:type="dxa"/>
            <w:tcBorders>
              <w:top w:val="single" w:sz="2" w:space="0" w:color="000001"/>
              <w:left w:val="single" w:sz="2" w:space="0" w:color="000001"/>
              <w:bottom w:val="single" w:sz="2" w:space="0" w:color="000001"/>
            </w:tcBorders>
            <w:shd w:val="clear" w:color="auto" w:fill="FFFFFF"/>
          </w:tcPr>
          <w:p w14:paraId="637DBC90" w14:textId="77777777" w:rsidR="00574EB1" w:rsidRDefault="003022A4">
            <w:pPr>
              <w:widowControl/>
              <w:numPr>
                <w:ilvl w:val="0"/>
                <w:numId w:val="4"/>
              </w:numPr>
              <w:spacing w:line="260" w:lineRule="atLeast"/>
              <w:ind w:right="-90"/>
              <w:jc w:val="both"/>
            </w:pPr>
            <w:r>
              <w:rPr>
                <w:rFonts w:eastAsia="Arial"/>
                <w:sz w:val="16"/>
                <w:szCs w:val="16"/>
                <w:lang w:val="en-US" w:eastAsia="en-US"/>
              </w:rPr>
              <w:t>Contactpersonen</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69B7C3D1" w14:textId="77777777" w:rsidR="00574EB1" w:rsidRDefault="003022A4">
            <w:pPr>
              <w:widowControl/>
              <w:numPr>
                <w:ilvl w:val="0"/>
                <w:numId w:val="4"/>
              </w:numPr>
              <w:spacing w:line="260" w:lineRule="atLeast"/>
              <w:ind w:left="57" w:right="-90"/>
              <w:jc w:val="both"/>
            </w:pPr>
            <w:r>
              <w:rPr>
                <w:rFonts w:eastAsia="Arial"/>
                <w:sz w:val="16"/>
                <w:szCs w:val="16"/>
                <w:lang w:eastAsia="en-US"/>
              </w:rPr>
              <w:t xml:space="preserve">Paul Janssen, Geonovum </w:t>
            </w:r>
          </w:p>
        </w:tc>
      </w:tr>
      <w:tr w:rsidR="00574EB1" w14:paraId="15BBB9FB" w14:textId="77777777">
        <w:tc>
          <w:tcPr>
            <w:tcW w:w="2504" w:type="dxa"/>
            <w:tcBorders>
              <w:top w:val="single" w:sz="2" w:space="0" w:color="000001"/>
              <w:left w:val="single" w:sz="2" w:space="0" w:color="000001"/>
              <w:bottom w:val="single" w:sz="2" w:space="0" w:color="000001"/>
            </w:tcBorders>
            <w:shd w:val="clear" w:color="auto" w:fill="FFFFFF"/>
          </w:tcPr>
          <w:p w14:paraId="3318DC64" w14:textId="77777777" w:rsidR="00574EB1" w:rsidRDefault="003022A4">
            <w:pPr>
              <w:widowControl/>
              <w:numPr>
                <w:ilvl w:val="0"/>
                <w:numId w:val="4"/>
              </w:numPr>
              <w:spacing w:line="260" w:lineRule="atLeast"/>
              <w:ind w:right="-90"/>
              <w:jc w:val="both"/>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5BCBC084" w14:textId="77777777" w:rsidR="00574EB1" w:rsidRDefault="003022A4">
            <w:pPr>
              <w:widowControl/>
              <w:numPr>
                <w:ilvl w:val="0"/>
                <w:numId w:val="4"/>
              </w:numPr>
              <w:spacing w:line="260" w:lineRule="atLeast"/>
              <w:ind w:left="57" w:right="-90"/>
            </w:pPr>
            <w:r>
              <w:rPr>
                <w:rFonts w:eastAsia="Arial"/>
                <w:sz w:val="16"/>
                <w:szCs w:val="16"/>
                <w:lang w:val="en-US" w:eastAsia="en-US"/>
              </w:rPr>
              <w:t>Geonovum</w:t>
            </w:r>
          </w:p>
          <w:p w14:paraId="32A58024" w14:textId="77777777" w:rsidR="00574EB1" w:rsidRDefault="003022A4">
            <w:pPr>
              <w:widowControl/>
              <w:numPr>
                <w:ilvl w:val="0"/>
                <w:numId w:val="4"/>
              </w:numPr>
              <w:spacing w:line="260" w:lineRule="atLeast"/>
              <w:ind w:left="57" w:right="-90"/>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7">
              <w:r>
                <w:rPr>
                  <w:rStyle w:val="InternetLink"/>
                  <w:rFonts w:eastAsia="Times New Roman"/>
                  <w:sz w:val="16"/>
                  <w:szCs w:val="16"/>
                  <w:u w:val="none" w:color="000000"/>
                  <w:lang w:val="en-US" w:eastAsia="en-US"/>
                </w:rPr>
                <w:t>info@geonovum.nl</w:t>
              </w:r>
            </w:hyperlink>
          </w:p>
          <w:p w14:paraId="1231A60B" w14:textId="77777777" w:rsidR="00574EB1" w:rsidRDefault="003022A4">
            <w:pPr>
              <w:widowControl/>
              <w:numPr>
                <w:ilvl w:val="0"/>
                <w:numId w:val="4"/>
              </w:numPr>
              <w:spacing w:line="260" w:lineRule="atLeast"/>
              <w:ind w:left="57" w:right="-90"/>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rsidR="00574EB1" w14:paraId="410A6B0C" w14:textId="77777777">
        <w:tc>
          <w:tcPr>
            <w:tcW w:w="2504" w:type="dxa"/>
            <w:tcBorders>
              <w:top w:val="single" w:sz="2" w:space="0" w:color="000001"/>
              <w:left w:val="single" w:sz="2" w:space="0" w:color="000001"/>
              <w:bottom w:val="single" w:sz="2" w:space="0" w:color="000001"/>
            </w:tcBorders>
            <w:shd w:val="clear" w:color="auto" w:fill="FFFFFF"/>
          </w:tcPr>
          <w:p w14:paraId="5DDA9EAF" w14:textId="77777777" w:rsidR="00574EB1" w:rsidRDefault="003022A4">
            <w:pPr>
              <w:widowControl/>
              <w:numPr>
                <w:ilvl w:val="0"/>
                <w:numId w:val="4"/>
              </w:numPr>
              <w:spacing w:line="260" w:lineRule="atLeast"/>
              <w:ind w:right="-90"/>
              <w:jc w:val="both"/>
            </w:pPr>
            <w:r>
              <w:rPr>
                <w:rFonts w:eastAsia="Arial"/>
                <w:sz w:val="16"/>
                <w:szCs w:val="16"/>
                <w:lang w:val="en-US" w:eastAsia="en-US"/>
              </w:rPr>
              <w:t>Versie informatie</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27068AE0" w14:textId="2B85019D" w:rsidR="00574EB1" w:rsidRDefault="003022A4">
            <w:pPr>
              <w:widowControl/>
              <w:numPr>
                <w:ilvl w:val="0"/>
                <w:numId w:val="4"/>
              </w:numPr>
              <w:spacing w:line="260" w:lineRule="atLeast"/>
              <w:ind w:left="57" w:right="-90"/>
              <w:rPr>
                <w:rFonts w:eastAsia="Arial"/>
                <w:sz w:val="16"/>
                <w:szCs w:val="16"/>
                <w:lang w:val="en-US" w:eastAsia="en-US"/>
              </w:rPr>
            </w:pPr>
            <w:del w:id="16" w:author="Paul Janssen" w:date="2020-09-22T09:45:00Z">
              <w:r w:rsidDel="00102A38">
                <w:rPr>
                  <w:rFonts w:eastAsia="Arial"/>
                  <w:sz w:val="16"/>
                  <w:szCs w:val="16"/>
                  <w:lang w:val="en-US" w:eastAsia="en-US"/>
                </w:rPr>
                <w:delText>Consultatieversie</w:delText>
              </w:r>
            </w:del>
            <w:ins w:id="17" w:author="Paul Janssen" w:date="2020-09-22T09:45:00Z">
              <w:r w:rsidR="00102A38">
                <w:rPr>
                  <w:rFonts w:eastAsia="Arial"/>
                  <w:sz w:val="16"/>
                  <w:szCs w:val="16"/>
                  <w:lang w:val="en-US" w:eastAsia="en-US"/>
                </w:rPr>
                <w:t>Release candidate</w:t>
              </w:r>
            </w:ins>
          </w:p>
        </w:tc>
      </w:tr>
    </w:tbl>
    <w:p w14:paraId="47B983A0" w14:textId="77777777" w:rsidR="00574EB1" w:rsidRDefault="003022A4">
      <w:pPr>
        <w:pStyle w:val="Kopbronvermelding"/>
      </w:pPr>
      <w:r>
        <w:br w:type="page"/>
      </w:r>
    </w:p>
    <w:p w14:paraId="32FB69EB" w14:textId="77777777" w:rsidR="00574EB1" w:rsidRDefault="003022A4">
      <w:pPr>
        <w:pStyle w:val="Kopbronvermelding"/>
      </w:pPr>
      <w:r>
        <w:lastRenderedPageBreak/>
        <w:t>Inhoudsopgave</w:t>
      </w:r>
    </w:p>
    <w:p w14:paraId="17C07C54" w14:textId="186976A3" w:rsidR="00623775" w:rsidRDefault="003022A4">
      <w:pPr>
        <w:pStyle w:val="Inhopg1"/>
        <w:tabs>
          <w:tab w:val="left" w:pos="566"/>
        </w:tabs>
        <w:rPr>
          <w:rFonts w:asciiTheme="minorHAnsi" w:eastAsiaTheme="minorEastAsia" w:hAnsiTheme="minorHAnsi" w:cstheme="minorBidi"/>
          <w:noProof/>
          <w:color w:val="auto"/>
          <w:sz w:val="22"/>
          <w:szCs w:val="22"/>
          <w:lang w:eastAsia="nl-NL"/>
        </w:rPr>
      </w:pPr>
      <w:r>
        <w:fldChar w:fldCharType="begin"/>
      </w:r>
      <w:r>
        <w:rPr>
          <w:rStyle w:val="IndexLink"/>
        </w:rPr>
        <w:instrText>TOC \f \o "1-2" \h</w:instrText>
      </w:r>
      <w:r>
        <w:rPr>
          <w:rStyle w:val="IndexLink"/>
        </w:rPr>
        <w:fldChar w:fldCharType="separate"/>
      </w:r>
      <w:hyperlink w:anchor="_Toc51750172" w:history="1">
        <w:r w:rsidR="00623775" w:rsidRPr="006B60EA">
          <w:rPr>
            <w:rStyle w:val="Hyperlink"/>
            <w:noProof/>
          </w:rPr>
          <w:t>1</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Visualisatie</w:t>
        </w:r>
        <w:r w:rsidR="00623775">
          <w:rPr>
            <w:noProof/>
          </w:rPr>
          <w:tab/>
        </w:r>
        <w:r w:rsidR="00623775">
          <w:rPr>
            <w:noProof/>
          </w:rPr>
          <w:fldChar w:fldCharType="begin"/>
        </w:r>
        <w:r w:rsidR="00623775">
          <w:rPr>
            <w:noProof/>
          </w:rPr>
          <w:instrText xml:space="preserve"> PAGEREF _Toc51750172 \h </w:instrText>
        </w:r>
        <w:r w:rsidR="00623775">
          <w:rPr>
            <w:noProof/>
          </w:rPr>
        </w:r>
        <w:r w:rsidR="00623775">
          <w:rPr>
            <w:noProof/>
          </w:rPr>
          <w:fldChar w:fldCharType="separate"/>
        </w:r>
        <w:r w:rsidR="00623775">
          <w:rPr>
            <w:noProof/>
          </w:rPr>
          <w:t>4</w:t>
        </w:r>
        <w:r w:rsidR="00623775">
          <w:rPr>
            <w:noProof/>
          </w:rPr>
          <w:fldChar w:fldCharType="end"/>
        </w:r>
      </w:hyperlink>
    </w:p>
    <w:p w14:paraId="4E6E7396" w14:textId="0278A1D0"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173" w:history="1">
        <w:r w:rsidR="00623775" w:rsidRPr="006B60EA">
          <w:rPr>
            <w:rStyle w:val="Hyperlink"/>
            <w:noProof/>
          </w:rPr>
          <w:t>1.1</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Visualisatieregels</w:t>
        </w:r>
        <w:r w:rsidR="00623775">
          <w:rPr>
            <w:noProof/>
          </w:rPr>
          <w:tab/>
        </w:r>
        <w:r w:rsidR="00623775">
          <w:rPr>
            <w:noProof/>
          </w:rPr>
          <w:fldChar w:fldCharType="begin"/>
        </w:r>
        <w:r w:rsidR="00623775">
          <w:rPr>
            <w:noProof/>
          </w:rPr>
          <w:instrText xml:space="preserve"> PAGEREF _Toc51750173 \h </w:instrText>
        </w:r>
        <w:r w:rsidR="00623775">
          <w:rPr>
            <w:noProof/>
          </w:rPr>
        </w:r>
        <w:r w:rsidR="00623775">
          <w:rPr>
            <w:noProof/>
          </w:rPr>
          <w:fldChar w:fldCharType="separate"/>
        </w:r>
        <w:r w:rsidR="00623775">
          <w:rPr>
            <w:noProof/>
          </w:rPr>
          <w:t>4</w:t>
        </w:r>
        <w:r w:rsidR="00623775">
          <w:rPr>
            <w:noProof/>
          </w:rPr>
          <w:fldChar w:fldCharType="end"/>
        </w:r>
      </w:hyperlink>
    </w:p>
    <w:p w14:paraId="7E552FDC" w14:textId="3BE913D5"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174" w:history="1">
        <w:r w:rsidR="00623775" w:rsidRPr="006B60EA">
          <w:rPr>
            <w:rStyle w:val="Hyperlink"/>
            <w:noProof/>
          </w:rPr>
          <w:t>1.2</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Inbedding</w:t>
        </w:r>
        <w:r w:rsidR="00623775">
          <w:rPr>
            <w:noProof/>
          </w:rPr>
          <w:tab/>
        </w:r>
        <w:r w:rsidR="00623775">
          <w:rPr>
            <w:noProof/>
          </w:rPr>
          <w:fldChar w:fldCharType="begin"/>
        </w:r>
        <w:r w:rsidR="00623775">
          <w:rPr>
            <w:noProof/>
          </w:rPr>
          <w:instrText xml:space="preserve"> PAGEREF _Toc51750174 \h </w:instrText>
        </w:r>
        <w:r w:rsidR="00623775">
          <w:rPr>
            <w:noProof/>
          </w:rPr>
        </w:r>
        <w:r w:rsidR="00623775">
          <w:rPr>
            <w:noProof/>
          </w:rPr>
          <w:fldChar w:fldCharType="separate"/>
        </w:r>
        <w:r w:rsidR="00623775">
          <w:rPr>
            <w:noProof/>
          </w:rPr>
          <w:t>5</w:t>
        </w:r>
        <w:r w:rsidR="00623775">
          <w:rPr>
            <w:noProof/>
          </w:rPr>
          <w:fldChar w:fldCharType="end"/>
        </w:r>
      </w:hyperlink>
    </w:p>
    <w:p w14:paraId="2519FA1E" w14:textId="3E26F9F9" w:rsidR="00623775" w:rsidRDefault="00D0223E">
      <w:pPr>
        <w:pStyle w:val="Inhopg1"/>
        <w:tabs>
          <w:tab w:val="left" w:pos="566"/>
        </w:tabs>
        <w:rPr>
          <w:rFonts w:asciiTheme="minorHAnsi" w:eastAsiaTheme="minorEastAsia" w:hAnsiTheme="minorHAnsi" w:cstheme="minorBidi"/>
          <w:noProof/>
          <w:color w:val="auto"/>
          <w:sz w:val="22"/>
          <w:szCs w:val="22"/>
          <w:lang w:eastAsia="nl-NL"/>
        </w:rPr>
      </w:pPr>
      <w:hyperlink w:anchor="_Toc51750175" w:history="1">
        <w:r w:rsidR="00623775" w:rsidRPr="006B60EA">
          <w:rPr>
            <w:rStyle w:val="Hyperlink"/>
            <w:noProof/>
          </w:rPr>
          <w:t>2</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Algemene visualisatieregels</w:t>
        </w:r>
        <w:r w:rsidR="00623775">
          <w:rPr>
            <w:noProof/>
          </w:rPr>
          <w:tab/>
        </w:r>
        <w:r w:rsidR="00623775">
          <w:rPr>
            <w:noProof/>
          </w:rPr>
          <w:fldChar w:fldCharType="begin"/>
        </w:r>
        <w:r w:rsidR="00623775">
          <w:rPr>
            <w:noProof/>
          </w:rPr>
          <w:instrText xml:space="preserve"> PAGEREF _Toc51750175 \h </w:instrText>
        </w:r>
        <w:r w:rsidR="00623775">
          <w:rPr>
            <w:noProof/>
          </w:rPr>
        </w:r>
        <w:r w:rsidR="00623775">
          <w:rPr>
            <w:noProof/>
          </w:rPr>
          <w:fldChar w:fldCharType="separate"/>
        </w:r>
        <w:r w:rsidR="00623775">
          <w:rPr>
            <w:noProof/>
          </w:rPr>
          <w:t>6</w:t>
        </w:r>
        <w:r w:rsidR="00623775">
          <w:rPr>
            <w:noProof/>
          </w:rPr>
          <w:fldChar w:fldCharType="end"/>
        </w:r>
      </w:hyperlink>
    </w:p>
    <w:p w14:paraId="709D19A7" w14:textId="16DB089F"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176" w:history="1">
        <w:r w:rsidR="00623775" w:rsidRPr="006B60EA">
          <w:rPr>
            <w:rStyle w:val="Hyperlink"/>
            <w:noProof/>
          </w:rPr>
          <w:t>2.1</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Inleiding</w:t>
        </w:r>
        <w:r w:rsidR="00623775">
          <w:rPr>
            <w:noProof/>
          </w:rPr>
          <w:tab/>
        </w:r>
        <w:r w:rsidR="00623775">
          <w:rPr>
            <w:noProof/>
          </w:rPr>
          <w:fldChar w:fldCharType="begin"/>
        </w:r>
        <w:r w:rsidR="00623775">
          <w:rPr>
            <w:noProof/>
          </w:rPr>
          <w:instrText xml:space="preserve"> PAGEREF _Toc51750176 \h </w:instrText>
        </w:r>
        <w:r w:rsidR="00623775">
          <w:rPr>
            <w:noProof/>
          </w:rPr>
        </w:r>
        <w:r w:rsidR="00623775">
          <w:rPr>
            <w:noProof/>
          </w:rPr>
          <w:fldChar w:fldCharType="separate"/>
        </w:r>
        <w:r w:rsidR="00623775">
          <w:rPr>
            <w:noProof/>
          </w:rPr>
          <w:t>6</w:t>
        </w:r>
        <w:r w:rsidR="00623775">
          <w:rPr>
            <w:noProof/>
          </w:rPr>
          <w:fldChar w:fldCharType="end"/>
        </w:r>
      </w:hyperlink>
    </w:p>
    <w:p w14:paraId="55EE03D1" w14:textId="5D7A3E80"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177" w:history="1">
        <w:r w:rsidR="00623775" w:rsidRPr="006B60EA">
          <w:rPr>
            <w:rStyle w:val="Hyperlink"/>
            <w:noProof/>
          </w:rPr>
          <w:t>2.2</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Kleur</w:t>
        </w:r>
        <w:r w:rsidR="00623775">
          <w:rPr>
            <w:noProof/>
          </w:rPr>
          <w:tab/>
        </w:r>
        <w:r w:rsidR="00623775">
          <w:rPr>
            <w:noProof/>
          </w:rPr>
          <w:fldChar w:fldCharType="begin"/>
        </w:r>
        <w:r w:rsidR="00623775">
          <w:rPr>
            <w:noProof/>
          </w:rPr>
          <w:instrText xml:space="preserve"> PAGEREF _Toc51750177 \h </w:instrText>
        </w:r>
        <w:r w:rsidR="00623775">
          <w:rPr>
            <w:noProof/>
          </w:rPr>
        </w:r>
        <w:r w:rsidR="00623775">
          <w:rPr>
            <w:noProof/>
          </w:rPr>
          <w:fldChar w:fldCharType="separate"/>
        </w:r>
        <w:r w:rsidR="00623775">
          <w:rPr>
            <w:noProof/>
          </w:rPr>
          <w:t>7</w:t>
        </w:r>
        <w:r w:rsidR="00623775">
          <w:rPr>
            <w:noProof/>
          </w:rPr>
          <w:fldChar w:fldCharType="end"/>
        </w:r>
      </w:hyperlink>
    </w:p>
    <w:p w14:paraId="27155559" w14:textId="13CDA99E"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178" w:history="1">
        <w:r w:rsidR="00623775" w:rsidRPr="006B60EA">
          <w:rPr>
            <w:rStyle w:val="Hyperlink"/>
            <w:noProof/>
          </w:rPr>
          <w:t>2.3</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Vorm</w:t>
        </w:r>
        <w:r w:rsidR="00623775">
          <w:rPr>
            <w:noProof/>
          </w:rPr>
          <w:tab/>
        </w:r>
        <w:r w:rsidR="00623775">
          <w:rPr>
            <w:noProof/>
          </w:rPr>
          <w:fldChar w:fldCharType="begin"/>
        </w:r>
        <w:r w:rsidR="00623775">
          <w:rPr>
            <w:noProof/>
          </w:rPr>
          <w:instrText xml:space="preserve"> PAGEREF _Toc51750178 \h </w:instrText>
        </w:r>
        <w:r w:rsidR="00623775">
          <w:rPr>
            <w:noProof/>
          </w:rPr>
        </w:r>
        <w:r w:rsidR="00623775">
          <w:rPr>
            <w:noProof/>
          </w:rPr>
          <w:fldChar w:fldCharType="separate"/>
        </w:r>
        <w:r w:rsidR="00623775">
          <w:rPr>
            <w:noProof/>
          </w:rPr>
          <w:t>8</w:t>
        </w:r>
        <w:r w:rsidR="00623775">
          <w:rPr>
            <w:noProof/>
          </w:rPr>
          <w:fldChar w:fldCharType="end"/>
        </w:r>
      </w:hyperlink>
    </w:p>
    <w:p w14:paraId="78780ACD" w14:textId="763C2FA9"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179" w:history="1">
        <w:r w:rsidR="00623775" w:rsidRPr="006B60EA">
          <w:rPr>
            <w:rStyle w:val="Hyperlink"/>
            <w:noProof/>
          </w:rPr>
          <w:t>2.4</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Grootte</w:t>
        </w:r>
        <w:r w:rsidR="00623775">
          <w:rPr>
            <w:noProof/>
          </w:rPr>
          <w:tab/>
        </w:r>
        <w:r w:rsidR="00623775">
          <w:rPr>
            <w:noProof/>
          </w:rPr>
          <w:fldChar w:fldCharType="begin"/>
        </w:r>
        <w:r w:rsidR="00623775">
          <w:rPr>
            <w:noProof/>
          </w:rPr>
          <w:instrText xml:space="preserve"> PAGEREF _Toc51750179 \h </w:instrText>
        </w:r>
        <w:r w:rsidR="00623775">
          <w:rPr>
            <w:noProof/>
          </w:rPr>
        </w:r>
        <w:r w:rsidR="00623775">
          <w:rPr>
            <w:noProof/>
          </w:rPr>
          <w:fldChar w:fldCharType="separate"/>
        </w:r>
        <w:r w:rsidR="00623775">
          <w:rPr>
            <w:noProof/>
          </w:rPr>
          <w:t>9</w:t>
        </w:r>
        <w:r w:rsidR="00623775">
          <w:rPr>
            <w:noProof/>
          </w:rPr>
          <w:fldChar w:fldCharType="end"/>
        </w:r>
      </w:hyperlink>
    </w:p>
    <w:p w14:paraId="304341A6" w14:textId="64102D8B"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180" w:history="1">
        <w:r w:rsidR="00623775" w:rsidRPr="006B60EA">
          <w:rPr>
            <w:rStyle w:val="Hyperlink"/>
            <w:noProof/>
          </w:rPr>
          <w:t>2.5</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Transparantie</w:t>
        </w:r>
        <w:r w:rsidR="00623775">
          <w:rPr>
            <w:noProof/>
          </w:rPr>
          <w:tab/>
        </w:r>
        <w:r w:rsidR="00623775">
          <w:rPr>
            <w:noProof/>
          </w:rPr>
          <w:fldChar w:fldCharType="begin"/>
        </w:r>
        <w:r w:rsidR="00623775">
          <w:rPr>
            <w:noProof/>
          </w:rPr>
          <w:instrText xml:space="preserve"> PAGEREF _Toc51750180 \h </w:instrText>
        </w:r>
        <w:r w:rsidR="00623775">
          <w:rPr>
            <w:noProof/>
          </w:rPr>
        </w:r>
        <w:r w:rsidR="00623775">
          <w:rPr>
            <w:noProof/>
          </w:rPr>
          <w:fldChar w:fldCharType="separate"/>
        </w:r>
        <w:r w:rsidR="00623775">
          <w:rPr>
            <w:noProof/>
          </w:rPr>
          <w:t>10</w:t>
        </w:r>
        <w:r w:rsidR="00623775">
          <w:rPr>
            <w:noProof/>
          </w:rPr>
          <w:fldChar w:fldCharType="end"/>
        </w:r>
      </w:hyperlink>
    </w:p>
    <w:p w14:paraId="1F3A5BCB" w14:textId="4E9D9E1B" w:rsidR="00623775" w:rsidRDefault="00D0223E">
      <w:pPr>
        <w:pStyle w:val="Inhopg1"/>
        <w:tabs>
          <w:tab w:val="left" w:pos="566"/>
        </w:tabs>
        <w:rPr>
          <w:rFonts w:asciiTheme="minorHAnsi" w:eastAsiaTheme="minorEastAsia" w:hAnsiTheme="minorHAnsi" w:cstheme="minorBidi"/>
          <w:noProof/>
          <w:color w:val="auto"/>
          <w:sz w:val="22"/>
          <w:szCs w:val="22"/>
          <w:lang w:eastAsia="nl-NL"/>
        </w:rPr>
      </w:pPr>
      <w:hyperlink w:anchor="_Toc51750181" w:history="1">
        <w:r w:rsidR="00623775" w:rsidRPr="006B60EA">
          <w:rPr>
            <w:rStyle w:val="Hyperlink"/>
            <w:noProof/>
          </w:rPr>
          <w:t>3</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Kabels en leidingen</w:t>
        </w:r>
        <w:r w:rsidR="00623775">
          <w:rPr>
            <w:noProof/>
          </w:rPr>
          <w:tab/>
        </w:r>
        <w:r w:rsidR="00623775">
          <w:rPr>
            <w:noProof/>
          </w:rPr>
          <w:fldChar w:fldCharType="begin"/>
        </w:r>
        <w:r w:rsidR="00623775">
          <w:rPr>
            <w:noProof/>
          </w:rPr>
          <w:instrText xml:space="preserve"> PAGEREF _Toc51750181 \h </w:instrText>
        </w:r>
        <w:r w:rsidR="00623775">
          <w:rPr>
            <w:noProof/>
          </w:rPr>
        </w:r>
        <w:r w:rsidR="00623775">
          <w:rPr>
            <w:noProof/>
          </w:rPr>
          <w:fldChar w:fldCharType="separate"/>
        </w:r>
        <w:r w:rsidR="00623775">
          <w:rPr>
            <w:noProof/>
          </w:rPr>
          <w:t>11</w:t>
        </w:r>
        <w:r w:rsidR="00623775">
          <w:rPr>
            <w:noProof/>
          </w:rPr>
          <w:fldChar w:fldCharType="end"/>
        </w:r>
      </w:hyperlink>
    </w:p>
    <w:p w14:paraId="1CE03019" w14:textId="5647E400"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182" w:history="1">
        <w:r w:rsidR="00623775" w:rsidRPr="006B60EA">
          <w:rPr>
            <w:rStyle w:val="Hyperlink"/>
            <w:noProof/>
          </w:rPr>
          <w:t>3.1</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Inleiding</w:t>
        </w:r>
        <w:r w:rsidR="00623775">
          <w:rPr>
            <w:noProof/>
          </w:rPr>
          <w:tab/>
        </w:r>
        <w:r w:rsidR="00623775">
          <w:rPr>
            <w:noProof/>
          </w:rPr>
          <w:fldChar w:fldCharType="begin"/>
        </w:r>
        <w:r w:rsidR="00623775">
          <w:rPr>
            <w:noProof/>
          </w:rPr>
          <w:instrText xml:space="preserve"> PAGEREF _Toc51750182 \h </w:instrText>
        </w:r>
        <w:r w:rsidR="00623775">
          <w:rPr>
            <w:noProof/>
          </w:rPr>
        </w:r>
        <w:r w:rsidR="00623775">
          <w:rPr>
            <w:noProof/>
          </w:rPr>
          <w:fldChar w:fldCharType="separate"/>
        </w:r>
        <w:r w:rsidR="00623775">
          <w:rPr>
            <w:noProof/>
          </w:rPr>
          <w:t>11</w:t>
        </w:r>
        <w:r w:rsidR="00623775">
          <w:rPr>
            <w:noProof/>
          </w:rPr>
          <w:fldChar w:fldCharType="end"/>
        </w:r>
      </w:hyperlink>
    </w:p>
    <w:p w14:paraId="5FA1EF25" w14:textId="57F5C434"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183" w:history="1">
        <w:r w:rsidR="00623775" w:rsidRPr="006B60EA">
          <w:rPr>
            <w:rStyle w:val="Hyperlink"/>
            <w:noProof/>
          </w:rPr>
          <w:t>3.2</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Datatransport</w:t>
        </w:r>
        <w:r w:rsidR="00623775">
          <w:rPr>
            <w:noProof/>
          </w:rPr>
          <w:tab/>
        </w:r>
        <w:r w:rsidR="00623775">
          <w:rPr>
            <w:noProof/>
          </w:rPr>
          <w:fldChar w:fldCharType="begin"/>
        </w:r>
        <w:r w:rsidR="00623775">
          <w:rPr>
            <w:noProof/>
          </w:rPr>
          <w:instrText xml:space="preserve"> PAGEREF _Toc51750183 \h </w:instrText>
        </w:r>
        <w:r w:rsidR="00623775">
          <w:rPr>
            <w:noProof/>
          </w:rPr>
        </w:r>
        <w:r w:rsidR="00623775">
          <w:rPr>
            <w:noProof/>
          </w:rPr>
          <w:fldChar w:fldCharType="separate"/>
        </w:r>
        <w:r w:rsidR="00623775">
          <w:rPr>
            <w:noProof/>
          </w:rPr>
          <w:t>11</w:t>
        </w:r>
        <w:r w:rsidR="00623775">
          <w:rPr>
            <w:noProof/>
          </w:rPr>
          <w:fldChar w:fldCharType="end"/>
        </w:r>
      </w:hyperlink>
    </w:p>
    <w:p w14:paraId="626043E4" w14:textId="4F8184AA"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184" w:history="1">
        <w:r w:rsidR="00623775" w:rsidRPr="006B60EA">
          <w:rPr>
            <w:rStyle w:val="Hyperlink"/>
            <w:noProof/>
          </w:rPr>
          <w:t>3.3</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Gas lagedruk</w:t>
        </w:r>
        <w:r w:rsidR="00623775">
          <w:rPr>
            <w:noProof/>
          </w:rPr>
          <w:tab/>
        </w:r>
        <w:r w:rsidR="00623775">
          <w:rPr>
            <w:noProof/>
          </w:rPr>
          <w:fldChar w:fldCharType="begin"/>
        </w:r>
        <w:r w:rsidR="00623775">
          <w:rPr>
            <w:noProof/>
          </w:rPr>
          <w:instrText xml:space="preserve"> PAGEREF _Toc51750184 \h </w:instrText>
        </w:r>
        <w:r w:rsidR="00623775">
          <w:rPr>
            <w:noProof/>
          </w:rPr>
        </w:r>
        <w:r w:rsidR="00623775">
          <w:rPr>
            <w:noProof/>
          </w:rPr>
          <w:fldChar w:fldCharType="separate"/>
        </w:r>
        <w:r w:rsidR="00623775">
          <w:rPr>
            <w:noProof/>
          </w:rPr>
          <w:t>12</w:t>
        </w:r>
        <w:r w:rsidR="00623775">
          <w:rPr>
            <w:noProof/>
          </w:rPr>
          <w:fldChar w:fldCharType="end"/>
        </w:r>
      </w:hyperlink>
    </w:p>
    <w:p w14:paraId="22197FC9" w14:textId="72016AD9"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185" w:history="1">
        <w:r w:rsidR="00623775" w:rsidRPr="006B60EA">
          <w:rPr>
            <w:rStyle w:val="Hyperlink"/>
            <w:noProof/>
          </w:rPr>
          <w:t>3.4</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Gas hogedruk</w:t>
        </w:r>
        <w:r w:rsidR="00623775">
          <w:rPr>
            <w:noProof/>
          </w:rPr>
          <w:tab/>
        </w:r>
        <w:r w:rsidR="00623775">
          <w:rPr>
            <w:noProof/>
          </w:rPr>
          <w:fldChar w:fldCharType="begin"/>
        </w:r>
        <w:r w:rsidR="00623775">
          <w:rPr>
            <w:noProof/>
          </w:rPr>
          <w:instrText xml:space="preserve"> PAGEREF _Toc51750185 \h </w:instrText>
        </w:r>
        <w:r w:rsidR="00623775">
          <w:rPr>
            <w:noProof/>
          </w:rPr>
        </w:r>
        <w:r w:rsidR="00623775">
          <w:rPr>
            <w:noProof/>
          </w:rPr>
          <w:fldChar w:fldCharType="separate"/>
        </w:r>
        <w:r w:rsidR="00623775">
          <w:rPr>
            <w:noProof/>
          </w:rPr>
          <w:t>12</w:t>
        </w:r>
        <w:r w:rsidR="00623775">
          <w:rPr>
            <w:noProof/>
          </w:rPr>
          <w:fldChar w:fldCharType="end"/>
        </w:r>
      </w:hyperlink>
    </w:p>
    <w:p w14:paraId="47480275" w14:textId="731D186A"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186" w:history="1">
        <w:r w:rsidR="00623775" w:rsidRPr="006B60EA">
          <w:rPr>
            <w:rStyle w:val="Hyperlink"/>
            <w:noProof/>
          </w:rPr>
          <w:t>3.5</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Buisleiding gevaarlijke inhoud</w:t>
        </w:r>
        <w:r w:rsidR="00623775">
          <w:rPr>
            <w:noProof/>
          </w:rPr>
          <w:tab/>
        </w:r>
        <w:r w:rsidR="00623775">
          <w:rPr>
            <w:noProof/>
          </w:rPr>
          <w:fldChar w:fldCharType="begin"/>
        </w:r>
        <w:r w:rsidR="00623775">
          <w:rPr>
            <w:noProof/>
          </w:rPr>
          <w:instrText xml:space="preserve"> PAGEREF _Toc51750186 \h </w:instrText>
        </w:r>
        <w:r w:rsidR="00623775">
          <w:rPr>
            <w:noProof/>
          </w:rPr>
        </w:r>
        <w:r w:rsidR="00623775">
          <w:rPr>
            <w:noProof/>
          </w:rPr>
          <w:fldChar w:fldCharType="separate"/>
        </w:r>
        <w:r w:rsidR="00623775">
          <w:rPr>
            <w:noProof/>
          </w:rPr>
          <w:t>13</w:t>
        </w:r>
        <w:r w:rsidR="00623775">
          <w:rPr>
            <w:noProof/>
          </w:rPr>
          <w:fldChar w:fldCharType="end"/>
        </w:r>
      </w:hyperlink>
    </w:p>
    <w:p w14:paraId="30932470" w14:textId="5E7C1787"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187" w:history="1">
        <w:r w:rsidR="00623775" w:rsidRPr="006B60EA">
          <w:rPr>
            <w:rStyle w:val="Hyperlink"/>
            <w:noProof/>
          </w:rPr>
          <w:t>3.6</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Landelijk hoogspanningsnet</w:t>
        </w:r>
        <w:r w:rsidR="00623775">
          <w:rPr>
            <w:noProof/>
          </w:rPr>
          <w:tab/>
        </w:r>
        <w:r w:rsidR="00623775">
          <w:rPr>
            <w:noProof/>
          </w:rPr>
          <w:fldChar w:fldCharType="begin"/>
        </w:r>
        <w:r w:rsidR="00623775">
          <w:rPr>
            <w:noProof/>
          </w:rPr>
          <w:instrText xml:space="preserve"> PAGEREF _Toc51750187 \h </w:instrText>
        </w:r>
        <w:r w:rsidR="00623775">
          <w:rPr>
            <w:noProof/>
          </w:rPr>
        </w:r>
        <w:r w:rsidR="00623775">
          <w:rPr>
            <w:noProof/>
          </w:rPr>
          <w:fldChar w:fldCharType="separate"/>
        </w:r>
        <w:r w:rsidR="00623775">
          <w:rPr>
            <w:noProof/>
          </w:rPr>
          <w:t>14</w:t>
        </w:r>
        <w:r w:rsidR="00623775">
          <w:rPr>
            <w:noProof/>
          </w:rPr>
          <w:fldChar w:fldCharType="end"/>
        </w:r>
      </w:hyperlink>
    </w:p>
    <w:p w14:paraId="17E99FAD" w14:textId="307B8979"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188" w:history="1">
        <w:r w:rsidR="00623775" w:rsidRPr="006B60EA">
          <w:rPr>
            <w:rStyle w:val="Hyperlink"/>
            <w:noProof/>
          </w:rPr>
          <w:t>3.7</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Hoogspanning</w:t>
        </w:r>
        <w:r w:rsidR="00623775">
          <w:rPr>
            <w:noProof/>
          </w:rPr>
          <w:tab/>
        </w:r>
        <w:r w:rsidR="00623775">
          <w:rPr>
            <w:noProof/>
          </w:rPr>
          <w:fldChar w:fldCharType="begin"/>
        </w:r>
        <w:r w:rsidR="00623775">
          <w:rPr>
            <w:noProof/>
          </w:rPr>
          <w:instrText xml:space="preserve"> PAGEREF _Toc51750188 \h </w:instrText>
        </w:r>
        <w:r w:rsidR="00623775">
          <w:rPr>
            <w:noProof/>
          </w:rPr>
        </w:r>
        <w:r w:rsidR="00623775">
          <w:rPr>
            <w:noProof/>
          </w:rPr>
          <w:fldChar w:fldCharType="separate"/>
        </w:r>
        <w:r w:rsidR="00623775">
          <w:rPr>
            <w:noProof/>
          </w:rPr>
          <w:t>15</w:t>
        </w:r>
        <w:r w:rsidR="00623775">
          <w:rPr>
            <w:noProof/>
          </w:rPr>
          <w:fldChar w:fldCharType="end"/>
        </w:r>
      </w:hyperlink>
    </w:p>
    <w:p w14:paraId="789F7228" w14:textId="410146E1"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189" w:history="1">
        <w:r w:rsidR="00623775" w:rsidRPr="006B60EA">
          <w:rPr>
            <w:rStyle w:val="Hyperlink"/>
            <w:noProof/>
          </w:rPr>
          <w:t>3.8</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Middenspanning</w:t>
        </w:r>
        <w:r w:rsidR="00623775">
          <w:rPr>
            <w:noProof/>
          </w:rPr>
          <w:tab/>
        </w:r>
        <w:r w:rsidR="00623775">
          <w:rPr>
            <w:noProof/>
          </w:rPr>
          <w:fldChar w:fldCharType="begin"/>
        </w:r>
        <w:r w:rsidR="00623775">
          <w:rPr>
            <w:noProof/>
          </w:rPr>
          <w:instrText xml:space="preserve"> PAGEREF _Toc51750189 \h </w:instrText>
        </w:r>
        <w:r w:rsidR="00623775">
          <w:rPr>
            <w:noProof/>
          </w:rPr>
        </w:r>
        <w:r w:rsidR="00623775">
          <w:rPr>
            <w:noProof/>
          </w:rPr>
          <w:fldChar w:fldCharType="separate"/>
        </w:r>
        <w:r w:rsidR="00623775">
          <w:rPr>
            <w:noProof/>
          </w:rPr>
          <w:t>15</w:t>
        </w:r>
        <w:r w:rsidR="00623775">
          <w:rPr>
            <w:noProof/>
          </w:rPr>
          <w:fldChar w:fldCharType="end"/>
        </w:r>
      </w:hyperlink>
    </w:p>
    <w:p w14:paraId="17EB5F38" w14:textId="0B81629E"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190" w:history="1">
        <w:r w:rsidR="00623775" w:rsidRPr="006B60EA">
          <w:rPr>
            <w:rStyle w:val="Hyperlink"/>
            <w:noProof/>
          </w:rPr>
          <w:t>3.9</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Laagspanning</w:t>
        </w:r>
        <w:r w:rsidR="00623775">
          <w:rPr>
            <w:noProof/>
          </w:rPr>
          <w:tab/>
        </w:r>
        <w:r w:rsidR="00623775">
          <w:rPr>
            <w:noProof/>
          </w:rPr>
          <w:fldChar w:fldCharType="begin"/>
        </w:r>
        <w:r w:rsidR="00623775">
          <w:rPr>
            <w:noProof/>
          </w:rPr>
          <w:instrText xml:space="preserve"> PAGEREF _Toc51750190 \h </w:instrText>
        </w:r>
        <w:r w:rsidR="00623775">
          <w:rPr>
            <w:noProof/>
          </w:rPr>
        </w:r>
        <w:r w:rsidR="00623775">
          <w:rPr>
            <w:noProof/>
          </w:rPr>
          <w:fldChar w:fldCharType="separate"/>
        </w:r>
        <w:r w:rsidR="00623775">
          <w:rPr>
            <w:noProof/>
          </w:rPr>
          <w:t>16</w:t>
        </w:r>
        <w:r w:rsidR="00623775">
          <w:rPr>
            <w:noProof/>
          </w:rPr>
          <w:fldChar w:fldCharType="end"/>
        </w:r>
      </w:hyperlink>
    </w:p>
    <w:p w14:paraId="3BB0B665" w14:textId="1B4E135B"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191" w:history="1">
        <w:r w:rsidR="00623775" w:rsidRPr="006B60EA">
          <w:rPr>
            <w:rStyle w:val="Hyperlink"/>
            <w:noProof/>
          </w:rPr>
          <w:t>3.10</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(Petro-) chemie</w:t>
        </w:r>
        <w:r w:rsidR="00623775">
          <w:rPr>
            <w:noProof/>
          </w:rPr>
          <w:tab/>
        </w:r>
        <w:r w:rsidR="00623775">
          <w:rPr>
            <w:noProof/>
          </w:rPr>
          <w:fldChar w:fldCharType="begin"/>
        </w:r>
        <w:r w:rsidR="00623775">
          <w:rPr>
            <w:noProof/>
          </w:rPr>
          <w:instrText xml:space="preserve"> PAGEREF _Toc51750191 \h </w:instrText>
        </w:r>
        <w:r w:rsidR="00623775">
          <w:rPr>
            <w:noProof/>
          </w:rPr>
        </w:r>
        <w:r w:rsidR="00623775">
          <w:rPr>
            <w:noProof/>
          </w:rPr>
          <w:fldChar w:fldCharType="separate"/>
        </w:r>
        <w:r w:rsidR="00623775">
          <w:rPr>
            <w:noProof/>
          </w:rPr>
          <w:t>17</w:t>
        </w:r>
        <w:r w:rsidR="00623775">
          <w:rPr>
            <w:noProof/>
          </w:rPr>
          <w:fldChar w:fldCharType="end"/>
        </w:r>
      </w:hyperlink>
    </w:p>
    <w:p w14:paraId="05520C5F" w14:textId="083D2DE7"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192" w:history="1">
        <w:r w:rsidR="00623775" w:rsidRPr="006B60EA">
          <w:rPr>
            <w:rStyle w:val="Hyperlink"/>
            <w:noProof/>
          </w:rPr>
          <w:t>3.11</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Riool vrij verval</w:t>
        </w:r>
        <w:r w:rsidR="00623775">
          <w:rPr>
            <w:noProof/>
          </w:rPr>
          <w:tab/>
        </w:r>
        <w:r w:rsidR="00623775">
          <w:rPr>
            <w:noProof/>
          </w:rPr>
          <w:fldChar w:fldCharType="begin"/>
        </w:r>
        <w:r w:rsidR="00623775">
          <w:rPr>
            <w:noProof/>
          </w:rPr>
          <w:instrText xml:space="preserve"> PAGEREF _Toc51750192 \h </w:instrText>
        </w:r>
        <w:r w:rsidR="00623775">
          <w:rPr>
            <w:noProof/>
          </w:rPr>
        </w:r>
        <w:r w:rsidR="00623775">
          <w:rPr>
            <w:noProof/>
          </w:rPr>
          <w:fldChar w:fldCharType="separate"/>
        </w:r>
        <w:r w:rsidR="00623775">
          <w:rPr>
            <w:noProof/>
          </w:rPr>
          <w:t>18</w:t>
        </w:r>
        <w:r w:rsidR="00623775">
          <w:rPr>
            <w:noProof/>
          </w:rPr>
          <w:fldChar w:fldCharType="end"/>
        </w:r>
      </w:hyperlink>
    </w:p>
    <w:p w14:paraId="37B15D86" w14:textId="7865E4C8"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193" w:history="1">
        <w:r w:rsidR="00623775" w:rsidRPr="006B60EA">
          <w:rPr>
            <w:rStyle w:val="Hyperlink"/>
            <w:noProof/>
          </w:rPr>
          <w:t>3.12</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Riool onder over- of onderdruk</w:t>
        </w:r>
        <w:r w:rsidR="00623775">
          <w:rPr>
            <w:noProof/>
          </w:rPr>
          <w:tab/>
        </w:r>
        <w:r w:rsidR="00623775">
          <w:rPr>
            <w:noProof/>
          </w:rPr>
          <w:fldChar w:fldCharType="begin"/>
        </w:r>
        <w:r w:rsidR="00623775">
          <w:rPr>
            <w:noProof/>
          </w:rPr>
          <w:instrText xml:space="preserve"> PAGEREF _Toc51750193 \h </w:instrText>
        </w:r>
        <w:r w:rsidR="00623775">
          <w:rPr>
            <w:noProof/>
          </w:rPr>
        </w:r>
        <w:r w:rsidR="00623775">
          <w:rPr>
            <w:noProof/>
          </w:rPr>
          <w:fldChar w:fldCharType="separate"/>
        </w:r>
        <w:r w:rsidR="00623775">
          <w:rPr>
            <w:noProof/>
          </w:rPr>
          <w:t>18</w:t>
        </w:r>
        <w:r w:rsidR="00623775">
          <w:rPr>
            <w:noProof/>
          </w:rPr>
          <w:fldChar w:fldCharType="end"/>
        </w:r>
      </w:hyperlink>
    </w:p>
    <w:p w14:paraId="2A5D9C52" w14:textId="5EE760E9"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194" w:history="1">
        <w:r w:rsidR="00623775" w:rsidRPr="006B60EA">
          <w:rPr>
            <w:rStyle w:val="Hyperlink"/>
            <w:noProof/>
          </w:rPr>
          <w:t>3.13</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Warmte</w:t>
        </w:r>
        <w:r w:rsidR="00623775">
          <w:rPr>
            <w:noProof/>
          </w:rPr>
          <w:tab/>
        </w:r>
        <w:r w:rsidR="00623775">
          <w:rPr>
            <w:noProof/>
          </w:rPr>
          <w:fldChar w:fldCharType="begin"/>
        </w:r>
        <w:r w:rsidR="00623775">
          <w:rPr>
            <w:noProof/>
          </w:rPr>
          <w:instrText xml:space="preserve"> PAGEREF _Toc51750194 \h </w:instrText>
        </w:r>
        <w:r w:rsidR="00623775">
          <w:rPr>
            <w:noProof/>
          </w:rPr>
        </w:r>
        <w:r w:rsidR="00623775">
          <w:rPr>
            <w:noProof/>
          </w:rPr>
          <w:fldChar w:fldCharType="separate"/>
        </w:r>
        <w:r w:rsidR="00623775">
          <w:rPr>
            <w:noProof/>
          </w:rPr>
          <w:t>19</w:t>
        </w:r>
        <w:r w:rsidR="00623775">
          <w:rPr>
            <w:noProof/>
          </w:rPr>
          <w:fldChar w:fldCharType="end"/>
        </w:r>
      </w:hyperlink>
    </w:p>
    <w:p w14:paraId="6442C9EF" w14:textId="2BCCF255"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195" w:history="1">
        <w:r w:rsidR="00623775" w:rsidRPr="006B60EA">
          <w:rPr>
            <w:rStyle w:val="Hyperlink"/>
            <w:noProof/>
          </w:rPr>
          <w:t>3.14</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Water</w:t>
        </w:r>
        <w:r w:rsidR="00623775">
          <w:rPr>
            <w:noProof/>
          </w:rPr>
          <w:tab/>
        </w:r>
        <w:r w:rsidR="00623775">
          <w:rPr>
            <w:noProof/>
          </w:rPr>
          <w:fldChar w:fldCharType="begin"/>
        </w:r>
        <w:r w:rsidR="00623775">
          <w:rPr>
            <w:noProof/>
          </w:rPr>
          <w:instrText xml:space="preserve"> PAGEREF _Toc51750195 \h </w:instrText>
        </w:r>
        <w:r w:rsidR="00623775">
          <w:rPr>
            <w:noProof/>
          </w:rPr>
        </w:r>
        <w:r w:rsidR="00623775">
          <w:rPr>
            <w:noProof/>
          </w:rPr>
          <w:fldChar w:fldCharType="separate"/>
        </w:r>
        <w:r w:rsidR="00623775">
          <w:rPr>
            <w:noProof/>
          </w:rPr>
          <w:t>20</w:t>
        </w:r>
        <w:r w:rsidR="00623775">
          <w:rPr>
            <w:noProof/>
          </w:rPr>
          <w:fldChar w:fldCharType="end"/>
        </w:r>
      </w:hyperlink>
    </w:p>
    <w:p w14:paraId="7149AEFC" w14:textId="1AA9FA7F"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196" w:history="1">
        <w:r w:rsidR="00623775" w:rsidRPr="006B60EA">
          <w:rPr>
            <w:rStyle w:val="Hyperlink"/>
            <w:noProof/>
          </w:rPr>
          <w:t>3.15</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Wees</w:t>
        </w:r>
        <w:r w:rsidR="00623775">
          <w:rPr>
            <w:noProof/>
          </w:rPr>
          <w:tab/>
        </w:r>
        <w:r w:rsidR="00623775">
          <w:rPr>
            <w:noProof/>
          </w:rPr>
          <w:fldChar w:fldCharType="begin"/>
        </w:r>
        <w:r w:rsidR="00623775">
          <w:rPr>
            <w:noProof/>
          </w:rPr>
          <w:instrText xml:space="preserve"> PAGEREF _Toc51750196 \h </w:instrText>
        </w:r>
        <w:r w:rsidR="00623775">
          <w:rPr>
            <w:noProof/>
          </w:rPr>
        </w:r>
        <w:r w:rsidR="00623775">
          <w:rPr>
            <w:noProof/>
          </w:rPr>
          <w:fldChar w:fldCharType="separate"/>
        </w:r>
        <w:r w:rsidR="00623775">
          <w:rPr>
            <w:noProof/>
          </w:rPr>
          <w:t>20</w:t>
        </w:r>
        <w:r w:rsidR="00623775">
          <w:rPr>
            <w:noProof/>
          </w:rPr>
          <w:fldChar w:fldCharType="end"/>
        </w:r>
      </w:hyperlink>
    </w:p>
    <w:p w14:paraId="32CAFF98" w14:textId="4F98DE0A"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197" w:history="1">
        <w:r w:rsidR="00623775" w:rsidRPr="006B60EA">
          <w:rPr>
            <w:rStyle w:val="Hyperlink"/>
            <w:noProof/>
          </w:rPr>
          <w:t>3.16</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Overig</w:t>
        </w:r>
        <w:r w:rsidR="00623775">
          <w:rPr>
            <w:noProof/>
          </w:rPr>
          <w:tab/>
        </w:r>
        <w:r w:rsidR="00623775">
          <w:rPr>
            <w:noProof/>
          </w:rPr>
          <w:fldChar w:fldCharType="begin"/>
        </w:r>
        <w:r w:rsidR="00623775">
          <w:rPr>
            <w:noProof/>
          </w:rPr>
          <w:instrText xml:space="preserve"> PAGEREF _Toc51750197 \h </w:instrText>
        </w:r>
        <w:r w:rsidR="00623775">
          <w:rPr>
            <w:noProof/>
          </w:rPr>
        </w:r>
        <w:r w:rsidR="00623775">
          <w:rPr>
            <w:noProof/>
          </w:rPr>
          <w:fldChar w:fldCharType="separate"/>
        </w:r>
        <w:r w:rsidR="00623775">
          <w:rPr>
            <w:noProof/>
          </w:rPr>
          <w:t>21</w:t>
        </w:r>
        <w:r w:rsidR="00623775">
          <w:rPr>
            <w:noProof/>
          </w:rPr>
          <w:fldChar w:fldCharType="end"/>
        </w:r>
      </w:hyperlink>
    </w:p>
    <w:p w14:paraId="30BC4269" w14:textId="22AC989A"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198" w:history="1">
        <w:r w:rsidR="00623775" w:rsidRPr="006B60EA">
          <w:rPr>
            <w:rStyle w:val="Hyperlink"/>
            <w:noProof/>
          </w:rPr>
          <w:t>3.17</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ExtraGeometrie</w:t>
        </w:r>
        <w:r w:rsidR="00623775">
          <w:rPr>
            <w:noProof/>
          </w:rPr>
          <w:tab/>
        </w:r>
        <w:r w:rsidR="00623775">
          <w:rPr>
            <w:noProof/>
          </w:rPr>
          <w:fldChar w:fldCharType="begin"/>
        </w:r>
        <w:r w:rsidR="00623775">
          <w:rPr>
            <w:noProof/>
          </w:rPr>
          <w:instrText xml:space="preserve"> PAGEREF _Toc51750198 \h </w:instrText>
        </w:r>
        <w:r w:rsidR="00623775">
          <w:rPr>
            <w:noProof/>
          </w:rPr>
        </w:r>
        <w:r w:rsidR="00623775">
          <w:rPr>
            <w:noProof/>
          </w:rPr>
          <w:fldChar w:fldCharType="separate"/>
        </w:r>
        <w:r w:rsidR="00623775">
          <w:rPr>
            <w:noProof/>
          </w:rPr>
          <w:t>22</w:t>
        </w:r>
        <w:r w:rsidR="00623775">
          <w:rPr>
            <w:noProof/>
          </w:rPr>
          <w:fldChar w:fldCharType="end"/>
        </w:r>
      </w:hyperlink>
    </w:p>
    <w:p w14:paraId="414C87F7" w14:textId="6ECA35AD" w:rsidR="00623775" w:rsidRDefault="00D0223E">
      <w:pPr>
        <w:pStyle w:val="Inhopg1"/>
        <w:tabs>
          <w:tab w:val="left" w:pos="566"/>
        </w:tabs>
        <w:rPr>
          <w:rFonts w:asciiTheme="minorHAnsi" w:eastAsiaTheme="minorEastAsia" w:hAnsiTheme="minorHAnsi" w:cstheme="minorBidi"/>
          <w:noProof/>
          <w:color w:val="auto"/>
          <w:sz w:val="22"/>
          <w:szCs w:val="22"/>
          <w:lang w:eastAsia="nl-NL"/>
        </w:rPr>
      </w:pPr>
      <w:hyperlink w:anchor="_Toc51750199" w:history="1">
        <w:r w:rsidR="00623775" w:rsidRPr="006B60EA">
          <w:rPr>
            <w:rStyle w:val="Hyperlink"/>
            <w:noProof/>
          </w:rPr>
          <w:t>4</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Kabel- en leidingcontainers</w:t>
        </w:r>
        <w:r w:rsidR="00623775">
          <w:rPr>
            <w:noProof/>
          </w:rPr>
          <w:tab/>
        </w:r>
        <w:r w:rsidR="00623775">
          <w:rPr>
            <w:noProof/>
          </w:rPr>
          <w:fldChar w:fldCharType="begin"/>
        </w:r>
        <w:r w:rsidR="00623775">
          <w:rPr>
            <w:noProof/>
          </w:rPr>
          <w:instrText xml:space="preserve"> PAGEREF _Toc51750199 \h </w:instrText>
        </w:r>
        <w:r w:rsidR="00623775">
          <w:rPr>
            <w:noProof/>
          </w:rPr>
        </w:r>
        <w:r w:rsidR="00623775">
          <w:rPr>
            <w:noProof/>
          </w:rPr>
          <w:fldChar w:fldCharType="separate"/>
        </w:r>
        <w:r w:rsidR="00623775">
          <w:rPr>
            <w:noProof/>
          </w:rPr>
          <w:t>24</w:t>
        </w:r>
        <w:r w:rsidR="00623775">
          <w:rPr>
            <w:noProof/>
          </w:rPr>
          <w:fldChar w:fldCharType="end"/>
        </w:r>
      </w:hyperlink>
    </w:p>
    <w:p w14:paraId="3008F60F" w14:textId="2AC75C08"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00" w:history="1">
        <w:r w:rsidR="00623775" w:rsidRPr="006B60EA">
          <w:rPr>
            <w:rStyle w:val="Hyperlink"/>
            <w:noProof/>
          </w:rPr>
          <w:t>4.1</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Inleiding</w:t>
        </w:r>
        <w:r w:rsidR="00623775">
          <w:rPr>
            <w:noProof/>
          </w:rPr>
          <w:tab/>
        </w:r>
        <w:r w:rsidR="00623775">
          <w:rPr>
            <w:noProof/>
          </w:rPr>
          <w:fldChar w:fldCharType="begin"/>
        </w:r>
        <w:r w:rsidR="00623775">
          <w:rPr>
            <w:noProof/>
          </w:rPr>
          <w:instrText xml:space="preserve"> PAGEREF _Toc51750200 \h </w:instrText>
        </w:r>
        <w:r w:rsidR="00623775">
          <w:rPr>
            <w:noProof/>
          </w:rPr>
        </w:r>
        <w:r w:rsidR="00623775">
          <w:rPr>
            <w:noProof/>
          </w:rPr>
          <w:fldChar w:fldCharType="separate"/>
        </w:r>
        <w:r w:rsidR="00623775">
          <w:rPr>
            <w:noProof/>
          </w:rPr>
          <w:t>24</w:t>
        </w:r>
        <w:r w:rsidR="00623775">
          <w:rPr>
            <w:noProof/>
          </w:rPr>
          <w:fldChar w:fldCharType="end"/>
        </w:r>
      </w:hyperlink>
    </w:p>
    <w:p w14:paraId="62D4636E" w14:textId="18E6C2FA"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01" w:history="1">
        <w:r w:rsidR="00623775" w:rsidRPr="006B60EA">
          <w:rPr>
            <w:rStyle w:val="Hyperlink"/>
            <w:noProof/>
          </w:rPr>
          <w:t>4.2</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Duct</w:t>
        </w:r>
        <w:r w:rsidR="00623775">
          <w:rPr>
            <w:noProof/>
          </w:rPr>
          <w:tab/>
        </w:r>
        <w:r w:rsidR="00623775">
          <w:rPr>
            <w:noProof/>
          </w:rPr>
          <w:fldChar w:fldCharType="begin"/>
        </w:r>
        <w:r w:rsidR="00623775">
          <w:rPr>
            <w:noProof/>
          </w:rPr>
          <w:instrText xml:space="preserve"> PAGEREF _Toc51750201 \h </w:instrText>
        </w:r>
        <w:r w:rsidR="00623775">
          <w:rPr>
            <w:noProof/>
          </w:rPr>
        </w:r>
        <w:r w:rsidR="00623775">
          <w:rPr>
            <w:noProof/>
          </w:rPr>
          <w:fldChar w:fldCharType="separate"/>
        </w:r>
        <w:r w:rsidR="00623775">
          <w:rPr>
            <w:noProof/>
          </w:rPr>
          <w:t>24</w:t>
        </w:r>
        <w:r w:rsidR="00623775">
          <w:rPr>
            <w:noProof/>
          </w:rPr>
          <w:fldChar w:fldCharType="end"/>
        </w:r>
      </w:hyperlink>
    </w:p>
    <w:p w14:paraId="08F765D4" w14:textId="46444EC5"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02" w:history="1">
        <w:r w:rsidR="00623775" w:rsidRPr="006B60EA">
          <w:rPr>
            <w:rStyle w:val="Hyperlink"/>
            <w:noProof/>
          </w:rPr>
          <w:t>4.3</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Kabelbed</w:t>
        </w:r>
        <w:r w:rsidR="00623775">
          <w:rPr>
            <w:noProof/>
          </w:rPr>
          <w:tab/>
        </w:r>
        <w:r w:rsidR="00623775">
          <w:rPr>
            <w:noProof/>
          </w:rPr>
          <w:fldChar w:fldCharType="begin"/>
        </w:r>
        <w:r w:rsidR="00623775">
          <w:rPr>
            <w:noProof/>
          </w:rPr>
          <w:instrText xml:space="preserve"> PAGEREF _Toc51750202 \h </w:instrText>
        </w:r>
        <w:r w:rsidR="00623775">
          <w:rPr>
            <w:noProof/>
          </w:rPr>
        </w:r>
        <w:r w:rsidR="00623775">
          <w:rPr>
            <w:noProof/>
          </w:rPr>
          <w:fldChar w:fldCharType="separate"/>
        </w:r>
        <w:r w:rsidR="00623775">
          <w:rPr>
            <w:noProof/>
          </w:rPr>
          <w:t>25</w:t>
        </w:r>
        <w:r w:rsidR="00623775">
          <w:rPr>
            <w:noProof/>
          </w:rPr>
          <w:fldChar w:fldCharType="end"/>
        </w:r>
      </w:hyperlink>
    </w:p>
    <w:p w14:paraId="160A3AF4" w14:textId="29F864C1"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03" w:history="1">
        <w:r w:rsidR="00623775" w:rsidRPr="006B60EA">
          <w:rPr>
            <w:rStyle w:val="Hyperlink"/>
            <w:noProof/>
          </w:rPr>
          <w:t>4.4</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ExtraGeometrie: duct en kabelbed</w:t>
        </w:r>
        <w:r w:rsidR="00623775">
          <w:rPr>
            <w:noProof/>
          </w:rPr>
          <w:tab/>
        </w:r>
        <w:r w:rsidR="00623775">
          <w:rPr>
            <w:noProof/>
          </w:rPr>
          <w:fldChar w:fldCharType="begin"/>
        </w:r>
        <w:r w:rsidR="00623775">
          <w:rPr>
            <w:noProof/>
          </w:rPr>
          <w:instrText xml:space="preserve"> PAGEREF _Toc51750203 \h </w:instrText>
        </w:r>
        <w:r w:rsidR="00623775">
          <w:rPr>
            <w:noProof/>
          </w:rPr>
        </w:r>
        <w:r w:rsidR="00623775">
          <w:rPr>
            <w:noProof/>
          </w:rPr>
          <w:fldChar w:fldCharType="separate"/>
        </w:r>
        <w:r w:rsidR="00623775">
          <w:rPr>
            <w:noProof/>
          </w:rPr>
          <w:t>26</w:t>
        </w:r>
        <w:r w:rsidR="00623775">
          <w:rPr>
            <w:noProof/>
          </w:rPr>
          <w:fldChar w:fldCharType="end"/>
        </w:r>
      </w:hyperlink>
    </w:p>
    <w:p w14:paraId="21845A51" w14:textId="4140651D"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04" w:history="1">
        <w:r w:rsidR="00623775" w:rsidRPr="006B60EA">
          <w:rPr>
            <w:rStyle w:val="Hyperlink"/>
            <w:noProof/>
          </w:rPr>
          <w:t>4.5</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Mantelbuis</w:t>
        </w:r>
        <w:r w:rsidR="00623775">
          <w:rPr>
            <w:noProof/>
          </w:rPr>
          <w:tab/>
        </w:r>
        <w:r w:rsidR="00623775">
          <w:rPr>
            <w:noProof/>
          </w:rPr>
          <w:fldChar w:fldCharType="begin"/>
        </w:r>
        <w:r w:rsidR="00623775">
          <w:rPr>
            <w:noProof/>
          </w:rPr>
          <w:instrText xml:space="preserve"> PAGEREF _Toc51750204 \h </w:instrText>
        </w:r>
        <w:r w:rsidR="00623775">
          <w:rPr>
            <w:noProof/>
          </w:rPr>
        </w:r>
        <w:r w:rsidR="00623775">
          <w:rPr>
            <w:noProof/>
          </w:rPr>
          <w:fldChar w:fldCharType="separate"/>
        </w:r>
        <w:r w:rsidR="00623775">
          <w:rPr>
            <w:noProof/>
          </w:rPr>
          <w:t>27</w:t>
        </w:r>
        <w:r w:rsidR="00623775">
          <w:rPr>
            <w:noProof/>
          </w:rPr>
          <w:fldChar w:fldCharType="end"/>
        </w:r>
      </w:hyperlink>
    </w:p>
    <w:p w14:paraId="6D898753" w14:textId="1C2FFD82"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05" w:history="1">
        <w:r w:rsidR="00623775" w:rsidRPr="006B60EA">
          <w:rPr>
            <w:rStyle w:val="Hyperlink"/>
            <w:noProof/>
          </w:rPr>
          <w:t>4.6</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ExtraGeometrie: mantelbuis</w:t>
        </w:r>
        <w:r w:rsidR="00623775">
          <w:rPr>
            <w:noProof/>
          </w:rPr>
          <w:tab/>
        </w:r>
        <w:r w:rsidR="00623775">
          <w:rPr>
            <w:noProof/>
          </w:rPr>
          <w:fldChar w:fldCharType="begin"/>
        </w:r>
        <w:r w:rsidR="00623775">
          <w:rPr>
            <w:noProof/>
          </w:rPr>
          <w:instrText xml:space="preserve"> PAGEREF _Toc51750205 \h </w:instrText>
        </w:r>
        <w:r w:rsidR="00623775">
          <w:rPr>
            <w:noProof/>
          </w:rPr>
        </w:r>
        <w:r w:rsidR="00623775">
          <w:rPr>
            <w:noProof/>
          </w:rPr>
          <w:fldChar w:fldCharType="separate"/>
        </w:r>
        <w:r w:rsidR="00623775">
          <w:rPr>
            <w:noProof/>
          </w:rPr>
          <w:t>28</w:t>
        </w:r>
        <w:r w:rsidR="00623775">
          <w:rPr>
            <w:noProof/>
          </w:rPr>
          <w:fldChar w:fldCharType="end"/>
        </w:r>
      </w:hyperlink>
    </w:p>
    <w:p w14:paraId="50197A4E" w14:textId="214A4237" w:rsidR="00623775" w:rsidRDefault="00D0223E">
      <w:pPr>
        <w:pStyle w:val="Inhopg1"/>
        <w:tabs>
          <w:tab w:val="left" w:pos="566"/>
        </w:tabs>
        <w:rPr>
          <w:rFonts w:asciiTheme="minorHAnsi" w:eastAsiaTheme="minorEastAsia" w:hAnsiTheme="minorHAnsi" w:cstheme="minorBidi"/>
          <w:noProof/>
          <w:color w:val="auto"/>
          <w:sz w:val="22"/>
          <w:szCs w:val="22"/>
          <w:lang w:eastAsia="nl-NL"/>
        </w:rPr>
      </w:pPr>
      <w:hyperlink w:anchor="_Toc51750206" w:history="1">
        <w:r w:rsidR="00623775" w:rsidRPr="006B60EA">
          <w:rPr>
            <w:rStyle w:val="Hyperlink"/>
            <w:noProof/>
          </w:rPr>
          <w:t>5</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Containerleidingelementen</w:t>
        </w:r>
        <w:r w:rsidR="00623775">
          <w:rPr>
            <w:noProof/>
          </w:rPr>
          <w:tab/>
        </w:r>
        <w:r w:rsidR="00623775">
          <w:rPr>
            <w:noProof/>
          </w:rPr>
          <w:fldChar w:fldCharType="begin"/>
        </w:r>
        <w:r w:rsidR="00623775">
          <w:rPr>
            <w:noProof/>
          </w:rPr>
          <w:instrText xml:space="preserve"> PAGEREF _Toc51750206 \h </w:instrText>
        </w:r>
        <w:r w:rsidR="00623775">
          <w:rPr>
            <w:noProof/>
          </w:rPr>
        </w:r>
        <w:r w:rsidR="00623775">
          <w:rPr>
            <w:noProof/>
          </w:rPr>
          <w:fldChar w:fldCharType="separate"/>
        </w:r>
        <w:r w:rsidR="00623775">
          <w:rPr>
            <w:noProof/>
          </w:rPr>
          <w:t>29</w:t>
        </w:r>
        <w:r w:rsidR="00623775">
          <w:rPr>
            <w:noProof/>
          </w:rPr>
          <w:fldChar w:fldCharType="end"/>
        </w:r>
      </w:hyperlink>
    </w:p>
    <w:p w14:paraId="7C75E59D" w14:textId="11564B74"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07" w:history="1">
        <w:r w:rsidR="00623775" w:rsidRPr="006B60EA">
          <w:rPr>
            <w:rStyle w:val="Hyperlink"/>
            <w:noProof/>
          </w:rPr>
          <w:t>5.1</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Inleiding</w:t>
        </w:r>
        <w:r w:rsidR="00623775">
          <w:rPr>
            <w:noProof/>
          </w:rPr>
          <w:tab/>
        </w:r>
        <w:r w:rsidR="00623775">
          <w:rPr>
            <w:noProof/>
          </w:rPr>
          <w:fldChar w:fldCharType="begin"/>
        </w:r>
        <w:r w:rsidR="00623775">
          <w:rPr>
            <w:noProof/>
          </w:rPr>
          <w:instrText xml:space="preserve"> PAGEREF _Toc51750207 \h </w:instrText>
        </w:r>
        <w:r w:rsidR="00623775">
          <w:rPr>
            <w:noProof/>
          </w:rPr>
        </w:r>
        <w:r w:rsidR="00623775">
          <w:rPr>
            <w:noProof/>
          </w:rPr>
          <w:fldChar w:fldCharType="separate"/>
        </w:r>
        <w:r w:rsidR="00623775">
          <w:rPr>
            <w:noProof/>
          </w:rPr>
          <w:t>29</w:t>
        </w:r>
        <w:r w:rsidR="00623775">
          <w:rPr>
            <w:noProof/>
          </w:rPr>
          <w:fldChar w:fldCharType="end"/>
        </w:r>
      </w:hyperlink>
    </w:p>
    <w:p w14:paraId="51F6ABB9" w14:textId="1D7E01A9"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08" w:history="1">
        <w:r w:rsidR="00623775" w:rsidRPr="006B60EA">
          <w:rPr>
            <w:rStyle w:val="Hyperlink"/>
            <w:noProof/>
          </w:rPr>
          <w:t>5.2</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Kast</w:t>
        </w:r>
        <w:r w:rsidR="00623775">
          <w:rPr>
            <w:noProof/>
          </w:rPr>
          <w:tab/>
        </w:r>
        <w:r w:rsidR="00623775">
          <w:rPr>
            <w:noProof/>
          </w:rPr>
          <w:fldChar w:fldCharType="begin"/>
        </w:r>
        <w:r w:rsidR="00623775">
          <w:rPr>
            <w:noProof/>
          </w:rPr>
          <w:instrText xml:space="preserve"> PAGEREF _Toc51750208 \h </w:instrText>
        </w:r>
        <w:r w:rsidR="00623775">
          <w:rPr>
            <w:noProof/>
          </w:rPr>
        </w:r>
        <w:r w:rsidR="00623775">
          <w:rPr>
            <w:noProof/>
          </w:rPr>
          <w:fldChar w:fldCharType="separate"/>
        </w:r>
        <w:r w:rsidR="00623775">
          <w:rPr>
            <w:noProof/>
          </w:rPr>
          <w:t>30</w:t>
        </w:r>
        <w:r w:rsidR="00623775">
          <w:rPr>
            <w:noProof/>
          </w:rPr>
          <w:fldChar w:fldCharType="end"/>
        </w:r>
      </w:hyperlink>
    </w:p>
    <w:p w14:paraId="7F26C36D" w14:textId="2C93EEBA"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09" w:history="1">
        <w:r w:rsidR="00623775" w:rsidRPr="006B60EA">
          <w:rPr>
            <w:rStyle w:val="Hyperlink"/>
            <w:noProof/>
          </w:rPr>
          <w:t>5.3</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Mangat</w:t>
        </w:r>
        <w:r w:rsidR="00623775">
          <w:rPr>
            <w:noProof/>
          </w:rPr>
          <w:tab/>
        </w:r>
        <w:r w:rsidR="00623775">
          <w:rPr>
            <w:noProof/>
          </w:rPr>
          <w:fldChar w:fldCharType="begin"/>
        </w:r>
        <w:r w:rsidR="00623775">
          <w:rPr>
            <w:noProof/>
          </w:rPr>
          <w:instrText xml:space="preserve"> PAGEREF _Toc51750209 \h </w:instrText>
        </w:r>
        <w:r w:rsidR="00623775">
          <w:rPr>
            <w:noProof/>
          </w:rPr>
        </w:r>
        <w:r w:rsidR="00623775">
          <w:rPr>
            <w:noProof/>
          </w:rPr>
          <w:fldChar w:fldCharType="separate"/>
        </w:r>
        <w:r w:rsidR="00623775">
          <w:rPr>
            <w:noProof/>
          </w:rPr>
          <w:t>31</w:t>
        </w:r>
        <w:r w:rsidR="00623775">
          <w:rPr>
            <w:noProof/>
          </w:rPr>
          <w:fldChar w:fldCharType="end"/>
        </w:r>
      </w:hyperlink>
    </w:p>
    <w:p w14:paraId="0D242A08" w14:textId="1ED8565E"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10" w:history="1">
        <w:r w:rsidR="00623775" w:rsidRPr="006B60EA">
          <w:rPr>
            <w:rStyle w:val="Hyperlink"/>
            <w:noProof/>
          </w:rPr>
          <w:t>5.4</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Mast</w:t>
        </w:r>
        <w:r w:rsidR="00623775">
          <w:rPr>
            <w:noProof/>
          </w:rPr>
          <w:tab/>
        </w:r>
        <w:r w:rsidR="00623775">
          <w:rPr>
            <w:noProof/>
          </w:rPr>
          <w:fldChar w:fldCharType="begin"/>
        </w:r>
        <w:r w:rsidR="00623775">
          <w:rPr>
            <w:noProof/>
          </w:rPr>
          <w:instrText xml:space="preserve"> PAGEREF _Toc51750210 \h </w:instrText>
        </w:r>
        <w:r w:rsidR="00623775">
          <w:rPr>
            <w:noProof/>
          </w:rPr>
        </w:r>
        <w:r w:rsidR="00623775">
          <w:rPr>
            <w:noProof/>
          </w:rPr>
          <w:fldChar w:fldCharType="separate"/>
        </w:r>
        <w:r w:rsidR="00623775">
          <w:rPr>
            <w:noProof/>
          </w:rPr>
          <w:t>32</w:t>
        </w:r>
        <w:r w:rsidR="00623775">
          <w:rPr>
            <w:noProof/>
          </w:rPr>
          <w:fldChar w:fldCharType="end"/>
        </w:r>
      </w:hyperlink>
    </w:p>
    <w:p w14:paraId="3F6D2B14" w14:textId="17ECC591"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11" w:history="1">
        <w:r w:rsidR="00623775" w:rsidRPr="006B60EA">
          <w:rPr>
            <w:rStyle w:val="Hyperlink"/>
            <w:noProof/>
          </w:rPr>
          <w:t>5.5</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Technisch gebouw</w:t>
        </w:r>
        <w:r w:rsidR="00623775">
          <w:rPr>
            <w:noProof/>
          </w:rPr>
          <w:tab/>
        </w:r>
        <w:r w:rsidR="00623775">
          <w:rPr>
            <w:noProof/>
          </w:rPr>
          <w:fldChar w:fldCharType="begin"/>
        </w:r>
        <w:r w:rsidR="00623775">
          <w:rPr>
            <w:noProof/>
          </w:rPr>
          <w:instrText xml:space="preserve"> PAGEREF _Toc51750211 \h </w:instrText>
        </w:r>
        <w:r w:rsidR="00623775">
          <w:rPr>
            <w:noProof/>
          </w:rPr>
        </w:r>
        <w:r w:rsidR="00623775">
          <w:rPr>
            <w:noProof/>
          </w:rPr>
          <w:fldChar w:fldCharType="separate"/>
        </w:r>
        <w:r w:rsidR="00623775">
          <w:rPr>
            <w:noProof/>
          </w:rPr>
          <w:t>34</w:t>
        </w:r>
        <w:r w:rsidR="00623775">
          <w:rPr>
            <w:noProof/>
          </w:rPr>
          <w:fldChar w:fldCharType="end"/>
        </w:r>
      </w:hyperlink>
    </w:p>
    <w:p w14:paraId="5A1A849E" w14:textId="0878632E"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12" w:history="1">
        <w:r w:rsidR="00623775" w:rsidRPr="006B60EA">
          <w:rPr>
            <w:rStyle w:val="Hyperlink"/>
            <w:noProof/>
          </w:rPr>
          <w:t>5.6</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Toren</w:t>
        </w:r>
        <w:r w:rsidR="00623775">
          <w:rPr>
            <w:noProof/>
          </w:rPr>
          <w:tab/>
        </w:r>
        <w:r w:rsidR="00623775">
          <w:rPr>
            <w:noProof/>
          </w:rPr>
          <w:fldChar w:fldCharType="begin"/>
        </w:r>
        <w:r w:rsidR="00623775">
          <w:rPr>
            <w:noProof/>
          </w:rPr>
          <w:instrText xml:space="preserve"> PAGEREF _Toc51750212 \h </w:instrText>
        </w:r>
        <w:r w:rsidR="00623775">
          <w:rPr>
            <w:noProof/>
          </w:rPr>
        </w:r>
        <w:r w:rsidR="00623775">
          <w:rPr>
            <w:noProof/>
          </w:rPr>
          <w:fldChar w:fldCharType="separate"/>
        </w:r>
        <w:r w:rsidR="00623775">
          <w:rPr>
            <w:noProof/>
          </w:rPr>
          <w:t>35</w:t>
        </w:r>
        <w:r w:rsidR="00623775">
          <w:rPr>
            <w:noProof/>
          </w:rPr>
          <w:fldChar w:fldCharType="end"/>
        </w:r>
      </w:hyperlink>
    </w:p>
    <w:p w14:paraId="465E7FE2" w14:textId="2A7585A1"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13" w:history="1">
        <w:r w:rsidR="00623775" w:rsidRPr="006B60EA">
          <w:rPr>
            <w:rStyle w:val="Hyperlink"/>
            <w:noProof/>
          </w:rPr>
          <w:t>5.7</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ExtraGeometrie: ContainerLeidingElementen</w:t>
        </w:r>
        <w:r w:rsidR="00623775">
          <w:rPr>
            <w:noProof/>
          </w:rPr>
          <w:tab/>
        </w:r>
        <w:r w:rsidR="00623775">
          <w:rPr>
            <w:noProof/>
          </w:rPr>
          <w:fldChar w:fldCharType="begin"/>
        </w:r>
        <w:r w:rsidR="00623775">
          <w:rPr>
            <w:noProof/>
          </w:rPr>
          <w:instrText xml:space="preserve"> PAGEREF _Toc51750213 \h </w:instrText>
        </w:r>
        <w:r w:rsidR="00623775">
          <w:rPr>
            <w:noProof/>
          </w:rPr>
        </w:r>
        <w:r w:rsidR="00623775">
          <w:rPr>
            <w:noProof/>
          </w:rPr>
          <w:fldChar w:fldCharType="separate"/>
        </w:r>
        <w:r w:rsidR="00623775">
          <w:rPr>
            <w:noProof/>
          </w:rPr>
          <w:t>37</w:t>
        </w:r>
        <w:r w:rsidR="00623775">
          <w:rPr>
            <w:noProof/>
          </w:rPr>
          <w:fldChar w:fldCharType="end"/>
        </w:r>
      </w:hyperlink>
    </w:p>
    <w:p w14:paraId="325CDCD1" w14:textId="444888BF" w:rsidR="00623775" w:rsidRDefault="00D0223E">
      <w:pPr>
        <w:pStyle w:val="Inhopg1"/>
        <w:tabs>
          <w:tab w:val="left" w:pos="566"/>
        </w:tabs>
        <w:rPr>
          <w:rFonts w:asciiTheme="minorHAnsi" w:eastAsiaTheme="minorEastAsia" w:hAnsiTheme="minorHAnsi" w:cstheme="minorBidi"/>
          <w:noProof/>
          <w:color w:val="auto"/>
          <w:sz w:val="22"/>
          <w:szCs w:val="22"/>
          <w:lang w:eastAsia="nl-NL"/>
        </w:rPr>
      </w:pPr>
      <w:hyperlink w:anchor="_Toc51750214" w:history="1">
        <w:r w:rsidR="00623775" w:rsidRPr="006B60EA">
          <w:rPr>
            <w:rStyle w:val="Hyperlink"/>
            <w:noProof/>
          </w:rPr>
          <w:t>6</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Extra elementen</w:t>
        </w:r>
        <w:r w:rsidR="00623775">
          <w:rPr>
            <w:noProof/>
          </w:rPr>
          <w:tab/>
        </w:r>
        <w:r w:rsidR="00623775">
          <w:rPr>
            <w:noProof/>
          </w:rPr>
          <w:fldChar w:fldCharType="begin"/>
        </w:r>
        <w:r w:rsidR="00623775">
          <w:rPr>
            <w:noProof/>
          </w:rPr>
          <w:instrText xml:space="preserve"> PAGEREF _Toc51750214 \h </w:instrText>
        </w:r>
        <w:r w:rsidR="00623775">
          <w:rPr>
            <w:noProof/>
          </w:rPr>
        </w:r>
        <w:r w:rsidR="00623775">
          <w:rPr>
            <w:noProof/>
          </w:rPr>
          <w:fldChar w:fldCharType="separate"/>
        </w:r>
        <w:r w:rsidR="00623775">
          <w:rPr>
            <w:noProof/>
          </w:rPr>
          <w:t>39</w:t>
        </w:r>
        <w:r w:rsidR="00623775">
          <w:rPr>
            <w:noProof/>
          </w:rPr>
          <w:fldChar w:fldCharType="end"/>
        </w:r>
      </w:hyperlink>
    </w:p>
    <w:p w14:paraId="2F8FFDFE" w14:textId="5D56818D"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15" w:history="1">
        <w:r w:rsidR="00623775" w:rsidRPr="006B60EA">
          <w:rPr>
            <w:rStyle w:val="Hyperlink"/>
            <w:noProof/>
          </w:rPr>
          <w:t>6.1</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Inleiding</w:t>
        </w:r>
        <w:r w:rsidR="00623775">
          <w:rPr>
            <w:noProof/>
          </w:rPr>
          <w:tab/>
        </w:r>
        <w:r w:rsidR="00623775">
          <w:rPr>
            <w:noProof/>
          </w:rPr>
          <w:fldChar w:fldCharType="begin"/>
        </w:r>
        <w:r w:rsidR="00623775">
          <w:rPr>
            <w:noProof/>
          </w:rPr>
          <w:instrText xml:space="preserve"> PAGEREF _Toc51750215 \h </w:instrText>
        </w:r>
        <w:r w:rsidR="00623775">
          <w:rPr>
            <w:noProof/>
          </w:rPr>
        </w:r>
        <w:r w:rsidR="00623775">
          <w:rPr>
            <w:noProof/>
          </w:rPr>
          <w:fldChar w:fldCharType="separate"/>
        </w:r>
        <w:r w:rsidR="00623775">
          <w:rPr>
            <w:noProof/>
          </w:rPr>
          <w:t>39</w:t>
        </w:r>
        <w:r w:rsidR="00623775">
          <w:rPr>
            <w:noProof/>
          </w:rPr>
          <w:fldChar w:fldCharType="end"/>
        </w:r>
      </w:hyperlink>
    </w:p>
    <w:p w14:paraId="420FB85D" w14:textId="06B06ECE"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16" w:history="1">
        <w:r w:rsidR="00623775" w:rsidRPr="006B60EA">
          <w:rPr>
            <w:rStyle w:val="Hyperlink"/>
            <w:noProof/>
          </w:rPr>
          <w:t>6.2</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EigenTopografie: punt</w:t>
        </w:r>
        <w:r w:rsidR="00623775">
          <w:rPr>
            <w:noProof/>
          </w:rPr>
          <w:tab/>
        </w:r>
        <w:r w:rsidR="00623775">
          <w:rPr>
            <w:noProof/>
          </w:rPr>
          <w:fldChar w:fldCharType="begin"/>
        </w:r>
        <w:r w:rsidR="00623775">
          <w:rPr>
            <w:noProof/>
          </w:rPr>
          <w:instrText xml:space="preserve"> PAGEREF _Toc51750216 \h </w:instrText>
        </w:r>
        <w:r w:rsidR="00623775">
          <w:rPr>
            <w:noProof/>
          </w:rPr>
        </w:r>
        <w:r w:rsidR="00623775">
          <w:rPr>
            <w:noProof/>
          </w:rPr>
          <w:fldChar w:fldCharType="separate"/>
        </w:r>
        <w:r w:rsidR="00623775">
          <w:rPr>
            <w:noProof/>
          </w:rPr>
          <w:t>39</w:t>
        </w:r>
        <w:r w:rsidR="00623775">
          <w:rPr>
            <w:noProof/>
          </w:rPr>
          <w:fldChar w:fldCharType="end"/>
        </w:r>
      </w:hyperlink>
    </w:p>
    <w:p w14:paraId="70209F60" w14:textId="119BFD1B"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17" w:history="1">
        <w:r w:rsidR="00623775" w:rsidRPr="006B60EA">
          <w:rPr>
            <w:rStyle w:val="Hyperlink"/>
            <w:noProof/>
          </w:rPr>
          <w:t>6.3</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EigenTopografie: lijn</w:t>
        </w:r>
        <w:r w:rsidR="00623775">
          <w:rPr>
            <w:noProof/>
          </w:rPr>
          <w:tab/>
        </w:r>
        <w:r w:rsidR="00623775">
          <w:rPr>
            <w:noProof/>
          </w:rPr>
          <w:fldChar w:fldCharType="begin"/>
        </w:r>
        <w:r w:rsidR="00623775">
          <w:rPr>
            <w:noProof/>
          </w:rPr>
          <w:instrText xml:space="preserve"> PAGEREF _Toc51750217 \h </w:instrText>
        </w:r>
        <w:r w:rsidR="00623775">
          <w:rPr>
            <w:noProof/>
          </w:rPr>
        </w:r>
        <w:r w:rsidR="00623775">
          <w:rPr>
            <w:noProof/>
          </w:rPr>
          <w:fldChar w:fldCharType="separate"/>
        </w:r>
        <w:r w:rsidR="00623775">
          <w:rPr>
            <w:noProof/>
          </w:rPr>
          <w:t>40</w:t>
        </w:r>
        <w:r w:rsidR="00623775">
          <w:rPr>
            <w:noProof/>
          </w:rPr>
          <w:fldChar w:fldCharType="end"/>
        </w:r>
      </w:hyperlink>
    </w:p>
    <w:p w14:paraId="2E8F0CAE" w14:textId="33DDB411"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18" w:history="1">
        <w:r w:rsidR="00623775" w:rsidRPr="006B60EA">
          <w:rPr>
            <w:rStyle w:val="Hyperlink"/>
            <w:noProof/>
          </w:rPr>
          <w:t>6.4</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EigenTopografie: vlak</w:t>
        </w:r>
        <w:r w:rsidR="00623775">
          <w:rPr>
            <w:noProof/>
          </w:rPr>
          <w:tab/>
        </w:r>
        <w:r w:rsidR="00623775">
          <w:rPr>
            <w:noProof/>
          </w:rPr>
          <w:fldChar w:fldCharType="begin"/>
        </w:r>
        <w:r w:rsidR="00623775">
          <w:rPr>
            <w:noProof/>
          </w:rPr>
          <w:instrText xml:space="preserve"> PAGEREF _Toc51750218 \h </w:instrText>
        </w:r>
        <w:r w:rsidR="00623775">
          <w:rPr>
            <w:noProof/>
          </w:rPr>
        </w:r>
        <w:r w:rsidR="00623775">
          <w:rPr>
            <w:noProof/>
          </w:rPr>
          <w:fldChar w:fldCharType="separate"/>
        </w:r>
        <w:r w:rsidR="00623775">
          <w:rPr>
            <w:noProof/>
          </w:rPr>
          <w:t>41</w:t>
        </w:r>
        <w:r w:rsidR="00623775">
          <w:rPr>
            <w:noProof/>
          </w:rPr>
          <w:fldChar w:fldCharType="end"/>
        </w:r>
      </w:hyperlink>
    </w:p>
    <w:p w14:paraId="40E62AC7" w14:textId="0C8ED83E"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19" w:history="1">
        <w:r w:rsidR="00623775" w:rsidRPr="006B60EA">
          <w:rPr>
            <w:rStyle w:val="Hyperlink"/>
            <w:noProof/>
          </w:rPr>
          <w:t>6.5</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AanduidingEisVoorzorgsmaatregel</w:t>
        </w:r>
        <w:r w:rsidR="00623775">
          <w:rPr>
            <w:noProof/>
          </w:rPr>
          <w:tab/>
        </w:r>
        <w:r w:rsidR="00623775">
          <w:rPr>
            <w:noProof/>
          </w:rPr>
          <w:fldChar w:fldCharType="begin"/>
        </w:r>
        <w:r w:rsidR="00623775">
          <w:rPr>
            <w:noProof/>
          </w:rPr>
          <w:instrText xml:space="preserve"> PAGEREF _Toc51750219 \h </w:instrText>
        </w:r>
        <w:r w:rsidR="00623775">
          <w:rPr>
            <w:noProof/>
          </w:rPr>
        </w:r>
        <w:r w:rsidR="00623775">
          <w:rPr>
            <w:noProof/>
          </w:rPr>
          <w:fldChar w:fldCharType="separate"/>
        </w:r>
        <w:r w:rsidR="00623775">
          <w:rPr>
            <w:noProof/>
          </w:rPr>
          <w:t>41</w:t>
        </w:r>
        <w:r w:rsidR="00623775">
          <w:rPr>
            <w:noProof/>
          </w:rPr>
          <w:fldChar w:fldCharType="end"/>
        </w:r>
      </w:hyperlink>
    </w:p>
    <w:p w14:paraId="5903FDA4" w14:textId="40EE546C"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20" w:history="1">
        <w:r w:rsidR="00623775" w:rsidRPr="006B60EA">
          <w:rPr>
            <w:rStyle w:val="Hyperlink"/>
            <w:noProof/>
          </w:rPr>
          <w:t>6.6</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ExtraDetailInfo: punt</w:t>
        </w:r>
        <w:r w:rsidR="00623775">
          <w:rPr>
            <w:noProof/>
          </w:rPr>
          <w:tab/>
        </w:r>
        <w:r w:rsidR="00623775">
          <w:rPr>
            <w:noProof/>
          </w:rPr>
          <w:fldChar w:fldCharType="begin"/>
        </w:r>
        <w:r w:rsidR="00623775">
          <w:rPr>
            <w:noProof/>
          </w:rPr>
          <w:instrText xml:space="preserve"> PAGEREF _Toc51750220 \h </w:instrText>
        </w:r>
        <w:r w:rsidR="00623775">
          <w:rPr>
            <w:noProof/>
          </w:rPr>
        </w:r>
        <w:r w:rsidR="00623775">
          <w:rPr>
            <w:noProof/>
          </w:rPr>
          <w:fldChar w:fldCharType="separate"/>
        </w:r>
        <w:r w:rsidR="00623775">
          <w:rPr>
            <w:noProof/>
          </w:rPr>
          <w:t>42</w:t>
        </w:r>
        <w:r w:rsidR="00623775">
          <w:rPr>
            <w:noProof/>
          </w:rPr>
          <w:fldChar w:fldCharType="end"/>
        </w:r>
      </w:hyperlink>
    </w:p>
    <w:p w14:paraId="09266542" w14:textId="725ED36D"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21" w:history="1">
        <w:r w:rsidR="00623775" w:rsidRPr="006B60EA">
          <w:rPr>
            <w:rStyle w:val="Hyperlink"/>
            <w:noProof/>
          </w:rPr>
          <w:t>6.7</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ExtraDetailInfo: lijn</w:t>
        </w:r>
        <w:r w:rsidR="00623775">
          <w:rPr>
            <w:noProof/>
          </w:rPr>
          <w:tab/>
        </w:r>
        <w:r w:rsidR="00623775">
          <w:rPr>
            <w:noProof/>
          </w:rPr>
          <w:fldChar w:fldCharType="begin"/>
        </w:r>
        <w:r w:rsidR="00623775">
          <w:rPr>
            <w:noProof/>
          </w:rPr>
          <w:instrText xml:space="preserve"> PAGEREF _Toc51750221 \h </w:instrText>
        </w:r>
        <w:r w:rsidR="00623775">
          <w:rPr>
            <w:noProof/>
          </w:rPr>
        </w:r>
        <w:r w:rsidR="00623775">
          <w:rPr>
            <w:noProof/>
          </w:rPr>
          <w:fldChar w:fldCharType="separate"/>
        </w:r>
        <w:r w:rsidR="00623775">
          <w:rPr>
            <w:noProof/>
          </w:rPr>
          <w:t>43</w:t>
        </w:r>
        <w:r w:rsidR="00623775">
          <w:rPr>
            <w:noProof/>
          </w:rPr>
          <w:fldChar w:fldCharType="end"/>
        </w:r>
      </w:hyperlink>
    </w:p>
    <w:p w14:paraId="21073EF0" w14:textId="191EDEFA"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22" w:history="1">
        <w:r w:rsidR="00623775" w:rsidRPr="006B60EA">
          <w:rPr>
            <w:rStyle w:val="Hyperlink"/>
            <w:noProof/>
          </w:rPr>
          <w:t>6.8</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ExtraDetailInfo: vlak</w:t>
        </w:r>
        <w:r w:rsidR="00623775">
          <w:rPr>
            <w:noProof/>
          </w:rPr>
          <w:tab/>
        </w:r>
        <w:r w:rsidR="00623775">
          <w:rPr>
            <w:noProof/>
          </w:rPr>
          <w:fldChar w:fldCharType="begin"/>
        </w:r>
        <w:r w:rsidR="00623775">
          <w:rPr>
            <w:noProof/>
          </w:rPr>
          <w:instrText xml:space="preserve"> PAGEREF _Toc51750222 \h </w:instrText>
        </w:r>
        <w:r w:rsidR="00623775">
          <w:rPr>
            <w:noProof/>
          </w:rPr>
        </w:r>
        <w:r w:rsidR="00623775">
          <w:rPr>
            <w:noProof/>
          </w:rPr>
          <w:fldChar w:fldCharType="separate"/>
        </w:r>
        <w:r w:rsidR="00623775">
          <w:rPr>
            <w:noProof/>
          </w:rPr>
          <w:t>44</w:t>
        </w:r>
        <w:r w:rsidR="00623775">
          <w:rPr>
            <w:noProof/>
          </w:rPr>
          <w:fldChar w:fldCharType="end"/>
        </w:r>
      </w:hyperlink>
    </w:p>
    <w:p w14:paraId="2E064C3D" w14:textId="09B2B965" w:rsidR="00623775" w:rsidRDefault="00D0223E">
      <w:pPr>
        <w:pStyle w:val="Inhopg1"/>
        <w:tabs>
          <w:tab w:val="left" w:pos="566"/>
        </w:tabs>
        <w:rPr>
          <w:rFonts w:asciiTheme="minorHAnsi" w:eastAsiaTheme="minorEastAsia" w:hAnsiTheme="minorHAnsi" w:cstheme="minorBidi"/>
          <w:noProof/>
          <w:color w:val="auto"/>
          <w:sz w:val="22"/>
          <w:szCs w:val="22"/>
          <w:lang w:eastAsia="nl-NL"/>
        </w:rPr>
      </w:pPr>
      <w:hyperlink w:anchor="_Toc51750223" w:history="1">
        <w:r w:rsidR="00623775" w:rsidRPr="006B60EA">
          <w:rPr>
            <w:rStyle w:val="Hyperlink"/>
            <w:noProof/>
          </w:rPr>
          <w:t>7</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Leidingelementen</w:t>
        </w:r>
        <w:r w:rsidR="00623775">
          <w:rPr>
            <w:noProof/>
          </w:rPr>
          <w:tab/>
        </w:r>
        <w:r w:rsidR="00623775">
          <w:rPr>
            <w:noProof/>
          </w:rPr>
          <w:fldChar w:fldCharType="begin"/>
        </w:r>
        <w:r w:rsidR="00623775">
          <w:rPr>
            <w:noProof/>
          </w:rPr>
          <w:instrText xml:space="preserve"> PAGEREF _Toc51750223 \h </w:instrText>
        </w:r>
        <w:r w:rsidR="00623775">
          <w:rPr>
            <w:noProof/>
          </w:rPr>
        </w:r>
        <w:r w:rsidR="00623775">
          <w:rPr>
            <w:noProof/>
          </w:rPr>
          <w:fldChar w:fldCharType="separate"/>
        </w:r>
        <w:r w:rsidR="00623775">
          <w:rPr>
            <w:noProof/>
          </w:rPr>
          <w:t>46</w:t>
        </w:r>
        <w:r w:rsidR="00623775">
          <w:rPr>
            <w:noProof/>
          </w:rPr>
          <w:fldChar w:fldCharType="end"/>
        </w:r>
      </w:hyperlink>
    </w:p>
    <w:p w14:paraId="42A78BD7" w14:textId="07F24426"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24" w:history="1">
        <w:r w:rsidR="00623775" w:rsidRPr="006B60EA">
          <w:rPr>
            <w:rStyle w:val="Hyperlink"/>
            <w:noProof/>
          </w:rPr>
          <w:t>7.1</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Inleiding</w:t>
        </w:r>
        <w:r w:rsidR="00623775">
          <w:rPr>
            <w:noProof/>
          </w:rPr>
          <w:tab/>
        </w:r>
        <w:r w:rsidR="00623775">
          <w:rPr>
            <w:noProof/>
          </w:rPr>
          <w:fldChar w:fldCharType="begin"/>
        </w:r>
        <w:r w:rsidR="00623775">
          <w:rPr>
            <w:noProof/>
          </w:rPr>
          <w:instrText xml:space="preserve"> PAGEREF _Toc51750224 \h </w:instrText>
        </w:r>
        <w:r w:rsidR="00623775">
          <w:rPr>
            <w:noProof/>
          </w:rPr>
        </w:r>
        <w:r w:rsidR="00623775">
          <w:rPr>
            <w:noProof/>
          </w:rPr>
          <w:fldChar w:fldCharType="separate"/>
        </w:r>
        <w:r w:rsidR="00623775">
          <w:rPr>
            <w:noProof/>
          </w:rPr>
          <w:t>46</w:t>
        </w:r>
        <w:r w:rsidR="00623775">
          <w:rPr>
            <w:noProof/>
          </w:rPr>
          <w:fldChar w:fldCharType="end"/>
        </w:r>
      </w:hyperlink>
    </w:p>
    <w:p w14:paraId="30AC7C1E" w14:textId="663BDB04"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25" w:history="1">
        <w:r w:rsidR="00623775" w:rsidRPr="006B60EA">
          <w:rPr>
            <w:rStyle w:val="Hyperlink"/>
            <w:noProof/>
          </w:rPr>
          <w:t>7.2</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Leidingelementen</w:t>
        </w:r>
        <w:r w:rsidR="00623775">
          <w:rPr>
            <w:noProof/>
          </w:rPr>
          <w:tab/>
        </w:r>
        <w:r w:rsidR="00623775">
          <w:rPr>
            <w:noProof/>
          </w:rPr>
          <w:fldChar w:fldCharType="begin"/>
        </w:r>
        <w:r w:rsidR="00623775">
          <w:rPr>
            <w:noProof/>
          </w:rPr>
          <w:instrText xml:space="preserve"> PAGEREF _Toc51750225 \h </w:instrText>
        </w:r>
        <w:r w:rsidR="00623775">
          <w:rPr>
            <w:noProof/>
          </w:rPr>
        </w:r>
        <w:r w:rsidR="00623775">
          <w:rPr>
            <w:noProof/>
          </w:rPr>
          <w:fldChar w:fldCharType="separate"/>
        </w:r>
        <w:r w:rsidR="00623775">
          <w:rPr>
            <w:noProof/>
          </w:rPr>
          <w:t>46</w:t>
        </w:r>
        <w:r w:rsidR="00623775">
          <w:rPr>
            <w:noProof/>
          </w:rPr>
          <w:fldChar w:fldCharType="end"/>
        </w:r>
      </w:hyperlink>
    </w:p>
    <w:p w14:paraId="64224989" w14:textId="0EADC4DE"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26" w:history="1">
        <w:r w:rsidR="00623775" w:rsidRPr="006B60EA">
          <w:rPr>
            <w:rStyle w:val="Hyperlink"/>
            <w:noProof/>
          </w:rPr>
          <w:t>7.3</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ExtraGeometrie: leidingelementen</w:t>
        </w:r>
        <w:r w:rsidR="00623775">
          <w:rPr>
            <w:noProof/>
          </w:rPr>
          <w:tab/>
        </w:r>
        <w:r w:rsidR="00623775">
          <w:rPr>
            <w:noProof/>
          </w:rPr>
          <w:fldChar w:fldCharType="begin"/>
        </w:r>
        <w:r w:rsidR="00623775">
          <w:rPr>
            <w:noProof/>
          </w:rPr>
          <w:instrText xml:space="preserve"> PAGEREF _Toc51750226 \h </w:instrText>
        </w:r>
        <w:r w:rsidR="00623775">
          <w:rPr>
            <w:noProof/>
          </w:rPr>
        </w:r>
        <w:r w:rsidR="00623775">
          <w:rPr>
            <w:noProof/>
          </w:rPr>
          <w:fldChar w:fldCharType="separate"/>
        </w:r>
        <w:r w:rsidR="00623775">
          <w:rPr>
            <w:noProof/>
          </w:rPr>
          <w:t>55</w:t>
        </w:r>
        <w:r w:rsidR="00623775">
          <w:rPr>
            <w:noProof/>
          </w:rPr>
          <w:fldChar w:fldCharType="end"/>
        </w:r>
      </w:hyperlink>
    </w:p>
    <w:p w14:paraId="126C0748" w14:textId="00B84A02" w:rsidR="00623775" w:rsidRDefault="00D0223E">
      <w:pPr>
        <w:pStyle w:val="Inhopg1"/>
        <w:tabs>
          <w:tab w:val="left" w:pos="566"/>
        </w:tabs>
        <w:rPr>
          <w:rFonts w:asciiTheme="minorHAnsi" w:eastAsiaTheme="minorEastAsia" w:hAnsiTheme="minorHAnsi" w:cstheme="minorBidi"/>
          <w:noProof/>
          <w:color w:val="auto"/>
          <w:sz w:val="22"/>
          <w:szCs w:val="22"/>
          <w:lang w:eastAsia="nl-NL"/>
        </w:rPr>
      </w:pPr>
      <w:hyperlink w:anchor="_Toc51750227" w:history="1">
        <w:r w:rsidR="00623775" w:rsidRPr="006B60EA">
          <w:rPr>
            <w:rStyle w:val="Hyperlink"/>
            <w:noProof/>
          </w:rPr>
          <w:t>8</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Gebiedsinformatielevering</w:t>
        </w:r>
        <w:r w:rsidR="00623775">
          <w:rPr>
            <w:noProof/>
          </w:rPr>
          <w:tab/>
        </w:r>
        <w:r w:rsidR="00623775">
          <w:rPr>
            <w:noProof/>
          </w:rPr>
          <w:fldChar w:fldCharType="begin"/>
        </w:r>
        <w:r w:rsidR="00623775">
          <w:rPr>
            <w:noProof/>
          </w:rPr>
          <w:instrText xml:space="preserve"> PAGEREF _Toc51750227 \h </w:instrText>
        </w:r>
        <w:r w:rsidR="00623775">
          <w:rPr>
            <w:noProof/>
          </w:rPr>
        </w:r>
        <w:r w:rsidR="00623775">
          <w:rPr>
            <w:noProof/>
          </w:rPr>
          <w:fldChar w:fldCharType="separate"/>
        </w:r>
        <w:r w:rsidR="00623775">
          <w:rPr>
            <w:noProof/>
          </w:rPr>
          <w:t>56</w:t>
        </w:r>
        <w:r w:rsidR="00623775">
          <w:rPr>
            <w:noProof/>
          </w:rPr>
          <w:fldChar w:fldCharType="end"/>
        </w:r>
      </w:hyperlink>
    </w:p>
    <w:p w14:paraId="556007F5" w14:textId="2F8DE22A"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28" w:history="1">
        <w:r w:rsidR="00623775" w:rsidRPr="006B60EA">
          <w:rPr>
            <w:rStyle w:val="Hyperlink"/>
            <w:noProof/>
          </w:rPr>
          <w:t>8.1</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Inleiding</w:t>
        </w:r>
        <w:r w:rsidR="00623775">
          <w:rPr>
            <w:noProof/>
          </w:rPr>
          <w:tab/>
        </w:r>
        <w:r w:rsidR="00623775">
          <w:rPr>
            <w:noProof/>
          </w:rPr>
          <w:fldChar w:fldCharType="begin"/>
        </w:r>
        <w:r w:rsidR="00623775">
          <w:rPr>
            <w:noProof/>
          </w:rPr>
          <w:instrText xml:space="preserve"> PAGEREF _Toc51750228 \h </w:instrText>
        </w:r>
        <w:r w:rsidR="00623775">
          <w:rPr>
            <w:noProof/>
          </w:rPr>
        </w:r>
        <w:r w:rsidR="00623775">
          <w:rPr>
            <w:noProof/>
          </w:rPr>
          <w:fldChar w:fldCharType="separate"/>
        </w:r>
        <w:r w:rsidR="00623775">
          <w:rPr>
            <w:noProof/>
          </w:rPr>
          <w:t>56</w:t>
        </w:r>
        <w:r w:rsidR="00623775">
          <w:rPr>
            <w:noProof/>
          </w:rPr>
          <w:fldChar w:fldCharType="end"/>
        </w:r>
      </w:hyperlink>
    </w:p>
    <w:p w14:paraId="601E21B0" w14:textId="1F586F2E"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29" w:history="1">
        <w:r w:rsidR="00623775" w:rsidRPr="006B60EA">
          <w:rPr>
            <w:rStyle w:val="Hyperlink"/>
            <w:noProof/>
          </w:rPr>
          <w:t>8.2</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Graafpolygoon</w:t>
        </w:r>
        <w:r w:rsidR="00623775">
          <w:rPr>
            <w:noProof/>
          </w:rPr>
          <w:tab/>
        </w:r>
        <w:r w:rsidR="00623775">
          <w:rPr>
            <w:noProof/>
          </w:rPr>
          <w:fldChar w:fldCharType="begin"/>
        </w:r>
        <w:r w:rsidR="00623775">
          <w:rPr>
            <w:noProof/>
          </w:rPr>
          <w:instrText xml:space="preserve"> PAGEREF _Toc51750229 \h </w:instrText>
        </w:r>
        <w:r w:rsidR="00623775">
          <w:rPr>
            <w:noProof/>
          </w:rPr>
        </w:r>
        <w:r w:rsidR="00623775">
          <w:rPr>
            <w:noProof/>
          </w:rPr>
          <w:fldChar w:fldCharType="separate"/>
        </w:r>
        <w:r w:rsidR="00623775">
          <w:rPr>
            <w:noProof/>
          </w:rPr>
          <w:t>56</w:t>
        </w:r>
        <w:r w:rsidR="00623775">
          <w:rPr>
            <w:noProof/>
          </w:rPr>
          <w:fldChar w:fldCharType="end"/>
        </w:r>
      </w:hyperlink>
    </w:p>
    <w:p w14:paraId="7EFF350D" w14:textId="4D090F4E"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30" w:history="1">
        <w:r w:rsidR="00623775" w:rsidRPr="006B60EA">
          <w:rPr>
            <w:rStyle w:val="Hyperlink"/>
            <w:noProof/>
          </w:rPr>
          <w:t>8.3</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Informatiepolygoon</w:t>
        </w:r>
        <w:r w:rsidR="00623775">
          <w:rPr>
            <w:noProof/>
          </w:rPr>
          <w:tab/>
        </w:r>
        <w:r w:rsidR="00623775">
          <w:rPr>
            <w:noProof/>
          </w:rPr>
          <w:fldChar w:fldCharType="begin"/>
        </w:r>
        <w:r w:rsidR="00623775">
          <w:rPr>
            <w:noProof/>
          </w:rPr>
          <w:instrText xml:space="preserve"> PAGEREF _Toc51750230 \h </w:instrText>
        </w:r>
        <w:r w:rsidR="00623775">
          <w:rPr>
            <w:noProof/>
          </w:rPr>
        </w:r>
        <w:r w:rsidR="00623775">
          <w:rPr>
            <w:noProof/>
          </w:rPr>
          <w:fldChar w:fldCharType="separate"/>
        </w:r>
        <w:r w:rsidR="00623775">
          <w:rPr>
            <w:noProof/>
          </w:rPr>
          <w:t>57</w:t>
        </w:r>
        <w:r w:rsidR="00623775">
          <w:rPr>
            <w:noProof/>
          </w:rPr>
          <w:fldChar w:fldCharType="end"/>
        </w:r>
      </w:hyperlink>
    </w:p>
    <w:p w14:paraId="1FA324F1" w14:textId="4093BA73"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31" w:history="1">
        <w:r w:rsidR="00623775" w:rsidRPr="006B60EA">
          <w:rPr>
            <w:rStyle w:val="Hyperlink"/>
            <w:noProof/>
          </w:rPr>
          <w:t>8.4</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Oriëntatiepolygoon</w:t>
        </w:r>
        <w:r w:rsidR="00623775">
          <w:rPr>
            <w:noProof/>
          </w:rPr>
          <w:tab/>
        </w:r>
        <w:r w:rsidR="00623775">
          <w:rPr>
            <w:noProof/>
          </w:rPr>
          <w:fldChar w:fldCharType="begin"/>
        </w:r>
        <w:r w:rsidR="00623775">
          <w:rPr>
            <w:noProof/>
          </w:rPr>
          <w:instrText xml:space="preserve"> PAGEREF _Toc51750231 \h </w:instrText>
        </w:r>
        <w:r w:rsidR="00623775">
          <w:rPr>
            <w:noProof/>
          </w:rPr>
        </w:r>
        <w:r w:rsidR="00623775">
          <w:rPr>
            <w:noProof/>
          </w:rPr>
          <w:fldChar w:fldCharType="separate"/>
        </w:r>
        <w:r w:rsidR="00623775">
          <w:rPr>
            <w:noProof/>
          </w:rPr>
          <w:t>57</w:t>
        </w:r>
        <w:r w:rsidR="00623775">
          <w:rPr>
            <w:noProof/>
          </w:rPr>
          <w:fldChar w:fldCharType="end"/>
        </w:r>
      </w:hyperlink>
    </w:p>
    <w:p w14:paraId="50CCF6B5" w14:textId="5D740665" w:rsidR="00623775" w:rsidRDefault="00D0223E">
      <w:pPr>
        <w:pStyle w:val="Inhopg1"/>
        <w:tabs>
          <w:tab w:val="left" w:pos="566"/>
        </w:tabs>
        <w:rPr>
          <w:rFonts w:asciiTheme="minorHAnsi" w:eastAsiaTheme="minorEastAsia" w:hAnsiTheme="minorHAnsi" w:cstheme="minorBidi"/>
          <w:noProof/>
          <w:color w:val="auto"/>
          <w:sz w:val="22"/>
          <w:szCs w:val="22"/>
          <w:lang w:eastAsia="nl-NL"/>
        </w:rPr>
      </w:pPr>
      <w:hyperlink w:anchor="_Toc51750232" w:history="1">
        <w:r w:rsidR="00623775" w:rsidRPr="006B60EA">
          <w:rPr>
            <w:rStyle w:val="Hyperlink"/>
            <w:noProof/>
          </w:rPr>
          <w:t>9</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Kaartbeschrifting</w:t>
        </w:r>
        <w:r w:rsidR="00623775">
          <w:rPr>
            <w:noProof/>
          </w:rPr>
          <w:tab/>
        </w:r>
        <w:r w:rsidR="00623775">
          <w:rPr>
            <w:noProof/>
          </w:rPr>
          <w:fldChar w:fldCharType="begin"/>
        </w:r>
        <w:r w:rsidR="00623775">
          <w:rPr>
            <w:noProof/>
          </w:rPr>
          <w:instrText xml:space="preserve"> PAGEREF _Toc51750232 \h </w:instrText>
        </w:r>
        <w:r w:rsidR="00623775">
          <w:rPr>
            <w:noProof/>
          </w:rPr>
        </w:r>
        <w:r w:rsidR="00623775">
          <w:rPr>
            <w:noProof/>
          </w:rPr>
          <w:fldChar w:fldCharType="separate"/>
        </w:r>
        <w:r w:rsidR="00623775">
          <w:rPr>
            <w:noProof/>
          </w:rPr>
          <w:t>58</w:t>
        </w:r>
        <w:r w:rsidR="00623775">
          <w:rPr>
            <w:noProof/>
          </w:rPr>
          <w:fldChar w:fldCharType="end"/>
        </w:r>
      </w:hyperlink>
    </w:p>
    <w:p w14:paraId="622170B1" w14:textId="6F4A9B16"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33" w:history="1">
        <w:r w:rsidR="00623775" w:rsidRPr="006B60EA">
          <w:rPr>
            <w:rStyle w:val="Hyperlink"/>
            <w:noProof/>
          </w:rPr>
          <w:t>9.1</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Inleiding</w:t>
        </w:r>
        <w:r w:rsidR="00623775">
          <w:rPr>
            <w:noProof/>
          </w:rPr>
          <w:tab/>
        </w:r>
        <w:r w:rsidR="00623775">
          <w:rPr>
            <w:noProof/>
          </w:rPr>
          <w:fldChar w:fldCharType="begin"/>
        </w:r>
        <w:r w:rsidR="00623775">
          <w:rPr>
            <w:noProof/>
          </w:rPr>
          <w:instrText xml:space="preserve"> PAGEREF _Toc51750233 \h </w:instrText>
        </w:r>
        <w:r w:rsidR="00623775">
          <w:rPr>
            <w:noProof/>
          </w:rPr>
        </w:r>
        <w:r w:rsidR="00623775">
          <w:rPr>
            <w:noProof/>
          </w:rPr>
          <w:fldChar w:fldCharType="separate"/>
        </w:r>
        <w:r w:rsidR="00623775">
          <w:rPr>
            <w:noProof/>
          </w:rPr>
          <w:t>58</w:t>
        </w:r>
        <w:r w:rsidR="00623775">
          <w:rPr>
            <w:noProof/>
          </w:rPr>
          <w:fldChar w:fldCharType="end"/>
        </w:r>
      </w:hyperlink>
    </w:p>
    <w:p w14:paraId="37ED2891" w14:textId="0799CED4"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34" w:history="1">
        <w:r w:rsidR="00623775" w:rsidRPr="006B60EA">
          <w:rPr>
            <w:rStyle w:val="Hyperlink"/>
            <w:noProof/>
          </w:rPr>
          <w:t>9.2</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DiepteNAP</w:t>
        </w:r>
        <w:r w:rsidR="00623775">
          <w:rPr>
            <w:noProof/>
          </w:rPr>
          <w:tab/>
        </w:r>
        <w:r w:rsidR="00623775">
          <w:rPr>
            <w:noProof/>
          </w:rPr>
          <w:fldChar w:fldCharType="begin"/>
        </w:r>
        <w:r w:rsidR="00623775">
          <w:rPr>
            <w:noProof/>
          </w:rPr>
          <w:instrText xml:space="preserve"> PAGEREF _Toc51750234 \h </w:instrText>
        </w:r>
        <w:r w:rsidR="00623775">
          <w:rPr>
            <w:noProof/>
          </w:rPr>
        </w:r>
        <w:r w:rsidR="00623775">
          <w:rPr>
            <w:noProof/>
          </w:rPr>
          <w:fldChar w:fldCharType="separate"/>
        </w:r>
        <w:r w:rsidR="00623775">
          <w:rPr>
            <w:noProof/>
          </w:rPr>
          <w:t>58</w:t>
        </w:r>
        <w:r w:rsidR="00623775">
          <w:rPr>
            <w:noProof/>
          </w:rPr>
          <w:fldChar w:fldCharType="end"/>
        </w:r>
      </w:hyperlink>
    </w:p>
    <w:p w14:paraId="203A1C98" w14:textId="3C681E49"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35" w:history="1">
        <w:r w:rsidR="00623775" w:rsidRPr="006B60EA">
          <w:rPr>
            <w:rStyle w:val="Hyperlink"/>
            <w:noProof/>
          </w:rPr>
          <w:t>9.3</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DiepteTovMaaiveld</w:t>
        </w:r>
        <w:r w:rsidR="00623775">
          <w:rPr>
            <w:noProof/>
          </w:rPr>
          <w:tab/>
        </w:r>
        <w:r w:rsidR="00623775">
          <w:rPr>
            <w:noProof/>
          </w:rPr>
          <w:fldChar w:fldCharType="begin"/>
        </w:r>
        <w:r w:rsidR="00623775">
          <w:rPr>
            <w:noProof/>
          </w:rPr>
          <w:instrText xml:space="preserve"> PAGEREF _Toc51750235 \h </w:instrText>
        </w:r>
        <w:r w:rsidR="00623775">
          <w:rPr>
            <w:noProof/>
          </w:rPr>
        </w:r>
        <w:r w:rsidR="00623775">
          <w:rPr>
            <w:noProof/>
          </w:rPr>
          <w:fldChar w:fldCharType="separate"/>
        </w:r>
        <w:r w:rsidR="00623775">
          <w:rPr>
            <w:noProof/>
          </w:rPr>
          <w:t>59</w:t>
        </w:r>
        <w:r w:rsidR="00623775">
          <w:rPr>
            <w:noProof/>
          </w:rPr>
          <w:fldChar w:fldCharType="end"/>
        </w:r>
      </w:hyperlink>
    </w:p>
    <w:p w14:paraId="7067A57E" w14:textId="445F9B57"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36" w:history="1">
        <w:r w:rsidR="00623775" w:rsidRPr="006B60EA">
          <w:rPr>
            <w:rStyle w:val="Hyperlink"/>
            <w:noProof/>
          </w:rPr>
          <w:t>9.4</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Maatvoeringslijn en maatvoeringshulplijn</w:t>
        </w:r>
        <w:r w:rsidR="00623775">
          <w:rPr>
            <w:noProof/>
          </w:rPr>
          <w:tab/>
        </w:r>
        <w:r w:rsidR="00623775">
          <w:rPr>
            <w:noProof/>
          </w:rPr>
          <w:fldChar w:fldCharType="begin"/>
        </w:r>
        <w:r w:rsidR="00623775">
          <w:rPr>
            <w:noProof/>
          </w:rPr>
          <w:instrText xml:space="preserve"> PAGEREF _Toc51750236 \h </w:instrText>
        </w:r>
        <w:r w:rsidR="00623775">
          <w:rPr>
            <w:noProof/>
          </w:rPr>
        </w:r>
        <w:r w:rsidR="00623775">
          <w:rPr>
            <w:noProof/>
          </w:rPr>
          <w:fldChar w:fldCharType="separate"/>
        </w:r>
        <w:r w:rsidR="00623775">
          <w:rPr>
            <w:noProof/>
          </w:rPr>
          <w:t>60</w:t>
        </w:r>
        <w:r w:rsidR="00623775">
          <w:rPr>
            <w:noProof/>
          </w:rPr>
          <w:fldChar w:fldCharType="end"/>
        </w:r>
      </w:hyperlink>
    </w:p>
    <w:p w14:paraId="5344CE67" w14:textId="05E49C96"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37" w:history="1">
        <w:r w:rsidR="00623775" w:rsidRPr="006B60EA">
          <w:rPr>
            <w:rStyle w:val="Hyperlink"/>
            <w:noProof/>
          </w:rPr>
          <w:t>9.5</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Maatvoeringspijl</w:t>
        </w:r>
        <w:r w:rsidR="00623775">
          <w:rPr>
            <w:noProof/>
          </w:rPr>
          <w:tab/>
        </w:r>
        <w:r w:rsidR="00623775">
          <w:rPr>
            <w:noProof/>
          </w:rPr>
          <w:fldChar w:fldCharType="begin"/>
        </w:r>
        <w:r w:rsidR="00623775">
          <w:rPr>
            <w:noProof/>
          </w:rPr>
          <w:instrText xml:space="preserve"> PAGEREF _Toc51750237 \h </w:instrText>
        </w:r>
        <w:r w:rsidR="00623775">
          <w:rPr>
            <w:noProof/>
          </w:rPr>
        </w:r>
        <w:r w:rsidR="00623775">
          <w:rPr>
            <w:noProof/>
          </w:rPr>
          <w:fldChar w:fldCharType="separate"/>
        </w:r>
        <w:r w:rsidR="00623775">
          <w:rPr>
            <w:noProof/>
          </w:rPr>
          <w:t>60</w:t>
        </w:r>
        <w:r w:rsidR="00623775">
          <w:rPr>
            <w:noProof/>
          </w:rPr>
          <w:fldChar w:fldCharType="end"/>
        </w:r>
      </w:hyperlink>
    </w:p>
    <w:p w14:paraId="11AF3A89" w14:textId="10E61D9F"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38" w:history="1">
        <w:r w:rsidR="00623775" w:rsidRPr="006B60EA">
          <w:rPr>
            <w:rStyle w:val="Hyperlink"/>
            <w:noProof/>
          </w:rPr>
          <w:t>9.6</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Maatvoeringspijlpunt</w:t>
        </w:r>
        <w:r w:rsidR="00623775">
          <w:rPr>
            <w:noProof/>
          </w:rPr>
          <w:tab/>
        </w:r>
        <w:r w:rsidR="00623775">
          <w:rPr>
            <w:noProof/>
          </w:rPr>
          <w:fldChar w:fldCharType="begin"/>
        </w:r>
        <w:r w:rsidR="00623775">
          <w:rPr>
            <w:noProof/>
          </w:rPr>
          <w:instrText xml:space="preserve"> PAGEREF _Toc51750238 \h </w:instrText>
        </w:r>
        <w:r w:rsidR="00623775">
          <w:rPr>
            <w:noProof/>
          </w:rPr>
        </w:r>
        <w:r w:rsidR="00623775">
          <w:rPr>
            <w:noProof/>
          </w:rPr>
          <w:fldChar w:fldCharType="separate"/>
        </w:r>
        <w:r w:rsidR="00623775">
          <w:rPr>
            <w:noProof/>
          </w:rPr>
          <w:t>61</w:t>
        </w:r>
        <w:r w:rsidR="00623775">
          <w:rPr>
            <w:noProof/>
          </w:rPr>
          <w:fldChar w:fldCharType="end"/>
        </w:r>
      </w:hyperlink>
    </w:p>
    <w:p w14:paraId="0A654994" w14:textId="13577DB5"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39" w:history="1">
        <w:r w:rsidR="00623775" w:rsidRPr="006B60EA">
          <w:rPr>
            <w:rStyle w:val="Hyperlink"/>
            <w:noProof/>
          </w:rPr>
          <w:t>9.7</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Maatvoeringslabel</w:t>
        </w:r>
        <w:r w:rsidR="00623775">
          <w:rPr>
            <w:noProof/>
          </w:rPr>
          <w:tab/>
        </w:r>
        <w:r w:rsidR="00623775">
          <w:rPr>
            <w:noProof/>
          </w:rPr>
          <w:fldChar w:fldCharType="begin"/>
        </w:r>
        <w:r w:rsidR="00623775">
          <w:rPr>
            <w:noProof/>
          </w:rPr>
          <w:instrText xml:space="preserve"> PAGEREF _Toc51750239 \h </w:instrText>
        </w:r>
        <w:r w:rsidR="00623775">
          <w:rPr>
            <w:noProof/>
          </w:rPr>
        </w:r>
        <w:r w:rsidR="00623775">
          <w:rPr>
            <w:noProof/>
          </w:rPr>
          <w:fldChar w:fldCharType="separate"/>
        </w:r>
        <w:r w:rsidR="00623775">
          <w:rPr>
            <w:noProof/>
          </w:rPr>
          <w:t>62</w:t>
        </w:r>
        <w:r w:rsidR="00623775">
          <w:rPr>
            <w:noProof/>
          </w:rPr>
          <w:fldChar w:fldCharType="end"/>
        </w:r>
      </w:hyperlink>
    </w:p>
    <w:p w14:paraId="6AC461E5" w14:textId="6B912C6B"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40" w:history="1">
        <w:r w:rsidR="00623775" w:rsidRPr="006B60EA">
          <w:rPr>
            <w:rStyle w:val="Hyperlink"/>
            <w:noProof/>
          </w:rPr>
          <w:t>9.8</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Annotatielijn</w:t>
        </w:r>
        <w:r w:rsidR="00623775">
          <w:rPr>
            <w:noProof/>
          </w:rPr>
          <w:tab/>
        </w:r>
        <w:r w:rsidR="00623775">
          <w:rPr>
            <w:noProof/>
          </w:rPr>
          <w:fldChar w:fldCharType="begin"/>
        </w:r>
        <w:r w:rsidR="00623775">
          <w:rPr>
            <w:noProof/>
          </w:rPr>
          <w:instrText xml:space="preserve"> PAGEREF _Toc51750240 \h </w:instrText>
        </w:r>
        <w:r w:rsidR="00623775">
          <w:rPr>
            <w:noProof/>
          </w:rPr>
        </w:r>
        <w:r w:rsidR="00623775">
          <w:rPr>
            <w:noProof/>
          </w:rPr>
          <w:fldChar w:fldCharType="separate"/>
        </w:r>
        <w:r w:rsidR="00623775">
          <w:rPr>
            <w:noProof/>
          </w:rPr>
          <w:t>62</w:t>
        </w:r>
        <w:r w:rsidR="00623775">
          <w:rPr>
            <w:noProof/>
          </w:rPr>
          <w:fldChar w:fldCharType="end"/>
        </w:r>
      </w:hyperlink>
    </w:p>
    <w:p w14:paraId="0AEC71B3" w14:textId="1463EA9C"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41" w:history="1">
        <w:r w:rsidR="00623775" w:rsidRPr="006B60EA">
          <w:rPr>
            <w:rStyle w:val="Hyperlink"/>
            <w:noProof/>
          </w:rPr>
          <w:t>9.9</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Annotatiepijl</w:t>
        </w:r>
        <w:r w:rsidR="00623775">
          <w:rPr>
            <w:noProof/>
          </w:rPr>
          <w:tab/>
        </w:r>
        <w:r w:rsidR="00623775">
          <w:rPr>
            <w:noProof/>
          </w:rPr>
          <w:fldChar w:fldCharType="begin"/>
        </w:r>
        <w:r w:rsidR="00623775">
          <w:rPr>
            <w:noProof/>
          </w:rPr>
          <w:instrText xml:space="preserve"> PAGEREF _Toc51750241 \h </w:instrText>
        </w:r>
        <w:r w:rsidR="00623775">
          <w:rPr>
            <w:noProof/>
          </w:rPr>
        </w:r>
        <w:r w:rsidR="00623775">
          <w:rPr>
            <w:noProof/>
          </w:rPr>
          <w:fldChar w:fldCharType="separate"/>
        </w:r>
        <w:r w:rsidR="00623775">
          <w:rPr>
            <w:noProof/>
          </w:rPr>
          <w:t>63</w:t>
        </w:r>
        <w:r w:rsidR="00623775">
          <w:rPr>
            <w:noProof/>
          </w:rPr>
          <w:fldChar w:fldCharType="end"/>
        </w:r>
      </w:hyperlink>
    </w:p>
    <w:p w14:paraId="2BD29BE6" w14:textId="16B5D232"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42" w:history="1">
        <w:r w:rsidR="00623775" w:rsidRPr="006B60EA">
          <w:rPr>
            <w:rStyle w:val="Hyperlink"/>
            <w:noProof/>
          </w:rPr>
          <w:t>9.10</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Annotatiepijlpunt</w:t>
        </w:r>
        <w:r w:rsidR="00623775">
          <w:rPr>
            <w:noProof/>
          </w:rPr>
          <w:tab/>
        </w:r>
        <w:r w:rsidR="00623775">
          <w:rPr>
            <w:noProof/>
          </w:rPr>
          <w:fldChar w:fldCharType="begin"/>
        </w:r>
        <w:r w:rsidR="00623775">
          <w:rPr>
            <w:noProof/>
          </w:rPr>
          <w:instrText xml:space="preserve"> PAGEREF _Toc51750242 \h </w:instrText>
        </w:r>
        <w:r w:rsidR="00623775">
          <w:rPr>
            <w:noProof/>
          </w:rPr>
        </w:r>
        <w:r w:rsidR="00623775">
          <w:rPr>
            <w:noProof/>
          </w:rPr>
          <w:fldChar w:fldCharType="separate"/>
        </w:r>
        <w:r w:rsidR="00623775">
          <w:rPr>
            <w:noProof/>
          </w:rPr>
          <w:t>63</w:t>
        </w:r>
        <w:r w:rsidR="00623775">
          <w:rPr>
            <w:noProof/>
          </w:rPr>
          <w:fldChar w:fldCharType="end"/>
        </w:r>
      </w:hyperlink>
    </w:p>
    <w:p w14:paraId="49B37F0D" w14:textId="7051DE1C"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43" w:history="1">
        <w:r w:rsidR="00623775" w:rsidRPr="006B60EA">
          <w:rPr>
            <w:rStyle w:val="Hyperlink"/>
            <w:noProof/>
          </w:rPr>
          <w:t>9.11</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Annotatielabel</w:t>
        </w:r>
        <w:r w:rsidR="00623775">
          <w:rPr>
            <w:noProof/>
          </w:rPr>
          <w:tab/>
        </w:r>
        <w:r w:rsidR="00623775">
          <w:rPr>
            <w:noProof/>
          </w:rPr>
          <w:fldChar w:fldCharType="begin"/>
        </w:r>
        <w:r w:rsidR="00623775">
          <w:rPr>
            <w:noProof/>
          </w:rPr>
          <w:instrText xml:space="preserve"> PAGEREF _Toc51750243 \h </w:instrText>
        </w:r>
        <w:r w:rsidR="00623775">
          <w:rPr>
            <w:noProof/>
          </w:rPr>
        </w:r>
        <w:r w:rsidR="00623775">
          <w:rPr>
            <w:noProof/>
          </w:rPr>
          <w:fldChar w:fldCharType="separate"/>
        </w:r>
        <w:r w:rsidR="00623775">
          <w:rPr>
            <w:noProof/>
          </w:rPr>
          <w:t>64</w:t>
        </w:r>
        <w:r w:rsidR="00623775">
          <w:rPr>
            <w:noProof/>
          </w:rPr>
          <w:fldChar w:fldCharType="end"/>
        </w:r>
      </w:hyperlink>
    </w:p>
    <w:p w14:paraId="061DEDEB" w14:textId="53928255" w:rsidR="00623775" w:rsidRDefault="00D0223E">
      <w:pPr>
        <w:pStyle w:val="Inhopg1"/>
        <w:tabs>
          <w:tab w:val="left" w:pos="566"/>
        </w:tabs>
        <w:rPr>
          <w:rFonts w:asciiTheme="minorHAnsi" w:eastAsiaTheme="minorEastAsia" w:hAnsiTheme="minorHAnsi" w:cstheme="minorBidi"/>
          <w:noProof/>
          <w:color w:val="auto"/>
          <w:sz w:val="22"/>
          <w:szCs w:val="22"/>
          <w:lang w:eastAsia="nl-NL"/>
        </w:rPr>
      </w:pPr>
      <w:hyperlink w:anchor="_Toc51750244" w:history="1">
        <w:r w:rsidR="00623775" w:rsidRPr="006B60EA">
          <w:rPr>
            <w:rStyle w:val="Hyperlink"/>
            <w:noProof/>
          </w:rPr>
          <w:t>10</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Kaartsamenstelling</w:t>
        </w:r>
        <w:r w:rsidR="00623775">
          <w:rPr>
            <w:noProof/>
          </w:rPr>
          <w:tab/>
        </w:r>
        <w:r w:rsidR="00623775">
          <w:rPr>
            <w:noProof/>
          </w:rPr>
          <w:fldChar w:fldCharType="begin"/>
        </w:r>
        <w:r w:rsidR="00623775">
          <w:rPr>
            <w:noProof/>
          </w:rPr>
          <w:instrText xml:space="preserve"> PAGEREF _Toc51750244 \h </w:instrText>
        </w:r>
        <w:r w:rsidR="00623775">
          <w:rPr>
            <w:noProof/>
          </w:rPr>
        </w:r>
        <w:r w:rsidR="00623775">
          <w:rPr>
            <w:noProof/>
          </w:rPr>
          <w:fldChar w:fldCharType="separate"/>
        </w:r>
        <w:r w:rsidR="00623775">
          <w:rPr>
            <w:noProof/>
          </w:rPr>
          <w:t>66</w:t>
        </w:r>
        <w:r w:rsidR="00623775">
          <w:rPr>
            <w:noProof/>
          </w:rPr>
          <w:fldChar w:fldCharType="end"/>
        </w:r>
      </w:hyperlink>
    </w:p>
    <w:p w14:paraId="453CFBD4" w14:textId="3964FA3C"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45" w:history="1">
        <w:r w:rsidR="00623775" w:rsidRPr="006B60EA">
          <w:rPr>
            <w:rStyle w:val="Hyperlink"/>
            <w:noProof/>
          </w:rPr>
          <w:t>10.1</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Inleiding</w:t>
        </w:r>
        <w:r w:rsidR="00623775">
          <w:rPr>
            <w:noProof/>
          </w:rPr>
          <w:tab/>
        </w:r>
        <w:r w:rsidR="00623775">
          <w:rPr>
            <w:noProof/>
          </w:rPr>
          <w:fldChar w:fldCharType="begin"/>
        </w:r>
        <w:r w:rsidR="00623775">
          <w:rPr>
            <w:noProof/>
          </w:rPr>
          <w:instrText xml:space="preserve"> PAGEREF _Toc51750245 \h </w:instrText>
        </w:r>
        <w:r w:rsidR="00623775">
          <w:rPr>
            <w:noProof/>
          </w:rPr>
        </w:r>
        <w:r w:rsidR="00623775">
          <w:rPr>
            <w:noProof/>
          </w:rPr>
          <w:fldChar w:fldCharType="separate"/>
        </w:r>
        <w:r w:rsidR="00623775">
          <w:rPr>
            <w:noProof/>
          </w:rPr>
          <w:t>66</w:t>
        </w:r>
        <w:r w:rsidR="00623775">
          <w:rPr>
            <w:noProof/>
          </w:rPr>
          <w:fldChar w:fldCharType="end"/>
        </w:r>
      </w:hyperlink>
    </w:p>
    <w:p w14:paraId="4F95DB57" w14:textId="02E59AAB" w:rsidR="00623775" w:rsidRDefault="00D0223E">
      <w:pPr>
        <w:pStyle w:val="Inhopg2"/>
        <w:tabs>
          <w:tab w:val="left" w:pos="880"/>
        </w:tabs>
        <w:rPr>
          <w:rFonts w:asciiTheme="minorHAnsi" w:eastAsiaTheme="minorEastAsia" w:hAnsiTheme="minorHAnsi" w:cstheme="minorBidi"/>
          <w:noProof/>
          <w:color w:val="auto"/>
          <w:sz w:val="22"/>
          <w:szCs w:val="22"/>
          <w:lang w:eastAsia="nl-NL"/>
        </w:rPr>
      </w:pPr>
      <w:hyperlink w:anchor="_Toc51750246" w:history="1">
        <w:r w:rsidR="00623775" w:rsidRPr="006B60EA">
          <w:rPr>
            <w:rStyle w:val="Hyperlink"/>
            <w:noProof/>
          </w:rPr>
          <w:t>10.2</w:t>
        </w:r>
        <w:r w:rsidR="00623775">
          <w:rPr>
            <w:rFonts w:asciiTheme="minorHAnsi" w:eastAsiaTheme="minorEastAsia" w:hAnsiTheme="minorHAnsi" w:cstheme="minorBidi"/>
            <w:noProof/>
            <w:color w:val="auto"/>
            <w:sz w:val="22"/>
            <w:szCs w:val="22"/>
            <w:lang w:eastAsia="nl-NL"/>
          </w:rPr>
          <w:tab/>
        </w:r>
        <w:r w:rsidR="00623775" w:rsidRPr="006B60EA">
          <w:rPr>
            <w:rStyle w:val="Hyperlink"/>
            <w:noProof/>
          </w:rPr>
          <w:t>Objecten met extra geometrie</w:t>
        </w:r>
        <w:r w:rsidR="00623775">
          <w:rPr>
            <w:noProof/>
          </w:rPr>
          <w:tab/>
        </w:r>
        <w:r w:rsidR="00623775">
          <w:rPr>
            <w:noProof/>
          </w:rPr>
          <w:fldChar w:fldCharType="begin"/>
        </w:r>
        <w:r w:rsidR="00623775">
          <w:rPr>
            <w:noProof/>
          </w:rPr>
          <w:instrText xml:space="preserve"> PAGEREF _Toc51750246 \h </w:instrText>
        </w:r>
        <w:r w:rsidR="00623775">
          <w:rPr>
            <w:noProof/>
          </w:rPr>
        </w:r>
        <w:r w:rsidR="00623775">
          <w:rPr>
            <w:noProof/>
          </w:rPr>
          <w:fldChar w:fldCharType="separate"/>
        </w:r>
        <w:r w:rsidR="00623775">
          <w:rPr>
            <w:noProof/>
          </w:rPr>
          <w:t>67</w:t>
        </w:r>
        <w:r w:rsidR="00623775">
          <w:rPr>
            <w:noProof/>
          </w:rPr>
          <w:fldChar w:fldCharType="end"/>
        </w:r>
      </w:hyperlink>
    </w:p>
    <w:p w14:paraId="430C84F4" w14:textId="7F68D8A8" w:rsidR="00623775" w:rsidRDefault="00D0223E">
      <w:pPr>
        <w:pStyle w:val="Inhopg1"/>
        <w:rPr>
          <w:rFonts w:asciiTheme="minorHAnsi" w:eastAsiaTheme="minorEastAsia" w:hAnsiTheme="minorHAnsi" w:cstheme="minorBidi"/>
          <w:noProof/>
          <w:color w:val="auto"/>
          <w:sz w:val="22"/>
          <w:szCs w:val="22"/>
          <w:lang w:eastAsia="nl-NL"/>
        </w:rPr>
      </w:pPr>
      <w:hyperlink w:anchor="_Toc51750247" w:history="1">
        <w:r w:rsidR="00623775" w:rsidRPr="006B60EA">
          <w:rPr>
            <w:rStyle w:val="Hyperlink"/>
            <w:noProof/>
          </w:rPr>
          <w:t>Verklarende woordenlijst</w:t>
        </w:r>
        <w:r w:rsidR="00623775">
          <w:rPr>
            <w:noProof/>
          </w:rPr>
          <w:tab/>
        </w:r>
        <w:r w:rsidR="00623775">
          <w:rPr>
            <w:noProof/>
          </w:rPr>
          <w:fldChar w:fldCharType="begin"/>
        </w:r>
        <w:r w:rsidR="00623775">
          <w:rPr>
            <w:noProof/>
          </w:rPr>
          <w:instrText xml:space="preserve"> PAGEREF _Toc51750247 \h </w:instrText>
        </w:r>
        <w:r w:rsidR="00623775">
          <w:rPr>
            <w:noProof/>
          </w:rPr>
        </w:r>
        <w:r w:rsidR="00623775">
          <w:rPr>
            <w:noProof/>
          </w:rPr>
          <w:fldChar w:fldCharType="separate"/>
        </w:r>
        <w:r w:rsidR="00623775">
          <w:rPr>
            <w:noProof/>
          </w:rPr>
          <w:t>68</w:t>
        </w:r>
        <w:r w:rsidR="00623775">
          <w:rPr>
            <w:noProof/>
          </w:rPr>
          <w:fldChar w:fldCharType="end"/>
        </w:r>
      </w:hyperlink>
    </w:p>
    <w:p w14:paraId="52555124" w14:textId="4658485C" w:rsidR="00623775" w:rsidRDefault="00D0223E">
      <w:pPr>
        <w:pStyle w:val="Inhopg1"/>
        <w:rPr>
          <w:rFonts w:asciiTheme="minorHAnsi" w:eastAsiaTheme="minorEastAsia" w:hAnsiTheme="minorHAnsi" w:cstheme="minorBidi"/>
          <w:noProof/>
          <w:color w:val="auto"/>
          <w:sz w:val="22"/>
          <w:szCs w:val="22"/>
          <w:lang w:eastAsia="nl-NL"/>
        </w:rPr>
      </w:pPr>
      <w:hyperlink w:anchor="_Toc51750248" w:history="1">
        <w:r w:rsidR="00623775" w:rsidRPr="006B60EA">
          <w:rPr>
            <w:rStyle w:val="Hyperlink"/>
            <w:noProof/>
          </w:rPr>
          <w:t>Documentatie</w:t>
        </w:r>
        <w:r w:rsidR="00623775">
          <w:rPr>
            <w:noProof/>
          </w:rPr>
          <w:tab/>
        </w:r>
        <w:r w:rsidR="00623775">
          <w:rPr>
            <w:noProof/>
          </w:rPr>
          <w:fldChar w:fldCharType="begin"/>
        </w:r>
        <w:r w:rsidR="00623775">
          <w:rPr>
            <w:noProof/>
          </w:rPr>
          <w:instrText xml:space="preserve"> PAGEREF _Toc51750248 \h </w:instrText>
        </w:r>
        <w:r w:rsidR="00623775">
          <w:rPr>
            <w:noProof/>
          </w:rPr>
        </w:r>
        <w:r w:rsidR="00623775">
          <w:rPr>
            <w:noProof/>
          </w:rPr>
          <w:fldChar w:fldCharType="separate"/>
        </w:r>
        <w:r w:rsidR="00623775">
          <w:rPr>
            <w:noProof/>
          </w:rPr>
          <w:t>69</w:t>
        </w:r>
        <w:r w:rsidR="00623775">
          <w:rPr>
            <w:noProof/>
          </w:rPr>
          <w:fldChar w:fldCharType="end"/>
        </w:r>
      </w:hyperlink>
    </w:p>
    <w:p w14:paraId="5F8C8B8B" w14:textId="2E16BD60" w:rsidR="00574EB1" w:rsidRDefault="003022A4">
      <w:pPr>
        <w:spacing w:line="280" w:lineRule="atLeast"/>
        <w:jc w:val="both"/>
      </w:pPr>
      <w:r>
        <w:fldChar w:fldCharType="end"/>
      </w:r>
    </w:p>
    <w:p w14:paraId="2DD24251" w14:textId="77777777" w:rsidR="00574EB1" w:rsidRDefault="003022A4">
      <w:pPr>
        <w:pStyle w:val="Kop1"/>
        <w:numPr>
          <w:ilvl w:val="0"/>
          <w:numId w:val="2"/>
        </w:numPr>
      </w:pPr>
      <w:bookmarkStart w:id="18" w:name="_Toc51750172"/>
      <w:r>
        <w:t>Visualisatie</w:t>
      </w:r>
      <w:bookmarkEnd w:id="18"/>
    </w:p>
    <w:p w14:paraId="7646E9B3" w14:textId="77777777" w:rsidR="00574EB1" w:rsidRDefault="003022A4">
      <w:pPr>
        <w:spacing w:line="280" w:lineRule="atLeast"/>
        <w:jc w:val="both"/>
      </w:pPr>
      <w: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14:paraId="198074C9" w14:textId="77777777" w:rsidR="00574EB1" w:rsidRDefault="003022A4">
      <w:pPr>
        <w:pStyle w:val="Kop2"/>
        <w:numPr>
          <w:ilvl w:val="1"/>
          <w:numId w:val="3"/>
        </w:numPr>
      </w:pPr>
      <w:bookmarkStart w:id="19" w:name="_Toc343772519"/>
      <w:bookmarkStart w:id="20" w:name="_Toc42596080"/>
      <w:bookmarkStart w:id="21" w:name="_Toc51750173"/>
      <w:bookmarkStart w:id="22" w:name="_Hlk51316644"/>
      <w:bookmarkEnd w:id="19"/>
      <w:r>
        <w:t>Visualisatieregels</w:t>
      </w:r>
      <w:bookmarkEnd w:id="20"/>
      <w:bookmarkEnd w:id="21"/>
    </w:p>
    <w:p w14:paraId="700D0720" w14:textId="77777777" w:rsidR="00574EB1" w:rsidRDefault="003022A4">
      <w:pPr>
        <w:pStyle w:val="Plattetekst1"/>
        <w:spacing w:line="280" w:lineRule="atLeast"/>
        <w:jc w:val="both"/>
      </w:pPr>
      <w:r>
        <w:t>De visualisatie is vastgelegd in een bepaalde, voorgeschreven vorm volgens de template visualisatie die Geonovum heeft opgesteld in combinatie met de Handreiking Visualisatie. Het template bevat bovendien een toelichting op de ingevulde velden.</w:t>
      </w:r>
    </w:p>
    <w:p w14:paraId="3ED75B19" w14:textId="77777777" w:rsidR="00574EB1" w:rsidRDefault="003022A4">
      <w:pPr>
        <w:pStyle w:val="Plattetekst1"/>
        <w:spacing w:line="280" w:lineRule="atLeast"/>
        <w:jc w:val="both"/>
      </w:pPr>
      <w:r>
        <w:t>De template bevat de volgende onderdelen:</w:t>
      </w:r>
    </w:p>
    <w:p w14:paraId="66CEAD50" w14:textId="77777777" w:rsidR="00574EB1" w:rsidRDefault="003022A4">
      <w:pPr>
        <w:pStyle w:val="Plattetekst1"/>
        <w:numPr>
          <w:ilvl w:val="0"/>
          <w:numId w:val="5"/>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14:paraId="21DBD119" w14:textId="77777777" w:rsidR="00574EB1" w:rsidRDefault="003022A4">
      <w:pPr>
        <w:pStyle w:val="Plattetekst1"/>
        <w:numPr>
          <w:ilvl w:val="0"/>
          <w:numId w:val="5"/>
        </w:numPr>
        <w:spacing w:line="280" w:lineRule="atLeast"/>
        <w:jc w:val="both"/>
      </w:pPr>
      <w:r>
        <w:t xml:space="preserve">Sheet 2: Vlaksymbolen: Het deel van de template waar je de visualisatieregels staan beschreven voor objecten die met een vlaksymbool worden gevisualiseerd. </w:t>
      </w:r>
    </w:p>
    <w:p w14:paraId="08F1694D" w14:textId="77777777" w:rsidR="00574EB1" w:rsidRDefault="003022A4">
      <w:pPr>
        <w:pStyle w:val="Plattetekst1"/>
        <w:numPr>
          <w:ilvl w:val="0"/>
          <w:numId w:val="5"/>
        </w:numPr>
        <w:spacing w:line="280" w:lineRule="atLeast"/>
      </w:pPr>
      <w:r>
        <w:t xml:space="preserve">Sheet 3: Lijnsymbolen: Idem voor lijnsymbolen </w:t>
      </w:r>
    </w:p>
    <w:p w14:paraId="306171CF" w14:textId="77777777" w:rsidR="00574EB1" w:rsidRDefault="003022A4">
      <w:pPr>
        <w:pStyle w:val="Plattetekst1"/>
        <w:numPr>
          <w:ilvl w:val="0"/>
          <w:numId w:val="5"/>
        </w:numPr>
        <w:spacing w:line="280" w:lineRule="atLeast"/>
      </w:pPr>
      <w:r>
        <w:lastRenderedPageBreak/>
        <w:t xml:space="preserve">Sheet 4: Puntsymbolen: Idem voor puntsymbolen </w:t>
      </w:r>
    </w:p>
    <w:p w14:paraId="2557ECF0" w14:textId="77777777" w:rsidR="00574EB1" w:rsidRDefault="003022A4">
      <w:pPr>
        <w:pStyle w:val="Plattetekst1"/>
        <w:numPr>
          <w:ilvl w:val="0"/>
          <w:numId w:val="5"/>
        </w:numPr>
        <w:spacing w:line="280" w:lineRule="atLeast"/>
      </w:pPr>
      <w:r>
        <w:t xml:space="preserve">Sheet 5: Tekstsymbolen: Idem voor tekstsymbolen </w:t>
      </w:r>
    </w:p>
    <w:p w14:paraId="39298BC1" w14:textId="77777777" w:rsidR="00574EB1" w:rsidRDefault="003022A4">
      <w:pPr>
        <w:pStyle w:val="Plattetekst1"/>
        <w:numPr>
          <w:ilvl w:val="0"/>
          <w:numId w:val="5"/>
        </w:numPr>
        <w:spacing w:line="280" w:lineRule="atLeast"/>
        <w:jc w:val="both"/>
      </w:pPr>
      <w:r>
        <w:t xml:space="preserve">Sheet 6: Standaarden: Geeft een overzicht van symbool kenmerken in SLD, KML en SVG èn geeft aan welke symbool kenmerken (in bepaalde omstandigheden) worden afgeraden in het kader van de richtlijn voor goede webcartografie. </w:t>
      </w:r>
    </w:p>
    <w:p w14:paraId="5198C43A" w14:textId="77777777" w:rsidR="00DB36A5" w:rsidRDefault="00DB36A5" w:rsidP="00DB36A5">
      <w:pPr>
        <w:rPr>
          <w:ins w:id="23" w:author="Paul Janssen" w:date="2020-09-22T09:23:00Z"/>
          <w:szCs w:val="20"/>
        </w:rPr>
      </w:pPr>
    </w:p>
    <w:p w14:paraId="6744E6BB" w14:textId="401E1174" w:rsidR="00A4728E" w:rsidRDefault="00DB36A5" w:rsidP="00DB36A5">
      <w:pPr>
        <w:rPr>
          <w:ins w:id="24" w:author="Paul Janssen" w:date="2020-09-22T09:23:00Z"/>
          <w:szCs w:val="20"/>
        </w:rPr>
      </w:pPr>
      <w:ins w:id="25" w:author="Paul Janssen" w:date="2020-09-22T09:23:00Z">
        <w:r>
          <w:rPr>
            <w:szCs w:val="20"/>
          </w:rPr>
          <w:t>V</w:t>
        </w:r>
      </w:ins>
      <w:ins w:id="26" w:author="Paul Janssen" w:date="2020-09-22T09:22:00Z">
        <w:r w:rsidR="00A4728E" w:rsidRPr="00DB36A5">
          <w:rPr>
            <w:szCs w:val="20"/>
          </w:rPr>
          <w:t>oor elk objecttype is er een tabel met visualisatieregels</w:t>
        </w:r>
      </w:ins>
      <w:ins w:id="27" w:author="Paul Janssen" w:date="2020-09-22T09:24:00Z">
        <w:r>
          <w:rPr>
            <w:szCs w:val="20"/>
          </w:rPr>
          <w:t xml:space="preserve"> weergegeven</w:t>
        </w:r>
      </w:ins>
      <w:ins w:id="28" w:author="Paul Janssen" w:date="2020-09-22T09:22:00Z">
        <w:r w:rsidR="00A4728E" w:rsidRPr="00DB36A5">
          <w:rPr>
            <w:szCs w:val="20"/>
          </w:rPr>
          <w:t xml:space="preserve">. </w:t>
        </w:r>
      </w:ins>
      <w:ins w:id="29" w:author="Paul Janssen" w:date="2020-09-22T09:24:00Z">
        <w:r>
          <w:rPr>
            <w:szCs w:val="20"/>
          </w:rPr>
          <w:t>Bij elke</w:t>
        </w:r>
      </w:ins>
      <w:ins w:id="30" w:author="Paul Janssen" w:date="2020-09-22T09:22:00Z">
        <w:r w:rsidR="00A4728E" w:rsidRPr="00DB36A5">
          <w:rPr>
            <w:szCs w:val="20"/>
          </w:rPr>
          <w:t xml:space="preserve"> </w:t>
        </w:r>
      </w:ins>
      <w:ins w:id="31" w:author="Paul Janssen" w:date="2020-09-22T09:24:00Z">
        <w:r>
          <w:rPr>
            <w:szCs w:val="20"/>
          </w:rPr>
          <w:t>visualisatie</w:t>
        </w:r>
      </w:ins>
      <w:ins w:id="32" w:author="Paul Janssen" w:date="2020-09-22T09:22:00Z">
        <w:r w:rsidR="00A4728E" w:rsidRPr="00DB36A5">
          <w:rPr>
            <w:szCs w:val="20"/>
          </w:rPr>
          <w:t xml:space="preserve">regel is </w:t>
        </w:r>
      </w:ins>
      <w:ins w:id="33" w:author="Paul Janssen" w:date="2020-09-22T09:25:00Z">
        <w:r>
          <w:rPr>
            <w:szCs w:val="20"/>
          </w:rPr>
          <w:t xml:space="preserve">daarin </w:t>
        </w:r>
      </w:ins>
      <w:ins w:id="34" w:author="Paul Janssen" w:date="2020-09-22T09:22:00Z">
        <w:r w:rsidR="00A4728E" w:rsidRPr="00DB36A5">
          <w:rPr>
            <w:szCs w:val="20"/>
          </w:rPr>
          <w:t>een voorbeeld opgenomen hoe het object eruit komt te zien als het gevisualiseerd wordt.</w:t>
        </w:r>
      </w:ins>
    </w:p>
    <w:p w14:paraId="11A18499" w14:textId="77777777" w:rsidR="00DB36A5" w:rsidRPr="00623775" w:rsidRDefault="00DB36A5">
      <w:pPr>
        <w:rPr>
          <w:ins w:id="35" w:author="Paul Janssen" w:date="2020-09-22T09:22:00Z"/>
          <w:rFonts w:ascii="Calibri" w:eastAsiaTheme="minorHAnsi" w:hAnsi="Calibri" w:cs="Calibri"/>
          <w:color w:val="auto"/>
        </w:rPr>
        <w:pPrChange w:id="36" w:author="Paul Janssen" w:date="2020-09-22T09:22:00Z">
          <w:pPr>
            <w:pStyle w:val="Lijstalinea"/>
            <w:numPr>
              <w:numId w:val="5"/>
            </w:numPr>
            <w:tabs>
              <w:tab w:val="num" w:pos="720"/>
            </w:tabs>
            <w:ind w:left="720" w:hanging="360"/>
          </w:pPr>
        </w:pPrChange>
      </w:pPr>
    </w:p>
    <w:p w14:paraId="09E3396B" w14:textId="4D058179" w:rsidR="00574EB1" w:rsidDel="00A4728E" w:rsidRDefault="003022A4">
      <w:pPr>
        <w:pStyle w:val="Plattetekst1"/>
        <w:spacing w:line="280" w:lineRule="atLeast"/>
        <w:jc w:val="both"/>
        <w:rPr>
          <w:del w:id="37" w:author="Paul Janssen" w:date="2020-09-22T09:22:00Z"/>
        </w:rPr>
      </w:pPr>
      <w:del w:id="38" w:author="Paul Janssen" w:date="2020-09-22T09:22:00Z">
        <w:r w:rsidRPr="00284CA4" w:rsidDel="00A4728E">
          <w:rPr>
            <w:highlight w:val="yellow"/>
          </w:rPr>
          <w:delText>Voor de visualisatie is er een Excel bestand met daarin de visualisatieregels voor alle objecttypen. Bij elke regel is een voorbeeld opgenomen van hoe het object eruit komt te zien als het gevisualiseerd wordt.</w:delText>
        </w:r>
        <w:r w:rsidDel="00A4728E">
          <w:delText xml:space="preserve"> </w:delText>
        </w:r>
      </w:del>
    </w:p>
    <w:p w14:paraId="6D1E6A3A" w14:textId="77777777" w:rsidR="00574EB1" w:rsidRDefault="003022A4">
      <w:pPr>
        <w:pStyle w:val="Plattetekst1"/>
        <w:spacing w:line="280" w:lineRule="atLeast"/>
        <w:jc w:val="both"/>
      </w:pPr>
      <w: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14:paraId="42DE214A" w14:textId="77777777" w:rsidR="00574EB1" w:rsidRDefault="003022A4">
      <w:pPr>
        <w:pStyle w:val="Plattetekst1"/>
        <w:spacing w:line="280" w:lineRule="atLeast"/>
        <w:jc w:val="both"/>
      </w:pPr>
      <w: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14:paraId="5EAFF537" w14:textId="77777777" w:rsidR="00574EB1" w:rsidRDefault="003022A4">
      <w:pPr>
        <w:pStyle w:val="Kop2"/>
        <w:numPr>
          <w:ilvl w:val="1"/>
          <w:numId w:val="3"/>
        </w:numPr>
      </w:pPr>
      <w:bookmarkStart w:id="39" w:name="_Toc42596081"/>
      <w:bookmarkStart w:id="40" w:name="_Toc51750174"/>
      <w:bookmarkEnd w:id="22"/>
      <w:r>
        <w:t>Inbedding</w:t>
      </w:r>
      <w:bookmarkEnd w:id="39"/>
      <w:bookmarkEnd w:id="40"/>
    </w:p>
    <w:p w14:paraId="1F5F16F3" w14:textId="5C9061EF" w:rsidR="00574EB1" w:rsidDel="00DB36A5" w:rsidRDefault="003022A4">
      <w:pPr>
        <w:pStyle w:val="Plattetekst1"/>
        <w:spacing w:line="280" w:lineRule="atLeast"/>
        <w:rPr>
          <w:del w:id="41" w:author="Paul Janssen" w:date="2020-09-22T09:26:00Z"/>
        </w:rPr>
      </w:pPr>
      <w:r>
        <w:t>De visualisatie van</w:t>
      </w:r>
      <w:del w:id="42" w:author="Paul Janssen" w:date="2020-09-18T09:47:00Z">
        <w:r w:rsidDel="00AF666F">
          <w:delText xml:space="preserve"> de</w:delText>
        </w:r>
      </w:del>
      <w:r>
        <w:t xml:space="preserve"> IMKL</w:t>
      </w:r>
      <w:del w:id="43" w:author="Paul Janssen" w:date="2020-09-18T09:47:00Z">
        <w:r w:rsidDel="00AF666F">
          <w:delText xml:space="preserve"> 2015</w:delText>
        </w:r>
      </w:del>
      <w:r>
        <w:t xml:space="preserve"> die hier wordt gepresenteerd sluit aan bij NEN 3116 “Tekeningen in de bouw: basissymbolen voor de uitwisseling van gegevens over de ligging van ondergrondse leidingen”.</w:t>
      </w:r>
      <w:r>
        <w:br/>
      </w:r>
    </w:p>
    <w:p w14:paraId="5D226739" w14:textId="77777777" w:rsidR="00DB36A5" w:rsidRDefault="00DB36A5" w:rsidP="00DB36A5">
      <w:pPr>
        <w:pStyle w:val="Plattetekst1"/>
        <w:spacing w:line="280" w:lineRule="atLeast"/>
        <w:rPr>
          <w:ins w:id="44" w:author="Paul Janssen" w:date="2020-09-22T09:26:00Z"/>
        </w:rPr>
      </w:pPr>
    </w:p>
    <w:p w14:paraId="1E002532" w14:textId="2A0A0304" w:rsidR="00574EB1" w:rsidRDefault="003022A4">
      <w:pPr>
        <w:pStyle w:val="Plattetekst1"/>
        <w:spacing w:line="280" w:lineRule="atLeast"/>
        <w:pPrChange w:id="45" w:author="Paul Janssen" w:date="2020-09-22T09:26:00Z">
          <w:pPr>
            <w:pStyle w:val="Plattetekst1"/>
            <w:spacing w:line="280" w:lineRule="atLeast"/>
            <w:jc w:val="both"/>
          </w:pPr>
        </w:pPrChange>
      </w:pPr>
      <w:r>
        <w:t>De template is gebaseerd op de Styled Layer Descriptor (SLD) 1.1. standaard van het Open Geospatial Consortium (OGC)</w:t>
      </w:r>
      <w:r>
        <w:rPr>
          <w:rStyle w:val="FootnoteAnchor"/>
        </w:rPr>
        <w:footnoteReference w:id="1"/>
      </w:r>
      <w: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14:paraId="069FBC7E" w14:textId="77777777" w:rsidR="00574EB1" w:rsidRDefault="003022A4">
      <w:pPr>
        <w:pStyle w:val="Kop1"/>
        <w:numPr>
          <w:ilvl w:val="0"/>
          <w:numId w:val="3"/>
        </w:numPr>
      </w:pPr>
      <w:bookmarkStart w:id="46" w:name="__DdeLink__6259_1469215086"/>
      <w:bookmarkStart w:id="47" w:name="_Toc42596082"/>
      <w:bookmarkStart w:id="48" w:name="_Toc51750175"/>
      <w:r>
        <w:lastRenderedPageBreak/>
        <w:t>Algemene visualisatieregels</w:t>
      </w:r>
      <w:bookmarkEnd w:id="46"/>
      <w:bookmarkEnd w:id="47"/>
      <w:bookmarkEnd w:id="48"/>
    </w:p>
    <w:p w14:paraId="390EF2A2" w14:textId="77777777" w:rsidR="00574EB1" w:rsidRDefault="003022A4">
      <w:pPr>
        <w:pStyle w:val="Kop2"/>
        <w:numPr>
          <w:ilvl w:val="1"/>
          <w:numId w:val="3"/>
        </w:numPr>
      </w:pPr>
      <w:bookmarkStart w:id="49" w:name="_Toc42596083"/>
      <w:bookmarkStart w:id="50" w:name="_Toc51750176"/>
      <w:r>
        <w:t>Inleiding</w:t>
      </w:r>
      <w:bookmarkEnd w:id="49"/>
      <w:bookmarkEnd w:id="50"/>
    </w:p>
    <w:p w14:paraId="0D7F07EC" w14:textId="77777777" w:rsidR="00574EB1" w:rsidRDefault="003022A4">
      <w:pPr>
        <w:pStyle w:val="Kop3"/>
        <w:numPr>
          <w:ilvl w:val="2"/>
          <w:numId w:val="3"/>
        </w:numPr>
      </w:pPr>
      <w:bookmarkStart w:id="51" w:name="__RefHeading___Toc4434_4117045737"/>
      <w:bookmarkEnd w:id="51"/>
      <w:r>
        <w:t>Grafische variabelen</w:t>
      </w:r>
    </w:p>
    <w:p w14:paraId="5D5F9EC2" w14:textId="77777777" w:rsidR="00574EB1" w:rsidRDefault="003022A4">
      <w:pPr>
        <w:pStyle w:val="Plattetekst1"/>
      </w:pPr>
      <w:r>
        <w:t>In de regels voor het weergeven van de geografische objecten in het IMKL-model wordt er gewerkt met verschillende “grafische variabelen”. Hiermee wordt de visuele indruk van een symbool wordt gemaakt:</w:t>
      </w:r>
    </w:p>
    <w:p w14:paraId="385A50E5" w14:textId="77777777" w:rsidR="00574EB1" w:rsidRDefault="003022A4">
      <w:pPr>
        <w:pStyle w:val="Plattetekst1"/>
        <w:numPr>
          <w:ilvl w:val="0"/>
          <w:numId w:val="7"/>
        </w:numPr>
      </w:pPr>
      <w:r>
        <w:rPr>
          <w:b/>
          <w:bCs/>
        </w:rPr>
        <w:t>Kleur</w:t>
      </w:r>
      <w:r>
        <w:t>: de grafische variabele “kleur” is de meest in het oog springende. Daarom worden hiermee de verschillende thema’s van elkaar onderscheiden.</w:t>
      </w:r>
    </w:p>
    <w:p w14:paraId="7BDE218D" w14:textId="77777777" w:rsidR="00574EB1" w:rsidRDefault="003022A4">
      <w:pPr>
        <w:pStyle w:val="Plattetekst1"/>
        <w:numPr>
          <w:ilvl w:val="0"/>
          <w:numId w:val="7"/>
        </w:numPr>
      </w:pPr>
      <w:r>
        <w:rPr>
          <w:b/>
          <w:bCs/>
        </w:rPr>
        <w:t>Vorm</w:t>
      </w:r>
      <w: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14:paraId="13BA1F8D" w14:textId="77777777" w:rsidR="00574EB1" w:rsidRDefault="003022A4">
      <w:pPr>
        <w:pStyle w:val="Plattetekst1"/>
        <w:numPr>
          <w:ilvl w:val="0"/>
          <w:numId w:val="7"/>
        </w:numPr>
      </w:pPr>
      <w:r>
        <w:rPr>
          <w:b/>
          <w:bCs/>
        </w:rPr>
        <w:t>Grootte</w:t>
      </w:r>
      <w:r>
        <w:t>: bij de visualisatie van lijnobjecten wordt de grafische variabele “grootte” gebruikt om een visuele indruk met lijndikte te realiseren.</w:t>
      </w:r>
    </w:p>
    <w:p w14:paraId="66592B7A" w14:textId="77777777" w:rsidR="00574EB1" w:rsidRDefault="003022A4">
      <w:pPr>
        <w:pStyle w:val="Plattetekst1"/>
        <w:numPr>
          <w:ilvl w:val="0"/>
          <w:numId w:val="7"/>
        </w:numPr>
      </w:pPr>
      <w:r>
        <w:rPr>
          <w:b/>
          <w:bCs/>
        </w:rPr>
        <w:t>Transparantie</w:t>
      </w:r>
      <w: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14:paraId="05E5DD90" w14:textId="77777777" w:rsidR="00574EB1" w:rsidRDefault="003022A4">
      <w:pPr>
        <w:pStyle w:val="Kop3"/>
        <w:numPr>
          <w:ilvl w:val="2"/>
          <w:numId w:val="3"/>
        </w:numPr>
      </w:pPr>
      <w:bookmarkStart w:id="52" w:name="__RefHeading___Toc4436_4117045737"/>
      <w:bookmarkEnd w:id="52"/>
      <w:r>
        <w:t>Schaalniveaus</w:t>
      </w:r>
    </w:p>
    <w:p w14:paraId="5E71828D" w14:textId="77777777" w:rsidR="00574EB1" w:rsidRDefault="003022A4">
      <w:pPr>
        <w:pStyle w:val="Plattetekst1"/>
      </w:pPr>
      <w: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777"/>
        <w:gridCol w:w="2422"/>
        <w:gridCol w:w="1973"/>
        <w:gridCol w:w="2961"/>
      </w:tblGrid>
      <w:tr w:rsidR="00574EB1" w14:paraId="2A3F6F88" w14:textId="77777777">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Pr>
          <w:p w14:paraId="43AA3FA0" w14:textId="77777777" w:rsidR="00574EB1" w:rsidRDefault="003022A4">
            <w:pPr>
              <w:jc w:val="cente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Pr>
          <w:p w14:paraId="7557C63F" w14:textId="77777777" w:rsidR="00574EB1" w:rsidRDefault="003022A4">
            <w:pPr>
              <w:jc w:val="cente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Pr>
          <w:p w14:paraId="435D5905" w14:textId="77777777" w:rsidR="00574EB1" w:rsidRDefault="003022A4">
            <w:pPr>
              <w:jc w:val="cente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Pr>
          <w:p w14:paraId="6F2CF1A6" w14:textId="77777777" w:rsidR="00574EB1" w:rsidRDefault="003022A4">
            <w:pPr>
              <w:jc w:val="center"/>
            </w:pPr>
            <w:r>
              <w:rPr>
                <w:rFonts w:eastAsia="Lucida Sans Unicode" w:cs="Tahoma"/>
                <w:b/>
                <w:bCs/>
                <w:iCs/>
                <w:color w:val="FFFFFF"/>
                <w:szCs w:val="20"/>
              </w:rPr>
              <w:t>MaxScaleDenominator</w:t>
            </w:r>
          </w:p>
        </w:tc>
      </w:tr>
      <w:tr w:rsidR="00574EB1" w14:paraId="2EE68B9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EA6828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4EB6CBC"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B73865"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DFB5B32" w14:textId="77777777" w:rsidR="00574EB1" w:rsidRDefault="003022A4">
            <w:pPr>
              <w:jc w:val="center"/>
            </w:pPr>
            <w:r>
              <w:t>12.500.000</w:t>
            </w:r>
          </w:p>
        </w:tc>
      </w:tr>
      <w:tr w:rsidR="00574EB1" w14:paraId="498C6EA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D8523FF" w14:textId="77777777" w:rsidR="00574EB1" w:rsidRDefault="003022A4">
            <w:pPr>
              <w:jc w:val="center"/>
            </w:pPr>
            <w:r>
              <w:rPr>
                <w:b/>
              </w:rPr>
              <w:t>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7C2E42C" w14:textId="77777777" w:rsidR="00574EB1" w:rsidRDefault="003022A4">
            <w:pPr>
              <w:jc w:val="center"/>
            </w:pPr>
            <w:r>
              <w:t>3440.64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AB85375" w14:textId="77777777" w:rsidR="00574EB1" w:rsidRDefault="003022A4">
            <w:pPr>
              <w:jc w:val="center"/>
            </w:pPr>
            <w:r>
              <w:t>12.288.000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C66A9CA" w14:textId="77777777" w:rsidR="00574EB1" w:rsidRDefault="00574EB1">
            <w:pPr>
              <w:jc w:val="center"/>
            </w:pPr>
          </w:p>
        </w:tc>
      </w:tr>
      <w:tr w:rsidR="00574EB1" w14:paraId="0A3EF4C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B7D75A0"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716521F"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E591E50"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BECE5F6" w14:textId="77777777" w:rsidR="00574EB1" w:rsidRDefault="003022A4">
            <w:pPr>
              <w:jc w:val="center"/>
            </w:pPr>
            <w:r>
              <w:t>6.500.000</w:t>
            </w:r>
          </w:p>
        </w:tc>
      </w:tr>
      <w:tr w:rsidR="00574EB1" w14:paraId="5841C25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C41F533" w14:textId="77777777" w:rsidR="00574EB1" w:rsidRDefault="003022A4">
            <w:pPr>
              <w:jc w:val="center"/>
            </w:pPr>
            <w:r>
              <w:rPr>
                <w:b/>
              </w:rPr>
              <w:t>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9687D1E" w14:textId="77777777" w:rsidR="00574EB1" w:rsidRDefault="003022A4">
            <w:pPr>
              <w:jc w:val="center"/>
            </w:pPr>
            <w:r>
              <w:t>1720.32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94CEB3" w14:textId="77777777" w:rsidR="00574EB1" w:rsidRDefault="003022A4">
            <w:pPr>
              <w:jc w:val="center"/>
            </w:pPr>
            <w:r>
              <w:t>6.144.000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FCA8AF5" w14:textId="77777777" w:rsidR="00574EB1" w:rsidRDefault="00574EB1">
            <w:pPr>
              <w:jc w:val="center"/>
            </w:pPr>
          </w:p>
        </w:tc>
      </w:tr>
      <w:tr w:rsidR="00574EB1" w14:paraId="4308207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DC9DF5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48B0FD5"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5EB53CB"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FFA5E7F" w14:textId="77777777" w:rsidR="00574EB1" w:rsidRDefault="003022A4">
            <w:pPr>
              <w:jc w:val="center"/>
            </w:pPr>
            <w:r>
              <w:t>5.000.000</w:t>
            </w:r>
          </w:p>
        </w:tc>
      </w:tr>
      <w:tr w:rsidR="00574EB1" w14:paraId="3F74149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9D2C95B" w14:textId="77777777" w:rsidR="00574EB1" w:rsidRDefault="003022A4">
            <w:pPr>
              <w:jc w:val="center"/>
            </w:pPr>
            <w:r>
              <w:rPr>
                <w:b/>
              </w:rPr>
              <w:t>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6836427" w14:textId="77777777" w:rsidR="00574EB1" w:rsidRDefault="003022A4">
            <w:pPr>
              <w:jc w:val="center"/>
            </w:pPr>
            <w:r>
              <w:t>860.16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9A5F992" w14:textId="77777777" w:rsidR="00574EB1" w:rsidRDefault="003022A4">
            <w:pPr>
              <w:jc w:val="center"/>
            </w:pPr>
            <w:r>
              <w:t>3.072.000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F6421DD" w14:textId="77777777" w:rsidR="00574EB1" w:rsidRDefault="00574EB1">
            <w:pPr>
              <w:jc w:val="center"/>
            </w:pPr>
          </w:p>
        </w:tc>
      </w:tr>
      <w:tr w:rsidR="00574EB1" w14:paraId="4DDFFFB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346E80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2413CF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BCC0448"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CCCF501" w14:textId="77777777" w:rsidR="00574EB1" w:rsidRDefault="003022A4">
            <w:pPr>
              <w:jc w:val="center"/>
            </w:pPr>
            <w:r>
              <w:t>3.000.000</w:t>
            </w:r>
          </w:p>
        </w:tc>
      </w:tr>
      <w:tr w:rsidR="00574EB1" w14:paraId="53FA080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5617C27" w14:textId="77777777" w:rsidR="00574EB1" w:rsidRDefault="003022A4">
            <w:pPr>
              <w:jc w:val="center"/>
            </w:pPr>
            <w:r>
              <w:rPr>
                <w:b/>
              </w:rPr>
              <w:t>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7E49CE4" w14:textId="77777777" w:rsidR="00574EB1" w:rsidRDefault="003022A4">
            <w:pPr>
              <w:jc w:val="center"/>
            </w:pPr>
            <w:r>
              <w:t>430.08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8639D90" w14:textId="77777777" w:rsidR="00574EB1" w:rsidRDefault="003022A4">
            <w:pPr>
              <w:jc w:val="center"/>
            </w:pPr>
            <w:r>
              <w:t>1.536.000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0A062C5" w14:textId="77777777" w:rsidR="00574EB1" w:rsidRDefault="00574EB1">
            <w:pPr>
              <w:jc w:val="center"/>
            </w:pPr>
          </w:p>
        </w:tc>
      </w:tr>
      <w:tr w:rsidR="00574EB1" w14:paraId="4EC9BFA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A126363"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E7B8FF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54E45F5"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6DE7209" w14:textId="77777777" w:rsidR="00574EB1" w:rsidRDefault="003022A4">
            <w:pPr>
              <w:jc w:val="center"/>
            </w:pPr>
            <w:r>
              <w:t>1.500.000</w:t>
            </w:r>
          </w:p>
        </w:tc>
      </w:tr>
      <w:tr w:rsidR="00574EB1" w14:paraId="229173C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CCA313A" w14:textId="77777777" w:rsidR="00574EB1" w:rsidRDefault="003022A4">
            <w:pPr>
              <w:jc w:val="center"/>
            </w:pPr>
            <w:r>
              <w:rPr>
                <w:b/>
              </w:rPr>
              <w:t>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3CF4374" w14:textId="77777777" w:rsidR="00574EB1" w:rsidRDefault="003022A4">
            <w:pPr>
              <w:jc w:val="center"/>
            </w:pPr>
            <w:r>
              <w:t>215.04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15B9AA0" w14:textId="77777777" w:rsidR="00574EB1" w:rsidRDefault="003022A4">
            <w:pPr>
              <w:jc w:val="center"/>
            </w:pPr>
            <w:r>
              <w:t>768.000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247ABAA" w14:textId="77777777" w:rsidR="00574EB1" w:rsidRDefault="00574EB1">
            <w:pPr>
              <w:jc w:val="center"/>
            </w:pPr>
          </w:p>
        </w:tc>
      </w:tr>
      <w:tr w:rsidR="00574EB1" w14:paraId="718D973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114272F"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D301A41"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96C03D4"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FDBE283" w14:textId="77777777" w:rsidR="00574EB1" w:rsidRDefault="003022A4">
            <w:pPr>
              <w:jc w:val="center"/>
            </w:pPr>
            <w:r>
              <w:t>400.000</w:t>
            </w:r>
          </w:p>
        </w:tc>
      </w:tr>
      <w:tr w:rsidR="00574EB1" w14:paraId="4624B9B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FEF6B87" w14:textId="77777777" w:rsidR="00574EB1" w:rsidRDefault="003022A4">
            <w:pPr>
              <w:jc w:val="center"/>
            </w:pPr>
            <w:r>
              <w:rPr>
                <w:b/>
              </w:rPr>
              <w:t>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EFD03C3" w14:textId="77777777" w:rsidR="00574EB1" w:rsidRDefault="003022A4">
            <w:pPr>
              <w:jc w:val="center"/>
            </w:pPr>
            <w:r>
              <w:t>107.52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B865B5B" w14:textId="77777777" w:rsidR="00574EB1" w:rsidRDefault="003022A4">
            <w:pPr>
              <w:jc w:val="center"/>
            </w:pPr>
            <w:r>
              <w:t>384.000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C6B9449" w14:textId="77777777" w:rsidR="00574EB1" w:rsidRDefault="00574EB1">
            <w:pPr>
              <w:jc w:val="center"/>
            </w:pPr>
          </w:p>
        </w:tc>
      </w:tr>
      <w:tr w:rsidR="00574EB1" w14:paraId="10D251B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9F6865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18D7D8B"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C161C95"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75346DD" w14:textId="77777777" w:rsidR="00574EB1" w:rsidRDefault="003022A4">
            <w:pPr>
              <w:jc w:val="center"/>
            </w:pPr>
            <w:r>
              <w:t>200.000</w:t>
            </w:r>
          </w:p>
        </w:tc>
      </w:tr>
      <w:tr w:rsidR="00574EB1" w14:paraId="7E8353F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F96CE79" w14:textId="77777777" w:rsidR="00574EB1" w:rsidRDefault="003022A4">
            <w:pPr>
              <w:jc w:val="center"/>
            </w:pPr>
            <w:r>
              <w:rPr>
                <w:b/>
              </w:rPr>
              <w:t>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77BD9BE" w14:textId="77777777" w:rsidR="00574EB1" w:rsidRDefault="003022A4">
            <w:pPr>
              <w:jc w:val="center"/>
            </w:pPr>
            <w:r>
              <w:t>53.76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55D0326" w14:textId="77777777" w:rsidR="00574EB1" w:rsidRDefault="003022A4">
            <w:pPr>
              <w:jc w:val="center"/>
            </w:pPr>
            <w:r>
              <w:t>192.000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C4E9A54" w14:textId="77777777" w:rsidR="00574EB1" w:rsidRDefault="00574EB1">
            <w:pPr>
              <w:jc w:val="center"/>
            </w:pPr>
          </w:p>
        </w:tc>
      </w:tr>
      <w:tr w:rsidR="00574EB1" w14:paraId="27F9499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F392790"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EAF8A78"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F5FD830"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AF584ED" w14:textId="77777777" w:rsidR="00574EB1" w:rsidRDefault="003022A4">
            <w:pPr>
              <w:jc w:val="center"/>
            </w:pPr>
            <w:r>
              <w:t>100.000</w:t>
            </w:r>
          </w:p>
        </w:tc>
      </w:tr>
      <w:tr w:rsidR="00574EB1" w14:paraId="34220D9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18A2437" w14:textId="77777777" w:rsidR="00574EB1" w:rsidRDefault="003022A4">
            <w:pPr>
              <w:jc w:val="center"/>
            </w:pPr>
            <w:r>
              <w:rPr>
                <w:b/>
              </w:rPr>
              <w:t>7</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B9C2873" w14:textId="77777777" w:rsidR="00574EB1" w:rsidRDefault="003022A4">
            <w:pPr>
              <w:jc w:val="center"/>
            </w:pPr>
            <w:r>
              <w:t>26.88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0C88EC8" w14:textId="77777777" w:rsidR="00574EB1" w:rsidRDefault="003022A4">
            <w:pPr>
              <w:jc w:val="center"/>
            </w:pPr>
            <w:r>
              <w:t>96.000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91A61AD" w14:textId="77777777" w:rsidR="00574EB1" w:rsidRDefault="00574EB1">
            <w:pPr>
              <w:jc w:val="center"/>
            </w:pPr>
          </w:p>
        </w:tc>
      </w:tr>
      <w:tr w:rsidR="00574EB1" w14:paraId="21E91EA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96FB78A"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DE0FBA0"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B2228CD"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8842E18" w14:textId="77777777" w:rsidR="00574EB1" w:rsidRDefault="003022A4">
            <w:pPr>
              <w:jc w:val="center"/>
            </w:pPr>
            <w:r>
              <w:t>50.000</w:t>
            </w:r>
          </w:p>
        </w:tc>
      </w:tr>
      <w:tr w:rsidR="00574EB1" w14:paraId="077705B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74A58B2" w14:textId="77777777" w:rsidR="00574EB1" w:rsidRDefault="003022A4">
            <w:pPr>
              <w:jc w:val="center"/>
            </w:pPr>
            <w:r>
              <w:rPr>
                <w:b/>
              </w:rPr>
              <w:t>8</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395E95" w14:textId="77777777" w:rsidR="00574EB1" w:rsidRDefault="003022A4">
            <w:pPr>
              <w:jc w:val="center"/>
            </w:pPr>
            <w:r>
              <w:t>13.44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5EE63A1" w14:textId="77777777" w:rsidR="00574EB1" w:rsidRDefault="003022A4">
            <w:pPr>
              <w:jc w:val="center"/>
            </w:pPr>
            <w:r>
              <w:t>48.000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570E7BC" w14:textId="77777777" w:rsidR="00574EB1" w:rsidRDefault="00574EB1">
            <w:pPr>
              <w:jc w:val="center"/>
            </w:pPr>
          </w:p>
        </w:tc>
      </w:tr>
      <w:tr w:rsidR="00574EB1" w14:paraId="1801483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C2419F8"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0053808"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34344FA"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6B9FBE5" w14:textId="77777777" w:rsidR="00574EB1" w:rsidRDefault="003022A4">
            <w:pPr>
              <w:jc w:val="center"/>
            </w:pPr>
            <w:r>
              <w:t>25.000</w:t>
            </w:r>
          </w:p>
        </w:tc>
      </w:tr>
      <w:tr w:rsidR="00574EB1" w14:paraId="7F1DBA6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43B955D" w14:textId="77777777" w:rsidR="00574EB1" w:rsidRDefault="003022A4">
            <w:pPr>
              <w:jc w:val="center"/>
            </w:pPr>
            <w:r>
              <w:rPr>
                <w:b/>
              </w:rPr>
              <w:t>9</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CDDB32D" w14:textId="77777777" w:rsidR="00574EB1" w:rsidRDefault="003022A4">
            <w:pPr>
              <w:jc w:val="center"/>
            </w:pPr>
            <w:r>
              <w:t>6.72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02FAD7F" w14:textId="77777777" w:rsidR="00574EB1" w:rsidRDefault="003022A4">
            <w:pPr>
              <w:jc w:val="center"/>
            </w:pPr>
            <w:r>
              <w:t>24.000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01FCD8F" w14:textId="77777777" w:rsidR="00574EB1" w:rsidRDefault="00574EB1">
            <w:pPr>
              <w:jc w:val="center"/>
            </w:pPr>
          </w:p>
        </w:tc>
      </w:tr>
      <w:tr w:rsidR="00574EB1" w14:paraId="321FE12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285820C"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6DAE4D8"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68A0E2E"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94EE124" w14:textId="77777777" w:rsidR="00574EB1" w:rsidRDefault="003022A4">
            <w:pPr>
              <w:jc w:val="center"/>
            </w:pPr>
            <w:r>
              <w:t>12.500</w:t>
            </w:r>
          </w:p>
        </w:tc>
      </w:tr>
      <w:tr w:rsidR="00574EB1" w14:paraId="301773F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C0E0637" w14:textId="77777777" w:rsidR="00574EB1" w:rsidRDefault="003022A4">
            <w:pPr>
              <w:jc w:val="center"/>
            </w:pPr>
            <w:r>
              <w:rPr>
                <w:b/>
              </w:rPr>
              <w:t>10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1112C6C" w14:textId="77777777" w:rsidR="00574EB1" w:rsidRDefault="003022A4">
            <w:pPr>
              <w:jc w:val="center"/>
            </w:pPr>
            <w:r>
              <w:t>3.36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AE1E6CD" w14:textId="77777777" w:rsidR="00574EB1" w:rsidRDefault="003022A4">
            <w:pPr>
              <w:jc w:val="center"/>
            </w:pPr>
            <w:r>
              <w:t>12.000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7602FD3" w14:textId="77777777" w:rsidR="00574EB1" w:rsidRDefault="00574EB1">
            <w:pPr>
              <w:jc w:val="center"/>
            </w:pPr>
          </w:p>
        </w:tc>
      </w:tr>
      <w:tr w:rsidR="00574EB1" w14:paraId="2DCE900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EC89B0F"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0F1372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0DD0566"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A24B8B3" w14:textId="77777777" w:rsidR="00574EB1" w:rsidRDefault="003022A4">
            <w:pPr>
              <w:jc w:val="center"/>
            </w:pPr>
            <w:r>
              <w:t>10.000</w:t>
            </w:r>
          </w:p>
        </w:tc>
      </w:tr>
      <w:tr w:rsidR="00574EB1" w14:paraId="35AF66C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8786283" w14:textId="77777777" w:rsidR="00574EB1" w:rsidRDefault="003022A4">
            <w:pPr>
              <w:jc w:val="center"/>
            </w:pPr>
            <w:r>
              <w:rPr>
                <w:b/>
              </w:rPr>
              <w:t>11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D683319" w14:textId="77777777" w:rsidR="00574EB1" w:rsidRDefault="003022A4">
            <w:pPr>
              <w:jc w:val="center"/>
            </w:pPr>
            <w:r>
              <w:t>1.68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17D3B6B" w14:textId="77777777" w:rsidR="00574EB1" w:rsidRDefault="003022A4">
            <w:pPr>
              <w:jc w:val="center"/>
            </w:pPr>
            <w:r>
              <w:t>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C5D6318" w14:textId="77777777" w:rsidR="00574EB1" w:rsidRDefault="00574EB1">
            <w:pPr>
              <w:jc w:val="center"/>
            </w:pPr>
          </w:p>
        </w:tc>
      </w:tr>
      <w:tr w:rsidR="00574EB1" w14:paraId="79B006D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5070968"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A00B33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7E76BE4"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422E4CA" w14:textId="77777777" w:rsidR="00574EB1" w:rsidRDefault="003022A4">
            <w:pPr>
              <w:jc w:val="center"/>
            </w:pPr>
            <w:r>
              <w:t>5.000</w:t>
            </w:r>
          </w:p>
        </w:tc>
      </w:tr>
      <w:tr w:rsidR="00574EB1" w14:paraId="167807B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103C191" w14:textId="77777777" w:rsidR="00574EB1" w:rsidRDefault="003022A4">
            <w:pPr>
              <w:jc w:val="center"/>
            </w:pPr>
            <w:r>
              <w:rPr>
                <w:b/>
              </w:rPr>
              <w:t>12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825D8EE" w14:textId="77777777" w:rsidR="00574EB1" w:rsidRDefault="003022A4">
            <w:pPr>
              <w:jc w:val="center"/>
            </w:pPr>
            <w:r>
              <w:t>0.84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EFFE2AD" w14:textId="77777777" w:rsidR="00574EB1" w:rsidRDefault="003022A4">
            <w:pPr>
              <w:jc w:val="center"/>
            </w:pPr>
            <w:r>
              <w:t>3.000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9A7D3DF" w14:textId="77777777" w:rsidR="00574EB1" w:rsidRDefault="00574EB1">
            <w:pPr>
              <w:jc w:val="center"/>
            </w:pPr>
          </w:p>
        </w:tc>
      </w:tr>
      <w:tr w:rsidR="00574EB1" w14:paraId="185A9F0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5CD2BC3"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B148C5C"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E59B249"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21986F1" w14:textId="77777777" w:rsidR="00574EB1" w:rsidRDefault="003022A4">
            <w:pPr>
              <w:jc w:val="center"/>
            </w:pPr>
            <w:r>
              <w:t>2.500</w:t>
            </w:r>
          </w:p>
        </w:tc>
      </w:tr>
      <w:tr w:rsidR="00574EB1" w14:paraId="3EC04B8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79369FE" w14:textId="77777777" w:rsidR="00574EB1" w:rsidRDefault="003022A4">
            <w:pPr>
              <w:jc w:val="center"/>
            </w:pPr>
            <w:r>
              <w:rPr>
                <w:b/>
              </w:rPr>
              <w:t>13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5613AF" w14:textId="77777777" w:rsidR="00574EB1" w:rsidRDefault="003022A4">
            <w:pPr>
              <w:jc w:val="center"/>
            </w:pPr>
            <w:r>
              <w:t>0.42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A3DF552" w14:textId="77777777" w:rsidR="00574EB1" w:rsidRDefault="003022A4">
            <w:pPr>
              <w:jc w:val="center"/>
            </w:pPr>
            <w:r>
              <w:t>1.500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5F90EFA" w14:textId="77777777" w:rsidR="00574EB1" w:rsidRDefault="00574EB1">
            <w:pPr>
              <w:jc w:val="center"/>
            </w:pPr>
          </w:p>
        </w:tc>
      </w:tr>
      <w:tr w:rsidR="00574EB1" w14:paraId="7E68E93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21EA1E1"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C353026"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F84DB93"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6E871F6" w14:textId="77777777" w:rsidR="00574EB1" w:rsidRDefault="003022A4">
            <w:pPr>
              <w:jc w:val="center"/>
            </w:pPr>
            <w:r>
              <w:t>1.250</w:t>
            </w:r>
          </w:p>
        </w:tc>
      </w:tr>
      <w:tr w:rsidR="00574EB1" w14:paraId="5ACBA1D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9C7F70B" w14:textId="77777777" w:rsidR="00574EB1" w:rsidRDefault="003022A4">
            <w:pPr>
              <w:jc w:val="center"/>
            </w:pPr>
            <w:r>
              <w:rPr>
                <w:b/>
              </w:rPr>
              <w:t>14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75D117A" w14:textId="77777777" w:rsidR="00574EB1" w:rsidRDefault="003022A4">
            <w:pPr>
              <w:jc w:val="center"/>
            </w:pPr>
            <w:r>
              <w:t>0.21</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743CCD" w14:textId="77777777" w:rsidR="00574EB1" w:rsidRDefault="003022A4">
            <w:pPr>
              <w:jc w:val="center"/>
            </w:pPr>
            <w:r>
              <w:t>750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E4D6940" w14:textId="77777777" w:rsidR="00574EB1" w:rsidRDefault="00574EB1">
            <w:pPr>
              <w:jc w:val="center"/>
            </w:pPr>
          </w:p>
        </w:tc>
      </w:tr>
      <w:tr w:rsidR="00574EB1" w14:paraId="2F6AB48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10D0DB9"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CD450C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82B51E1"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0F12D7C" w14:textId="77777777" w:rsidR="00574EB1" w:rsidRDefault="003022A4">
            <w:pPr>
              <w:jc w:val="center"/>
            </w:pPr>
            <w:r>
              <w:t>500</w:t>
            </w:r>
          </w:p>
        </w:tc>
      </w:tr>
      <w:tr w:rsidR="00574EB1" w14:paraId="363C484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B9D8281" w14:textId="77777777" w:rsidR="00574EB1" w:rsidRDefault="003022A4">
            <w:pPr>
              <w:jc w:val="center"/>
            </w:pPr>
            <w:r>
              <w:rPr>
                <w:b/>
              </w:rPr>
              <w:t>15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4A45D50" w14:textId="77777777" w:rsidR="00574EB1" w:rsidRDefault="003022A4">
            <w:pPr>
              <w:jc w:val="center"/>
            </w:pPr>
            <w:r>
              <w:t>0.105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09CA6B8" w14:textId="77777777" w:rsidR="00574EB1" w:rsidRDefault="003022A4">
            <w:pPr>
              <w:jc w:val="center"/>
            </w:pPr>
            <w:r>
              <w:t>375</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4B4C6D2" w14:textId="77777777" w:rsidR="00574EB1" w:rsidRDefault="00574EB1">
            <w:pPr>
              <w:jc w:val="center"/>
            </w:pPr>
          </w:p>
        </w:tc>
      </w:tr>
      <w:tr w:rsidR="00574EB1" w14:paraId="1D340C5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1AE5590" w14:textId="77777777" w:rsidR="00574EB1" w:rsidRDefault="00574EB1"/>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81559DD"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256A59"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46DA3DD" w14:textId="77777777" w:rsidR="00574EB1" w:rsidRDefault="003022A4">
            <w:pPr>
              <w:jc w:val="center"/>
            </w:pPr>
            <w:r>
              <w:t>250</w:t>
            </w:r>
          </w:p>
        </w:tc>
      </w:tr>
      <w:tr w:rsidR="00574EB1" w14:paraId="15F43AE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0CAEC4D" w14:textId="77777777" w:rsidR="00574EB1" w:rsidRDefault="003022A4">
            <w:pPr>
              <w:jc w:val="center"/>
            </w:pPr>
            <w:r>
              <w:rPr>
                <w:b/>
              </w:rPr>
              <w:t>16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3D83FBB" w14:textId="77777777" w:rsidR="00574EB1" w:rsidRDefault="003022A4">
            <w:pPr>
              <w:jc w:val="center"/>
            </w:pPr>
            <w:r>
              <w:t>0.0525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A11C938" w14:textId="77777777" w:rsidR="00574EB1" w:rsidRDefault="003022A4">
            <w:pPr>
              <w:jc w:val="center"/>
            </w:pPr>
            <w:r>
              <w:t>188</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7612C7A" w14:textId="77777777" w:rsidR="00574EB1" w:rsidRDefault="00574EB1">
            <w:pPr>
              <w:jc w:val="center"/>
            </w:pPr>
          </w:p>
        </w:tc>
      </w:tr>
    </w:tbl>
    <w:p w14:paraId="5585AAE7" w14:textId="77777777" w:rsidR="00574EB1" w:rsidRDefault="003022A4">
      <w:pPr>
        <w:pStyle w:val="Kop3"/>
        <w:numPr>
          <w:ilvl w:val="2"/>
          <w:numId w:val="3"/>
        </w:numPr>
      </w:pPr>
      <w:bookmarkStart w:id="53" w:name="__RefHeading___Toc4438_4117045737"/>
      <w:bookmarkEnd w:id="53"/>
      <w:r>
        <w:t>Leeswijzer</w:t>
      </w:r>
    </w:p>
    <w:p w14:paraId="03FA5615" w14:textId="77777777" w:rsidR="00574EB1" w:rsidRDefault="003022A4">
      <w:pPr>
        <w:pStyle w:val="Plattetekst1"/>
      </w:pPr>
      <w: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14:paraId="35C52844" w14:textId="77777777" w:rsidR="00574EB1" w:rsidRDefault="003022A4">
      <w:pPr>
        <w:pStyle w:val="Kop2"/>
        <w:numPr>
          <w:ilvl w:val="1"/>
          <w:numId w:val="3"/>
        </w:numPr>
      </w:pPr>
      <w:bookmarkStart w:id="54" w:name="_Toc42596084"/>
      <w:bookmarkStart w:id="55" w:name="_Toc51750177"/>
      <w:r>
        <w:t>Kleur</w:t>
      </w:r>
      <w:bookmarkEnd w:id="54"/>
      <w:bookmarkEnd w:id="55"/>
    </w:p>
    <w:p w14:paraId="67A67ADD" w14:textId="77777777" w:rsidR="00574EB1" w:rsidRDefault="003022A4">
      <w:pPr>
        <w:pStyle w:val="Plattetekst1"/>
      </w:pPr>
      <w:r>
        <w:t>In de visualisatie van het IMKL onderscheiden we de volgende kleuren voor de verschillende thema’s:</w:t>
      </w:r>
    </w:p>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574EB1" w14:paraId="1E0E6737"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78C45908" w14:textId="77777777" w:rsidR="00574EB1" w:rsidRDefault="003022A4">
            <w:pPr>
              <w:jc w:val="cente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tcBorders>
            <w:shd w:val="clear" w:color="auto" w:fill="808080"/>
          </w:tcPr>
          <w:p w14:paraId="1F988590" w14:textId="77777777" w:rsidR="00574EB1" w:rsidRDefault="003022A4">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3948B051" w14:textId="77777777" w:rsidR="00574EB1" w:rsidRDefault="003022A4">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34A0E673" w14:textId="77777777" w:rsidR="00574EB1" w:rsidRDefault="003022A4">
            <w:pPr>
              <w:jc w:val="cente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1BB58725" w14:textId="77777777" w:rsidR="00574EB1" w:rsidRDefault="003022A4">
            <w:pPr>
              <w:jc w:val="center"/>
            </w:pPr>
            <w:r>
              <w:rPr>
                <w:rFonts w:eastAsia="Lucida Sans Unicode" w:cs="Tahoma"/>
                <w:b/>
                <w:bCs/>
                <w:iCs/>
                <w:color w:val="FFFFFF"/>
                <w:szCs w:val="20"/>
              </w:rPr>
              <w:t>Kleurafbeelding</w:t>
            </w:r>
          </w:p>
        </w:tc>
      </w:tr>
      <w:tr w:rsidR="00574EB1" w14:paraId="5F0FAC9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9A7B7A" w14:textId="77777777" w:rsidR="00574EB1" w:rsidRDefault="003022A4">
            <w:r>
              <w:rPr>
                <w:sz w:val="16"/>
                <w:szCs w:val="16"/>
              </w:rPr>
              <w:t>Datatransport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67FD0A3" w14:textId="77777777" w:rsidR="00574EB1" w:rsidRDefault="003022A4">
            <w:pPr>
              <w:jc w:val="center"/>
            </w:pPr>
            <w:r>
              <w:rPr>
                <w:sz w:val="16"/>
                <w:szCs w:val="16"/>
              </w:rPr>
              <w:t>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073C47A" w14:textId="77777777" w:rsidR="00574EB1" w:rsidRDefault="003022A4">
            <w:pPr>
              <w:jc w:val="center"/>
            </w:pPr>
            <w:r>
              <w:rPr>
                <w:sz w:val="16"/>
                <w:szCs w:val="16"/>
              </w:rPr>
              <w:t>0,255,0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4525D5" w14:textId="77777777" w:rsidR="00574EB1" w:rsidRDefault="003022A4">
            <w:pPr>
              <w:pStyle w:val="TableContents"/>
              <w:jc w:val="cente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tcBorders>
            <w:shd w:val="clear" w:color="auto" w:fill="00FF00"/>
            <w:tcMar>
              <w:top w:w="108" w:type="dxa"/>
              <w:left w:w="-2" w:type="dxa"/>
              <w:bottom w:w="108" w:type="dxa"/>
              <w:right w:w="108" w:type="dxa"/>
            </w:tcMar>
          </w:tcPr>
          <w:p w14:paraId="2BC927FC" w14:textId="77777777" w:rsidR="00574EB1" w:rsidRDefault="00574EB1">
            <w:pPr>
              <w:rPr>
                <w:sz w:val="16"/>
                <w:szCs w:val="16"/>
              </w:rPr>
            </w:pPr>
          </w:p>
        </w:tc>
      </w:tr>
      <w:tr w:rsidR="00574EB1" w14:paraId="6E23310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75CDF9D" w14:textId="77777777" w:rsidR="00574EB1" w:rsidRDefault="003022A4">
            <w:r>
              <w:rPr>
                <w:sz w:val="16"/>
                <w:szCs w:val="16"/>
              </w:rPr>
              <w:t>Gas lage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0FB842B" w14:textId="77777777" w:rsidR="00574EB1" w:rsidRDefault="003022A4">
            <w:pPr>
              <w:jc w:val="center"/>
            </w:pPr>
            <w:r>
              <w:rPr>
                <w:sz w:val="16"/>
                <w:szCs w:val="16"/>
              </w:rPr>
              <w:t>OranjeGeel</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C0A4276" w14:textId="77777777" w:rsidR="00574EB1" w:rsidRDefault="003022A4">
            <w:pPr>
              <w:jc w:val="center"/>
            </w:pPr>
            <w:r>
              <w:rPr>
                <w:sz w:val="16"/>
                <w:szCs w:val="16"/>
              </w:rPr>
              <w:t>255,215,80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A45E5F" w14:textId="77777777" w:rsidR="00574EB1" w:rsidRDefault="003022A4">
            <w:pPr>
              <w:pStyle w:val="TableContents"/>
              <w:jc w:val="cente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tcBorders>
            <w:shd w:val="clear" w:color="auto" w:fill="FFD750"/>
            <w:tcMar>
              <w:top w:w="108" w:type="dxa"/>
              <w:left w:w="-2" w:type="dxa"/>
              <w:bottom w:w="108" w:type="dxa"/>
              <w:right w:w="108" w:type="dxa"/>
            </w:tcMar>
          </w:tcPr>
          <w:p w14:paraId="3CC50A26" w14:textId="77777777" w:rsidR="00574EB1" w:rsidRDefault="00574EB1">
            <w:pPr>
              <w:rPr>
                <w:sz w:val="16"/>
                <w:szCs w:val="16"/>
              </w:rPr>
            </w:pPr>
          </w:p>
        </w:tc>
      </w:tr>
      <w:tr w:rsidR="00574EB1" w14:paraId="796224C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71C4A42" w14:textId="77777777" w:rsidR="00574EB1" w:rsidRDefault="003022A4">
            <w:r>
              <w:rPr>
                <w:sz w:val="16"/>
                <w:szCs w:val="16"/>
              </w:rPr>
              <w:t>Gas hoge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3599DB7" w14:textId="77777777" w:rsidR="00574EB1" w:rsidRDefault="003022A4">
            <w:pPr>
              <w:jc w:val="center"/>
            </w:pPr>
            <w:r>
              <w:rPr>
                <w:sz w:val="16"/>
                <w:szCs w:val="16"/>
              </w:rPr>
              <w:t>OranjeGeel</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0046A38" w14:textId="77777777" w:rsidR="00574EB1" w:rsidRDefault="003022A4">
            <w:pPr>
              <w:jc w:val="center"/>
            </w:pPr>
            <w:r>
              <w:rPr>
                <w:sz w:val="16"/>
                <w:szCs w:val="16"/>
              </w:rPr>
              <w:t>255,175,60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6BC02F" w14:textId="77777777" w:rsidR="00574EB1" w:rsidRDefault="003022A4">
            <w:pPr>
              <w:pStyle w:val="TableContents"/>
              <w:jc w:val="cente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tcBorders>
            <w:shd w:val="clear" w:color="auto" w:fill="FFAF3C"/>
            <w:tcMar>
              <w:top w:w="108" w:type="dxa"/>
              <w:left w:w="-2" w:type="dxa"/>
              <w:bottom w:w="108" w:type="dxa"/>
              <w:right w:w="108" w:type="dxa"/>
            </w:tcMar>
          </w:tcPr>
          <w:p w14:paraId="44B89CBF" w14:textId="77777777" w:rsidR="00574EB1" w:rsidRDefault="00574EB1">
            <w:pPr>
              <w:rPr>
                <w:sz w:val="16"/>
                <w:szCs w:val="16"/>
              </w:rPr>
            </w:pPr>
          </w:p>
        </w:tc>
      </w:tr>
      <w:tr w:rsidR="00574EB1" w14:paraId="4DDA1DC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529B485" w14:textId="77777777" w:rsidR="00574EB1" w:rsidRDefault="003022A4">
            <w:r>
              <w:rPr>
                <w:sz w:val="16"/>
                <w:szCs w:val="16"/>
              </w:rPr>
              <w:t>Buisleiding gevaarlijke inhoud</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BFF1E11" w14:textId="77777777" w:rsidR="00574EB1" w:rsidRDefault="003022A4">
            <w:pPr>
              <w:jc w:val="center"/>
            </w:pPr>
            <w:r>
              <w:rPr>
                <w:sz w:val="16"/>
                <w:szCs w:val="16"/>
              </w:rPr>
              <w:t>Oranje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5316484" w14:textId="77777777" w:rsidR="00574EB1" w:rsidRDefault="003022A4">
            <w:pPr>
              <w:jc w:val="center"/>
            </w:pPr>
            <w:r>
              <w:rPr>
                <w:sz w:val="16"/>
                <w:szCs w:val="16"/>
              </w:rPr>
              <w:t>255,127,0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2E9FCFC" w14:textId="77777777" w:rsidR="00574EB1" w:rsidRDefault="003022A4">
            <w:pPr>
              <w:pStyle w:val="TableContents"/>
              <w:jc w:val="cente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tcBorders>
            <w:shd w:val="clear" w:color="auto" w:fill="FF7F00"/>
            <w:tcMar>
              <w:top w:w="108" w:type="dxa"/>
              <w:left w:w="-2" w:type="dxa"/>
              <w:bottom w:w="108" w:type="dxa"/>
              <w:right w:w="108" w:type="dxa"/>
            </w:tcMar>
          </w:tcPr>
          <w:p w14:paraId="259B3201" w14:textId="77777777" w:rsidR="00574EB1" w:rsidRDefault="00574EB1">
            <w:pPr>
              <w:rPr>
                <w:sz w:val="16"/>
                <w:szCs w:val="16"/>
              </w:rPr>
            </w:pPr>
          </w:p>
        </w:tc>
      </w:tr>
      <w:tr w:rsidR="00574EB1" w14:paraId="15FACDB0"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3B4B408" w14:textId="77777777" w:rsidR="00574EB1" w:rsidRDefault="003022A4">
            <w:r>
              <w:rPr>
                <w:sz w:val="16"/>
                <w:szCs w:val="16"/>
              </w:rPr>
              <w:lastRenderedPageBreak/>
              <w:t>Landelijk Hoogspanningsnet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66B69DB" w14:textId="77777777" w:rsidR="00574EB1" w:rsidRDefault="003022A4">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1C8ACF4" w14:textId="77777777" w:rsidR="00574EB1" w:rsidRDefault="003022A4">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AA007E5" w14:textId="77777777" w:rsidR="00574EB1" w:rsidRDefault="003022A4">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185BD4AE" w14:textId="77777777" w:rsidR="00574EB1" w:rsidRDefault="00574EB1">
            <w:pPr>
              <w:rPr>
                <w:sz w:val="16"/>
                <w:szCs w:val="16"/>
              </w:rPr>
            </w:pPr>
          </w:p>
        </w:tc>
      </w:tr>
      <w:tr w:rsidR="00574EB1" w14:paraId="5EADD99C"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1B18E70" w14:textId="77777777" w:rsidR="00574EB1" w:rsidRDefault="003022A4">
            <w:r>
              <w:rPr>
                <w:sz w:val="16"/>
                <w:szCs w:val="16"/>
              </w:rPr>
              <w:t>Hoogspanning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3B22CB1" w14:textId="77777777" w:rsidR="00574EB1" w:rsidRDefault="003022A4">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5693927" w14:textId="77777777" w:rsidR="00574EB1" w:rsidRDefault="003022A4">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0C23F25" w14:textId="77777777" w:rsidR="00574EB1" w:rsidRDefault="003022A4">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26FD4E34" w14:textId="77777777" w:rsidR="00574EB1" w:rsidRDefault="00574EB1">
            <w:pPr>
              <w:rPr>
                <w:sz w:val="16"/>
                <w:szCs w:val="16"/>
              </w:rPr>
            </w:pPr>
          </w:p>
        </w:tc>
      </w:tr>
      <w:tr w:rsidR="00574EB1" w14:paraId="6868840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E8222C4" w14:textId="77777777" w:rsidR="00574EB1" w:rsidRDefault="003022A4">
            <w:r>
              <w:rPr>
                <w:sz w:val="16"/>
                <w:szCs w:val="16"/>
              </w:rPr>
              <w:t>Middenspanning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17CA506" w14:textId="77777777" w:rsidR="00574EB1" w:rsidRDefault="003022A4">
            <w:pPr>
              <w:jc w:val="center"/>
            </w:pPr>
            <w:r>
              <w:rPr>
                <w:sz w:val="16"/>
                <w:szCs w:val="16"/>
              </w:rPr>
              <w:t>Rood-2</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5D3BFA1" w14:textId="77777777" w:rsidR="00574EB1" w:rsidRDefault="003022A4">
            <w:pPr>
              <w:jc w:val="center"/>
            </w:pPr>
            <w:r>
              <w:rPr>
                <w:sz w:val="16"/>
                <w:szCs w:val="16"/>
              </w:rPr>
              <w:t>200,0,0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76B656C" w14:textId="77777777" w:rsidR="00574EB1" w:rsidRDefault="003022A4">
            <w:pPr>
              <w:pStyle w:val="TableContents"/>
              <w:jc w:val="cente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tcBorders>
            <w:shd w:val="clear" w:color="auto" w:fill="C80000"/>
            <w:tcMar>
              <w:top w:w="108" w:type="dxa"/>
              <w:left w:w="-2" w:type="dxa"/>
              <w:bottom w:w="108" w:type="dxa"/>
              <w:right w:w="108" w:type="dxa"/>
            </w:tcMar>
          </w:tcPr>
          <w:p w14:paraId="2E1EA339" w14:textId="77777777" w:rsidR="00574EB1" w:rsidRDefault="00574EB1">
            <w:pPr>
              <w:rPr>
                <w:sz w:val="16"/>
                <w:szCs w:val="16"/>
              </w:rPr>
            </w:pPr>
          </w:p>
        </w:tc>
      </w:tr>
      <w:tr w:rsidR="00574EB1" w14:paraId="44B4486B"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C9D8425" w14:textId="77777777" w:rsidR="00574EB1" w:rsidRDefault="003022A4">
            <w:r>
              <w:rPr>
                <w:sz w:val="16"/>
                <w:szCs w:val="16"/>
              </w:rPr>
              <w:t>Laagspanning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1E32821" w14:textId="77777777" w:rsidR="00574EB1" w:rsidRDefault="003022A4">
            <w:pPr>
              <w:jc w:val="center"/>
            </w:pPr>
            <w:r>
              <w:rPr>
                <w:sz w:val="16"/>
                <w:szCs w:val="16"/>
              </w:rPr>
              <w:t>Rood-3</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28745AA" w14:textId="77777777" w:rsidR="00574EB1" w:rsidRDefault="003022A4">
            <w:pPr>
              <w:jc w:val="center"/>
            </w:pPr>
            <w:r>
              <w:rPr>
                <w:sz w:val="16"/>
                <w:szCs w:val="16"/>
              </w:rPr>
              <w:t>150,0,0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A887622" w14:textId="77777777" w:rsidR="00574EB1" w:rsidRDefault="003022A4">
            <w:pPr>
              <w:pStyle w:val="TableContents"/>
              <w:jc w:val="cente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tcBorders>
            <w:shd w:val="clear" w:color="auto" w:fill="960000"/>
            <w:tcMar>
              <w:top w:w="108" w:type="dxa"/>
              <w:left w:w="-2" w:type="dxa"/>
              <w:bottom w:w="108" w:type="dxa"/>
              <w:right w:w="108" w:type="dxa"/>
            </w:tcMar>
          </w:tcPr>
          <w:p w14:paraId="5028B4FE" w14:textId="77777777" w:rsidR="00574EB1" w:rsidRDefault="00574EB1">
            <w:pPr>
              <w:rPr>
                <w:sz w:val="16"/>
                <w:szCs w:val="16"/>
              </w:rPr>
            </w:pPr>
          </w:p>
        </w:tc>
      </w:tr>
      <w:tr w:rsidR="00574EB1" w14:paraId="0985F98E" w14:textId="77777777">
        <w:trPr>
          <w:trHeight w:val="58"/>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34B0A09" w14:textId="77777777" w:rsidR="00574EB1" w:rsidRDefault="003022A4">
            <w:r>
              <w:rPr>
                <w:sz w:val="16"/>
                <w:szCs w:val="16"/>
              </w:rPr>
              <w:t>(Petro)chemie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CCDAF5" w14:textId="77777777" w:rsidR="00574EB1" w:rsidRDefault="003022A4">
            <w:pPr>
              <w:jc w:val="center"/>
            </w:pPr>
            <w:r>
              <w:rPr>
                <w:sz w:val="16"/>
                <w:szCs w:val="16"/>
              </w:rPr>
              <w:t>Bruin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DF89AC1" w14:textId="77777777" w:rsidR="00574EB1" w:rsidRDefault="003022A4">
            <w:pPr>
              <w:jc w:val="center"/>
            </w:pPr>
            <w:r>
              <w:rPr>
                <w:sz w:val="16"/>
                <w:szCs w:val="16"/>
              </w:rPr>
              <w:t>182,74,0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555CF55" w14:textId="77777777" w:rsidR="00574EB1" w:rsidRDefault="003022A4">
            <w:pPr>
              <w:pStyle w:val="TableContents"/>
              <w:jc w:val="cente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tcBorders>
            <w:shd w:val="clear" w:color="auto" w:fill="B64A00"/>
            <w:tcMar>
              <w:top w:w="108" w:type="dxa"/>
              <w:left w:w="-2" w:type="dxa"/>
              <w:bottom w:w="108" w:type="dxa"/>
              <w:right w:w="108" w:type="dxa"/>
            </w:tcMar>
          </w:tcPr>
          <w:p w14:paraId="57FFC06D" w14:textId="77777777" w:rsidR="00574EB1" w:rsidRDefault="00574EB1">
            <w:pPr>
              <w:rPr>
                <w:sz w:val="16"/>
                <w:szCs w:val="16"/>
              </w:rPr>
            </w:pPr>
          </w:p>
        </w:tc>
      </w:tr>
      <w:tr w:rsidR="00574EB1" w14:paraId="79997ED9"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3C37BE6" w14:textId="77777777" w:rsidR="00574EB1" w:rsidRDefault="003022A4">
            <w:r>
              <w:rPr>
                <w:sz w:val="16"/>
                <w:szCs w:val="16"/>
              </w:rPr>
              <w:t>Riool vrijverval</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D75130D" w14:textId="77777777" w:rsidR="00574EB1" w:rsidRDefault="003022A4">
            <w:pPr>
              <w:jc w:val="center"/>
            </w:pPr>
            <w:r>
              <w:rPr>
                <w:sz w:val="16"/>
                <w:szCs w:val="16"/>
              </w:rPr>
              <w:t>Paars</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F68B428" w14:textId="77777777" w:rsidR="00574EB1" w:rsidRDefault="003022A4">
            <w:pPr>
              <w:jc w:val="center"/>
            </w:pPr>
            <w:r>
              <w:rPr>
                <w:sz w:val="16"/>
                <w:szCs w:val="16"/>
              </w:rPr>
              <w:t>186,56,168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ED46BF2" w14:textId="77777777" w:rsidR="00574EB1" w:rsidRDefault="003022A4">
            <w:pPr>
              <w:pStyle w:val="TableContents"/>
              <w:jc w:val="cente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tcBorders>
            <w:shd w:val="clear" w:color="auto" w:fill="BA38A8"/>
            <w:tcMar>
              <w:top w:w="108" w:type="dxa"/>
              <w:left w:w="-2" w:type="dxa"/>
              <w:bottom w:w="108" w:type="dxa"/>
              <w:right w:w="108" w:type="dxa"/>
            </w:tcMar>
          </w:tcPr>
          <w:p w14:paraId="663E2836" w14:textId="77777777" w:rsidR="00574EB1" w:rsidRDefault="00574EB1">
            <w:pPr>
              <w:rPr>
                <w:sz w:val="16"/>
                <w:szCs w:val="16"/>
              </w:rPr>
            </w:pPr>
          </w:p>
        </w:tc>
      </w:tr>
      <w:tr w:rsidR="00574EB1" w14:paraId="3F5FAE88"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0A445DE" w14:textId="5A752AB0" w:rsidR="00574EB1" w:rsidRDefault="0071691E">
            <w:ins w:id="56" w:author="Paul Janssen" w:date="2020-09-17T11:52:00Z">
              <w:r>
                <w:rPr>
                  <w:sz w:val="16"/>
                  <w:szCs w:val="16"/>
                </w:rPr>
                <w:t>R</w:t>
              </w:r>
              <w:r w:rsidRPr="0071691E">
                <w:rPr>
                  <w:sz w:val="16"/>
                  <w:szCs w:val="16"/>
                </w:rPr>
                <w:t>iool onder over- of onderdruk</w:t>
              </w:r>
            </w:ins>
            <w:del w:id="57" w:author="Paul Janssen" w:date="2020-09-17T11:52:00Z">
              <w:r w:rsidR="003022A4" w:rsidDel="0071691E">
                <w:rPr>
                  <w:sz w:val="16"/>
                  <w:szCs w:val="16"/>
                </w:rPr>
                <w:delText>Riool onder druk</w:delText>
              </w:r>
            </w:del>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191305" w14:textId="77777777" w:rsidR="00574EB1" w:rsidRDefault="003022A4">
            <w:pPr>
              <w:jc w:val="center"/>
            </w:pPr>
            <w:r>
              <w:rPr>
                <w:sz w:val="16"/>
                <w:szCs w:val="16"/>
              </w:rPr>
              <w:t>Violet</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1FB513A" w14:textId="77777777" w:rsidR="00574EB1" w:rsidRDefault="003022A4">
            <w:pPr>
              <w:jc w:val="center"/>
            </w:pPr>
            <w:r>
              <w:rPr>
                <w:sz w:val="16"/>
                <w:szCs w:val="16"/>
              </w:rPr>
              <w:t>128,0,128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167F091" w14:textId="77777777" w:rsidR="00574EB1" w:rsidRDefault="003022A4">
            <w:pPr>
              <w:pStyle w:val="TableContents"/>
              <w:jc w:val="cente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tcBorders>
            <w:shd w:val="clear" w:color="auto" w:fill="800080"/>
            <w:tcMar>
              <w:top w:w="108" w:type="dxa"/>
              <w:left w:w="-2" w:type="dxa"/>
              <w:bottom w:w="108" w:type="dxa"/>
              <w:right w:w="108" w:type="dxa"/>
            </w:tcMar>
          </w:tcPr>
          <w:p w14:paraId="4B84C3FD" w14:textId="77777777" w:rsidR="00574EB1" w:rsidRDefault="00574EB1">
            <w:pPr>
              <w:rPr>
                <w:sz w:val="16"/>
                <w:szCs w:val="16"/>
              </w:rPr>
            </w:pPr>
          </w:p>
        </w:tc>
      </w:tr>
      <w:tr w:rsidR="00574EB1" w14:paraId="5D0B4DC5"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B76747" w14:textId="77777777" w:rsidR="00574EB1" w:rsidRDefault="003022A4">
            <w:r>
              <w:rPr>
                <w:sz w:val="16"/>
                <w:szCs w:val="16"/>
              </w:rPr>
              <w:t>Warmte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B0200C3" w14:textId="77777777" w:rsidR="00574EB1" w:rsidRDefault="003022A4">
            <w:pPr>
              <w:jc w:val="center"/>
            </w:pPr>
            <w:r>
              <w:rPr>
                <w:sz w:val="16"/>
                <w:szCs w:val="16"/>
              </w:rPr>
              <w:t>GroenBlauw</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6E3F6E2" w14:textId="77777777" w:rsidR="00574EB1" w:rsidRDefault="003022A4">
            <w:pPr>
              <w:jc w:val="center"/>
            </w:pPr>
            <w:r>
              <w:rPr>
                <w:sz w:val="16"/>
                <w:szCs w:val="16"/>
              </w:rPr>
              <w:t>0,128,128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282FEDC" w14:textId="77777777" w:rsidR="00574EB1" w:rsidRDefault="003022A4">
            <w:pPr>
              <w:pStyle w:val="TableContents"/>
              <w:jc w:val="cente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tcBorders>
            <w:shd w:val="clear" w:color="auto" w:fill="008080"/>
            <w:tcMar>
              <w:top w:w="108" w:type="dxa"/>
              <w:left w:w="-2" w:type="dxa"/>
              <w:bottom w:w="108" w:type="dxa"/>
              <w:right w:w="108" w:type="dxa"/>
            </w:tcMar>
          </w:tcPr>
          <w:p w14:paraId="5678380E" w14:textId="77777777" w:rsidR="00574EB1" w:rsidRDefault="00574EB1">
            <w:pPr>
              <w:rPr>
                <w:sz w:val="16"/>
                <w:szCs w:val="16"/>
              </w:rPr>
            </w:pPr>
          </w:p>
        </w:tc>
      </w:tr>
      <w:tr w:rsidR="00574EB1" w14:paraId="7D036F42"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5B372DC" w14:textId="77777777" w:rsidR="00574EB1" w:rsidRDefault="003022A4">
            <w:r>
              <w:rPr>
                <w:sz w:val="16"/>
                <w:szCs w:val="16"/>
              </w:rPr>
              <w:t>Water</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04A11CE" w14:textId="77777777" w:rsidR="00574EB1" w:rsidRDefault="003022A4">
            <w:pPr>
              <w:jc w:val="center"/>
            </w:pPr>
            <w:r>
              <w:rPr>
                <w:sz w:val="16"/>
                <w:szCs w:val="16"/>
              </w:rPr>
              <w:t>Blauw</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99C1EF" w14:textId="77777777" w:rsidR="00574EB1" w:rsidRDefault="003022A4">
            <w:pPr>
              <w:jc w:val="center"/>
            </w:pPr>
            <w:r>
              <w:rPr>
                <w:sz w:val="16"/>
                <w:szCs w:val="16"/>
              </w:rPr>
              <w:t>0,0,255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B1CD36" w14:textId="77777777" w:rsidR="00574EB1" w:rsidRDefault="003022A4">
            <w:pPr>
              <w:pStyle w:val="TableContents"/>
              <w:jc w:val="cente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tcBorders>
            <w:shd w:val="clear" w:color="auto" w:fill="0000FF"/>
            <w:tcMar>
              <w:top w:w="108" w:type="dxa"/>
              <w:left w:w="-2" w:type="dxa"/>
              <w:bottom w:w="108" w:type="dxa"/>
              <w:right w:w="108" w:type="dxa"/>
            </w:tcMar>
          </w:tcPr>
          <w:p w14:paraId="251A4CDD" w14:textId="77777777" w:rsidR="00574EB1" w:rsidRDefault="00574EB1">
            <w:pPr>
              <w:rPr>
                <w:sz w:val="16"/>
                <w:szCs w:val="16"/>
              </w:rPr>
            </w:pPr>
          </w:p>
        </w:tc>
      </w:tr>
      <w:tr w:rsidR="00574EB1" w14:paraId="3F86E21E"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7D020EE" w14:textId="77777777" w:rsidR="00574EB1" w:rsidRDefault="003022A4">
            <w:r>
              <w:rPr>
                <w:sz w:val="16"/>
                <w:szCs w:val="16"/>
              </w:rPr>
              <w:t>Wees</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68BF7F1" w14:textId="77777777" w:rsidR="00574EB1" w:rsidRDefault="003022A4">
            <w:pPr>
              <w:jc w:val="center"/>
            </w:pPr>
            <w:r>
              <w:rPr>
                <w:sz w:val="16"/>
                <w:szCs w:val="16"/>
              </w:rPr>
              <w:t>Beige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2B3BC34" w14:textId="77777777" w:rsidR="00574EB1" w:rsidRDefault="003022A4">
            <w:pPr>
              <w:jc w:val="center"/>
            </w:pPr>
            <w:r>
              <w:rPr>
                <w:sz w:val="16"/>
                <w:szCs w:val="16"/>
              </w:rPr>
              <w:t>145,138,111</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48070F" w14:textId="77777777" w:rsidR="00574EB1" w:rsidRDefault="003022A4">
            <w:pPr>
              <w:pStyle w:val="TableContents"/>
              <w:jc w:val="cente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tcBorders>
            <w:shd w:val="clear" w:color="auto" w:fill="918A6F"/>
            <w:tcMar>
              <w:top w:w="108" w:type="dxa"/>
              <w:left w:w="-2" w:type="dxa"/>
              <w:bottom w:w="108" w:type="dxa"/>
              <w:right w:w="108" w:type="dxa"/>
            </w:tcMar>
          </w:tcPr>
          <w:p w14:paraId="6A43A110" w14:textId="77777777" w:rsidR="00574EB1" w:rsidRDefault="00574EB1">
            <w:pPr>
              <w:shd w:val="clear" w:color="auto" w:fill="918A6F"/>
              <w:rPr>
                <w:sz w:val="16"/>
                <w:szCs w:val="16"/>
              </w:rPr>
            </w:pPr>
          </w:p>
        </w:tc>
      </w:tr>
      <w:tr w:rsidR="00574EB1" w14:paraId="548D71C8" w14:textId="77777777">
        <w:trPr>
          <w:trHeight w:val="151"/>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49D63AE" w14:textId="77777777" w:rsidR="00574EB1" w:rsidRDefault="003022A4">
            <w:r>
              <w:rPr>
                <w:sz w:val="16"/>
                <w:szCs w:val="16"/>
              </w:rPr>
              <w:t>Overig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505C854" w14:textId="77777777" w:rsidR="00574EB1" w:rsidRDefault="003022A4">
            <w:pPr>
              <w:jc w:val="center"/>
            </w:pPr>
            <w:r>
              <w:rPr>
                <w:sz w:val="16"/>
                <w:szCs w:val="16"/>
              </w:rPr>
              <w:t>Olijfgroen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9E3083F" w14:textId="77777777" w:rsidR="00574EB1" w:rsidRDefault="003022A4">
            <w:pPr>
              <w:jc w:val="center"/>
            </w:pPr>
            <w:r>
              <w:rPr>
                <w:sz w:val="16"/>
                <w:szCs w:val="16"/>
              </w:rPr>
              <w:t>111,92,16</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5C02889" w14:textId="77777777" w:rsidR="00574EB1" w:rsidRDefault="003022A4">
            <w:pPr>
              <w:pStyle w:val="TableContents"/>
              <w:jc w:val="cente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tcBorders>
            <w:shd w:val="clear" w:color="auto" w:fill="6F5C10"/>
            <w:tcMar>
              <w:top w:w="108" w:type="dxa"/>
              <w:left w:w="-2" w:type="dxa"/>
              <w:bottom w:w="108" w:type="dxa"/>
              <w:right w:w="108" w:type="dxa"/>
            </w:tcMar>
          </w:tcPr>
          <w:p w14:paraId="27DFECD5" w14:textId="77777777" w:rsidR="00574EB1" w:rsidRDefault="00574EB1">
            <w:pPr>
              <w:rPr>
                <w:sz w:val="16"/>
                <w:szCs w:val="16"/>
              </w:rPr>
            </w:pPr>
          </w:p>
        </w:tc>
      </w:tr>
    </w:tbl>
    <w:p w14:paraId="5152EDA8" w14:textId="77777777" w:rsidR="00574EB1" w:rsidRDefault="00574EB1"/>
    <w:p w14:paraId="7574245D" w14:textId="77777777" w:rsidR="00574EB1" w:rsidRDefault="003022A4">
      <w:r>
        <w:t>Deze kleuren zijn ook in het IMKL 1.2. model gebruikt. Naast de thema’s wordt kleur ook gebruikt voor de visualisatie van de informatiepolygoon, graafpolygoon en oriëntatiepolygoon:</w:t>
      </w:r>
    </w:p>
    <w:p w14:paraId="03A3F7EE" w14:textId="77777777" w:rsidR="00574EB1" w:rsidRDefault="00574EB1"/>
    <w:p w14:paraId="446B078E" w14:textId="77777777" w:rsidR="00574EB1" w:rsidRDefault="00574EB1"/>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574EB1" w14:paraId="086D53DA"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590D9EDD" w14:textId="77777777" w:rsidR="00574EB1" w:rsidRDefault="003022A4">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Pr>
          <w:p w14:paraId="7A945AAD" w14:textId="77777777" w:rsidR="00574EB1" w:rsidRDefault="003022A4">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2867893F" w14:textId="77777777" w:rsidR="00574EB1" w:rsidRDefault="003022A4">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27090D08" w14:textId="77777777" w:rsidR="00574EB1" w:rsidRDefault="003022A4">
            <w:pPr>
              <w:jc w:val="cente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2145A8E6" w14:textId="77777777" w:rsidR="00574EB1" w:rsidRDefault="003022A4">
            <w:pPr>
              <w:jc w:val="center"/>
            </w:pPr>
            <w:r>
              <w:rPr>
                <w:rFonts w:eastAsia="Lucida Sans Unicode" w:cs="Tahoma"/>
                <w:b/>
                <w:bCs/>
                <w:iCs/>
                <w:color w:val="FFFFFF"/>
                <w:szCs w:val="20"/>
              </w:rPr>
              <w:t>Kleurafbeelding</w:t>
            </w:r>
          </w:p>
        </w:tc>
      </w:tr>
      <w:tr w:rsidR="00574EB1" w14:paraId="2C512A4C"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53692EE" w14:textId="77777777" w:rsidR="00574EB1" w:rsidRDefault="003022A4">
            <w:r>
              <w:rPr>
                <w:sz w:val="16"/>
                <w:szCs w:val="16"/>
              </w:rPr>
              <w:t>Graafpolygoon,</w:t>
            </w:r>
          </w:p>
          <w:p w14:paraId="79AFB243" w14:textId="77777777" w:rsidR="00574EB1" w:rsidRDefault="003022A4">
            <w:r>
              <w:rPr>
                <w:sz w:val="16"/>
                <w:szCs w:val="16"/>
              </w:rPr>
              <w:t>Informatiepolygoon,</w:t>
            </w:r>
          </w:p>
          <w:p w14:paraId="6456B391" w14:textId="77777777" w:rsidR="00574EB1" w:rsidRDefault="003022A4">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D33ABFF" w14:textId="77777777" w:rsidR="00574EB1" w:rsidRDefault="003022A4">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25A4C2C" w14:textId="77777777" w:rsidR="00574EB1" w:rsidRDefault="003022A4">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D291B9D" w14:textId="77777777" w:rsidR="00574EB1" w:rsidRDefault="003022A4">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left w:w="-2" w:type="dxa"/>
              <w:bottom w:w="108" w:type="dxa"/>
              <w:right w:w="108" w:type="dxa"/>
            </w:tcMar>
          </w:tcPr>
          <w:p w14:paraId="7D15119A" w14:textId="77777777" w:rsidR="00574EB1" w:rsidRDefault="00574EB1">
            <w:pPr>
              <w:rPr>
                <w:sz w:val="16"/>
                <w:szCs w:val="16"/>
              </w:rPr>
            </w:pPr>
          </w:p>
        </w:tc>
      </w:tr>
    </w:tbl>
    <w:p w14:paraId="40D06812" w14:textId="77777777" w:rsidR="00574EB1" w:rsidRDefault="003022A4">
      <w:pPr>
        <w:pStyle w:val="Kop2"/>
        <w:numPr>
          <w:ilvl w:val="1"/>
          <w:numId w:val="3"/>
        </w:numPr>
      </w:pPr>
      <w:bookmarkStart w:id="58" w:name="_Toc42596085"/>
      <w:bookmarkStart w:id="59" w:name="_Toc51750178"/>
      <w:r>
        <w:t>Vorm</w:t>
      </w:r>
      <w:bookmarkEnd w:id="58"/>
      <w:bookmarkEnd w:id="59"/>
    </w:p>
    <w:p w14:paraId="163558CD" w14:textId="77777777" w:rsidR="00574EB1" w:rsidRDefault="003022A4">
      <w:pPr>
        <w:pStyle w:val="Kop3"/>
        <w:numPr>
          <w:ilvl w:val="2"/>
          <w:numId w:val="3"/>
        </w:numPr>
      </w:pPr>
      <w:bookmarkStart w:id="60" w:name="__RefHeading___Toc4440_4117045737"/>
      <w:bookmarkEnd w:id="60"/>
      <w:r>
        <w:t>Puntobjecten</w:t>
      </w:r>
    </w:p>
    <w:p w14:paraId="179C7748" w14:textId="77777777" w:rsidR="00574EB1" w:rsidRDefault="003022A4">
      <w:pPr>
        <w:pStyle w:val="Plattetekst1"/>
      </w:pPr>
      <w:r>
        <w:t>Er zijn zes geografische objecten met een puntgeometrie:</w:t>
      </w:r>
    </w:p>
    <w:p w14:paraId="6898D195" w14:textId="77777777" w:rsidR="00574EB1" w:rsidRDefault="003022A4">
      <w:pPr>
        <w:pStyle w:val="Plattetekst1"/>
        <w:numPr>
          <w:ilvl w:val="0"/>
          <w:numId w:val="9"/>
        </w:numPr>
      </w:pPr>
      <w:r>
        <w:t>Leidingelementen (Appurtenance)</w:t>
      </w:r>
    </w:p>
    <w:p w14:paraId="49AD2575" w14:textId="77777777" w:rsidR="00574EB1" w:rsidRDefault="003022A4">
      <w:pPr>
        <w:pStyle w:val="Plattetekst1"/>
        <w:numPr>
          <w:ilvl w:val="0"/>
          <w:numId w:val="9"/>
        </w:numPr>
      </w:pPr>
      <w:r>
        <w:t>Containerleidingelementen</w:t>
      </w:r>
    </w:p>
    <w:p w14:paraId="1282DBAA" w14:textId="77777777" w:rsidR="00574EB1" w:rsidRDefault="003022A4">
      <w:pPr>
        <w:pStyle w:val="Plattetekst1"/>
        <w:numPr>
          <w:ilvl w:val="1"/>
          <w:numId w:val="9"/>
        </w:numPr>
      </w:pPr>
      <w:r>
        <w:t>Kast (Cabinet)</w:t>
      </w:r>
    </w:p>
    <w:p w14:paraId="4131BA49" w14:textId="77777777" w:rsidR="00574EB1" w:rsidRDefault="003022A4">
      <w:pPr>
        <w:pStyle w:val="Plattetekst1"/>
        <w:numPr>
          <w:ilvl w:val="1"/>
          <w:numId w:val="9"/>
        </w:numPr>
      </w:pPr>
      <w:r>
        <w:t>Mangat (Manhole)</w:t>
      </w:r>
    </w:p>
    <w:p w14:paraId="2BC45ED5" w14:textId="77777777" w:rsidR="00574EB1" w:rsidRDefault="003022A4">
      <w:pPr>
        <w:pStyle w:val="Plattetekst1"/>
        <w:numPr>
          <w:ilvl w:val="1"/>
          <w:numId w:val="9"/>
        </w:numPr>
      </w:pPr>
      <w:r>
        <w:t>Mast (Pole)</w:t>
      </w:r>
    </w:p>
    <w:p w14:paraId="2776E2D4" w14:textId="77777777" w:rsidR="00574EB1" w:rsidRDefault="003022A4">
      <w:pPr>
        <w:pStyle w:val="Plattetekst1"/>
        <w:numPr>
          <w:ilvl w:val="1"/>
          <w:numId w:val="9"/>
        </w:numPr>
      </w:pPr>
      <w:r>
        <w:t>Technisch gebouw</w:t>
      </w:r>
    </w:p>
    <w:p w14:paraId="16E8A381" w14:textId="77777777" w:rsidR="00574EB1" w:rsidRDefault="003022A4">
      <w:pPr>
        <w:pStyle w:val="Plattetekst1"/>
        <w:numPr>
          <w:ilvl w:val="1"/>
          <w:numId w:val="9"/>
        </w:numPr>
      </w:pPr>
      <w:r>
        <w:lastRenderedPageBreak/>
        <w:t>Toren (Tower)</w:t>
      </w:r>
    </w:p>
    <w:p w14:paraId="75D54016" w14:textId="77777777" w:rsidR="00574EB1" w:rsidRDefault="003022A4">
      <w:pPr>
        <w:pStyle w:val="Plattetekst1"/>
      </w:pPr>
      <w: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14:paraId="11087CFD" w14:textId="77777777" w:rsidR="00574EB1" w:rsidRDefault="003022A4">
      <w:pPr>
        <w:pStyle w:val="Plattetekst1"/>
      </w:pPr>
      <w:r>
        <w:t>Daarnaast zijn er nog vier “toelichtende” elementen met een puntgeometrie:</w:t>
      </w:r>
    </w:p>
    <w:p w14:paraId="0DAFA618" w14:textId="77777777" w:rsidR="00574EB1" w:rsidRDefault="003022A4">
      <w:pPr>
        <w:pStyle w:val="Plattetekst1"/>
        <w:numPr>
          <w:ilvl w:val="0"/>
          <w:numId w:val="9"/>
        </w:numPr>
      </w:pPr>
      <w:r>
        <w:t>DiepteTovMaaiveld</w:t>
      </w:r>
    </w:p>
    <w:p w14:paraId="26839254" w14:textId="77777777" w:rsidR="00574EB1" w:rsidRDefault="003022A4">
      <w:pPr>
        <w:pStyle w:val="Plattetekst1"/>
        <w:numPr>
          <w:ilvl w:val="0"/>
          <w:numId w:val="9"/>
        </w:numPr>
      </w:pPr>
      <w:r>
        <w:t>DiepteNAP</w:t>
      </w:r>
    </w:p>
    <w:p w14:paraId="20916F6B" w14:textId="77777777" w:rsidR="00574EB1" w:rsidRDefault="003022A4">
      <w:pPr>
        <w:pStyle w:val="Plattetekst1"/>
        <w:numPr>
          <w:ilvl w:val="0"/>
          <w:numId w:val="25"/>
        </w:numPr>
      </w:pPr>
      <w:r>
        <w:t>Maatvoeringspijlpunt</w:t>
      </w:r>
    </w:p>
    <w:p w14:paraId="066C199E" w14:textId="77777777" w:rsidR="00574EB1" w:rsidRDefault="003022A4">
      <w:pPr>
        <w:pStyle w:val="Plattetekst1"/>
        <w:numPr>
          <w:ilvl w:val="0"/>
          <w:numId w:val="25"/>
        </w:numPr>
      </w:pPr>
      <w:r>
        <w:t>Annotatiepijlpunt</w:t>
      </w:r>
    </w:p>
    <w:p w14:paraId="7C1F6948" w14:textId="77777777" w:rsidR="00574EB1" w:rsidRDefault="003022A4">
      <w:pPr>
        <w:pStyle w:val="Kop3"/>
        <w:numPr>
          <w:ilvl w:val="2"/>
          <w:numId w:val="3"/>
        </w:numPr>
      </w:pPr>
      <w:bookmarkStart w:id="61" w:name="__RefHeading___Toc4442_4117045737"/>
      <w:bookmarkEnd w:id="61"/>
      <w:r>
        <w:t>Lijnobjecten</w:t>
      </w:r>
    </w:p>
    <w:p w14:paraId="5C16F9C6" w14:textId="77777777" w:rsidR="00574EB1" w:rsidRDefault="003022A4">
      <w:pPr>
        <w:pStyle w:val="Plattetekst1"/>
      </w:pPr>
      <w:r>
        <w:t>De vorm van de lijnsymbolen, het patroon wordt in IMKL aangepast om de verschillen in status van elkaar onderscheiden. Dit “currentStatus” attribuut maakt gebruik van de INSPIRE codelijst ConditionOfFacilityValue waarvan er in IMKL drie worden gebruikt:</w:t>
      </w:r>
    </w:p>
    <w:p w14:paraId="7878FC44" w14:textId="77777777" w:rsidR="00574EB1" w:rsidRDefault="003022A4">
      <w:pPr>
        <w:pStyle w:val="Plattetekst1"/>
        <w:numPr>
          <w:ilvl w:val="0"/>
          <w:numId w:val="8"/>
        </w:numPr>
      </w:pPr>
      <w:r>
        <w:t>projected (Geprojecteerd)</w:t>
      </w:r>
    </w:p>
    <w:p w14:paraId="5472A6A7" w14:textId="77777777" w:rsidR="00574EB1" w:rsidRDefault="003022A4">
      <w:pPr>
        <w:pStyle w:val="Plattetekst1"/>
        <w:numPr>
          <w:ilvl w:val="0"/>
          <w:numId w:val="8"/>
        </w:numPr>
      </w:pPr>
      <w:r>
        <w:t>functional (in gebruik)</w:t>
      </w:r>
    </w:p>
    <w:p w14:paraId="4D702883" w14:textId="77777777" w:rsidR="00574EB1" w:rsidRDefault="003022A4">
      <w:pPr>
        <w:pStyle w:val="Plattetekst1"/>
        <w:numPr>
          <w:ilvl w:val="0"/>
          <w:numId w:val="8"/>
        </w:numPr>
      </w:pPr>
      <w:r>
        <w:t>disused (buiten gebruik)</w:t>
      </w:r>
    </w:p>
    <w:p w14:paraId="62CF0D3E" w14:textId="77777777" w:rsidR="00574EB1" w:rsidRDefault="003022A4">
      <w:pPr>
        <w:pStyle w:val="Plattetekst1"/>
      </w:pPr>
      <w:r>
        <w:t>Om een duidelijk onderscheid te maken, hebben de lijnen met status “projected” en “disused” verschillende lijnpatronen gekregen.</w:t>
      </w:r>
    </w:p>
    <w:tbl>
      <w:tblPr>
        <w:tblW w:w="9218" w:type="dxa"/>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76"/>
        <w:gridCol w:w="2334"/>
        <w:gridCol w:w="2242"/>
        <w:gridCol w:w="2366"/>
      </w:tblGrid>
      <w:tr w:rsidR="00574EB1" w14:paraId="2C9F2696" w14:textId="77777777">
        <w:trPr>
          <w:tblHeader/>
        </w:trPr>
        <w:tc>
          <w:tcPr>
            <w:tcW w:w="2275" w:type="dxa"/>
            <w:tcBorders>
              <w:top w:val="single" w:sz="2" w:space="0" w:color="000001"/>
              <w:left w:val="single" w:sz="2" w:space="0" w:color="000001"/>
              <w:bottom w:val="single" w:sz="2" w:space="0" w:color="000001"/>
            </w:tcBorders>
            <w:shd w:val="clear" w:color="auto" w:fill="808080"/>
          </w:tcPr>
          <w:p w14:paraId="3C3BF3B1" w14:textId="77777777" w:rsidR="00574EB1" w:rsidRDefault="00574EB1">
            <w:pPr>
              <w:pStyle w:val="TableContents"/>
              <w:rPr>
                <w:rFonts w:eastAsia="Lucida Sans Unicode" w:cs="Tahoma"/>
                <w:b/>
                <w:bCs/>
                <w:iCs/>
                <w:color w:val="FFFFFF"/>
                <w:szCs w:val="20"/>
              </w:rPr>
            </w:pPr>
          </w:p>
        </w:tc>
        <w:tc>
          <w:tcPr>
            <w:tcW w:w="2334" w:type="dxa"/>
            <w:tcBorders>
              <w:top w:val="single" w:sz="2" w:space="0" w:color="000001"/>
              <w:left w:val="single" w:sz="2" w:space="0" w:color="000001"/>
              <w:bottom w:val="single" w:sz="2" w:space="0" w:color="000001"/>
            </w:tcBorders>
            <w:shd w:val="clear" w:color="auto" w:fill="808080"/>
          </w:tcPr>
          <w:p w14:paraId="6300A3EB" w14:textId="77777777" w:rsidR="00574EB1" w:rsidRDefault="003022A4">
            <w:pPr>
              <w:pStyle w:val="TableContents"/>
              <w:jc w:val="cente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tcBorders>
            <w:shd w:val="clear" w:color="auto" w:fill="808080"/>
          </w:tcPr>
          <w:p w14:paraId="2A9D4750" w14:textId="77777777" w:rsidR="00574EB1" w:rsidRDefault="003022A4">
            <w:pPr>
              <w:pStyle w:val="TableContents"/>
              <w:jc w:val="cente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tcBorders>
            <w:shd w:val="clear" w:color="auto" w:fill="808080"/>
          </w:tcPr>
          <w:p w14:paraId="6EC592D7" w14:textId="77777777" w:rsidR="00574EB1" w:rsidRDefault="003022A4">
            <w:pPr>
              <w:pStyle w:val="TableContents"/>
              <w:jc w:val="center"/>
            </w:pPr>
            <w:r>
              <w:rPr>
                <w:rFonts w:eastAsia="Lucida Sans Unicode" w:cs="Tahoma"/>
                <w:b/>
                <w:bCs/>
                <w:iCs/>
                <w:color w:val="FFFFFF"/>
                <w:szCs w:val="20"/>
              </w:rPr>
              <w:t>Buiten gebruik</w:t>
            </w:r>
          </w:p>
        </w:tc>
      </w:tr>
      <w:tr w:rsidR="00574EB1" w14:paraId="262EBE03"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7098124B" w14:textId="77777777" w:rsidR="00574EB1" w:rsidRDefault="00574EB1">
            <w:pPr>
              <w:pStyle w:val="TableContents"/>
            </w:pPr>
          </w:p>
        </w:tc>
        <w:tc>
          <w:tcPr>
            <w:tcW w:w="694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02C43B" w14:textId="77777777" w:rsidR="00574EB1" w:rsidRDefault="003022A4">
            <w:pPr>
              <w:pStyle w:val="TableContents"/>
              <w:jc w:val="center"/>
            </w:pPr>
            <w:r>
              <w:rPr>
                <w:noProof/>
              </w:rPr>
              <w:drawing>
                <wp:anchor distT="0" distB="0" distL="0" distR="0" simplePos="0" relativeHeight="3" behindDoc="0" locked="0" layoutInCell="1" allowOverlap="1" wp14:anchorId="35558DD9" wp14:editId="2E2F92E1">
                  <wp:simplePos x="0" y="0"/>
                  <wp:positionH relativeFrom="column">
                    <wp:align>center</wp:align>
                  </wp:positionH>
                  <wp:positionV relativeFrom="paragraph">
                    <wp:posOffset>635</wp:posOffset>
                  </wp:positionV>
                  <wp:extent cx="4337050" cy="13589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8"/>
                          <a:stretch>
                            <a:fillRect/>
                          </a:stretch>
                        </pic:blipFill>
                        <pic:spPr bwMode="auto">
                          <a:xfrm>
                            <a:off x="0" y="0"/>
                            <a:ext cx="4337050" cy="135890"/>
                          </a:xfrm>
                          <a:prstGeom prst="rect">
                            <a:avLst/>
                          </a:prstGeom>
                        </pic:spPr>
                      </pic:pic>
                    </a:graphicData>
                  </a:graphic>
                </wp:anchor>
              </w:drawing>
            </w:r>
          </w:p>
        </w:tc>
      </w:tr>
      <w:tr w:rsidR="00574EB1" w14:paraId="1168ABD6"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6A3C43DE" w14:textId="77777777" w:rsidR="00574EB1" w:rsidRDefault="003022A4">
            <w:pPr>
              <w:pStyle w:val="TableContents"/>
            </w:pPr>
            <w:r>
              <w:t>Dash-array</w:t>
            </w:r>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25048021" w14:textId="77777777" w:rsidR="00574EB1" w:rsidRDefault="003022A4">
            <w:pPr>
              <w:pStyle w:val="TableContents"/>
              <w:jc w:val="center"/>
            </w:pPr>
            <w:r>
              <w:t>4, 16</w:t>
            </w:r>
          </w:p>
        </w:tc>
        <w:tc>
          <w:tcPr>
            <w:tcW w:w="2242" w:type="dxa"/>
            <w:tcBorders>
              <w:top w:val="single" w:sz="2" w:space="0" w:color="000001"/>
              <w:left w:val="single" w:sz="2" w:space="0" w:color="000001"/>
              <w:bottom w:val="single" w:sz="2" w:space="0" w:color="000001"/>
            </w:tcBorders>
            <w:shd w:val="clear" w:color="auto" w:fill="FFFFFF"/>
            <w:tcMar>
              <w:left w:w="-2" w:type="dxa"/>
            </w:tcMar>
          </w:tcPr>
          <w:p w14:paraId="38B43BB8" w14:textId="77777777" w:rsidR="00574EB1" w:rsidRDefault="003022A4">
            <w:pPr>
              <w:pStyle w:val="TableContents"/>
              <w:jc w:val="center"/>
            </w:pPr>
            <w:r>
              <w:t>Geen</w:t>
            </w:r>
          </w:p>
        </w:tc>
        <w:tc>
          <w:tcPr>
            <w:tcW w:w="236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63D17D" w14:textId="77777777" w:rsidR="00574EB1" w:rsidRDefault="003022A4">
            <w:pPr>
              <w:pStyle w:val="TableContents"/>
              <w:jc w:val="center"/>
            </w:pPr>
            <w:r>
              <w:t>40, 12, 8, 12</w:t>
            </w:r>
          </w:p>
        </w:tc>
      </w:tr>
    </w:tbl>
    <w:p w14:paraId="7794FB4B" w14:textId="77777777" w:rsidR="00574EB1" w:rsidRDefault="00574EB1"/>
    <w:p w14:paraId="2979622F" w14:textId="77777777" w:rsidR="00574EB1" w:rsidRDefault="003022A4">
      <w:pPr>
        <w:pStyle w:val="Kop2"/>
        <w:numPr>
          <w:ilvl w:val="1"/>
          <w:numId w:val="3"/>
        </w:numPr>
      </w:pPr>
      <w:bookmarkStart w:id="62" w:name="_Toc42596086"/>
      <w:bookmarkStart w:id="63" w:name="_Toc51750179"/>
      <w:r>
        <w:t>Grootte</w:t>
      </w:r>
      <w:bookmarkEnd w:id="62"/>
      <w:bookmarkEnd w:id="63"/>
    </w:p>
    <w:p w14:paraId="30B87B51" w14:textId="77777777" w:rsidR="00574EB1" w:rsidRDefault="003022A4">
      <w:pPr>
        <w:pStyle w:val="Kop3"/>
        <w:numPr>
          <w:ilvl w:val="2"/>
          <w:numId w:val="3"/>
        </w:numPr>
      </w:pPr>
      <w:r>
        <w:t>Schermresolutie</w:t>
      </w:r>
    </w:p>
    <w:p w14:paraId="305FAEE3" w14:textId="1B8E8463" w:rsidR="00574EB1" w:rsidRDefault="003022A4">
      <w:pPr>
        <w:pStyle w:val="Plattetekst"/>
      </w:pPr>
      <w:r>
        <w:t>De grootte wordt beschreven conform de schermresolutie in “Dots per Inch” (DPI) die het OGC voorschrijft: 0,28 mm per pixel, wat overeenkomt met ~91 dpi. Een WMS genereert een symbool op de pixelgroo</w:t>
      </w:r>
      <w:r w:rsidR="001B6849">
        <w:t>t</w:t>
      </w:r>
      <w:r>
        <w:t>te in de SLD op basis van 91 dpi. Wordt de visualisatie niet door een kaart-service gerealiseerd, maar in de Web-browser, dan dient rekening gehouden te worden met DPI van het scherm.</w:t>
      </w:r>
    </w:p>
    <w:p w14:paraId="61C519D9" w14:textId="77777777" w:rsidR="00574EB1" w:rsidRDefault="003022A4">
      <w:pPr>
        <w:pStyle w:val="Kop3"/>
        <w:numPr>
          <w:ilvl w:val="2"/>
          <w:numId w:val="3"/>
        </w:numPr>
      </w:pPr>
      <w:bookmarkStart w:id="64" w:name="__RefHeading___Toc4444_4117045737"/>
      <w:bookmarkEnd w:id="64"/>
      <w:r>
        <w:t>Puntobjecten</w:t>
      </w:r>
    </w:p>
    <w:p w14:paraId="617D7C70" w14:textId="77777777" w:rsidR="00574EB1" w:rsidRDefault="003022A4">
      <w:pPr>
        <w:pStyle w:val="Plattetekst1"/>
      </w:pPr>
      <w:r>
        <w:t xml:space="preserve">De visuele variabele “grootte” wordt gebruikt om geografische objecten met een </w:t>
      </w:r>
      <w:r>
        <w:lastRenderedPageBreak/>
        <w:t>puntgeometrie op de verschillende Schaalniveau's van het Nederlandse Richtlijn Tiling versie 1.1 te visualiseren.</w:t>
      </w:r>
    </w:p>
    <w:tbl>
      <w:tblPr>
        <w:tblW w:w="9237"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55"/>
        <w:gridCol w:w="2603"/>
        <w:gridCol w:w="2333"/>
        <w:gridCol w:w="2146"/>
      </w:tblGrid>
      <w:tr w:rsidR="00574EB1" w14:paraId="2116EF4B" w14:textId="77777777">
        <w:trPr>
          <w:tblHeader/>
        </w:trPr>
        <w:tc>
          <w:tcPr>
            <w:tcW w:w="2154" w:type="dxa"/>
            <w:tcBorders>
              <w:top w:val="single" w:sz="2" w:space="0" w:color="000001"/>
              <w:left w:val="single" w:sz="2" w:space="0" w:color="000001"/>
              <w:bottom w:val="single" w:sz="2" w:space="0" w:color="000001"/>
            </w:tcBorders>
            <w:shd w:val="clear" w:color="auto" w:fill="808080"/>
          </w:tcPr>
          <w:p w14:paraId="261BB007" w14:textId="77777777" w:rsidR="00574EB1" w:rsidRDefault="003022A4">
            <w:pPr>
              <w:pStyle w:val="TableContents"/>
              <w:jc w:val="cente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tcBorders>
            <w:shd w:val="clear" w:color="auto" w:fill="808080"/>
          </w:tcPr>
          <w:p w14:paraId="0F3CC022" w14:textId="77777777" w:rsidR="00574EB1" w:rsidRDefault="003022A4">
            <w:pPr>
              <w:pStyle w:val="TableContents"/>
              <w:jc w:val="center"/>
            </w:pPr>
            <w:r>
              <w:rPr>
                <w:rFonts w:eastAsia="Lucida Sans Unicode" w:cs="Tahoma"/>
                <w:b/>
                <w:bCs/>
                <w:iCs/>
                <w:color w:val="FFFFFF"/>
                <w:szCs w:val="20"/>
              </w:rPr>
              <w:t>Leidingelement</w:t>
            </w:r>
          </w:p>
        </w:tc>
        <w:tc>
          <w:tcPr>
            <w:tcW w:w="2333" w:type="dxa"/>
            <w:tcBorders>
              <w:top w:val="single" w:sz="2" w:space="0" w:color="000001"/>
              <w:left w:val="single" w:sz="2" w:space="0" w:color="000001"/>
              <w:bottom w:val="single" w:sz="2" w:space="0" w:color="000001"/>
            </w:tcBorders>
            <w:shd w:val="clear" w:color="auto" w:fill="808080"/>
          </w:tcPr>
          <w:p w14:paraId="28A385AF" w14:textId="77777777" w:rsidR="00574EB1" w:rsidRDefault="003022A4">
            <w:pPr>
              <w:pStyle w:val="TableContents"/>
              <w:jc w:val="center"/>
            </w:pPr>
            <w:r>
              <w:rPr>
                <w:rFonts w:eastAsia="Lucida Sans Unicode" w:cs="Tahoma"/>
                <w:b/>
                <w:bCs/>
                <w:iCs/>
                <w:color w:val="FFFFFF"/>
                <w:szCs w:val="20"/>
              </w:rPr>
              <w:t>Pijlpunt</w:t>
            </w:r>
          </w:p>
        </w:tc>
        <w:tc>
          <w:tcPr>
            <w:tcW w:w="2146" w:type="dxa"/>
            <w:tcBorders>
              <w:top w:val="single" w:sz="2" w:space="0" w:color="000001"/>
              <w:left w:val="single" w:sz="2" w:space="0" w:color="000001"/>
              <w:bottom w:val="single" w:sz="2" w:space="0" w:color="000001"/>
              <w:right w:val="single" w:sz="2" w:space="0" w:color="000001"/>
            </w:tcBorders>
            <w:shd w:val="clear" w:color="auto" w:fill="808080"/>
          </w:tcPr>
          <w:p w14:paraId="244C604B" w14:textId="77777777" w:rsidR="00574EB1" w:rsidRDefault="003022A4">
            <w:pPr>
              <w:pStyle w:val="TableContents"/>
              <w:jc w:val="center"/>
            </w:pPr>
            <w:r>
              <w:rPr>
                <w:rFonts w:eastAsia="Lucida Sans Unicode" w:cs="Tahoma"/>
                <w:b/>
                <w:bCs/>
                <w:iCs/>
                <w:color w:val="FFFFFF"/>
                <w:szCs w:val="20"/>
              </w:rPr>
              <w:t>Dieptepunt</w:t>
            </w:r>
          </w:p>
        </w:tc>
      </w:tr>
      <w:tr w:rsidR="00574EB1" w14:paraId="7A7BAE19"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07E6E61E" w14:textId="77777777" w:rsidR="00574EB1" w:rsidRDefault="003022A4">
            <w:pPr>
              <w:pStyle w:val="TableContents"/>
              <w:jc w:val="center"/>
            </w:pPr>
            <w:r>
              <w:t>5-10</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4016C685" w14:textId="77777777" w:rsidR="00574EB1" w:rsidRDefault="003022A4">
            <w:pPr>
              <w:pStyle w:val="TableContents"/>
              <w:jc w:val="center"/>
            </w:pPr>
            <w:r>
              <w:t>X</w:t>
            </w:r>
          </w:p>
        </w:tc>
        <w:tc>
          <w:tcPr>
            <w:tcW w:w="2333" w:type="dxa"/>
            <w:tcBorders>
              <w:top w:val="single" w:sz="2" w:space="0" w:color="000001"/>
              <w:left w:val="single" w:sz="2" w:space="0" w:color="000001"/>
              <w:bottom w:val="single" w:sz="2" w:space="0" w:color="000001"/>
            </w:tcBorders>
            <w:shd w:val="clear" w:color="auto" w:fill="DDDDDD"/>
            <w:tcMar>
              <w:left w:w="-2" w:type="dxa"/>
            </w:tcMar>
          </w:tcPr>
          <w:p w14:paraId="44CAA9F1"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DE66349" w14:textId="77777777" w:rsidR="00574EB1" w:rsidRDefault="003022A4">
            <w:pPr>
              <w:pStyle w:val="TableContents"/>
              <w:jc w:val="center"/>
            </w:pPr>
            <w:r>
              <w:t>X</w:t>
            </w:r>
          </w:p>
        </w:tc>
      </w:tr>
      <w:tr w:rsidR="00574EB1" w14:paraId="2F5F1651"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75D2F954" w14:textId="77777777" w:rsidR="00574EB1" w:rsidRDefault="003022A4">
            <w:pPr>
              <w:pStyle w:val="TableContents"/>
              <w:jc w:val="center"/>
            </w:pPr>
            <w:r>
              <w:t>11</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39B3FC49" w14:textId="77777777" w:rsidR="00574EB1" w:rsidRDefault="003022A4">
            <w:pPr>
              <w:pStyle w:val="TableContents"/>
              <w:jc w:val="center"/>
            </w:pPr>
            <w:r>
              <w:rPr>
                <w:shd w:val="clear" w:color="auto" w:fill="FFFFFF"/>
              </w:rPr>
              <w:t>X</w:t>
            </w:r>
          </w:p>
        </w:tc>
        <w:tc>
          <w:tcPr>
            <w:tcW w:w="2333"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8E23E3B"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A7A42BD" w14:textId="77777777" w:rsidR="00574EB1" w:rsidRDefault="003022A4">
            <w:pPr>
              <w:pStyle w:val="TableContents"/>
              <w:jc w:val="center"/>
            </w:pPr>
            <w:r>
              <w:t>X</w:t>
            </w:r>
          </w:p>
        </w:tc>
      </w:tr>
      <w:tr w:rsidR="00574EB1" w14:paraId="1BB96F7A"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DE7EA1B" w14:textId="77777777" w:rsidR="00574EB1" w:rsidRDefault="003022A4">
            <w:pPr>
              <w:pStyle w:val="TableContents"/>
              <w:jc w:val="center"/>
            </w:pPr>
            <w:r>
              <w:t>12</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750CEEFD" w14:textId="77777777" w:rsidR="00574EB1" w:rsidRDefault="003022A4">
            <w:pPr>
              <w:pStyle w:val="TableContents"/>
              <w:shd w:val="clear" w:color="auto" w:fill="DDDDDD"/>
              <w:jc w:val="center"/>
            </w:pPr>
            <w:r>
              <w:rPr>
                <w:shd w:val="clear" w:color="auto" w:fill="FFFFFF"/>
              </w:rPr>
              <w:t>X</w:t>
            </w:r>
          </w:p>
        </w:tc>
        <w:tc>
          <w:tcPr>
            <w:tcW w:w="2333"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C395062"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DCD6572" w14:textId="77777777" w:rsidR="00574EB1" w:rsidRDefault="003022A4">
            <w:pPr>
              <w:pStyle w:val="TableContents"/>
              <w:jc w:val="center"/>
            </w:pPr>
            <w:r>
              <w:t>X</w:t>
            </w:r>
          </w:p>
        </w:tc>
      </w:tr>
      <w:tr w:rsidR="00574EB1" w14:paraId="2B06E917"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33F6637A" w14:textId="77777777" w:rsidR="00574EB1" w:rsidRDefault="003022A4">
            <w:pPr>
              <w:pStyle w:val="TableContents"/>
              <w:jc w:val="center"/>
            </w:pPr>
            <w:r>
              <w:t>13</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0E531617" w14:textId="77777777" w:rsidR="00574EB1" w:rsidRDefault="003022A4">
            <w:pPr>
              <w:pStyle w:val="TableContents"/>
              <w:jc w:val="center"/>
            </w:pPr>
            <w:r>
              <w:t>X</w:t>
            </w:r>
          </w:p>
        </w:tc>
        <w:tc>
          <w:tcPr>
            <w:tcW w:w="2333"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48330DF"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57F69D8C" w14:textId="77777777" w:rsidR="00574EB1" w:rsidRDefault="003022A4">
            <w:pPr>
              <w:pStyle w:val="TableContents"/>
              <w:jc w:val="center"/>
            </w:pPr>
            <w:r>
              <w:t>X</w:t>
            </w:r>
          </w:p>
        </w:tc>
      </w:tr>
      <w:tr w:rsidR="00574EB1" w14:paraId="5CE8617F"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4328DA0B" w14:textId="77777777" w:rsidR="00574EB1" w:rsidRDefault="003022A4">
            <w:pPr>
              <w:pStyle w:val="TableContents"/>
              <w:jc w:val="center"/>
            </w:pPr>
            <w:r>
              <w:t>14</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141A4CD" w14:textId="77777777" w:rsidR="00574EB1" w:rsidRDefault="003022A4">
            <w:pPr>
              <w:pStyle w:val="TableContents"/>
              <w:jc w:val="center"/>
            </w:pPr>
            <w:r>
              <w:t>11 px</w:t>
            </w:r>
          </w:p>
        </w:tc>
        <w:tc>
          <w:tcPr>
            <w:tcW w:w="2333" w:type="dxa"/>
            <w:tcBorders>
              <w:top w:val="single" w:sz="2" w:space="0" w:color="000001"/>
              <w:left w:val="single" w:sz="2" w:space="0" w:color="000001"/>
              <w:bottom w:val="single" w:sz="2" w:space="0" w:color="000001"/>
            </w:tcBorders>
            <w:shd w:val="clear" w:color="auto" w:fill="DDDDDD"/>
            <w:tcMar>
              <w:left w:w="-2" w:type="dxa"/>
            </w:tcMar>
          </w:tcPr>
          <w:p w14:paraId="1E5C06EB"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B8232EC" w14:textId="77777777" w:rsidR="00574EB1" w:rsidRDefault="003022A4">
            <w:pPr>
              <w:pStyle w:val="TableContents"/>
              <w:jc w:val="center"/>
            </w:pPr>
            <w:r>
              <w:t>X</w:t>
            </w:r>
          </w:p>
        </w:tc>
      </w:tr>
      <w:tr w:rsidR="00574EB1" w14:paraId="64A9FB5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9F13634" w14:textId="77777777" w:rsidR="00574EB1" w:rsidRDefault="003022A4">
            <w:pPr>
              <w:pStyle w:val="TableContents"/>
              <w:jc w:val="center"/>
            </w:pPr>
            <w:r>
              <w:t>15</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5B94667" w14:textId="77777777" w:rsidR="00574EB1" w:rsidRDefault="003022A4">
            <w:pPr>
              <w:pStyle w:val="TableContents"/>
              <w:jc w:val="center"/>
            </w:pPr>
            <w:r>
              <w:t>25 px</w:t>
            </w:r>
          </w:p>
        </w:tc>
        <w:tc>
          <w:tcPr>
            <w:tcW w:w="2333" w:type="dxa"/>
            <w:tcBorders>
              <w:top w:val="single" w:sz="2" w:space="0" w:color="000001"/>
              <w:left w:val="single" w:sz="2" w:space="0" w:color="000001"/>
              <w:bottom w:val="single" w:sz="2" w:space="0" w:color="000001"/>
            </w:tcBorders>
            <w:shd w:val="clear" w:color="auto" w:fill="FFFFFF"/>
            <w:tcMar>
              <w:left w:w="-2" w:type="dxa"/>
            </w:tcMar>
          </w:tcPr>
          <w:p w14:paraId="7FCEAB44" w14:textId="77777777" w:rsidR="00574EB1" w:rsidRDefault="003022A4">
            <w:pPr>
              <w:pStyle w:val="TableContents"/>
              <w:jc w:val="center"/>
            </w:pPr>
            <w:r>
              <w:t>5 px</w:t>
            </w:r>
          </w:p>
        </w:tc>
        <w:tc>
          <w:tcPr>
            <w:tcW w:w="214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68D4557" w14:textId="77777777" w:rsidR="00574EB1" w:rsidRDefault="003022A4">
            <w:pPr>
              <w:pStyle w:val="TableContents"/>
              <w:jc w:val="center"/>
            </w:pPr>
            <w:r>
              <w:t>44 px</w:t>
            </w:r>
          </w:p>
        </w:tc>
      </w:tr>
      <w:tr w:rsidR="00574EB1" w14:paraId="7A7305EF"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81BFF30" w14:textId="77777777" w:rsidR="00574EB1" w:rsidRDefault="003022A4">
            <w:pPr>
              <w:pStyle w:val="TableContents"/>
              <w:jc w:val="center"/>
            </w:pPr>
            <w:r>
              <w:t>16</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519B253" w14:textId="77777777" w:rsidR="00574EB1" w:rsidRDefault="003022A4">
            <w:pPr>
              <w:pStyle w:val="TableContents"/>
              <w:jc w:val="center"/>
            </w:pPr>
            <w:r>
              <w:t>25 px</w:t>
            </w:r>
          </w:p>
        </w:tc>
        <w:tc>
          <w:tcPr>
            <w:tcW w:w="2333" w:type="dxa"/>
            <w:tcBorders>
              <w:top w:val="single" w:sz="2" w:space="0" w:color="000001"/>
              <w:left w:val="single" w:sz="2" w:space="0" w:color="000001"/>
              <w:bottom w:val="single" w:sz="2" w:space="0" w:color="000001"/>
            </w:tcBorders>
            <w:shd w:val="clear" w:color="auto" w:fill="FFFFFF"/>
            <w:tcMar>
              <w:left w:w="-2" w:type="dxa"/>
            </w:tcMar>
          </w:tcPr>
          <w:p w14:paraId="15DAE47C" w14:textId="77777777" w:rsidR="00574EB1" w:rsidRDefault="003022A4">
            <w:pPr>
              <w:pStyle w:val="TableContents"/>
              <w:jc w:val="center"/>
            </w:pPr>
            <w:r>
              <w:t>5 px</w:t>
            </w:r>
          </w:p>
        </w:tc>
        <w:tc>
          <w:tcPr>
            <w:tcW w:w="214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7C23B8" w14:textId="77777777" w:rsidR="00574EB1" w:rsidRDefault="003022A4">
            <w:pPr>
              <w:pStyle w:val="TableContents"/>
              <w:jc w:val="center"/>
            </w:pPr>
            <w:r>
              <w:t>44 px</w:t>
            </w:r>
          </w:p>
        </w:tc>
      </w:tr>
    </w:tbl>
    <w:p w14:paraId="29B79597" w14:textId="77777777" w:rsidR="00574EB1" w:rsidRDefault="003022A4">
      <w:pPr>
        <w:pStyle w:val="Kop3"/>
        <w:numPr>
          <w:ilvl w:val="2"/>
          <w:numId w:val="3"/>
        </w:numPr>
      </w:pPr>
      <w:bookmarkStart w:id="65" w:name="__RefHeading___Toc4446_4117045737"/>
      <w:bookmarkEnd w:id="65"/>
      <w:r>
        <w:t>Lijnobjecten</w:t>
      </w:r>
    </w:p>
    <w:p w14:paraId="02F28DC3" w14:textId="77777777" w:rsidR="00574EB1" w:rsidRDefault="003022A4">
      <w:pPr>
        <w:pStyle w:val="Plattetekst1"/>
      </w:pPr>
      <w: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tblW w:w="9265"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31"/>
        <w:gridCol w:w="4140"/>
        <w:gridCol w:w="2894"/>
      </w:tblGrid>
      <w:tr w:rsidR="00574EB1" w14:paraId="56E006AE" w14:textId="77777777">
        <w:trPr>
          <w:tblHeader/>
        </w:trPr>
        <w:tc>
          <w:tcPr>
            <w:tcW w:w="2231" w:type="dxa"/>
            <w:tcBorders>
              <w:top w:val="single" w:sz="2" w:space="0" w:color="000001"/>
              <w:left w:val="single" w:sz="2" w:space="0" w:color="000001"/>
              <w:bottom w:val="single" w:sz="2" w:space="0" w:color="000001"/>
            </w:tcBorders>
            <w:shd w:val="clear" w:color="auto" w:fill="808080"/>
          </w:tcPr>
          <w:p w14:paraId="2E352564" w14:textId="77777777" w:rsidR="00574EB1" w:rsidRDefault="003022A4">
            <w:pPr>
              <w:pStyle w:val="TableContents"/>
              <w:jc w:val="cente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tcBorders>
            <w:shd w:val="clear" w:color="auto" w:fill="808080"/>
          </w:tcPr>
          <w:p w14:paraId="47E845F8" w14:textId="77777777" w:rsidR="00574EB1" w:rsidRDefault="003022A4">
            <w:pPr>
              <w:pStyle w:val="Plattetekst1"/>
              <w:jc w:val="center"/>
            </w:pPr>
            <w:r>
              <w:rPr>
                <w:rFonts w:eastAsia="Lucida Sans Unicode" w:cs="Tahoma"/>
                <w:b/>
                <w:bCs/>
                <w:iCs/>
                <w:color w:val="FFFFFF"/>
                <w:szCs w:val="20"/>
              </w:rPr>
              <w:t>Kabel, Leiding, Duct, Kabelbed</w:t>
            </w:r>
          </w:p>
        </w:tc>
        <w:tc>
          <w:tcPr>
            <w:tcW w:w="2894" w:type="dxa"/>
            <w:tcBorders>
              <w:top w:val="single" w:sz="2" w:space="0" w:color="000001"/>
              <w:left w:val="single" w:sz="2" w:space="0" w:color="000001"/>
              <w:bottom w:val="single" w:sz="2" w:space="0" w:color="000001"/>
              <w:right w:val="single" w:sz="2" w:space="0" w:color="000001"/>
            </w:tcBorders>
            <w:shd w:val="clear" w:color="auto" w:fill="808080"/>
          </w:tcPr>
          <w:p w14:paraId="34D1275E" w14:textId="77777777" w:rsidR="00574EB1" w:rsidRDefault="003022A4">
            <w:pPr>
              <w:pStyle w:val="Plattetekst1"/>
              <w:jc w:val="center"/>
            </w:pPr>
            <w:r>
              <w:rPr>
                <w:rFonts w:eastAsia="Lucida Sans Unicode" w:cs="Tahoma"/>
                <w:b/>
                <w:bCs/>
                <w:iCs/>
                <w:color w:val="FFFFFF"/>
                <w:szCs w:val="20"/>
              </w:rPr>
              <w:t>Mantelbuis</w:t>
            </w:r>
          </w:p>
        </w:tc>
      </w:tr>
      <w:tr w:rsidR="00574EB1" w14:paraId="4A07E4FE"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B6D30A1" w14:textId="77777777" w:rsidR="00574EB1" w:rsidRDefault="003022A4">
            <w:pPr>
              <w:pStyle w:val="TableContents"/>
              <w:jc w:val="center"/>
            </w:pPr>
            <w:r>
              <w:t>5-10</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6EF6E26" w14:textId="77777777" w:rsidR="00574EB1" w:rsidRDefault="003022A4">
            <w:pPr>
              <w:pStyle w:val="TableContents"/>
              <w:jc w:val="center"/>
            </w:pPr>
            <w:r>
              <w:t>1 px</w:t>
            </w:r>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A6183BE" w14:textId="77777777" w:rsidR="00574EB1" w:rsidRDefault="003022A4">
            <w:pPr>
              <w:pStyle w:val="TableContents"/>
              <w:jc w:val="center"/>
            </w:pPr>
            <w:r>
              <w:t>X</w:t>
            </w:r>
          </w:p>
        </w:tc>
      </w:tr>
      <w:tr w:rsidR="00574EB1" w14:paraId="732B7823"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BE8BD5D" w14:textId="77777777" w:rsidR="00574EB1" w:rsidRDefault="003022A4">
            <w:pPr>
              <w:pStyle w:val="TableContents"/>
              <w:jc w:val="center"/>
            </w:pPr>
            <w:r>
              <w:t>11</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1AB57181" w14:textId="77777777" w:rsidR="00574EB1" w:rsidRDefault="003022A4">
            <w:pPr>
              <w:pStyle w:val="TableContents"/>
              <w:jc w:val="center"/>
            </w:pPr>
            <w:r>
              <w:t>2 px</w:t>
            </w:r>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DD017BD" w14:textId="77777777" w:rsidR="00574EB1" w:rsidRDefault="003022A4">
            <w:pPr>
              <w:pStyle w:val="TableContents"/>
              <w:jc w:val="center"/>
            </w:pPr>
            <w:r>
              <w:t>X</w:t>
            </w:r>
          </w:p>
        </w:tc>
      </w:tr>
      <w:tr w:rsidR="00574EB1" w14:paraId="79DC617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5ACC5AF" w14:textId="77777777" w:rsidR="00574EB1" w:rsidRDefault="003022A4">
            <w:pPr>
              <w:pStyle w:val="TableContents"/>
              <w:jc w:val="center"/>
            </w:pPr>
            <w:r>
              <w:t>12</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3028A4DD" w14:textId="77777777" w:rsidR="00574EB1" w:rsidRDefault="003022A4">
            <w:pPr>
              <w:pStyle w:val="TableContents"/>
              <w:jc w:val="center"/>
            </w:pPr>
            <w:r>
              <w:t>2 px</w:t>
            </w:r>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2498768" w14:textId="77777777" w:rsidR="00574EB1" w:rsidRDefault="003022A4">
            <w:pPr>
              <w:pStyle w:val="TableContents"/>
              <w:jc w:val="center"/>
            </w:pPr>
            <w:r>
              <w:t>X</w:t>
            </w:r>
          </w:p>
        </w:tc>
      </w:tr>
      <w:tr w:rsidR="00574EB1" w14:paraId="077C8B4F"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69322E4" w14:textId="77777777" w:rsidR="00574EB1" w:rsidRDefault="003022A4">
            <w:pPr>
              <w:pStyle w:val="TableContents"/>
              <w:jc w:val="center"/>
            </w:pPr>
            <w:r>
              <w:t>13</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25AE3B9A" w14:textId="77777777" w:rsidR="00574EB1" w:rsidRDefault="003022A4">
            <w:pPr>
              <w:pStyle w:val="TableContents"/>
              <w:jc w:val="center"/>
            </w:pPr>
            <w:r>
              <w:t>2 px</w:t>
            </w:r>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8315452" w14:textId="77777777" w:rsidR="00574EB1" w:rsidRDefault="003022A4">
            <w:pPr>
              <w:pStyle w:val="TableContents"/>
              <w:jc w:val="center"/>
            </w:pPr>
            <w:r>
              <w:t>X</w:t>
            </w:r>
          </w:p>
        </w:tc>
      </w:tr>
      <w:tr w:rsidR="00574EB1" w14:paraId="77ACEEA8"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4FF90E0B" w14:textId="77777777" w:rsidR="00574EB1" w:rsidRDefault="003022A4">
            <w:pPr>
              <w:pStyle w:val="TableContents"/>
              <w:jc w:val="center"/>
            </w:pPr>
            <w:r>
              <w:t>14</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209CAC9E" w14:textId="77777777" w:rsidR="00574EB1" w:rsidRDefault="003022A4">
            <w:pPr>
              <w:pStyle w:val="TableContents"/>
              <w:jc w:val="center"/>
            </w:pPr>
            <w:r>
              <w:t>2 px</w:t>
            </w:r>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596DD1A" w14:textId="77777777" w:rsidR="00574EB1" w:rsidRDefault="003022A4">
            <w:pPr>
              <w:pStyle w:val="TableContents"/>
              <w:jc w:val="center"/>
            </w:pPr>
            <w:r>
              <w:t>8 px</w:t>
            </w:r>
          </w:p>
        </w:tc>
      </w:tr>
      <w:tr w:rsidR="00574EB1" w14:paraId="1DADB91A"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404C966C" w14:textId="77777777" w:rsidR="00574EB1" w:rsidRDefault="003022A4">
            <w:pPr>
              <w:pStyle w:val="TableContents"/>
              <w:jc w:val="center"/>
            </w:pPr>
            <w:r>
              <w:t>15</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5337C95" w14:textId="77777777" w:rsidR="00574EB1" w:rsidRDefault="003022A4">
            <w:pPr>
              <w:pStyle w:val="TableContents"/>
              <w:jc w:val="center"/>
            </w:pPr>
            <w:r>
              <w:t>4 px</w:t>
            </w:r>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33F47AE" w14:textId="77777777" w:rsidR="00574EB1" w:rsidRDefault="003022A4">
            <w:pPr>
              <w:pStyle w:val="TableContents"/>
              <w:jc w:val="center"/>
            </w:pPr>
            <w:r>
              <w:t>16 px</w:t>
            </w:r>
          </w:p>
        </w:tc>
      </w:tr>
      <w:tr w:rsidR="00574EB1" w14:paraId="5D2093A0"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CA2DA96" w14:textId="77777777" w:rsidR="00574EB1" w:rsidRDefault="003022A4">
            <w:pPr>
              <w:pStyle w:val="TableContents"/>
              <w:jc w:val="center"/>
            </w:pPr>
            <w:r>
              <w:t>16</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7EA8728C" w14:textId="77777777" w:rsidR="00574EB1" w:rsidRDefault="003022A4">
            <w:pPr>
              <w:pStyle w:val="TableContents"/>
              <w:jc w:val="center"/>
            </w:pPr>
            <w:r>
              <w:t>4 px</w:t>
            </w:r>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3F5EB2" w14:textId="77777777" w:rsidR="00574EB1" w:rsidRDefault="003022A4">
            <w:pPr>
              <w:pStyle w:val="TableContents"/>
              <w:jc w:val="center"/>
            </w:pPr>
            <w:r>
              <w:t>16 px</w:t>
            </w:r>
          </w:p>
        </w:tc>
      </w:tr>
    </w:tbl>
    <w:p w14:paraId="45CC4D79" w14:textId="77777777" w:rsidR="00574EB1" w:rsidRDefault="00574EB1"/>
    <w:p w14:paraId="49C4E775" w14:textId="77777777" w:rsidR="00574EB1" w:rsidRDefault="003022A4">
      <w:pPr>
        <w:pStyle w:val="Kop2"/>
        <w:numPr>
          <w:ilvl w:val="1"/>
          <w:numId w:val="3"/>
        </w:numPr>
      </w:pPr>
      <w:bookmarkStart w:id="66" w:name="_Toc42596087"/>
      <w:bookmarkStart w:id="67" w:name="_Toc51750180"/>
      <w:r>
        <w:t>Transparantie</w:t>
      </w:r>
      <w:bookmarkEnd w:id="66"/>
      <w:bookmarkEnd w:id="67"/>
    </w:p>
    <w:p w14:paraId="21F05ECE" w14:textId="77777777" w:rsidR="00574EB1" w:rsidRDefault="003022A4">
      <w:pPr>
        <w:pStyle w:val="Plattetekst1"/>
      </w:pPr>
      <w: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r>
        <w:br w:type="page"/>
      </w:r>
    </w:p>
    <w:p w14:paraId="1D71BC83" w14:textId="77777777" w:rsidR="00574EB1" w:rsidRDefault="003022A4">
      <w:pPr>
        <w:pStyle w:val="Kop1"/>
        <w:numPr>
          <w:ilvl w:val="0"/>
          <w:numId w:val="3"/>
        </w:numPr>
      </w:pPr>
      <w:bookmarkStart w:id="68" w:name="_Toc42596088"/>
      <w:bookmarkStart w:id="69" w:name="_Toc51750181"/>
      <w:r>
        <w:lastRenderedPageBreak/>
        <w:t>Kabels en leidingen</w:t>
      </w:r>
      <w:bookmarkEnd w:id="68"/>
      <w:bookmarkEnd w:id="69"/>
    </w:p>
    <w:p w14:paraId="2F599F7E" w14:textId="77777777" w:rsidR="00574EB1" w:rsidRDefault="003022A4">
      <w:pPr>
        <w:pStyle w:val="Kop2"/>
        <w:numPr>
          <w:ilvl w:val="1"/>
          <w:numId w:val="3"/>
        </w:numPr>
      </w:pPr>
      <w:bookmarkStart w:id="70" w:name="_Toc42596089"/>
      <w:bookmarkStart w:id="71" w:name="_Toc51750182"/>
      <w:r>
        <w:t>Inleiding</w:t>
      </w:r>
      <w:bookmarkEnd w:id="70"/>
      <w:bookmarkEnd w:id="71"/>
    </w:p>
    <w:p w14:paraId="1C487D91" w14:textId="77777777" w:rsidR="00574EB1" w:rsidRDefault="003022A4">
      <w:pPr>
        <w:pStyle w:val="Plattetekst1"/>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405E085" w14:textId="77777777" w:rsidR="00574EB1" w:rsidRDefault="003022A4">
      <w:pPr>
        <w:pStyle w:val="Plattetekst1"/>
      </w:pPr>
      <w: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3F92CFAA"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08314AD" w14:textId="77777777" w:rsidR="00574EB1" w:rsidRDefault="003022A4">
            <w:pPr>
              <w:pStyle w:val="Plattetekst1"/>
            </w:pPr>
            <w:r>
              <w:t>De visualisatie voor kabels en leidingen is vastgelegd in de volgende SLD-bestanden:</w:t>
            </w:r>
          </w:p>
          <w:p w14:paraId="0FBCF9D5" w14:textId="77777777" w:rsidR="00574EB1" w:rsidRDefault="003022A4">
            <w:pPr>
              <w:pStyle w:val="Plattetekst1"/>
              <w:numPr>
                <w:ilvl w:val="0"/>
                <w:numId w:val="13"/>
              </w:numPr>
            </w:pPr>
            <w:r>
              <w:t>sld-kabelleiding.xml</w:t>
            </w:r>
          </w:p>
          <w:p w14:paraId="5FC910B5" w14:textId="77777777" w:rsidR="00574EB1" w:rsidRDefault="003022A4">
            <w:pPr>
              <w:pStyle w:val="Plattetekst1"/>
              <w:numPr>
                <w:ilvl w:val="0"/>
                <w:numId w:val="13"/>
              </w:numPr>
            </w:pPr>
            <w:r>
              <w:t>sld-kabelleidingmetextrageometrie.xml</w:t>
            </w:r>
          </w:p>
        </w:tc>
      </w:tr>
    </w:tbl>
    <w:p w14:paraId="7E357369" w14:textId="77777777" w:rsidR="00574EB1" w:rsidRDefault="003022A4">
      <w:pPr>
        <w:pStyle w:val="Kop2"/>
        <w:numPr>
          <w:ilvl w:val="1"/>
          <w:numId w:val="3"/>
        </w:numPr>
      </w:pPr>
      <w:bookmarkStart w:id="72" w:name="_Toc42596090"/>
      <w:bookmarkStart w:id="73" w:name="_Toc51750183"/>
      <w:r>
        <w:t>Datatransport</w:t>
      </w:r>
      <w:bookmarkEnd w:id="72"/>
      <w:bookmarkEnd w:id="73"/>
    </w:p>
    <w:p w14:paraId="63998E5C" w14:textId="77777777" w:rsidR="00574EB1" w:rsidRDefault="003022A4">
      <w:pPr>
        <w:pStyle w:val="Kop3"/>
        <w:numPr>
          <w:ilvl w:val="2"/>
          <w:numId w:val="3"/>
        </w:numPr>
      </w:pPr>
      <w:bookmarkStart w:id="74" w:name="__RefHeading___Toc4448_4117045737"/>
      <w:bookmarkEnd w:id="74"/>
      <w:r>
        <w:t>Regel</w:t>
      </w:r>
    </w:p>
    <w:p w14:paraId="14F74C25" w14:textId="498A8702" w:rsidR="00574EB1" w:rsidRDefault="003022A4">
      <w:pPr>
        <w:pStyle w:val="Plattetekst1"/>
      </w:pPr>
      <w:r>
        <w:t xml:space="preserve">Het objecttype Datatransport </w:t>
      </w:r>
      <w:del w:id="75" w:author="Paul Janssen" w:date="2020-09-18T10:35:00Z">
        <w:r w:rsidDel="002115EB">
          <w:delText>bevat</w:delText>
        </w:r>
      </w:del>
      <w:ins w:id="76" w:author="Paul Janssen" w:date="2020-09-18T10:35:00Z">
        <w:r w:rsidR="002115EB">
          <w:t>omvat</w:t>
        </w:r>
      </w:ins>
      <w:r>
        <w:t xml:space="preserve"> kabels die behoren tot het UtilityNetwork met een IMKL-thema “datatransport” en wordt gevisualiseerd als lijnobject met de volgende eigenschappen:</w:t>
      </w:r>
    </w:p>
    <w:p w14:paraId="6E30F06B" w14:textId="77777777" w:rsidR="00574EB1" w:rsidRDefault="003022A4">
      <w:pPr>
        <w:pStyle w:val="Plattetekst1"/>
        <w:numPr>
          <w:ilvl w:val="0"/>
          <w:numId w:val="11"/>
        </w:numPr>
      </w:pPr>
      <w:r>
        <w:t>Kleur: #00ff00</w:t>
      </w:r>
    </w:p>
    <w:p w14:paraId="668435ED" w14:textId="77777777" w:rsidR="00574EB1" w:rsidRDefault="003022A4">
      <w:pPr>
        <w:pStyle w:val="Plattetekst1"/>
        <w:numPr>
          <w:ilvl w:val="0"/>
          <w:numId w:val="11"/>
        </w:numPr>
      </w:pPr>
      <w:r>
        <w:t>Vorm:</w:t>
      </w:r>
    </w:p>
    <w:p w14:paraId="7915A514" w14:textId="77777777" w:rsidR="00574EB1" w:rsidRDefault="003022A4">
      <w:pPr>
        <w:pStyle w:val="Plattetekst1"/>
        <w:numPr>
          <w:ilvl w:val="1"/>
          <w:numId w:val="11"/>
        </w:numPr>
      </w:pPr>
      <w:r>
        <w:t>Geprojecteerd: 4px doorgetrokken, 16px onderbroken</w:t>
      </w:r>
    </w:p>
    <w:p w14:paraId="4E6AE441" w14:textId="77777777" w:rsidR="00574EB1" w:rsidRDefault="003022A4">
      <w:pPr>
        <w:pStyle w:val="Plattetekst1"/>
        <w:numPr>
          <w:ilvl w:val="1"/>
          <w:numId w:val="11"/>
        </w:numPr>
      </w:pPr>
      <w:r>
        <w:t>In gebruik: doorgetrokken lijn</w:t>
      </w:r>
    </w:p>
    <w:p w14:paraId="75C37258" w14:textId="77777777" w:rsidR="00574EB1" w:rsidRDefault="003022A4">
      <w:pPr>
        <w:pStyle w:val="Plattetekst1"/>
        <w:numPr>
          <w:ilvl w:val="1"/>
          <w:numId w:val="11"/>
        </w:numPr>
      </w:pPr>
      <w:r>
        <w:t>Buiten gebruik: 40px doorgetrokken, 12px onderbroken, 8px doorgetrokken, 12px onderbroken</w:t>
      </w:r>
    </w:p>
    <w:p w14:paraId="660686EA" w14:textId="77777777" w:rsidR="00574EB1" w:rsidRDefault="003022A4">
      <w:pPr>
        <w:pStyle w:val="Plattetekst1"/>
        <w:numPr>
          <w:ilvl w:val="0"/>
          <w:numId w:val="11"/>
        </w:numPr>
      </w:pPr>
      <w:r>
        <w:t>Grootte (lijndikte):</w:t>
      </w:r>
    </w:p>
    <w:p w14:paraId="23729D0B" w14:textId="77777777" w:rsidR="00574EB1" w:rsidRDefault="003022A4">
      <w:pPr>
        <w:pStyle w:val="Plattetekst1"/>
        <w:numPr>
          <w:ilvl w:val="1"/>
          <w:numId w:val="11"/>
        </w:numPr>
      </w:pPr>
      <w:r>
        <w:t>1 px voor Schaalniveau 5 – 10</w:t>
      </w:r>
    </w:p>
    <w:p w14:paraId="7EFF8742" w14:textId="77777777" w:rsidR="00574EB1" w:rsidRDefault="003022A4">
      <w:pPr>
        <w:pStyle w:val="Plattetekst1"/>
        <w:numPr>
          <w:ilvl w:val="1"/>
          <w:numId w:val="11"/>
        </w:numPr>
      </w:pPr>
      <w:r>
        <w:t>2 px voor Schaalniveau 11 – 14</w:t>
      </w:r>
    </w:p>
    <w:p w14:paraId="2BF4EE22" w14:textId="77777777" w:rsidR="00574EB1" w:rsidRDefault="003022A4">
      <w:pPr>
        <w:pStyle w:val="Plattetekst1"/>
        <w:numPr>
          <w:ilvl w:val="1"/>
          <w:numId w:val="11"/>
        </w:numPr>
      </w:pPr>
      <w:r>
        <w:t>4 px voor Schaalniveau 15 – 16</w:t>
      </w:r>
    </w:p>
    <w:p w14:paraId="6E604B44" w14:textId="77777777" w:rsidR="00574EB1" w:rsidRDefault="003022A4">
      <w:pPr>
        <w:pStyle w:val="Plattetekst1"/>
        <w:numPr>
          <w:ilvl w:val="0"/>
          <w:numId w:val="11"/>
        </w:numPr>
      </w:pPr>
      <w:r>
        <w:t>Transparantie: 0 %</w:t>
      </w:r>
    </w:p>
    <w:p w14:paraId="7F346364" w14:textId="77777777" w:rsidR="00574EB1" w:rsidRDefault="003022A4">
      <w:pPr>
        <w:pStyle w:val="Kop3"/>
        <w:numPr>
          <w:ilvl w:val="2"/>
          <w:numId w:val="3"/>
        </w:numPr>
      </w:pPr>
      <w:bookmarkStart w:id="77" w:name="__RefHeading___Toc4450_4117045737"/>
      <w:bookmarkEnd w:id="77"/>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35CB09D"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7D5DE8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2C79E5E"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F13392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5F83EE60" w14:textId="77777777" w:rsidR="00574EB1" w:rsidRDefault="003022A4">
            <w:pPr>
              <w:pStyle w:val="TableContents"/>
              <w:jc w:val="center"/>
            </w:pPr>
            <w:r>
              <w:rPr>
                <w:rFonts w:eastAsia="Lucida Sans Unicode" w:cs="Tahoma"/>
                <w:b/>
                <w:bCs/>
                <w:iCs/>
                <w:color w:val="FFFFFF"/>
                <w:szCs w:val="20"/>
              </w:rPr>
              <w:t>Buiten gebruik</w:t>
            </w:r>
          </w:p>
        </w:tc>
      </w:tr>
      <w:tr w:rsidR="00574EB1" w14:paraId="3717EB93"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75F06BC5"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63649F" w14:textId="77777777" w:rsidR="00574EB1" w:rsidRDefault="003022A4">
            <w:pPr>
              <w:pStyle w:val="TableContents"/>
            </w:pPr>
            <w:r>
              <w:rPr>
                <w:noProof/>
              </w:rPr>
              <w:drawing>
                <wp:anchor distT="0" distB="0" distL="0" distR="0" simplePos="0" relativeHeight="92" behindDoc="0" locked="0" layoutInCell="1" allowOverlap="1" wp14:anchorId="72227B6E" wp14:editId="2FE625EB">
                  <wp:simplePos x="0" y="0"/>
                  <wp:positionH relativeFrom="column">
                    <wp:align>center</wp:align>
                  </wp:positionH>
                  <wp:positionV relativeFrom="paragraph">
                    <wp:posOffset>635</wp:posOffset>
                  </wp:positionV>
                  <wp:extent cx="4520565" cy="14160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9"/>
                          <a:stretch>
                            <a:fillRect/>
                          </a:stretch>
                        </pic:blipFill>
                        <pic:spPr bwMode="auto">
                          <a:xfrm>
                            <a:off x="0" y="0"/>
                            <a:ext cx="4520565" cy="141605"/>
                          </a:xfrm>
                          <a:prstGeom prst="rect">
                            <a:avLst/>
                          </a:prstGeom>
                        </pic:spPr>
                      </pic:pic>
                    </a:graphicData>
                  </a:graphic>
                </wp:anchor>
              </w:drawing>
            </w:r>
          </w:p>
        </w:tc>
      </w:tr>
      <w:tr w:rsidR="00574EB1" w14:paraId="6B2F77FE"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BB528A4"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E4E4EE" w14:textId="77777777" w:rsidR="00574EB1" w:rsidRDefault="003022A4">
            <w:pPr>
              <w:pStyle w:val="TableContents"/>
            </w:pPr>
            <w:r>
              <w:rPr>
                <w:noProof/>
              </w:rPr>
              <w:drawing>
                <wp:anchor distT="0" distB="0" distL="0" distR="0" simplePos="0" relativeHeight="93" behindDoc="0" locked="0" layoutInCell="1" allowOverlap="1" wp14:anchorId="2B49850F" wp14:editId="3E825E60">
                  <wp:simplePos x="0" y="0"/>
                  <wp:positionH relativeFrom="column">
                    <wp:align>center</wp:align>
                  </wp:positionH>
                  <wp:positionV relativeFrom="paragraph">
                    <wp:posOffset>635</wp:posOffset>
                  </wp:positionV>
                  <wp:extent cx="4520565" cy="14160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rsidR="00574EB1" w14:paraId="41A882B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71B3CF1"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FDB229" w14:textId="77777777" w:rsidR="00574EB1" w:rsidRDefault="003022A4">
            <w:pPr>
              <w:pStyle w:val="TableContents"/>
            </w:pPr>
            <w:r>
              <w:rPr>
                <w:noProof/>
              </w:rPr>
              <w:drawing>
                <wp:anchor distT="0" distB="0" distL="0" distR="0" simplePos="0" relativeHeight="2" behindDoc="0" locked="0" layoutInCell="1" allowOverlap="1" wp14:anchorId="2A6B5F1E" wp14:editId="742CDE5B">
                  <wp:simplePos x="0" y="0"/>
                  <wp:positionH relativeFrom="column">
                    <wp:align>center</wp:align>
                  </wp:positionH>
                  <wp:positionV relativeFrom="paragraph">
                    <wp:posOffset>635</wp:posOffset>
                  </wp:positionV>
                  <wp:extent cx="4520565" cy="141605"/>
                  <wp:effectExtent l="0" t="0" r="0" b="0"/>
                  <wp:wrapNone/>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bl>
    <w:p w14:paraId="78ACA789" w14:textId="77777777" w:rsidR="00574EB1" w:rsidRDefault="003022A4">
      <w:pPr>
        <w:pStyle w:val="Kop2"/>
        <w:numPr>
          <w:ilvl w:val="1"/>
          <w:numId w:val="3"/>
        </w:numPr>
      </w:pPr>
      <w:bookmarkStart w:id="78" w:name="_Toc42596091"/>
      <w:bookmarkStart w:id="79" w:name="_Toc51750184"/>
      <w:r>
        <w:t>Gas lagedruk</w:t>
      </w:r>
      <w:bookmarkEnd w:id="78"/>
      <w:bookmarkEnd w:id="79"/>
    </w:p>
    <w:p w14:paraId="12A41DEC" w14:textId="77777777" w:rsidR="00574EB1" w:rsidRDefault="003022A4">
      <w:pPr>
        <w:pStyle w:val="Kop3"/>
        <w:numPr>
          <w:ilvl w:val="2"/>
          <w:numId w:val="3"/>
        </w:numPr>
      </w:pPr>
      <w:bookmarkStart w:id="80" w:name="__RefHeading___Toc4452_4117045737"/>
      <w:bookmarkEnd w:id="80"/>
      <w:r>
        <w:t>Regel</w:t>
      </w:r>
    </w:p>
    <w:p w14:paraId="3D1C909F" w14:textId="1EF3B9BD" w:rsidR="00574EB1" w:rsidRDefault="003022A4">
      <w:pPr>
        <w:pStyle w:val="Plattetekst1"/>
      </w:pPr>
      <w:r>
        <w:t xml:space="preserve">Het objecttype Gas lagedruk </w:t>
      </w:r>
      <w:del w:id="81" w:author="Paul Janssen" w:date="2020-09-18T10:35:00Z">
        <w:r w:rsidDel="002115EB">
          <w:delText>bevat</w:delText>
        </w:r>
      </w:del>
      <w:ins w:id="82" w:author="Paul Janssen" w:date="2020-09-18T10:35:00Z">
        <w:r w:rsidR="002115EB">
          <w:t>omvat</w:t>
        </w:r>
      </w:ins>
      <w:r>
        <w:t xml:space="preserve"> leidingen die behoren tot het UtilityNetwork met een IMKL-thema “gasLageDruk” en wordt gevisualiseerd als lijnobject met de volgende eigenschappen:</w:t>
      </w:r>
    </w:p>
    <w:p w14:paraId="0BE4EBD9" w14:textId="77777777" w:rsidR="00574EB1" w:rsidRDefault="003022A4">
      <w:pPr>
        <w:pStyle w:val="Plattetekst1"/>
        <w:numPr>
          <w:ilvl w:val="0"/>
          <w:numId w:val="11"/>
        </w:numPr>
      </w:pPr>
      <w:r>
        <w:t>Kleur: #ffd750</w:t>
      </w:r>
    </w:p>
    <w:p w14:paraId="68388D44" w14:textId="77777777" w:rsidR="00574EB1" w:rsidRDefault="003022A4">
      <w:pPr>
        <w:pStyle w:val="Plattetekst1"/>
        <w:numPr>
          <w:ilvl w:val="0"/>
          <w:numId w:val="11"/>
        </w:numPr>
      </w:pPr>
      <w:r>
        <w:t>Vorm</w:t>
      </w:r>
    </w:p>
    <w:p w14:paraId="5C9054B3" w14:textId="77777777" w:rsidR="00574EB1" w:rsidRDefault="003022A4">
      <w:pPr>
        <w:pStyle w:val="Plattetekst1"/>
        <w:numPr>
          <w:ilvl w:val="1"/>
          <w:numId w:val="11"/>
        </w:numPr>
      </w:pPr>
      <w:r>
        <w:t>Geprojecteerd: 4px doorgetrokken, 16px onderbroken</w:t>
      </w:r>
    </w:p>
    <w:p w14:paraId="280E3F8E" w14:textId="77777777" w:rsidR="00574EB1" w:rsidRDefault="003022A4">
      <w:pPr>
        <w:pStyle w:val="Plattetekst1"/>
        <w:numPr>
          <w:ilvl w:val="1"/>
          <w:numId w:val="11"/>
        </w:numPr>
      </w:pPr>
      <w:r>
        <w:t>In gebruik: doorgetrokken lijn</w:t>
      </w:r>
    </w:p>
    <w:p w14:paraId="45A8ECF9" w14:textId="77777777" w:rsidR="00574EB1" w:rsidRDefault="003022A4">
      <w:pPr>
        <w:pStyle w:val="Plattetekst1"/>
        <w:numPr>
          <w:ilvl w:val="1"/>
          <w:numId w:val="11"/>
        </w:numPr>
      </w:pPr>
      <w:r>
        <w:t>Buiten gebruik: 40px doorgetrokken, 12px onderbroken, 8px doorgetrokken, 12px onderbroken</w:t>
      </w:r>
    </w:p>
    <w:p w14:paraId="7C97E3BF" w14:textId="77777777" w:rsidR="00574EB1" w:rsidRDefault="003022A4">
      <w:pPr>
        <w:pStyle w:val="Plattetekst1"/>
        <w:numPr>
          <w:ilvl w:val="0"/>
          <w:numId w:val="11"/>
        </w:numPr>
      </w:pPr>
      <w:r>
        <w:t>Grootte (lijndikte):</w:t>
      </w:r>
    </w:p>
    <w:p w14:paraId="6A0907AD" w14:textId="77777777" w:rsidR="00574EB1" w:rsidRDefault="003022A4">
      <w:pPr>
        <w:pStyle w:val="Plattetekst1"/>
        <w:numPr>
          <w:ilvl w:val="1"/>
          <w:numId w:val="11"/>
        </w:numPr>
      </w:pPr>
      <w:r>
        <w:t>1 px voor Schaalniveau 5 – 10</w:t>
      </w:r>
    </w:p>
    <w:p w14:paraId="77786A43" w14:textId="77777777" w:rsidR="00574EB1" w:rsidRDefault="003022A4">
      <w:pPr>
        <w:pStyle w:val="Plattetekst1"/>
        <w:numPr>
          <w:ilvl w:val="1"/>
          <w:numId w:val="11"/>
        </w:numPr>
      </w:pPr>
      <w:r>
        <w:t>2 px voor Schaalniveau 11 – 14</w:t>
      </w:r>
    </w:p>
    <w:p w14:paraId="61917430" w14:textId="77777777" w:rsidR="00574EB1" w:rsidRDefault="003022A4">
      <w:pPr>
        <w:pStyle w:val="Plattetekst1"/>
        <w:numPr>
          <w:ilvl w:val="1"/>
          <w:numId w:val="11"/>
        </w:numPr>
      </w:pPr>
      <w:r>
        <w:t>4 px voor Schaalniveau 15 – 16</w:t>
      </w:r>
    </w:p>
    <w:p w14:paraId="24234C5A" w14:textId="77777777" w:rsidR="00574EB1" w:rsidRDefault="003022A4">
      <w:pPr>
        <w:pStyle w:val="Plattetekst1"/>
        <w:numPr>
          <w:ilvl w:val="0"/>
          <w:numId w:val="11"/>
        </w:numPr>
      </w:pPr>
      <w:r>
        <w:t>Transparantie: 0 %</w:t>
      </w:r>
    </w:p>
    <w:p w14:paraId="7934D649" w14:textId="77777777" w:rsidR="00574EB1" w:rsidRDefault="003022A4">
      <w:pPr>
        <w:pStyle w:val="Kop3"/>
        <w:numPr>
          <w:ilvl w:val="2"/>
          <w:numId w:val="3"/>
        </w:numPr>
      </w:pPr>
      <w:bookmarkStart w:id="83" w:name="__RefHeading___Toc4454_4117045737"/>
      <w:bookmarkEnd w:id="8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A954C3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B0D9432"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2FB2EBC"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93CC3C8"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B2F8F31" w14:textId="77777777" w:rsidR="00574EB1" w:rsidRDefault="003022A4">
            <w:pPr>
              <w:pStyle w:val="TableContents"/>
              <w:jc w:val="center"/>
            </w:pPr>
            <w:r>
              <w:rPr>
                <w:rFonts w:eastAsia="Lucida Sans Unicode" w:cs="Tahoma"/>
                <w:b/>
                <w:bCs/>
                <w:iCs/>
                <w:color w:val="FFFFFF"/>
                <w:szCs w:val="20"/>
              </w:rPr>
              <w:t>Buiten gebruik</w:t>
            </w:r>
          </w:p>
        </w:tc>
      </w:tr>
      <w:tr w:rsidR="00574EB1" w14:paraId="0E8EE7E8"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7C99350A"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94ABC8" w14:textId="77777777" w:rsidR="00574EB1" w:rsidRDefault="003022A4">
            <w:pPr>
              <w:pStyle w:val="TableContents"/>
            </w:pPr>
            <w:r>
              <w:rPr>
                <w:noProof/>
              </w:rPr>
              <w:drawing>
                <wp:anchor distT="0" distB="0" distL="0" distR="0" simplePos="0" relativeHeight="4" behindDoc="0" locked="0" layoutInCell="1" allowOverlap="1" wp14:anchorId="785B4ECD" wp14:editId="61EB1784">
                  <wp:simplePos x="0" y="0"/>
                  <wp:positionH relativeFrom="column">
                    <wp:align>center</wp:align>
                  </wp:positionH>
                  <wp:positionV relativeFrom="paragraph">
                    <wp:posOffset>635</wp:posOffset>
                  </wp:positionV>
                  <wp:extent cx="4520565" cy="141605"/>
                  <wp:effectExtent l="0" t="0" r="0" b="0"/>
                  <wp:wrapNone/>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rsidR="00574EB1" w14:paraId="25281121"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B63775D"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1E6FA95" w14:textId="77777777" w:rsidR="00574EB1" w:rsidRDefault="003022A4">
            <w:pPr>
              <w:pStyle w:val="TableContents"/>
            </w:pPr>
            <w:r>
              <w:rPr>
                <w:noProof/>
              </w:rPr>
              <w:drawing>
                <wp:anchor distT="0" distB="0" distL="0" distR="0" simplePos="0" relativeHeight="5" behindDoc="0" locked="0" layoutInCell="1" allowOverlap="1" wp14:anchorId="12F20556" wp14:editId="69C37AAC">
                  <wp:simplePos x="0" y="0"/>
                  <wp:positionH relativeFrom="column">
                    <wp:align>center</wp:align>
                  </wp:positionH>
                  <wp:positionV relativeFrom="paragraph">
                    <wp:posOffset>635</wp:posOffset>
                  </wp:positionV>
                  <wp:extent cx="4520565" cy="141605"/>
                  <wp:effectExtent l="0" t="0" r="0" b="0"/>
                  <wp:wrapNone/>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rsidR="00574EB1" w14:paraId="5C9AB9E0"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D25E127"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3B578F" w14:textId="77777777" w:rsidR="00574EB1" w:rsidRDefault="003022A4">
            <w:pPr>
              <w:pStyle w:val="TableContents"/>
            </w:pPr>
            <w:r>
              <w:rPr>
                <w:noProof/>
              </w:rPr>
              <w:drawing>
                <wp:anchor distT="0" distB="0" distL="0" distR="0" simplePos="0" relativeHeight="6" behindDoc="0" locked="0" layoutInCell="1" allowOverlap="1" wp14:anchorId="0B460ECD" wp14:editId="19B27AAF">
                  <wp:simplePos x="0" y="0"/>
                  <wp:positionH relativeFrom="column">
                    <wp:align>center</wp:align>
                  </wp:positionH>
                  <wp:positionV relativeFrom="paragraph">
                    <wp:posOffset>635</wp:posOffset>
                  </wp:positionV>
                  <wp:extent cx="4520565" cy="141605"/>
                  <wp:effectExtent l="0" t="0" r="0" b="0"/>
                  <wp:wrapNone/>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bl>
    <w:p w14:paraId="36D9B7AB" w14:textId="77777777" w:rsidR="00574EB1" w:rsidRDefault="003022A4">
      <w:pPr>
        <w:pStyle w:val="Kop2"/>
        <w:numPr>
          <w:ilvl w:val="1"/>
          <w:numId w:val="3"/>
        </w:numPr>
      </w:pPr>
      <w:bookmarkStart w:id="84" w:name="_Toc42596092"/>
      <w:bookmarkStart w:id="85" w:name="_Toc51750185"/>
      <w:r>
        <w:t>Gas hogedruk</w:t>
      </w:r>
      <w:bookmarkEnd w:id="84"/>
      <w:bookmarkEnd w:id="85"/>
    </w:p>
    <w:p w14:paraId="5967F2A3" w14:textId="77777777" w:rsidR="00574EB1" w:rsidRDefault="003022A4">
      <w:pPr>
        <w:pStyle w:val="Kop3"/>
        <w:numPr>
          <w:ilvl w:val="2"/>
          <w:numId w:val="3"/>
        </w:numPr>
      </w:pPr>
      <w:bookmarkStart w:id="86" w:name="__RefHeading___Toc4456_4117045737"/>
      <w:bookmarkEnd w:id="86"/>
      <w:r>
        <w:t>Regel</w:t>
      </w:r>
    </w:p>
    <w:p w14:paraId="03D4370D" w14:textId="55978AD3" w:rsidR="00574EB1" w:rsidRDefault="003022A4">
      <w:pPr>
        <w:pStyle w:val="Plattetekst1"/>
      </w:pPr>
      <w:r>
        <w:t xml:space="preserve">Het objecttype Gas hogedruk </w:t>
      </w:r>
      <w:del w:id="87" w:author="Paul Janssen" w:date="2020-09-18T10:35:00Z">
        <w:r w:rsidDel="002115EB">
          <w:delText>bevat</w:delText>
        </w:r>
      </w:del>
      <w:ins w:id="88" w:author="Paul Janssen" w:date="2020-09-18T10:35:00Z">
        <w:r w:rsidR="002115EB">
          <w:t>omvat</w:t>
        </w:r>
      </w:ins>
      <w:r>
        <w:t xml:space="preserve"> leidingen die behoren tot het UtilityNetwork met een </w:t>
      </w:r>
      <w:r>
        <w:lastRenderedPageBreak/>
        <w:t>IMKL-thema “gasHogeDruk” en wordt gevisualiseerd als lijnobject met de volgende eigenschappen:</w:t>
      </w:r>
    </w:p>
    <w:p w14:paraId="7F50AD68" w14:textId="77777777" w:rsidR="00574EB1" w:rsidRDefault="003022A4">
      <w:pPr>
        <w:pStyle w:val="Plattetekst1"/>
        <w:numPr>
          <w:ilvl w:val="0"/>
          <w:numId w:val="11"/>
        </w:numPr>
      </w:pPr>
      <w:r>
        <w:t>Kleur: #ffaf3c</w:t>
      </w:r>
    </w:p>
    <w:p w14:paraId="55197E1E" w14:textId="77777777" w:rsidR="00574EB1" w:rsidRDefault="003022A4">
      <w:pPr>
        <w:pStyle w:val="Plattetekst1"/>
        <w:numPr>
          <w:ilvl w:val="0"/>
          <w:numId w:val="11"/>
        </w:numPr>
      </w:pPr>
      <w:r>
        <w:t>Vorm</w:t>
      </w:r>
    </w:p>
    <w:p w14:paraId="4E08312B" w14:textId="77777777" w:rsidR="00574EB1" w:rsidRDefault="003022A4">
      <w:pPr>
        <w:pStyle w:val="Plattetekst1"/>
        <w:numPr>
          <w:ilvl w:val="1"/>
          <w:numId w:val="11"/>
        </w:numPr>
      </w:pPr>
      <w:r>
        <w:t>Geprojecteerd: 4px doorgetrokken, 16px onderbroken</w:t>
      </w:r>
    </w:p>
    <w:p w14:paraId="2B532A85" w14:textId="77777777" w:rsidR="00574EB1" w:rsidRDefault="003022A4">
      <w:pPr>
        <w:pStyle w:val="Plattetekst1"/>
        <w:numPr>
          <w:ilvl w:val="1"/>
          <w:numId w:val="11"/>
        </w:numPr>
      </w:pPr>
      <w:r>
        <w:t>In gebruik: doorgetrokken lijn</w:t>
      </w:r>
    </w:p>
    <w:p w14:paraId="3092F95F" w14:textId="77777777" w:rsidR="00574EB1" w:rsidRDefault="003022A4">
      <w:pPr>
        <w:pStyle w:val="Plattetekst1"/>
        <w:numPr>
          <w:ilvl w:val="1"/>
          <w:numId w:val="11"/>
        </w:numPr>
      </w:pPr>
      <w:r>
        <w:t>Buiten gebruik: 40px doorgetrokken, 12px onderbroken, 8px doorgetrokken, 12px onderbroken</w:t>
      </w:r>
    </w:p>
    <w:p w14:paraId="11758F2D" w14:textId="77777777" w:rsidR="00574EB1" w:rsidRDefault="003022A4">
      <w:pPr>
        <w:pStyle w:val="Plattetekst1"/>
        <w:numPr>
          <w:ilvl w:val="0"/>
          <w:numId w:val="11"/>
        </w:numPr>
      </w:pPr>
      <w:r>
        <w:t>Grootte (lijndikte):</w:t>
      </w:r>
    </w:p>
    <w:p w14:paraId="660266C5" w14:textId="77777777" w:rsidR="00574EB1" w:rsidRDefault="003022A4">
      <w:pPr>
        <w:pStyle w:val="Plattetekst1"/>
        <w:numPr>
          <w:ilvl w:val="1"/>
          <w:numId w:val="11"/>
        </w:numPr>
      </w:pPr>
      <w:r>
        <w:t>1 px voor Schaalniveau 5 – 10</w:t>
      </w:r>
    </w:p>
    <w:p w14:paraId="052D80F7" w14:textId="77777777" w:rsidR="00574EB1" w:rsidRDefault="003022A4">
      <w:pPr>
        <w:pStyle w:val="Plattetekst1"/>
        <w:numPr>
          <w:ilvl w:val="1"/>
          <w:numId w:val="11"/>
        </w:numPr>
      </w:pPr>
      <w:r>
        <w:t>2 px voor Schaalniveau 11 – 14</w:t>
      </w:r>
    </w:p>
    <w:p w14:paraId="3DB93EB3" w14:textId="77777777" w:rsidR="00574EB1" w:rsidRDefault="003022A4">
      <w:pPr>
        <w:pStyle w:val="Plattetekst1"/>
        <w:numPr>
          <w:ilvl w:val="1"/>
          <w:numId w:val="11"/>
        </w:numPr>
      </w:pPr>
      <w:r>
        <w:t>4 px voor Schaalniveau 15 – 16</w:t>
      </w:r>
    </w:p>
    <w:p w14:paraId="06A730FF" w14:textId="77777777" w:rsidR="00574EB1" w:rsidRDefault="003022A4">
      <w:pPr>
        <w:pStyle w:val="Plattetekst1"/>
        <w:numPr>
          <w:ilvl w:val="0"/>
          <w:numId w:val="11"/>
        </w:numPr>
      </w:pPr>
      <w:r>
        <w:t>Transparantie: 0 %</w:t>
      </w:r>
    </w:p>
    <w:p w14:paraId="570F638D" w14:textId="77777777" w:rsidR="00574EB1" w:rsidRDefault="003022A4">
      <w:pPr>
        <w:pStyle w:val="Kop3"/>
        <w:numPr>
          <w:ilvl w:val="2"/>
          <w:numId w:val="3"/>
        </w:numPr>
      </w:pPr>
      <w:bookmarkStart w:id="89" w:name="__RefHeading___Toc4458_4117045737"/>
      <w:bookmarkEnd w:id="8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7BCA9C0F"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046B0BEA"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19B4D4DF"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9571FB7"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E688BDE" w14:textId="77777777" w:rsidR="00574EB1" w:rsidRDefault="003022A4">
            <w:pPr>
              <w:pStyle w:val="TableContents"/>
              <w:jc w:val="center"/>
            </w:pPr>
            <w:r>
              <w:rPr>
                <w:rFonts w:eastAsia="Lucida Sans Unicode" w:cs="Tahoma"/>
                <w:b/>
                <w:bCs/>
                <w:iCs/>
                <w:color w:val="FFFFFF"/>
                <w:szCs w:val="20"/>
              </w:rPr>
              <w:t>Buiten gebruik</w:t>
            </w:r>
          </w:p>
        </w:tc>
      </w:tr>
      <w:tr w:rsidR="00574EB1" w14:paraId="778BE30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6D1F88B"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038A12B" w14:textId="77777777" w:rsidR="00574EB1" w:rsidRDefault="003022A4">
            <w:pPr>
              <w:pStyle w:val="TableContents"/>
            </w:pPr>
            <w:r>
              <w:rPr>
                <w:noProof/>
              </w:rPr>
              <w:drawing>
                <wp:anchor distT="0" distB="0" distL="0" distR="0" simplePos="0" relativeHeight="9" behindDoc="0" locked="0" layoutInCell="1" allowOverlap="1" wp14:anchorId="6F19457E" wp14:editId="378BDC46">
                  <wp:simplePos x="0" y="0"/>
                  <wp:positionH relativeFrom="column">
                    <wp:align>center</wp:align>
                  </wp:positionH>
                  <wp:positionV relativeFrom="paragraph">
                    <wp:posOffset>635</wp:posOffset>
                  </wp:positionV>
                  <wp:extent cx="4520565" cy="141605"/>
                  <wp:effectExtent l="0" t="0" r="0" b="0"/>
                  <wp:wrapNone/>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rsidR="00574EB1" w14:paraId="349C6DC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4C929AA1"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42E6C9" w14:textId="77777777" w:rsidR="00574EB1" w:rsidRDefault="003022A4">
            <w:pPr>
              <w:pStyle w:val="TableContents"/>
            </w:pPr>
            <w:r>
              <w:rPr>
                <w:noProof/>
              </w:rPr>
              <w:drawing>
                <wp:anchor distT="0" distB="0" distL="0" distR="0" simplePos="0" relativeHeight="7" behindDoc="0" locked="0" layoutInCell="1" allowOverlap="1" wp14:anchorId="0B8E39AE" wp14:editId="6A47904A">
                  <wp:simplePos x="0" y="0"/>
                  <wp:positionH relativeFrom="column">
                    <wp:align>center</wp:align>
                  </wp:positionH>
                  <wp:positionV relativeFrom="paragraph">
                    <wp:posOffset>635</wp:posOffset>
                  </wp:positionV>
                  <wp:extent cx="4520565" cy="141605"/>
                  <wp:effectExtent l="0" t="0" r="0" b="0"/>
                  <wp:wrapNone/>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574EB1" w14:paraId="4D0ECA1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02B82EA"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4A4A3C" w14:textId="77777777" w:rsidR="00574EB1" w:rsidRDefault="003022A4">
            <w:pPr>
              <w:pStyle w:val="TableContents"/>
            </w:pPr>
            <w:r>
              <w:rPr>
                <w:noProof/>
              </w:rPr>
              <w:drawing>
                <wp:anchor distT="0" distB="0" distL="0" distR="0" simplePos="0" relativeHeight="8" behindDoc="0" locked="0" layoutInCell="1" allowOverlap="1" wp14:anchorId="56775D0B" wp14:editId="3C3959FF">
                  <wp:simplePos x="0" y="0"/>
                  <wp:positionH relativeFrom="column">
                    <wp:align>center</wp:align>
                  </wp:positionH>
                  <wp:positionV relativeFrom="paragraph">
                    <wp:posOffset>635</wp:posOffset>
                  </wp:positionV>
                  <wp:extent cx="4520565" cy="141605"/>
                  <wp:effectExtent l="0" t="0" r="0" b="0"/>
                  <wp:wrapNone/>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bl>
    <w:p w14:paraId="4B6CD76F" w14:textId="77777777" w:rsidR="00574EB1" w:rsidRDefault="003022A4">
      <w:pPr>
        <w:pStyle w:val="Kop2"/>
        <w:numPr>
          <w:ilvl w:val="1"/>
          <w:numId w:val="3"/>
        </w:numPr>
      </w:pPr>
      <w:bookmarkStart w:id="90" w:name="_Toc42596093"/>
      <w:bookmarkStart w:id="91" w:name="_Toc51750186"/>
      <w:r>
        <w:t>Buisleiding gevaarlijke inhoud</w:t>
      </w:r>
      <w:bookmarkEnd w:id="90"/>
      <w:bookmarkEnd w:id="91"/>
    </w:p>
    <w:p w14:paraId="2991A4CD" w14:textId="77777777" w:rsidR="00574EB1" w:rsidRDefault="003022A4">
      <w:pPr>
        <w:pStyle w:val="Kop3"/>
        <w:numPr>
          <w:ilvl w:val="2"/>
          <w:numId w:val="3"/>
        </w:numPr>
      </w:pPr>
      <w:bookmarkStart w:id="92" w:name="__RefHeading___Toc4460_4117045737"/>
      <w:bookmarkEnd w:id="92"/>
      <w:r>
        <w:t>Regel</w:t>
      </w:r>
    </w:p>
    <w:p w14:paraId="536C2064" w14:textId="6B8E6EF1" w:rsidR="00574EB1" w:rsidRDefault="003022A4">
      <w:pPr>
        <w:pStyle w:val="Plattetekst1"/>
      </w:pPr>
      <w:r>
        <w:t xml:space="preserve">Het objecttype Buisleiding gevaarlijke inhoud </w:t>
      </w:r>
      <w:del w:id="93" w:author="Paul Janssen" w:date="2020-09-18T10:35:00Z">
        <w:r w:rsidDel="002115EB">
          <w:delText>bevat</w:delText>
        </w:r>
      </w:del>
      <w:ins w:id="94" w:author="Paul Janssen" w:date="2020-09-18T10:35:00Z">
        <w:r w:rsidR="002115EB">
          <w:t>omvat</w:t>
        </w:r>
      </w:ins>
      <w:r>
        <w:t xml:space="preserve"> leidingen die behoren tot het UtilityNetwork met een IMKL-thema “buisleidingGevaarlijkeInhoud” en wordt gevisualiseerd als lijnobject met de volgende eigenschappen:</w:t>
      </w:r>
    </w:p>
    <w:p w14:paraId="762386F3" w14:textId="77777777" w:rsidR="00574EB1" w:rsidRDefault="003022A4">
      <w:pPr>
        <w:pStyle w:val="Plattetekst1"/>
        <w:numPr>
          <w:ilvl w:val="0"/>
          <w:numId w:val="10"/>
        </w:numPr>
      </w:pPr>
      <w:r>
        <w:t>Kleur: #ff7f00</w:t>
      </w:r>
    </w:p>
    <w:p w14:paraId="4BFD0453" w14:textId="77777777" w:rsidR="00574EB1" w:rsidRDefault="003022A4">
      <w:pPr>
        <w:pStyle w:val="Plattetekst1"/>
        <w:numPr>
          <w:ilvl w:val="0"/>
          <w:numId w:val="10"/>
        </w:numPr>
      </w:pPr>
      <w:r>
        <w:t>Vorm</w:t>
      </w:r>
    </w:p>
    <w:p w14:paraId="449BBB4B" w14:textId="77777777" w:rsidR="00574EB1" w:rsidRDefault="003022A4">
      <w:pPr>
        <w:pStyle w:val="Plattetekst1"/>
        <w:numPr>
          <w:ilvl w:val="1"/>
          <w:numId w:val="10"/>
        </w:numPr>
      </w:pPr>
      <w:r>
        <w:t>Geprojecteerd: 4px doorgetrokken, 16px onderbroken</w:t>
      </w:r>
    </w:p>
    <w:p w14:paraId="256D0F9A" w14:textId="77777777" w:rsidR="00574EB1" w:rsidRDefault="003022A4">
      <w:pPr>
        <w:pStyle w:val="Plattetekst1"/>
        <w:numPr>
          <w:ilvl w:val="1"/>
          <w:numId w:val="10"/>
        </w:numPr>
      </w:pPr>
      <w:r>
        <w:t>In gebruik: doorgetrokken lijn</w:t>
      </w:r>
    </w:p>
    <w:p w14:paraId="63FC5B3D" w14:textId="77777777" w:rsidR="00574EB1" w:rsidRDefault="003022A4">
      <w:pPr>
        <w:pStyle w:val="Plattetekst1"/>
        <w:numPr>
          <w:ilvl w:val="1"/>
          <w:numId w:val="10"/>
        </w:numPr>
      </w:pPr>
      <w:r>
        <w:t>Buiten gebruik: 40px doorgetrokken, 12px onderbroken, 8px doorgetrokken, 12px onderbroken</w:t>
      </w:r>
    </w:p>
    <w:p w14:paraId="63451A42" w14:textId="77777777" w:rsidR="00574EB1" w:rsidRDefault="003022A4">
      <w:pPr>
        <w:pStyle w:val="Plattetekst1"/>
        <w:numPr>
          <w:ilvl w:val="0"/>
          <w:numId w:val="10"/>
        </w:numPr>
      </w:pPr>
      <w:r>
        <w:t>Grootte (lijndikte):</w:t>
      </w:r>
    </w:p>
    <w:p w14:paraId="6D0D53C7" w14:textId="77777777" w:rsidR="00574EB1" w:rsidRDefault="003022A4">
      <w:pPr>
        <w:pStyle w:val="Plattetekst1"/>
        <w:numPr>
          <w:ilvl w:val="1"/>
          <w:numId w:val="10"/>
        </w:numPr>
      </w:pPr>
      <w:r>
        <w:lastRenderedPageBreak/>
        <w:t>1 px voor Schaalniveau 5 – 10</w:t>
      </w:r>
    </w:p>
    <w:p w14:paraId="3353F886" w14:textId="77777777" w:rsidR="00574EB1" w:rsidRDefault="003022A4">
      <w:pPr>
        <w:pStyle w:val="Plattetekst1"/>
        <w:numPr>
          <w:ilvl w:val="1"/>
          <w:numId w:val="10"/>
        </w:numPr>
      </w:pPr>
      <w:r>
        <w:t>2 px voor Schaalniveau 11 – 14</w:t>
      </w:r>
    </w:p>
    <w:p w14:paraId="3771F0A4" w14:textId="77777777" w:rsidR="00574EB1" w:rsidRDefault="003022A4">
      <w:pPr>
        <w:pStyle w:val="Plattetekst1"/>
        <w:numPr>
          <w:ilvl w:val="1"/>
          <w:numId w:val="10"/>
        </w:numPr>
      </w:pPr>
      <w:r>
        <w:t>4 px voor Schaalniveau 15 – 16</w:t>
      </w:r>
    </w:p>
    <w:p w14:paraId="292993C1" w14:textId="77777777" w:rsidR="00574EB1" w:rsidRDefault="003022A4">
      <w:pPr>
        <w:pStyle w:val="Plattetekst1"/>
        <w:numPr>
          <w:ilvl w:val="0"/>
          <w:numId w:val="10"/>
        </w:numPr>
      </w:pPr>
      <w:r>
        <w:t>Transparantie: 0 %</w:t>
      </w:r>
    </w:p>
    <w:p w14:paraId="3B16143A" w14:textId="77777777" w:rsidR="00574EB1" w:rsidRDefault="003022A4">
      <w:pPr>
        <w:pStyle w:val="Kop3"/>
        <w:numPr>
          <w:ilvl w:val="2"/>
          <w:numId w:val="3"/>
        </w:numPr>
      </w:pPr>
      <w:bookmarkStart w:id="95" w:name="__RefHeading___Toc4462_4117045737"/>
      <w:bookmarkEnd w:id="9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07EC83C6"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5912C8FD"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40B57C89"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D775975"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6AF8E22" w14:textId="77777777" w:rsidR="00574EB1" w:rsidRDefault="003022A4">
            <w:pPr>
              <w:pStyle w:val="TableContents"/>
              <w:jc w:val="center"/>
            </w:pPr>
            <w:r>
              <w:rPr>
                <w:rFonts w:eastAsia="Lucida Sans Unicode" w:cs="Tahoma"/>
                <w:b/>
                <w:bCs/>
                <w:iCs/>
                <w:color w:val="FFFFFF"/>
                <w:szCs w:val="20"/>
              </w:rPr>
              <w:t>Buiten gebruik</w:t>
            </w:r>
          </w:p>
        </w:tc>
      </w:tr>
      <w:tr w:rsidR="00574EB1" w14:paraId="11FEB099"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787F91B"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66C40CC" w14:textId="77777777" w:rsidR="00574EB1" w:rsidRDefault="003022A4">
            <w:pPr>
              <w:pStyle w:val="TableContents"/>
            </w:pPr>
            <w:r>
              <w:rPr>
                <w:noProof/>
              </w:rPr>
              <w:drawing>
                <wp:anchor distT="0" distB="0" distL="0" distR="0" simplePos="0" relativeHeight="10" behindDoc="0" locked="0" layoutInCell="1" allowOverlap="1" wp14:anchorId="7F3E4DCB" wp14:editId="143B73DD">
                  <wp:simplePos x="0" y="0"/>
                  <wp:positionH relativeFrom="column">
                    <wp:align>center</wp:align>
                  </wp:positionH>
                  <wp:positionV relativeFrom="paragraph">
                    <wp:posOffset>635</wp:posOffset>
                  </wp:positionV>
                  <wp:extent cx="4520565" cy="141605"/>
                  <wp:effectExtent l="0" t="0" r="0" b="0"/>
                  <wp:wrapNone/>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74EB1" w14:paraId="1040DBF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2C992EE"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A169AE3" w14:textId="77777777" w:rsidR="00574EB1" w:rsidRDefault="003022A4">
            <w:pPr>
              <w:pStyle w:val="TableContents"/>
            </w:pPr>
            <w:r>
              <w:rPr>
                <w:noProof/>
              </w:rPr>
              <w:drawing>
                <wp:anchor distT="0" distB="0" distL="0" distR="0" simplePos="0" relativeHeight="11" behindDoc="0" locked="0" layoutInCell="1" allowOverlap="1" wp14:anchorId="47D8965D" wp14:editId="5B0D46A6">
                  <wp:simplePos x="0" y="0"/>
                  <wp:positionH relativeFrom="column">
                    <wp:align>center</wp:align>
                  </wp:positionH>
                  <wp:positionV relativeFrom="paragraph">
                    <wp:posOffset>635</wp:posOffset>
                  </wp:positionV>
                  <wp:extent cx="4520565" cy="141605"/>
                  <wp:effectExtent l="0" t="0" r="0" b="0"/>
                  <wp:wrapNone/>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74EB1" w14:paraId="24F91CC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3447DD6"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9C3710" w14:textId="77777777" w:rsidR="00574EB1" w:rsidRDefault="003022A4">
            <w:pPr>
              <w:pStyle w:val="TableContents"/>
            </w:pPr>
            <w:r>
              <w:rPr>
                <w:noProof/>
              </w:rPr>
              <w:drawing>
                <wp:anchor distT="0" distB="0" distL="0" distR="0" simplePos="0" relativeHeight="12" behindDoc="0" locked="0" layoutInCell="1" allowOverlap="1" wp14:anchorId="275C387B" wp14:editId="17EF88EC">
                  <wp:simplePos x="0" y="0"/>
                  <wp:positionH relativeFrom="column">
                    <wp:align>center</wp:align>
                  </wp:positionH>
                  <wp:positionV relativeFrom="paragraph">
                    <wp:posOffset>635</wp:posOffset>
                  </wp:positionV>
                  <wp:extent cx="4520565" cy="141605"/>
                  <wp:effectExtent l="0" t="0" r="0" b="0"/>
                  <wp:wrapNone/>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03D0FDF2" w14:textId="77777777" w:rsidR="00574EB1" w:rsidRDefault="003022A4">
      <w:pPr>
        <w:pStyle w:val="Kop2"/>
        <w:numPr>
          <w:ilvl w:val="1"/>
          <w:numId w:val="3"/>
        </w:numPr>
      </w:pPr>
      <w:bookmarkStart w:id="96" w:name="_Toc42596094"/>
      <w:bookmarkStart w:id="97" w:name="_Toc51750187"/>
      <w:r>
        <w:t>Landelijk hoogspanningsnet</w:t>
      </w:r>
      <w:bookmarkEnd w:id="96"/>
      <w:bookmarkEnd w:id="97"/>
    </w:p>
    <w:p w14:paraId="03AADAA0" w14:textId="77777777" w:rsidR="00574EB1" w:rsidRDefault="003022A4">
      <w:pPr>
        <w:pStyle w:val="Kop3"/>
        <w:numPr>
          <w:ilvl w:val="2"/>
          <w:numId w:val="3"/>
        </w:numPr>
      </w:pPr>
      <w:bookmarkStart w:id="98" w:name="__RefHeading___Toc4464_4117045737"/>
      <w:bookmarkEnd w:id="98"/>
      <w:r>
        <w:t>Regel</w:t>
      </w:r>
    </w:p>
    <w:p w14:paraId="4C91D7F5" w14:textId="6DF8974B" w:rsidR="00574EB1" w:rsidRDefault="003022A4">
      <w:pPr>
        <w:pStyle w:val="Plattetekst1"/>
      </w:pPr>
      <w:r>
        <w:t>Het objecttype Landelijk hoogspannings</w:t>
      </w:r>
      <w:r w:rsidR="001B6849">
        <w:t>n</w:t>
      </w:r>
      <w:r>
        <w:t xml:space="preserve">et </w:t>
      </w:r>
      <w:del w:id="99" w:author="Paul Janssen" w:date="2020-09-18T10:35:00Z">
        <w:r w:rsidDel="002115EB">
          <w:delText>bevat</w:delText>
        </w:r>
      </w:del>
      <w:ins w:id="100" w:author="Paul Janssen" w:date="2020-09-18T10:35:00Z">
        <w:r w:rsidR="002115EB">
          <w:t>omvat</w:t>
        </w:r>
      </w:ins>
      <w:r>
        <w:t xml:space="preserve"> kabels die behoren tot het UtilityNetwork met een IMKL-thema “landelijkHoogspanningsnet” en wordt gevisualiseerd als lijnobject met de volgende eigenschappen:</w:t>
      </w:r>
    </w:p>
    <w:p w14:paraId="1216B5D0" w14:textId="77777777" w:rsidR="00574EB1" w:rsidRDefault="003022A4">
      <w:pPr>
        <w:pStyle w:val="Plattetekst1"/>
        <w:numPr>
          <w:ilvl w:val="0"/>
          <w:numId w:val="11"/>
        </w:numPr>
      </w:pPr>
      <w:r>
        <w:t>Kleur: #ff0000</w:t>
      </w:r>
    </w:p>
    <w:p w14:paraId="0C499DF2" w14:textId="77777777" w:rsidR="00574EB1" w:rsidRDefault="003022A4">
      <w:pPr>
        <w:pStyle w:val="Plattetekst1"/>
        <w:numPr>
          <w:ilvl w:val="0"/>
          <w:numId w:val="11"/>
        </w:numPr>
      </w:pPr>
      <w:r>
        <w:t>Vorm:</w:t>
      </w:r>
    </w:p>
    <w:p w14:paraId="7F3CF4EC" w14:textId="77777777" w:rsidR="00574EB1" w:rsidRDefault="003022A4">
      <w:pPr>
        <w:pStyle w:val="Plattetekst1"/>
        <w:numPr>
          <w:ilvl w:val="1"/>
          <w:numId w:val="11"/>
        </w:numPr>
      </w:pPr>
      <w:r>
        <w:t>Geprojecteerd: 4px doorgetrokken, 16px onderbroken</w:t>
      </w:r>
    </w:p>
    <w:p w14:paraId="608D01C9" w14:textId="77777777" w:rsidR="00574EB1" w:rsidRDefault="003022A4">
      <w:pPr>
        <w:pStyle w:val="Plattetekst1"/>
        <w:numPr>
          <w:ilvl w:val="1"/>
          <w:numId w:val="11"/>
        </w:numPr>
      </w:pPr>
      <w:r>
        <w:t>In gebruik: doorgetrokken lijn</w:t>
      </w:r>
    </w:p>
    <w:p w14:paraId="1C8A6632" w14:textId="77777777" w:rsidR="00574EB1" w:rsidRDefault="003022A4">
      <w:pPr>
        <w:pStyle w:val="Plattetekst1"/>
        <w:numPr>
          <w:ilvl w:val="1"/>
          <w:numId w:val="11"/>
        </w:numPr>
      </w:pPr>
      <w:r>
        <w:t>Buiten gebruik: 40px doorgetrokken, 12px onderbroken, 8px doorgetrokken, 12px onderbroken</w:t>
      </w:r>
    </w:p>
    <w:p w14:paraId="047F4E68" w14:textId="77777777" w:rsidR="00574EB1" w:rsidRDefault="003022A4">
      <w:pPr>
        <w:pStyle w:val="Plattetekst1"/>
        <w:numPr>
          <w:ilvl w:val="0"/>
          <w:numId w:val="11"/>
        </w:numPr>
      </w:pPr>
      <w:r>
        <w:t>Grootte (lijndikte):</w:t>
      </w:r>
    </w:p>
    <w:p w14:paraId="22EF8EC6" w14:textId="77777777" w:rsidR="00574EB1" w:rsidRDefault="003022A4">
      <w:pPr>
        <w:pStyle w:val="Plattetekst1"/>
        <w:numPr>
          <w:ilvl w:val="1"/>
          <w:numId w:val="11"/>
        </w:numPr>
      </w:pPr>
      <w:r>
        <w:t>1 px voor Schaalniveau 5 – 10</w:t>
      </w:r>
    </w:p>
    <w:p w14:paraId="5B451519" w14:textId="77777777" w:rsidR="00574EB1" w:rsidRDefault="003022A4">
      <w:pPr>
        <w:pStyle w:val="Plattetekst1"/>
        <w:numPr>
          <w:ilvl w:val="1"/>
          <w:numId w:val="11"/>
        </w:numPr>
      </w:pPr>
      <w:r>
        <w:t>2 px voor Schaalniveau 11 – 14</w:t>
      </w:r>
    </w:p>
    <w:p w14:paraId="044751C1" w14:textId="77777777" w:rsidR="00574EB1" w:rsidRDefault="003022A4">
      <w:pPr>
        <w:pStyle w:val="Plattetekst1"/>
        <w:numPr>
          <w:ilvl w:val="1"/>
          <w:numId w:val="11"/>
        </w:numPr>
      </w:pPr>
      <w:r>
        <w:t>4 px voor Schaalniveau 15 – 16</w:t>
      </w:r>
    </w:p>
    <w:p w14:paraId="3F17FB48" w14:textId="77777777" w:rsidR="00574EB1" w:rsidRDefault="003022A4">
      <w:pPr>
        <w:pStyle w:val="Plattetekst1"/>
        <w:numPr>
          <w:ilvl w:val="0"/>
          <w:numId w:val="11"/>
        </w:numPr>
      </w:pPr>
      <w:r>
        <w:t>Transparantie: 0 %</w:t>
      </w:r>
    </w:p>
    <w:p w14:paraId="160FCC68" w14:textId="77777777" w:rsidR="00574EB1" w:rsidRDefault="003022A4">
      <w:pPr>
        <w:pStyle w:val="Kop3"/>
        <w:numPr>
          <w:ilvl w:val="2"/>
          <w:numId w:val="3"/>
        </w:numPr>
      </w:pPr>
      <w:bookmarkStart w:id="101" w:name="__RefHeading___Toc4466_4117045737"/>
      <w:bookmarkEnd w:id="10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C66F935"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7215DB0"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61413B6"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B4500D0"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13D0149" w14:textId="77777777" w:rsidR="00574EB1" w:rsidRDefault="003022A4">
            <w:pPr>
              <w:pStyle w:val="TableContents"/>
              <w:jc w:val="center"/>
            </w:pPr>
            <w:r>
              <w:rPr>
                <w:rFonts w:eastAsia="Lucida Sans Unicode" w:cs="Tahoma"/>
                <w:b/>
                <w:bCs/>
                <w:iCs/>
                <w:color w:val="FFFFFF"/>
                <w:szCs w:val="20"/>
              </w:rPr>
              <w:t>Buiten gebruik</w:t>
            </w:r>
          </w:p>
        </w:tc>
      </w:tr>
      <w:tr w:rsidR="00574EB1" w14:paraId="4DDD1FA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357315C3"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B169EF7" w14:textId="77777777" w:rsidR="00574EB1" w:rsidRDefault="003022A4">
            <w:pPr>
              <w:pStyle w:val="TableContents"/>
            </w:pPr>
            <w:r>
              <w:rPr>
                <w:noProof/>
              </w:rPr>
              <w:drawing>
                <wp:anchor distT="0" distB="0" distL="0" distR="0" simplePos="0" relativeHeight="13" behindDoc="0" locked="0" layoutInCell="1" allowOverlap="1" wp14:anchorId="5B648F16" wp14:editId="3BD23887">
                  <wp:simplePos x="0" y="0"/>
                  <wp:positionH relativeFrom="column">
                    <wp:align>center</wp:align>
                  </wp:positionH>
                  <wp:positionV relativeFrom="paragraph">
                    <wp:posOffset>635</wp:posOffset>
                  </wp:positionV>
                  <wp:extent cx="4520565" cy="141605"/>
                  <wp:effectExtent l="0" t="0" r="0" b="0"/>
                  <wp:wrapNone/>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rsidR="00574EB1" w14:paraId="15D58C54"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71527A9"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19F42E1" w14:textId="77777777" w:rsidR="00574EB1" w:rsidRDefault="003022A4">
            <w:pPr>
              <w:pStyle w:val="TableContents"/>
            </w:pPr>
            <w:r>
              <w:rPr>
                <w:noProof/>
              </w:rPr>
              <w:drawing>
                <wp:anchor distT="0" distB="0" distL="0" distR="0" simplePos="0" relativeHeight="14" behindDoc="0" locked="0" layoutInCell="1" allowOverlap="1" wp14:anchorId="0ACF5E59" wp14:editId="506344DD">
                  <wp:simplePos x="0" y="0"/>
                  <wp:positionH relativeFrom="column">
                    <wp:align>center</wp:align>
                  </wp:positionH>
                  <wp:positionV relativeFrom="paragraph">
                    <wp:posOffset>635</wp:posOffset>
                  </wp:positionV>
                  <wp:extent cx="4520565" cy="141605"/>
                  <wp:effectExtent l="0" t="0" r="0" b="0"/>
                  <wp:wrapNone/>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574EB1" w14:paraId="345BB785"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C753D25" w14:textId="77777777" w:rsidR="00574EB1" w:rsidRDefault="003022A4">
            <w:pPr>
              <w:pStyle w:val="TableContents"/>
              <w:jc w:val="right"/>
            </w:pPr>
            <w:r>
              <w:lastRenderedPageBreak/>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B78AFB" w14:textId="77777777" w:rsidR="00574EB1" w:rsidRDefault="003022A4">
            <w:pPr>
              <w:pStyle w:val="TableContents"/>
            </w:pPr>
            <w:r>
              <w:rPr>
                <w:noProof/>
              </w:rPr>
              <w:drawing>
                <wp:anchor distT="0" distB="0" distL="0" distR="0" simplePos="0" relativeHeight="15" behindDoc="0" locked="0" layoutInCell="1" allowOverlap="1" wp14:anchorId="0B55A589" wp14:editId="6FBC24AD">
                  <wp:simplePos x="0" y="0"/>
                  <wp:positionH relativeFrom="column">
                    <wp:align>center</wp:align>
                  </wp:positionH>
                  <wp:positionV relativeFrom="paragraph">
                    <wp:posOffset>635</wp:posOffset>
                  </wp:positionV>
                  <wp:extent cx="4520565" cy="141605"/>
                  <wp:effectExtent l="0" t="0" r="0" b="0"/>
                  <wp:wrapNone/>
                  <wp:docPr id="17"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bl>
    <w:p w14:paraId="3D9C385E" w14:textId="77777777" w:rsidR="00574EB1" w:rsidRDefault="003022A4">
      <w:pPr>
        <w:pStyle w:val="Kop2"/>
        <w:numPr>
          <w:ilvl w:val="1"/>
          <w:numId w:val="3"/>
        </w:numPr>
      </w:pPr>
      <w:bookmarkStart w:id="102" w:name="_Toc42596095"/>
      <w:bookmarkStart w:id="103" w:name="_Toc51750188"/>
      <w:r>
        <w:t>Hoogspanning</w:t>
      </w:r>
      <w:bookmarkEnd w:id="102"/>
      <w:bookmarkEnd w:id="103"/>
    </w:p>
    <w:p w14:paraId="2D2B39D4" w14:textId="77777777" w:rsidR="00574EB1" w:rsidRDefault="003022A4">
      <w:pPr>
        <w:pStyle w:val="Kop3"/>
        <w:numPr>
          <w:ilvl w:val="2"/>
          <w:numId w:val="3"/>
        </w:numPr>
      </w:pPr>
      <w:bookmarkStart w:id="104" w:name="__RefHeading___Toc4468_4117045737"/>
      <w:bookmarkEnd w:id="104"/>
      <w:r>
        <w:t>Regel</w:t>
      </w:r>
    </w:p>
    <w:p w14:paraId="6E563F06" w14:textId="1502A12F" w:rsidR="00574EB1" w:rsidRDefault="003022A4">
      <w:pPr>
        <w:pStyle w:val="Plattetekst1"/>
      </w:pPr>
      <w:r>
        <w:t xml:space="preserve">Het objecttype Hoogspanning </w:t>
      </w:r>
      <w:del w:id="105" w:author="Paul Janssen" w:date="2020-09-18T10:35:00Z">
        <w:r w:rsidDel="002115EB">
          <w:delText>bevat</w:delText>
        </w:r>
      </w:del>
      <w:ins w:id="106" w:author="Paul Janssen" w:date="2020-09-18T10:35:00Z">
        <w:r w:rsidR="002115EB">
          <w:t>omvat</w:t>
        </w:r>
      </w:ins>
      <w:r>
        <w:t xml:space="preserve"> kabels die behoren tot het UtilityNetwork met een IMKL-thema “hoogspanning” en wordt gevisualiseerd als lijnobject met de volgende eigenschappen:</w:t>
      </w:r>
    </w:p>
    <w:p w14:paraId="7DBCAE2E" w14:textId="77777777" w:rsidR="00574EB1" w:rsidRDefault="003022A4">
      <w:pPr>
        <w:pStyle w:val="Plattetekst1"/>
        <w:numPr>
          <w:ilvl w:val="0"/>
          <w:numId w:val="11"/>
        </w:numPr>
      </w:pPr>
      <w:r>
        <w:t>Kleur: #ff0000</w:t>
      </w:r>
    </w:p>
    <w:p w14:paraId="4A731538" w14:textId="77777777" w:rsidR="00574EB1" w:rsidRDefault="003022A4">
      <w:pPr>
        <w:pStyle w:val="Plattetekst1"/>
        <w:numPr>
          <w:ilvl w:val="0"/>
          <w:numId w:val="11"/>
        </w:numPr>
      </w:pPr>
      <w:r>
        <w:t>Vorm:</w:t>
      </w:r>
    </w:p>
    <w:p w14:paraId="3C01DE95" w14:textId="77777777" w:rsidR="00574EB1" w:rsidRDefault="003022A4">
      <w:pPr>
        <w:pStyle w:val="Plattetekst1"/>
        <w:numPr>
          <w:ilvl w:val="1"/>
          <w:numId w:val="11"/>
        </w:numPr>
      </w:pPr>
      <w:r>
        <w:t>Geprojecteerd: 4px doorgetrokken, 16px onderbroken</w:t>
      </w:r>
    </w:p>
    <w:p w14:paraId="2EC4E0C8" w14:textId="77777777" w:rsidR="00574EB1" w:rsidRDefault="003022A4">
      <w:pPr>
        <w:pStyle w:val="Plattetekst1"/>
        <w:numPr>
          <w:ilvl w:val="1"/>
          <w:numId w:val="11"/>
        </w:numPr>
      </w:pPr>
      <w:r>
        <w:t>In gebruik: doorgetrokken lijn</w:t>
      </w:r>
    </w:p>
    <w:p w14:paraId="51F02CA6" w14:textId="77777777" w:rsidR="00574EB1" w:rsidRDefault="003022A4">
      <w:pPr>
        <w:pStyle w:val="Plattetekst1"/>
        <w:numPr>
          <w:ilvl w:val="1"/>
          <w:numId w:val="11"/>
        </w:numPr>
      </w:pPr>
      <w:r>
        <w:t>Buiten gebruik: 40px doorgetrokken, 12px onderbroken, 8px doorgetrokken, 12px onderbroken</w:t>
      </w:r>
    </w:p>
    <w:p w14:paraId="05EDCDE6" w14:textId="77777777" w:rsidR="00574EB1" w:rsidRDefault="003022A4">
      <w:pPr>
        <w:pStyle w:val="Plattetekst1"/>
        <w:numPr>
          <w:ilvl w:val="0"/>
          <w:numId w:val="11"/>
        </w:numPr>
      </w:pPr>
      <w:r>
        <w:t>Grootte (lijndikte):</w:t>
      </w:r>
    </w:p>
    <w:p w14:paraId="0F00B21F" w14:textId="77777777" w:rsidR="00574EB1" w:rsidRDefault="003022A4">
      <w:pPr>
        <w:pStyle w:val="Plattetekst1"/>
        <w:numPr>
          <w:ilvl w:val="1"/>
          <w:numId w:val="11"/>
        </w:numPr>
      </w:pPr>
      <w:r>
        <w:t>1 px voor Schaalniveau 5 – 10</w:t>
      </w:r>
    </w:p>
    <w:p w14:paraId="28BE0044" w14:textId="77777777" w:rsidR="00574EB1" w:rsidRDefault="003022A4">
      <w:pPr>
        <w:pStyle w:val="Plattetekst1"/>
        <w:numPr>
          <w:ilvl w:val="1"/>
          <w:numId w:val="11"/>
        </w:numPr>
      </w:pPr>
      <w:r>
        <w:t>2 px voor Schaalniveau 11 – 14</w:t>
      </w:r>
    </w:p>
    <w:p w14:paraId="1C1D029A" w14:textId="77777777" w:rsidR="00574EB1" w:rsidRDefault="003022A4">
      <w:pPr>
        <w:pStyle w:val="Plattetekst1"/>
        <w:numPr>
          <w:ilvl w:val="1"/>
          <w:numId w:val="11"/>
        </w:numPr>
      </w:pPr>
      <w:r>
        <w:t>4 px voor Schaalniveau 15 – 16</w:t>
      </w:r>
    </w:p>
    <w:p w14:paraId="1FF995E1" w14:textId="77777777" w:rsidR="00574EB1" w:rsidRDefault="003022A4">
      <w:pPr>
        <w:pStyle w:val="Plattetekst1"/>
        <w:numPr>
          <w:ilvl w:val="0"/>
          <w:numId w:val="11"/>
        </w:numPr>
      </w:pPr>
      <w:r>
        <w:t>Transparantie: 0 %</w:t>
      </w:r>
    </w:p>
    <w:p w14:paraId="44F79A9A" w14:textId="77777777" w:rsidR="00574EB1" w:rsidRDefault="003022A4">
      <w:pPr>
        <w:pStyle w:val="Kop3"/>
        <w:numPr>
          <w:ilvl w:val="2"/>
          <w:numId w:val="3"/>
        </w:numPr>
      </w:pPr>
      <w:bookmarkStart w:id="107" w:name="__RefHeading___Toc4470_4117045737"/>
      <w:bookmarkEnd w:id="10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29555F6"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9F2D2D2"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238EAA11"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31F179B"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AD96F72" w14:textId="77777777" w:rsidR="00574EB1" w:rsidRDefault="003022A4">
            <w:pPr>
              <w:pStyle w:val="TableContents"/>
              <w:jc w:val="center"/>
            </w:pPr>
            <w:r>
              <w:rPr>
                <w:rFonts w:eastAsia="Lucida Sans Unicode" w:cs="Tahoma"/>
                <w:b/>
                <w:bCs/>
                <w:iCs/>
                <w:color w:val="FFFFFF"/>
                <w:szCs w:val="20"/>
              </w:rPr>
              <w:t>Buiten gebruik</w:t>
            </w:r>
          </w:p>
        </w:tc>
      </w:tr>
      <w:tr w:rsidR="00574EB1" w14:paraId="59D3B43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060F8747"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C55828" w14:textId="77777777" w:rsidR="00574EB1" w:rsidRDefault="003022A4">
            <w:pPr>
              <w:pStyle w:val="TableContents"/>
            </w:pPr>
            <w:r>
              <w:rPr>
                <w:noProof/>
              </w:rPr>
              <w:drawing>
                <wp:anchor distT="0" distB="0" distL="0" distR="0" simplePos="0" relativeHeight="16" behindDoc="0" locked="0" layoutInCell="1" allowOverlap="1" wp14:anchorId="1FD7EB9F" wp14:editId="39770675">
                  <wp:simplePos x="0" y="0"/>
                  <wp:positionH relativeFrom="column">
                    <wp:align>center</wp:align>
                  </wp:positionH>
                  <wp:positionV relativeFrom="paragraph">
                    <wp:posOffset>635</wp:posOffset>
                  </wp:positionV>
                  <wp:extent cx="4520565" cy="141605"/>
                  <wp:effectExtent l="0" t="0" r="0" b="0"/>
                  <wp:wrapNone/>
                  <wp:docPr id="1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rsidR="00574EB1" w14:paraId="6C51B93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9B4CED0"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86EC394" w14:textId="77777777" w:rsidR="00574EB1" w:rsidRDefault="003022A4">
            <w:pPr>
              <w:pStyle w:val="TableContents"/>
            </w:pPr>
            <w:r>
              <w:rPr>
                <w:noProof/>
              </w:rPr>
              <w:drawing>
                <wp:anchor distT="0" distB="0" distL="0" distR="0" simplePos="0" relativeHeight="17" behindDoc="0" locked="0" layoutInCell="1" allowOverlap="1" wp14:anchorId="263F8C39" wp14:editId="6EF338C0">
                  <wp:simplePos x="0" y="0"/>
                  <wp:positionH relativeFrom="column">
                    <wp:align>center</wp:align>
                  </wp:positionH>
                  <wp:positionV relativeFrom="paragraph">
                    <wp:posOffset>635</wp:posOffset>
                  </wp:positionV>
                  <wp:extent cx="4520565" cy="141605"/>
                  <wp:effectExtent l="0" t="0" r="0" b="0"/>
                  <wp:wrapNone/>
                  <wp:docPr id="19"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574EB1" w14:paraId="39B3375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63B5284"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CD95C34" w14:textId="77777777" w:rsidR="00574EB1" w:rsidRDefault="003022A4">
            <w:pPr>
              <w:pStyle w:val="TableContents"/>
            </w:pPr>
            <w:r>
              <w:rPr>
                <w:noProof/>
              </w:rPr>
              <w:drawing>
                <wp:anchor distT="0" distB="0" distL="0" distR="0" simplePos="0" relativeHeight="18" behindDoc="0" locked="0" layoutInCell="1" allowOverlap="1" wp14:anchorId="03D519FC" wp14:editId="21529252">
                  <wp:simplePos x="0" y="0"/>
                  <wp:positionH relativeFrom="column">
                    <wp:align>center</wp:align>
                  </wp:positionH>
                  <wp:positionV relativeFrom="paragraph">
                    <wp:posOffset>635</wp:posOffset>
                  </wp:positionV>
                  <wp:extent cx="4520565" cy="141605"/>
                  <wp:effectExtent l="0" t="0" r="0" b="0"/>
                  <wp:wrapNone/>
                  <wp:docPr id="20"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bl>
    <w:p w14:paraId="2B5E0527" w14:textId="77777777" w:rsidR="00574EB1" w:rsidRDefault="003022A4">
      <w:pPr>
        <w:pStyle w:val="Kop2"/>
        <w:numPr>
          <w:ilvl w:val="1"/>
          <w:numId w:val="3"/>
        </w:numPr>
      </w:pPr>
      <w:bookmarkStart w:id="108" w:name="_Toc42596096"/>
      <w:bookmarkStart w:id="109" w:name="_Toc51750189"/>
      <w:r>
        <w:t>Middenspanning</w:t>
      </w:r>
      <w:bookmarkEnd w:id="108"/>
      <w:bookmarkEnd w:id="109"/>
    </w:p>
    <w:p w14:paraId="50F88421" w14:textId="77777777" w:rsidR="00574EB1" w:rsidRDefault="003022A4">
      <w:pPr>
        <w:pStyle w:val="Kop3"/>
        <w:numPr>
          <w:ilvl w:val="2"/>
          <w:numId w:val="3"/>
        </w:numPr>
      </w:pPr>
      <w:bookmarkStart w:id="110" w:name="__RefHeading___Toc4472_4117045737"/>
      <w:bookmarkEnd w:id="110"/>
      <w:r>
        <w:t>Regel</w:t>
      </w:r>
    </w:p>
    <w:p w14:paraId="68F1D375" w14:textId="70FEC468" w:rsidR="00574EB1" w:rsidRDefault="003022A4">
      <w:pPr>
        <w:pStyle w:val="Plattetekst1"/>
      </w:pPr>
      <w:r>
        <w:t xml:space="preserve">Het objecttype Middenspanning </w:t>
      </w:r>
      <w:del w:id="111" w:author="Paul Janssen" w:date="2020-09-18T10:35:00Z">
        <w:r w:rsidDel="002115EB">
          <w:delText>bevat</w:delText>
        </w:r>
      </w:del>
      <w:ins w:id="112" w:author="Paul Janssen" w:date="2020-09-18T10:35:00Z">
        <w:r w:rsidR="002115EB">
          <w:t>omvat</w:t>
        </w:r>
      </w:ins>
      <w:r>
        <w:t xml:space="preserve"> kabels die behoren tot het UtilityNetwork met een IMKL-thema “middenspanning” en wordt gevisualiseerd als lijnobject met de volgende eigenschappen:</w:t>
      </w:r>
    </w:p>
    <w:p w14:paraId="204A17CE" w14:textId="77777777" w:rsidR="00574EB1" w:rsidRDefault="003022A4">
      <w:pPr>
        <w:pStyle w:val="Plattetekst1"/>
        <w:numPr>
          <w:ilvl w:val="0"/>
          <w:numId w:val="11"/>
        </w:numPr>
      </w:pPr>
      <w:r>
        <w:t>Kleur: #c80000</w:t>
      </w:r>
    </w:p>
    <w:p w14:paraId="55800DAE" w14:textId="77777777" w:rsidR="00574EB1" w:rsidRDefault="003022A4">
      <w:pPr>
        <w:pStyle w:val="Plattetekst1"/>
        <w:numPr>
          <w:ilvl w:val="0"/>
          <w:numId w:val="11"/>
        </w:numPr>
      </w:pPr>
      <w:r>
        <w:t>Vorm:</w:t>
      </w:r>
    </w:p>
    <w:p w14:paraId="2C99AFDE" w14:textId="77777777" w:rsidR="00574EB1" w:rsidRDefault="003022A4">
      <w:pPr>
        <w:pStyle w:val="Plattetekst1"/>
        <w:numPr>
          <w:ilvl w:val="1"/>
          <w:numId w:val="11"/>
        </w:numPr>
      </w:pPr>
      <w:r>
        <w:lastRenderedPageBreak/>
        <w:t>Geprojecteerd: 4px doorgetrokken, 16px onderbroken</w:t>
      </w:r>
    </w:p>
    <w:p w14:paraId="1EFCA175" w14:textId="77777777" w:rsidR="00574EB1" w:rsidRDefault="003022A4">
      <w:pPr>
        <w:pStyle w:val="Plattetekst1"/>
        <w:numPr>
          <w:ilvl w:val="1"/>
          <w:numId w:val="11"/>
        </w:numPr>
      </w:pPr>
      <w:r>
        <w:t>In gebruik: doorgetrokken lijn</w:t>
      </w:r>
    </w:p>
    <w:p w14:paraId="5CCAB5C2" w14:textId="77777777" w:rsidR="00574EB1" w:rsidRDefault="003022A4">
      <w:pPr>
        <w:pStyle w:val="Plattetekst1"/>
        <w:numPr>
          <w:ilvl w:val="1"/>
          <w:numId w:val="11"/>
        </w:numPr>
      </w:pPr>
      <w:r>
        <w:t>Buiten gebruik: 40px doorgetrokken, 12px onderbroken, 8px doorgetrokken, 12px onderbroken</w:t>
      </w:r>
    </w:p>
    <w:p w14:paraId="67ABAC6A" w14:textId="77777777" w:rsidR="00574EB1" w:rsidRDefault="003022A4">
      <w:pPr>
        <w:pStyle w:val="Plattetekst1"/>
        <w:numPr>
          <w:ilvl w:val="0"/>
          <w:numId w:val="11"/>
        </w:numPr>
      </w:pPr>
      <w:r>
        <w:t>Grootte (lijndikte):</w:t>
      </w:r>
    </w:p>
    <w:p w14:paraId="40024FA6" w14:textId="77777777" w:rsidR="00574EB1" w:rsidRDefault="003022A4">
      <w:pPr>
        <w:pStyle w:val="Plattetekst1"/>
        <w:numPr>
          <w:ilvl w:val="1"/>
          <w:numId w:val="11"/>
        </w:numPr>
      </w:pPr>
      <w:r>
        <w:t>1 px voor Schaalniveau 5 – 10</w:t>
      </w:r>
    </w:p>
    <w:p w14:paraId="33B677C9" w14:textId="77777777" w:rsidR="00574EB1" w:rsidRDefault="003022A4">
      <w:pPr>
        <w:pStyle w:val="Plattetekst1"/>
        <w:numPr>
          <w:ilvl w:val="1"/>
          <w:numId w:val="11"/>
        </w:numPr>
      </w:pPr>
      <w:r>
        <w:t>2 px voor Schaalniveau 11 – 14</w:t>
      </w:r>
    </w:p>
    <w:p w14:paraId="7A1E23BF" w14:textId="77777777" w:rsidR="00574EB1" w:rsidRDefault="003022A4">
      <w:pPr>
        <w:pStyle w:val="Plattetekst1"/>
        <w:numPr>
          <w:ilvl w:val="1"/>
          <w:numId w:val="11"/>
        </w:numPr>
      </w:pPr>
      <w:r>
        <w:t>4 px voor Schaalniveau 15 – 16</w:t>
      </w:r>
    </w:p>
    <w:p w14:paraId="714E4C65" w14:textId="77777777" w:rsidR="00574EB1" w:rsidRDefault="003022A4">
      <w:pPr>
        <w:pStyle w:val="Plattetekst1"/>
        <w:numPr>
          <w:ilvl w:val="0"/>
          <w:numId w:val="11"/>
        </w:numPr>
      </w:pPr>
      <w:r>
        <w:t>Transparantie: 0 %</w:t>
      </w:r>
    </w:p>
    <w:p w14:paraId="63D5C230" w14:textId="77777777" w:rsidR="00574EB1" w:rsidRDefault="003022A4">
      <w:pPr>
        <w:pStyle w:val="Kop3"/>
        <w:numPr>
          <w:ilvl w:val="2"/>
          <w:numId w:val="3"/>
        </w:numPr>
      </w:pPr>
      <w:bookmarkStart w:id="113" w:name="__RefHeading___Toc4474_4117045737"/>
      <w:bookmarkEnd w:id="11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F48324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A87A340"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608E92BC"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8A010E2"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FB49F19" w14:textId="77777777" w:rsidR="00574EB1" w:rsidRDefault="003022A4">
            <w:pPr>
              <w:pStyle w:val="TableContents"/>
              <w:jc w:val="center"/>
            </w:pPr>
            <w:r>
              <w:rPr>
                <w:rFonts w:eastAsia="Lucida Sans Unicode" w:cs="Tahoma"/>
                <w:b/>
                <w:bCs/>
                <w:iCs/>
                <w:color w:val="FFFFFF"/>
                <w:szCs w:val="20"/>
              </w:rPr>
              <w:t>Buiten gebruik</w:t>
            </w:r>
          </w:p>
        </w:tc>
      </w:tr>
      <w:tr w:rsidR="00574EB1" w14:paraId="242D3679"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FBD0650"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A7F9F7" w14:textId="77777777" w:rsidR="00574EB1" w:rsidRDefault="003022A4">
            <w:pPr>
              <w:pStyle w:val="TableContents"/>
            </w:pPr>
            <w:r>
              <w:rPr>
                <w:noProof/>
              </w:rPr>
              <w:drawing>
                <wp:anchor distT="0" distB="0" distL="0" distR="0" simplePos="0" relativeHeight="19" behindDoc="0" locked="0" layoutInCell="1" allowOverlap="1" wp14:anchorId="77C408FC" wp14:editId="3699AA67">
                  <wp:simplePos x="0" y="0"/>
                  <wp:positionH relativeFrom="column">
                    <wp:align>center</wp:align>
                  </wp:positionH>
                  <wp:positionV relativeFrom="paragraph">
                    <wp:posOffset>635</wp:posOffset>
                  </wp:positionV>
                  <wp:extent cx="4520565" cy="141605"/>
                  <wp:effectExtent l="0" t="0" r="0" b="0"/>
                  <wp:wrapNone/>
                  <wp:docPr id="21"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rsidR="00574EB1" w14:paraId="06D7A89B"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58F8D35"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291A03" w14:textId="77777777" w:rsidR="00574EB1" w:rsidRDefault="003022A4">
            <w:pPr>
              <w:pStyle w:val="TableContents"/>
            </w:pPr>
            <w:r>
              <w:rPr>
                <w:noProof/>
              </w:rPr>
              <w:drawing>
                <wp:anchor distT="0" distB="0" distL="0" distR="0" simplePos="0" relativeHeight="20" behindDoc="0" locked="0" layoutInCell="1" allowOverlap="1" wp14:anchorId="402AF8D3" wp14:editId="4B989476">
                  <wp:simplePos x="0" y="0"/>
                  <wp:positionH relativeFrom="column">
                    <wp:align>center</wp:align>
                  </wp:positionH>
                  <wp:positionV relativeFrom="paragraph">
                    <wp:posOffset>635</wp:posOffset>
                  </wp:positionV>
                  <wp:extent cx="4520565" cy="141605"/>
                  <wp:effectExtent l="0" t="0" r="0" b="0"/>
                  <wp:wrapNone/>
                  <wp:docPr id="22"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rsidR="00574EB1" w14:paraId="34E289D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A6BE8AD"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C9E853" w14:textId="77777777" w:rsidR="00574EB1" w:rsidRDefault="003022A4">
            <w:pPr>
              <w:pStyle w:val="TableContents"/>
            </w:pPr>
            <w:r>
              <w:rPr>
                <w:noProof/>
              </w:rPr>
              <w:drawing>
                <wp:anchor distT="0" distB="0" distL="0" distR="0" simplePos="0" relativeHeight="21" behindDoc="0" locked="0" layoutInCell="1" allowOverlap="1" wp14:anchorId="37845C98" wp14:editId="6BE0F202">
                  <wp:simplePos x="0" y="0"/>
                  <wp:positionH relativeFrom="column">
                    <wp:align>center</wp:align>
                  </wp:positionH>
                  <wp:positionV relativeFrom="paragraph">
                    <wp:posOffset>635</wp:posOffset>
                  </wp:positionV>
                  <wp:extent cx="4520565" cy="141605"/>
                  <wp:effectExtent l="0" t="0" r="0" b="0"/>
                  <wp:wrapNone/>
                  <wp:docPr id="23"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bl>
    <w:p w14:paraId="71CE3D0A" w14:textId="77777777" w:rsidR="00574EB1" w:rsidRDefault="003022A4">
      <w:pPr>
        <w:pStyle w:val="Kop2"/>
        <w:numPr>
          <w:ilvl w:val="1"/>
          <w:numId w:val="3"/>
        </w:numPr>
      </w:pPr>
      <w:bookmarkStart w:id="114" w:name="_Toc42596097"/>
      <w:bookmarkStart w:id="115" w:name="_Toc51750190"/>
      <w:r>
        <w:t>Laagspanning</w:t>
      </w:r>
      <w:bookmarkEnd w:id="114"/>
      <w:bookmarkEnd w:id="115"/>
    </w:p>
    <w:p w14:paraId="10089D39" w14:textId="77777777" w:rsidR="00574EB1" w:rsidRDefault="003022A4">
      <w:pPr>
        <w:pStyle w:val="Kop3"/>
        <w:numPr>
          <w:ilvl w:val="2"/>
          <w:numId w:val="3"/>
        </w:numPr>
      </w:pPr>
      <w:bookmarkStart w:id="116" w:name="__RefHeading___Toc4476_4117045737"/>
      <w:bookmarkEnd w:id="116"/>
      <w:r>
        <w:t>Regel</w:t>
      </w:r>
    </w:p>
    <w:p w14:paraId="35845F76" w14:textId="3A88FBA9" w:rsidR="00574EB1" w:rsidRDefault="003022A4">
      <w:pPr>
        <w:pStyle w:val="Plattetekst1"/>
      </w:pPr>
      <w:r>
        <w:t xml:space="preserve">Het objecttype Laagspanning </w:t>
      </w:r>
      <w:del w:id="117" w:author="Paul Janssen" w:date="2020-09-18T10:36:00Z">
        <w:r w:rsidDel="002115EB">
          <w:delText>bevat</w:delText>
        </w:r>
      </w:del>
      <w:ins w:id="118" w:author="Paul Janssen" w:date="2020-09-18T10:36:00Z">
        <w:r w:rsidR="002115EB">
          <w:t>omvat</w:t>
        </w:r>
      </w:ins>
      <w:r>
        <w:t xml:space="preserve"> kabels die behoren tot het UtilityNetwork met een IMKL-thema “laagspanning” en wordt gevisualiseerd als lijnobject met de volgende eigenschappen:</w:t>
      </w:r>
    </w:p>
    <w:p w14:paraId="324EFDD8" w14:textId="77777777" w:rsidR="00574EB1" w:rsidRDefault="003022A4">
      <w:pPr>
        <w:pStyle w:val="Plattetekst1"/>
        <w:numPr>
          <w:ilvl w:val="0"/>
          <w:numId w:val="10"/>
        </w:numPr>
      </w:pPr>
      <w:r>
        <w:t>Kleur: #960000</w:t>
      </w:r>
    </w:p>
    <w:p w14:paraId="1B6D285B" w14:textId="77777777" w:rsidR="00574EB1" w:rsidRDefault="003022A4">
      <w:pPr>
        <w:pStyle w:val="Plattetekst1"/>
        <w:numPr>
          <w:ilvl w:val="0"/>
          <w:numId w:val="10"/>
        </w:numPr>
      </w:pPr>
      <w:r>
        <w:t>Vorm:</w:t>
      </w:r>
    </w:p>
    <w:p w14:paraId="45B1D937" w14:textId="77777777" w:rsidR="00574EB1" w:rsidRDefault="003022A4">
      <w:pPr>
        <w:pStyle w:val="Plattetekst1"/>
        <w:numPr>
          <w:ilvl w:val="1"/>
          <w:numId w:val="10"/>
        </w:numPr>
      </w:pPr>
      <w:r>
        <w:t>Geprojecteerd: 4px doorgetrokken, 16px onderbroken</w:t>
      </w:r>
    </w:p>
    <w:p w14:paraId="52E6E89F" w14:textId="77777777" w:rsidR="00574EB1" w:rsidRDefault="003022A4">
      <w:pPr>
        <w:pStyle w:val="Plattetekst1"/>
        <w:numPr>
          <w:ilvl w:val="1"/>
          <w:numId w:val="10"/>
        </w:numPr>
      </w:pPr>
      <w:r>
        <w:t>In gebruik: doorgetrokken lijn</w:t>
      </w:r>
    </w:p>
    <w:p w14:paraId="7F770D33" w14:textId="77777777" w:rsidR="00574EB1" w:rsidRDefault="003022A4">
      <w:pPr>
        <w:pStyle w:val="Plattetekst1"/>
        <w:numPr>
          <w:ilvl w:val="1"/>
          <w:numId w:val="10"/>
        </w:numPr>
      </w:pPr>
      <w:r>
        <w:t>Buiten gebruik: 40px doorgetrokken, 12px onderbroken, 8px doorgetrokken, 12px onderbroken</w:t>
      </w:r>
    </w:p>
    <w:p w14:paraId="15425DE2" w14:textId="77777777" w:rsidR="00574EB1" w:rsidRDefault="003022A4">
      <w:pPr>
        <w:pStyle w:val="Plattetekst1"/>
        <w:numPr>
          <w:ilvl w:val="0"/>
          <w:numId w:val="10"/>
        </w:numPr>
      </w:pPr>
      <w:r>
        <w:t>Grootte (lijndikte):</w:t>
      </w:r>
    </w:p>
    <w:p w14:paraId="2E18606C" w14:textId="77777777" w:rsidR="00574EB1" w:rsidRDefault="003022A4">
      <w:pPr>
        <w:pStyle w:val="Plattetekst1"/>
        <w:numPr>
          <w:ilvl w:val="1"/>
          <w:numId w:val="10"/>
        </w:numPr>
      </w:pPr>
      <w:r>
        <w:t>1 px voor Schaalniveau 5 – 10</w:t>
      </w:r>
    </w:p>
    <w:p w14:paraId="7837E759" w14:textId="77777777" w:rsidR="00574EB1" w:rsidRDefault="003022A4">
      <w:pPr>
        <w:pStyle w:val="Plattetekst1"/>
        <w:numPr>
          <w:ilvl w:val="1"/>
          <w:numId w:val="10"/>
        </w:numPr>
      </w:pPr>
      <w:r>
        <w:t>2 px voor Schaalniveau 11 – 14</w:t>
      </w:r>
    </w:p>
    <w:p w14:paraId="13B3328D" w14:textId="77777777" w:rsidR="00574EB1" w:rsidRDefault="003022A4">
      <w:pPr>
        <w:pStyle w:val="Plattetekst1"/>
        <w:numPr>
          <w:ilvl w:val="1"/>
          <w:numId w:val="10"/>
        </w:numPr>
      </w:pPr>
      <w:r>
        <w:t>4 px voor Schaalniveau 15 – 16</w:t>
      </w:r>
    </w:p>
    <w:p w14:paraId="5CA71061" w14:textId="77777777" w:rsidR="00574EB1" w:rsidRDefault="003022A4">
      <w:pPr>
        <w:pStyle w:val="Plattetekst1"/>
        <w:numPr>
          <w:ilvl w:val="0"/>
          <w:numId w:val="10"/>
        </w:numPr>
      </w:pPr>
      <w:r>
        <w:t>Transparantie: 0 %</w:t>
      </w:r>
    </w:p>
    <w:p w14:paraId="102C4C2E" w14:textId="77777777" w:rsidR="00574EB1" w:rsidRDefault="003022A4">
      <w:pPr>
        <w:pStyle w:val="Kop3"/>
        <w:numPr>
          <w:ilvl w:val="2"/>
          <w:numId w:val="3"/>
        </w:numPr>
      </w:pPr>
      <w:bookmarkStart w:id="119" w:name="__RefHeading___Toc4478_4117045737"/>
      <w:bookmarkEnd w:id="119"/>
      <w:r>
        <w:lastRenderedPageBreak/>
        <w:t>Visualisatie</w:t>
      </w:r>
    </w:p>
    <w:tbl>
      <w:tblPr>
        <w:tblW w:w="9598" w:type="dxa"/>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55365C0C" w14:textId="77777777">
        <w:trPr>
          <w:tblHeader/>
        </w:trPr>
        <w:tc>
          <w:tcPr>
            <w:tcW w:w="2386" w:type="dxa"/>
            <w:tcBorders>
              <w:top w:val="single" w:sz="2" w:space="0" w:color="000001"/>
              <w:left w:val="single" w:sz="2" w:space="0" w:color="000001"/>
              <w:bottom w:val="single" w:sz="2" w:space="0" w:color="000001"/>
              <w:right w:val="single" w:sz="2" w:space="0" w:color="000001"/>
            </w:tcBorders>
            <w:shd w:val="clear" w:color="auto" w:fill="808080"/>
          </w:tcPr>
          <w:p w14:paraId="0E734C9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right w:val="single" w:sz="2" w:space="0" w:color="000001"/>
            </w:tcBorders>
            <w:shd w:val="clear" w:color="auto" w:fill="808080"/>
          </w:tcPr>
          <w:p w14:paraId="784EFCF2"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right w:val="single" w:sz="2" w:space="0" w:color="000001"/>
            </w:tcBorders>
            <w:shd w:val="clear" w:color="auto" w:fill="808080"/>
          </w:tcPr>
          <w:p w14:paraId="094ACEEC"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5F0E2B8" w14:textId="77777777" w:rsidR="00574EB1" w:rsidRDefault="003022A4">
            <w:pPr>
              <w:pStyle w:val="TableContents"/>
              <w:jc w:val="center"/>
            </w:pPr>
            <w:r>
              <w:rPr>
                <w:rFonts w:eastAsia="Lucida Sans Unicode" w:cs="Tahoma"/>
                <w:b/>
                <w:bCs/>
                <w:iCs/>
                <w:color w:val="FFFFFF"/>
                <w:szCs w:val="20"/>
              </w:rPr>
              <w:t>Buiten gebruik</w:t>
            </w:r>
          </w:p>
        </w:tc>
      </w:tr>
      <w:tr w:rsidR="00574EB1" w14:paraId="7B1551A4" w14:textId="77777777">
        <w:tc>
          <w:tcPr>
            <w:tcW w:w="238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7622D6"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23237D" w14:textId="77777777" w:rsidR="00574EB1" w:rsidRDefault="003022A4">
            <w:pPr>
              <w:pStyle w:val="TableContents"/>
            </w:pPr>
            <w:r>
              <w:rPr>
                <w:noProof/>
              </w:rPr>
              <w:drawing>
                <wp:anchor distT="0" distB="0" distL="0" distR="0" simplePos="0" relativeHeight="22" behindDoc="0" locked="0" layoutInCell="1" allowOverlap="1" wp14:anchorId="2FB118CF" wp14:editId="38118E33">
                  <wp:simplePos x="0" y="0"/>
                  <wp:positionH relativeFrom="column">
                    <wp:align>center</wp:align>
                  </wp:positionH>
                  <wp:positionV relativeFrom="paragraph">
                    <wp:posOffset>635</wp:posOffset>
                  </wp:positionV>
                  <wp:extent cx="4520565" cy="141605"/>
                  <wp:effectExtent l="0" t="0" r="0" b="0"/>
                  <wp:wrapNone/>
                  <wp:docPr id="24"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574EB1" w14:paraId="27660744" w14:textId="77777777">
        <w:trPr>
          <w:trHeight w:val="453"/>
        </w:trPr>
        <w:tc>
          <w:tcPr>
            <w:tcW w:w="238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E9FB9B"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A667366" w14:textId="77777777" w:rsidR="00574EB1" w:rsidRDefault="003022A4">
            <w:pPr>
              <w:pStyle w:val="TableContents"/>
            </w:pPr>
            <w:r>
              <w:rPr>
                <w:noProof/>
              </w:rPr>
              <w:drawing>
                <wp:anchor distT="0" distB="0" distL="0" distR="0" simplePos="0" relativeHeight="23" behindDoc="0" locked="0" layoutInCell="1" allowOverlap="1" wp14:anchorId="1488FB91" wp14:editId="6627B6A0">
                  <wp:simplePos x="0" y="0"/>
                  <wp:positionH relativeFrom="column">
                    <wp:align>center</wp:align>
                  </wp:positionH>
                  <wp:positionV relativeFrom="paragraph">
                    <wp:posOffset>635</wp:posOffset>
                  </wp:positionV>
                  <wp:extent cx="4520565" cy="141605"/>
                  <wp:effectExtent l="0" t="0" r="0" b="0"/>
                  <wp:wrapNone/>
                  <wp:docPr id="25"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574EB1" w14:paraId="4A7F848F" w14:textId="77777777">
        <w:trPr>
          <w:trHeight w:val="453"/>
        </w:trPr>
        <w:tc>
          <w:tcPr>
            <w:tcW w:w="238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31952C"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3467D0" w14:textId="77777777" w:rsidR="00574EB1" w:rsidRDefault="003022A4">
            <w:pPr>
              <w:pStyle w:val="TableContents"/>
            </w:pPr>
            <w:r>
              <w:rPr>
                <w:noProof/>
              </w:rPr>
              <w:drawing>
                <wp:anchor distT="0" distB="0" distL="0" distR="0" simplePos="0" relativeHeight="24" behindDoc="0" locked="0" layoutInCell="1" allowOverlap="1" wp14:anchorId="1C9606DF" wp14:editId="42925E52">
                  <wp:simplePos x="0" y="0"/>
                  <wp:positionH relativeFrom="column">
                    <wp:align>center</wp:align>
                  </wp:positionH>
                  <wp:positionV relativeFrom="paragraph">
                    <wp:posOffset>635</wp:posOffset>
                  </wp:positionV>
                  <wp:extent cx="4520565" cy="141605"/>
                  <wp:effectExtent l="0" t="0" r="0" b="0"/>
                  <wp:wrapNone/>
                  <wp:docPr id="26"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bl>
    <w:p w14:paraId="190D2E4E" w14:textId="77777777" w:rsidR="00574EB1" w:rsidRDefault="003022A4">
      <w:pPr>
        <w:pStyle w:val="Kop2"/>
        <w:numPr>
          <w:ilvl w:val="1"/>
          <w:numId w:val="3"/>
        </w:numPr>
      </w:pPr>
      <w:bookmarkStart w:id="120" w:name="_Toc42596098"/>
      <w:bookmarkStart w:id="121" w:name="_Toc51750191"/>
      <w:r>
        <w:t>(Petro-) chemie</w:t>
      </w:r>
      <w:bookmarkEnd w:id="120"/>
      <w:bookmarkEnd w:id="121"/>
    </w:p>
    <w:p w14:paraId="29B61D56" w14:textId="77777777" w:rsidR="00574EB1" w:rsidRDefault="003022A4">
      <w:pPr>
        <w:pStyle w:val="Kop3"/>
        <w:numPr>
          <w:ilvl w:val="2"/>
          <w:numId w:val="3"/>
        </w:numPr>
      </w:pPr>
      <w:bookmarkStart w:id="122" w:name="__RefHeading___Toc4480_4117045737"/>
      <w:bookmarkEnd w:id="122"/>
      <w:r>
        <w:t>Regel</w:t>
      </w:r>
    </w:p>
    <w:p w14:paraId="4A902C28" w14:textId="7DD782F7" w:rsidR="00574EB1" w:rsidRDefault="003022A4">
      <w:pPr>
        <w:pStyle w:val="Plattetekst1"/>
      </w:pPr>
      <w:r>
        <w:t xml:space="preserve">Het objecttype (Petro-) chemie </w:t>
      </w:r>
      <w:del w:id="123" w:author="Paul Janssen" w:date="2020-09-18T10:36:00Z">
        <w:r w:rsidDel="002115EB">
          <w:delText>bevat</w:delText>
        </w:r>
      </w:del>
      <w:ins w:id="124" w:author="Paul Janssen" w:date="2020-09-18T10:36:00Z">
        <w:r w:rsidR="002115EB">
          <w:t>omvat</w:t>
        </w:r>
      </w:ins>
      <w:r>
        <w:t xml:space="preserve"> leidingen die behoren tot het UtilityNetwork met een IMKL-thema “petrochemie” en wordt gevisualiseerd als lijnobject met de volgende eigenschappen:</w:t>
      </w:r>
    </w:p>
    <w:p w14:paraId="17FAD20D" w14:textId="77777777" w:rsidR="00574EB1" w:rsidRDefault="003022A4">
      <w:pPr>
        <w:pStyle w:val="Plattetekst1"/>
        <w:numPr>
          <w:ilvl w:val="0"/>
          <w:numId w:val="10"/>
        </w:numPr>
      </w:pPr>
      <w:r>
        <w:t>Kleur: #b64a00</w:t>
      </w:r>
    </w:p>
    <w:p w14:paraId="0C58F632" w14:textId="77777777" w:rsidR="00574EB1" w:rsidRDefault="003022A4">
      <w:pPr>
        <w:pStyle w:val="Plattetekst1"/>
        <w:numPr>
          <w:ilvl w:val="0"/>
          <w:numId w:val="10"/>
        </w:numPr>
      </w:pPr>
      <w:r>
        <w:t>Vorm:</w:t>
      </w:r>
    </w:p>
    <w:p w14:paraId="4BE99BDA" w14:textId="77777777" w:rsidR="00574EB1" w:rsidRDefault="003022A4">
      <w:pPr>
        <w:pStyle w:val="Plattetekst1"/>
        <w:numPr>
          <w:ilvl w:val="1"/>
          <w:numId w:val="10"/>
        </w:numPr>
      </w:pPr>
      <w:r>
        <w:t>Geprojecteerd: 4px doorgetrokken, 16px onderbroken</w:t>
      </w:r>
    </w:p>
    <w:p w14:paraId="5C0CE32B" w14:textId="77777777" w:rsidR="00574EB1" w:rsidRDefault="003022A4">
      <w:pPr>
        <w:pStyle w:val="Plattetekst1"/>
        <w:numPr>
          <w:ilvl w:val="1"/>
          <w:numId w:val="10"/>
        </w:numPr>
      </w:pPr>
      <w:r>
        <w:t>In gebruik: doorgetrokken lijn</w:t>
      </w:r>
    </w:p>
    <w:p w14:paraId="7573D4D1" w14:textId="77777777" w:rsidR="00574EB1" w:rsidRDefault="003022A4">
      <w:pPr>
        <w:pStyle w:val="Plattetekst1"/>
        <w:numPr>
          <w:ilvl w:val="1"/>
          <w:numId w:val="10"/>
        </w:numPr>
      </w:pPr>
      <w:r>
        <w:t>Buiten gebruik: 40px doorgetrokken, 12px onderbroken, 8px doorgetrokken, 12px onderbroken</w:t>
      </w:r>
    </w:p>
    <w:p w14:paraId="77B83ADA" w14:textId="77777777" w:rsidR="00574EB1" w:rsidRDefault="003022A4">
      <w:pPr>
        <w:pStyle w:val="Plattetekst1"/>
        <w:numPr>
          <w:ilvl w:val="0"/>
          <w:numId w:val="10"/>
        </w:numPr>
      </w:pPr>
      <w:r>
        <w:t>Grootte (lijndikte):</w:t>
      </w:r>
    </w:p>
    <w:p w14:paraId="71B6B0CF" w14:textId="77777777" w:rsidR="00574EB1" w:rsidRDefault="003022A4">
      <w:pPr>
        <w:pStyle w:val="Plattetekst1"/>
        <w:numPr>
          <w:ilvl w:val="1"/>
          <w:numId w:val="10"/>
        </w:numPr>
      </w:pPr>
      <w:r>
        <w:t>1 px voor Schaalniveau 5 – 10</w:t>
      </w:r>
    </w:p>
    <w:p w14:paraId="08A9D988" w14:textId="77777777" w:rsidR="00574EB1" w:rsidRDefault="003022A4">
      <w:pPr>
        <w:pStyle w:val="Plattetekst1"/>
        <w:numPr>
          <w:ilvl w:val="1"/>
          <w:numId w:val="10"/>
        </w:numPr>
      </w:pPr>
      <w:r>
        <w:t>2 px voor Schaalniveau 11 – 14</w:t>
      </w:r>
    </w:p>
    <w:p w14:paraId="770AF245" w14:textId="77777777" w:rsidR="00574EB1" w:rsidRDefault="003022A4">
      <w:pPr>
        <w:pStyle w:val="Plattetekst1"/>
        <w:numPr>
          <w:ilvl w:val="1"/>
          <w:numId w:val="10"/>
        </w:numPr>
      </w:pPr>
      <w:r>
        <w:t>4 px voor Schaalniveau 15 – 16</w:t>
      </w:r>
    </w:p>
    <w:p w14:paraId="79FD4649" w14:textId="77777777" w:rsidR="00574EB1" w:rsidRDefault="003022A4">
      <w:pPr>
        <w:pStyle w:val="Plattetekst1"/>
        <w:numPr>
          <w:ilvl w:val="0"/>
          <w:numId w:val="10"/>
        </w:numPr>
      </w:pPr>
      <w:r>
        <w:t>Transparantie: 0 %</w:t>
      </w:r>
    </w:p>
    <w:p w14:paraId="047E5D3A" w14:textId="77777777" w:rsidR="00574EB1" w:rsidRDefault="003022A4">
      <w:pPr>
        <w:pStyle w:val="Kop3"/>
        <w:numPr>
          <w:ilvl w:val="2"/>
          <w:numId w:val="3"/>
        </w:numPr>
      </w:pPr>
      <w:bookmarkStart w:id="125" w:name="__RefHeading___Toc4482_4117045737"/>
      <w:bookmarkEnd w:id="12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9D7F34B"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ECB3389"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4851B2F"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1170C33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DFD4F4C" w14:textId="77777777" w:rsidR="00574EB1" w:rsidRDefault="003022A4">
            <w:pPr>
              <w:pStyle w:val="TableContents"/>
              <w:jc w:val="center"/>
            </w:pPr>
            <w:r>
              <w:rPr>
                <w:rFonts w:eastAsia="Lucida Sans Unicode" w:cs="Tahoma"/>
                <w:b/>
                <w:bCs/>
                <w:iCs/>
                <w:color w:val="FFFFFF"/>
                <w:szCs w:val="20"/>
              </w:rPr>
              <w:t>Buiten gebruik</w:t>
            </w:r>
          </w:p>
        </w:tc>
      </w:tr>
      <w:tr w:rsidR="00574EB1" w14:paraId="2B5BAD8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C9D788A"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025F603" w14:textId="77777777" w:rsidR="00574EB1" w:rsidRDefault="003022A4">
            <w:pPr>
              <w:pStyle w:val="TableContents"/>
            </w:pPr>
            <w:r>
              <w:rPr>
                <w:noProof/>
              </w:rPr>
              <w:drawing>
                <wp:anchor distT="0" distB="0" distL="0" distR="0" simplePos="0" relativeHeight="25" behindDoc="0" locked="0" layoutInCell="1" allowOverlap="1" wp14:anchorId="04394A4E" wp14:editId="24E45600">
                  <wp:simplePos x="0" y="0"/>
                  <wp:positionH relativeFrom="column">
                    <wp:align>center</wp:align>
                  </wp:positionH>
                  <wp:positionV relativeFrom="paragraph">
                    <wp:posOffset>635</wp:posOffset>
                  </wp:positionV>
                  <wp:extent cx="4520565" cy="141605"/>
                  <wp:effectExtent l="0" t="0" r="0" b="0"/>
                  <wp:wrapNone/>
                  <wp:docPr id="27"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rsidR="00574EB1" w14:paraId="4A1A7958"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71DD99A"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F31F1EA" w14:textId="77777777" w:rsidR="00574EB1" w:rsidRDefault="003022A4">
            <w:pPr>
              <w:pStyle w:val="TableContents"/>
            </w:pPr>
            <w:r>
              <w:rPr>
                <w:noProof/>
              </w:rPr>
              <w:drawing>
                <wp:anchor distT="0" distB="0" distL="0" distR="0" simplePos="0" relativeHeight="26" behindDoc="0" locked="0" layoutInCell="1" allowOverlap="1" wp14:anchorId="66C3F24C" wp14:editId="06334593">
                  <wp:simplePos x="0" y="0"/>
                  <wp:positionH relativeFrom="column">
                    <wp:align>center</wp:align>
                  </wp:positionH>
                  <wp:positionV relativeFrom="paragraph">
                    <wp:posOffset>635</wp:posOffset>
                  </wp:positionV>
                  <wp:extent cx="4520565" cy="141605"/>
                  <wp:effectExtent l="0" t="0" r="0" b="0"/>
                  <wp:wrapNone/>
                  <wp:docPr id="28"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574EB1" w14:paraId="2C245EF8"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4AE0EEA"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47F2111" w14:textId="77777777" w:rsidR="00574EB1" w:rsidRDefault="003022A4">
            <w:pPr>
              <w:pStyle w:val="TableContents"/>
            </w:pPr>
            <w:r>
              <w:rPr>
                <w:noProof/>
              </w:rPr>
              <w:drawing>
                <wp:anchor distT="0" distB="0" distL="0" distR="0" simplePos="0" relativeHeight="27" behindDoc="0" locked="0" layoutInCell="1" allowOverlap="1" wp14:anchorId="7800C475" wp14:editId="507DB536">
                  <wp:simplePos x="0" y="0"/>
                  <wp:positionH relativeFrom="column">
                    <wp:posOffset>0</wp:posOffset>
                  </wp:positionH>
                  <wp:positionV relativeFrom="paragraph">
                    <wp:posOffset>635</wp:posOffset>
                  </wp:positionV>
                  <wp:extent cx="4520565" cy="141605"/>
                  <wp:effectExtent l="0" t="0" r="0" b="0"/>
                  <wp:wrapNone/>
                  <wp:docPr id="29"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bl>
    <w:p w14:paraId="0A5C291D" w14:textId="77777777" w:rsidR="00574EB1" w:rsidRDefault="003022A4">
      <w:pPr>
        <w:pStyle w:val="Kop2"/>
        <w:numPr>
          <w:ilvl w:val="1"/>
          <w:numId w:val="3"/>
        </w:numPr>
      </w:pPr>
      <w:bookmarkStart w:id="126" w:name="_Toc42596099"/>
      <w:bookmarkStart w:id="127" w:name="_Toc51750192"/>
      <w:r>
        <w:lastRenderedPageBreak/>
        <w:t>Riool vrij verval</w:t>
      </w:r>
      <w:bookmarkEnd w:id="126"/>
      <w:bookmarkEnd w:id="127"/>
    </w:p>
    <w:p w14:paraId="0CA1E8EC" w14:textId="77777777" w:rsidR="00574EB1" w:rsidRDefault="003022A4">
      <w:pPr>
        <w:pStyle w:val="Kop3"/>
        <w:numPr>
          <w:ilvl w:val="2"/>
          <w:numId w:val="3"/>
        </w:numPr>
      </w:pPr>
      <w:bookmarkStart w:id="128" w:name="__RefHeading___Toc4484_4117045737"/>
      <w:bookmarkEnd w:id="128"/>
      <w:r>
        <w:t>Regel</w:t>
      </w:r>
    </w:p>
    <w:p w14:paraId="3A715FBB" w14:textId="513EBD16" w:rsidR="00574EB1" w:rsidRDefault="003022A4">
      <w:pPr>
        <w:pStyle w:val="Plattetekst1"/>
      </w:pPr>
      <w:r>
        <w:t xml:space="preserve">Het objecttype Riool vrij verval </w:t>
      </w:r>
      <w:del w:id="129" w:author="Paul Janssen" w:date="2020-09-18T10:36:00Z">
        <w:r w:rsidDel="002115EB">
          <w:delText>bevat</w:delText>
        </w:r>
      </w:del>
      <w:ins w:id="130" w:author="Paul Janssen" w:date="2020-09-18T10:36:00Z">
        <w:r w:rsidR="002115EB">
          <w:t>omvat</w:t>
        </w:r>
      </w:ins>
      <w:r>
        <w:t xml:space="preserve"> leidingen die behoren tot het UtilityNetwork met een IMKL-thema “rioolVrijVerval” en wordt gevisualiseerd als lijnobject met de volgende eigenschappen:</w:t>
      </w:r>
    </w:p>
    <w:p w14:paraId="2A72530A" w14:textId="77777777" w:rsidR="00574EB1" w:rsidRDefault="003022A4">
      <w:pPr>
        <w:pStyle w:val="Plattetekst1"/>
        <w:numPr>
          <w:ilvl w:val="0"/>
          <w:numId w:val="10"/>
        </w:numPr>
      </w:pPr>
      <w:r>
        <w:t>Kleur: #ba38a8</w:t>
      </w:r>
    </w:p>
    <w:p w14:paraId="7EE872C2" w14:textId="77777777" w:rsidR="00574EB1" w:rsidRDefault="003022A4">
      <w:pPr>
        <w:pStyle w:val="Plattetekst1"/>
        <w:numPr>
          <w:ilvl w:val="0"/>
          <w:numId w:val="10"/>
        </w:numPr>
      </w:pPr>
      <w:r>
        <w:t>Vorm:</w:t>
      </w:r>
    </w:p>
    <w:p w14:paraId="36876B4C" w14:textId="77777777" w:rsidR="00574EB1" w:rsidRDefault="003022A4">
      <w:pPr>
        <w:pStyle w:val="Plattetekst1"/>
        <w:numPr>
          <w:ilvl w:val="1"/>
          <w:numId w:val="10"/>
        </w:numPr>
      </w:pPr>
      <w:r>
        <w:t>Geprojecteerd: 4px doorgetrokken, 16px onderbroken</w:t>
      </w:r>
    </w:p>
    <w:p w14:paraId="042C0EF7" w14:textId="77777777" w:rsidR="00574EB1" w:rsidRDefault="003022A4">
      <w:pPr>
        <w:pStyle w:val="Plattetekst1"/>
        <w:numPr>
          <w:ilvl w:val="1"/>
          <w:numId w:val="10"/>
        </w:numPr>
      </w:pPr>
      <w:r>
        <w:t>In gebruik: doorgetrokken lijn</w:t>
      </w:r>
    </w:p>
    <w:p w14:paraId="2946D0BB" w14:textId="77777777" w:rsidR="00574EB1" w:rsidRDefault="003022A4">
      <w:pPr>
        <w:pStyle w:val="Plattetekst1"/>
        <w:numPr>
          <w:ilvl w:val="1"/>
          <w:numId w:val="10"/>
        </w:numPr>
      </w:pPr>
      <w:r>
        <w:t>Buiten gebruik: 40px doorgetrokken, 12px onderbroken, 8px doorgetrokken, 12px onderbroken</w:t>
      </w:r>
    </w:p>
    <w:p w14:paraId="1CC255DA" w14:textId="77777777" w:rsidR="00574EB1" w:rsidRDefault="003022A4">
      <w:pPr>
        <w:pStyle w:val="Plattetekst1"/>
        <w:numPr>
          <w:ilvl w:val="0"/>
          <w:numId w:val="10"/>
        </w:numPr>
      </w:pPr>
      <w:r>
        <w:t>Grootte (lijndikte):</w:t>
      </w:r>
    </w:p>
    <w:p w14:paraId="66643D59" w14:textId="77777777" w:rsidR="00574EB1" w:rsidRDefault="003022A4">
      <w:pPr>
        <w:pStyle w:val="Plattetekst1"/>
        <w:numPr>
          <w:ilvl w:val="1"/>
          <w:numId w:val="10"/>
        </w:numPr>
      </w:pPr>
      <w:r>
        <w:t>1 px voor Schaalniveau 5 – 10</w:t>
      </w:r>
    </w:p>
    <w:p w14:paraId="2E925F2B" w14:textId="77777777" w:rsidR="00574EB1" w:rsidRDefault="003022A4">
      <w:pPr>
        <w:pStyle w:val="Plattetekst1"/>
        <w:numPr>
          <w:ilvl w:val="1"/>
          <w:numId w:val="10"/>
        </w:numPr>
      </w:pPr>
      <w:r>
        <w:t>2 px voor Schaalniveau 11 – 14</w:t>
      </w:r>
    </w:p>
    <w:p w14:paraId="4059B44F" w14:textId="77777777" w:rsidR="00574EB1" w:rsidRDefault="003022A4">
      <w:pPr>
        <w:pStyle w:val="Plattetekst1"/>
        <w:numPr>
          <w:ilvl w:val="1"/>
          <w:numId w:val="10"/>
        </w:numPr>
      </w:pPr>
      <w:r>
        <w:t>4 px voor Schaalniveau 15 – 16</w:t>
      </w:r>
    </w:p>
    <w:p w14:paraId="4C6723AC" w14:textId="77777777" w:rsidR="00574EB1" w:rsidRDefault="003022A4">
      <w:pPr>
        <w:pStyle w:val="Plattetekst1"/>
        <w:numPr>
          <w:ilvl w:val="0"/>
          <w:numId w:val="10"/>
        </w:numPr>
      </w:pPr>
      <w:r>
        <w:t>Transparantie: 0 %</w:t>
      </w:r>
    </w:p>
    <w:p w14:paraId="2BD069AF" w14:textId="77777777" w:rsidR="00574EB1" w:rsidRDefault="003022A4">
      <w:pPr>
        <w:pStyle w:val="Kop3"/>
        <w:numPr>
          <w:ilvl w:val="2"/>
          <w:numId w:val="3"/>
        </w:numPr>
      </w:pPr>
      <w:bookmarkStart w:id="131" w:name="__RefHeading___Toc4486_4117045737"/>
      <w:bookmarkEnd w:id="13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01329CDC"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5731D23"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C31BB41"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7AE98A0C"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C61DB9A" w14:textId="77777777" w:rsidR="00574EB1" w:rsidRDefault="003022A4">
            <w:pPr>
              <w:pStyle w:val="TableContents"/>
              <w:jc w:val="center"/>
            </w:pPr>
            <w:r>
              <w:rPr>
                <w:rFonts w:eastAsia="Lucida Sans Unicode" w:cs="Tahoma"/>
                <w:b/>
                <w:bCs/>
                <w:iCs/>
                <w:color w:val="FFFFFF"/>
                <w:szCs w:val="20"/>
              </w:rPr>
              <w:t>Buiten gebruik</w:t>
            </w:r>
          </w:p>
        </w:tc>
      </w:tr>
      <w:tr w:rsidR="00574EB1" w14:paraId="052E3FB5"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0DB8456B"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14BD4C3" w14:textId="77777777" w:rsidR="00574EB1" w:rsidRDefault="003022A4">
            <w:pPr>
              <w:pStyle w:val="TableContents"/>
            </w:pPr>
            <w:r>
              <w:rPr>
                <w:noProof/>
              </w:rPr>
              <w:drawing>
                <wp:anchor distT="0" distB="0" distL="0" distR="0" simplePos="0" relativeHeight="28" behindDoc="0" locked="0" layoutInCell="1" allowOverlap="1" wp14:anchorId="019DCA70" wp14:editId="1D6BDACB">
                  <wp:simplePos x="0" y="0"/>
                  <wp:positionH relativeFrom="column">
                    <wp:align>center</wp:align>
                  </wp:positionH>
                  <wp:positionV relativeFrom="paragraph">
                    <wp:posOffset>635</wp:posOffset>
                  </wp:positionV>
                  <wp:extent cx="4520565" cy="141605"/>
                  <wp:effectExtent l="0" t="0" r="0" b="0"/>
                  <wp:wrapNone/>
                  <wp:docPr id="30"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r w:rsidR="00574EB1" w14:paraId="3E54C2DA"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A4EAC30"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309870" w14:textId="77777777" w:rsidR="00574EB1" w:rsidRDefault="003022A4">
            <w:pPr>
              <w:pStyle w:val="TableContents"/>
            </w:pPr>
            <w:r>
              <w:rPr>
                <w:noProof/>
              </w:rPr>
              <w:drawing>
                <wp:anchor distT="0" distB="0" distL="0" distR="0" simplePos="0" relativeHeight="29" behindDoc="0" locked="0" layoutInCell="1" allowOverlap="1" wp14:anchorId="4DB568C0" wp14:editId="43806C46">
                  <wp:simplePos x="0" y="0"/>
                  <wp:positionH relativeFrom="column">
                    <wp:align>center</wp:align>
                  </wp:positionH>
                  <wp:positionV relativeFrom="paragraph">
                    <wp:posOffset>635</wp:posOffset>
                  </wp:positionV>
                  <wp:extent cx="4520565" cy="141605"/>
                  <wp:effectExtent l="0" t="0" r="0" b="0"/>
                  <wp:wrapNone/>
                  <wp:docPr id="3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rsidR="00574EB1" w14:paraId="37A0F82A"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4C3E795"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98166B" w14:textId="77777777" w:rsidR="00574EB1" w:rsidRDefault="003022A4">
            <w:pPr>
              <w:pStyle w:val="TableContents"/>
            </w:pPr>
            <w:r>
              <w:rPr>
                <w:noProof/>
              </w:rPr>
              <w:drawing>
                <wp:anchor distT="0" distB="0" distL="0" distR="0" simplePos="0" relativeHeight="30" behindDoc="0" locked="0" layoutInCell="1" allowOverlap="1" wp14:anchorId="30C68569" wp14:editId="4AF8C7AA">
                  <wp:simplePos x="0" y="0"/>
                  <wp:positionH relativeFrom="column">
                    <wp:align>center</wp:align>
                  </wp:positionH>
                  <wp:positionV relativeFrom="paragraph">
                    <wp:posOffset>635</wp:posOffset>
                  </wp:positionV>
                  <wp:extent cx="4520565" cy="141605"/>
                  <wp:effectExtent l="0" t="0" r="0" b="0"/>
                  <wp:wrapNone/>
                  <wp:docPr id="32"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bl>
    <w:p w14:paraId="7AD799D4" w14:textId="1AA947A5" w:rsidR="00AF782A" w:rsidRDefault="003022A4">
      <w:pPr>
        <w:pStyle w:val="Kop2"/>
        <w:numPr>
          <w:ilvl w:val="1"/>
          <w:numId w:val="3"/>
        </w:numPr>
      </w:pPr>
      <w:bookmarkStart w:id="132" w:name="_Toc42596100"/>
      <w:bookmarkStart w:id="133" w:name="_Toc51750193"/>
      <w:del w:id="134" w:author="Paul Janssen" w:date="2020-09-17T11:59:00Z">
        <w:r w:rsidDel="00AF782A">
          <w:delText>Riool onder druk</w:delText>
        </w:r>
      </w:del>
      <w:bookmarkEnd w:id="132"/>
      <w:ins w:id="135" w:author="Paul Janssen" w:date="2020-09-17T11:58:00Z">
        <w:r w:rsidR="00AF782A">
          <w:t>R</w:t>
        </w:r>
        <w:r w:rsidR="00AF782A" w:rsidRPr="00AF782A">
          <w:t>iool onder over- of onderdruk</w:t>
        </w:r>
      </w:ins>
      <w:bookmarkEnd w:id="133"/>
    </w:p>
    <w:p w14:paraId="52ECD18D" w14:textId="77777777" w:rsidR="00574EB1" w:rsidRDefault="003022A4">
      <w:pPr>
        <w:pStyle w:val="Kop3"/>
        <w:numPr>
          <w:ilvl w:val="2"/>
          <w:numId w:val="3"/>
        </w:numPr>
      </w:pPr>
      <w:bookmarkStart w:id="136" w:name="__RefHeading___Toc4488_4117045737"/>
      <w:bookmarkEnd w:id="136"/>
      <w:r>
        <w:t>Regel</w:t>
      </w:r>
    </w:p>
    <w:p w14:paraId="622FDE9E" w14:textId="751FA9DE" w:rsidR="00574EB1" w:rsidRDefault="003022A4">
      <w:pPr>
        <w:pStyle w:val="Plattetekst1"/>
      </w:pPr>
      <w:r>
        <w:t xml:space="preserve">Het objecttype </w:t>
      </w:r>
      <w:ins w:id="137" w:author="Paul Janssen" w:date="2020-09-17T11:59:00Z">
        <w:r w:rsidR="00AF782A">
          <w:t>R</w:t>
        </w:r>
        <w:r w:rsidR="00AF782A" w:rsidRPr="00AF782A">
          <w:t>iool onder over- of onderdruk</w:t>
        </w:r>
      </w:ins>
      <w:del w:id="138" w:author="Paul Janssen" w:date="2020-09-17T11:59:00Z">
        <w:r w:rsidDel="00AF782A">
          <w:delText xml:space="preserve">Riool onder druk </w:delText>
        </w:r>
      </w:del>
      <w:del w:id="139" w:author="Paul Janssen" w:date="2020-09-18T10:36:00Z">
        <w:r w:rsidDel="002115EB">
          <w:delText>bevat</w:delText>
        </w:r>
      </w:del>
      <w:ins w:id="140" w:author="Paul Janssen" w:date="2020-09-18T10:36:00Z">
        <w:r w:rsidR="002115EB">
          <w:t>omvat</w:t>
        </w:r>
      </w:ins>
      <w:r>
        <w:t xml:space="preserve"> leidingen die behoren tot het UtilityNetwork met een IMKL-thema “rioolOnderOverOfOnderdruk” en wordt gevisualiseerd als lijnobject met de volgende eigenschappen:</w:t>
      </w:r>
    </w:p>
    <w:p w14:paraId="617C4FC7" w14:textId="77777777" w:rsidR="00574EB1" w:rsidRDefault="003022A4">
      <w:pPr>
        <w:pStyle w:val="Plattetekst1"/>
        <w:numPr>
          <w:ilvl w:val="0"/>
          <w:numId w:val="10"/>
        </w:numPr>
      </w:pPr>
      <w:r>
        <w:t>Kleur: #800080</w:t>
      </w:r>
    </w:p>
    <w:p w14:paraId="790D7336" w14:textId="77777777" w:rsidR="00574EB1" w:rsidRDefault="003022A4">
      <w:pPr>
        <w:pStyle w:val="Plattetekst1"/>
        <w:numPr>
          <w:ilvl w:val="0"/>
          <w:numId w:val="10"/>
        </w:numPr>
      </w:pPr>
      <w:r>
        <w:t>Vorm:</w:t>
      </w:r>
    </w:p>
    <w:p w14:paraId="1409CA5E" w14:textId="77777777" w:rsidR="00574EB1" w:rsidRDefault="003022A4">
      <w:pPr>
        <w:pStyle w:val="Plattetekst1"/>
        <w:numPr>
          <w:ilvl w:val="1"/>
          <w:numId w:val="10"/>
        </w:numPr>
      </w:pPr>
      <w:r>
        <w:t>Geprojecteerd: 4px doorgetrokken, 16px onderbroken</w:t>
      </w:r>
    </w:p>
    <w:p w14:paraId="56A5336A" w14:textId="77777777" w:rsidR="00574EB1" w:rsidRDefault="003022A4">
      <w:pPr>
        <w:pStyle w:val="Plattetekst1"/>
        <w:numPr>
          <w:ilvl w:val="1"/>
          <w:numId w:val="10"/>
        </w:numPr>
      </w:pPr>
      <w:r>
        <w:t>In gebruik: doorgetrokken lijn</w:t>
      </w:r>
    </w:p>
    <w:p w14:paraId="1AB25D59" w14:textId="77777777" w:rsidR="00574EB1" w:rsidRDefault="003022A4">
      <w:pPr>
        <w:pStyle w:val="Plattetekst1"/>
        <w:numPr>
          <w:ilvl w:val="1"/>
          <w:numId w:val="10"/>
        </w:numPr>
      </w:pPr>
      <w:r>
        <w:lastRenderedPageBreak/>
        <w:t>Buiten gebruik: 40px doorgetrokken, 12px onderbroken, 8px doorgetrokken, 12px onderbroken</w:t>
      </w:r>
    </w:p>
    <w:p w14:paraId="47B3F221" w14:textId="77777777" w:rsidR="00574EB1" w:rsidRDefault="003022A4">
      <w:pPr>
        <w:pStyle w:val="Plattetekst1"/>
        <w:numPr>
          <w:ilvl w:val="0"/>
          <w:numId w:val="10"/>
        </w:numPr>
      </w:pPr>
      <w:r>
        <w:t>Grootte (lijndikte):</w:t>
      </w:r>
    </w:p>
    <w:p w14:paraId="5D5CAAD0" w14:textId="77777777" w:rsidR="00574EB1" w:rsidRDefault="003022A4">
      <w:pPr>
        <w:pStyle w:val="Plattetekst1"/>
        <w:numPr>
          <w:ilvl w:val="1"/>
          <w:numId w:val="10"/>
        </w:numPr>
      </w:pPr>
      <w:r>
        <w:t>1 px voor Schaalniveau 5 – 10</w:t>
      </w:r>
    </w:p>
    <w:p w14:paraId="4711CAB3" w14:textId="77777777" w:rsidR="00574EB1" w:rsidRDefault="003022A4">
      <w:pPr>
        <w:pStyle w:val="Plattetekst1"/>
        <w:numPr>
          <w:ilvl w:val="1"/>
          <w:numId w:val="10"/>
        </w:numPr>
      </w:pPr>
      <w:r>
        <w:t>2 px voor Schaalniveau 11 – 14</w:t>
      </w:r>
    </w:p>
    <w:p w14:paraId="109A0667" w14:textId="77777777" w:rsidR="00574EB1" w:rsidRDefault="003022A4">
      <w:pPr>
        <w:pStyle w:val="Plattetekst1"/>
        <w:numPr>
          <w:ilvl w:val="1"/>
          <w:numId w:val="10"/>
        </w:numPr>
      </w:pPr>
      <w:r>
        <w:t>4 px voor Schaalniveau 15 – 16</w:t>
      </w:r>
    </w:p>
    <w:p w14:paraId="7FF45AEE" w14:textId="77777777" w:rsidR="00574EB1" w:rsidRDefault="003022A4">
      <w:pPr>
        <w:pStyle w:val="Plattetekst1"/>
        <w:numPr>
          <w:ilvl w:val="0"/>
          <w:numId w:val="10"/>
        </w:numPr>
      </w:pPr>
      <w:r>
        <w:t>Transparantie: 0 %</w:t>
      </w:r>
    </w:p>
    <w:p w14:paraId="5C516188" w14:textId="77777777" w:rsidR="00574EB1" w:rsidRDefault="003022A4">
      <w:pPr>
        <w:pStyle w:val="Kop3"/>
        <w:numPr>
          <w:ilvl w:val="2"/>
          <w:numId w:val="3"/>
        </w:numPr>
      </w:pPr>
      <w:bookmarkStart w:id="141" w:name="__RefHeading___Toc4490_4117045737"/>
      <w:bookmarkEnd w:id="14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C3E934F"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39178F06"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7D6B33E"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62A73819"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4200A79" w14:textId="77777777" w:rsidR="00574EB1" w:rsidRDefault="003022A4">
            <w:pPr>
              <w:pStyle w:val="TableContents"/>
              <w:jc w:val="center"/>
            </w:pPr>
            <w:r>
              <w:rPr>
                <w:rFonts w:eastAsia="Lucida Sans Unicode" w:cs="Tahoma"/>
                <w:b/>
                <w:bCs/>
                <w:iCs/>
                <w:color w:val="FFFFFF"/>
                <w:szCs w:val="20"/>
              </w:rPr>
              <w:t>Buiten gebruik</w:t>
            </w:r>
          </w:p>
        </w:tc>
      </w:tr>
      <w:tr w:rsidR="00574EB1" w14:paraId="2015D433"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7A5FEE3"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30255B" w14:textId="77777777" w:rsidR="00574EB1" w:rsidRDefault="003022A4">
            <w:pPr>
              <w:pStyle w:val="TableContents"/>
            </w:pPr>
            <w:r>
              <w:rPr>
                <w:noProof/>
              </w:rPr>
              <w:drawing>
                <wp:anchor distT="0" distB="0" distL="0" distR="0" simplePos="0" relativeHeight="31" behindDoc="0" locked="0" layoutInCell="1" allowOverlap="1" wp14:anchorId="45109947" wp14:editId="28D50E70">
                  <wp:simplePos x="0" y="0"/>
                  <wp:positionH relativeFrom="column">
                    <wp:align>center</wp:align>
                  </wp:positionH>
                  <wp:positionV relativeFrom="paragraph">
                    <wp:posOffset>635</wp:posOffset>
                  </wp:positionV>
                  <wp:extent cx="4520565" cy="141605"/>
                  <wp:effectExtent l="0" t="0" r="0" b="0"/>
                  <wp:wrapNone/>
                  <wp:docPr id="33"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r w:rsidR="00574EB1" w14:paraId="09C91B8C"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07A6E97"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F143F6" w14:textId="77777777" w:rsidR="00574EB1" w:rsidRDefault="003022A4">
            <w:pPr>
              <w:pStyle w:val="TableContents"/>
            </w:pPr>
            <w:r>
              <w:rPr>
                <w:noProof/>
              </w:rPr>
              <w:drawing>
                <wp:anchor distT="0" distB="0" distL="0" distR="0" simplePos="0" relativeHeight="32" behindDoc="0" locked="0" layoutInCell="1" allowOverlap="1" wp14:anchorId="1097A9C5" wp14:editId="25589E32">
                  <wp:simplePos x="0" y="0"/>
                  <wp:positionH relativeFrom="column">
                    <wp:align>center</wp:align>
                  </wp:positionH>
                  <wp:positionV relativeFrom="paragraph">
                    <wp:posOffset>635</wp:posOffset>
                  </wp:positionV>
                  <wp:extent cx="4520565" cy="141605"/>
                  <wp:effectExtent l="0" t="0" r="0" b="0"/>
                  <wp:wrapNone/>
                  <wp:docPr id="34"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pic:cNvPicPr>
                            <a:picLocks noChangeAspect="1" noChangeArrowheads="1"/>
                          </pic:cNvPicPr>
                        </pic:nvPicPr>
                        <pic:blipFill>
                          <a:blip r:embed="rId47"/>
                          <a:stretch>
                            <a:fillRect/>
                          </a:stretch>
                        </pic:blipFill>
                        <pic:spPr bwMode="auto">
                          <a:xfrm>
                            <a:off x="0" y="0"/>
                            <a:ext cx="4520565" cy="141605"/>
                          </a:xfrm>
                          <a:prstGeom prst="rect">
                            <a:avLst/>
                          </a:prstGeom>
                        </pic:spPr>
                      </pic:pic>
                    </a:graphicData>
                  </a:graphic>
                </wp:anchor>
              </w:drawing>
            </w:r>
          </w:p>
        </w:tc>
      </w:tr>
      <w:tr w:rsidR="00574EB1" w14:paraId="5B94CBC8"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3328D86"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6C01FB" w14:textId="77777777" w:rsidR="00574EB1" w:rsidRDefault="003022A4">
            <w:pPr>
              <w:pStyle w:val="TableContents"/>
            </w:pPr>
            <w:r>
              <w:rPr>
                <w:noProof/>
              </w:rPr>
              <w:drawing>
                <wp:anchor distT="0" distB="0" distL="0" distR="0" simplePos="0" relativeHeight="33" behindDoc="0" locked="0" layoutInCell="1" allowOverlap="1" wp14:anchorId="53B99D69" wp14:editId="12D8964C">
                  <wp:simplePos x="0" y="0"/>
                  <wp:positionH relativeFrom="column">
                    <wp:align>center</wp:align>
                  </wp:positionH>
                  <wp:positionV relativeFrom="paragraph">
                    <wp:posOffset>635</wp:posOffset>
                  </wp:positionV>
                  <wp:extent cx="4520565" cy="141605"/>
                  <wp:effectExtent l="0" t="0" r="0" b="0"/>
                  <wp:wrapNone/>
                  <wp:docPr id="35"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bl>
    <w:p w14:paraId="765AA114" w14:textId="77777777" w:rsidR="00574EB1" w:rsidRDefault="003022A4">
      <w:pPr>
        <w:pStyle w:val="Kop2"/>
        <w:numPr>
          <w:ilvl w:val="1"/>
          <w:numId w:val="3"/>
        </w:numPr>
      </w:pPr>
      <w:bookmarkStart w:id="142" w:name="_Toc42596101"/>
      <w:bookmarkStart w:id="143" w:name="_Toc51750194"/>
      <w:r>
        <w:t>Warmte</w:t>
      </w:r>
      <w:bookmarkEnd w:id="142"/>
      <w:bookmarkEnd w:id="143"/>
    </w:p>
    <w:p w14:paraId="0DE26BEA" w14:textId="77777777" w:rsidR="00574EB1" w:rsidRDefault="003022A4">
      <w:pPr>
        <w:pStyle w:val="Kop3"/>
        <w:numPr>
          <w:ilvl w:val="2"/>
          <w:numId w:val="3"/>
        </w:numPr>
      </w:pPr>
      <w:bookmarkStart w:id="144" w:name="__RefHeading___Toc4492_4117045737"/>
      <w:bookmarkEnd w:id="144"/>
      <w:r>
        <w:t>Regel</w:t>
      </w:r>
    </w:p>
    <w:p w14:paraId="425295FF" w14:textId="420BCC1A" w:rsidR="00574EB1" w:rsidRDefault="003022A4">
      <w:pPr>
        <w:pStyle w:val="Plattetekst1"/>
      </w:pPr>
      <w:r>
        <w:t xml:space="preserve">Het objecttype Warmte </w:t>
      </w:r>
      <w:del w:id="145" w:author="Paul Janssen" w:date="2020-09-18T10:36:00Z">
        <w:r w:rsidDel="002115EB">
          <w:delText>bevat</w:delText>
        </w:r>
      </w:del>
      <w:ins w:id="146" w:author="Paul Janssen" w:date="2020-09-18T10:36:00Z">
        <w:r w:rsidR="002115EB">
          <w:t>omvat</w:t>
        </w:r>
      </w:ins>
      <w:r>
        <w:t xml:space="preserve"> leidingen die behoren tot het UtilityNetwork met een IMKL-thema “warmte” en wordt gevisualiseerd als lijnobject met de volgende eigenschappen:</w:t>
      </w:r>
    </w:p>
    <w:p w14:paraId="755134FF" w14:textId="77777777" w:rsidR="00574EB1" w:rsidRDefault="003022A4">
      <w:pPr>
        <w:pStyle w:val="Plattetekst1"/>
        <w:numPr>
          <w:ilvl w:val="0"/>
          <w:numId w:val="10"/>
        </w:numPr>
      </w:pPr>
      <w:r>
        <w:t>Kleur: #008080</w:t>
      </w:r>
    </w:p>
    <w:p w14:paraId="476B00EA" w14:textId="77777777" w:rsidR="00574EB1" w:rsidRDefault="003022A4">
      <w:pPr>
        <w:pStyle w:val="Plattetekst1"/>
        <w:numPr>
          <w:ilvl w:val="0"/>
          <w:numId w:val="10"/>
        </w:numPr>
      </w:pPr>
      <w:r>
        <w:t>Vorm:</w:t>
      </w:r>
    </w:p>
    <w:p w14:paraId="6F0EE899" w14:textId="77777777" w:rsidR="00574EB1" w:rsidRDefault="003022A4">
      <w:pPr>
        <w:pStyle w:val="Plattetekst1"/>
        <w:numPr>
          <w:ilvl w:val="1"/>
          <w:numId w:val="10"/>
        </w:numPr>
      </w:pPr>
      <w:r>
        <w:t>Geprojecteerd: 4px doorgetrokken, 16px onderbroken</w:t>
      </w:r>
    </w:p>
    <w:p w14:paraId="29FE1C63" w14:textId="77777777" w:rsidR="00574EB1" w:rsidRDefault="003022A4">
      <w:pPr>
        <w:pStyle w:val="Plattetekst1"/>
        <w:numPr>
          <w:ilvl w:val="1"/>
          <w:numId w:val="10"/>
        </w:numPr>
      </w:pPr>
      <w:r>
        <w:t>In gebruik: doorgetrokken lijn</w:t>
      </w:r>
    </w:p>
    <w:p w14:paraId="1493BD89" w14:textId="77777777" w:rsidR="00574EB1" w:rsidRDefault="003022A4">
      <w:pPr>
        <w:pStyle w:val="Plattetekst1"/>
        <w:numPr>
          <w:ilvl w:val="1"/>
          <w:numId w:val="10"/>
        </w:numPr>
      </w:pPr>
      <w:r>
        <w:t>Buiten gebruik: 40px doorgetrokken, 12px onderbroken, 8px doorgetrokken, 12px onderbroken</w:t>
      </w:r>
    </w:p>
    <w:p w14:paraId="02DAF3C2" w14:textId="77777777" w:rsidR="00574EB1" w:rsidRDefault="003022A4">
      <w:pPr>
        <w:pStyle w:val="Plattetekst1"/>
        <w:numPr>
          <w:ilvl w:val="0"/>
          <w:numId w:val="10"/>
        </w:numPr>
      </w:pPr>
      <w:r>
        <w:t>Grootte (lijndikte):</w:t>
      </w:r>
    </w:p>
    <w:p w14:paraId="24C61BCA" w14:textId="77777777" w:rsidR="00574EB1" w:rsidRDefault="003022A4">
      <w:pPr>
        <w:pStyle w:val="Plattetekst1"/>
        <w:numPr>
          <w:ilvl w:val="1"/>
          <w:numId w:val="10"/>
        </w:numPr>
      </w:pPr>
      <w:r>
        <w:t>1 px voor Schaalniveau 5 – 10</w:t>
      </w:r>
    </w:p>
    <w:p w14:paraId="5F24E4B5" w14:textId="77777777" w:rsidR="00574EB1" w:rsidRDefault="003022A4">
      <w:pPr>
        <w:pStyle w:val="Plattetekst1"/>
        <w:numPr>
          <w:ilvl w:val="1"/>
          <w:numId w:val="10"/>
        </w:numPr>
      </w:pPr>
      <w:r>
        <w:t>2 px voor Schaalniveau 11 – 14</w:t>
      </w:r>
    </w:p>
    <w:p w14:paraId="2566D9CF" w14:textId="77777777" w:rsidR="00574EB1" w:rsidRDefault="003022A4">
      <w:pPr>
        <w:pStyle w:val="Plattetekst1"/>
        <w:numPr>
          <w:ilvl w:val="1"/>
          <w:numId w:val="10"/>
        </w:numPr>
      </w:pPr>
      <w:r>
        <w:t>4 px voor Schaalniveau 15 – 16</w:t>
      </w:r>
    </w:p>
    <w:p w14:paraId="75BE9CCF" w14:textId="77777777" w:rsidR="00574EB1" w:rsidRDefault="003022A4">
      <w:pPr>
        <w:pStyle w:val="Plattetekst1"/>
        <w:numPr>
          <w:ilvl w:val="0"/>
          <w:numId w:val="10"/>
        </w:numPr>
      </w:pPr>
      <w:r>
        <w:t>Transparantie: 0 %</w:t>
      </w:r>
    </w:p>
    <w:p w14:paraId="2C929D66" w14:textId="77777777" w:rsidR="00574EB1" w:rsidRDefault="003022A4">
      <w:pPr>
        <w:pStyle w:val="Kop3"/>
        <w:numPr>
          <w:ilvl w:val="2"/>
          <w:numId w:val="3"/>
        </w:numPr>
      </w:pPr>
      <w:bookmarkStart w:id="147" w:name="__RefHeading___Toc4494_4117045737"/>
      <w:bookmarkEnd w:id="14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3CEED4A"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0FAD10A0"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7D6370EF"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6AF08479"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816F558" w14:textId="77777777" w:rsidR="00574EB1" w:rsidRDefault="003022A4">
            <w:pPr>
              <w:pStyle w:val="TableContents"/>
              <w:jc w:val="center"/>
            </w:pPr>
            <w:r>
              <w:rPr>
                <w:rFonts w:eastAsia="Lucida Sans Unicode" w:cs="Tahoma"/>
                <w:b/>
                <w:bCs/>
                <w:iCs/>
                <w:color w:val="FFFFFF"/>
                <w:szCs w:val="20"/>
              </w:rPr>
              <w:t>Buiten gebruik</w:t>
            </w:r>
          </w:p>
        </w:tc>
      </w:tr>
      <w:tr w:rsidR="00574EB1" w14:paraId="02D3B9C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0471EBD4" w14:textId="77777777" w:rsidR="00574EB1" w:rsidRDefault="003022A4">
            <w:pPr>
              <w:pStyle w:val="TableContents"/>
              <w:jc w:val="right"/>
            </w:pPr>
            <w:r>
              <w:lastRenderedPageBreak/>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70E37B" w14:textId="77777777" w:rsidR="00574EB1" w:rsidRDefault="003022A4">
            <w:pPr>
              <w:pStyle w:val="TableContents"/>
            </w:pPr>
            <w:r>
              <w:rPr>
                <w:noProof/>
              </w:rPr>
              <w:drawing>
                <wp:anchor distT="0" distB="0" distL="0" distR="0" simplePos="0" relativeHeight="34" behindDoc="0" locked="0" layoutInCell="1" allowOverlap="1" wp14:anchorId="1A0A8A39" wp14:editId="2165716B">
                  <wp:simplePos x="0" y="0"/>
                  <wp:positionH relativeFrom="column">
                    <wp:align>center</wp:align>
                  </wp:positionH>
                  <wp:positionV relativeFrom="paragraph">
                    <wp:posOffset>635</wp:posOffset>
                  </wp:positionV>
                  <wp:extent cx="4520565" cy="141605"/>
                  <wp:effectExtent l="0" t="0" r="0" b="0"/>
                  <wp:wrapNone/>
                  <wp:docPr id="36"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r w:rsidR="00574EB1" w14:paraId="776EA09B"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F89F350"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A480182" w14:textId="77777777" w:rsidR="00574EB1" w:rsidRDefault="003022A4">
            <w:pPr>
              <w:pStyle w:val="TableContents"/>
            </w:pPr>
            <w:r>
              <w:rPr>
                <w:noProof/>
              </w:rPr>
              <w:drawing>
                <wp:anchor distT="0" distB="0" distL="0" distR="0" simplePos="0" relativeHeight="35" behindDoc="0" locked="0" layoutInCell="1" allowOverlap="1" wp14:anchorId="4BBCDF00" wp14:editId="27C3E7A1">
                  <wp:simplePos x="0" y="0"/>
                  <wp:positionH relativeFrom="column">
                    <wp:align>center</wp:align>
                  </wp:positionH>
                  <wp:positionV relativeFrom="paragraph">
                    <wp:posOffset>635</wp:posOffset>
                  </wp:positionV>
                  <wp:extent cx="4520565" cy="141605"/>
                  <wp:effectExtent l="0" t="0" r="0" b="0"/>
                  <wp:wrapNone/>
                  <wp:docPr id="37"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r w:rsidR="00574EB1" w14:paraId="3604DE8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A1445FA"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CD88C6" w14:textId="77777777" w:rsidR="00574EB1" w:rsidRDefault="003022A4">
            <w:pPr>
              <w:pStyle w:val="TableContents"/>
            </w:pPr>
            <w:r>
              <w:rPr>
                <w:noProof/>
              </w:rPr>
              <w:drawing>
                <wp:anchor distT="0" distB="0" distL="0" distR="0" simplePos="0" relativeHeight="36" behindDoc="0" locked="0" layoutInCell="1" allowOverlap="1" wp14:anchorId="2199E328" wp14:editId="27AC3CF1">
                  <wp:simplePos x="0" y="0"/>
                  <wp:positionH relativeFrom="column">
                    <wp:align>center</wp:align>
                  </wp:positionH>
                  <wp:positionV relativeFrom="paragraph">
                    <wp:posOffset>635</wp:posOffset>
                  </wp:positionV>
                  <wp:extent cx="4520565" cy="141605"/>
                  <wp:effectExtent l="0" t="0" r="0" b="0"/>
                  <wp:wrapNone/>
                  <wp:docPr id="38"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bl>
    <w:p w14:paraId="73DAEA7D" w14:textId="77777777" w:rsidR="00574EB1" w:rsidRDefault="003022A4">
      <w:pPr>
        <w:pStyle w:val="Kop2"/>
        <w:numPr>
          <w:ilvl w:val="1"/>
          <w:numId w:val="3"/>
        </w:numPr>
      </w:pPr>
      <w:bookmarkStart w:id="148" w:name="_Toc42596102"/>
      <w:bookmarkStart w:id="149" w:name="_Toc51750195"/>
      <w:r>
        <w:t>Water</w:t>
      </w:r>
      <w:bookmarkEnd w:id="148"/>
      <w:bookmarkEnd w:id="149"/>
    </w:p>
    <w:p w14:paraId="3062B5BF" w14:textId="77777777" w:rsidR="00574EB1" w:rsidRDefault="003022A4">
      <w:pPr>
        <w:pStyle w:val="Kop3"/>
        <w:numPr>
          <w:ilvl w:val="2"/>
          <w:numId w:val="3"/>
        </w:numPr>
      </w:pPr>
      <w:bookmarkStart w:id="150" w:name="__RefHeading___Toc4496_4117045737"/>
      <w:bookmarkEnd w:id="150"/>
      <w:r>
        <w:t>Regel</w:t>
      </w:r>
    </w:p>
    <w:p w14:paraId="55E32F6F" w14:textId="327D24A6" w:rsidR="00574EB1" w:rsidRDefault="003022A4">
      <w:pPr>
        <w:pStyle w:val="Plattetekst1"/>
      </w:pPr>
      <w:r>
        <w:t xml:space="preserve">Het objecttype Water </w:t>
      </w:r>
      <w:del w:id="151" w:author="Paul Janssen" w:date="2020-09-18T10:36:00Z">
        <w:r w:rsidDel="002115EB">
          <w:delText>bevat</w:delText>
        </w:r>
      </w:del>
      <w:ins w:id="152" w:author="Paul Janssen" w:date="2020-09-18T10:36:00Z">
        <w:r w:rsidR="002115EB">
          <w:t>omvat</w:t>
        </w:r>
      </w:ins>
      <w:r>
        <w:t xml:space="preserve"> leidingen die behoren tot het UtilityNetwork met een IMKL-thema “water” en wordt gevisualiseerd als lijnobject met de volgende eigenschappen:</w:t>
      </w:r>
    </w:p>
    <w:p w14:paraId="079FA75E" w14:textId="77777777" w:rsidR="00574EB1" w:rsidRDefault="003022A4">
      <w:pPr>
        <w:pStyle w:val="Plattetekst1"/>
        <w:numPr>
          <w:ilvl w:val="0"/>
          <w:numId w:val="10"/>
        </w:numPr>
      </w:pPr>
      <w:r>
        <w:t>Kleur: #0000ff</w:t>
      </w:r>
    </w:p>
    <w:p w14:paraId="12E48629" w14:textId="77777777" w:rsidR="00574EB1" w:rsidRDefault="003022A4">
      <w:pPr>
        <w:pStyle w:val="Plattetekst1"/>
        <w:numPr>
          <w:ilvl w:val="0"/>
          <w:numId w:val="10"/>
        </w:numPr>
      </w:pPr>
      <w:r>
        <w:t>Vorm:</w:t>
      </w:r>
    </w:p>
    <w:p w14:paraId="63FB9188" w14:textId="77777777" w:rsidR="00574EB1" w:rsidRDefault="003022A4">
      <w:pPr>
        <w:pStyle w:val="Plattetekst1"/>
        <w:numPr>
          <w:ilvl w:val="1"/>
          <w:numId w:val="10"/>
        </w:numPr>
      </w:pPr>
      <w:r>
        <w:t>Geprojecteerd: 4px doorgetrokken, 16px onderbroken</w:t>
      </w:r>
    </w:p>
    <w:p w14:paraId="450B08EA" w14:textId="77777777" w:rsidR="00574EB1" w:rsidRDefault="003022A4">
      <w:pPr>
        <w:pStyle w:val="Plattetekst1"/>
        <w:numPr>
          <w:ilvl w:val="1"/>
          <w:numId w:val="10"/>
        </w:numPr>
      </w:pPr>
      <w:r>
        <w:t>In gebruik: doorgetrokken lijn</w:t>
      </w:r>
    </w:p>
    <w:p w14:paraId="5361D22C" w14:textId="77777777" w:rsidR="00574EB1" w:rsidRDefault="003022A4">
      <w:pPr>
        <w:pStyle w:val="Plattetekst1"/>
        <w:numPr>
          <w:ilvl w:val="1"/>
          <w:numId w:val="10"/>
        </w:numPr>
      </w:pPr>
      <w:r>
        <w:t>Buiten gebruik: 40px doorgetrokken, 12px onderbroken, 8px doorgetrokken, 12px onderbroken</w:t>
      </w:r>
    </w:p>
    <w:p w14:paraId="6AC8C1AA" w14:textId="77777777" w:rsidR="00574EB1" w:rsidRDefault="003022A4">
      <w:pPr>
        <w:pStyle w:val="Plattetekst1"/>
        <w:numPr>
          <w:ilvl w:val="0"/>
          <w:numId w:val="10"/>
        </w:numPr>
      </w:pPr>
      <w:r>
        <w:t>Grootte (lijndikte):</w:t>
      </w:r>
    </w:p>
    <w:p w14:paraId="32BA953D" w14:textId="77777777" w:rsidR="00574EB1" w:rsidRDefault="003022A4">
      <w:pPr>
        <w:pStyle w:val="Plattetekst1"/>
        <w:numPr>
          <w:ilvl w:val="1"/>
          <w:numId w:val="10"/>
        </w:numPr>
      </w:pPr>
      <w:r>
        <w:t>1 px voor Schaalniveau 5 – 10</w:t>
      </w:r>
    </w:p>
    <w:p w14:paraId="3AFC1004" w14:textId="77777777" w:rsidR="00574EB1" w:rsidRDefault="003022A4">
      <w:pPr>
        <w:pStyle w:val="Plattetekst1"/>
        <w:numPr>
          <w:ilvl w:val="1"/>
          <w:numId w:val="10"/>
        </w:numPr>
      </w:pPr>
      <w:r>
        <w:t>2 px voor Schaalniveau 11 – 14</w:t>
      </w:r>
    </w:p>
    <w:p w14:paraId="72FF2E89" w14:textId="77777777" w:rsidR="00574EB1" w:rsidRDefault="003022A4">
      <w:pPr>
        <w:pStyle w:val="Plattetekst1"/>
        <w:numPr>
          <w:ilvl w:val="1"/>
          <w:numId w:val="10"/>
        </w:numPr>
      </w:pPr>
      <w:r>
        <w:t>4 px voor Schaalniveau 15 – 16</w:t>
      </w:r>
    </w:p>
    <w:p w14:paraId="42A929BE" w14:textId="77777777" w:rsidR="00574EB1" w:rsidRDefault="003022A4">
      <w:pPr>
        <w:pStyle w:val="Plattetekst1"/>
        <w:numPr>
          <w:ilvl w:val="0"/>
          <w:numId w:val="10"/>
        </w:numPr>
      </w:pPr>
      <w:r>
        <w:t>Transparantie: 0 %</w:t>
      </w:r>
    </w:p>
    <w:p w14:paraId="6EB32E1F" w14:textId="77777777" w:rsidR="00574EB1" w:rsidRDefault="003022A4">
      <w:pPr>
        <w:pStyle w:val="Kop3"/>
        <w:numPr>
          <w:ilvl w:val="2"/>
          <w:numId w:val="3"/>
        </w:numPr>
      </w:pPr>
      <w:bookmarkStart w:id="153" w:name="__RefHeading___Toc4498_4117045737"/>
      <w:bookmarkEnd w:id="15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35DB68A8"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AFD3BC4"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FEACC9C"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DB840A2"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0945706" w14:textId="77777777" w:rsidR="00574EB1" w:rsidRDefault="003022A4">
            <w:pPr>
              <w:pStyle w:val="TableContents"/>
              <w:jc w:val="center"/>
            </w:pPr>
            <w:r>
              <w:rPr>
                <w:rFonts w:eastAsia="Lucida Sans Unicode" w:cs="Tahoma"/>
                <w:b/>
                <w:bCs/>
                <w:iCs/>
                <w:color w:val="FFFFFF"/>
                <w:szCs w:val="20"/>
              </w:rPr>
              <w:t>Buiten gebruik</w:t>
            </w:r>
          </w:p>
        </w:tc>
      </w:tr>
      <w:tr w:rsidR="00574EB1" w14:paraId="5BF1EF9A"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3D4AC8F4"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90BFCE6" w14:textId="77777777" w:rsidR="00574EB1" w:rsidRDefault="003022A4">
            <w:pPr>
              <w:pStyle w:val="TableContents"/>
            </w:pPr>
            <w:r>
              <w:rPr>
                <w:noProof/>
              </w:rPr>
              <w:drawing>
                <wp:anchor distT="0" distB="0" distL="0" distR="0" simplePos="0" relativeHeight="37" behindDoc="0" locked="0" layoutInCell="1" allowOverlap="1" wp14:anchorId="15AAA100" wp14:editId="4DEF405C">
                  <wp:simplePos x="0" y="0"/>
                  <wp:positionH relativeFrom="column">
                    <wp:align>center</wp:align>
                  </wp:positionH>
                  <wp:positionV relativeFrom="paragraph">
                    <wp:posOffset>635</wp:posOffset>
                  </wp:positionV>
                  <wp:extent cx="4520565" cy="141605"/>
                  <wp:effectExtent l="0" t="0" r="0" b="0"/>
                  <wp:wrapNone/>
                  <wp:docPr id="39"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rsidR="00574EB1" w14:paraId="4B196BC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B81BE16"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B663558" w14:textId="77777777" w:rsidR="00574EB1" w:rsidRDefault="003022A4">
            <w:pPr>
              <w:pStyle w:val="TableContents"/>
            </w:pPr>
            <w:r>
              <w:rPr>
                <w:noProof/>
              </w:rPr>
              <w:drawing>
                <wp:anchor distT="0" distB="0" distL="0" distR="0" simplePos="0" relativeHeight="38" behindDoc="0" locked="0" layoutInCell="1" allowOverlap="1" wp14:anchorId="6E84EE93" wp14:editId="7CC15F7B">
                  <wp:simplePos x="0" y="0"/>
                  <wp:positionH relativeFrom="column">
                    <wp:align>center</wp:align>
                  </wp:positionH>
                  <wp:positionV relativeFrom="paragraph">
                    <wp:posOffset>635</wp:posOffset>
                  </wp:positionV>
                  <wp:extent cx="4520565" cy="141605"/>
                  <wp:effectExtent l="0" t="0" r="0" b="0"/>
                  <wp:wrapNone/>
                  <wp:docPr id="40"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rsidR="00574EB1" w14:paraId="062AACC1"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948800B"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D64FC2A" w14:textId="77777777" w:rsidR="00574EB1" w:rsidRDefault="003022A4">
            <w:pPr>
              <w:pStyle w:val="TableContents"/>
            </w:pPr>
            <w:r>
              <w:rPr>
                <w:noProof/>
              </w:rPr>
              <w:drawing>
                <wp:anchor distT="0" distB="0" distL="0" distR="0" simplePos="0" relativeHeight="39" behindDoc="0" locked="0" layoutInCell="1" allowOverlap="1" wp14:anchorId="2178E90C" wp14:editId="36913279">
                  <wp:simplePos x="0" y="0"/>
                  <wp:positionH relativeFrom="column">
                    <wp:align>center</wp:align>
                  </wp:positionH>
                  <wp:positionV relativeFrom="paragraph">
                    <wp:posOffset>635</wp:posOffset>
                  </wp:positionV>
                  <wp:extent cx="4520565" cy="141605"/>
                  <wp:effectExtent l="0" t="0" r="0" b="0"/>
                  <wp:wrapNone/>
                  <wp:docPr id="41"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bl>
    <w:p w14:paraId="2E322542" w14:textId="77777777" w:rsidR="00574EB1" w:rsidRDefault="003022A4">
      <w:pPr>
        <w:pStyle w:val="Kop2"/>
        <w:numPr>
          <w:ilvl w:val="1"/>
          <w:numId w:val="3"/>
        </w:numPr>
      </w:pPr>
      <w:bookmarkStart w:id="154" w:name="_Toc42596103"/>
      <w:bookmarkStart w:id="155" w:name="_Toc51750196"/>
      <w:r>
        <w:t>Wees</w:t>
      </w:r>
      <w:bookmarkEnd w:id="154"/>
      <w:bookmarkEnd w:id="155"/>
    </w:p>
    <w:p w14:paraId="54CC10D8" w14:textId="77777777" w:rsidR="00574EB1" w:rsidRDefault="003022A4">
      <w:pPr>
        <w:pStyle w:val="Kop3"/>
        <w:numPr>
          <w:ilvl w:val="2"/>
          <w:numId w:val="3"/>
        </w:numPr>
      </w:pPr>
      <w:bookmarkStart w:id="156" w:name="__RefHeading___Toc4500_4117045737"/>
      <w:bookmarkEnd w:id="156"/>
      <w:r>
        <w:t>Regel</w:t>
      </w:r>
    </w:p>
    <w:p w14:paraId="33AF0D54" w14:textId="72BCEFB1" w:rsidR="00574EB1" w:rsidRDefault="003022A4">
      <w:pPr>
        <w:pStyle w:val="Plattetekst1"/>
      </w:pPr>
      <w:r>
        <w:t xml:space="preserve">Het objecttype Wees </w:t>
      </w:r>
      <w:del w:id="157" w:author="Paul Janssen" w:date="2020-09-18T10:36:00Z">
        <w:r w:rsidDel="002115EB">
          <w:delText>bevat</w:delText>
        </w:r>
      </w:del>
      <w:ins w:id="158" w:author="Paul Janssen" w:date="2020-09-18T10:36:00Z">
        <w:r w:rsidR="002115EB">
          <w:t>omvat</w:t>
        </w:r>
      </w:ins>
      <w:r>
        <w:t xml:space="preserve"> kabels en leidingen die behoren tot het UtilityNetwork met een IMKL-thema “wees” en wordt gevisualiseerd als lijnobject met de volgende eigenschappen:</w:t>
      </w:r>
    </w:p>
    <w:p w14:paraId="5D9F27B4" w14:textId="77777777" w:rsidR="00574EB1" w:rsidRDefault="003022A4">
      <w:pPr>
        <w:pStyle w:val="Plattetekst1"/>
        <w:numPr>
          <w:ilvl w:val="0"/>
          <w:numId w:val="10"/>
        </w:numPr>
      </w:pPr>
      <w:r>
        <w:lastRenderedPageBreak/>
        <w:t>Kleur: #918a6f</w:t>
      </w:r>
    </w:p>
    <w:p w14:paraId="3DC31C93" w14:textId="77777777" w:rsidR="00574EB1" w:rsidRDefault="003022A4">
      <w:pPr>
        <w:pStyle w:val="Plattetekst1"/>
        <w:numPr>
          <w:ilvl w:val="0"/>
          <w:numId w:val="10"/>
        </w:numPr>
      </w:pPr>
      <w:r>
        <w:t>Vorm:</w:t>
      </w:r>
    </w:p>
    <w:p w14:paraId="012C1ABC" w14:textId="77777777" w:rsidR="00574EB1" w:rsidRDefault="003022A4">
      <w:pPr>
        <w:pStyle w:val="Plattetekst1"/>
        <w:numPr>
          <w:ilvl w:val="1"/>
          <w:numId w:val="10"/>
        </w:numPr>
      </w:pPr>
      <w:r>
        <w:t>Geprojecteerd: 4px doorgetrokken, 16px onderbroken</w:t>
      </w:r>
    </w:p>
    <w:p w14:paraId="140A3DEB" w14:textId="77777777" w:rsidR="00574EB1" w:rsidRDefault="003022A4">
      <w:pPr>
        <w:pStyle w:val="Plattetekst1"/>
        <w:numPr>
          <w:ilvl w:val="1"/>
          <w:numId w:val="10"/>
        </w:numPr>
      </w:pPr>
      <w:r>
        <w:t>In gebruik: doorgetrokken lijn</w:t>
      </w:r>
    </w:p>
    <w:p w14:paraId="67F62CDF" w14:textId="77777777" w:rsidR="00574EB1" w:rsidRDefault="003022A4">
      <w:pPr>
        <w:pStyle w:val="Plattetekst1"/>
        <w:numPr>
          <w:ilvl w:val="1"/>
          <w:numId w:val="10"/>
        </w:numPr>
      </w:pPr>
      <w:r>
        <w:t>Buiten gebruik: 40px doorgetrokken, 12px onderbroken, 8px doorgetrokken, 12px onderbroken</w:t>
      </w:r>
    </w:p>
    <w:p w14:paraId="6A245DCF" w14:textId="77777777" w:rsidR="00574EB1" w:rsidRDefault="003022A4">
      <w:pPr>
        <w:pStyle w:val="Plattetekst1"/>
        <w:numPr>
          <w:ilvl w:val="0"/>
          <w:numId w:val="10"/>
        </w:numPr>
      </w:pPr>
      <w:r>
        <w:t>Grootte (lijndikte):</w:t>
      </w:r>
    </w:p>
    <w:p w14:paraId="102FBAD9" w14:textId="77777777" w:rsidR="00574EB1" w:rsidRDefault="003022A4">
      <w:pPr>
        <w:pStyle w:val="Plattetekst1"/>
        <w:numPr>
          <w:ilvl w:val="1"/>
          <w:numId w:val="10"/>
        </w:numPr>
      </w:pPr>
      <w:r>
        <w:t>1 px voor Schaalniveau 5 – 10</w:t>
      </w:r>
    </w:p>
    <w:p w14:paraId="121FD8D9" w14:textId="77777777" w:rsidR="00574EB1" w:rsidRDefault="003022A4">
      <w:pPr>
        <w:pStyle w:val="Plattetekst1"/>
        <w:numPr>
          <w:ilvl w:val="1"/>
          <w:numId w:val="10"/>
        </w:numPr>
      </w:pPr>
      <w:r>
        <w:t>2 px voor Schaalniveau 11 – 14</w:t>
      </w:r>
    </w:p>
    <w:p w14:paraId="6ACEB148" w14:textId="77777777" w:rsidR="00574EB1" w:rsidRDefault="003022A4">
      <w:pPr>
        <w:pStyle w:val="Plattetekst1"/>
        <w:numPr>
          <w:ilvl w:val="1"/>
          <w:numId w:val="10"/>
        </w:numPr>
      </w:pPr>
      <w:r>
        <w:t>4 px voor Schaalniveau 15 – 16</w:t>
      </w:r>
    </w:p>
    <w:p w14:paraId="1673F6B1" w14:textId="77777777" w:rsidR="00574EB1" w:rsidRDefault="003022A4">
      <w:pPr>
        <w:pStyle w:val="Plattetekst1"/>
        <w:numPr>
          <w:ilvl w:val="0"/>
          <w:numId w:val="10"/>
        </w:numPr>
      </w:pPr>
      <w:r>
        <w:t>Transparantie: 0 %</w:t>
      </w:r>
    </w:p>
    <w:p w14:paraId="79CBAE8D" w14:textId="77777777" w:rsidR="00574EB1" w:rsidRDefault="003022A4">
      <w:pPr>
        <w:pStyle w:val="Kop3"/>
        <w:numPr>
          <w:ilvl w:val="2"/>
          <w:numId w:val="3"/>
        </w:numPr>
      </w:pPr>
      <w:bookmarkStart w:id="159" w:name="__RefHeading___Toc4502_4117045737"/>
      <w:bookmarkEnd w:id="15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5297B03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5F457A7"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9D36208"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1D64A7DF"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988DD1F" w14:textId="77777777" w:rsidR="00574EB1" w:rsidRDefault="003022A4">
            <w:pPr>
              <w:pStyle w:val="TableContents"/>
              <w:jc w:val="center"/>
            </w:pPr>
            <w:r>
              <w:rPr>
                <w:rFonts w:eastAsia="Lucida Sans Unicode" w:cs="Tahoma"/>
                <w:b/>
                <w:bCs/>
                <w:iCs/>
                <w:color w:val="FFFFFF"/>
                <w:szCs w:val="20"/>
              </w:rPr>
              <w:t>Buiten gebruik</w:t>
            </w:r>
          </w:p>
        </w:tc>
      </w:tr>
      <w:tr w:rsidR="00574EB1" w14:paraId="10CE836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04F6860"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63E82B" w14:textId="77777777" w:rsidR="00574EB1" w:rsidRDefault="003022A4">
            <w:pPr>
              <w:pStyle w:val="TableContents"/>
            </w:pPr>
            <w:r>
              <w:rPr>
                <w:noProof/>
              </w:rPr>
              <w:drawing>
                <wp:anchor distT="0" distB="0" distL="0" distR="0" simplePos="0" relativeHeight="86" behindDoc="0" locked="0" layoutInCell="1" allowOverlap="1" wp14:anchorId="7B4A1FE0" wp14:editId="65B5BEFF">
                  <wp:simplePos x="0" y="0"/>
                  <wp:positionH relativeFrom="column">
                    <wp:align>center</wp:align>
                  </wp:positionH>
                  <wp:positionV relativeFrom="paragraph">
                    <wp:posOffset>635</wp:posOffset>
                  </wp:positionV>
                  <wp:extent cx="4545965" cy="142240"/>
                  <wp:effectExtent l="0" t="0" r="0" b="0"/>
                  <wp:wrapSquare wrapText="largest"/>
                  <wp:docPr id="42"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pic:cNvPicPr>
                            <a:picLocks noChangeAspect="1" noChangeArrowheads="1"/>
                          </pic:cNvPicPr>
                        </pic:nvPicPr>
                        <pic:blipFill>
                          <a:blip r:embed="rId55"/>
                          <a:stretch>
                            <a:fillRect/>
                          </a:stretch>
                        </pic:blipFill>
                        <pic:spPr bwMode="auto">
                          <a:xfrm>
                            <a:off x="0" y="0"/>
                            <a:ext cx="4545965" cy="142240"/>
                          </a:xfrm>
                          <a:prstGeom prst="rect">
                            <a:avLst/>
                          </a:prstGeom>
                        </pic:spPr>
                      </pic:pic>
                    </a:graphicData>
                  </a:graphic>
                </wp:anchor>
              </w:drawing>
            </w:r>
          </w:p>
        </w:tc>
      </w:tr>
      <w:tr w:rsidR="00574EB1" w14:paraId="5DE1418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D94C337"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11EDEC" w14:textId="77777777" w:rsidR="00574EB1" w:rsidRDefault="003022A4">
            <w:pPr>
              <w:pStyle w:val="TableContents"/>
            </w:pPr>
            <w:r>
              <w:rPr>
                <w:noProof/>
              </w:rPr>
              <w:drawing>
                <wp:anchor distT="0" distB="0" distL="0" distR="0" simplePos="0" relativeHeight="87" behindDoc="0" locked="0" layoutInCell="1" allowOverlap="1" wp14:anchorId="086D28C3" wp14:editId="5EC1786F">
                  <wp:simplePos x="0" y="0"/>
                  <wp:positionH relativeFrom="column">
                    <wp:align>center</wp:align>
                  </wp:positionH>
                  <wp:positionV relativeFrom="paragraph">
                    <wp:posOffset>635</wp:posOffset>
                  </wp:positionV>
                  <wp:extent cx="4545965" cy="142240"/>
                  <wp:effectExtent l="0" t="0" r="0" b="0"/>
                  <wp:wrapSquare wrapText="largest"/>
                  <wp:docPr id="43"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pic:cNvPicPr>
                            <a:picLocks noChangeAspect="1" noChangeArrowheads="1"/>
                          </pic:cNvPicPr>
                        </pic:nvPicPr>
                        <pic:blipFill>
                          <a:blip r:embed="rId56"/>
                          <a:stretch>
                            <a:fillRect/>
                          </a:stretch>
                        </pic:blipFill>
                        <pic:spPr bwMode="auto">
                          <a:xfrm>
                            <a:off x="0" y="0"/>
                            <a:ext cx="4545965" cy="142240"/>
                          </a:xfrm>
                          <a:prstGeom prst="rect">
                            <a:avLst/>
                          </a:prstGeom>
                        </pic:spPr>
                      </pic:pic>
                    </a:graphicData>
                  </a:graphic>
                </wp:anchor>
              </w:drawing>
            </w:r>
          </w:p>
        </w:tc>
      </w:tr>
      <w:tr w:rsidR="00574EB1" w14:paraId="68C4ADB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59B2312"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B9D3345" w14:textId="77777777" w:rsidR="00574EB1" w:rsidRDefault="003022A4">
            <w:pPr>
              <w:pStyle w:val="TableContents"/>
            </w:pPr>
            <w:r>
              <w:rPr>
                <w:noProof/>
              </w:rPr>
              <w:drawing>
                <wp:anchor distT="0" distB="0" distL="0" distR="0" simplePos="0" relativeHeight="88" behindDoc="0" locked="0" layoutInCell="1" allowOverlap="1" wp14:anchorId="3F3631FC" wp14:editId="1D286D76">
                  <wp:simplePos x="0" y="0"/>
                  <wp:positionH relativeFrom="column">
                    <wp:align>center</wp:align>
                  </wp:positionH>
                  <wp:positionV relativeFrom="paragraph">
                    <wp:posOffset>635</wp:posOffset>
                  </wp:positionV>
                  <wp:extent cx="4545965" cy="142240"/>
                  <wp:effectExtent l="0" t="0" r="0" b="0"/>
                  <wp:wrapSquare wrapText="largest"/>
                  <wp:docPr id="44"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pic:cNvPicPr>
                            <a:picLocks noChangeAspect="1" noChangeArrowheads="1"/>
                          </pic:cNvPicPr>
                        </pic:nvPicPr>
                        <pic:blipFill>
                          <a:blip r:embed="rId57"/>
                          <a:stretch>
                            <a:fillRect/>
                          </a:stretch>
                        </pic:blipFill>
                        <pic:spPr bwMode="auto">
                          <a:xfrm>
                            <a:off x="0" y="0"/>
                            <a:ext cx="4545965" cy="142240"/>
                          </a:xfrm>
                          <a:prstGeom prst="rect">
                            <a:avLst/>
                          </a:prstGeom>
                        </pic:spPr>
                      </pic:pic>
                    </a:graphicData>
                  </a:graphic>
                </wp:anchor>
              </w:drawing>
            </w:r>
          </w:p>
        </w:tc>
      </w:tr>
    </w:tbl>
    <w:p w14:paraId="5C49228A" w14:textId="77777777" w:rsidR="00574EB1" w:rsidRDefault="003022A4">
      <w:pPr>
        <w:pStyle w:val="Kop2"/>
        <w:numPr>
          <w:ilvl w:val="1"/>
          <w:numId w:val="3"/>
        </w:numPr>
      </w:pPr>
      <w:bookmarkStart w:id="160" w:name="_Toc42596104"/>
      <w:bookmarkStart w:id="161" w:name="_Toc51750197"/>
      <w:r>
        <w:t>Overig</w:t>
      </w:r>
      <w:bookmarkEnd w:id="160"/>
      <w:bookmarkEnd w:id="161"/>
    </w:p>
    <w:p w14:paraId="7CBEF8E6" w14:textId="77777777" w:rsidR="00574EB1" w:rsidRDefault="003022A4">
      <w:pPr>
        <w:pStyle w:val="Kop3"/>
        <w:numPr>
          <w:ilvl w:val="2"/>
          <w:numId w:val="3"/>
        </w:numPr>
      </w:pPr>
      <w:bookmarkStart w:id="162" w:name="__RefHeading___Toc4504_4117045737"/>
      <w:bookmarkEnd w:id="162"/>
      <w:r>
        <w:t>Regel</w:t>
      </w:r>
    </w:p>
    <w:p w14:paraId="455F778E" w14:textId="389AED83" w:rsidR="00574EB1" w:rsidRDefault="003022A4">
      <w:pPr>
        <w:pStyle w:val="Plattetekst1"/>
      </w:pPr>
      <w:r>
        <w:t xml:space="preserve">Het objecttype Overig </w:t>
      </w:r>
      <w:del w:id="163" w:author="Paul Janssen" w:date="2020-09-18T10:36:00Z">
        <w:r w:rsidDel="002115EB">
          <w:delText>bevat</w:delText>
        </w:r>
      </w:del>
      <w:ins w:id="164" w:author="Paul Janssen" w:date="2020-09-18T10:36:00Z">
        <w:r w:rsidR="002115EB">
          <w:t>omvat</w:t>
        </w:r>
      </w:ins>
      <w:r>
        <w:t xml:space="preserve"> kabels en leidingen die behoren tot het UtilityNetwork met een IMKL-thema “overig” en wordt gevisualiseerd als lijnobject met de volgende eigenschappen:</w:t>
      </w:r>
    </w:p>
    <w:p w14:paraId="7A7A60EB" w14:textId="77777777" w:rsidR="00574EB1" w:rsidRDefault="003022A4">
      <w:pPr>
        <w:pStyle w:val="Plattetekst1"/>
        <w:numPr>
          <w:ilvl w:val="0"/>
          <w:numId w:val="10"/>
        </w:numPr>
      </w:pPr>
      <w:r>
        <w:t>Kleur: #6f5c10</w:t>
      </w:r>
    </w:p>
    <w:p w14:paraId="43E50B83" w14:textId="77777777" w:rsidR="00574EB1" w:rsidRDefault="003022A4">
      <w:pPr>
        <w:pStyle w:val="Plattetekst1"/>
        <w:numPr>
          <w:ilvl w:val="0"/>
          <w:numId w:val="10"/>
        </w:numPr>
      </w:pPr>
      <w:r>
        <w:t>Vorm:</w:t>
      </w:r>
    </w:p>
    <w:p w14:paraId="44F7690C" w14:textId="77777777" w:rsidR="00574EB1" w:rsidRDefault="003022A4">
      <w:pPr>
        <w:pStyle w:val="Plattetekst1"/>
        <w:numPr>
          <w:ilvl w:val="1"/>
          <w:numId w:val="10"/>
        </w:numPr>
      </w:pPr>
      <w:r>
        <w:t>Geprojecteerd: 4px doorgetrokken, 16px onderbroken</w:t>
      </w:r>
    </w:p>
    <w:p w14:paraId="6285BDA2" w14:textId="77777777" w:rsidR="00574EB1" w:rsidRDefault="003022A4">
      <w:pPr>
        <w:pStyle w:val="Plattetekst1"/>
        <w:numPr>
          <w:ilvl w:val="1"/>
          <w:numId w:val="10"/>
        </w:numPr>
      </w:pPr>
      <w:r>
        <w:t>In gebruik: doorgetrokken lijn</w:t>
      </w:r>
    </w:p>
    <w:p w14:paraId="3FC8EC9C" w14:textId="77777777" w:rsidR="00574EB1" w:rsidRDefault="003022A4">
      <w:pPr>
        <w:pStyle w:val="Plattetekst1"/>
        <w:numPr>
          <w:ilvl w:val="1"/>
          <w:numId w:val="10"/>
        </w:numPr>
      </w:pPr>
      <w:r>
        <w:t>Buiten gebruik: 40px doorgetrokken, 12px onderbroken, 8px doorgetrokken, 12px onderbroken</w:t>
      </w:r>
    </w:p>
    <w:p w14:paraId="1A29E0B6" w14:textId="77777777" w:rsidR="00574EB1" w:rsidRDefault="003022A4">
      <w:pPr>
        <w:pStyle w:val="Plattetekst1"/>
        <w:numPr>
          <w:ilvl w:val="0"/>
          <w:numId w:val="10"/>
        </w:numPr>
      </w:pPr>
      <w:r>
        <w:t>Grootte (lijndikte):</w:t>
      </w:r>
    </w:p>
    <w:p w14:paraId="539E56E5" w14:textId="77777777" w:rsidR="00574EB1" w:rsidRDefault="003022A4">
      <w:pPr>
        <w:pStyle w:val="Plattetekst1"/>
        <w:numPr>
          <w:ilvl w:val="1"/>
          <w:numId w:val="10"/>
        </w:numPr>
      </w:pPr>
      <w:r>
        <w:t>1 px voor Schaalniveau 5 – 10</w:t>
      </w:r>
    </w:p>
    <w:p w14:paraId="7C78728B" w14:textId="77777777" w:rsidR="00574EB1" w:rsidRDefault="003022A4">
      <w:pPr>
        <w:pStyle w:val="Plattetekst1"/>
        <w:numPr>
          <w:ilvl w:val="1"/>
          <w:numId w:val="10"/>
        </w:numPr>
      </w:pPr>
      <w:r>
        <w:t>2 px voor Schaalniveau 11 – 14</w:t>
      </w:r>
    </w:p>
    <w:p w14:paraId="33CF3928" w14:textId="77777777" w:rsidR="00574EB1" w:rsidRDefault="003022A4">
      <w:pPr>
        <w:pStyle w:val="Plattetekst1"/>
        <w:numPr>
          <w:ilvl w:val="1"/>
          <w:numId w:val="10"/>
        </w:numPr>
      </w:pPr>
      <w:r>
        <w:lastRenderedPageBreak/>
        <w:t>4 px voor Schaalniveau 15 – 16</w:t>
      </w:r>
    </w:p>
    <w:p w14:paraId="2FD07458" w14:textId="77777777" w:rsidR="00574EB1" w:rsidRDefault="003022A4">
      <w:pPr>
        <w:pStyle w:val="Plattetekst1"/>
        <w:numPr>
          <w:ilvl w:val="0"/>
          <w:numId w:val="10"/>
        </w:numPr>
      </w:pPr>
      <w:r>
        <w:t>Transparantie: 0 %</w:t>
      </w:r>
    </w:p>
    <w:p w14:paraId="6B0C3260" w14:textId="77777777" w:rsidR="00574EB1" w:rsidRDefault="003022A4">
      <w:pPr>
        <w:pStyle w:val="Kop3"/>
        <w:numPr>
          <w:ilvl w:val="2"/>
          <w:numId w:val="3"/>
        </w:numPr>
      </w:pPr>
      <w:bookmarkStart w:id="165" w:name="__RefHeading___Toc4506_4117045737"/>
      <w:bookmarkEnd w:id="16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5EA2A32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4DF587FB"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F6E92CE"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002D4E2"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7ADB917" w14:textId="77777777" w:rsidR="00574EB1" w:rsidRDefault="003022A4">
            <w:pPr>
              <w:pStyle w:val="TableContents"/>
              <w:jc w:val="center"/>
            </w:pPr>
            <w:r>
              <w:rPr>
                <w:rFonts w:eastAsia="Lucida Sans Unicode" w:cs="Tahoma"/>
                <w:b/>
                <w:bCs/>
                <w:iCs/>
                <w:color w:val="FFFFFF"/>
                <w:szCs w:val="20"/>
              </w:rPr>
              <w:t>Buiten gebruik</w:t>
            </w:r>
          </w:p>
        </w:tc>
      </w:tr>
      <w:tr w:rsidR="00574EB1" w14:paraId="4E88BD6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0595241"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DB5479B" w14:textId="77777777" w:rsidR="00574EB1" w:rsidRDefault="003022A4">
            <w:pPr>
              <w:pStyle w:val="TableContents"/>
            </w:pPr>
            <w:r>
              <w:rPr>
                <w:noProof/>
              </w:rPr>
              <w:drawing>
                <wp:anchor distT="0" distB="0" distL="0" distR="0" simplePos="0" relativeHeight="89" behindDoc="0" locked="0" layoutInCell="1" allowOverlap="1" wp14:anchorId="32FC0456" wp14:editId="093F2120">
                  <wp:simplePos x="0" y="0"/>
                  <wp:positionH relativeFrom="column">
                    <wp:align>center</wp:align>
                  </wp:positionH>
                  <wp:positionV relativeFrom="paragraph">
                    <wp:posOffset>635</wp:posOffset>
                  </wp:positionV>
                  <wp:extent cx="4545965" cy="142240"/>
                  <wp:effectExtent l="0" t="0" r="0" b="0"/>
                  <wp:wrapSquare wrapText="largest"/>
                  <wp:docPr id="45"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3"/>
                          <pic:cNvPicPr>
                            <a:picLocks noChangeAspect="1" noChangeArrowheads="1"/>
                          </pic:cNvPicPr>
                        </pic:nvPicPr>
                        <pic:blipFill>
                          <a:blip r:embed="rId58"/>
                          <a:stretch>
                            <a:fillRect/>
                          </a:stretch>
                        </pic:blipFill>
                        <pic:spPr bwMode="auto">
                          <a:xfrm>
                            <a:off x="0" y="0"/>
                            <a:ext cx="4545965" cy="142240"/>
                          </a:xfrm>
                          <a:prstGeom prst="rect">
                            <a:avLst/>
                          </a:prstGeom>
                        </pic:spPr>
                      </pic:pic>
                    </a:graphicData>
                  </a:graphic>
                </wp:anchor>
              </w:drawing>
            </w:r>
          </w:p>
        </w:tc>
      </w:tr>
      <w:tr w:rsidR="00574EB1" w14:paraId="355C4C2C"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ED800AC"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F9EACE9" w14:textId="77777777" w:rsidR="00574EB1" w:rsidRDefault="003022A4">
            <w:pPr>
              <w:pStyle w:val="TableContents"/>
            </w:pPr>
            <w:r>
              <w:rPr>
                <w:noProof/>
              </w:rPr>
              <w:drawing>
                <wp:anchor distT="0" distB="0" distL="0" distR="0" simplePos="0" relativeHeight="90" behindDoc="0" locked="0" layoutInCell="1" allowOverlap="1" wp14:anchorId="55E67FD9" wp14:editId="06C37CA8">
                  <wp:simplePos x="0" y="0"/>
                  <wp:positionH relativeFrom="column">
                    <wp:align>center</wp:align>
                  </wp:positionH>
                  <wp:positionV relativeFrom="paragraph">
                    <wp:posOffset>635</wp:posOffset>
                  </wp:positionV>
                  <wp:extent cx="4545965" cy="142240"/>
                  <wp:effectExtent l="0" t="0" r="0" b="0"/>
                  <wp:wrapSquare wrapText="largest"/>
                  <wp:docPr id="46"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4"/>
                          <pic:cNvPicPr>
                            <a:picLocks noChangeAspect="1" noChangeArrowheads="1"/>
                          </pic:cNvPicPr>
                        </pic:nvPicPr>
                        <pic:blipFill>
                          <a:blip r:embed="rId59"/>
                          <a:stretch>
                            <a:fillRect/>
                          </a:stretch>
                        </pic:blipFill>
                        <pic:spPr bwMode="auto">
                          <a:xfrm>
                            <a:off x="0" y="0"/>
                            <a:ext cx="4545965" cy="142240"/>
                          </a:xfrm>
                          <a:prstGeom prst="rect">
                            <a:avLst/>
                          </a:prstGeom>
                        </pic:spPr>
                      </pic:pic>
                    </a:graphicData>
                  </a:graphic>
                </wp:anchor>
              </w:drawing>
            </w:r>
          </w:p>
        </w:tc>
      </w:tr>
      <w:tr w:rsidR="00574EB1" w14:paraId="5A56A78B"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0E3129F"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24E210D" w14:textId="77777777" w:rsidR="00574EB1" w:rsidRDefault="003022A4">
            <w:pPr>
              <w:pStyle w:val="TableContents"/>
            </w:pPr>
            <w:r>
              <w:rPr>
                <w:noProof/>
              </w:rPr>
              <w:drawing>
                <wp:anchor distT="0" distB="0" distL="0" distR="0" simplePos="0" relativeHeight="91" behindDoc="0" locked="0" layoutInCell="1" allowOverlap="1" wp14:anchorId="1491DDD3" wp14:editId="3AF7A23F">
                  <wp:simplePos x="0" y="0"/>
                  <wp:positionH relativeFrom="column">
                    <wp:align>center</wp:align>
                  </wp:positionH>
                  <wp:positionV relativeFrom="paragraph">
                    <wp:posOffset>635</wp:posOffset>
                  </wp:positionV>
                  <wp:extent cx="4545965" cy="142240"/>
                  <wp:effectExtent l="0" t="0" r="0" b="0"/>
                  <wp:wrapSquare wrapText="largest"/>
                  <wp:docPr id="47"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5"/>
                          <pic:cNvPicPr>
                            <a:picLocks noChangeAspect="1" noChangeArrowheads="1"/>
                          </pic:cNvPicPr>
                        </pic:nvPicPr>
                        <pic:blipFill>
                          <a:blip r:embed="rId60"/>
                          <a:stretch>
                            <a:fillRect/>
                          </a:stretch>
                        </pic:blipFill>
                        <pic:spPr bwMode="auto">
                          <a:xfrm>
                            <a:off x="0" y="0"/>
                            <a:ext cx="4545965" cy="142240"/>
                          </a:xfrm>
                          <a:prstGeom prst="rect">
                            <a:avLst/>
                          </a:prstGeom>
                        </pic:spPr>
                      </pic:pic>
                    </a:graphicData>
                  </a:graphic>
                </wp:anchor>
              </w:drawing>
            </w:r>
          </w:p>
        </w:tc>
      </w:tr>
    </w:tbl>
    <w:p w14:paraId="496665B3" w14:textId="77777777" w:rsidR="00574EB1" w:rsidRDefault="003022A4">
      <w:pPr>
        <w:pStyle w:val="Kop2"/>
        <w:numPr>
          <w:ilvl w:val="1"/>
          <w:numId w:val="3"/>
        </w:numPr>
      </w:pPr>
      <w:bookmarkStart w:id="166" w:name="_Toc42596105"/>
      <w:bookmarkStart w:id="167" w:name="_Toc51750198"/>
      <w:r>
        <w:t>ExtraGeometrie</w:t>
      </w:r>
      <w:bookmarkEnd w:id="166"/>
      <w:bookmarkEnd w:id="167"/>
    </w:p>
    <w:p w14:paraId="78585492" w14:textId="77777777" w:rsidR="00574EB1" w:rsidRDefault="003022A4">
      <w:pPr>
        <w:pStyle w:val="Kop3"/>
        <w:numPr>
          <w:ilvl w:val="2"/>
          <w:numId w:val="3"/>
        </w:numPr>
      </w:pPr>
      <w:bookmarkStart w:id="168" w:name="__RefHeading___Toc4508_4117045737"/>
      <w:bookmarkEnd w:id="168"/>
      <w:r>
        <w:t>Regel</w:t>
      </w:r>
    </w:p>
    <w:p w14:paraId="6FB16F5B" w14:textId="6D5336EF" w:rsidR="00574EB1" w:rsidRDefault="003022A4">
      <w:pPr>
        <w:pStyle w:val="Plattetekst1"/>
      </w:pPr>
      <w:r>
        <w:t xml:space="preserve">Het objecttype ExtraGeometrie </w:t>
      </w:r>
      <w:del w:id="169" w:author="Paul Janssen" w:date="2020-09-18T10:36:00Z">
        <w:r w:rsidDel="002115EB">
          <w:delText>bevat</w:delText>
        </w:r>
      </w:del>
      <w:ins w:id="170" w:author="Paul Janssen" w:date="2020-09-18T10:36:00Z">
        <w:r w:rsidR="002115EB">
          <w:t>omvat</w:t>
        </w:r>
      </w:ins>
      <w:r>
        <w:t xml:space="preserve"> extra geometrie bij standaard kabels en leidingen. Indien het object een vlakgeometrie heeft, wordt zij gevisualiseerd als vlaksymbool met de volgende (combinatie van) eigenschappen:</w:t>
      </w:r>
    </w:p>
    <w:p w14:paraId="0509DBE4" w14:textId="77777777" w:rsidR="00574EB1" w:rsidRDefault="003022A4">
      <w:pPr>
        <w:pStyle w:val="Plattetekst1"/>
        <w:numPr>
          <w:ilvl w:val="0"/>
          <w:numId w:val="12"/>
        </w:numPr>
      </w:pPr>
      <w:r>
        <w:t>Kleur:</w:t>
      </w:r>
    </w:p>
    <w:p w14:paraId="6645679B" w14:textId="77777777" w:rsidR="00574EB1" w:rsidRDefault="003022A4">
      <w:pPr>
        <w:pStyle w:val="Plattetekst1"/>
        <w:numPr>
          <w:ilvl w:val="1"/>
          <w:numId w:val="12"/>
        </w:numPr>
      </w:pPr>
      <w:r>
        <w:t>Lijn (omtrek van het vlaksymbool): overeenkomstig het “thema” van het nutsvoorzieningennet waarin het gebruikt wordt.</w:t>
      </w:r>
    </w:p>
    <w:p w14:paraId="0FA4A4D7" w14:textId="77777777" w:rsidR="00574EB1" w:rsidRDefault="003022A4">
      <w:pPr>
        <w:pStyle w:val="Plattetekst1"/>
        <w:numPr>
          <w:ilvl w:val="1"/>
          <w:numId w:val="12"/>
        </w:numPr>
      </w:pPr>
      <w:r>
        <w:t>Vlak: overeenkomstig het “thema” van het nutsvoorzieningennet waarin het gebruikt wordt</w:t>
      </w:r>
    </w:p>
    <w:p w14:paraId="3A54856D" w14:textId="77777777" w:rsidR="00574EB1" w:rsidRDefault="003022A4">
      <w:pPr>
        <w:pStyle w:val="Plattetekst1"/>
        <w:numPr>
          <w:ilvl w:val="0"/>
          <w:numId w:val="12"/>
        </w:numPr>
      </w:pPr>
      <w:r>
        <w:t>Vorm:</w:t>
      </w:r>
    </w:p>
    <w:p w14:paraId="578F7EB6" w14:textId="77777777" w:rsidR="00574EB1" w:rsidRDefault="003022A4">
      <w:pPr>
        <w:pStyle w:val="Plattetekst1"/>
        <w:numPr>
          <w:ilvl w:val="1"/>
          <w:numId w:val="12"/>
        </w:numPr>
      </w:pPr>
      <w:r>
        <w:t>Lijn (omtrek van het vlaksymbool)</w:t>
      </w:r>
    </w:p>
    <w:p w14:paraId="36FCFD56" w14:textId="77777777" w:rsidR="00574EB1" w:rsidRDefault="003022A4">
      <w:pPr>
        <w:pStyle w:val="Plattetekst1"/>
        <w:numPr>
          <w:ilvl w:val="2"/>
          <w:numId w:val="12"/>
        </w:numPr>
      </w:pPr>
      <w:r>
        <w:t>Geprojecteerd: 4px doorgetrokken, 16px onderbroken</w:t>
      </w:r>
    </w:p>
    <w:p w14:paraId="228F9154" w14:textId="77777777" w:rsidR="00574EB1" w:rsidRDefault="003022A4">
      <w:pPr>
        <w:pStyle w:val="Plattetekst1"/>
        <w:numPr>
          <w:ilvl w:val="2"/>
          <w:numId w:val="12"/>
        </w:numPr>
      </w:pPr>
      <w:r>
        <w:t>In gebruik: doorgetrokken lijn</w:t>
      </w:r>
    </w:p>
    <w:p w14:paraId="78C7091F" w14:textId="77777777" w:rsidR="00574EB1" w:rsidRDefault="003022A4">
      <w:pPr>
        <w:pStyle w:val="Plattetekst1"/>
        <w:numPr>
          <w:ilvl w:val="2"/>
          <w:numId w:val="12"/>
        </w:numPr>
      </w:pPr>
      <w:r>
        <w:t>Buiten gebruik: 40px doorgetrokken, 12px onderbroken, 8px doorgetrokken, 12px onderbroken</w:t>
      </w:r>
    </w:p>
    <w:p w14:paraId="06B5E0A7" w14:textId="77777777" w:rsidR="00574EB1" w:rsidRDefault="003022A4">
      <w:pPr>
        <w:pStyle w:val="Plattetekst1"/>
        <w:numPr>
          <w:ilvl w:val="0"/>
          <w:numId w:val="12"/>
        </w:numPr>
      </w:pPr>
      <w:r>
        <w:t>Grootte (lijndikte):</w:t>
      </w:r>
    </w:p>
    <w:p w14:paraId="0A7819D9" w14:textId="77777777" w:rsidR="00574EB1" w:rsidRDefault="003022A4">
      <w:pPr>
        <w:pStyle w:val="Plattetekst1"/>
        <w:numPr>
          <w:ilvl w:val="1"/>
          <w:numId w:val="12"/>
        </w:numPr>
      </w:pPr>
      <w:r>
        <w:t>1 px voor Schaalniveau 5 – 10</w:t>
      </w:r>
    </w:p>
    <w:p w14:paraId="3C844FA2" w14:textId="77777777" w:rsidR="00574EB1" w:rsidRDefault="003022A4">
      <w:pPr>
        <w:pStyle w:val="Plattetekst1"/>
        <w:numPr>
          <w:ilvl w:val="1"/>
          <w:numId w:val="12"/>
        </w:numPr>
      </w:pPr>
      <w:r>
        <w:t>2 px voor Schaalniveau 11 – 16</w:t>
      </w:r>
    </w:p>
    <w:p w14:paraId="3AEFBD5D" w14:textId="77777777" w:rsidR="00574EB1" w:rsidRDefault="003022A4">
      <w:pPr>
        <w:pStyle w:val="Plattetekst1"/>
        <w:numPr>
          <w:ilvl w:val="0"/>
          <w:numId w:val="12"/>
        </w:numPr>
      </w:pPr>
      <w:r>
        <w:t>Transparantie: 0 %</w:t>
      </w:r>
    </w:p>
    <w:p w14:paraId="1A406584" w14:textId="77777777" w:rsidR="00574EB1" w:rsidRDefault="003022A4">
      <w:pPr>
        <w:pStyle w:val="Kop3"/>
        <w:numPr>
          <w:ilvl w:val="2"/>
          <w:numId w:val="3"/>
        </w:numPr>
      </w:pPr>
      <w:bookmarkStart w:id="171" w:name="__RefHeading___Toc4510_4117045737"/>
      <w:bookmarkEnd w:id="17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0A0BD682"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33832C6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4A4C49A2"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6BB1A53D"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91D09C0" w14:textId="77777777" w:rsidR="00574EB1" w:rsidRDefault="003022A4">
            <w:pPr>
              <w:pStyle w:val="TableContents"/>
              <w:jc w:val="center"/>
            </w:pPr>
            <w:r>
              <w:rPr>
                <w:rFonts w:eastAsia="Lucida Sans Unicode" w:cs="Tahoma"/>
                <w:b/>
                <w:bCs/>
                <w:iCs/>
                <w:color w:val="FFFFFF"/>
                <w:szCs w:val="20"/>
              </w:rPr>
              <w:t>Buiten gebruik</w:t>
            </w:r>
          </w:p>
        </w:tc>
      </w:tr>
      <w:tr w:rsidR="00574EB1" w14:paraId="6368C46E"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0330DED8" w14:textId="77777777" w:rsidR="00574EB1" w:rsidRDefault="003022A4">
            <w:pPr>
              <w:pStyle w:val="TableContents"/>
            </w:pPr>
            <w:r>
              <w:lastRenderedPageBreak/>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E1BEFE" w14:textId="77777777" w:rsidR="00574EB1" w:rsidRDefault="003022A4">
            <w:pPr>
              <w:pStyle w:val="TableContents"/>
            </w:pPr>
            <w:r>
              <w:rPr>
                <w:noProof/>
              </w:rPr>
              <w:drawing>
                <wp:anchor distT="0" distB="0" distL="0" distR="0" simplePos="0" relativeHeight="56" behindDoc="0" locked="0" layoutInCell="1" allowOverlap="1" wp14:anchorId="49182660" wp14:editId="3E850266">
                  <wp:simplePos x="0" y="0"/>
                  <wp:positionH relativeFrom="column">
                    <wp:align>center</wp:align>
                  </wp:positionH>
                  <wp:positionV relativeFrom="paragraph">
                    <wp:posOffset>635</wp:posOffset>
                  </wp:positionV>
                  <wp:extent cx="4546600" cy="894715"/>
                  <wp:effectExtent l="0" t="0" r="0" b="0"/>
                  <wp:wrapSquare wrapText="largest"/>
                  <wp:docPr id="48"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6"/>
                          <pic:cNvPicPr>
                            <a:picLocks noChangeAspect="1" noChangeArrowheads="1"/>
                          </pic:cNvPicPr>
                        </pic:nvPicPr>
                        <pic:blipFill>
                          <a:blip r:embed="rId61"/>
                          <a:stretch>
                            <a:fillRect/>
                          </a:stretch>
                        </pic:blipFill>
                        <pic:spPr bwMode="auto">
                          <a:xfrm>
                            <a:off x="0" y="0"/>
                            <a:ext cx="4546600" cy="894715"/>
                          </a:xfrm>
                          <a:prstGeom prst="rect">
                            <a:avLst/>
                          </a:prstGeom>
                        </pic:spPr>
                      </pic:pic>
                    </a:graphicData>
                  </a:graphic>
                </wp:anchor>
              </w:drawing>
            </w:r>
          </w:p>
        </w:tc>
      </w:tr>
      <w:tr w:rsidR="00574EB1" w14:paraId="34940933"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45449C99" w14:textId="77777777" w:rsidR="00574EB1" w:rsidRDefault="003022A4">
            <w:pPr>
              <w:pStyle w:val="TableContents"/>
            </w:pPr>
            <w:r>
              <w:t>Schaalniveau 11-16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3872AB" w14:textId="77777777" w:rsidR="00574EB1" w:rsidRDefault="003022A4">
            <w:pPr>
              <w:pStyle w:val="TableContents"/>
            </w:pPr>
            <w:r>
              <w:rPr>
                <w:noProof/>
              </w:rPr>
              <w:drawing>
                <wp:anchor distT="0" distB="0" distL="0" distR="0" simplePos="0" relativeHeight="57" behindDoc="0" locked="0" layoutInCell="1" allowOverlap="1" wp14:anchorId="0FB9CE83" wp14:editId="663427B1">
                  <wp:simplePos x="0" y="0"/>
                  <wp:positionH relativeFrom="column">
                    <wp:align>center</wp:align>
                  </wp:positionH>
                  <wp:positionV relativeFrom="paragraph">
                    <wp:posOffset>635</wp:posOffset>
                  </wp:positionV>
                  <wp:extent cx="4546600" cy="894715"/>
                  <wp:effectExtent l="0" t="0" r="0" b="0"/>
                  <wp:wrapSquare wrapText="largest"/>
                  <wp:docPr id="49"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7"/>
                          <pic:cNvPicPr>
                            <a:picLocks noChangeAspect="1" noChangeArrowheads="1"/>
                          </pic:cNvPicPr>
                        </pic:nvPicPr>
                        <pic:blipFill>
                          <a:blip r:embed="rId62"/>
                          <a:stretch>
                            <a:fillRect/>
                          </a:stretch>
                        </pic:blipFill>
                        <pic:spPr bwMode="auto">
                          <a:xfrm>
                            <a:off x="0" y="0"/>
                            <a:ext cx="4546600" cy="894715"/>
                          </a:xfrm>
                          <a:prstGeom prst="rect">
                            <a:avLst/>
                          </a:prstGeom>
                        </pic:spPr>
                      </pic:pic>
                    </a:graphicData>
                  </a:graphic>
                </wp:anchor>
              </w:drawing>
            </w:r>
          </w:p>
        </w:tc>
      </w:tr>
    </w:tbl>
    <w:p w14:paraId="2E31C5C4" w14:textId="77777777" w:rsidR="00574EB1" w:rsidRDefault="003022A4">
      <w:pPr>
        <w:pStyle w:val="Kop1"/>
        <w:numPr>
          <w:ilvl w:val="0"/>
          <w:numId w:val="0"/>
        </w:numPr>
      </w:pPr>
      <w:r>
        <w:br w:type="page"/>
      </w:r>
    </w:p>
    <w:p w14:paraId="467CBAAF" w14:textId="71D2824A" w:rsidR="00574EB1" w:rsidRDefault="003022A4">
      <w:pPr>
        <w:pStyle w:val="Kop1"/>
        <w:numPr>
          <w:ilvl w:val="0"/>
          <w:numId w:val="3"/>
        </w:numPr>
      </w:pPr>
      <w:bookmarkStart w:id="172" w:name="_Toc42596106"/>
      <w:bookmarkStart w:id="173" w:name="_Toc51750199"/>
      <w:del w:id="174" w:author="Paul Janssen" w:date="2020-09-18T10:24:00Z">
        <w:r w:rsidDel="00D3139B">
          <w:lastRenderedPageBreak/>
          <w:delText>Co</w:delText>
        </w:r>
      </w:del>
      <w:ins w:id="175" w:author="Paul Janssen" w:date="2020-09-18T10:22:00Z">
        <w:r w:rsidR="00D3139B">
          <w:t>Kabel</w:t>
        </w:r>
      </w:ins>
      <w:ins w:id="176" w:author="Paul Janssen" w:date="2020-09-18T10:25:00Z">
        <w:r w:rsidR="00D3139B">
          <w:t>-</w:t>
        </w:r>
      </w:ins>
      <w:ins w:id="177" w:author="Paul Janssen" w:date="2020-09-18T10:23:00Z">
        <w:r w:rsidR="00D3139B">
          <w:t xml:space="preserve"> en l</w:t>
        </w:r>
      </w:ins>
      <w:ins w:id="178" w:author="Paul Janssen" w:date="2020-09-18T10:24:00Z">
        <w:r w:rsidR="00D3139B">
          <w:t>eidingcontainers</w:t>
        </w:r>
      </w:ins>
      <w:del w:id="179" w:author="Paul Janssen" w:date="2020-09-18T10:23:00Z">
        <w:r w:rsidDel="00D3139B">
          <w:delText>ntainerelementen</w:delText>
        </w:r>
      </w:del>
      <w:bookmarkEnd w:id="172"/>
      <w:bookmarkEnd w:id="173"/>
    </w:p>
    <w:p w14:paraId="3A12942E" w14:textId="77777777" w:rsidR="00574EB1" w:rsidRDefault="003022A4">
      <w:pPr>
        <w:pStyle w:val="Kop2"/>
        <w:numPr>
          <w:ilvl w:val="1"/>
          <w:numId w:val="3"/>
        </w:numPr>
      </w:pPr>
      <w:bookmarkStart w:id="180" w:name="_Toc42596107"/>
      <w:bookmarkStart w:id="181" w:name="_Toc51750200"/>
      <w:r>
        <w:t>Inleiding</w:t>
      </w:r>
      <w:bookmarkEnd w:id="180"/>
      <w:bookmarkEnd w:id="181"/>
    </w:p>
    <w:p w14:paraId="75CB82EC" w14:textId="20F1A84E" w:rsidR="00574EB1" w:rsidRDefault="003022A4">
      <w:pPr>
        <w:pStyle w:val="Plattetekst1"/>
      </w:pPr>
      <w:r>
        <w:t xml:space="preserve">In dit hoofdstuk worden de algemene visualisatieregels toegepast op de </w:t>
      </w:r>
      <w:del w:id="182" w:author="Paul Janssen" w:date="2020-09-18T10:25:00Z">
        <w:r w:rsidDel="00D3139B">
          <w:delText>containerelementen</w:delText>
        </w:r>
      </w:del>
      <w:ins w:id="183" w:author="Paul Janssen" w:date="2020-09-18T10:25:00Z">
        <w:r w:rsidR="00D3139B">
          <w:t>kabel- en leidingcontainers</w:t>
        </w:r>
      </w:ins>
      <w:r>
        <w:t xml:space="preserve">.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B6A8C40" w14:textId="0343D345" w:rsidR="00574EB1" w:rsidRDefault="003022A4">
      <w:pPr>
        <w:pStyle w:val="Plattetekst1"/>
      </w:pPr>
      <w:del w:id="184" w:author="Paul Janssen" w:date="2020-09-18T10:25:00Z">
        <w:r w:rsidDel="00D3139B">
          <w:delText xml:space="preserve">Containerelementen </w:delText>
        </w:r>
      </w:del>
      <w:ins w:id="185" w:author="Paul Janssen" w:date="2020-09-18T10:25:00Z">
        <w:r w:rsidR="00D3139B">
          <w:t xml:space="preserve">Kabel- en leidingcontainers </w:t>
        </w:r>
      </w:ins>
      <w:r>
        <w:t>omvatten de volgende objecttypen:</w:t>
      </w:r>
    </w:p>
    <w:p w14:paraId="6193381B" w14:textId="77777777" w:rsidR="00574EB1" w:rsidRDefault="003022A4">
      <w:pPr>
        <w:pStyle w:val="Plattetekst1"/>
        <w:numPr>
          <w:ilvl w:val="0"/>
          <w:numId w:val="6"/>
        </w:numPr>
      </w:pPr>
      <w:r>
        <w:t>Duct</w:t>
      </w:r>
    </w:p>
    <w:p w14:paraId="67DC613D" w14:textId="77777777" w:rsidR="00574EB1" w:rsidRDefault="003022A4">
      <w:pPr>
        <w:pStyle w:val="Plattetekst1"/>
        <w:numPr>
          <w:ilvl w:val="0"/>
          <w:numId w:val="6"/>
        </w:numPr>
      </w:pPr>
      <w:r>
        <w:t>Kabelbed</w:t>
      </w:r>
    </w:p>
    <w:p w14:paraId="0C8B3D8D" w14:textId="77777777" w:rsidR="00574EB1" w:rsidRDefault="003022A4">
      <w:pPr>
        <w:pStyle w:val="Plattetekst1"/>
        <w:numPr>
          <w:ilvl w:val="0"/>
          <w:numId w:val="6"/>
        </w:numPr>
      </w:pPr>
      <w:r>
        <w:t>Mantelbuis</w:t>
      </w:r>
    </w:p>
    <w:p w14:paraId="54C4FC46" w14:textId="77777777" w:rsidR="00574EB1" w:rsidRDefault="003022A4">
      <w:pPr>
        <w:pStyle w:val="Plattetekst1"/>
      </w:pPr>
      <w: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3EEC65A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40EF029" w14:textId="544866E1" w:rsidR="00574EB1" w:rsidRDefault="003022A4">
            <w:pPr>
              <w:pStyle w:val="Plattetekst1"/>
            </w:pPr>
            <w:r>
              <w:t xml:space="preserve">De visualisatie voor </w:t>
            </w:r>
            <w:del w:id="186" w:author="Paul Janssen" w:date="2020-09-18T10:25:00Z">
              <w:r w:rsidDel="00D3139B">
                <w:delText xml:space="preserve">containerelementen </w:delText>
              </w:r>
            </w:del>
            <w:ins w:id="187" w:author="Paul Janssen" w:date="2020-09-18T10:25:00Z">
              <w:r w:rsidR="00D3139B">
                <w:t>kabel</w:t>
              </w:r>
            </w:ins>
            <w:ins w:id="188" w:author="Paul Janssen" w:date="2020-09-18T10:26:00Z">
              <w:r w:rsidR="00D3139B">
                <w:t>- en leidingcontainers</w:t>
              </w:r>
            </w:ins>
            <w:ins w:id="189" w:author="Paul Janssen" w:date="2020-09-18T10:25:00Z">
              <w:r w:rsidR="00D3139B">
                <w:t xml:space="preserve"> </w:t>
              </w:r>
            </w:ins>
            <w:r>
              <w:t>is vastgelegd in de volgende SLD-bestanden:</w:t>
            </w:r>
          </w:p>
          <w:p w14:paraId="6C20097E" w14:textId="77777777" w:rsidR="00574EB1" w:rsidRDefault="003022A4">
            <w:pPr>
              <w:pStyle w:val="Plattetekst1"/>
              <w:numPr>
                <w:ilvl w:val="0"/>
                <w:numId w:val="14"/>
              </w:numPr>
            </w:pPr>
            <w:r>
              <w:t>sld-ductkabelbed.xml</w:t>
            </w:r>
          </w:p>
          <w:p w14:paraId="2419143F" w14:textId="77777777" w:rsidR="00574EB1" w:rsidRDefault="003022A4">
            <w:pPr>
              <w:pStyle w:val="Plattetekst1"/>
              <w:numPr>
                <w:ilvl w:val="0"/>
                <w:numId w:val="14"/>
              </w:numPr>
            </w:pPr>
            <w:r>
              <w:t>sld-ductkabelbedmetextrageometrie.xml</w:t>
            </w:r>
          </w:p>
          <w:p w14:paraId="712A76E5" w14:textId="77777777" w:rsidR="00574EB1" w:rsidRDefault="003022A4">
            <w:pPr>
              <w:pStyle w:val="Plattetekst1"/>
              <w:numPr>
                <w:ilvl w:val="0"/>
                <w:numId w:val="14"/>
              </w:numPr>
            </w:pPr>
            <w:r>
              <w:t>sld-mantelbuis.xml</w:t>
            </w:r>
          </w:p>
          <w:p w14:paraId="0520305F" w14:textId="77777777" w:rsidR="00574EB1" w:rsidRDefault="003022A4">
            <w:pPr>
              <w:pStyle w:val="Plattetekst1"/>
              <w:numPr>
                <w:ilvl w:val="0"/>
                <w:numId w:val="14"/>
              </w:numPr>
            </w:pPr>
            <w:r>
              <w:t>sld-mantelbuismetextrageometrie.xml</w:t>
            </w:r>
          </w:p>
        </w:tc>
      </w:tr>
    </w:tbl>
    <w:p w14:paraId="0E05B4C2" w14:textId="77777777" w:rsidR="00574EB1" w:rsidRDefault="003022A4">
      <w:pPr>
        <w:pStyle w:val="Kop2"/>
        <w:numPr>
          <w:ilvl w:val="1"/>
          <w:numId w:val="3"/>
        </w:numPr>
      </w:pPr>
      <w:bookmarkStart w:id="190" w:name="_Toc42596108"/>
      <w:bookmarkStart w:id="191" w:name="_Toc51750201"/>
      <w:r>
        <w:t>Duct</w:t>
      </w:r>
      <w:bookmarkEnd w:id="190"/>
      <w:bookmarkEnd w:id="191"/>
    </w:p>
    <w:p w14:paraId="0BF42336" w14:textId="77777777" w:rsidR="00574EB1" w:rsidRDefault="003022A4">
      <w:pPr>
        <w:pStyle w:val="Kop3"/>
        <w:numPr>
          <w:ilvl w:val="2"/>
          <w:numId w:val="3"/>
        </w:numPr>
      </w:pPr>
      <w:bookmarkStart w:id="192" w:name="__RefHeading___Toc4512_4117045737"/>
      <w:bookmarkEnd w:id="192"/>
      <w:r>
        <w:t>Regel</w:t>
      </w:r>
    </w:p>
    <w:p w14:paraId="2FF792F4" w14:textId="4685396F" w:rsidR="00574EB1" w:rsidRDefault="003022A4">
      <w:pPr>
        <w:pStyle w:val="Plattetekst1"/>
      </w:pPr>
      <w:r>
        <w:t xml:space="preserve">Het objecttype Duct </w:t>
      </w:r>
      <w:del w:id="193" w:author="Paul Janssen" w:date="2020-09-18T10:36:00Z">
        <w:r w:rsidDel="002115EB">
          <w:delText>bevat</w:delText>
        </w:r>
      </w:del>
      <w:ins w:id="194" w:author="Paul Janssen" w:date="2020-09-18T10:36:00Z">
        <w:r w:rsidR="002115EB">
          <w:t>omvat</w:t>
        </w:r>
      </w:ins>
      <w:r>
        <w:t xml:space="preserve"> </w:t>
      </w:r>
      <w:del w:id="195" w:author="Paul Janssen" w:date="2020-09-18T10:26:00Z">
        <w:r w:rsidDel="00D3139B">
          <w:delText xml:space="preserve">containerelementen </w:delText>
        </w:r>
      </w:del>
      <w:ins w:id="196" w:author="Paul Janssen" w:date="2020-09-18T10:26:00Z">
        <w:r w:rsidR="00D3139B">
          <w:t xml:space="preserve">kabel- en leidingcontainers </w:t>
        </w:r>
      </w:ins>
      <w:r>
        <w:t>die behoren tot het UtilityNetwork. Zij worden gevisualiseerd als lijnobject met de volgende (combinatie van) eigenschappen:</w:t>
      </w:r>
    </w:p>
    <w:p w14:paraId="47CD674B" w14:textId="77777777" w:rsidR="00574EB1" w:rsidRDefault="003022A4">
      <w:pPr>
        <w:pStyle w:val="Plattetekst1"/>
        <w:numPr>
          <w:ilvl w:val="0"/>
          <w:numId w:val="11"/>
        </w:numPr>
      </w:pPr>
      <w:r>
        <w:t>Kleur: overeenkomstig het “thema” van het nutsvoorzieningennet waarin het gebruikt wordt.</w:t>
      </w:r>
    </w:p>
    <w:p w14:paraId="2E007B1E" w14:textId="77777777" w:rsidR="00574EB1" w:rsidRDefault="003022A4">
      <w:pPr>
        <w:pStyle w:val="Plattetekst1"/>
        <w:numPr>
          <w:ilvl w:val="0"/>
          <w:numId w:val="11"/>
        </w:numPr>
      </w:pPr>
      <w:r>
        <w:t>Vorm:</w:t>
      </w:r>
    </w:p>
    <w:p w14:paraId="638003B1" w14:textId="77777777" w:rsidR="00574EB1" w:rsidRDefault="003022A4">
      <w:pPr>
        <w:pStyle w:val="Plattetekst1"/>
        <w:numPr>
          <w:ilvl w:val="1"/>
          <w:numId w:val="11"/>
        </w:numPr>
      </w:pPr>
      <w:r>
        <w:t>Geprojecteerd: 4px doorgetrokken, 16px onderbroken</w:t>
      </w:r>
    </w:p>
    <w:p w14:paraId="411A7651" w14:textId="77777777" w:rsidR="00574EB1" w:rsidRDefault="003022A4">
      <w:pPr>
        <w:pStyle w:val="Plattetekst1"/>
        <w:numPr>
          <w:ilvl w:val="1"/>
          <w:numId w:val="11"/>
        </w:numPr>
      </w:pPr>
      <w:r>
        <w:lastRenderedPageBreak/>
        <w:t>In gebruik: doorgetrokken lijn</w:t>
      </w:r>
    </w:p>
    <w:p w14:paraId="2F39D32D" w14:textId="77777777" w:rsidR="00574EB1" w:rsidRDefault="003022A4">
      <w:pPr>
        <w:pStyle w:val="Plattetekst1"/>
        <w:numPr>
          <w:ilvl w:val="1"/>
          <w:numId w:val="11"/>
        </w:numPr>
      </w:pPr>
      <w:r>
        <w:t>Buiten gebruik: 40px doorgetrokken, 12px onderbroken, 8px doorgetrokken, 12px onderbroken</w:t>
      </w:r>
    </w:p>
    <w:p w14:paraId="58671F57" w14:textId="77777777" w:rsidR="00574EB1" w:rsidRDefault="003022A4">
      <w:pPr>
        <w:pStyle w:val="Plattetekst1"/>
        <w:numPr>
          <w:ilvl w:val="0"/>
          <w:numId w:val="11"/>
        </w:numPr>
      </w:pPr>
      <w:r>
        <w:t>Grootte (lijndikte):</w:t>
      </w:r>
    </w:p>
    <w:p w14:paraId="072A3D14" w14:textId="77777777" w:rsidR="00574EB1" w:rsidRDefault="003022A4">
      <w:pPr>
        <w:pStyle w:val="Plattetekst1"/>
        <w:numPr>
          <w:ilvl w:val="1"/>
          <w:numId w:val="11"/>
        </w:numPr>
      </w:pPr>
      <w:r>
        <w:t>1 px voor Schaalniveau 5 – 10</w:t>
      </w:r>
    </w:p>
    <w:p w14:paraId="7A75CE07" w14:textId="77777777" w:rsidR="00574EB1" w:rsidRDefault="003022A4">
      <w:pPr>
        <w:pStyle w:val="Plattetekst1"/>
        <w:numPr>
          <w:ilvl w:val="1"/>
          <w:numId w:val="11"/>
        </w:numPr>
      </w:pPr>
      <w:r>
        <w:t>2 px voor Schaalniveau 11 – 14</w:t>
      </w:r>
    </w:p>
    <w:p w14:paraId="146DD15D" w14:textId="77777777" w:rsidR="00574EB1" w:rsidRDefault="003022A4">
      <w:pPr>
        <w:pStyle w:val="Plattetekst1"/>
        <w:numPr>
          <w:ilvl w:val="1"/>
          <w:numId w:val="11"/>
        </w:numPr>
      </w:pPr>
      <w:r>
        <w:t>4 px voor Schaalniveau 15 – 16</w:t>
      </w:r>
    </w:p>
    <w:p w14:paraId="5405A923" w14:textId="77777777" w:rsidR="00574EB1" w:rsidRDefault="003022A4">
      <w:pPr>
        <w:pStyle w:val="Kop3"/>
        <w:numPr>
          <w:ilvl w:val="2"/>
          <w:numId w:val="3"/>
        </w:numPr>
      </w:pPr>
      <w:bookmarkStart w:id="197" w:name="__RefHeading___Toc4514_4117045737"/>
      <w:bookmarkEnd w:id="19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5"/>
        <w:gridCol w:w="2483"/>
      </w:tblGrid>
      <w:tr w:rsidR="00574EB1" w14:paraId="1FE2E5DD"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78368113" w14:textId="77777777" w:rsidR="00574EB1" w:rsidRDefault="00574EB1">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5E029C2E" w14:textId="77777777" w:rsidR="00574EB1" w:rsidRDefault="003022A4">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52E684E" w14:textId="77777777" w:rsidR="00574EB1" w:rsidRDefault="003022A4">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006438C7" w14:textId="77777777" w:rsidR="00574EB1" w:rsidRDefault="003022A4">
            <w:pPr>
              <w:pStyle w:val="TableContents"/>
              <w:jc w:val="center"/>
            </w:pPr>
            <w:r>
              <w:rPr>
                <w:rFonts w:eastAsia="Lucida Sans Unicode" w:cs="Tahoma"/>
                <w:b/>
                <w:bCs/>
                <w:iCs/>
                <w:color w:val="FFFFFF"/>
                <w:szCs w:val="20"/>
              </w:rPr>
              <w:t>Buiten gebruik</w:t>
            </w:r>
          </w:p>
        </w:tc>
      </w:tr>
      <w:tr w:rsidR="00574EB1" w14:paraId="1E963585"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5E991245" w14:textId="77777777" w:rsidR="00574EB1" w:rsidRDefault="003022A4">
            <w:pPr>
              <w:pStyle w:val="TableContents"/>
              <w:jc w:val="right"/>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15ED821" w14:textId="77777777" w:rsidR="00574EB1" w:rsidRDefault="003022A4">
            <w:pPr>
              <w:pStyle w:val="TableContents"/>
            </w:pPr>
            <w:r>
              <w:rPr>
                <w:noProof/>
              </w:rPr>
              <w:drawing>
                <wp:anchor distT="0" distB="0" distL="0" distR="0" simplePos="0" relativeHeight="76" behindDoc="0" locked="0" layoutInCell="1" allowOverlap="1" wp14:anchorId="79E3A2AA" wp14:editId="2CE44D25">
                  <wp:simplePos x="0" y="0"/>
                  <wp:positionH relativeFrom="column">
                    <wp:align>center</wp:align>
                  </wp:positionH>
                  <wp:positionV relativeFrom="paragraph">
                    <wp:posOffset>635</wp:posOffset>
                  </wp:positionV>
                  <wp:extent cx="4520565" cy="141605"/>
                  <wp:effectExtent l="0" t="0" r="0" b="0"/>
                  <wp:wrapNone/>
                  <wp:docPr id="50"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8"/>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rsidR="00574EB1" w14:paraId="35E65803"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038FE665" w14:textId="77777777" w:rsidR="00574EB1" w:rsidRDefault="003022A4">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2865136" w14:textId="77777777" w:rsidR="00574EB1" w:rsidRDefault="003022A4">
            <w:pPr>
              <w:pStyle w:val="TableContents"/>
            </w:pPr>
            <w:r>
              <w:rPr>
                <w:noProof/>
              </w:rPr>
              <w:drawing>
                <wp:anchor distT="0" distB="0" distL="0" distR="0" simplePos="0" relativeHeight="77" behindDoc="0" locked="0" layoutInCell="1" allowOverlap="1" wp14:anchorId="4D7041CF" wp14:editId="669972F8">
                  <wp:simplePos x="0" y="0"/>
                  <wp:positionH relativeFrom="column">
                    <wp:align>center</wp:align>
                  </wp:positionH>
                  <wp:positionV relativeFrom="paragraph">
                    <wp:posOffset>635</wp:posOffset>
                  </wp:positionV>
                  <wp:extent cx="4520565" cy="141605"/>
                  <wp:effectExtent l="0" t="0" r="0" b="0"/>
                  <wp:wrapNone/>
                  <wp:docPr id="51"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574EB1" w14:paraId="18448A73"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60CB4B4C" w14:textId="77777777" w:rsidR="00574EB1" w:rsidRDefault="003022A4">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148523" w14:textId="77777777" w:rsidR="00574EB1" w:rsidRDefault="003022A4">
            <w:pPr>
              <w:pStyle w:val="TableContents"/>
            </w:pPr>
            <w:r>
              <w:rPr>
                <w:noProof/>
              </w:rPr>
              <w:drawing>
                <wp:anchor distT="0" distB="0" distL="0" distR="0" simplePos="0" relativeHeight="78" behindDoc="0" locked="0" layoutInCell="1" allowOverlap="1" wp14:anchorId="27DC8CF4" wp14:editId="531845F4">
                  <wp:simplePos x="0" y="0"/>
                  <wp:positionH relativeFrom="column">
                    <wp:align>center</wp:align>
                  </wp:positionH>
                  <wp:positionV relativeFrom="paragraph">
                    <wp:posOffset>635</wp:posOffset>
                  </wp:positionV>
                  <wp:extent cx="4520565" cy="141605"/>
                  <wp:effectExtent l="0" t="0" r="0" b="0"/>
                  <wp:wrapNone/>
                  <wp:docPr id="52"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0"/>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bl>
    <w:p w14:paraId="188025A3" w14:textId="77777777" w:rsidR="00574EB1" w:rsidRDefault="003022A4">
      <w:pPr>
        <w:pStyle w:val="Kop2"/>
        <w:numPr>
          <w:ilvl w:val="1"/>
          <w:numId w:val="3"/>
        </w:numPr>
      </w:pPr>
      <w:bookmarkStart w:id="198" w:name="_Toc42596109"/>
      <w:bookmarkStart w:id="199" w:name="_Toc51750202"/>
      <w:r>
        <w:t>Kabelbed</w:t>
      </w:r>
      <w:bookmarkEnd w:id="198"/>
      <w:bookmarkEnd w:id="199"/>
    </w:p>
    <w:p w14:paraId="0730991D" w14:textId="77777777" w:rsidR="00574EB1" w:rsidRDefault="003022A4">
      <w:pPr>
        <w:pStyle w:val="Kop3"/>
        <w:numPr>
          <w:ilvl w:val="2"/>
          <w:numId w:val="3"/>
        </w:numPr>
      </w:pPr>
      <w:bookmarkStart w:id="200" w:name="__RefHeading___Toc4516_4117045737"/>
      <w:bookmarkEnd w:id="200"/>
      <w:r>
        <w:t>Regel</w:t>
      </w:r>
    </w:p>
    <w:p w14:paraId="6E6E982B" w14:textId="18276FAE" w:rsidR="00574EB1" w:rsidRDefault="003022A4">
      <w:pPr>
        <w:pStyle w:val="Plattetekst1"/>
      </w:pPr>
      <w:r>
        <w:t xml:space="preserve">Het objecttype Kabelbed </w:t>
      </w:r>
      <w:del w:id="201" w:author="Paul Janssen" w:date="2020-09-18T10:36:00Z">
        <w:r w:rsidDel="002115EB">
          <w:delText>bevat</w:delText>
        </w:r>
      </w:del>
      <w:ins w:id="202" w:author="Paul Janssen" w:date="2020-09-18T10:36:00Z">
        <w:r w:rsidR="002115EB">
          <w:t>omvat</w:t>
        </w:r>
      </w:ins>
      <w:r>
        <w:t xml:space="preserve"> </w:t>
      </w:r>
      <w:del w:id="203" w:author="Paul Janssen" w:date="2020-09-18T10:26:00Z">
        <w:r w:rsidDel="00D3139B">
          <w:delText xml:space="preserve">containerelementen </w:delText>
        </w:r>
      </w:del>
      <w:ins w:id="204" w:author="Paul Janssen" w:date="2020-09-18T10:26:00Z">
        <w:r w:rsidR="00D3139B">
          <w:t>ka</w:t>
        </w:r>
      </w:ins>
      <w:ins w:id="205" w:author="Paul Janssen" w:date="2020-09-18T10:27:00Z">
        <w:r w:rsidR="00D3139B">
          <w:t>bel- en leidingcontainers</w:t>
        </w:r>
      </w:ins>
      <w:ins w:id="206" w:author="Paul Janssen" w:date="2020-09-18T10:26:00Z">
        <w:r w:rsidR="00D3139B">
          <w:t xml:space="preserve"> </w:t>
        </w:r>
      </w:ins>
      <w:r>
        <w:t>die behoren tot het UtilityNetwork. Zij worden gevisualiseerd als lijnobject met de volgende (combinatie van) eigenschappen:</w:t>
      </w:r>
    </w:p>
    <w:p w14:paraId="23D09106" w14:textId="77777777" w:rsidR="00574EB1" w:rsidRDefault="003022A4">
      <w:pPr>
        <w:pStyle w:val="Plattetekst1"/>
        <w:numPr>
          <w:ilvl w:val="0"/>
          <w:numId w:val="11"/>
        </w:numPr>
      </w:pPr>
      <w:r>
        <w:t>Kleur: overeenkomstig het “thema” van het nutsvoorzieningennet waarin het gebruikt wordt.</w:t>
      </w:r>
    </w:p>
    <w:p w14:paraId="13586022" w14:textId="77777777" w:rsidR="00574EB1" w:rsidRDefault="003022A4">
      <w:pPr>
        <w:pStyle w:val="Plattetekst1"/>
        <w:numPr>
          <w:ilvl w:val="0"/>
          <w:numId w:val="11"/>
        </w:numPr>
      </w:pPr>
      <w:r>
        <w:t>Vorm:</w:t>
      </w:r>
    </w:p>
    <w:p w14:paraId="406CC0BC" w14:textId="77777777" w:rsidR="00574EB1" w:rsidRDefault="003022A4">
      <w:pPr>
        <w:pStyle w:val="Plattetekst1"/>
        <w:numPr>
          <w:ilvl w:val="1"/>
          <w:numId w:val="11"/>
        </w:numPr>
      </w:pPr>
      <w:r>
        <w:t>Geprojecteerd: 4px doorgetrokken, 16px onderbroken</w:t>
      </w:r>
    </w:p>
    <w:p w14:paraId="272AB19B" w14:textId="77777777" w:rsidR="00574EB1" w:rsidRDefault="003022A4">
      <w:pPr>
        <w:pStyle w:val="Plattetekst1"/>
        <w:numPr>
          <w:ilvl w:val="1"/>
          <w:numId w:val="11"/>
        </w:numPr>
      </w:pPr>
      <w:r>
        <w:t>In gebruik: doorgetrokken lijn</w:t>
      </w:r>
    </w:p>
    <w:p w14:paraId="2BEC61D3" w14:textId="77777777" w:rsidR="00574EB1" w:rsidRDefault="003022A4">
      <w:pPr>
        <w:pStyle w:val="Plattetekst1"/>
        <w:numPr>
          <w:ilvl w:val="1"/>
          <w:numId w:val="11"/>
        </w:numPr>
      </w:pPr>
      <w:r>
        <w:t>Buiten gebruik: 40px doorgetrokken, 12px onderbroken, 8px doorgetrokken, 12px onderbroken</w:t>
      </w:r>
    </w:p>
    <w:p w14:paraId="26719F51" w14:textId="77777777" w:rsidR="00574EB1" w:rsidRDefault="003022A4">
      <w:pPr>
        <w:pStyle w:val="Plattetekst1"/>
        <w:numPr>
          <w:ilvl w:val="0"/>
          <w:numId w:val="11"/>
        </w:numPr>
      </w:pPr>
      <w:r>
        <w:t>Grootte (lijndikte):</w:t>
      </w:r>
    </w:p>
    <w:p w14:paraId="6FF99AB9" w14:textId="77777777" w:rsidR="00574EB1" w:rsidRDefault="003022A4">
      <w:pPr>
        <w:pStyle w:val="Plattetekst1"/>
        <w:numPr>
          <w:ilvl w:val="1"/>
          <w:numId w:val="11"/>
        </w:numPr>
      </w:pPr>
      <w:r>
        <w:t>1 px voor Schaalniveau 5 – 10</w:t>
      </w:r>
    </w:p>
    <w:p w14:paraId="55B1A32B" w14:textId="77777777" w:rsidR="00574EB1" w:rsidRDefault="003022A4">
      <w:pPr>
        <w:pStyle w:val="Plattetekst1"/>
        <w:numPr>
          <w:ilvl w:val="1"/>
          <w:numId w:val="11"/>
        </w:numPr>
      </w:pPr>
      <w:r>
        <w:t>2 px voor Schaalniveau 11 – 14</w:t>
      </w:r>
    </w:p>
    <w:p w14:paraId="1ACD7B1F" w14:textId="77777777" w:rsidR="00574EB1" w:rsidRDefault="003022A4">
      <w:pPr>
        <w:pStyle w:val="Plattetekst1"/>
        <w:numPr>
          <w:ilvl w:val="1"/>
          <w:numId w:val="11"/>
        </w:numPr>
      </w:pPr>
      <w:bookmarkStart w:id="207" w:name="__DdeLink__4112_1166453406"/>
      <w:r>
        <w:t>4</w:t>
      </w:r>
      <w:bookmarkEnd w:id="207"/>
      <w:r>
        <w:t xml:space="preserve"> px voor Schaalniveau 15 – 16</w:t>
      </w:r>
    </w:p>
    <w:p w14:paraId="57F90736" w14:textId="77777777" w:rsidR="00574EB1" w:rsidRDefault="003022A4">
      <w:pPr>
        <w:pStyle w:val="Kop3"/>
        <w:numPr>
          <w:ilvl w:val="2"/>
          <w:numId w:val="3"/>
        </w:numPr>
      </w:pPr>
      <w:bookmarkStart w:id="208" w:name="__RefHeading___Toc4518_4117045737"/>
      <w:bookmarkEnd w:id="208"/>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5"/>
        <w:gridCol w:w="2483"/>
      </w:tblGrid>
      <w:tr w:rsidR="00574EB1" w14:paraId="754116A1"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0796903E" w14:textId="77777777" w:rsidR="00574EB1" w:rsidRDefault="00574EB1">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36284409" w14:textId="77777777" w:rsidR="00574EB1" w:rsidRDefault="003022A4">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41C6D8DF" w14:textId="77777777" w:rsidR="00574EB1" w:rsidRDefault="003022A4">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047AC76B" w14:textId="77777777" w:rsidR="00574EB1" w:rsidRDefault="003022A4">
            <w:pPr>
              <w:pStyle w:val="TableContents"/>
              <w:jc w:val="center"/>
            </w:pPr>
            <w:r>
              <w:rPr>
                <w:rFonts w:eastAsia="Lucida Sans Unicode" w:cs="Tahoma"/>
                <w:b/>
                <w:bCs/>
                <w:iCs/>
                <w:color w:val="FFFFFF"/>
                <w:szCs w:val="20"/>
              </w:rPr>
              <w:t>Buiten gebruik</w:t>
            </w:r>
          </w:p>
        </w:tc>
      </w:tr>
      <w:tr w:rsidR="00574EB1" w14:paraId="49609172"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5D0E189F" w14:textId="77777777" w:rsidR="00574EB1" w:rsidRDefault="003022A4">
            <w:pPr>
              <w:pStyle w:val="TableContents"/>
              <w:jc w:val="right"/>
            </w:pPr>
            <w:r>
              <w:lastRenderedPageBreak/>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0D3689A" w14:textId="77777777" w:rsidR="00574EB1" w:rsidRDefault="003022A4">
            <w:pPr>
              <w:pStyle w:val="TableContents"/>
            </w:pPr>
            <w:r>
              <w:rPr>
                <w:noProof/>
              </w:rPr>
              <w:drawing>
                <wp:anchor distT="0" distB="0" distL="0" distR="0" simplePos="0" relativeHeight="79" behindDoc="0" locked="0" layoutInCell="1" allowOverlap="1" wp14:anchorId="65408F42" wp14:editId="78C4CD36">
                  <wp:simplePos x="0" y="0"/>
                  <wp:positionH relativeFrom="column">
                    <wp:align>center</wp:align>
                  </wp:positionH>
                  <wp:positionV relativeFrom="paragraph">
                    <wp:posOffset>635</wp:posOffset>
                  </wp:positionV>
                  <wp:extent cx="4520565" cy="141605"/>
                  <wp:effectExtent l="0" t="0" r="0" b="0"/>
                  <wp:wrapNone/>
                  <wp:docPr id="53"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1"/>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rsidR="00574EB1" w14:paraId="55E4AA65"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18B8906B" w14:textId="77777777" w:rsidR="00574EB1" w:rsidRDefault="003022A4">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891B2E" w14:textId="77777777" w:rsidR="00574EB1" w:rsidRDefault="003022A4">
            <w:pPr>
              <w:pStyle w:val="TableContents"/>
            </w:pPr>
            <w:r>
              <w:rPr>
                <w:noProof/>
              </w:rPr>
              <w:drawing>
                <wp:anchor distT="0" distB="0" distL="0" distR="0" simplePos="0" relativeHeight="80" behindDoc="0" locked="0" layoutInCell="1" allowOverlap="1" wp14:anchorId="31018296" wp14:editId="21FB729C">
                  <wp:simplePos x="0" y="0"/>
                  <wp:positionH relativeFrom="column">
                    <wp:align>center</wp:align>
                  </wp:positionH>
                  <wp:positionV relativeFrom="paragraph">
                    <wp:posOffset>635</wp:posOffset>
                  </wp:positionV>
                  <wp:extent cx="4520565" cy="141605"/>
                  <wp:effectExtent l="0" t="0" r="0" b="0"/>
                  <wp:wrapNone/>
                  <wp:docPr id="54"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2"/>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574EB1" w14:paraId="4F35C56B"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4069DA1B" w14:textId="77777777" w:rsidR="00574EB1" w:rsidRDefault="003022A4">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7E1097D" w14:textId="77777777" w:rsidR="00574EB1" w:rsidRDefault="003022A4">
            <w:pPr>
              <w:pStyle w:val="TableContents"/>
            </w:pPr>
            <w:r>
              <w:rPr>
                <w:noProof/>
              </w:rPr>
              <w:drawing>
                <wp:anchor distT="0" distB="0" distL="0" distR="0" simplePos="0" relativeHeight="81" behindDoc="0" locked="0" layoutInCell="1" allowOverlap="1" wp14:anchorId="46689467" wp14:editId="35120311">
                  <wp:simplePos x="0" y="0"/>
                  <wp:positionH relativeFrom="column">
                    <wp:align>center</wp:align>
                  </wp:positionH>
                  <wp:positionV relativeFrom="paragraph">
                    <wp:posOffset>635</wp:posOffset>
                  </wp:positionV>
                  <wp:extent cx="4520565" cy="141605"/>
                  <wp:effectExtent l="0" t="0" r="0" b="0"/>
                  <wp:wrapNone/>
                  <wp:docPr id="55"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3"/>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bl>
    <w:p w14:paraId="5CE37EDF" w14:textId="77777777" w:rsidR="00574EB1" w:rsidRDefault="003022A4">
      <w:pPr>
        <w:pStyle w:val="Kop2"/>
        <w:numPr>
          <w:ilvl w:val="1"/>
          <w:numId w:val="3"/>
        </w:numPr>
      </w:pPr>
      <w:bookmarkStart w:id="209" w:name="_Toc42596110"/>
      <w:bookmarkStart w:id="210" w:name="_Toc51750203"/>
      <w:r>
        <w:t>ExtraGeometrie: duct en kabelbed</w:t>
      </w:r>
      <w:bookmarkEnd w:id="209"/>
      <w:bookmarkEnd w:id="210"/>
    </w:p>
    <w:p w14:paraId="1E872B86" w14:textId="77777777" w:rsidR="00574EB1" w:rsidRDefault="003022A4">
      <w:pPr>
        <w:pStyle w:val="Kop3"/>
        <w:numPr>
          <w:ilvl w:val="2"/>
          <w:numId w:val="3"/>
        </w:numPr>
      </w:pPr>
      <w:bookmarkStart w:id="211" w:name="__RefHeading___Toc4520_4117045737"/>
      <w:bookmarkEnd w:id="211"/>
      <w:r>
        <w:t>Regel</w:t>
      </w:r>
    </w:p>
    <w:p w14:paraId="429D667B" w14:textId="1F987A74" w:rsidR="00574EB1" w:rsidRDefault="003022A4">
      <w:pPr>
        <w:pStyle w:val="Plattetekst1"/>
      </w:pPr>
      <w:r>
        <w:t xml:space="preserve">Het objecttype ExtraGeometrie </w:t>
      </w:r>
      <w:del w:id="212" w:author="Paul Janssen" w:date="2020-09-18T10:36:00Z">
        <w:r w:rsidDel="002115EB">
          <w:delText>bevat</w:delText>
        </w:r>
      </w:del>
      <w:ins w:id="213" w:author="Paul Janssen" w:date="2020-09-18T10:36:00Z">
        <w:r w:rsidR="002115EB">
          <w:t>omvat</w:t>
        </w:r>
      </w:ins>
      <w:r>
        <w:t xml:space="preserve"> extra geometrie bij het standaard duct en kabelbed. Indien het object een vlakgeometrie heeft, wordt zij gevisualiseerd als vlaksymbool met de volgende (combinatie van) eigenschappen:</w:t>
      </w:r>
    </w:p>
    <w:p w14:paraId="2B715C5E" w14:textId="77777777" w:rsidR="00574EB1" w:rsidRDefault="003022A4">
      <w:pPr>
        <w:pStyle w:val="Plattetekst1"/>
        <w:numPr>
          <w:ilvl w:val="0"/>
          <w:numId w:val="12"/>
        </w:numPr>
      </w:pPr>
      <w:r>
        <w:t>Kleur:</w:t>
      </w:r>
    </w:p>
    <w:p w14:paraId="36F15A44" w14:textId="77777777" w:rsidR="00574EB1" w:rsidRDefault="003022A4">
      <w:pPr>
        <w:pStyle w:val="Plattetekst1"/>
        <w:numPr>
          <w:ilvl w:val="1"/>
          <w:numId w:val="12"/>
        </w:numPr>
      </w:pPr>
      <w:r>
        <w:t>Lijn (omtrek van het vlaksymbool): overeenkomstig het “thema” van het nutsvoorzieningennet waarin het gebruikt wordt.</w:t>
      </w:r>
    </w:p>
    <w:p w14:paraId="6420AD8E" w14:textId="77777777" w:rsidR="00574EB1" w:rsidRDefault="003022A4">
      <w:pPr>
        <w:pStyle w:val="Plattetekst1"/>
        <w:numPr>
          <w:ilvl w:val="1"/>
          <w:numId w:val="12"/>
        </w:numPr>
      </w:pPr>
      <w:r>
        <w:t>Vlak: overeenkomstig het “thema” van het nutsvoorzieningennet waarin het gebruikt wordt</w:t>
      </w:r>
    </w:p>
    <w:p w14:paraId="54AF0C08" w14:textId="77777777" w:rsidR="00574EB1" w:rsidRDefault="003022A4">
      <w:pPr>
        <w:pStyle w:val="Plattetekst1"/>
        <w:numPr>
          <w:ilvl w:val="0"/>
          <w:numId w:val="12"/>
        </w:numPr>
      </w:pPr>
      <w:r>
        <w:t>Vorm:</w:t>
      </w:r>
    </w:p>
    <w:p w14:paraId="5A6D7AE0" w14:textId="77777777" w:rsidR="00574EB1" w:rsidRDefault="003022A4">
      <w:pPr>
        <w:pStyle w:val="Plattetekst1"/>
        <w:numPr>
          <w:ilvl w:val="1"/>
          <w:numId w:val="12"/>
        </w:numPr>
      </w:pPr>
      <w:r>
        <w:t>Lijn (omtrek van het vlaksymbool)</w:t>
      </w:r>
    </w:p>
    <w:p w14:paraId="350FD9C3" w14:textId="77777777" w:rsidR="00574EB1" w:rsidRDefault="003022A4">
      <w:pPr>
        <w:pStyle w:val="Plattetekst1"/>
        <w:numPr>
          <w:ilvl w:val="2"/>
          <w:numId w:val="12"/>
        </w:numPr>
      </w:pPr>
      <w:r>
        <w:t>Geprojecteerd: 4px doorgetrokken, 16px onderbroken</w:t>
      </w:r>
    </w:p>
    <w:p w14:paraId="3C21E761" w14:textId="77777777" w:rsidR="00574EB1" w:rsidRDefault="003022A4">
      <w:pPr>
        <w:pStyle w:val="Plattetekst1"/>
        <w:numPr>
          <w:ilvl w:val="2"/>
          <w:numId w:val="12"/>
        </w:numPr>
      </w:pPr>
      <w:r>
        <w:t>In gebruik: doorgetrokken lijn</w:t>
      </w:r>
    </w:p>
    <w:p w14:paraId="7BB65066" w14:textId="77777777" w:rsidR="00574EB1" w:rsidRDefault="003022A4">
      <w:pPr>
        <w:pStyle w:val="Plattetekst1"/>
        <w:numPr>
          <w:ilvl w:val="2"/>
          <w:numId w:val="12"/>
        </w:numPr>
      </w:pPr>
      <w:r>
        <w:t>Buiten gebruik: 40px doorgetrokken, 12px onderbroken, 8px doorgetrokken, 12px onderbroken</w:t>
      </w:r>
    </w:p>
    <w:p w14:paraId="1C3742EE" w14:textId="77777777" w:rsidR="00574EB1" w:rsidRDefault="003022A4">
      <w:pPr>
        <w:pStyle w:val="Plattetekst1"/>
        <w:numPr>
          <w:ilvl w:val="0"/>
          <w:numId w:val="12"/>
        </w:numPr>
      </w:pPr>
      <w:r>
        <w:t>Grootte (lijndikte):</w:t>
      </w:r>
    </w:p>
    <w:p w14:paraId="0F0F7144" w14:textId="77777777" w:rsidR="00574EB1" w:rsidRDefault="003022A4">
      <w:pPr>
        <w:pStyle w:val="Plattetekst1"/>
        <w:numPr>
          <w:ilvl w:val="1"/>
          <w:numId w:val="12"/>
        </w:numPr>
      </w:pPr>
      <w:r>
        <w:t>1 px voor Schaalniveau 5 – 10</w:t>
      </w:r>
    </w:p>
    <w:p w14:paraId="5E78F825" w14:textId="77777777" w:rsidR="00574EB1" w:rsidRDefault="003022A4">
      <w:pPr>
        <w:pStyle w:val="Plattetekst1"/>
        <w:numPr>
          <w:ilvl w:val="1"/>
          <w:numId w:val="12"/>
        </w:numPr>
      </w:pPr>
      <w:r>
        <w:t>2 px voor Schaalniveau 11 – 16</w:t>
      </w:r>
    </w:p>
    <w:p w14:paraId="61D4975B" w14:textId="77777777" w:rsidR="00574EB1" w:rsidRDefault="003022A4">
      <w:pPr>
        <w:pStyle w:val="Kop3"/>
        <w:numPr>
          <w:ilvl w:val="2"/>
          <w:numId w:val="3"/>
        </w:numPr>
      </w:pPr>
      <w:bookmarkStart w:id="214" w:name="__RefHeading___Toc4522_4117045737"/>
      <w:bookmarkEnd w:id="214"/>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5"/>
        <w:gridCol w:w="2483"/>
      </w:tblGrid>
      <w:tr w:rsidR="00574EB1" w14:paraId="5507C41A"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33BF57D3" w14:textId="77777777" w:rsidR="00574EB1" w:rsidRDefault="00574EB1">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4E99045B" w14:textId="77777777" w:rsidR="00574EB1" w:rsidRDefault="003022A4">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5F48F491" w14:textId="77777777" w:rsidR="00574EB1" w:rsidRDefault="003022A4">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0CDB52E5" w14:textId="77777777" w:rsidR="00574EB1" w:rsidRDefault="003022A4">
            <w:pPr>
              <w:pStyle w:val="TableContents"/>
              <w:jc w:val="center"/>
            </w:pPr>
            <w:r>
              <w:rPr>
                <w:rFonts w:eastAsia="Lucida Sans Unicode" w:cs="Tahoma"/>
                <w:b/>
                <w:bCs/>
                <w:iCs/>
                <w:color w:val="FFFFFF"/>
                <w:szCs w:val="20"/>
              </w:rPr>
              <w:t>Buiten gebruik</w:t>
            </w:r>
          </w:p>
        </w:tc>
      </w:tr>
      <w:tr w:rsidR="00574EB1" w14:paraId="22B2B05A" w14:textId="77777777">
        <w:tc>
          <w:tcPr>
            <w:tcW w:w="2384" w:type="dxa"/>
            <w:tcBorders>
              <w:top w:val="single" w:sz="2" w:space="0" w:color="000001"/>
              <w:left w:val="single" w:sz="2" w:space="0" w:color="000001"/>
              <w:bottom w:val="single" w:sz="2" w:space="0" w:color="000001"/>
            </w:tcBorders>
            <w:shd w:val="clear" w:color="auto" w:fill="FFFFFF"/>
            <w:tcMar>
              <w:left w:w="-2" w:type="dxa"/>
            </w:tcMar>
            <w:vAlign w:val="center"/>
          </w:tcPr>
          <w:p w14:paraId="25FAFA08" w14:textId="77777777" w:rsidR="00574EB1" w:rsidRDefault="003022A4">
            <w:pPr>
              <w:pStyle w:val="TableContents"/>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856BD8E" w14:textId="77777777" w:rsidR="00574EB1" w:rsidRDefault="003022A4">
            <w:pPr>
              <w:pStyle w:val="TableContents"/>
            </w:pPr>
            <w:r>
              <w:rPr>
                <w:noProof/>
              </w:rPr>
              <w:drawing>
                <wp:anchor distT="0" distB="0" distL="0" distR="0" simplePos="0" relativeHeight="82" behindDoc="0" locked="0" layoutInCell="1" allowOverlap="1" wp14:anchorId="0F0C803D" wp14:editId="6DA06E90">
                  <wp:simplePos x="0" y="0"/>
                  <wp:positionH relativeFrom="column">
                    <wp:align>center</wp:align>
                  </wp:positionH>
                  <wp:positionV relativeFrom="paragraph">
                    <wp:posOffset>635</wp:posOffset>
                  </wp:positionV>
                  <wp:extent cx="4546600" cy="894715"/>
                  <wp:effectExtent l="0" t="0" r="0" b="0"/>
                  <wp:wrapSquare wrapText="largest"/>
                  <wp:docPr id="56"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4"/>
                          <pic:cNvPicPr>
                            <a:picLocks noChangeAspect="1" noChangeArrowheads="1"/>
                          </pic:cNvPicPr>
                        </pic:nvPicPr>
                        <pic:blipFill>
                          <a:blip r:embed="rId61"/>
                          <a:stretch>
                            <a:fillRect/>
                          </a:stretch>
                        </pic:blipFill>
                        <pic:spPr bwMode="auto">
                          <a:xfrm>
                            <a:off x="0" y="0"/>
                            <a:ext cx="4546600" cy="894715"/>
                          </a:xfrm>
                          <a:prstGeom prst="rect">
                            <a:avLst/>
                          </a:prstGeom>
                        </pic:spPr>
                      </pic:pic>
                    </a:graphicData>
                  </a:graphic>
                </wp:anchor>
              </w:drawing>
            </w:r>
          </w:p>
        </w:tc>
      </w:tr>
      <w:tr w:rsidR="00574EB1" w14:paraId="29EA512B" w14:textId="77777777">
        <w:tc>
          <w:tcPr>
            <w:tcW w:w="2384" w:type="dxa"/>
            <w:tcBorders>
              <w:top w:val="single" w:sz="2" w:space="0" w:color="000001"/>
              <w:left w:val="single" w:sz="2" w:space="0" w:color="000001"/>
              <w:bottom w:val="single" w:sz="2" w:space="0" w:color="000001"/>
            </w:tcBorders>
            <w:shd w:val="clear" w:color="auto" w:fill="FFFFFF"/>
            <w:tcMar>
              <w:left w:w="-2" w:type="dxa"/>
            </w:tcMar>
            <w:vAlign w:val="center"/>
          </w:tcPr>
          <w:p w14:paraId="3C243647" w14:textId="77777777" w:rsidR="00574EB1" w:rsidRDefault="003022A4">
            <w:pPr>
              <w:pStyle w:val="TableContents"/>
            </w:pPr>
            <w:r>
              <w:lastRenderedPageBreak/>
              <w:t>Schaalniveau 11-16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4430381" w14:textId="77777777" w:rsidR="00574EB1" w:rsidRDefault="003022A4">
            <w:pPr>
              <w:pStyle w:val="TableContents"/>
            </w:pPr>
            <w:r>
              <w:rPr>
                <w:noProof/>
              </w:rPr>
              <w:drawing>
                <wp:anchor distT="0" distB="0" distL="0" distR="0" simplePos="0" relativeHeight="83" behindDoc="0" locked="0" layoutInCell="1" allowOverlap="1" wp14:anchorId="3EBE7250" wp14:editId="2B344566">
                  <wp:simplePos x="0" y="0"/>
                  <wp:positionH relativeFrom="column">
                    <wp:align>center</wp:align>
                  </wp:positionH>
                  <wp:positionV relativeFrom="paragraph">
                    <wp:posOffset>635</wp:posOffset>
                  </wp:positionV>
                  <wp:extent cx="4546600" cy="894715"/>
                  <wp:effectExtent l="0" t="0" r="0" b="0"/>
                  <wp:wrapSquare wrapText="largest"/>
                  <wp:docPr id="57"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5"/>
                          <pic:cNvPicPr>
                            <a:picLocks noChangeAspect="1" noChangeArrowheads="1"/>
                          </pic:cNvPicPr>
                        </pic:nvPicPr>
                        <pic:blipFill>
                          <a:blip r:embed="rId62"/>
                          <a:stretch>
                            <a:fillRect/>
                          </a:stretch>
                        </pic:blipFill>
                        <pic:spPr bwMode="auto">
                          <a:xfrm>
                            <a:off x="0" y="0"/>
                            <a:ext cx="4546600" cy="894715"/>
                          </a:xfrm>
                          <a:prstGeom prst="rect">
                            <a:avLst/>
                          </a:prstGeom>
                        </pic:spPr>
                      </pic:pic>
                    </a:graphicData>
                  </a:graphic>
                </wp:anchor>
              </w:drawing>
            </w:r>
          </w:p>
        </w:tc>
      </w:tr>
    </w:tbl>
    <w:p w14:paraId="1D38A847" w14:textId="77777777" w:rsidR="00574EB1" w:rsidRDefault="003022A4">
      <w:pPr>
        <w:pStyle w:val="Kop2"/>
        <w:numPr>
          <w:ilvl w:val="1"/>
          <w:numId w:val="3"/>
        </w:numPr>
      </w:pPr>
      <w:bookmarkStart w:id="215" w:name="_Toc42596111"/>
      <w:bookmarkStart w:id="216" w:name="_Toc51750204"/>
      <w:r>
        <w:t>Mantelbuis</w:t>
      </w:r>
      <w:bookmarkEnd w:id="215"/>
      <w:bookmarkEnd w:id="216"/>
    </w:p>
    <w:p w14:paraId="219C747A" w14:textId="77777777" w:rsidR="00574EB1" w:rsidRDefault="003022A4">
      <w:pPr>
        <w:pStyle w:val="Kop3"/>
        <w:numPr>
          <w:ilvl w:val="2"/>
          <w:numId w:val="3"/>
        </w:numPr>
      </w:pPr>
      <w:bookmarkStart w:id="217" w:name="__RefHeading___Toc4524_4117045737"/>
      <w:bookmarkEnd w:id="217"/>
      <w:r>
        <w:t>Regel</w:t>
      </w:r>
    </w:p>
    <w:p w14:paraId="0A2D2725" w14:textId="4D6136D2" w:rsidR="00574EB1" w:rsidRDefault="003022A4">
      <w:pPr>
        <w:pStyle w:val="Plattetekst1"/>
      </w:pPr>
      <w:r>
        <w:t xml:space="preserve">Het objecttype Mantelbuis </w:t>
      </w:r>
      <w:del w:id="218" w:author="Paul Janssen" w:date="2020-09-18T10:30:00Z">
        <w:r w:rsidDel="00D3139B">
          <w:delText xml:space="preserve">bevat </w:delText>
        </w:r>
      </w:del>
      <w:ins w:id="219" w:author="Paul Janssen" w:date="2020-09-18T10:30:00Z">
        <w:r w:rsidR="00D3139B">
          <w:t xml:space="preserve">omvat </w:t>
        </w:r>
      </w:ins>
      <w:del w:id="220" w:author="Paul Janssen" w:date="2020-09-18T10:29:00Z">
        <w:r w:rsidDel="00D3139B">
          <w:delText xml:space="preserve">containerelementen </w:delText>
        </w:r>
      </w:del>
      <w:ins w:id="221" w:author="Paul Janssen" w:date="2020-09-18T10:29:00Z">
        <w:r w:rsidR="00D3139B">
          <w:t>kabel- en</w:t>
        </w:r>
      </w:ins>
      <w:ins w:id="222" w:author="Paul Janssen" w:date="2020-09-18T10:30:00Z">
        <w:r w:rsidR="00D3139B">
          <w:t xml:space="preserve"> leidingcontainers</w:t>
        </w:r>
      </w:ins>
      <w:ins w:id="223" w:author="Paul Janssen" w:date="2020-09-18T10:29:00Z">
        <w:r w:rsidR="00D3139B">
          <w:t xml:space="preserve"> </w:t>
        </w:r>
      </w:ins>
      <w:r>
        <w:t>die behoren tot het UtilityNetwork. Zij worden gevisualiseerd als gestapeld lijnobject met de volgende (combinatie van) eigenschappen:</w:t>
      </w:r>
    </w:p>
    <w:p w14:paraId="01435A1D" w14:textId="77777777" w:rsidR="00574EB1" w:rsidRDefault="003022A4">
      <w:pPr>
        <w:pStyle w:val="Plattetekst1"/>
        <w:numPr>
          <w:ilvl w:val="0"/>
          <w:numId w:val="11"/>
        </w:numPr>
      </w:pPr>
      <w:r>
        <w:t>Kleur: Onderste lijn krijgt de kleur overeenkomstig het “thema” van het nutsvoorzieningennet waarin het gebruikt wordt. De bovenste lijn krijgt de kleur wit (rgb: 255, 255, 255 en hex: #ffffff)</w:t>
      </w:r>
    </w:p>
    <w:p w14:paraId="0FE4A955" w14:textId="77777777" w:rsidR="00574EB1" w:rsidRDefault="003022A4">
      <w:pPr>
        <w:pStyle w:val="Plattetekst1"/>
        <w:numPr>
          <w:ilvl w:val="0"/>
          <w:numId w:val="11"/>
        </w:numPr>
      </w:pPr>
      <w:r>
        <w:t>Vorm:</w:t>
      </w:r>
    </w:p>
    <w:p w14:paraId="5240EE75" w14:textId="77777777" w:rsidR="00574EB1" w:rsidRDefault="003022A4">
      <w:pPr>
        <w:pStyle w:val="Plattetekst1"/>
        <w:numPr>
          <w:ilvl w:val="1"/>
          <w:numId w:val="11"/>
        </w:numPr>
      </w:pPr>
      <w:r>
        <w:t>Geprojecteerd op Schaalniveau 14: 10px doorgetrokken, 10px onderbroken</w:t>
      </w:r>
    </w:p>
    <w:p w14:paraId="2008D5E9" w14:textId="77777777" w:rsidR="00574EB1" w:rsidRDefault="003022A4">
      <w:pPr>
        <w:pStyle w:val="Plattetekst1"/>
        <w:numPr>
          <w:ilvl w:val="1"/>
          <w:numId w:val="11"/>
        </w:numPr>
      </w:pPr>
      <w:r>
        <w:t>Geprojecteerd op Schaalniveau 15 – 16: 16px doorgetrokken, 16px onderbroken</w:t>
      </w:r>
    </w:p>
    <w:p w14:paraId="0E030DE2" w14:textId="77777777" w:rsidR="00574EB1" w:rsidRDefault="003022A4">
      <w:pPr>
        <w:pStyle w:val="Plattetekst1"/>
        <w:numPr>
          <w:ilvl w:val="1"/>
          <w:numId w:val="11"/>
        </w:numPr>
      </w:pPr>
      <w:r>
        <w:t>In gebruik: doorgetrokken lijn</w:t>
      </w:r>
    </w:p>
    <w:p w14:paraId="26386075" w14:textId="77777777" w:rsidR="00574EB1" w:rsidRDefault="003022A4">
      <w:pPr>
        <w:pStyle w:val="Plattetekst1"/>
        <w:numPr>
          <w:ilvl w:val="1"/>
          <w:numId w:val="11"/>
        </w:numPr>
      </w:pPr>
      <w:r>
        <w:t>Buiten gebruik op Schaalniveau 14: 40px doorgetrokken, 10px onderbroken, 12px doorgetrokken, 10px onderbroken</w:t>
      </w:r>
    </w:p>
    <w:p w14:paraId="5BD93BAC" w14:textId="77777777" w:rsidR="00574EB1" w:rsidRDefault="003022A4">
      <w:pPr>
        <w:pStyle w:val="Plattetekst1"/>
        <w:numPr>
          <w:ilvl w:val="1"/>
          <w:numId w:val="11"/>
        </w:numPr>
      </w:pPr>
      <w:r>
        <w:t>Buiten gebruik op Schaalniveau 15 – 16: 40px doorgetrokken, 11px onderbroken, 18px doorgetrokken, 11px onderbroken</w:t>
      </w:r>
    </w:p>
    <w:p w14:paraId="37D32727" w14:textId="77777777" w:rsidR="00574EB1" w:rsidRDefault="003022A4">
      <w:pPr>
        <w:pStyle w:val="Plattetekst1"/>
        <w:numPr>
          <w:ilvl w:val="0"/>
          <w:numId w:val="11"/>
        </w:numPr>
      </w:pPr>
      <w:r>
        <w:t>Grootte (lijndikte):</w:t>
      </w:r>
    </w:p>
    <w:p w14:paraId="3A91CBB3" w14:textId="77777777" w:rsidR="00574EB1" w:rsidRDefault="003022A4">
      <w:pPr>
        <w:pStyle w:val="Plattetekst1"/>
        <w:numPr>
          <w:ilvl w:val="1"/>
          <w:numId w:val="11"/>
        </w:numPr>
      </w:pPr>
      <w:r>
        <w:t>10 px onderste lijn, 6px bovenste lijn voor Schaalniveau 14</w:t>
      </w:r>
    </w:p>
    <w:p w14:paraId="06406547" w14:textId="77777777" w:rsidR="00574EB1" w:rsidRDefault="003022A4">
      <w:pPr>
        <w:pStyle w:val="Plattetekst1"/>
        <w:numPr>
          <w:ilvl w:val="1"/>
          <w:numId w:val="11"/>
        </w:numPr>
      </w:pPr>
      <w:r>
        <w:t>16 px onderste lijn, 12px bovenste lijn voor Schaalniveau 15 – 16</w:t>
      </w:r>
    </w:p>
    <w:p w14:paraId="6F7A00B3" w14:textId="77777777" w:rsidR="00574EB1" w:rsidRDefault="003022A4">
      <w:pPr>
        <w:pStyle w:val="Plattetekst1"/>
        <w:numPr>
          <w:ilvl w:val="0"/>
          <w:numId w:val="11"/>
        </w:numPr>
      </w:pPr>
      <w:r>
        <w:t xml:space="preserve">Lijnuiteinde: beide lijnen krijgen een line-cap “butt” </w:t>
      </w:r>
    </w:p>
    <w:p w14:paraId="3679BDCD" w14:textId="77777777" w:rsidR="00574EB1" w:rsidRDefault="003022A4">
      <w:pPr>
        <w:pStyle w:val="Kop3"/>
        <w:numPr>
          <w:ilvl w:val="2"/>
          <w:numId w:val="3"/>
        </w:numPr>
      </w:pPr>
      <w:bookmarkStart w:id="224" w:name="__RefHeading___Toc4526_4117045737"/>
      <w:bookmarkEnd w:id="224"/>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74BFEEC0"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773352A"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19CB8857"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03A43A7"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6423389" w14:textId="77777777" w:rsidR="00574EB1" w:rsidRDefault="003022A4">
            <w:pPr>
              <w:pStyle w:val="TableContents"/>
              <w:jc w:val="center"/>
            </w:pPr>
            <w:r>
              <w:rPr>
                <w:rFonts w:eastAsia="Lucida Sans Unicode" w:cs="Tahoma"/>
                <w:b/>
                <w:bCs/>
                <w:iCs/>
                <w:color w:val="FFFFFF"/>
                <w:szCs w:val="20"/>
              </w:rPr>
              <w:t>Buiten gebruik</w:t>
            </w:r>
          </w:p>
        </w:tc>
      </w:tr>
      <w:tr w:rsidR="00574EB1" w14:paraId="22AC574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2372FBE" w14:textId="77777777" w:rsidR="00574EB1" w:rsidRDefault="003022A4">
            <w:pPr>
              <w:pStyle w:val="TableContents"/>
              <w:jc w:val="right"/>
            </w:pPr>
            <w:r>
              <w:t>Schaalniveau 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A2F4665" w14:textId="77777777" w:rsidR="00574EB1" w:rsidRDefault="003022A4">
            <w:pPr>
              <w:pStyle w:val="TableContents"/>
            </w:pPr>
            <w:r>
              <w:rPr>
                <w:noProof/>
              </w:rPr>
              <w:drawing>
                <wp:anchor distT="0" distB="0" distL="0" distR="0" simplePos="0" relativeHeight="74" behindDoc="0" locked="0" layoutInCell="1" allowOverlap="1" wp14:anchorId="0F5727D5" wp14:editId="1D9FDEB0">
                  <wp:simplePos x="0" y="0"/>
                  <wp:positionH relativeFrom="column">
                    <wp:align>center</wp:align>
                  </wp:positionH>
                  <wp:positionV relativeFrom="paragraph">
                    <wp:posOffset>635</wp:posOffset>
                  </wp:positionV>
                  <wp:extent cx="4545965" cy="212090"/>
                  <wp:effectExtent l="0" t="0" r="0" b="0"/>
                  <wp:wrapSquare wrapText="largest"/>
                  <wp:docPr id="58"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6"/>
                          <pic:cNvPicPr>
                            <a:picLocks noChangeAspect="1" noChangeArrowheads="1"/>
                          </pic:cNvPicPr>
                        </pic:nvPicPr>
                        <pic:blipFill>
                          <a:blip r:embed="rId63"/>
                          <a:stretch>
                            <a:fillRect/>
                          </a:stretch>
                        </pic:blipFill>
                        <pic:spPr bwMode="auto">
                          <a:xfrm>
                            <a:off x="0" y="0"/>
                            <a:ext cx="4545965" cy="212090"/>
                          </a:xfrm>
                          <a:prstGeom prst="rect">
                            <a:avLst/>
                          </a:prstGeom>
                        </pic:spPr>
                      </pic:pic>
                    </a:graphicData>
                  </a:graphic>
                </wp:anchor>
              </w:drawing>
            </w:r>
          </w:p>
        </w:tc>
      </w:tr>
      <w:tr w:rsidR="00574EB1" w14:paraId="53B20894"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489D0D51"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14C40D" w14:textId="77777777" w:rsidR="00574EB1" w:rsidRDefault="003022A4">
            <w:pPr>
              <w:pStyle w:val="TableContents"/>
            </w:pPr>
            <w:r>
              <w:rPr>
                <w:noProof/>
              </w:rPr>
              <w:drawing>
                <wp:anchor distT="0" distB="0" distL="0" distR="0" simplePos="0" relativeHeight="75" behindDoc="0" locked="0" layoutInCell="1" allowOverlap="1" wp14:anchorId="192EC448" wp14:editId="322CB66E">
                  <wp:simplePos x="0" y="0"/>
                  <wp:positionH relativeFrom="column">
                    <wp:align>center</wp:align>
                  </wp:positionH>
                  <wp:positionV relativeFrom="paragraph">
                    <wp:posOffset>635</wp:posOffset>
                  </wp:positionV>
                  <wp:extent cx="4545965" cy="212090"/>
                  <wp:effectExtent l="0" t="0" r="0" b="0"/>
                  <wp:wrapSquare wrapText="largest"/>
                  <wp:docPr id="59"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7"/>
                          <pic:cNvPicPr>
                            <a:picLocks noChangeAspect="1" noChangeArrowheads="1"/>
                          </pic:cNvPicPr>
                        </pic:nvPicPr>
                        <pic:blipFill>
                          <a:blip r:embed="rId64"/>
                          <a:stretch>
                            <a:fillRect/>
                          </a:stretch>
                        </pic:blipFill>
                        <pic:spPr bwMode="auto">
                          <a:xfrm>
                            <a:off x="0" y="0"/>
                            <a:ext cx="4545965" cy="212090"/>
                          </a:xfrm>
                          <a:prstGeom prst="rect">
                            <a:avLst/>
                          </a:prstGeom>
                        </pic:spPr>
                      </pic:pic>
                    </a:graphicData>
                  </a:graphic>
                </wp:anchor>
              </w:drawing>
            </w:r>
          </w:p>
        </w:tc>
      </w:tr>
    </w:tbl>
    <w:p w14:paraId="6FFFF825" w14:textId="77777777" w:rsidR="00574EB1" w:rsidRDefault="003022A4">
      <w:pPr>
        <w:pStyle w:val="Kop2"/>
        <w:numPr>
          <w:ilvl w:val="1"/>
          <w:numId w:val="3"/>
        </w:numPr>
      </w:pPr>
      <w:bookmarkStart w:id="225" w:name="_Toc42596112"/>
      <w:bookmarkStart w:id="226" w:name="_Toc51750205"/>
      <w:r>
        <w:lastRenderedPageBreak/>
        <w:t>ExtraGeometrie: mantelbuis</w:t>
      </w:r>
      <w:bookmarkEnd w:id="225"/>
      <w:bookmarkEnd w:id="226"/>
    </w:p>
    <w:p w14:paraId="49DF903D" w14:textId="77777777" w:rsidR="00574EB1" w:rsidRDefault="003022A4">
      <w:pPr>
        <w:pStyle w:val="Kop3"/>
        <w:numPr>
          <w:ilvl w:val="2"/>
          <w:numId w:val="3"/>
        </w:numPr>
      </w:pPr>
      <w:bookmarkStart w:id="227" w:name="__RefHeading___Toc4528_4117045737"/>
      <w:bookmarkEnd w:id="227"/>
      <w:r>
        <w:t>Regel</w:t>
      </w:r>
    </w:p>
    <w:p w14:paraId="20AD441C" w14:textId="5818AF19" w:rsidR="00574EB1" w:rsidRDefault="003022A4">
      <w:pPr>
        <w:pStyle w:val="Plattetekst1"/>
      </w:pPr>
      <w:r>
        <w:t xml:space="preserve">Het objecttype ExtraGeometrie </w:t>
      </w:r>
      <w:del w:id="228" w:author="Paul Janssen" w:date="2020-09-18T10:37:00Z">
        <w:r w:rsidDel="002115EB">
          <w:delText>bevat</w:delText>
        </w:r>
      </w:del>
      <w:ins w:id="229" w:author="Paul Janssen" w:date="2020-09-18T10:37:00Z">
        <w:r w:rsidR="002115EB">
          <w:t>omvat</w:t>
        </w:r>
      </w:ins>
      <w:r>
        <w:t xml:space="preserve"> extra geometrie bij de standaard mantelbuis. Indien het object een vlakgeometrie heeft, wordt zij gevisualiseerd als vlaksymbool met de volgende (combinatie van) eigenschappen:</w:t>
      </w:r>
    </w:p>
    <w:p w14:paraId="321AB8BE" w14:textId="77777777" w:rsidR="00574EB1" w:rsidRDefault="003022A4">
      <w:pPr>
        <w:pStyle w:val="Plattetekst1"/>
        <w:numPr>
          <w:ilvl w:val="0"/>
          <w:numId w:val="12"/>
        </w:numPr>
      </w:pPr>
      <w:r>
        <w:t>Kleur:</w:t>
      </w:r>
    </w:p>
    <w:p w14:paraId="462E314E" w14:textId="77777777" w:rsidR="00574EB1" w:rsidRDefault="003022A4">
      <w:pPr>
        <w:pStyle w:val="Plattetekst1"/>
        <w:numPr>
          <w:ilvl w:val="1"/>
          <w:numId w:val="12"/>
        </w:numPr>
      </w:pPr>
      <w:r>
        <w:t>Lijn (omtrek van het vlaksymbool): overeenkomstig het “thema” van het nutsvoorzieningennet waarin het gebruikt wordt.</w:t>
      </w:r>
    </w:p>
    <w:p w14:paraId="752666D5" w14:textId="77777777" w:rsidR="00574EB1" w:rsidRDefault="003022A4">
      <w:pPr>
        <w:pStyle w:val="Plattetekst1"/>
        <w:numPr>
          <w:ilvl w:val="1"/>
          <w:numId w:val="12"/>
        </w:numPr>
      </w:pPr>
      <w:r>
        <w:t>Vlak: wit #ffffff</w:t>
      </w:r>
    </w:p>
    <w:p w14:paraId="5D43EFFD" w14:textId="77777777" w:rsidR="00574EB1" w:rsidRDefault="003022A4">
      <w:pPr>
        <w:pStyle w:val="Plattetekst1"/>
        <w:numPr>
          <w:ilvl w:val="0"/>
          <w:numId w:val="12"/>
        </w:numPr>
      </w:pPr>
      <w:r>
        <w:t>Vorm:</w:t>
      </w:r>
    </w:p>
    <w:p w14:paraId="125AAB6F" w14:textId="77777777" w:rsidR="00574EB1" w:rsidRDefault="003022A4">
      <w:pPr>
        <w:pStyle w:val="Plattetekst1"/>
        <w:numPr>
          <w:ilvl w:val="1"/>
          <w:numId w:val="12"/>
        </w:numPr>
      </w:pPr>
      <w:r>
        <w:t>Lijn (omtrek van het vlaksymbool)</w:t>
      </w:r>
    </w:p>
    <w:p w14:paraId="3B6F71BA" w14:textId="77777777" w:rsidR="00574EB1" w:rsidRDefault="003022A4">
      <w:pPr>
        <w:pStyle w:val="Plattetekst1"/>
        <w:numPr>
          <w:ilvl w:val="2"/>
          <w:numId w:val="12"/>
        </w:numPr>
      </w:pPr>
      <w:r>
        <w:t>Geprojecteerd: 4px doorgetrokken, 16px onderbroken</w:t>
      </w:r>
    </w:p>
    <w:p w14:paraId="3D6AD373" w14:textId="77777777" w:rsidR="00574EB1" w:rsidRDefault="003022A4">
      <w:pPr>
        <w:pStyle w:val="Plattetekst1"/>
        <w:numPr>
          <w:ilvl w:val="2"/>
          <w:numId w:val="12"/>
        </w:numPr>
      </w:pPr>
      <w:r>
        <w:t>In gebruik: doorgetrokken lijn</w:t>
      </w:r>
    </w:p>
    <w:p w14:paraId="463EA550" w14:textId="77777777" w:rsidR="00574EB1" w:rsidRDefault="003022A4">
      <w:pPr>
        <w:pStyle w:val="Plattetekst1"/>
        <w:numPr>
          <w:ilvl w:val="2"/>
          <w:numId w:val="12"/>
        </w:numPr>
      </w:pPr>
      <w:r>
        <w:t>Buiten gebruik: 40px doorgetrokken, 12px onderbroken, 8px doorgetrokken, 12px onderbroken</w:t>
      </w:r>
    </w:p>
    <w:p w14:paraId="6C58D34A" w14:textId="77777777" w:rsidR="00574EB1" w:rsidRDefault="003022A4">
      <w:pPr>
        <w:pStyle w:val="Plattetekst1"/>
        <w:numPr>
          <w:ilvl w:val="0"/>
          <w:numId w:val="12"/>
        </w:numPr>
      </w:pPr>
      <w:r>
        <w:t>Grootte (lijndikte):</w:t>
      </w:r>
    </w:p>
    <w:p w14:paraId="26AEA6EF" w14:textId="77777777" w:rsidR="00574EB1" w:rsidRDefault="003022A4">
      <w:pPr>
        <w:pStyle w:val="Plattetekst1"/>
        <w:numPr>
          <w:ilvl w:val="1"/>
          <w:numId w:val="12"/>
        </w:numPr>
      </w:pPr>
      <w:r>
        <w:t>4 px voor Schaalniveau 14 – 16</w:t>
      </w:r>
    </w:p>
    <w:p w14:paraId="1546EBC7" w14:textId="77777777" w:rsidR="00574EB1" w:rsidRDefault="003022A4">
      <w:pPr>
        <w:pStyle w:val="Plattetekst1"/>
        <w:numPr>
          <w:ilvl w:val="0"/>
          <w:numId w:val="12"/>
        </w:numPr>
      </w:pPr>
      <w:r>
        <w:t>Transparantie: 0 %</w:t>
      </w:r>
    </w:p>
    <w:p w14:paraId="5CCFF9AC" w14:textId="77777777" w:rsidR="00574EB1" w:rsidRDefault="003022A4">
      <w:pPr>
        <w:pStyle w:val="Kop3"/>
        <w:numPr>
          <w:ilvl w:val="2"/>
          <w:numId w:val="3"/>
        </w:numPr>
      </w:pPr>
      <w:bookmarkStart w:id="230" w:name="__RefHeading___Toc4530_4117045737"/>
      <w:bookmarkEnd w:id="23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02C566E"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31AA2728"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67AD040B"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7381040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7840E7B" w14:textId="77777777" w:rsidR="00574EB1" w:rsidRDefault="003022A4">
            <w:pPr>
              <w:pStyle w:val="TableContents"/>
              <w:jc w:val="center"/>
            </w:pPr>
            <w:r>
              <w:rPr>
                <w:rFonts w:eastAsia="Lucida Sans Unicode" w:cs="Tahoma"/>
                <w:b/>
                <w:bCs/>
                <w:iCs/>
                <w:color w:val="FFFFFF"/>
                <w:szCs w:val="20"/>
              </w:rPr>
              <w:t>Buiten gebruik</w:t>
            </w:r>
          </w:p>
        </w:tc>
      </w:tr>
      <w:tr w:rsidR="00574EB1" w14:paraId="2D23EE5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FFC9A52" w14:textId="77777777" w:rsidR="00574EB1" w:rsidRDefault="003022A4">
            <w:pPr>
              <w:pStyle w:val="TableContents"/>
            </w:pPr>
            <w:r>
              <w:t>Schaalniveau 14-16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B905E5" w14:textId="77777777" w:rsidR="00574EB1" w:rsidRDefault="003022A4">
            <w:pPr>
              <w:pStyle w:val="TableContents"/>
            </w:pPr>
            <w:r>
              <w:rPr>
                <w:noProof/>
              </w:rPr>
              <w:drawing>
                <wp:anchor distT="0" distB="0" distL="0" distR="0" simplePos="0" relativeHeight="55" behindDoc="0" locked="0" layoutInCell="1" allowOverlap="1" wp14:anchorId="785F5D3E" wp14:editId="7D891811">
                  <wp:simplePos x="0" y="0"/>
                  <wp:positionH relativeFrom="column">
                    <wp:align>center</wp:align>
                  </wp:positionH>
                  <wp:positionV relativeFrom="paragraph">
                    <wp:posOffset>635</wp:posOffset>
                  </wp:positionV>
                  <wp:extent cx="4546600" cy="894715"/>
                  <wp:effectExtent l="0" t="0" r="0" b="0"/>
                  <wp:wrapSquare wrapText="largest"/>
                  <wp:docPr id="60"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8"/>
                          <pic:cNvPicPr>
                            <a:picLocks noChangeAspect="1" noChangeArrowheads="1"/>
                          </pic:cNvPicPr>
                        </pic:nvPicPr>
                        <pic:blipFill>
                          <a:blip r:embed="rId65"/>
                          <a:stretch>
                            <a:fillRect/>
                          </a:stretch>
                        </pic:blipFill>
                        <pic:spPr bwMode="auto">
                          <a:xfrm>
                            <a:off x="0" y="0"/>
                            <a:ext cx="4546600" cy="894715"/>
                          </a:xfrm>
                          <a:prstGeom prst="rect">
                            <a:avLst/>
                          </a:prstGeom>
                        </pic:spPr>
                      </pic:pic>
                    </a:graphicData>
                  </a:graphic>
                </wp:anchor>
              </w:drawing>
            </w:r>
          </w:p>
        </w:tc>
      </w:tr>
    </w:tbl>
    <w:p w14:paraId="567A883E" w14:textId="77777777" w:rsidR="00574EB1" w:rsidRDefault="003022A4">
      <w:pPr>
        <w:pStyle w:val="Kop1"/>
        <w:numPr>
          <w:ilvl w:val="0"/>
          <w:numId w:val="0"/>
        </w:numPr>
      </w:pPr>
      <w:r>
        <w:br w:type="page"/>
      </w:r>
    </w:p>
    <w:p w14:paraId="35C9A52A" w14:textId="5FCDC50B" w:rsidR="00574EB1" w:rsidRDefault="003022A4">
      <w:pPr>
        <w:pStyle w:val="Kop1"/>
        <w:numPr>
          <w:ilvl w:val="0"/>
          <w:numId w:val="3"/>
        </w:numPr>
      </w:pPr>
      <w:bookmarkStart w:id="231" w:name="_Toc42596113"/>
      <w:bookmarkStart w:id="232" w:name="_Toc51750206"/>
      <w:r>
        <w:lastRenderedPageBreak/>
        <w:t>Container</w:t>
      </w:r>
      <w:ins w:id="233" w:author="Paul Janssen" w:date="2020-09-18T10:31:00Z">
        <w:r w:rsidR="00D3139B">
          <w:t>l</w:t>
        </w:r>
      </w:ins>
      <w:del w:id="234" w:author="Paul Janssen" w:date="2020-09-18T10:31:00Z">
        <w:r w:rsidDel="00D3139B">
          <w:delText>L</w:delText>
        </w:r>
      </w:del>
      <w:r>
        <w:t>eiding</w:t>
      </w:r>
      <w:ins w:id="235" w:author="Paul Janssen" w:date="2020-09-18T10:31:00Z">
        <w:r w:rsidR="00D3139B">
          <w:t>e</w:t>
        </w:r>
      </w:ins>
      <w:del w:id="236" w:author="Paul Janssen" w:date="2020-09-18T10:31:00Z">
        <w:r w:rsidDel="00D3139B">
          <w:delText>E</w:delText>
        </w:r>
      </w:del>
      <w:r>
        <w:t>lementen</w:t>
      </w:r>
      <w:bookmarkEnd w:id="231"/>
      <w:bookmarkEnd w:id="232"/>
    </w:p>
    <w:p w14:paraId="13D212A7" w14:textId="77777777" w:rsidR="00574EB1" w:rsidRDefault="003022A4">
      <w:pPr>
        <w:pStyle w:val="Kop2"/>
        <w:numPr>
          <w:ilvl w:val="1"/>
          <w:numId w:val="3"/>
        </w:numPr>
      </w:pPr>
      <w:bookmarkStart w:id="237" w:name="_Toc42596114"/>
      <w:bookmarkStart w:id="238" w:name="_Toc51750207"/>
      <w:r>
        <w:t>Inleiding</w:t>
      </w:r>
      <w:bookmarkEnd w:id="237"/>
      <w:bookmarkEnd w:id="238"/>
    </w:p>
    <w:p w14:paraId="7D2254B3" w14:textId="77777777" w:rsidR="00574EB1" w:rsidRDefault="003022A4">
      <w:pPr>
        <w:pStyle w:val="Plattetekst1"/>
      </w:pPr>
      <w: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9185489" w14:textId="32540B50" w:rsidR="00574EB1" w:rsidRDefault="003022A4">
      <w:pPr>
        <w:pStyle w:val="Plattetekst1"/>
      </w:pPr>
      <w: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w:t>
      </w:r>
      <w:r w:rsidR="001B6849">
        <w:t>l</w:t>
      </w:r>
      <w:r>
        <w:t>eidingelementen bovendien een extraGeometrie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3A75DD24"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56FC8D7" w14:textId="77777777" w:rsidR="00574EB1" w:rsidRDefault="003022A4">
            <w:pPr>
              <w:pStyle w:val="Plattetekst1"/>
            </w:pPr>
            <w:r>
              <w:t>De visualisatie voor containerleidingelementen is vastgelegd in de volgende SLD-bestanden:</w:t>
            </w:r>
          </w:p>
          <w:p w14:paraId="4C789501" w14:textId="77777777" w:rsidR="00574EB1" w:rsidRDefault="003022A4">
            <w:pPr>
              <w:pStyle w:val="Plattetekst1"/>
              <w:numPr>
                <w:ilvl w:val="0"/>
                <w:numId w:val="15"/>
              </w:numPr>
            </w:pPr>
            <w:r>
              <w:t>sld-kast.xml</w:t>
            </w:r>
          </w:p>
          <w:p w14:paraId="48F92A58" w14:textId="77777777" w:rsidR="00574EB1" w:rsidRDefault="003022A4">
            <w:pPr>
              <w:pStyle w:val="Plattetekst1"/>
              <w:numPr>
                <w:ilvl w:val="0"/>
                <w:numId w:val="15"/>
              </w:numPr>
            </w:pPr>
            <w:r>
              <w:t>sld-kastmetextrageometrie.xml</w:t>
            </w:r>
          </w:p>
          <w:p w14:paraId="19DA49CA" w14:textId="77777777" w:rsidR="00574EB1" w:rsidRDefault="003022A4">
            <w:pPr>
              <w:pStyle w:val="Plattetekst1"/>
              <w:numPr>
                <w:ilvl w:val="0"/>
                <w:numId w:val="15"/>
              </w:numPr>
            </w:pPr>
            <w:r>
              <w:t>sld-mangat.xml</w:t>
            </w:r>
          </w:p>
          <w:p w14:paraId="664D795C" w14:textId="77777777" w:rsidR="00574EB1" w:rsidRDefault="003022A4">
            <w:pPr>
              <w:pStyle w:val="Plattetekst1"/>
              <w:numPr>
                <w:ilvl w:val="0"/>
                <w:numId w:val="15"/>
              </w:numPr>
            </w:pPr>
            <w:r>
              <w:t>sld-mangatmetextrageometrie.xml</w:t>
            </w:r>
          </w:p>
          <w:p w14:paraId="4535BA5A" w14:textId="77777777" w:rsidR="00574EB1" w:rsidRDefault="003022A4">
            <w:pPr>
              <w:pStyle w:val="Plattetekst1"/>
              <w:numPr>
                <w:ilvl w:val="0"/>
                <w:numId w:val="15"/>
              </w:numPr>
            </w:pPr>
            <w:r>
              <w:t>sld-mast.xml</w:t>
            </w:r>
          </w:p>
          <w:p w14:paraId="393AF92B" w14:textId="77777777" w:rsidR="00574EB1" w:rsidRDefault="003022A4">
            <w:pPr>
              <w:pStyle w:val="Plattetekst1"/>
              <w:numPr>
                <w:ilvl w:val="0"/>
                <w:numId w:val="15"/>
              </w:numPr>
            </w:pPr>
            <w:r>
              <w:t>sld-mastmetextrageometrie.xml</w:t>
            </w:r>
          </w:p>
          <w:p w14:paraId="2675C4BC" w14:textId="77777777" w:rsidR="00574EB1" w:rsidRDefault="003022A4">
            <w:pPr>
              <w:pStyle w:val="Plattetekst1"/>
              <w:numPr>
                <w:ilvl w:val="0"/>
                <w:numId w:val="15"/>
              </w:numPr>
            </w:pPr>
            <w:r>
              <w:t>sld-technischgebouw.xml</w:t>
            </w:r>
          </w:p>
          <w:p w14:paraId="0F09192C" w14:textId="77777777" w:rsidR="00574EB1" w:rsidRDefault="003022A4">
            <w:pPr>
              <w:pStyle w:val="Plattetekst1"/>
              <w:numPr>
                <w:ilvl w:val="0"/>
                <w:numId w:val="15"/>
              </w:numPr>
            </w:pPr>
            <w:r>
              <w:t>sld-technischgebouwmetextrageometrie.xml</w:t>
            </w:r>
          </w:p>
          <w:p w14:paraId="6B175B4A" w14:textId="77777777" w:rsidR="00574EB1" w:rsidRDefault="003022A4">
            <w:pPr>
              <w:pStyle w:val="Plattetekst1"/>
              <w:numPr>
                <w:ilvl w:val="0"/>
                <w:numId w:val="15"/>
              </w:numPr>
            </w:pPr>
            <w:r>
              <w:t>sld-toren.xml</w:t>
            </w:r>
          </w:p>
          <w:p w14:paraId="7A160976" w14:textId="77777777" w:rsidR="00574EB1" w:rsidRDefault="003022A4">
            <w:pPr>
              <w:pStyle w:val="Plattetekst1"/>
              <w:numPr>
                <w:ilvl w:val="0"/>
                <w:numId w:val="15"/>
              </w:numPr>
            </w:pPr>
            <w:r>
              <w:t>sld-torenmetextrageometrie.xml</w:t>
            </w:r>
          </w:p>
        </w:tc>
      </w:tr>
    </w:tbl>
    <w:p w14:paraId="56B18FDC" w14:textId="77777777" w:rsidR="00574EB1" w:rsidRDefault="00574EB1">
      <w:pPr>
        <w:pStyle w:val="Plattetekst"/>
      </w:pPr>
    </w:p>
    <w:p w14:paraId="74E8C655" w14:textId="77777777" w:rsidR="00574EB1" w:rsidRDefault="003022A4">
      <w:pPr>
        <w:pStyle w:val="Plattetekst1"/>
      </w:pPr>
      <w:r>
        <w:rPr>
          <w:b/>
          <w:bCs/>
        </w:rPr>
        <w:t>Nota bene</w:t>
      </w:r>
      <w: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t>.</w:t>
      </w:r>
    </w:p>
    <w:p w14:paraId="210D9BCC" w14:textId="77777777" w:rsidR="00574EB1" w:rsidRDefault="003022A4">
      <w:pPr>
        <w:pStyle w:val="Kop2"/>
        <w:numPr>
          <w:ilvl w:val="1"/>
          <w:numId w:val="3"/>
        </w:numPr>
      </w:pPr>
      <w:bookmarkStart w:id="239" w:name="_Toc42596115"/>
      <w:bookmarkStart w:id="240" w:name="_Toc51750208"/>
      <w:r>
        <w:lastRenderedPageBreak/>
        <w:t>Kast</w:t>
      </w:r>
      <w:bookmarkEnd w:id="239"/>
      <w:bookmarkEnd w:id="240"/>
    </w:p>
    <w:p w14:paraId="221EB0C3" w14:textId="77777777" w:rsidR="00574EB1" w:rsidRDefault="003022A4">
      <w:pPr>
        <w:pStyle w:val="Kop3"/>
        <w:numPr>
          <w:ilvl w:val="2"/>
          <w:numId w:val="3"/>
        </w:numPr>
      </w:pPr>
      <w:bookmarkStart w:id="241" w:name="__RefHeading___Toc4532_4117045737"/>
      <w:bookmarkEnd w:id="241"/>
      <w:r>
        <w:t>Regel</w:t>
      </w:r>
    </w:p>
    <w:p w14:paraId="0E6FDF8A" w14:textId="66A3A3A7" w:rsidR="00574EB1" w:rsidRDefault="003022A4">
      <w:pPr>
        <w:pStyle w:val="Plattetekst1"/>
      </w:pPr>
      <w:r>
        <w:t xml:space="preserve">Het objecttype Kast </w:t>
      </w:r>
      <w:del w:id="242" w:author="Paul Janssen" w:date="2020-09-18T10:33:00Z">
        <w:r w:rsidDel="002115EB">
          <w:delText>bevat</w:delText>
        </w:r>
      </w:del>
      <w:ins w:id="243" w:author="Paul Janssen" w:date="2020-09-18T10:33:00Z">
        <w:r w:rsidR="002115EB">
          <w:t>omvat</w:t>
        </w:r>
      </w:ins>
      <w:r>
        <w:t xml:space="preserve">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14:paraId="74DF7B89" w14:textId="77777777" w:rsidR="00574EB1" w:rsidRDefault="003022A4">
      <w:pPr>
        <w:pStyle w:val="Plattetekst1"/>
        <w:numPr>
          <w:ilvl w:val="0"/>
          <w:numId w:val="11"/>
        </w:numPr>
      </w:pPr>
      <w:r>
        <w:t>Kleur:</w:t>
      </w:r>
    </w:p>
    <w:p w14:paraId="3C931EC5" w14:textId="77777777" w:rsidR="00574EB1" w:rsidRDefault="003022A4">
      <w:pPr>
        <w:pStyle w:val="Plattetekst1"/>
        <w:numPr>
          <w:ilvl w:val="1"/>
          <w:numId w:val="11"/>
        </w:numPr>
      </w:pPr>
      <w:r>
        <w:t>Vlak: het puntsymbool krijgt de kleur overeenkomstig het “thema” van het nutsvoorzieningennet waarin het gebruikt wordt.</w:t>
      </w:r>
    </w:p>
    <w:p w14:paraId="731049E6" w14:textId="77777777" w:rsidR="00574EB1" w:rsidRDefault="003022A4">
      <w:pPr>
        <w:pStyle w:val="Plattetekst1"/>
        <w:numPr>
          <w:ilvl w:val="1"/>
          <w:numId w:val="11"/>
        </w:numPr>
      </w:pPr>
      <w:r>
        <w:t>Lijn: #000000</w:t>
      </w:r>
    </w:p>
    <w:p w14:paraId="52EFF0B1" w14:textId="77777777" w:rsidR="00574EB1" w:rsidRDefault="003022A4">
      <w:pPr>
        <w:pStyle w:val="Plattetekst1"/>
        <w:numPr>
          <w:ilvl w:val="1"/>
          <w:numId w:val="26"/>
        </w:numPr>
      </w:pPr>
      <w:r>
        <w:t>Punt (aangrijpingspunt): #000000</w:t>
      </w:r>
    </w:p>
    <w:p w14:paraId="59F1A51E" w14:textId="77777777" w:rsidR="00574EB1" w:rsidRDefault="003022A4">
      <w:pPr>
        <w:pStyle w:val="Plattetekst1"/>
        <w:numPr>
          <w:ilvl w:val="0"/>
          <w:numId w:val="26"/>
        </w:numPr>
      </w:pPr>
      <w:r>
        <w:t>Vorm:</w:t>
      </w:r>
    </w:p>
    <w:p w14:paraId="2658628A" w14:textId="77777777" w:rsidR="00574EB1" w:rsidRDefault="003022A4">
      <w:pPr>
        <w:pStyle w:val="Plattetekst1"/>
        <w:numPr>
          <w:ilvl w:val="1"/>
          <w:numId w:val="26"/>
        </w:numPr>
      </w:pPr>
      <w:r>
        <w:t>Puntsymbool:</w:t>
      </w:r>
    </w:p>
    <w:p w14:paraId="27C91E87" w14:textId="77777777" w:rsidR="00574EB1" w:rsidRDefault="003022A4">
      <w:pPr>
        <w:pStyle w:val="Plattetekst1"/>
        <w:numPr>
          <w:ilvl w:val="2"/>
          <w:numId w:val="26"/>
        </w:numPr>
      </w:pPr>
      <w:r>
        <w:t>Vierkant op schaalniveau 11-14</w:t>
      </w:r>
    </w:p>
    <w:p w14:paraId="69A4E513" w14:textId="77777777" w:rsidR="00574EB1" w:rsidRDefault="003022A4">
      <w:pPr>
        <w:pStyle w:val="Plattetekst1"/>
        <w:numPr>
          <w:ilvl w:val="2"/>
          <w:numId w:val="26"/>
        </w:numPr>
      </w:pPr>
      <w:r>
        <w:t>Puntsymbool op schaalniveau 15-16</w:t>
      </w:r>
    </w:p>
    <w:p w14:paraId="75F50767" w14:textId="77777777" w:rsidR="00574EB1" w:rsidRDefault="003022A4">
      <w:pPr>
        <w:pStyle w:val="Plattetekst1"/>
        <w:numPr>
          <w:ilvl w:val="2"/>
          <w:numId w:val="26"/>
        </w:numPr>
      </w:pPr>
      <w:r>
        <w:t>Cirkel op schaalniveau 15-16 (voor het aangrijpingspunt)</w:t>
      </w:r>
    </w:p>
    <w:p w14:paraId="542A0423" w14:textId="77777777" w:rsidR="00574EB1" w:rsidRDefault="003022A4">
      <w:pPr>
        <w:pStyle w:val="Plattetekst1"/>
        <w:numPr>
          <w:ilvl w:val="1"/>
          <w:numId w:val="26"/>
        </w:numPr>
      </w:pPr>
      <w:r>
        <w:t>Lijnsymbool (omtrek van het puntsymbool)</w:t>
      </w:r>
    </w:p>
    <w:p w14:paraId="6AED8728" w14:textId="77777777" w:rsidR="00574EB1" w:rsidRDefault="003022A4">
      <w:pPr>
        <w:pStyle w:val="Plattetekst1"/>
        <w:numPr>
          <w:ilvl w:val="2"/>
          <w:numId w:val="26"/>
        </w:numPr>
      </w:pPr>
      <w:r>
        <w:t>Geprojecteerd:</w:t>
      </w:r>
    </w:p>
    <w:p w14:paraId="3566FE92" w14:textId="77777777" w:rsidR="00574EB1" w:rsidRDefault="003022A4">
      <w:pPr>
        <w:pStyle w:val="Plattetekst1"/>
        <w:numPr>
          <w:ilvl w:val="3"/>
          <w:numId w:val="26"/>
        </w:numPr>
      </w:pPr>
      <w:r>
        <w:t>Schaalniveau 11-14: 1px doorgetrokken, 1px onderbroken</w:t>
      </w:r>
    </w:p>
    <w:p w14:paraId="4B40F663" w14:textId="77777777" w:rsidR="00574EB1" w:rsidRDefault="003022A4">
      <w:pPr>
        <w:pStyle w:val="Plattetekst1"/>
        <w:numPr>
          <w:ilvl w:val="3"/>
          <w:numId w:val="26"/>
        </w:numPr>
      </w:pPr>
      <w:r>
        <w:t>Schaalniveau 15-16: 4px doorgetrokken, 4px onderbroken</w:t>
      </w:r>
    </w:p>
    <w:p w14:paraId="16391B85" w14:textId="77777777" w:rsidR="00574EB1" w:rsidRDefault="003022A4">
      <w:pPr>
        <w:pStyle w:val="Plattetekst1"/>
        <w:numPr>
          <w:ilvl w:val="2"/>
          <w:numId w:val="26"/>
        </w:numPr>
      </w:pPr>
      <w:r>
        <w:t>In gebruik:</w:t>
      </w:r>
    </w:p>
    <w:p w14:paraId="27E171D8" w14:textId="77777777" w:rsidR="00574EB1" w:rsidRDefault="003022A4">
      <w:pPr>
        <w:pStyle w:val="Plattetekst1"/>
        <w:numPr>
          <w:ilvl w:val="3"/>
          <w:numId w:val="26"/>
        </w:numPr>
      </w:pPr>
      <w:r>
        <w:t>Schaalniveau 11-14: doorgetrokken lijn</w:t>
      </w:r>
    </w:p>
    <w:p w14:paraId="0ED92B9C" w14:textId="77777777" w:rsidR="00574EB1" w:rsidRDefault="003022A4">
      <w:pPr>
        <w:pStyle w:val="Plattetekst1"/>
        <w:numPr>
          <w:ilvl w:val="3"/>
          <w:numId w:val="26"/>
        </w:numPr>
      </w:pPr>
      <w:r>
        <w:t>Schaalniveau 15-16: geen</w:t>
      </w:r>
    </w:p>
    <w:p w14:paraId="3C6AC5BB" w14:textId="77777777" w:rsidR="00574EB1" w:rsidRDefault="003022A4">
      <w:pPr>
        <w:pStyle w:val="Plattetekst1"/>
        <w:numPr>
          <w:ilvl w:val="2"/>
          <w:numId w:val="26"/>
        </w:numPr>
      </w:pPr>
      <w:r>
        <w:t>Buiten gebruik:</w:t>
      </w:r>
    </w:p>
    <w:p w14:paraId="67306A67" w14:textId="77777777" w:rsidR="00574EB1" w:rsidRDefault="003022A4">
      <w:pPr>
        <w:pStyle w:val="Plattetekst1"/>
        <w:numPr>
          <w:ilvl w:val="3"/>
          <w:numId w:val="26"/>
        </w:numPr>
      </w:pPr>
      <w:r>
        <w:t>Schaalniveau 11-14: 4px doorgetrokken, 2px onderbroken, 2px doorgetrokken, 2px onderbroken</w:t>
      </w:r>
    </w:p>
    <w:p w14:paraId="476ED898" w14:textId="77777777" w:rsidR="00574EB1" w:rsidRDefault="003022A4">
      <w:pPr>
        <w:pStyle w:val="Plattetekst1"/>
        <w:numPr>
          <w:ilvl w:val="3"/>
          <w:numId w:val="26"/>
        </w:numPr>
      </w:pPr>
      <w:r>
        <w:t>Schaalniveau 15-16: 12px doorgetrokken, 4px onderbroken, 4px doorgetrokken, 4px onderbroken</w:t>
      </w:r>
    </w:p>
    <w:p w14:paraId="02781DA2" w14:textId="77777777" w:rsidR="00574EB1" w:rsidRDefault="003022A4">
      <w:pPr>
        <w:pStyle w:val="Plattetekst1"/>
        <w:numPr>
          <w:ilvl w:val="0"/>
          <w:numId w:val="26"/>
        </w:numPr>
      </w:pPr>
      <w:r>
        <w:t>Grootte:</w:t>
      </w:r>
    </w:p>
    <w:p w14:paraId="55157E3B" w14:textId="77777777" w:rsidR="00574EB1" w:rsidRDefault="003022A4">
      <w:pPr>
        <w:pStyle w:val="Plattetekst1"/>
        <w:numPr>
          <w:ilvl w:val="1"/>
          <w:numId w:val="26"/>
        </w:numPr>
      </w:pPr>
      <w:r>
        <w:t>3 px op schaalniveau 15-16 (voor het aangrijpingspunt)</w:t>
      </w:r>
    </w:p>
    <w:p w14:paraId="349887FC" w14:textId="77777777" w:rsidR="00574EB1" w:rsidRDefault="003022A4">
      <w:pPr>
        <w:pStyle w:val="Plattetekst1"/>
        <w:numPr>
          <w:ilvl w:val="1"/>
          <w:numId w:val="26"/>
        </w:numPr>
      </w:pPr>
      <w:r>
        <w:t>5 px op schaalniveau 11-12</w:t>
      </w:r>
    </w:p>
    <w:p w14:paraId="5AA5A443" w14:textId="77777777" w:rsidR="00574EB1" w:rsidRDefault="003022A4">
      <w:pPr>
        <w:pStyle w:val="Plattetekst1"/>
        <w:numPr>
          <w:ilvl w:val="1"/>
          <w:numId w:val="26"/>
        </w:numPr>
      </w:pPr>
      <w:r>
        <w:lastRenderedPageBreak/>
        <w:t>8 px op schaalniveau 13</w:t>
      </w:r>
    </w:p>
    <w:p w14:paraId="1F9B96C0" w14:textId="77777777" w:rsidR="00574EB1" w:rsidRDefault="003022A4">
      <w:pPr>
        <w:pStyle w:val="Plattetekst1"/>
        <w:numPr>
          <w:ilvl w:val="1"/>
          <w:numId w:val="26"/>
        </w:numPr>
      </w:pPr>
      <w:r>
        <w:t>11 px op schaalniveau 14</w:t>
      </w:r>
    </w:p>
    <w:p w14:paraId="2EF3199F" w14:textId="77777777" w:rsidR="00574EB1" w:rsidRDefault="003022A4">
      <w:pPr>
        <w:pStyle w:val="Plattetekst1"/>
        <w:numPr>
          <w:ilvl w:val="1"/>
          <w:numId w:val="26"/>
        </w:numPr>
      </w:pPr>
      <w:r>
        <w:t>25 px op schaalniveau 15 – 16</w:t>
      </w:r>
    </w:p>
    <w:p w14:paraId="3F2AA262" w14:textId="77777777" w:rsidR="00574EB1" w:rsidRDefault="003022A4">
      <w:pPr>
        <w:pStyle w:val="Plattetekst1"/>
        <w:numPr>
          <w:ilvl w:val="0"/>
          <w:numId w:val="26"/>
        </w:numPr>
      </w:pPr>
      <w:r>
        <w:t>Transparantie: 60 %</w:t>
      </w:r>
    </w:p>
    <w:p w14:paraId="61A4573A" w14:textId="77777777" w:rsidR="00574EB1" w:rsidRDefault="003022A4">
      <w:pPr>
        <w:pStyle w:val="Kop3"/>
        <w:numPr>
          <w:ilvl w:val="2"/>
          <w:numId w:val="3"/>
        </w:numPr>
      </w:pPr>
      <w:bookmarkStart w:id="244" w:name="__RefHeading___Toc4534_4117045737"/>
      <w:bookmarkEnd w:id="244"/>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74EB1" w14:paraId="06D13AA7"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78B32CCD" w14:textId="77777777" w:rsidR="00574EB1" w:rsidRDefault="00574EB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0CCAA16C" w14:textId="77777777" w:rsidR="00574EB1" w:rsidRDefault="003022A4">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549F63E8" w14:textId="77777777" w:rsidR="00574EB1" w:rsidRDefault="003022A4">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01C8938D" w14:textId="77777777" w:rsidR="00574EB1" w:rsidRDefault="003022A4">
            <w:pPr>
              <w:pStyle w:val="TableContents"/>
              <w:jc w:val="center"/>
            </w:pPr>
            <w:r>
              <w:rPr>
                <w:rFonts w:eastAsia="Lucida Sans Unicode" w:cs="Tahoma"/>
                <w:b/>
                <w:bCs/>
                <w:iCs/>
                <w:color w:val="FFFFFF"/>
                <w:szCs w:val="20"/>
              </w:rPr>
              <w:t>Buiten gebruik</w:t>
            </w:r>
          </w:p>
        </w:tc>
      </w:tr>
      <w:tr w:rsidR="00574EB1" w14:paraId="5CB5F79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3C3D584" w14:textId="77777777" w:rsidR="00574EB1" w:rsidRDefault="003022A4">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E2DFF1" w14:textId="77777777" w:rsidR="00574EB1" w:rsidRDefault="003022A4">
            <w:pPr>
              <w:pStyle w:val="TableContents"/>
            </w:pPr>
            <w:r>
              <w:rPr>
                <w:noProof/>
              </w:rPr>
              <w:drawing>
                <wp:anchor distT="0" distB="0" distL="0" distR="0" simplePos="0" relativeHeight="40" behindDoc="0" locked="0" layoutInCell="1" allowOverlap="1" wp14:anchorId="0F6D50D2" wp14:editId="6FC23984">
                  <wp:simplePos x="0" y="0"/>
                  <wp:positionH relativeFrom="column">
                    <wp:align>center</wp:align>
                  </wp:positionH>
                  <wp:positionV relativeFrom="paragraph">
                    <wp:posOffset>635</wp:posOffset>
                  </wp:positionV>
                  <wp:extent cx="4323080" cy="135255"/>
                  <wp:effectExtent l="0" t="0" r="0" b="0"/>
                  <wp:wrapSquare wrapText="largest"/>
                  <wp:docPr id="61"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9"/>
                          <pic:cNvPicPr>
                            <a:picLocks noChangeAspect="1" noChangeArrowheads="1"/>
                          </pic:cNvPicPr>
                        </pic:nvPicPr>
                        <pic:blipFill>
                          <a:blip r:embed="rId66"/>
                          <a:stretch>
                            <a:fillRect/>
                          </a:stretch>
                        </pic:blipFill>
                        <pic:spPr bwMode="auto">
                          <a:xfrm>
                            <a:off x="0" y="0"/>
                            <a:ext cx="4323080" cy="135255"/>
                          </a:xfrm>
                          <a:prstGeom prst="rect">
                            <a:avLst/>
                          </a:prstGeom>
                        </pic:spPr>
                      </pic:pic>
                    </a:graphicData>
                  </a:graphic>
                </wp:anchor>
              </w:drawing>
            </w:r>
          </w:p>
        </w:tc>
      </w:tr>
      <w:tr w:rsidR="00574EB1" w14:paraId="2618EFE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BE7D4D9" w14:textId="77777777" w:rsidR="00574EB1" w:rsidRDefault="003022A4">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DD7688" w14:textId="77777777" w:rsidR="00574EB1" w:rsidRDefault="003022A4">
            <w:pPr>
              <w:pStyle w:val="TableContents"/>
            </w:pPr>
            <w:r>
              <w:rPr>
                <w:noProof/>
              </w:rPr>
              <w:drawing>
                <wp:anchor distT="0" distB="0" distL="0" distR="0" simplePos="0" relativeHeight="41" behindDoc="0" locked="0" layoutInCell="1" allowOverlap="1" wp14:anchorId="092563C2" wp14:editId="7A70C50B">
                  <wp:simplePos x="0" y="0"/>
                  <wp:positionH relativeFrom="column">
                    <wp:align>center</wp:align>
                  </wp:positionH>
                  <wp:positionV relativeFrom="paragraph">
                    <wp:posOffset>635</wp:posOffset>
                  </wp:positionV>
                  <wp:extent cx="4323080" cy="135255"/>
                  <wp:effectExtent l="0" t="0" r="0" b="0"/>
                  <wp:wrapSquare wrapText="largest"/>
                  <wp:docPr id="62"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0"/>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574EB1" w14:paraId="56C401E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5B79EF3" w14:textId="77777777" w:rsidR="00574EB1" w:rsidRDefault="003022A4">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598EB2" w14:textId="77777777" w:rsidR="00574EB1" w:rsidRDefault="003022A4">
            <w:pPr>
              <w:pStyle w:val="TableContents"/>
            </w:pPr>
            <w:r>
              <w:rPr>
                <w:noProof/>
              </w:rPr>
              <w:drawing>
                <wp:anchor distT="0" distB="0" distL="0" distR="0" simplePos="0" relativeHeight="42" behindDoc="0" locked="0" layoutInCell="1" allowOverlap="1" wp14:anchorId="53442058" wp14:editId="7799B8CA">
                  <wp:simplePos x="0" y="0"/>
                  <wp:positionH relativeFrom="column">
                    <wp:align>center</wp:align>
                  </wp:positionH>
                  <wp:positionV relativeFrom="paragraph">
                    <wp:posOffset>635</wp:posOffset>
                  </wp:positionV>
                  <wp:extent cx="4323080" cy="135255"/>
                  <wp:effectExtent l="0" t="0" r="0" b="0"/>
                  <wp:wrapSquare wrapText="largest"/>
                  <wp:docPr id="63"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1"/>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574EB1" w14:paraId="35C65A2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889E072" w14:textId="77777777" w:rsidR="00574EB1" w:rsidRDefault="003022A4">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7453FA" w14:textId="77777777" w:rsidR="00574EB1" w:rsidRDefault="003022A4">
            <w:pPr>
              <w:pStyle w:val="TableContents"/>
            </w:pPr>
            <w:r>
              <w:rPr>
                <w:noProof/>
              </w:rPr>
              <w:drawing>
                <wp:anchor distT="0" distB="0" distL="0" distR="0" simplePos="0" relativeHeight="59" behindDoc="0" locked="0" layoutInCell="1" allowOverlap="1" wp14:anchorId="5F532201" wp14:editId="134C6DB0">
                  <wp:simplePos x="0" y="0"/>
                  <wp:positionH relativeFrom="column">
                    <wp:align>center</wp:align>
                  </wp:positionH>
                  <wp:positionV relativeFrom="paragraph">
                    <wp:posOffset>635</wp:posOffset>
                  </wp:positionV>
                  <wp:extent cx="4326890" cy="202565"/>
                  <wp:effectExtent l="0" t="0" r="0" b="0"/>
                  <wp:wrapSquare wrapText="largest"/>
                  <wp:docPr id="64"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2"/>
                          <pic:cNvPicPr>
                            <a:picLocks noChangeAspect="1" noChangeArrowheads="1"/>
                          </pic:cNvPicPr>
                        </pic:nvPicPr>
                        <pic:blipFill>
                          <a:blip r:embed="rId69"/>
                          <a:stretch>
                            <a:fillRect/>
                          </a:stretch>
                        </pic:blipFill>
                        <pic:spPr bwMode="auto">
                          <a:xfrm>
                            <a:off x="0" y="0"/>
                            <a:ext cx="4326890" cy="202565"/>
                          </a:xfrm>
                          <a:prstGeom prst="rect">
                            <a:avLst/>
                          </a:prstGeom>
                        </pic:spPr>
                      </pic:pic>
                    </a:graphicData>
                  </a:graphic>
                </wp:anchor>
              </w:drawing>
            </w:r>
          </w:p>
        </w:tc>
      </w:tr>
    </w:tbl>
    <w:p w14:paraId="157CD306" w14:textId="77777777" w:rsidR="00574EB1" w:rsidRDefault="003022A4">
      <w:pPr>
        <w:pStyle w:val="Kop2"/>
        <w:numPr>
          <w:ilvl w:val="1"/>
          <w:numId w:val="3"/>
        </w:numPr>
      </w:pPr>
      <w:bookmarkStart w:id="245" w:name="_Toc42596116"/>
      <w:bookmarkStart w:id="246" w:name="_Toc51750209"/>
      <w:r>
        <w:t>Mangat</w:t>
      </w:r>
      <w:bookmarkEnd w:id="245"/>
      <w:bookmarkEnd w:id="246"/>
    </w:p>
    <w:p w14:paraId="70B84CA4" w14:textId="77777777" w:rsidR="00574EB1" w:rsidRDefault="003022A4">
      <w:pPr>
        <w:pStyle w:val="Kop3"/>
        <w:numPr>
          <w:ilvl w:val="2"/>
          <w:numId w:val="3"/>
        </w:numPr>
      </w:pPr>
      <w:bookmarkStart w:id="247" w:name="__RefHeading___Toc4536_4117045737"/>
      <w:bookmarkEnd w:id="247"/>
      <w:r>
        <w:t>Regel</w:t>
      </w:r>
    </w:p>
    <w:p w14:paraId="69612A02" w14:textId="1C6D0B73" w:rsidR="00574EB1" w:rsidRDefault="003022A4">
      <w:pPr>
        <w:pStyle w:val="Plattetekst1"/>
      </w:pPr>
      <w:r>
        <w:t xml:space="preserve">Het objecttype Kast </w:t>
      </w:r>
      <w:del w:id="248" w:author="Paul Janssen" w:date="2020-09-18T10:33:00Z">
        <w:r w:rsidDel="002115EB">
          <w:delText>bevat</w:delText>
        </w:r>
      </w:del>
      <w:ins w:id="249" w:author="Paul Janssen" w:date="2020-09-18T10:33:00Z">
        <w:r w:rsidR="002115EB">
          <w:t>omvat</w:t>
        </w:r>
      </w:ins>
      <w:r>
        <w:t xml:space="preserve">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14:paraId="4F95876F" w14:textId="77777777" w:rsidR="00574EB1" w:rsidRDefault="003022A4">
      <w:pPr>
        <w:pStyle w:val="Plattetekst1"/>
        <w:numPr>
          <w:ilvl w:val="0"/>
          <w:numId w:val="26"/>
        </w:numPr>
      </w:pPr>
      <w:r>
        <w:t>Kleur:</w:t>
      </w:r>
    </w:p>
    <w:p w14:paraId="36799F11" w14:textId="77777777" w:rsidR="00574EB1" w:rsidRDefault="003022A4">
      <w:pPr>
        <w:pStyle w:val="Plattetekst1"/>
        <w:numPr>
          <w:ilvl w:val="1"/>
          <w:numId w:val="26"/>
        </w:numPr>
      </w:pPr>
      <w:r>
        <w:t>Vlak: het puntsymbool krijgt de kleur overeenkomstig het “thema” van het nutsvoorzieningennet waarin het gebruikt wordt.</w:t>
      </w:r>
    </w:p>
    <w:p w14:paraId="72D81EAC" w14:textId="77777777" w:rsidR="00574EB1" w:rsidRDefault="003022A4">
      <w:pPr>
        <w:pStyle w:val="Plattetekst1"/>
        <w:numPr>
          <w:ilvl w:val="1"/>
          <w:numId w:val="26"/>
        </w:numPr>
      </w:pPr>
      <w:r>
        <w:t>Lijn: #000000</w:t>
      </w:r>
    </w:p>
    <w:p w14:paraId="681DA1F8" w14:textId="77777777" w:rsidR="00574EB1" w:rsidRDefault="003022A4">
      <w:pPr>
        <w:pStyle w:val="Plattetekst1"/>
        <w:numPr>
          <w:ilvl w:val="1"/>
          <w:numId w:val="26"/>
        </w:numPr>
      </w:pPr>
      <w:r>
        <w:t>Punt (aangrijpingspunt): #000000</w:t>
      </w:r>
    </w:p>
    <w:p w14:paraId="53DBA01A" w14:textId="77777777" w:rsidR="00574EB1" w:rsidRDefault="003022A4">
      <w:pPr>
        <w:pStyle w:val="Plattetekst1"/>
        <w:numPr>
          <w:ilvl w:val="0"/>
          <w:numId w:val="26"/>
        </w:numPr>
      </w:pPr>
      <w:r>
        <w:t>Vorm:</w:t>
      </w:r>
    </w:p>
    <w:p w14:paraId="2B99ECB3" w14:textId="77777777" w:rsidR="00574EB1" w:rsidRDefault="003022A4">
      <w:pPr>
        <w:pStyle w:val="Plattetekst1"/>
        <w:numPr>
          <w:ilvl w:val="1"/>
          <w:numId w:val="26"/>
        </w:numPr>
      </w:pPr>
      <w:r>
        <w:t>Puntsymbool:</w:t>
      </w:r>
    </w:p>
    <w:p w14:paraId="4B1A4E0B" w14:textId="77777777" w:rsidR="00574EB1" w:rsidRDefault="003022A4">
      <w:pPr>
        <w:pStyle w:val="Plattetekst1"/>
        <w:numPr>
          <w:ilvl w:val="2"/>
          <w:numId w:val="26"/>
        </w:numPr>
      </w:pPr>
      <w:r>
        <w:t>Vierkant op schaalniveau 11-14</w:t>
      </w:r>
    </w:p>
    <w:p w14:paraId="4B30CC9E" w14:textId="77777777" w:rsidR="00574EB1" w:rsidRDefault="003022A4">
      <w:pPr>
        <w:pStyle w:val="Plattetekst1"/>
        <w:numPr>
          <w:ilvl w:val="2"/>
          <w:numId w:val="26"/>
        </w:numPr>
      </w:pPr>
      <w:r>
        <w:t>Puntsymbool op schaalniveau 15-16</w:t>
      </w:r>
    </w:p>
    <w:p w14:paraId="2A26B453" w14:textId="77777777" w:rsidR="00574EB1" w:rsidRDefault="003022A4">
      <w:pPr>
        <w:pStyle w:val="Plattetekst1"/>
        <w:numPr>
          <w:ilvl w:val="2"/>
          <w:numId w:val="26"/>
        </w:numPr>
      </w:pPr>
      <w:r>
        <w:t>Cirkel op schaalniveau 15-16 (voor het aangrijpingspunt)</w:t>
      </w:r>
    </w:p>
    <w:p w14:paraId="29E08F59" w14:textId="77777777" w:rsidR="00574EB1" w:rsidRDefault="003022A4">
      <w:pPr>
        <w:pStyle w:val="Plattetekst1"/>
        <w:numPr>
          <w:ilvl w:val="1"/>
          <w:numId w:val="26"/>
        </w:numPr>
      </w:pPr>
      <w:r>
        <w:t>Lijnsymbool (omtrek van het puntsymbool)</w:t>
      </w:r>
    </w:p>
    <w:p w14:paraId="26E80FD7" w14:textId="77777777" w:rsidR="00574EB1" w:rsidRDefault="003022A4">
      <w:pPr>
        <w:pStyle w:val="Plattetekst1"/>
        <w:numPr>
          <w:ilvl w:val="2"/>
          <w:numId w:val="26"/>
        </w:numPr>
      </w:pPr>
      <w:r>
        <w:t>Geprojecteerd:</w:t>
      </w:r>
    </w:p>
    <w:p w14:paraId="2FB48206" w14:textId="77777777" w:rsidR="00574EB1" w:rsidRDefault="003022A4">
      <w:pPr>
        <w:pStyle w:val="Plattetekst1"/>
        <w:numPr>
          <w:ilvl w:val="3"/>
          <w:numId w:val="26"/>
        </w:numPr>
      </w:pPr>
      <w:r>
        <w:lastRenderedPageBreak/>
        <w:t>Schaalniveau 11-14: 1px doorgetrokken, 1px onderbroken</w:t>
      </w:r>
    </w:p>
    <w:p w14:paraId="3AECEEA1" w14:textId="77777777" w:rsidR="00574EB1" w:rsidRDefault="003022A4">
      <w:pPr>
        <w:pStyle w:val="Plattetekst1"/>
        <w:numPr>
          <w:ilvl w:val="3"/>
          <w:numId w:val="26"/>
        </w:numPr>
      </w:pPr>
      <w:r>
        <w:t>Schaalniveau 15-16: 4px doorgetrokken, 4px onderbroken</w:t>
      </w:r>
    </w:p>
    <w:p w14:paraId="2E8B7726" w14:textId="77777777" w:rsidR="00574EB1" w:rsidRDefault="003022A4">
      <w:pPr>
        <w:pStyle w:val="Plattetekst1"/>
        <w:numPr>
          <w:ilvl w:val="2"/>
          <w:numId w:val="26"/>
        </w:numPr>
      </w:pPr>
      <w:r>
        <w:t>In gebruik:</w:t>
      </w:r>
    </w:p>
    <w:p w14:paraId="3766AC6B" w14:textId="77777777" w:rsidR="00574EB1" w:rsidRDefault="003022A4">
      <w:pPr>
        <w:pStyle w:val="Plattetekst1"/>
        <w:numPr>
          <w:ilvl w:val="3"/>
          <w:numId w:val="26"/>
        </w:numPr>
      </w:pPr>
      <w:r>
        <w:t>Schaalniveau 11-14: doorgetrokken lijn</w:t>
      </w:r>
    </w:p>
    <w:p w14:paraId="78F166E0" w14:textId="77777777" w:rsidR="00574EB1" w:rsidRDefault="003022A4">
      <w:pPr>
        <w:pStyle w:val="Plattetekst1"/>
        <w:numPr>
          <w:ilvl w:val="3"/>
          <w:numId w:val="26"/>
        </w:numPr>
      </w:pPr>
      <w:r>
        <w:t>Schaalniveau 15-16: geen</w:t>
      </w:r>
    </w:p>
    <w:p w14:paraId="60048FB1" w14:textId="77777777" w:rsidR="00574EB1" w:rsidRDefault="003022A4">
      <w:pPr>
        <w:pStyle w:val="Plattetekst1"/>
        <w:numPr>
          <w:ilvl w:val="2"/>
          <w:numId w:val="26"/>
        </w:numPr>
      </w:pPr>
      <w:r>
        <w:t>Buiten gebruik:</w:t>
      </w:r>
    </w:p>
    <w:p w14:paraId="2A095DEE" w14:textId="77777777" w:rsidR="00574EB1" w:rsidRDefault="003022A4">
      <w:pPr>
        <w:pStyle w:val="Plattetekst1"/>
        <w:numPr>
          <w:ilvl w:val="3"/>
          <w:numId w:val="26"/>
        </w:numPr>
      </w:pPr>
      <w:r>
        <w:t>Schaalniveau 11-14: 4px doorgetrokken, 2px onderbroken, 2px doorgetrokken, 2px onderbroken</w:t>
      </w:r>
    </w:p>
    <w:p w14:paraId="44654B21" w14:textId="77777777" w:rsidR="00574EB1" w:rsidRDefault="003022A4">
      <w:pPr>
        <w:pStyle w:val="Plattetekst1"/>
        <w:numPr>
          <w:ilvl w:val="3"/>
          <w:numId w:val="26"/>
        </w:numPr>
      </w:pPr>
      <w:r>
        <w:t>Schaalniveau 15-16: 12px doorgetrokken, 4px onderbroken, 4px doorgetrokken, 4px onderbroken</w:t>
      </w:r>
    </w:p>
    <w:p w14:paraId="7CFFF864" w14:textId="77777777" w:rsidR="00574EB1" w:rsidRDefault="003022A4">
      <w:pPr>
        <w:pStyle w:val="Plattetekst1"/>
        <w:numPr>
          <w:ilvl w:val="0"/>
          <w:numId w:val="26"/>
        </w:numPr>
      </w:pPr>
      <w:r>
        <w:t>Grootte:</w:t>
      </w:r>
    </w:p>
    <w:p w14:paraId="02E91881" w14:textId="77777777" w:rsidR="00574EB1" w:rsidRDefault="003022A4">
      <w:pPr>
        <w:pStyle w:val="Plattetekst1"/>
        <w:numPr>
          <w:ilvl w:val="1"/>
          <w:numId w:val="26"/>
        </w:numPr>
      </w:pPr>
      <w:r>
        <w:t>3 px op schaalniveau 15-16 (voor het aangrijpingspunt)</w:t>
      </w:r>
    </w:p>
    <w:p w14:paraId="435DD039" w14:textId="77777777" w:rsidR="00574EB1" w:rsidRDefault="003022A4">
      <w:pPr>
        <w:pStyle w:val="Plattetekst1"/>
        <w:numPr>
          <w:ilvl w:val="1"/>
          <w:numId w:val="26"/>
        </w:numPr>
      </w:pPr>
      <w:r>
        <w:t>5 px op schaalniveau 11-12</w:t>
      </w:r>
    </w:p>
    <w:p w14:paraId="0109FFDE" w14:textId="77777777" w:rsidR="00574EB1" w:rsidRDefault="003022A4">
      <w:pPr>
        <w:pStyle w:val="Plattetekst1"/>
        <w:numPr>
          <w:ilvl w:val="1"/>
          <w:numId w:val="26"/>
        </w:numPr>
      </w:pPr>
      <w:r>
        <w:t>8 px op schaalniveau 13</w:t>
      </w:r>
    </w:p>
    <w:p w14:paraId="77A99401" w14:textId="77777777" w:rsidR="00574EB1" w:rsidRDefault="003022A4">
      <w:pPr>
        <w:pStyle w:val="Plattetekst1"/>
        <w:numPr>
          <w:ilvl w:val="1"/>
          <w:numId w:val="26"/>
        </w:numPr>
      </w:pPr>
      <w:r>
        <w:t>11 px op schaalniveau 14</w:t>
      </w:r>
    </w:p>
    <w:p w14:paraId="3F9FD896" w14:textId="77777777" w:rsidR="00574EB1" w:rsidRDefault="003022A4">
      <w:pPr>
        <w:pStyle w:val="Plattetekst1"/>
        <w:numPr>
          <w:ilvl w:val="1"/>
          <w:numId w:val="26"/>
        </w:numPr>
      </w:pPr>
      <w:r>
        <w:t>25 px op schaalniveau 15 – 16</w:t>
      </w:r>
    </w:p>
    <w:p w14:paraId="7244B8FF" w14:textId="77777777" w:rsidR="00574EB1" w:rsidRDefault="003022A4">
      <w:pPr>
        <w:pStyle w:val="Plattetekst1"/>
        <w:numPr>
          <w:ilvl w:val="0"/>
          <w:numId w:val="26"/>
        </w:numPr>
      </w:pPr>
      <w:r>
        <w:t>Transparantie: 60 %</w:t>
      </w:r>
    </w:p>
    <w:p w14:paraId="517A0BEB" w14:textId="77777777" w:rsidR="00574EB1" w:rsidRDefault="003022A4">
      <w:pPr>
        <w:pStyle w:val="Kop3"/>
        <w:numPr>
          <w:ilvl w:val="2"/>
          <w:numId w:val="3"/>
        </w:numPr>
      </w:pPr>
      <w:bookmarkStart w:id="250" w:name="__RefHeading___Toc4538_4117045737"/>
      <w:bookmarkEnd w:id="250"/>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74EB1" w14:paraId="13CF64B3"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522804D2" w14:textId="77777777" w:rsidR="00574EB1" w:rsidRDefault="00574EB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644DCCF2" w14:textId="77777777" w:rsidR="00574EB1" w:rsidRDefault="003022A4">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17BC45E5" w14:textId="77777777" w:rsidR="00574EB1" w:rsidRDefault="003022A4">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2CD21DD6" w14:textId="77777777" w:rsidR="00574EB1" w:rsidRDefault="003022A4">
            <w:pPr>
              <w:pStyle w:val="TableContents"/>
              <w:jc w:val="center"/>
            </w:pPr>
            <w:r>
              <w:rPr>
                <w:rFonts w:eastAsia="Lucida Sans Unicode" w:cs="Tahoma"/>
                <w:b/>
                <w:bCs/>
                <w:iCs/>
                <w:color w:val="FFFFFF"/>
                <w:szCs w:val="20"/>
              </w:rPr>
              <w:t>Buiten gebruik</w:t>
            </w:r>
          </w:p>
        </w:tc>
      </w:tr>
      <w:tr w:rsidR="00574EB1" w14:paraId="23EB7F87"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656E538" w14:textId="77777777" w:rsidR="00574EB1" w:rsidRDefault="003022A4">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A4660B" w14:textId="77777777" w:rsidR="00574EB1" w:rsidRDefault="003022A4">
            <w:pPr>
              <w:pStyle w:val="TableContents"/>
            </w:pPr>
            <w:r>
              <w:rPr>
                <w:noProof/>
              </w:rPr>
              <w:drawing>
                <wp:anchor distT="0" distB="0" distL="0" distR="0" simplePos="0" relativeHeight="43" behindDoc="0" locked="0" layoutInCell="1" allowOverlap="1" wp14:anchorId="7618ACEF" wp14:editId="2BAF4F47">
                  <wp:simplePos x="0" y="0"/>
                  <wp:positionH relativeFrom="column">
                    <wp:align>center</wp:align>
                  </wp:positionH>
                  <wp:positionV relativeFrom="paragraph">
                    <wp:posOffset>635</wp:posOffset>
                  </wp:positionV>
                  <wp:extent cx="4323080" cy="135255"/>
                  <wp:effectExtent l="0" t="0" r="0" b="0"/>
                  <wp:wrapSquare wrapText="largest"/>
                  <wp:docPr id="65"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3"/>
                          <pic:cNvPicPr>
                            <a:picLocks noChangeAspect="1" noChangeArrowheads="1"/>
                          </pic:cNvPicPr>
                        </pic:nvPicPr>
                        <pic:blipFill>
                          <a:blip r:embed="rId66"/>
                          <a:stretch>
                            <a:fillRect/>
                          </a:stretch>
                        </pic:blipFill>
                        <pic:spPr bwMode="auto">
                          <a:xfrm>
                            <a:off x="0" y="0"/>
                            <a:ext cx="4323080" cy="135255"/>
                          </a:xfrm>
                          <a:prstGeom prst="rect">
                            <a:avLst/>
                          </a:prstGeom>
                        </pic:spPr>
                      </pic:pic>
                    </a:graphicData>
                  </a:graphic>
                </wp:anchor>
              </w:drawing>
            </w:r>
          </w:p>
        </w:tc>
      </w:tr>
      <w:tr w:rsidR="00574EB1" w14:paraId="0A085A0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C88151E" w14:textId="77777777" w:rsidR="00574EB1" w:rsidRDefault="003022A4">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9EE6C8" w14:textId="77777777" w:rsidR="00574EB1" w:rsidRDefault="003022A4">
            <w:pPr>
              <w:pStyle w:val="TableContents"/>
            </w:pPr>
            <w:r>
              <w:rPr>
                <w:noProof/>
              </w:rPr>
              <w:drawing>
                <wp:anchor distT="0" distB="0" distL="0" distR="0" simplePos="0" relativeHeight="44" behindDoc="0" locked="0" layoutInCell="1" allowOverlap="1" wp14:anchorId="7F811368" wp14:editId="15D27AF7">
                  <wp:simplePos x="0" y="0"/>
                  <wp:positionH relativeFrom="column">
                    <wp:align>center</wp:align>
                  </wp:positionH>
                  <wp:positionV relativeFrom="paragraph">
                    <wp:posOffset>635</wp:posOffset>
                  </wp:positionV>
                  <wp:extent cx="4323080" cy="135255"/>
                  <wp:effectExtent l="0" t="0" r="0" b="0"/>
                  <wp:wrapSquare wrapText="largest"/>
                  <wp:docPr id="66"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4"/>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574EB1" w14:paraId="74C464B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D7384ED" w14:textId="77777777" w:rsidR="00574EB1" w:rsidRDefault="003022A4">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3BF80FE" w14:textId="77777777" w:rsidR="00574EB1" w:rsidRDefault="003022A4">
            <w:pPr>
              <w:pStyle w:val="TableContents"/>
            </w:pPr>
            <w:r>
              <w:rPr>
                <w:noProof/>
              </w:rPr>
              <w:drawing>
                <wp:anchor distT="0" distB="0" distL="0" distR="0" simplePos="0" relativeHeight="45" behindDoc="0" locked="0" layoutInCell="1" allowOverlap="1" wp14:anchorId="46C404B6" wp14:editId="68F58FAF">
                  <wp:simplePos x="0" y="0"/>
                  <wp:positionH relativeFrom="column">
                    <wp:align>center</wp:align>
                  </wp:positionH>
                  <wp:positionV relativeFrom="paragraph">
                    <wp:posOffset>635</wp:posOffset>
                  </wp:positionV>
                  <wp:extent cx="4323080" cy="135255"/>
                  <wp:effectExtent l="0" t="0" r="0" b="0"/>
                  <wp:wrapSquare wrapText="largest"/>
                  <wp:docPr id="67"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5"/>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574EB1" w14:paraId="7560274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D58B585" w14:textId="77777777" w:rsidR="00574EB1" w:rsidRDefault="003022A4">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F387EAA" w14:textId="77777777" w:rsidR="00574EB1" w:rsidRDefault="003022A4">
            <w:pPr>
              <w:pStyle w:val="TableContents"/>
            </w:pPr>
            <w:r>
              <w:rPr>
                <w:noProof/>
              </w:rPr>
              <w:drawing>
                <wp:anchor distT="0" distB="0" distL="0" distR="0" simplePos="0" relativeHeight="60" behindDoc="0" locked="0" layoutInCell="1" allowOverlap="1" wp14:anchorId="2F96170C" wp14:editId="2BFF0579">
                  <wp:simplePos x="0" y="0"/>
                  <wp:positionH relativeFrom="column">
                    <wp:align>center</wp:align>
                  </wp:positionH>
                  <wp:positionV relativeFrom="paragraph">
                    <wp:posOffset>635</wp:posOffset>
                  </wp:positionV>
                  <wp:extent cx="4326890" cy="202565"/>
                  <wp:effectExtent l="0" t="0" r="0" b="0"/>
                  <wp:wrapSquare wrapText="largest"/>
                  <wp:docPr id="68"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6"/>
                          <pic:cNvPicPr>
                            <a:picLocks noChangeAspect="1" noChangeArrowheads="1"/>
                          </pic:cNvPicPr>
                        </pic:nvPicPr>
                        <pic:blipFill>
                          <a:blip r:embed="rId70"/>
                          <a:stretch>
                            <a:fillRect/>
                          </a:stretch>
                        </pic:blipFill>
                        <pic:spPr bwMode="auto">
                          <a:xfrm>
                            <a:off x="0" y="0"/>
                            <a:ext cx="4326890" cy="202565"/>
                          </a:xfrm>
                          <a:prstGeom prst="rect">
                            <a:avLst/>
                          </a:prstGeom>
                        </pic:spPr>
                      </pic:pic>
                    </a:graphicData>
                  </a:graphic>
                </wp:anchor>
              </w:drawing>
            </w:r>
          </w:p>
        </w:tc>
      </w:tr>
    </w:tbl>
    <w:p w14:paraId="04D0DC97" w14:textId="77777777" w:rsidR="00574EB1" w:rsidRDefault="003022A4">
      <w:pPr>
        <w:pStyle w:val="Kop2"/>
        <w:numPr>
          <w:ilvl w:val="1"/>
          <w:numId w:val="3"/>
        </w:numPr>
      </w:pPr>
      <w:bookmarkStart w:id="251" w:name="_Toc42596117"/>
      <w:bookmarkStart w:id="252" w:name="_Toc51750210"/>
      <w:r>
        <w:t>Mast</w:t>
      </w:r>
      <w:bookmarkEnd w:id="251"/>
      <w:bookmarkEnd w:id="252"/>
    </w:p>
    <w:p w14:paraId="5BAB4D11" w14:textId="77777777" w:rsidR="00574EB1" w:rsidRDefault="003022A4">
      <w:pPr>
        <w:pStyle w:val="Kop3"/>
        <w:numPr>
          <w:ilvl w:val="2"/>
          <w:numId w:val="3"/>
        </w:numPr>
      </w:pPr>
      <w:bookmarkStart w:id="253" w:name="__RefHeading___Toc4540_4117045737"/>
      <w:bookmarkEnd w:id="253"/>
      <w:r>
        <w:t>Regel</w:t>
      </w:r>
    </w:p>
    <w:p w14:paraId="55B87890" w14:textId="70382DBF" w:rsidR="00574EB1" w:rsidRDefault="003022A4">
      <w:pPr>
        <w:pStyle w:val="Plattetekst1"/>
      </w:pPr>
      <w:r>
        <w:t xml:space="preserve">Het objecttype Kast </w:t>
      </w:r>
      <w:del w:id="254" w:author="Paul Janssen" w:date="2020-09-18T10:34:00Z">
        <w:r w:rsidDel="002115EB">
          <w:delText>bevat</w:delText>
        </w:r>
      </w:del>
      <w:ins w:id="255" w:author="Paul Janssen" w:date="2020-09-18T10:34:00Z">
        <w:r w:rsidR="002115EB">
          <w:t>omvat</w:t>
        </w:r>
      </w:ins>
      <w:r>
        <w:t xml:space="preserve">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w:t>
      </w:r>
      <w:r>
        <w:lastRenderedPageBreak/>
        <w:t>gestapeld puntobject met de volgende (combinatie van) eigenschappen:</w:t>
      </w:r>
    </w:p>
    <w:p w14:paraId="20F62207" w14:textId="77777777" w:rsidR="00574EB1" w:rsidRDefault="003022A4">
      <w:pPr>
        <w:pStyle w:val="Plattetekst1"/>
        <w:numPr>
          <w:ilvl w:val="0"/>
          <w:numId w:val="26"/>
        </w:numPr>
      </w:pPr>
      <w:r>
        <w:t>Kleur:</w:t>
      </w:r>
    </w:p>
    <w:p w14:paraId="1D8427BC" w14:textId="77777777" w:rsidR="00574EB1" w:rsidRDefault="003022A4">
      <w:pPr>
        <w:pStyle w:val="Plattetekst1"/>
        <w:numPr>
          <w:ilvl w:val="1"/>
          <w:numId w:val="26"/>
        </w:numPr>
      </w:pPr>
      <w:r>
        <w:t>Vlak: het puntsymbool krijgt de kleur overeenkomstig het “thema” van het nutsvoorzieningennet waarin het gebruikt wordt.</w:t>
      </w:r>
    </w:p>
    <w:p w14:paraId="71F50BD2" w14:textId="77777777" w:rsidR="00574EB1" w:rsidRDefault="003022A4">
      <w:pPr>
        <w:pStyle w:val="Plattetekst1"/>
        <w:numPr>
          <w:ilvl w:val="1"/>
          <w:numId w:val="26"/>
        </w:numPr>
      </w:pPr>
      <w:r>
        <w:t>Lijn: #000000</w:t>
      </w:r>
    </w:p>
    <w:p w14:paraId="60D35DCA" w14:textId="77777777" w:rsidR="00574EB1" w:rsidRDefault="003022A4">
      <w:pPr>
        <w:pStyle w:val="Plattetekst1"/>
        <w:numPr>
          <w:ilvl w:val="1"/>
          <w:numId w:val="26"/>
        </w:numPr>
      </w:pPr>
      <w:r>
        <w:t>Cirkel (aangrijpingspunt): #000000</w:t>
      </w:r>
    </w:p>
    <w:p w14:paraId="27C1FACE" w14:textId="77777777" w:rsidR="00574EB1" w:rsidRDefault="003022A4">
      <w:pPr>
        <w:pStyle w:val="Plattetekst1"/>
        <w:numPr>
          <w:ilvl w:val="0"/>
          <w:numId w:val="26"/>
        </w:numPr>
      </w:pPr>
      <w:r>
        <w:t>Vorm:</w:t>
      </w:r>
    </w:p>
    <w:p w14:paraId="57BF844E" w14:textId="77777777" w:rsidR="00574EB1" w:rsidRDefault="003022A4">
      <w:pPr>
        <w:pStyle w:val="Plattetekst1"/>
        <w:numPr>
          <w:ilvl w:val="1"/>
          <w:numId w:val="26"/>
        </w:numPr>
      </w:pPr>
      <w:r>
        <w:t>Puntsymbool:</w:t>
      </w:r>
    </w:p>
    <w:p w14:paraId="69438B83" w14:textId="77777777" w:rsidR="00574EB1" w:rsidRDefault="003022A4">
      <w:pPr>
        <w:pStyle w:val="Plattetekst1"/>
        <w:numPr>
          <w:ilvl w:val="2"/>
          <w:numId w:val="26"/>
        </w:numPr>
      </w:pPr>
      <w:r>
        <w:t>Vierkant op schaalniveau 11-14</w:t>
      </w:r>
    </w:p>
    <w:p w14:paraId="5F4BFEFF" w14:textId="77777777" w:rsidR="00574EB1" w:rsidRDefault="003022A4">
      <w:pPr>
        <w:pStyle w:val="Plattetekst1"/>
        <w:numPr>
          <w:ilvl w:val="2"/>
          <w:numId w:val="26"/>
        </w:numPr>
      </w:pPr>
      <w:r>
        <w:t>Puntsymbool op schaalniveau 15-16</w:t>
      </w:r>
    </w:p>
    <w:p w14:paraId="018277BF" w14:textId="77777777" w:rsidR="00574EB1" w:rsidRDefault="003022A4">
      <w:pPr>
        <w:pStyle w:val="Plattetekst1"/>
        <w:numPr>
          <w:ilvl w:val="2"/>
          <w:numId w:val="26"/>
        </w:numPr>
      </w:pPr>
      <w:r>
        <w:t>Cirkel op schaalniveau 15-16 (voor het aangrijpingspunt)</w:t>
      </w:r>
    </w:p>
    <w:p w14:paraId="05389E93" w14:textId="77777777" w:rsidR="00574EB1" w:rsidRDefault="003022A4">
      <w:pPr>
        <w:pStyle w:val="Plattetekst1"/>
        <w:numPr>
          <w:ilvl w:val="1"/>
          <w:numId w:val="26"/>
        </w:numPr>
      </w:pPr>
      <w:r>
        <w:t>Lijnsymbool (omtrek van het puntsymbool)</w:t>
      </w:r>
    </w:p>
    <w:p w14:paraId="68282C1E" w14:textId="77777777" w:rsidR="00574EB1" w:rsidRDefault="003022A4">
      <w:pPr>
        <w:pStyle w:val="Plattetekst1"/>
        <w:numPr>
          <w:ilvl w:val="2"/>
          <w:numId w:val="26"/>
        </w:numPr>
      </w:pPr>
      <w:r>
        <w:t>Geprojecteerd:</w:t>
      </w:r>
    </w:p>
    <w:p w14:paraId="68316182" w14:textId="77777777" w:rsidR="00574EB1" w:rsidRDefault="003022A4">
      <w:pPr>
        <w:pStyle w:val="Plattetekst1"/>
        <w:numPr>
          <w:ilvl w:val="3"/>
          <w:numId w:val="26"/>
        </w:numPr>
      </w:pPr>
      <w:r>
        <w:t>Schaalniveau 11-14: 1px doorgetrokken, 1px onderbroken</w:t>
      </w:r>
    </w:p>
    <w:p w14:paraId="49769450" w14:textId="77777777" w:rsidR="00574EB1" w:rsidRDefault="003022A4">
      <w:pPr>
        <w:pStyle w:val="Plattetekst1"/>
        <w:numPr>
          <w:ilvl w:val="3"/>
          <w:numId w:val="26"/>
        </w:numPr>
      </w:pPr>
      <w:r>
        <w:t>Schaalniveau 15-16: 4px doorgetrokken, 4px onderbroken</w:t>
      </w:r>
    </w:p>
    <w:p w14:paraId="6524A3F7" w14:textId="77777777" w:rsidR="00574EB1" w:rsidRDefault="003022A4">
      <w:pPr>
        <w:pStyle w:val="Plattetekst1"/>
        <w:numPr>
          <w:ilvl w:val="2"/>
          <w:numId w:val="26"/>
        </w:numPr>
      </w:pPr>
      <w:r>
        <w:t>In gebruik:</w:t>
      </w:r>
    </w:p>
    <w:p w14:paraId="49B331F1" w14:textId="77777777" w:rsidR="00574EB1" w:rsidRDefault="003022A4">
      <w:pPr>
        <w:pStyle w:val="Plattetekst1"/>
        <w:numPr>
          <w:ilvl w:val="3"/>
          <w:numId w:val="26"/>
        </w:numPr>
      </w:pPr>
      <w:r>
        <w:t>Schaalniveau 11-14: doorgetrokken lijn</w:t>
      </w:r>
    </w:p>
    <w:p w14:paraId="7A8FC403" w14:textId="77777777" w:rsidR="00574EB1" w:rsidRDefault="003022A4">
      <w:pPr>
        <w:pStyle w:val="Plattetekst1"/>
        <w:numPr>
          <w:ilvl w:val="3"/>
          <w:numId w:val="26"/>
        </w:numPr>
      </w:pPr>
      <w:r>
        <w:t>Schaalniveau 15-16: geen</w:t>
      </w:r>
    </w:p>
    <w:p w14:paraId="785FA2A5" w14:textId="77777777" w:rsidR="00574EB1" w:rsidRDefault="003022A4">
      <w:pPr>
        <w:pStyle w:val="Plattetekst1"/>
        <w:numPr>
          <w:ilvl w:val="2"/>
          <w:numId w:val="26"/>
        </w:numPr>
      </w:pPr>
      <w:r>
        <w:t>Buiten gebruik:</w:t>
      </w:r>
    </w:p>
    <w:p w14:paraId="07EF8204" w14:textId="77777777" w:rsidR="00574EB1" w:rsidRDefault="003022A4">
      <w:pPr>
        <w:pStyle w:val="Plattetekst1"/>
        <w:numPr>
          <w:ilvl w:val="3"/>
          <w:numId w:val="26"/>
        </w:numPr>
      </w:pPr>
      <w:r>
        <w:t>Schaalniveau 11-14: 4px doorgetrokken, 2px onderbroken, 2px doorgetrokken, 2px onderbroken</w:t>
      </w:r>
    </w:p>
    <w:p w14:paraId="0A5B807D" w14:textId="77777777" w:rsidR="00574EB1" w:rsidRDefault="003022A4">
      <w:pPr>
        <w:pStyle w:val="Plattetekst1"/>
        <w:numPr>
          <w:ilvl w:val="3"/>
          <w:numId w:val="26"/>
        </w:numPr>
      </w:pPr>
      <w:r>
        <w:t>Schaalniveau 15-16: 12px doorgetrokken, 4px onderbroken, 4px doorgetrokken, 4px onderbroken</w:t>
      </w:r>
    </w:p>
    <w:p w14:paraId="735CF541" w14:textId="77777777" w:rsidR="00574EB1" w:rsidRDefault="003022A4">
      <w:pPr>
        <w:pStyle w:val="Plattetekst1"/>
        <w:numPr>
          <w:ilvl w:val="0"/>
          <w:numId w:val="26"/>
        </w:numPr>
      </w:pPr>
      <w:r>
        <w:t>Grootte:</w:t>
      </w:r>
    </w:p>
    <w:p w14:paraId="5039A125" w14:textId="77777777" w:rsidR="00574EB1" w:rsidRDefault="003022A4">
      <w:pPr>
        <w:pStyle w:val="Plattetekst1"/>
        <w:numPr>
          <w:ilvl w:val="1"/>
          <w:numId w:val="26"/>
        </w:numPr>
      </w:pPr>
      <w:r>
        <w:t>3 px op schaalniveau 15-16 (voor het aangrijpingspunt)</w:t>
      </w:r>
    </w:p>
    <w:p w14:paraId="4DE7DCE3" w14:textId="77777777" w:rsidR="00574EB1" w:rsidRDefault="003022A4">
      <w:pPr>
        <w:pStyle w:val="Plattetekst1"/>
        <w:numPr>
          <w:ilvl w:val="1"/>
          <w:numId w:val="26"/>
        </w:numPr>
      </w:pPr>
      <w:r>
        <w:t>5 px op schaalniveau 11-12</w:t>
      </w:r>
    </w:p>
    <w:p w14:paraId="5311BF24" w14:textId="77777777" w:rsidR="00574EB1" w:rsidRDefault="003022A4">
      <w:pPr>
        <w:pStyle w:val="Plattetekst1"/>
        <w:numPr>
          <w:ilvl w:val="1"/>
          <w:numId w:val="26"/>
        </w:numPr>
      </w:pPr>
      <w:r>
        <w:t>8 px op schaalniveau 13</w:t>
      </w:r>
    </w:p>
    <w:p w14:paraId="6ADE9746" w14:textId="77777777" w:rsidR="00574EB1" w:rsidRDefault="003022A4">
      <w:pPr>
        <w:pStyle w:val="Plattetekst1"/>
        <w:numPr>
          <w:ilvl w:val="1"/>
          <w:numId w:val="26"/>
        </w:numPr>
      </w:pPr>
      <w:r>
        <w:t>11 px op schaalniveau 14</w:t>
      </w:r>
    </w:p>
    <w:p w14:paraId="785E5867" w14:textId="77777777" w:rsidR="00574EB1" w:rsidRDefault="003022A4">
      <w:pPr>
        <w:pStyle w:val="Plattetekst1"/>
        <w:numPr>
          <w:ilvl w:val="1"/>
          <w:numId w:val="26"/>
        </w:numPr>
      </w:pPr>
      <w:r>
        <w:t>25 px op schaalniveau 15 – 16</w:t>
      </w:r>
    </w:p>
    <w:p w14:paraId="567270E9" w14:textId="77777777" w:rsidR="00574EB1" w:rsidRDefault="003022A4">
      <w:pPr>
        <w:pStyle w:val="Plattetekst1"/>
        <w:numPr>
          <w:ilvl w:val="0"/>
          <w:numId w:val="26"/>
        </w:numPr>
      </w:pPr>
      <w:r>
        <w:t>Transparantie: 60 %</w:t>
      </w:r>
    </w:p>
    <w:p w14:paraId="7F628078" w14:textId="77777777" w:rsidR="00574EB1" w:rsidRDefault="003022A4">
      <w:pPr>
        <w:pStyle w:val="Kop3"/>
        <w:numPr>
          <w:ilvl w:val="2"/>
          <w:numId w:val="3"/>
        </w:numPr>
      </w:pPr>
      <w:bookmarkStart w:id="256" w:name="__RefHeading___Toc4542_4117045737"/>
      <w:bookmarkEnd w:id="256"/>
      <w:r>
        <w:lastRenderedPageBreak/>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74EB1" w14:paraId="098F1974"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00E77608" w14:textId="77777777" w:rsidR="00574EB1" w:rsidRDefault="00574EB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4AA7BCE4" w14:textId="77777777" w:rsidR="00574EB1" w:rsidRDefault="003022A4">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20064236" w14:textId="77777777" w:rsidR="00574EB1" w:rsidRDefault="003022A4">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2B26C638" w14:textId="77777777" w:rsidR="00574EB1" w:rsidRDefault="003022A4">
            <w:pPr>
              <w:pStyle w:val="TableContents"/>
              <w:jc w:val="center"/>
            </w:pPr>
            <w:r>
              <w:rPr>
                <w:rFonts w:eastAsia="Lucida Sans Unicode" w:cs="Tahoma"/>
                <w:b/>
                <w:bCs/>
                <w:iCs/>
                <w:color w:val="FFFFFF"/>
                <w:szCs w:val="20"/>
              </w:rPr>
              <w:t>Buiten gebruik</w:t>
            </w:r>
          </w:p>
        </w:tc>
      </w:tr>
      <w:tr w:rsidR="00574EB1" w14:paraId="46B47DD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1D03914" w14:textId="77777777" w:rsidR="00574EB1" w:rsidRDefault="003022A4">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C2A881C" w14:textId="77777777" w:rsidR="00574EB1" w:rsidRDefault="003022A4">
            <w:pPr>
              <w:pStyle w:val="TableContents"/>
            </w:pPr>
            <w:r>
              <w:rPr>
                <w:noProof/>
              </w:rPr>
              <w:drawing>
                <wp:anchor distT="0" distB="0" distL="0" distR="0" simplePos="0" relativeHeight="46" behindDoc="0" locked="0" layoutInCell="1" allowOverlap="1" wp14:anchorId="7181ABD3" wp14:editId="16A9B8B0">
                  <wp:simplePos x="0" y="0"/>
                  <wp:positionH relativeFrom="column">
                    <wp:align>center</wp:align>
                  </wp:positionH>
                  <wp:positionV relativeFrom="paragraph">
                    <wp:posOffset>635</wp:posOffset>
                  </wp:positionV>
                  <wp:extent cx="4323080" cy="135255"/>
                  <wp:effectExtent l="0" t="0" r="0" b="0"/>
                  <wp:wrapSquare wrapText="largest"/>
                  <wp:docPr id="69"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7"/>
                          <pic:cNvPicPr>
                            <a:picLocks noChangeAspect="1" noChangeArrowheads="1"/>
                          </pic:cNvPicPr>
                        </pic:nvPicPr>
                        <pic:blipFill>
                          <a:blip r:embed="rId66"/>
                          <a:stretch>
                            <a:fillRect/>
                          </a:stretch>
                        </pic:blipFill>
                        <pic:spPr bwMode="auto">
                          <a:xfrm>
                            <a:off x="0" y="0"/>
                            <a:ext cx="4323080" cy="135255"/>
                          </a:xfrm>
                          <a:prstGeom prst="rect">
                            <a:avLst/>
                          </a:prstGeom>
                        </pic:spPr>
                      </pic:pic>
                    </a:graphicData>
                  </a:graphic>
                </wp:anchor>
              </w:drawing>
            </w:r>
          </w:p>
        </w:tc>
      </w:tr>
      <w:tr w:rsidR="00574EB1" w14:paraId="24DBE239"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54BF7D3" w14:textId="77777777" w:rsidR="00574EB1" w:rsidRDefault="003022A4">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6F09E9" w14:textId="77777777" w:rsidR="00574EB1" w:rsidRDefault="003022A4">
            <w:pPr>
              <w:pStyle w:val="TableContents"/>
            </w:pPr>
            <w:r>
              <w:rPr>
                <w:noProof/>
              </w:rPr>
              <w:drawing>
                <wp:anchor distT="0" distB="0" distL="0" distR="0" simplePos="0" relativeHeight="47" behindDoc="0" locked="0" layoutInCell="1" allowOverlap="1" wp14:anchorId="081EF54F" wp14:editId="26B5821C">
                  <wp:simplePos x="0" y="0"/>
                  <wp:positionH relativeFrom="column">
                    <wp:align>center</wp:align>
                  </wp:positionH>
                  <wp:positionV relativeFrom="paragraph">
                    <wp:posOffset>635</wp:posOffset>
                  </wp:positionV>
                  <wp:extent cx="4323080" cy="135255"/>
                  <wp:effectExtent l="0" t="0" r="0" b="0"/>
                  <wp:wrapSquare wrapText="largest"/>
                  <wp:docPr id="70"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8"/>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574EB1" w14:paraId="56E220C5"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2826F7D" w14:textId="77777777" w:rsidR="00574EB1" w:rsidRDefault="003022A4">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0FBCC88" w14:textId="77777777" w:rsidR="00574EB1" w:rsidRDefault="003022A4">
            <w:pPr>
              <w:pStyle w:val="TableContents"/>
            </w:pPr>
            <w:r>
              <w:rPr>
                <w:noProof/>
              </w:rPr>
              <w:drawing>
                <wp:anchor distT="0" distB="0" distL="0" distR="0" simplePos="0" relativeHeight="48" behindDoc="0" locked="0" layoutInCell="1" allowOverlap="1" wp14:anchorId="1C4D3EAC" wp14:editId="5A69FF6F">
                  <wp:simplePos x="0" y="0"/>
                  <wp:positionH relativeFrom="column">
                    <wp:align>center</wp:align>
                  </wp:positionH>
                  <wp:positionV relativeFrom="paragraph">
                    <wp:posOffset>635</wp:posOffset>
                  </wp:positionV>
                  <wp:extent cx="4323080" cy="135255"/>
                  <wp:effectExtent l="0" t="0" r="0" b="0"/>
                  <wp:wrapSquare wrapText="largest"/>
                  <wp:docPr id="71"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9"/>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574EB1" w14:paraId="5DAF30A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C101B95" w14:textId="77777777" w:rsidR="00574EB1" w:rsidRDefault="003022A4">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FEE54A" w14:textId="77777777" w:rsidR="00574EB1" w:rsidRDefault="003022A4">
            <w:pPr>
              <w:pStyle w:val="TableContents"/>
            </w:pPr>
            <w:r>
              <w:rPr>
                <w:noProof/>
              </w:rPr>
              <w:drawing>
                <wp:anchor distT="0" distB="0" distL="0" distR="0" simplePos="0" relativeHeight="61" behindDoc="0" locked="0" layoutInCell="1" allowOverlap="1" wp14:anchorId="2F7932F2" wp14:editId="57A43DC9">
                  <wp:simplePos x="0" y="0"/>
                  <wp:positionH relativeFrom="column">
                    <wp:align>center</wp:align>
                  </wp:positionH>
                  <wp:positionV relativeFrom="paragraph">
                    <wp:posOffset>635</wp:posOffset>
                  </wp:positionV>
                  <wp:extent cx="4326890" cy="202565"/>
                  <wp:effectExtent l="0" t="0" r="0" b="0"/>
                  <wp:wrapSquare wrapText="largest"/>
                  <wp:docPr id="72"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0"/>
                          <pic:cNvPicPr>
                            <a:picLocks noChangeAspect="1" noChangeArrowheads="1"/>
                          </pic:cNvPicPr>
                        </pic:nvPicPr>
                        <pic:blipFill>
                          <a:blip r:embed="rId71"/>
                          <a:stretch>
                            <a:fillRect/>
                          </a:stretch>
                        </pic:blipFill>
                        <pic:spPr bwMode="auto">
                          <a:xfrm>
                            <a:off x="0" y="0"/>
                            <a:ext cx="4326890" cy="202565"/>
                          </a:xfrm>
                          <a:prstGeom prst="rect">
                            <a:avLst/>
                          </a:prstGeom>
                        </pic:spPr>
                      </pic:pic>
                    </a:graphicData>
                  </a:graphic>
                </wp:anchor>
              </w:drawing>
            </w:r>
          </w:p>
        </w:tc>
      </w:tr>
    </w:tbl>
    <w:p w14:paraId="24E98E25" w14:textId="77777777" w:rsidR="00574EB1" w:rsidRDefault="003022A4">
      <w:pPr>
        <w:pStyle w:val="Kop2"/>
        <w:numPr>
          <w:ilvl w:val="1"/>
          <w:numId w:val="3"/>
        </w:numPr>
      </w:pPr>
      <w:bookmarkStart w:id="257" w:name="_Toc42596118"/>
      <w:bookmarkStart w:id="258" w:name="_Toc51750211"/>
      <w:r>
        <w:t>Technisch gebouw</w:t>
      </w:r>
      <w:bookmarkEnd w:id="257"/>
      <w:bookmarkEnd w:id="258"/>
    </w:p>
    <w:p w14:paraId="2EFEEC5F" w14:textId="77777777" w:rsidR="00574EB1" w:rsidRDefault="003022A4">
      <w:pPr>
        <w:pStyle w:val="Kop3"/>
        <w:numPr>
          <w:ilvl w:val="2"/>
          <w:numId w:val="3"/>
        </w:numPr>
      </w:pPr>
      <w:bookmarkStart w:id="259" w:name="__RefHeading___Toc4544_4117045737"/>
      <w:bookmarkEnd w:id="259"/>
      <w:r>
        <w:t>Regel</w:t>
      </w:r>
    </w:p>
    <w:p w14:paraId="04BEC491" w14:textId="4BF4AFD9" w:rsidR="00574EB1" w:rsidRDefault="003022A4">
      <w:pPr>
        <w:pStyle w:val="Plattetekst1"/>
      </w:pPr>
      <w:r>
        <w:t xml:space="preserve">Het objecttype Kast </w:t>
      </w:r>
      <w:del w:id="260" w:author="Paul Janssen" w:date="2020-09-18T10:34:00Z">
        <w:r w:rsidDel="002115EB">
          <w:delText>bevat</w:delText>
        </w:r>
      </w:del>
      <w:ins w:id="261" w:author="Paul Janssen" w:date="2020-09-18T10:34:00Z">
        <w:r w:rsidR="002115EB">
          <w:t>omvat</w:t>
        </w:r>
      </w:ins>
      <w:r>
        <w:t xml:space="preserve">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14:paraId="2587B02A" w14:textId="77777777" w:rsidR="00574EB1" w:rsidRDefault="003022A4">
      <w:pPr>
        <w:pStyle w:val="Plattetekst1"/>
        <w:numPr>
          <w:ilvl w:val="0"/>
          <w:numId w:val="26"/>
        </w:numPr>
      </w:pPr>
      <w:r>
        <w:t>Kleur:</w:t>
      </w:r>
    </w:p>
    <w:p w14:paraId="617E0BA7" w14:textId="77777777" w:rsidR="00574EB1" w:rsidRDefault="003022A4">
      <w:pPr>
        <w:pStyle w:val="Plattetekst1"/>
        <w:numPr>
          <w:ilvl w:val="1"/>
          <w:numId w:val="26"/>
        </w:numPr>
      </w:pPr>
      <w:r>
        <w:t>Vlak: het puntsymbool krijgt de kleur overeenkomstig het “thema” van het nutsvoorzieningennet waarin het gebruikt wordt.</w:t>
      </w:r>
    </w:p>
    <w:p w14:paraId="3B92020D" w14:textId="77777777" w:rsidR="00574EB1" w:rsidRDefault="003022A4">
      <w:pPr>
        <w:pStyle w:val="Plattetekst1"/>
        <w:numPr>
          <w:ilvl w:val="1"/>
          <w:numId w:val="26"/>
        </w:numPr>
      </w:pPr>
      <w:r>
        <w:t>Lijn: #000000</w:t>
      </w:r>
    </w:p>
    <w:p w14:paraId="6B657447" w14:textId="77777777" w:rsidR="00574EB1" w:rsidRDefault="003022A4">
      <w:pPr>
        <w:pStyle w:val="Plattetekst1"/>
        <w:numPr>
          <w:ilvl w:val="1"/>
          <w:numId w:val="26"/>
        </w:numPr>
      </w:pPr>
      <w:r>
        <w:t>Punt (aangrijpingspunt): #000000</w:t>
      </w:r>
    </w:p>
    <w:p w14:paraId="2E2AB38B" w14:textId="77777777" w:rsidR="00574EB1" w:rsidRDefault="003022A4">
      <w:pPr>
        <w:pStyle w:val="Plattetekst1"/>
        <w:numPr>
          <w:ilvl w:val="0"/>
          <w:numId w:val="26"/>
        </w:numPr>
      </w:pPr>
      <w:r>
        <w:t>Vorm:</w:t>
      </w:r>
    </w:p>
    <w:p w14:paraId="373696C4" w14:textId="77777777" w:rsidR="00574EB1" w:rsidRDefault="003022A4">
      <w:pPr>
        <w:pStyle w:val="Plattetekst1"/>
        <w:numPr>
          <w:ilvl w:val="1"/>
          <w:numId w:val="26"/>
        </w:numPr>
      </w:pPr>
      <w:r>
        <w:t>Puntsymbool:</w:t>
      </w:r>
    </w:p>
    <w:p w14:paraId="4442AAAE" w14:textId="77777777" w:rsidR="00574EB1" w:rsidRDefault="003022A4">
      <w:pPr>
        <w:pStyle w:val="Plattetekst1"/>
        <w:numPr>
          <w:ilvl w:val="2"/>
          <w:numId w:val="26"/>
        </w:numPr>
      </w:pPr>
      <w:r>
        <w:t>Vierkant op schaalniveau 11-14</w:t>
      </w:r>
    </w:p>
    <w:p w14:paraId="4C9AA802" w14:textId="77777777" w:rsidR="00574EB1" w:rsidRDefault="003022A4">
      <w:pPr>
        <w:pStyle w:val="Plattetekst1"/>
        <w:numPr>
          <w:ilvl w:val="2"/>
          <w:numId w:val="26"/>
        </w:numPr>
      </w:pPr>
      <w:r>
        <w:t>Puntsymbool op schaalniveau 15-16</w:t>
      </w:r>
    </w:p>
    <w:p w14:paraId="642C238D" w14:textId="77777777" w:rsidR="00574EB1" w:rsidRDefault="003022A4">
      <w:pPr>
        <w:pStyle w:val="Plattetekst1"/>
        <w:numPr>
          <w:ilvl w:val="2"/>
          <w:numId w:val="26"/>
        </w:numPr>
      </w:pPr>
      <w:r>
        <w:t>Cirkel op schaalniveau 15-16 (voor het aangrijpingspunt)</w:t>
      </w:r>
    </w:p>
    <w:p w14:paraId="0C5CB55D" w14:textId="77777777" w:rsidR="00574EB1" w:rsidRDefault="003022A4">
      <w:pPr>
        <w:pStyle w:val="Plattetekst1"/>
        <w:numPr>
          <w:ilvl w:val="1"/>
          <w:numId w:val="26"/>
        </w:numPr>
      </w:pPr>
      <w:r>
        <w:t>Lijnsymbool (omtrek van het puntsymbool)</w:t>
      </w:r>
    </w:p>
    <w:p w14:paraId="5BA65BCB" w14:textId="77777777" w:rsidR="00574EB1" w:rsidRDefault="003022A4">
      <w:pPr>
        <w:pStyle w:val="Plattetekst1"/>
        <w:numPr>
          <w:ilvl w:val="2"/>
          <w:numId w:val="26"/>
        </w:numPr>
      </w:pPr>
      <w:r>
        <w:t>Geprojecteerd:</w:t>
      </w:r>
    </w:p>
    <w:p w14:paraId="181C5EA1" w14:textId="77777777" w:rsidR="00574EB1" w:rsidRDefault="003022A4">
      <w:pPr>
        <w:pStyle w:val="Plattetekst1"/>
        <w:numPr>
          <w:ilvl w:val="3"/>
          <w:numId w:val="26"/>
        </w:numPr>
      </w:pPr>
      <w:r>
        <w:t>Schaalniveau 11-14: 1px doorgetrokken, 1px onderbroken</w:t>
      </w:r>
    </w:p>
    <w:p w14:paraId="1366FED6" w14:textId="77777777" w:rsidR="00574EB1" w:rsidRDefault="003022A4">
      <w:pPr>
        <w:pStyle w:val="Plattetekst1"/>
        <w:numPr>
          <w:ilvl w:val="3"/>
          <w:numId w:val="26"/>
        </w:numPr>
      </w:pPr>
      <w:r>
        <w:t>Schaalniveau 15-16: 4px doorgetrokken, 4px onderbroken</w:t>
      </w:r>
    </w:p>
    <w:p w14:paraId="714B21FE" w14:textId="77777777" w:rsidR="00574EB1" w:rsidRDefault="003022A4">
      <w:pPr>
        <w:pStyle w:val="Plattetekst1"/>
        <w:numPr>
          <w:ilvl w:val="2"/>
          <w:numId w:val="26"/>
        </w:numPr>
      </w:pPr>
      <w:r>
        <w:t>In gebruik:</w:t>
      </w:r>
    </w:p>
    <w:p w14:paraId="6A640DB3" w14:textId="77777777" w:rsidR="00574EB1" w:rsidRDefault="003022A4">
      <w:pPr>
        <w:pStyle w:val="Plattetekst1"/>
        <w:numPr>
          <w:ilvl w:val="3"/>
          <w:numId w:val="26"/>
        </w:numPr>
      </w:pPr>
      <w:r>
        <w:t>Schaalniveau 11-14: doorgetrokken lijn</w:t>
      </w:r>
    </w:p>
    <w:p w14:paraId="1B6E72C2" w14:textId="77777777" w:rsidR="00574EB1" w:rsidRDefault="003022A4">
      <w:pPr>
        <w:pStyle w:val="Plattetekst1"/>
        <w:numPr>
          <w:ilvl w:val="3"/>
          <w:numId w:val="26"/>
        </w:numPr>
      </w:pPr>
      <w:r>
        <w:lastRenderedPageBreak/>
        <w:t>Schaalniveau 15-16: geen</w:t>
      </w:r>
    </w:p>
    <w:p w14:paraId="77353113" w14:textId="77777777" w:rsidR="00574EB1" w:rsidRDefault="003022A4">
      <w:pPr>
        <w:pStyle w:val="Plattetekst1"/>
        <w:numPr>
          <w:ilvl w:val="2"/>
          <w:numId w:val="26"/>
        </w:numPr>
      </w:pPr>
      <w:r>
        <w:t>Buiten gebruik:</w:t>
      </w:r>
    </w:p>
    <w:p w14:paraId="4EA8935F" w14:textId="77777777" w:rsidR="00574EB1" w:rsidRDefault="003022A4">
      <w:pPr>
        <w:pStyle w:val="Plattetekst1"/>
        <w:numPr>
          <w:ilvl w:val="3"/>
          <w:numId w:val="26"/>
        </w:numPr>
      </w:pPr>
      <w:r>
        <w:t>Schaalniveau 11-14: 4px doorgetrokken, 2px onderbroken, 2px doorgetrokken, 2px onderbroken</w:t>
      </w:r>
    </w:p>
    <w:p w14:paraId="342A8BE3" w14:textId="77777777" w:rsidR="00574EB1" w:rsidRDefault="003022A4">
      <w:pPr>
        <w:pStyle w:val="Plattetekst1"/>
        <w:numPr>
          <w:ilvl w:val="3"/>
          <w:numId w:val="26"/>
        </w:numPr>
      </w:pPr>
      <w:r>
        <w:t>Schaalniveau 15-16: 12px doorgetrokken, 4px onderbroken, 4px doorgetrokken, 4px onderbroken</w:t>
      </w:r>
    </w:p>
    <w:p w14:paraId="5F455E47" w14:textId="77777777" w:rsidR="00574EB1" w:rsidRDefault="003022A4">
      <w:pPr>
        <w:pStyle w:val="Plattetekst1"/>
        <w:numPr>
          <w:ilvl w:val="0"/>
          <w:numId w:val="26"/>
        </w:numPr>
      </w:pPr>
      <w:r>
        <w:t>Grootte:</w:t>
      </w:r>
    </w:p>
    <w:p w14:paraId="033EA955" w14:textId="77777777" w:rsidR="00574EB1" w:rsidRDefault="003022A4">
      <w:pPr>
        <w:pStyle w:val="Plattetekst1"/>
        <w:numPr>
          <w:ilvl w:val="1"/>
          <w:numId w:val="26"/>
        </w:numPr>
      </w:pPr>
      <w:r>
        <w:t>3 px op schaalniveau 15-16 (voor het aangrijpingspunt)</w:t>
      </w:r>
    </w:p>
    <w:p w14:paraId="15F2C5B3" w14:textId="77777777" w:rsidR="00574EB1" w:rsidRDefault="003022A4">
      <w:pPr>
        <w:pStyle w:val="Plattetekst1"/>
        <w:numPr>
          <w:ilvl w:val="1"/>
          <w:numId w:val="26"/>
        </w:numPr>
      </w:pPr>
      <w:r>
        <w:t>5 px op schaalniveau 11-12</w:t>
      </w:r>
    </w:p>
    <w:p w14:paraId="1D9710C4" w14:textId="77777777" w:rsidR="00574EB1" w:rsidRDefault="003022A4">
      <w:pPr>
        <w:pStyle w:val="Plattetekst1"/>
        <w:numPr>
          <w:ilvl w:val="1"/>
          <w:numId w:val="26"/>
        </w:numPr>
      </w:pPr>
      <w:r>
        <w:t>8 px op schaalniveau 13</w:t>
      </w:r>
    </w:p>
    <w:p w14:paraId="476AE42D" w14:textId="77777777" w:rsidR="00574EB1" w:rsidRDefault="003022A4">
      <w:pPr>
        <w:pStyle w:val="Plattetekst1"/>
        <w:numPr>
          <w:ilvl w:val="1"/>
          <w:numId w:val="26"/>
        </w:numPr>
      </w:pPr>
      <w:r>
        <w:t>11 px op schaalniveau 14</w:t>
      </w:r>
    </w:p>
    <w:p w14:paraId="6AC07C4B" w14:textId="77777777" w:rsidR="00574EB1" w:rsidRDefault="003022A4">
      <w:pPr>
        <w:pStyle w:val="Plattetekst1"/>
        <w:numPr>
          <w:ilvl w:val="1"/>
          <w:numId w:val="26"/>
        </w:numPr>
      </w:pPr>
      <w:r>
        <w:t>25 px op schaalniveau 15 – 16</w:t>
      </w:r>
    </w:p>
    <w:p w14:paraId="756D434D" w14:textId="77777777" w:rsidR="00574EB1" w:rsidRDefault="003022A4">
      <w:pPr>
        <w:pStyle w:val="Plattetekst1"/>
        <w:numPr>
          <w:ilvl w:val="0"/>
          <w:numId w:val="26"/>
        </w:numPr>
      </w:pPr>
      <w:r>
        <w:t>Transparantie: 60 %</w:t>
      </w:r>
    </w:p>
    <w:p w14:paraId="7BBBDD0D" w14:textId="77777777" w:rsidR="00574EB1" w:rsidRDefault="003022A4">
      <w:pPr>
        <w:pStyle w:val="Kop3"/>
        <w:numPr>
          <w:ilvl w:val="2"/>
          <w:numId w:val="3"/>
        </w:numPr>
      </w:pPr>
      <w:bookmarkStart w:id="262" w:name="__RefHeading___Toc4546_4117045737"/>
      <w:bookmarkEnd w:id="262"/>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8"/>
        <w:gridCol w:w="2214"/>
        <w:gridCol w:w="2352"/>
      </w:tblGrid>
      <w:tr w:rsidR="00574EB1" w14:paraId="40D8D1E7"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711C3421" w14:textId="77777777" w:rsidR="00574EB1" w:rsidRDefault="00574EB1">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Pr>
          <w:p w14:paraId="6208D24B" w14:textId="77777777" w:rsidR="00574EB1" w:rsidRDefault="003022A4">
            <w:pPr>
              <w:pStyle w:val="TableContents"/>
              <w:jc w:val="cente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tcBorders>
            <w:shd w:val="clear" w:color="auto" w:fill="808080"/>
          </w:tcPr>
          <w:p w14:paraId="07786E47" w14:textId="77777777" w:rsidR="00574EB1" w:rsidRDefault="003022A4">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322B43E7" w14:textId="77777777" w:rsidR="00574EB1" w:rsidRDefault="003022A4">
            <w:pPr>
              <w:pStyle w:val="TableContents"/>
              <w:jc w:val="center"/>
            </w:pPr>
            <w:r>
              <w:rPr>
                <w:rFonts w:eastAsia="Lucida Sans Unicode" w:cs="Tahoma"/>
                <w:b/>
                <w:bCs/>
                <w:iCs/>
                <w:color w:val="FFFFFF"/>
                <w:szCs w:val="20"/>
              </w:rPr>
              <w:t>Buiten gebruik</w:t>
            </w:r>
          </w:p>
        </w:tc>
      </w:tr>
      <w:tr w:rsidR="00574EB1" w14:paraId="085BFDE9"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8F974B7" w14:textId="77777777" w:rsidR="00574EB1" w:rsidRDefault="003022A4">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FF7C99" w14:textId="77777777" w:rsidR="00574EB1" w:rsidRDefault="003022A4">
            <w:pPr>
              <w:pStyle w:val="TableContents"/>
            </w:pPr>
            <w:r>
              <w:rPr>
                <w:noProof/>
              </w:rPr>
              <w:drawing>
                <wp:anchor distT="0" distB="0" distL="0" distR="0" simplePos="0" relativeHeight="49" behindDoc="0" locked="0" layoutInCell="1" allowOverlap="1" wp14:anchorId="52E339FC" wp14:editId="72345CF3">
                  <wp:simplePos x="0" y="0"/>
                  <wp:positionH relativeFrom="column">
                    <wp:align>center</wp:align>
                  </wp:positionH>
                  <wp:positionV relativeFrom="paragraph">
                    <wp:posOffset>635</wp:posOffset>
                  </wp:positionV>
                  <wp:extent cx="4323080" cy="135255"/>
                  <wp:effectExtent l="0" t="0" r="0" b="0"/>
                  <wp:wrapSquare wrapText="largest"/>
                  <wp:docPr id="73"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1"/>
                          <pic:cNvPicPr>
                            <a:picLocks noChangeAspect="1" noChangeArrowheads="1"/>
                          </pic:cNvPicPr>
                        </pic:nvPicPr>
                        <pic:blipFill>
                          <a:blip r:embed="rId66"/>
                          <a:stretch>
                            <a:fillRect/>
                          </a:stretch>
                        </pic:blipFill>
                        <pic:spPr bwMode="auto">
                          <a:xfrm>
                            <a:off x="0" y="0"/>
                            <a:ext cx="4323080" cy="135255"/>
                          </a:xfrm>
                          <a:prstGeom prst="rect">
                            <a:avLst/>
                          </a:prstGeom>
                        </pic:spPr>
                      </pic:pic>
                    </a:graphicData>
                  </a:graphic>
                </wp:anchor>
              </w:drawing>
            </w:r>
          </w:p>
        </w:tc>
      </w:tr>
      <w:tr w:rsidR="00574EB1" w14:paraId="39BB3376"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C287EBA" w14:textId="77777777" w:rsidR="00574EB1" w:rsidRDefault="003022A4">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92906B" w14:textId="77777777" w:rsidR="00574EB1" w:rsidRDefault="003022A4">
            <w:pPr>
              <w:pStyle w:val="TableContents"/>
            </w:pPr>
            <w:r>
              <w:rPr>
                <w:noProof/>
              </w:rPr>
              <w:drawing>
                <wp:anchor distT="0" distB="0" distL="0" distR="0" simplePos="0" relativeHeight="50" behindDoc="0" locked="0" layoutInCell="1" allowOverlap="1" wp14:anchorId="5DDEBF66" wp14:editId="4561A643">
                  <wp:simplePos x="0" y="0"/>
                  <wp:positionH relativeFrom="column">
                    <wp:align>center</wp:align>
                  </wp:positionH>
                  <wp:positionV relativeFrom="paragraph">
                    <wp:posOffset>635</wp:posOffset>
                  </wp:positionV>
                  <wp:extent cx="4323080" cy="135255"/>
                  <wp:effectExtent l="0" t="0" r="0" b="0"/>
                  <wp:wrapSquare wrapText="largest"/>
                  <wp:docPr id="74"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2"/>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574EB1" w14:paraId="2B708B2F"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DB2007F" w14:textId="77777777" w:rsidR="00574EB1" w:rsidRDefault="003022A4">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C9DEAF" w14:textId="77777777" w:rsidR="00574EB1" w:rsidRDefault="003022A4">
            <w:pPr>
              <w:pStyle w:val="TableContents"/>
            </w:pPr>
            <w:r>
              <w:rPr>
                <w:noProof/>
              </w:rPr>
              <w:drawing>
                <wp:anchor distT="0" distB="0" distL="0" distR="0" simplePos="0" relativeHeight="51" behindDoc="0" locked="0" layoutInCell="1" allowOverlap="1" wp14:anchorId="4E343BFE" wp14:editId="44EE6F71">
                  <wp:simplePos x="0" y="0"/>
                  <wp:positionH relativeFrom="column">
                    <wp:align>center</wp:align>
                  </wp:positionH>
                  <wp:positionV relativeFrom="paragraph">
                    <wp:posOffset>635</wp:posOffset>
                  </wp:positionV>
                  <wp:extent cx="4323080" cy="135255"/>
                  <wp:effectExtent l="0" t="0" r="0" b="0"/>
                  <wp:wrapSquare wrapText="largest"/>
                  <wp:docPr id="75"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3"/>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574EB1" w14:paraId="17AC5D91"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79858FA" w14:textId="77777777" w:rsidR="00574EB1" w:rsidRDefault="003022A4">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9A2C90" w14:textId="77777777" w:rsidR="00574EB1" w:rsidRDefault="003022A4">
            <w:pPr>
              <w:pStyle w:val="TableContents"/>
            </w:pPr>
            <w:r>
              <w:rPr>
                <w:noProof/>
              </w:rPr>
              <w:drawing>
                <wp:anchor distT="0" distB="0" distL="0" distR="0" simplePos="0" relativeHeight="62" behindDoc="0" locked="0" layoutInCell="1" allowOverlap="1" wp14:anchorId="0A3618AC" wp14:editId="585D310F">
                  <wp:simplePos x="0" y="0"/>
                  <wp:positionH relativeFrom="column">
                    <wp:align>center</wp:align>
                  </wp:positionH>
                  <wp:positionV relativeFrom="paragraph">
                    <wp:posOffset>635</wp:posOffset>
                  </wp:positionV>
                  <wp:extent cx="4326890" cy="202565"/>
                  <wp:effectExtent l="0" t="0" r="0" b="0"/>
                  <wp:wrapSquare wrapText="largest"/>
                  <wp:docPr id="76"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4"/>
                          <pic:cNvPicPr>
                            <a:picLocks noChangeAspect="1" noChangeArrowheads="1"/>
                          </pic:cNvPicPr>
                        </pic:nvPicPr>
                        <pic:blipFill>
                          <a:blip r:embed="rId72"/>
                          <a:stretch>
                            <a:fillRect/>
                          </a:stretch>
                        </pic:blipFill>
                        <pic:spPr bwMode="auto">
                          <a:xfrm>
                            <a:off x="0" y="0"/>
                            <a:ext cx="4326890" cy="202565"/>
                          </a:xfrm>
                          <a:prstGeom prst="rect">
                            <a:avLst/>
                          </a:prstGeom>
                        </pic:spPr>
                      </pic:pic>
                    </a:graphicData>
                  </a:graphic>
                </wp:anchor>
              </w:drawing>
            </w:r>
          </w:p>
        </w:tc>
      </w:tr>
    </w:tbl>
    <w:p w14:paraId="4A8E4191" w14:textId="77777777" w:rsidR="00574EB1" w:rsidRDefault="003022A4">
      <w:pPr>
        <w:pStyle w:val="Kop2"/>
        <w:numPr>
          <w:ilvl w:val="1"/>
          <w:numId w:val="3"/>
        </w:numPr>
      </w:pPr>
      <w:bookmarkStart w:id="263" w:name="_Toc42596119"/>
      <w:bookmarkStart w:id="264" w:name="_Toc51750212"/>
      <w:r>
        <w:t>Toren</w:t>
      </w:r>
      <w:bookmarkEnd w:id="263"/>
      <w:bookmarkEnd w:id="264"/>
    </w:p>
    <w:p w14:paraId="4E7632DD" w14:textId="77777777" w:rsidR="00574EB1" w:rsidRDefault="003022A4">
      <w:pPr>
        <w:pStyle w:val="Kop3"/>
        <w:numPr>
          <w:ilvl w:val="2"/>
          <w:numId w:val="3"/>
        </w:numPr>
      </w:pPr>
      <w:bookmarkStart w:id="265" w:name="__RefHeading___Toc4548_4117045737"/>
      <w:bookmarkEnd w:id="265"/>
      <w:r>
        <w:t>Regel</w:t>
      </w:r>
    </w:p>
    <w:p w14:paraId="278A244D" w14:textId="10843E0C" w:rsidR="00574EB1" w:rsidRDefault="003022A4">
      <w:pPr>
        <w:pStyle w:val="Plattetekst1"/>
      </w:pPr>
      <w:r>
        <w:t xml:space="preserve">Het objecttype Kast </w:t>
      </w:r>
      <w:del w:id="266" w:author="Paul Janssen" w:date="2020-09-18T10:34:00Z">
        <w:r w:rsidDel="002115EB">
          <w:delText>bevat</w:delText>
        </w:r>
      </w:del>
      <w:ins w:id="267" w:author="Paul Janssen" w:date="2020-09-18T10:34:00Z">
        <w:r w:rsidR="002115EB">
          <w:t>omvat</w:t>
        </w:r>
      </w:ins>
      <w:r>
        <w:t xml:space="preserve">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14:paraId="799F538B" w14:textId="77777777" w:rsidR="00574EB1" w:rsidRDefault="003022A4">
      <w:pPr>
        <w:pStyle w:val="Plattetekst1"/>
        <w:numPr>
          <w:ilvl w:val="0"/>
          <w:numId w:val="26"/>
        </w:numPr>
      </w:pPr>
      <w:r>
        <w:t>Kleur:</w:t>
      </w:r>
    </w:p>
    <w:p w14:paraId="7054F6D3" w14:textId="77777777" w:rsidR="00574EB1" w:rsidRDefault="003022A4">
      <w:pPr>
        <w:pStyle w:val="Plattetekst1"/>
        <w:numPr>
          <w:ilvl w:val="1"/>
          <w:numId w:val="26"/>
        </w:numPr>
      </w:pPr>
      <w:r>
        <w:t>Vlak: het puntsymbool krijgt de kleur overeenkomstig het “thema” van het nutsvoorzieningennet waarin het gebruikt wordt.</w:t>
      </w:r>
    </w:p>
    <w:p w14:paraId="068DFC42" w14:textId="77777777" w:rsidR="00574EB1" w:rsidRDefault="003022A4">
      <w:pPr>
        <w:pStyle w:val="Plattetekst1"/>
        <w:numPr>
          <w:ilvl w:val="1"/>
          <w:numId w:val="26"/>
        </w:numPr>
      </w:pPr>
      <w:r>
        <w:lastRenderedPageBreak/>
        <w:t>Lijn: #000000</w:t>
      </w:r>
    </w:p>
    <w:p w14:paraId="10133058" w14:textId="77777777" w:rsidR="00574EB1" w:rsidRDefault="003022A4">
      <w:pPr>
        <w:pStyle w:val="Plattetekst1"/>
        <w:numPr>
          <w:ilvl w:val="1"/>
          <w:numId w:val="26"/>
        </w:numPr>
      </w:pPr>
      <w:r>
        <w:t>Punt (aangrijpingspunt): #000000</w:t>
      </w:r>
    </w:p>
    <w:p w14:paraId="4B325491" w14:textId="77777777" w:rsidR="00574EB1" w:rsidRDefault="003022A4">
      <w:pPr>
        <w:pStyle w:val="Plattetekst1"/>
        <w:numPr>
          <w:ilvl w:val="0"/>
          <w:numId w:val="26"/>
        </w:numPr>
      </w:pPr>
      <w:r>
        <w:t>Vorm:</w:t>
      </w:r>
    </w:p>
    <w:p w14:paraId="64E32C25" w14:textId="77777777" w:rsidR="00574EB1" w:rsidRDefault="003022A4">
      <w:pPr>
        <w:pStyle w:val="Plattetekst1"/>
        <w:numPr>
          <w:ilvl w:val="1"/>
          <w:numId w:val="26"/>
        </w:numPr>
      </w:pPr>
      <w:r>
        <w:t>Puntsymbool:</w:t>
      </w:r>
    </w:p>
    <w:p w14:paraId="7A216FBD" w14:textId="77777777" w:rsidR="00574EB1" w:rsidRDefault="003022A4">
      <w:pPr>
        <w:pStyle w:val="Plattetekst1"/>
        <w:numPr>
          <w:ilvl w:val="2"/>
          <w:numId w:val="26"/>
        </w:numPr>
      </w:pPr>
      <w:r>
        <w:t>Vierkant op schaalniveau 11-14</w:t>
      </w:r>
    </w:p>
    <w:p w14:paraId="6FC89FDE" w14:textId="77777777" w:rsidR="00574EB1" w:rsidRDefault="003022A4">
      <w:pPr>
        <w:pStyle w:val="Plattetekst1"/>
        <w:numPr>
          <w:ilvl w:val="2"/>
          <w:numId w:val="26"/>
        </w:numPr>
      </w:pPr>
      <w:r>
        <w:t>Puntsymbool op schaalniveau 15-16</w:t>
      </w:r>
    </w:p>
    <w:p w14:paraId="7EA9EB60" w14:textId="77777777" w:rsidR="00574EB1" w:rsidRDefault="003022A4">
      <w:pPr>
        <w:pStyle w:val="Plattetekst1"/>
        <w:numPr>
          <w:ilvl w:val="2"/>
          <w:numId w:val="26"/>
        </w:numPr>
      </w:pPr>
      <w:r>
        <w:t>Cirkel op schaalniveau 15-16 (voor het aangrijpingspunt)</w:t>
      </w:r>
    </w:p>
    <w:p w14:paraId="57B7B916" w14:textId="77777777" w:rsidR="00574EB1" w:rsidRDefault="003022A4">
      <w:pPr>
        <w:pStyle w:val="Plattetekst1"/>
        <w:numPr>
          <w:ilvl w:val="1"/>
          <w:numId w:val="26"/>
        </w:numPr>
      </w:pPr>
      <w:r>
        <w:t>Lijnsymbool (omtrek van het puntsymbool)</w:t>
      </w:r>
    </w:p>
    <w:p w14:paraId="3E445A88" w14:textId="77777777" w:rsidR="00574EB1" w:rsidRDefault="003022A4">
      <w:pPr>
        <w:pStyle w:val="Plattetekst1"/>
        <w:numPr>
          <w:ilvl w:val="2"/>
          <w:numId w:val="26"/>
        </w:numPr>
      </w:pPr>
      <w:r>
        <w:t>Geprojecteerd:</w:t>
      </w:r>
    </w:p>
    <w:p w14:paraId="5F51EF91" w14:textId="77777777" w:rsidR="00574EB1" w:rsidRDefault="003022A4">
      <w:pPr>
        <w:pStyle w:val="Plattetekst1"/>
        <w:numPr>
          <w:ilvl w:val="3"/>
          <w:numId w:val="26"/>
        </w:numPr>
      </w:pPr>
      <w:r>
        <w:t>Schaalniveau 11-14: 1px doorgetrokken, 1px onderbroken</w:t>
      </w:r>
    </w:p>
    <w:p w14:paraId="6560778C" w14:textId="77777777" w:rsidR="00574EB1" w:rsidRDefault="003022A4">
      <w:pPr>
        <w:pStyle w:val="Plattetekst1"/>
        <w:numPr>
          <w:ilvl w:val="3"/>
          <w:numId w:val="26"/>
        </w:numPr>
      </w:pPr>
      <w:r>
        <w:t>Schaalniveau 15-16: 4px doorgetrokken, 4px onderbroken</w:t>
      </w:r>
    </w:p>
    <w:p w14:paraId="40D728F3" w14:textId="77777777" w:rsidR="00574EB1" w:rsidRDefault="003022A4">
      <w:pPr>
        <w:pStyle w:val="Plattetekst1"/>
        <w:numPr>
          <w:ilvl w:val="2"/>
          <w:numId w:val="26"/>
        </w:numPr>
      </w:pPr>
      <w:r>
        <w:t>In gebruik:</w:t>
      </w:r>
    </w:p>
    <w:p w14:paraId="194ACC1E" w14:textId="77777777" w:rsidR="00574EB1" w:rsidRDefault="003022A4">
      <w:pPr>
        <w:pStyle w:val="Plattetekst1"/>
        <w:numPr>
          <w:ilvl w:val="3"/>
          <w:numId w:val="26"/>
        </w:numPr>
      </w:pPr>
      <w:r>
        <w:t>Schaalniveau 11-14: doorgetrokken lijn</w:t>
      </w:r>
    </w:p>
    <w:p w14:paraId="65856C91" w14:textId="77777777" w:rsidR="00574EB1" w:rsidRDefault="003022A4">
      <w:pPr>
        <w:pStyle w:val="Plattetekst1"/>
        <w:numPr>
          <w:ilvl w:val="3"/>
          <w:numId w:val="26"/>
        </w:numPr>
      </w:pPr>
      <w:r>
        <w:t>Schaalniveau 15-16: geen</w:t>
      </w:r>
    </w:p>
    <w:p w14:paraId="4AA2F66E" w14:textId="77777777" w:rsidR="00574EB1" w:rsidRDefault="003022A4">
      <w:pPr>
        <w:pStyle w:val="Plattetekst1"/>
        <w:numPr>
          <w:ilvl w:val="2"/>
          <w:numId w:val="26"/>
        </w:numPr>
      </w:pPr>
      <w:r>
        <w:t>Buiten gebruik:</w:t>
      </w:r>
    </w:p>
    <w:p w14:paraId="68D4A82F" w14:textId="77777777" w:rsidR="00574EB1" w:rsidRDefault="003022A4">
      <w:pPr>
        <w:pStyle w:val="Plattetekst1"/>
        <w:numPr>
          <w:ilvl w:val="3"/>
          <w:numId w:val="26"/>
        </w:numPr>
      </w:pPr>
      <w:r>
        <w:t>Schaalniveau 11-14: 4px doorgetrokken, 2px onderbroken, 2px doorgetrokken, 2px onderbroken</w:t>
      </w:r>
    </w:p>
    <w:p w14:paraId="41450531" w14:textId="77777777" w:rsidR="00574EB1" w:rsidRDefault="003022A4">
      <w:pPr>
        <w:pStyle w:val="Plattetekst1"/>
        <w:numPr>
          <w:ilvl w:val="3"/>
          <w:numId w:val="26"/>
        </w:numPr>
      </w:pPr>
      <w:r>
        <w:t>Schaalniveau 15-16: 12px doorgetrokken, 4px onderbroken, 4px doorgetrokken, 4px onderbroken</w:t>
      </w:r>
    </w:p>
    <w:p w14:paraId="0FE4F4C8" w14:textId="77777777" w:rsidR="00574EB1" w:rsidRDefault="003022A4">
      <w:pPr>
        <w:pStyle w:val="Plattetekst1"/>
        <w:numPr>
          <w:ilvl w:val="0"/>
          <w:numId w:val="26"/>
        </w:numPr>
      </w:pPr>
      <w:r>
        <w:t>Grootte:</w:t>
      </w:r>
    </w:p>
    <w:p w14:paraId="5D8F572C" w14:textId="77777777" w:rsidR="00574EB1" w:rsidRDefault="003022A4">
      <w:pPr>
        <w:pStyle w:val="Plattetekst1"/>
        <w:numPr>
          <w:ilvl w:val="1"/>
          <w:numId w:val="26"/>
        </w:numPr>
      </w:pPr>
      <w:r>
        <w:t>3 px op schaalniveau 15-16 (voor het aangrijpingspunt)</w:t>
      </w:r>
    </w:p>
    <w:p w14:paraId="5F102DDD" w14:textId="77777777" w:rsidR="00574EB1" w:rsidRDefault="003022A4">
      <w:pPr>
        <w:pStyle w:val="Plattetekst1"/>
        <w:numPr>
          <w:ilvl w:val="1"/>
          <w:numId w:val="26"/>
        </w:numPr>
      </w:pPr>
      <w:r>
        <w:t>5 px op schaalniveau 11-12</w:t>
      </w:r>
    </w:p>
    <w:p w14:paraId="0ABC734C" w14:textId="77777777" w:rsidR="00574EB1" w:rsidRDefault="003022A4">
      <w:pPr>
        <w:pStyle w:val="Plattetekst1"/>
        <w:numPr>
          <w:ilvl w:val="1"/>
          <w:numId w:val="26"/>
        </w:numPr>
      </w:pPr>
      <w:r>
        <w:t>8 px op schaalniveau 13</w:t>
      </w:r>
    </w:p>
    <w:p w14:paraId="7A9FCF52" w14:textId="77777777" w:rsidR="00574EB1" w:rsidRDefault="003022A4">
      <w:pPr>
        <w:pStyle w:val="Plattetekst1"/>
        <w:numPr>
          <w:ilvl w:val="1"/>
          <w:numId w:val="26"/>
        </w:numPr>
      </w:pPr>
      <w:r>
        <w:t>11 px op schaalniveau 14</w:t>
      </w:r>
    </w:p>
    <w:p w14:paraId="5FE17D24" w14:textId="77777777" w:rsidR="00574EB1" w:rsidRDefault="003022A4">
      <w:pPr>
        <w:pStyle w:val="Plattetekst1"/>
        <w:numPr>
          <w:ilvl w:val="1"/>
          <w:numId w:val="26"/>
        </w:numPr>
      </w:pPr>
      <w:r>
        <w:t>25 px op schaalniveau 15 – 16</w:t>
      </w:r>
    </w:p>
    <w:p w14:paraId="688AADC2" w14:textId="77777777" w:rsidR="00574EB1" w:rsidRDefault="003022A4">
      <w:pPr>
        <w:pStyle w:val="Plattetekst1"/>
        <w:numPr>
          <w:ilvl w:val="0"/>
          <w:numId w:val="26"/>
        </w:numPr>
      </w:pPr>
      <w:r>
        <w:t>Transparantie: 60 %</w:t>
      </w:r>
    </w:p>
    <w:p w14:paraId="2B38E9F5" w14:textId="77777777" w:rsidR="00574EB1" w:rsidRDefault="003022A4">
      <w:pPr>
        <w:pStyle w:val="Kop3"/>
        <w:numPr>
          <w:ilvl w:val="2"/>
          <w:numId w:val="3"/>
        </w:numPr>
      </w:pPr>
      <w:bookmarkStart w:id="268" w:name="__RefHeading___Toc4550_4117045737"/>
      <w:bookmarkEnd w:id="268"/>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83"/>
        <w:gridCol w:w="2618"/>
        <w:gridCol w:w="2211"/>
        <w:gridCol w:w="2353"/>
      </w:tblGrid>
      <w:tr w:rsidR="00574EB1" w14:paraId="0B35EA3F" w14:textId="77777777">
        <w:trPr>
          <w:tblHeader/>
          <w:jc w:val="center"/>
        </w:trPr>
        <w:tc>
          <w:tcPr>
            <w:tcW w:w="2282" w:type="dxa"/>
            <w:tcBorders>
              <w:top w:val="single" w:sz="2" w:space="0" w:color="000001"/>
              <w:left w:val="single" w:sz="2" w:space="0" w:color="000001"/>
              <w:bottom w:val="single" w:sz="2" w:space="0" w:color="000001"/>
            </w:tcBorders>
            <w:shd w:val="clear" w:color="auto" w:fill="808080"/>
          </w:tcPr>
          <w:p w14:paraId="417426DC" w14:textId="77777777" w:rsidR="00574EB1" w:rsidRDefault="00574EB1">
            <w:pPr>
              <w:pStyle w:val="TableContents"/>
              <w:rPr>
                <w:rFonts w:eastAsia="Lucida Sans Unicode" w:cs="Tahoma"/>
                <w:b/>
                <w:bCs/>
                <w:iCs/>
                <w:color w:val="FFFFFF"/>
                <w:szCs w:val="20"/>
              </w:rPr>
            </w:pPr>
          </w:p>
        </w:tc>
        <w:tc>
          <w:tcPr>
            <w:tcW w:w="2618" w:type="dxa"/>
            <w:tcBorders>
              <w:top w:val="single" w:sz="2" w:space="0" w:color="000001"/>
              <w:left w:val="single" w:sz="2" w:space="0" w:color="000001"/>
              <w:bottom w:val="single" w:sz="2" w:space="0" w:color="000001"/>
            </w:tcBorders>
            <w:shd w:val="clear" w:color="auto" w:fill="808080"/>
          </w:tcPr>
          <w:p w14:paraId="20038B02" w14:textId="77777777" w:rsidR="00574EB1" w:rsidRDefault="003022A4">
            <w:pPr>
              <w:pStyle w:val="TableContents"/>
              <w:jc w:val="center"/>
            </w:pPr>
            <w:r>
              <w:rPr>
                <w:rFonts w:eastAsia="Lucida Sans Unicode" w:cs="Tahoma"/>
                <w:b/>
                <w:bCs/>
                <w:iCs/>
                <w:color w:val="FFFFFF"/>
                <w:szCs w:val="20"/>
              </w:rPr>
              <w:t>Geprojecteerd</w:t>
            </w:r>
          </w:p>
        </w:tc>
        <w:tc>
          <w:tcPr>
            <w:tcW w:w="2211" w:type="dxa"/>
            <w:tcBorders>
              <w:top w:val="single" w:sz="2" w:space="0" w:color="000001"/>
              <w:left w:val="single" w:sz="2" w:space="0" w:color="000001"/>
              <w:bottom w:val="single" w:sz="2" w:space="0" w:color="000001"/>
            </w:tcBorders>
            <w:shd w:val="clear" w:color="auto" w:fill="808080"/>
          </w:tcPr>
          <w:p w14:paraId="42F89156" w14:textId="77777777" w:rsidR="00574EB1" w:rsidRDefault="003022A4">
            <w:pPr>
              <w:pStyle w:val="TableContents"/>
              <w:jc w:val="center"/>
            </w:pPr>
            <w:r>
              <w:rPr>
                <w:rFonts w:eastAsia="Lucida Sans Unicode" w:cs="Tahoma"/>
                <w:b/>
                <w:bCs/>
                <w:iCs/>
                <w:color w:val="FFFFFF"/>
                <w:szCs w:val="20"/>
              </w:rPr>
              <w:t>In gebruik</w:t>
            </w:r>
          </w:p>
        </w:tc>
        <w:tc>
          <w:tcPr>
            <w:tcW w:w="2353" w:type="dxa"/>
            <w:tcBorders>
              <w:top w:val="single" w:sz="2" w:space="0" w:color="000001"/>
              <w:left w:val="single" w:sz="2" w:space="0" w:color="000001"/>
              <w:bottom w:val="single" w:sz="2" w:space="0" w:color="000001"/>
              <w:right w:val="single" w:sz="2" w:space="0" w:color="000001"/>
            </w:tcBorders>
            <w:shd w:val="clear" w:color="auto" w:fill="808080"/>
          </w:tcPr>
          <w:p w14:paraId="54EC6044" w14:textId="77777777" w:rsidR="00574EB1" w:rsidRDefault="003022A4">
            <w:pPr>
              <w:pStyle w:val="TableContents"/>
              <w:jc w:val="center"/>
            </w:pPr>
            <w:r>
              <w:rPr>
                <w:rFonts w:eastAsia="Lucida Sans Unicode" w:cs="Tahoma"/>
                <w:b/>
                <w:bCs/>
                <w:iCs/>
                <w:color w:val="FFFFFF"/>
                <w:szCs w:val="20"/>
              </w:rPr>
              <w:t>Buiten gebruik</w:t>
            </w:r>
          </w:p>
        </w:tc>
      </w:tr>
      <w:tr w:rsidR="00574EB1" w14:paraId="74D72780" w14:textId="77777777">
        <w:trPr>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2E6828B0" w14:textId="77777777" w:rsidR="00574EB1" w:rsidRDefault="003022A4">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EDAB72" w14:textId="77777777" w:rsidR="00574EB1" w:rsidRDefault="003022A4">
            <w:pPr>
              <w:pStyle w:val="TableContents"/>
            </w:pPr>
            <w:r>
              <w:rPr>
                <w:noProof/>
              </w:rPr>
              <w:drawing>
                <wp:anchor distT="0" distB="0" distL="0" distR="0" simplePos="0" relativeHeight="52" behindDoc="0" locked="0" layoutInCell="1" allowOverlap="1" wp14:anchorId="0A2FFD98" wp14:editId="6E206E55">
                  <wp:simplePos x="0" y="0"/>
                  <wp:positionH relativeFrom="column">
                    <wp:align>center</wp:align>
                  </wp:positionH>
                  <wp:positionV relativeFrom="paragraph">
                    <wp:posOffset>635</wp:posOffset>
                  </wp:positionV>
                  <wp:extent cx="4323080" cy="135255"/>
                  <wp:effectExtent l="0" t="0" r="0" b="0"/>
                  <wp:wrapSquare wrapText="largest"/>
                  <wp:docPr id="77"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5"/>
                          <pic:cNvPicPr>
                            <a:picLocks noChangeAspect="1" noChangeArrowheads="1"/>
                          </pic:cNvPicPr>
                        </pic:nvPicPr>
                        <pic:blipFill>
                          <a:blip r:embed="rId66"/>
                          <a:stretch>
                            <a:fillRect/>
                          </a:stretch>
                        </pic:blipFill>
                        <pic:spPr bwMode="auto">
                          <a:xfrm>
                            <a:off x="0" y="0"/>
                            <a:ext cx="4323080" cy="135255"/>
                          </a:xfrm>
                          <a:prstGeom prst="rect">
                            <a:avLst/>
                          </a:prstGeom>
                        </pic:spPr>
                      </pic:pic>
                    </a:graphicData>
                  </a:graphic>
                </wp:anchor>
              </w:drawing>
            </w:r>
          </w:p>
        </w:tc>
      </w:tr>
      <w:tr w:rsidR="00574EB1" w14:paraId="448EBF26"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D1359B3" w14:textId="77777777" w:rsidR="00574EB1" w:rsidRDefault="003022A4">
            <w:pPr>
              <w:pStyle w:val="TableContents"/>
            </w:pPr>
            <w:r>
              <w:lastRenderedPageBreak/>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652023" w14:textId="77777777" w:rsidR="00574EB1" w:rsidRDefault="003022A4">
            <w:pPr>
              <w:pStyle w:val="TableContents"/>
            </w:pPr>
            <w:r>
              <w:rPr>
                <w:noProof/>
              </w:rPr>
              <w:drawing>
                <wp:anchor distT="0" distB="0" distL="0" distR="0" simplePos="0" relativeHeight="53" behindDoc="0" locked="0" layoutInCell="1" allowOverlap="1" wp14:anchorId="6D35A2F8" wp14:editId="3DB9FA1B">
                  <wp:simplePos x="0" y="0"/>
                  <wp:positionH relativeFrom="column">
                    <wp:align>center</wp:align>
                  </wp:positionH>
                  <wp:positionV relativeFrom="paragraph">
                    <wp:posOffset>635</wp:posOffset>
                  </wp:positionV>
                  <wp:extent cx="4323080" cy="135255"/>
                  <wp:effectExtent l="0" t="0" r="0" b="0"/>
                  <wp:wrapSquare wrapText="largest"/>
                  <wp:docPr id="78"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6"/>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574EB1" w14:paraId="146B5838"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3347E5E1" w14:textId="77777777" w:rsidR="00574EB1" w:rsidRDefault="003022A4">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84AB0BE" w14:textId="77777777" w:rsidR="00574EB1" w:rsidRDefault="003022A4">
            <w:pPr>
              <w:pStyle w:val="TableContents"/>
            </w:pPr>
            <w:r>
              <w:rPr>
                <w:noProof/>
              </w:rPr>
              <w:drawing>
                <wp:anchor distT="0" distB="0" distL="0" distR="0" simplePos="0" relativeHeight="54" behindDoc="0" locked="0" layoutInCell="1" allowOverlap="1" wp14:anchorId="22BCBAF2" wp14:editId="3D5CA749">
                  <wp:simplePos x="0" y="0"/>
                  <wp:positionH relativeFrom="column">
                    <wp:align>center</wp:align>
                  </wp:positionH>
                  <wp:positionV relativeFrom="paragraph">
                    <wp:posOffset>635</wp:posOffset>
                  </wp:positionV>
                  <wp:extent cx="4323080" cy="135255"/>
                  <wp:effectExtent l="0" t="0" r="0" b="0"/>
                  <wp:wrapSquare wrapText="largest"/>
                  <wp:docPr id="79"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7"/>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574EB1" w14:paraId="2C9E7BDB"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5242519" w14:textId="77777777" w:rsidR="00574EB1" w:rsidRDefault="003022A4">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B0183C" w14:textId="77777777" w:rsidR="00574EB1" w:rsidRDefault="003022A4">
            <w:pPr>
              <w:pStyle w:val="TableContents"/>
            </w:pPr>
            <w:r>
              <w:rPr>
                <w:noProof/>
              </w:rPr>
              <w:drawing>
                <wp:anchor distT="0" distB="0" distL="0" distR="0" simplePos="0" relativeHeight="63" behindDoc="0" locked="0" layoutInCell="1" allowOverlap="1" wp14:anchorId="268A7F67" wp14:editId="2A464AC4">
                  <wp:simplePos x="0" y="0"/>
                  <wp:positionH relativeFrom="column">
                    <wp:align>center</wp:align>
                  </wp:positionH>
                  <wp:positionV relativeFrom="paragraph">
                    <wp:posOffset>635</wp:posOffset>
                  </wp:positionV>
                  <wp:extent cx="4324985" cy="202565"/>
                  <wp:effectExtent l="0" t="0" r="0" b="0"/>
                  <wp:wrapSquare wrapText="largest"/>
                  <wp:docPr id="80"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8"/>
                          <pic:cNvPicPr>
                            <a:picLocks noChangeAspect="1" noChangeArrowheads="1"/>
                          </pic:cNvPicPr>
                        </pic:nvPicPr>
                        <pic:blipFill>
                          <a:blip r:embed="rId73"/>
                          <a:stretch>
                            <a:fillRect/>
                          </a:stretch>
                        </pic:blipFill>
                        <pic:spPr bwMode="auto">
                          <a:xfrm>
                            <a:off x="0" y="0"/>
                            <a:ext cx="4324985" cy="202565"/>
                          </a:xfrm>
                          <a:prstGeom prst="rect">
                            <a:avLst/>
                          </a:prstGeom>
                        </pic:spPr>
                      </pic:pic>
                    </a:graphicData>
                  </a:graphic>
                </wp:anchor>
              </w:drawing>
            </w:r>
          </w:p>
        </w:tc>
      </w:tr>
    </w:tbl>
    <w:p w14:paraId="57025407" w14:textId="77777777" w:rsidR="00574EB1" w:rsidRDefault="003022A4">
      <w:pPr>
        <w:pStyle w:val="Kop2"/>
        <w:numPr>
          <w:ilvl w:val="1"/>
          <w:numId w:val="3"/>
        </w:numPr>
      </w:pPr>
      <w:bookmarkStart w:id="269" w:name="_Toc42596120"/>
      <w:bookmarkStart w:id="270" w:name="_Toc51750213"/>
      <w:r>
        <w:t>ExtraGeometrie: ContainerLeidingElementen</w:t>
      </w:r>
      <w:bookmarkEnd w:id="269"/>
      <w:bookmarkEnd w:id="270"/>
    </w:p>
    <w:p w14:paraId="0F5E77B9" w14:textId="77777777" w:rsidR="00574EB1" w:rsidRDefault="003022A4">
      <w:pPr>
        <w:pStyle w:val="Kop3"/>
        <w:numPr>
          <w:ilvl w:val="2"/>
          <w:numId w:val="3"/>
        </w:numPr>
      </w:pPr>
      <w:bookmarkStart w:id="271" w:name="__RefHeading___Toc4552_4117045737"/>
      <w:bookmarkEnd w:id="271"/>
      <w:r>
        <w:t>Regel</w:t>
      </w:r>
    </w:p>
    <w:p w14:paraId="3623AC41" w14:textId="77777777" w:rsidR="00574EB1" w:rsidRDefault="003022A4">
      <w:pPr>
        <w:pStyle w:val="Kop3"/>
        <w:numPr>
          <w:ilvl w:val="2"/>
          <w:numId w:val="3"/>
        </w:numPr>
      </w:pPr>
      <w:r>
        <w:t>Visualisatie</w:t>
      </w:r>
    </w:p>
    <w:p w14:paraId="11940E5C" w14:textId="725B8F1C" w:rsidR="00574EB1" w:rsidRDefault="003022A4">
      <w:pPr>
        <w:pStyle w:val="Plattetekst1"/>
      </w:pPr>
      <w:r>
        <w:t xml:space="preserve">Het objecttype ExtraGeometrie </w:t>
      </w:r>
      <w:del w:id="272" w:author="Paul Janssen" w:date="2020-09-18T10:34:00Z">
        <w:r w:rsidDel="002115EB">
          <w:delText>bevat</w:delText>
        </w:r>
      </w:del>
      <w:ins w:id="273" w:author="Paul Janssen" w:date="2020-09-18T10:34:00Z">
        <w:r w:rsidR="002115EB">
          <w:t>omvat</w:t>
        </w:r>
      </w:ins>
      <w:r>
        <w:t xml:space="preserve"> extra geometrie bij de standaard containerleidingelementen. Indien het object een vlakgeometrie heeft, wordt zij gevisualiseerd als vlaksymbool met de volgende (combinatie van) eigenschappen:</w:t>
      </w:r>
    </w:p>
    <w:p w14:paraId="77F7A39B" w14:textId="77777777" w:rsidR="00574EB1" w:rsidRDefault="003022A4">
      <w:pPr>
        <w:pStyle w:val="Plattetekst1"/>
        <w:numPr>
          <w:ilvl w:val="0"/>
          <w:numId w:val="12"/>
        </w:numPr>
      </w:pPr>
      <w:r>
        <w:t>Kleur:</w:t>
      </w:r>
    </w:p>
    <w:p w14:paraId="724C5662" w14:textId="77777777" w:rsidR="00574EB1" w:rsidRDefault="003022A4">
      <w:pPr>
        <w:pStyle w:val="Plattetekst1"/>
        <w:numPr>
          <w:ilvl w:val="1"/>
          <w:numId w:val="12"/>
        </w:numPr>
      </w:pPr>
      <w:r>
        <w:t>Lijn (omtrek van het vlaksymbool): overeenkomstig het “thema” van het nutsvoorzieningennet waarin het gebruikt wordt.</w:t>
      </w:r>
    </w:p>
    <w:p w14:paraId="759AEF26" w14:textId="77777777" w:rsidR="00574EB1" w:rsidRDefault="003022A4">
      <w:pPr>
        <w:pStyle w:val="Plattetekst1"/>
        <w:numPr>
          <w:ilvl w:val="1"/>
          <w:numId w:val="12"/>
        </w:numPr>
      </w:pPr>
      <w:r>
        <w:t>Vlak: geen vulling</w:t>
      </w:r>
    </w:p>
    <w:p w14:paraId="53D58741" w14:textId="77777777" w:rsidR="00574EB1" w:rsidRDefault="003022A4">
      <w:pPr>
        <w:pStyle w:val="Plattetekst1"/>
        <w:numPr>
          <w:ilvl w:val="0"/>
          <w:numId w:val="12"/>
        </w:numPr>
      </w:pPr>
      <w:r>
        <w:t>Vorm:</w:t>
      </w:r>
    </w:p>
    <w:p w14:paraId="41B2AB98" w14:textId="77777777" w:rsidR="00574EB1" w:rsidRDefault="003022A4">
      <w:pPr>
        <w:pStyle w:val="Plattetekst1"/>
        <w:numPr>
          <w:ilvl w:val="1"/>
          <w:numId w:val="12"/>
        </w:numPr>
      </w:pPr>
      <w:r>
        <w:t>Lijn (omtrek van het vlaksymbool)</w:t>
      </w:r>
    </w:p>
    <w:p w14:paraId="7E6DBE08" w14:textId="77777777" w:rsidR="00574EB1" w:rsidRDefault="003022A4">
      <w:pPr>
        <w:pStyle w:val="Plattetekst1"/>
        <w:numPr>
          <w:ilvl w:val="2"/>
          <w:numId w:val="12"/>
        </w:numPr>
      </w:pPr>
      <w:r>
        <w:t>Geprojecteerd: 4px doorgetrokken, 16px onderbroken</w:t>
      </w:r>
    </w:p>
    <w:p w14:paraId="5320349D" w14:textId="77777777" w:rsidR="00574EB1" w:rsidRDefault="003022A4">
      <w:pPr>
        <w:pStyle w:val="Plattetekst1"/>
        <w:numPr>
          <w:ilvl w:val="2"/>
          <w:numId w:val="12"/>
        </w:numPr>
      </w:pPr>
      <w:r>
        <w:t>In gebruik: doorgetrokken lijn</w:t>
      </w:r>
    </w:p>
    <w:p w14:paraId="158F40AE" w14:textId="77777777" w:rsidR="00574EB1" w:rsidRDefault="003022A4">
      <w:pPr>
        <w:pStyle w:val="Plattetekst1"/>
        <w:numPr>
          <w:ilvl w:val="2"/>
          <w:numId w:val="12"/>
        </w:numPr>
      </w:pPr>
      <w:r>
        <w:t>Buiten gebruik: 40px doorgetrokken, 12px onderbroken, 8px doorgetrokken, 12px onderbroken</w:t>
      </w:r>
    </w:p>
    <w:p w14:paraId="33B11E4A" w14:textId="77777777" w:rsidR="00574EB1" w:rsidRDefault="003022A4">
      <w:pPr>
        <w:pStyle w:val="Plattetekst1"/>
        <w:numPr>
          <w:ilvl w:val="0"/>
          <w:numId w:val="12"/>
        </w:numPr>
      </w:pPr>
      <w:r>
        <w:t>Grootte (lijndikte):</w:t>
      </w:r>
    </w:p>
    <w:p w14:paraId="2CE3D6E0" w14:textId="77777777" w:rsidR="00574EB1" w:rsidRDefault="003022A4">
      <w:pPr>
        <w:pStyle w:val="Plattetekst1"/>
        <w:numPr>
          <w:ilvl w:val="1"/>
          <w:numId w:val="12"/>
        </w:numPr>
      </w:pPr>
      <w:r>
        <w:t>1 px voor Schaalniveau 11 – 16</w:t>
      </w:r>
    </w:p>
    <w:p w14:paraId="3BB7089F" w14:textId="77777777" w:rsidR="00574EB1" w:rsidRDefault="003022A4">
      <w:pPr>
        <w:pStyle w:val="Plattetekst1"/>
        <w:numPr>
          <w:ilvl w:val="0"/>
          <w:numId w:val="12"/>
        </w:numPr>
      </w:pPr>
      <w:r>
        <w:t>Transparantie: 0%</w:t>
      </w:r>
      <w:r>
        <w:br/>
      </w:r>
    </w:p>
    <w:p w14:paraId="77D28CE8"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721BDBD5"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374959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A9CB9A0"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989DFD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95CA466" w14:textId="77777777" w:rsidR="00574EB1" w:rsidRDefault="003022A4">
            <w:pPr>
              <w:pStyle w:val="TableContents"/>
              <w:jc w:val="center"/>
            </w:pPr>
            <w:r>
              <w:rPr>
                <w:rFonts w:eastAsia="Lucida Sans Unicode" w:cs="Tahoma"/>
                <w:b/>
                <w:bCs/>
                <w:iCs/>
                <w:color w:val="FFFFFF"/>
                <w:szCs w:val="20"/>
              </w:rPr>
              <w:t>Buiten gebruik</w:t>
            </w:r>
          </w:p>
        </w:tc>
      </w:tr>
      <w:tr w:rsidR="00574EB1" w14:paraId="0C5309E9"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31CD611B" w14:textId="77777777" w:rsidR="00574EB1" w:rsidRDefault="003022A4">
            <w:pPr>
              <w:pStyle w:val="TableContents"/>
            </w:pPr>
            <w:r>
              <w:lastRenderedPageBreak/>
              <w:t>Schaalniveau 11-16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1323D9" w14:textId="77777777" w:rsidR="00574EB1" w:rsidRDefault="003022A4">
            <w:pPr>
              <w:pStyle w:val="TableContents"/>
            </w:pPr>
            <w:r>
              <w:rPr>
                <w:noProof/>
              </w:rPr>
              <w:drawing>
                <wp:anchor distT="0" distB="0" distL="0" distR="0" simplePos="0" relativeHeight="64" behindDoc="0" locked="0" layoutInCell="1" allowOverlap="1" wp14:anchorId="65AF0B75" wp14:editId="07576192">
                  <wp:simplePos x="0" y="0"/>
                  <wp:positionH relativeFrom="column">
                    <wp:align>center</wp:align>
                  </wp:positionH>
                  <wp:positionV relativeFrom="paragraph">
                    <wp:posOffset>635</wp:posOffset>
                  </wp:positionV>
                  <wp:extent cx="4546600" cy="894715"/>
                  <wp:effectExtent l="0" t="0" r="0" b="0"/>
                  <wp:wrapSquare wrapText="largest"/>
                  <wp:docPr id="81"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9"/>
                          <pic:cNvPicPr>
                            <a:picLocks noChangeAspect="1" noChangeArrowheads="1"/>
                          </pic:cNvPicPr>
                        </pic:nvPicPr>
                        <pic:blipFill>
                          <a:blip r:embed="rId74"/>
                          <a:stretch>
                            <a:fillRect/>
                          </a:stretch>
                        </pic:blipFill>
                        <pic:spPr bwMode="auto">
                          <a:xfrm>
                            <a:off x="0" y="0"/>
                            <a:ext cx="4546600" cy="894715"/>
                          </a:xfrm>
                          <a:prstGeom prst="rect">
                            <a:avLst/>
                          </a:prstGeom>
                        </pic:spPr>
                      </pic:pic>
                    </a:graphicData>
                  </a:graphic>
                </wp:anchor>
              </w:drawing>
            </w:r>
          </w:p>
        </w:tc>
      </w:tr>
    </w:tbl>
    <w:p w14:paraId="68AFED75" w14:textId="77777777" w:rsidR="00574EB1" w:rsidRDefault="003022A4">
      <w:pPr>
        <w:pStyle w:val="Kop1"/>
        <w:numPr>
          <w:ilvl w:val="0"/>
          <w:numId w:val="0"/>
        </w:numPr>
      </w:pPr>
      <w:r>
        <w:br w:type="page"/>
      </w:r>
    </w:p>
    <w:p w14:paraId="40359C16" w14:textId="77777777" w:rsidR="00574EB1" w:rsidRDefault="003022A4">
      <w:pPr>
        <w:pStyle w:val="Kop1"/>
        <w:numPr>
          <w:ilvl w:val="0"/>
          <w:numId w:val="3"/>
        </w:numPr>
      </w:pPr>
      <w:bookmarkStart w:id="274" w:name="_Toc42596121"/>
      <w:bookmarkStart w:id="275" w:name="_Toc51750214"/>
      <w:r>
        <w:lastRenderedPageBreak/>
        <w:t>Extra elementen</w:t>
      </w:r>
      <w:bookmarkEnd w:id="274"/>
      <w:bookmarkEnd w:id="275"/>
    </w:p>
    <w:p w14:paraId="63B1D820" w14:textId="77777777" w:rsidR="00574EB1" w:rsidRDefault="003022A4">
      <w:pPr>
        <w:pStyle w:val="Kop2"/>
        <w:numPr>
          <w:ilvl w:val="1"/>
          <w:numId w:val="3"/>
        </w:numPr>
      </w:pPr>
      <w:bookmarkStart w:id="276" w:name="_Toc42596122"/>
      <w:bookmarkStart w:id="277" w:name="_Toc51750215"/>
      <w:r>
        <w:t>Inleiding</w:t>
      </w:r>
      <w:bookmarkEnd w:id="276"/>
      <w:bookmarkEnd w:id="277"/>
    </w:p>
    <w:p w14:paraId="38BD1F30" w14:textId="77777777" w:rsidR="00574EB1" w:rsidRDefault="003022A4">
      <w:pPr>
        <w:pStyle w:val="Plattetekst1"/>
      </w:pPr>
      <w: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4A624CED" w14:textId="77777777" w:rsidR="00574EB1" w:rsidRDefault="003022A4">
      <w:pPr>
        <w:pStyle w:val="Plattetekst1"/>
      </w:pPr>
      <w: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4110BEB7"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382E0DCB" w14:textId="77777777" w:rsidR="00574EB1" w:rsidRDefault="003022A4">
            <w:pPr>
              <w:pStyle w:val="Plattetekst1"/>
            </w:pPr>
            <w:r>
              <w:t>De visualisatie voor aanduidingEisVoorzorgsmaatregel is vastgelegd in de volgende SLD-bestanden:</w:t>
            </w:r>
          </w:p>
          <w:p w14:paraId="59D3FB96" w14:textId="77777777" w:rsidR="00574EB1" w:rsidRDefault="003022A4">
            <w:pPr>
              <w:pStyle w:val="Plattetekst1"/>
              <w:numPr>
                <w:ilvl w:val="0"/>
                <w:numId w:val="17"/>
              </w:numPr>
            </w:pPr>
            <w:r>
              <w:t>sld-eigentopografie-punt.xml</w:t>
            </w:r>
          </w:p>
          <w:p w14:paraId="34679757" w14:textId="77777777" w:rsidR="00574EB1" w:rsidRDefault="003022A4">
            <w:pPr>
              <w:pStyle w:val="Plattetekst1"/>
              <w:numPr>
                <w:ilvl w:val="0"/>
                <w:numId w:val="17"/>
              </w:numPr>
            </w:pPr>
            <w:r>
              <w:t>sld-eigentopografie-lijn.xml</w:t>
            </w:r>
          </w:p>
          <w:p w14:paraId="0525A306" w14:textId="77777777" w:rsidR="00574EB1" w:rsidRDefault="003022A4">
            <w:pPr>
              <w:pStyle w:val="Plattetekst1"/>
              <w:numPr>
                <w:ilvl w:val="0"/>
                <w:numId w:val="17"/>
              </w:numPr>
            </w:pPr>
            <w:r>
              <w:t>sld-eigentopografie-vlak.xml</w:t>
            </w:r>
          </w:p>
          <w:p w14:paraId="0FEBDC6C" w14:textId="77777777" w:rsidR="00574EB1" w:rsidRDefault="003022A4">
            <w:pPr>
              <w:pStyle w:val="Plattetekst1"/>
              <w:numPr>
                <w:ilvl w:val="0"/>
                <w:numId w:val="17"/>
              </w:numPr>
            </w:pPr>
            <w:r>
              <w:t>sld-aanduidingeisvoorzorgsmaatregel.xml</w:t>
            </w:r>
          </w:p>
          <w:p w14:paraId="6673DA66" w14:textId="77777777" w:rsidR="00574EB1" w:rsidRDefault="003022A4">
            <w:pPr>
              <w:pStyle w:val="Plattetekst1"/>
              <w:numPr>
                <w:ilvl w:val="0"/>
                <w:numId w:val="17"/>
              </w:numPr>
            </w:pPr>
            <w:r>
              <w:t>sld-extradetailinfo-punt.xml</w:t>
            </w:r>
          </w:p>
          <w:p w14:paraId="058E599E" w14:textId="77777777" w:rsidR="00574EB1" w:rsidRDefault="003022A4">
            <w:pPr>
              <w:pStyle w:val="Plattetekst1"/>
              <w:numPr>
                <w:ilvl w:val="0"/>
                <w:numId w:val="17"/>
              </w:numPr>
            </w:pPr>
            <w:r>
              <w:t>sld-extradetailinfo-vlak.xml</w:t>
            </w:r>
          </w:p>
        </w:tc>
      </w:tr>
    </w:tbl>
    <w:p w14:paraId="3A7154C9" w14:textId="77777777" w:rsidR="00574EB1" w:rsidRDefault="003022A4">
      <w:pPr>
        <w:pStyle w:val="Kop2"/>
        <w:numPr>
          <w:ilvl w:val="1"/>
          <w:numId w:val="3"/>
        </w:numPr>
      </w:pPr>
      <w:bookmarkStart w:id="278" w:name="_Toc42596123"/>
      <w:bookmarkStart w:id="279" w:name="_Toc51750216"/>
      <w:r>
        <w:t>EigenTopografie: punt</w:t>
      </w:r>
      <w:bookmarkEnd w:id="278"/>
      <w:bookmarkEnd w:id="279"/>
    </w:p>
    <w:p w14:paraId="28CE88D9" w14:textId="77777777" w:rsidR="00574EB1" w:rsidRDefault="003022A4">
      <w:pPr>
        <w:pStyle w:val="Kop3"/>
        <w:numPr>
          <w:ilvl w:val="2"/>
          <w:numId w:val="3"/>
        </w:numPr>
      </w:pPr>
      <w:bookmarkStart w:id="280" w:name="__RefHeading___Toc4556_4117045737"/>
      <w:bookmarkEnd w:id="280"/>
      <w:r>
        <w:t>Regel</w:t>
      </w:r>
    </w:p>
    <w:p w14:paraId="1664C0E8" w14:textId="0ED8613F" w:rsidR="00574EB1" w:rsidRDefault="003022A4">
      <w:pPr>
        <w:pStyle w:val="Plattetekst1"/>
      </w:pPr>
      <w:r>
        <w:t xml:space="preserve">Het objecttype EigenTopografie </w:t>
      </w:r>
      <w:del w:id="281" w:author="Paul Janssen" w:date="2020-09-18T10:34:00Z">
        <w:r w:rsidDel="002115EB">
          <w:delText>bevat</w:delText>
        </w:r>
      </w:del>
      <w:ins w:id="282" w:author="Paul Janssen" w:date="2020-09-18T10:34:00Z">
        <w:r w:rsidR="002115EB">
          <w:t>omvat</w:t>
        </w:r>
      </w:ins>
      <w:r>
        <w:t xml:space="preserve">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14:paraId="3249301E" w14:textId="77777777" w:rsidR="00574EB1" w:rsidRDefault="003022A4">
      <w:pPr>
        <w:pStyle w:val="Plattetekst1"/>
        <w:numPr>
          <w:ilvl w:val="0"/>
          <w:numId w:val="26"/>
        </w:numPr>
      </w:pPr>
      <w:r>
        <w:t>Kleur:</w:t>
      </w:r>
    </w:p>
    <w:p w14:paraId="3CC7AC57" w14:textId="77777777" w:rsidR="00574EB1" w:rsidRDefault="003022A4">
      <w:pPr>
        <w:pStyle w:val="Plattetekst1"/>
        <w:numPr>
          <w:ilvl w:val="1"/>
          <w:numId w:val="26"/>
        </w:numPr>
      </w:pPr>
      <w:r>
        <w:t>omtrek: #666666</w:t>
      </w:r>
    </w:p>
    <w:p w14:paraId="532B5D58" w14:textId="77777777" w:rsidR="00574EB1" w:rsidRDefault="003022A4">
      <w:pPr>
        <w:pStyle w:val="Plattetekst1"/>
        <w:numPr>
          <w:ilvl w:val="0"/>
          <w:numId w:val="26"/>
        </w:numPr>
      </w:pPr>
      <w:r>
        <w:t>Vorm:</w:t>
      </w:r>
    </w:p>
    <w:p w14:paraId="41A8EDB5" w14:textId="77777777" w:rsidR="00574EB1" w:rsidRDefault="003022A4">
      <w:pPr>
        <w:pStyle w:val="Plattetekst1"/>
        <w:numPr>
          <w:ilvl w:val="1"/>
          <w:numId w:val="26"/>
        </w:numPr>
      </w:pPr>
      <w:r>
        <w:t>Puntsymbool:</w:t>
      </w:r>
    </w:p>
    <w:p w14:paraId="08B41272" w14:textId="77777777" w:rsidR="00574EB1" w:rsidRDefault="003022A4">
      <w:pPr>
        <w:pStyle w:val="Plattetekst1"/>
        <w:numPr>
          <w:ilvl w:val="2"/>
          <w:numId w:val="26"/>
        </w:numPr>
      </w:pPr>
      <w:r>
        <w:t>Cirkel</w:t>
      </w:r>
    </w:p>
    <w:p w14:paraId="7F346325" w14:textId="77777777" w:rsidR="00574EB1" w:rsidRDefault="003022A4">
      <w:pPr>
        <w:pStyle w:val="Plattetekst1"/>
        <w:numPr>
          <w:ilvl w:val="1"/>
          <w:numId w:val="26"/>
        </w:numPr>
      </w:pPr>
      <w:r>
        <w:t>Lijnsymbool (omtrek van het puntsymbool)</w:t>
      </w:r>
    </w:p>
    <w:p w14:paraId="17CC8A70" w14:textId="77777777" w:rsidR="00574EB1" w:rsidRDefault="003022A4">
      <w:pPr>
        <w:pStyle w:val="Plattetekst1"/>
        <w:numPr>
          <w:ilvl w:val="2"/>
          <w:numId w:val="26"/>
        </w:numPr>
      </w:pPr>
      <w:r>
        <w:lastRenderedPageBreak/>
        <w:t>Plan:</w:t>
      </w:r>
    </w:p>
    <w:p w14:paraId="1CE7B83E" w14:textId="77777777" w:rsidR="00574EB1" w:rsidRDefault="003022A4">
      <w:pPr>
        <w:pStyle w:val="Plattetekst1"/>
        <w:numPr>
          <w:ilvl w:val="3"/>
          <w:numId w:val="26"/>
        </w:numPr>
      </w:pPr>
      <w:r>
        <w:t>Schaalniveau 13-14: 1px doorgetrokken, 1px onderbroken</w:t>
      </w:r>
    </w:p>
    <w:p w14:paraId="0093D5EE" w14:textId="77777777" w:rsidR="00574EB1" w:rsidRDefault="003022A4">
      <w:pPr>
        <w:pStyle w:val="Plattetekst1"/>
        <w:numPr>
          <w:ilvl w:val="3"/>
          <w:numId w:val="26"/>
        </w:numPr>
      </w:pPr>
      <w:r>
        <w:t>Schaalniveau 15-16: 4px doorgetrokken, 4px onderbroken</w:t>
      </w:r>
    </w:p>
    <w:p w14:paraId="4282AFCD" w14:textId="77777777" w:rsidR="00574EB1" w:rsidRDefault="003022A4">
      <w:pPr>
        <w:pStyle w:val="Plattetekst1"/>
        <w:numPr>
          <w:ilvl w:val="2"/>
          <w:numId w:val="26"/>
        </w:numPr>
      </w:pPr>
      <w:r>
        <w:t>Bestaand: doorgetrokken lijn</w:t>
      </w:r>
    </w:p>
    <w:p w14:paraId="2A9F28FC" w14:textId="77777777" w:rsidR="00574EB1" w:rsidRDefault="003022A4">
      <w:pPr>
        <w:pStyle w:val="Plattetekst1"/>
        <w:numPr>
          <w:ilvl w:val="0"/>
          <w:numId w:val="26"/>
        </w:numPr>
      </w:pPr>
      <w:r>
        <w:t>Grootte:</w:t>
      </w:r>
    </w:p>
    <w:p w14:paraId="36F424DD" w14:textId="77777777" w:rsidR="00574EB1" w:rsidRDefault="003022A4">
      <w:pPr>
        <w:pStyle w:val="Plattetekst1"/>
        <w:numPr>
          <w:ilvl w:val="1"/>
          <w:numId w:val="26"/>
        </w:numPr>
      </w:pPr>
      <w:r>
        <w:t>8 px op schaalniveau 13</w:t>
      </w:r>
    </w:p>
    <w:p w14:paraId="4F36F98B" w14:textId="77777777" w:rsidR="00574EB1" w:rsidRDefault="003022A4">
      <w:pPr>
        <w:pStyle w:val="Plattetekst1"/>
        <w:numPr>
          <w:ilvl w:val="1"/>
          <w:numId w:val="26"/>
        </w:numPr>
      </w:pPr>
      <w:r>
        <w:t>11 px op schaalniveau 14</w:t>
      </w:r>
    </w:p>
    <w:p w14:paraId="0B101960" w14:textId="77777777" w:rsidR="00574EB1" w:rsidRDefault="003022A4">
      <w:pPr>
        <w:pStyle w:val="Plattetekst1"/>
        <w:numPr>
          <w:ilvl w:val="1"/>
          <w:numId w:val="26"/>
        </w:numPr>
      </w:pPr>
      <w:r>
        <w:t>25 px op schaalniveau 15 – 16</w:t>
      </w:r>
    </w:p>
    <w:p w14:paraId="03AA1D1E" w14:textId="77777777" w:rsidR="00574EB1" w:rsidRDefault="003022A4">
      <w:pPr>
        <w:pStyle w:val="Plattetekst1"/>
        <w:numPr>
          <w:ilvl w:val="0"/>
          <w:numId w:val="26"/>
        </w:numPr>
      </w:pPr>
      <w:r>
        <w:t>Transparantie: 0 %</w:t>
      </w:r>
    </w:p>
    <w:p w14:paraId="302BC5F1" w14:textId="77777777" w:rsidR="00574EB1" w:rsidRDefault="003022A4">
      <w:pPr>
        <w:pStyle w:val="Kop3"/>
        <w:numPr>
          <w:ilvl w:val="2"/>
          <w:numId w:val="3"/>
        </w:numPr>
      </w:pPr>
      <w:r>
        <w:t>Visualisatie</w:t>
      </w:r>
    </w:p>
    <w:tbl>
      <w:tblPr>
        <w:tblW w:w="962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183"/>
        <w:gridCol w:w="5052"/>
      </w:tblGrid>
      <w:tr w:rsidR="00574EB1" w14:paraId="4F02871A"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A557151" w14:textId="77777777" w:rsidR="00574EB1" w:rsidRDefault="00574EB1">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Pr>
          <w:p w14:paraId="5AE8DDD5" w14:textId="77777777" w:rsidR="00574EB1" w:rsidRDefault="003022A4">
            <w:pPr>
              <w:pStyle w:val="TableContents"/>
              <w:jc w:val="cente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Pr>
          <w:p w14:paraId="32931111" w14:textId="77777777" w:rsidR="00574EB1" w:rsidRDefault="003022A4">
            <w:pPr>
              <w:pStyle w:val="TableContents"/>
            </w:pPr>
            <w:r>
              <w:rPr>
                <w:rFonts w:eastAsia="Lucida Sans Unicode" w:cs="Tahoma"/>
                <w:b/>
                <w:bCs/>
                <w:iCs/>
                <w:color w:val="FFFFFF"/>
                <w:szCs w:val="20"/>
              </w:rPr>
              <w:t xml:space="preserve">             Bestaand</w:t>
            </w:r>
          </w:p>
        </w:tc>
      </w:tr>
      <w:tr w:rsidR="00574EB1" w14:paraId="33FB6A71"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F05C6B0" w14:textId="77777777" w:rsidR="00574EB1" w:rsidRDefault="003022A4">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A42A67" w14:textId="77777777" w:rsidR="00574EB1" w:rsidRDefault="003022A4">
            <w:pPr>
              <w:pStyle w:val="TableContents"/>
            </w:pPr>
            <w:r>
              <w:rPr>
                <w:noProof/>
              </w:rPr>
              <w:drawing>
                <wp:anchor distT="0" distB="0" distL="0" distR="0" simplePos="0" relativeHeight="65" behindDoc="0" locked="0" layoutInCell="1" allowOverlap="1" wp14:anchorId="3E46DE41" wp14:editId="3FC930A4">
                  <wp:simplePos x="0" y="0"/>
                  <wp:positionH relativeFrom="column">
                    <wp:align>center</wp:align>
                  </wp:positionH>
                  <wp:positionV relativeFrom="paragraph">
                    <wp:posOffset>635</wp:posOffset>
                  </wp:positionV>
                  <wp:extent cx="4548505" cy="142240"/>
                  <wp:effectExtent l="0" t="0" r="0" b="0"/>
                  <wp:wrapSquare wrapText="largest"/>
                  <wp:docPr id="82"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0"/>
                          <pic:cNvPicPr>
                            <a:picLocks noChangeAspect="1" noChangeArrowheads="1"/>
                          </pic:cNvPicPr>
                        </pic:nvPicPr>
                        <pic:blipFill>
                          <a:blip r:embed="rId75"/>
                          <a:stretch>
                            <a:fillRect/>
                          </a:stretch>
                        </pic:blipFill>
                        <pic:spPr bwMode="auto">
                          <a:xfrm>
                            <a:off x="0" y="0"/>
                            <a:ext cx="4548505" cy="142240"/>
                          </a:xfrm>
                          <a:prstGeom prst="rect">
                            <a:avLst/>
                          </a:prstGeom>
                        </pic:spPr>
                      </pic:pic>
                    </a:graphicData>
                  </a:graphic>
                </wp:anchor>
              </w:drawing>
            </w:r>
          </w:p>
        </w:tc>
      </w:tr>
      <w:tr w:rsidR="00574EB1" w14:paraId="19B74B15"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4F2F2D4B" w14:textId="77777777" w:rsidR="00574EB1" w:rsidRDefault="003022A4">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E97195" w14:textId="77777777" w:rsidR="00574EB1" w:rsidRDefault="003022A4">
            <w:pPr>
              <w:pStyle w:val="TableContents"/>
            </w:pPr>
            <w:r>
              <w:rPr>
                <w:noProof/>
              </w:rPr>
              <w:drawing>
                <wp:anchor distT="0" distB="0" distL="0" distR="0" simplePos="0" relativeHeight="66" behindDoc="0" locked="0" layoutInCell="1" allowOverlap="1" wp14:anchorId="245BD2EE" wp14:editId="71B7B5A5">
                  <wp:simplePos x="0" y="0"/>
                  <wp:positionH relativeFrom="column">
                    <wp:align>center</wp:align>
                  </wp:positionH>
                  <wp:positionV relativeFrom="paragraph">
                    <wp:posOffset>635</wp:posOffset>
                  </wp:positionV>
                  <wp:extent cx="4548505" cy="142240"/>
                  <wp:effectExtent l="0" t="0" r="0" b="0"/>
                  <wp:wrapSquare wrapText="largest"/>
                  <wp:docPr id="83"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1"/>
                          <pic:cNvPicPr>
                            <a:picLocks noChangeAspect="1" noChangeArrowheads="1"/>
                          </pic:cNvPicPr>
                        </pic:nvPicPr>
                        <pic:blipFill>
                          <a:blip r:embed="rId76"/>
                          <a:stretch>
                            <a:fillRect/>
                          </a:stretch>
                        </pic:blipFill>
                        <pic:spPr bwMode="auto">
                          <a:xfrm>
                            <a:off x="0" y="0"/>
                            <a:ext cx="4548505" cy="142240"/>
                          </a:xfrm>
                          <a:prstGeom prst="rect">
                            <a:avLst/>
                          </a:prstGeom>
                        </pic:spPr>
                      </pic:pic>
                    </a:graphicData>
                  </a:graphic>
                </wp:anchor>
              </w:drawing>
            </w:r>
          </w:p>
        </w:tc>
      </w:tr>
      <w:tr w:rsidR="00574EB1" w14:paraId="7C527E09"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7C811F6" w14:textId="77777777" w:rsidR="00574EB1" w:rsidRDefault="003022A4">
            <w:pPr>
              <w:pStyle w:val="TableContents"/>
            </w:pPr>
            <w:bookmarkStart w:id="283" w:name="__DdeLink__4704_889846599"/>
            <w:bookmarkEnd w:id="283"/>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165E016" w14:textId="77777777" w:rsidR="00574EB1" w:rsidRDefault="003022A4">
            <w:pPr>
              <w:pStyle w:val="TableContents"/>
            </w:pPr>
            <w:r>
              <w:rPr>
                <w:noProof/>
              </w:rPr>
              <w:drawing>
                <wp:anchor distT="0" distB="0" distL="0" distR="0" simplePos="0" relativeHeight="67" behindDoc="0" locked="0" layoutInCell="1" allowOverlap="1" wp14:anchorId="2FC07C32" wp14:editId="06694A62">
                  <wp:simplePos x="0" y="0"/>
                  <wp:positionH relativeFrom="column">
                    <wp:align>center</wp:align>
                  </wp:positionH>
                  <wp:positionV relativeFrom="paragraph">
                    <wp:posOffset>635</wp:posOffset>
                  </wp:positionV>
                  <wp:extent cx="4548505" cy="212090"/>
                  <wp:effectExtent l="0" t="0" r="0" b="0"/>
                  <wp:wrapSquare wrapText="largest"/>
                  <wp:docPr id="84"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2"/>
                          <pic:cNvPicPr>
                            <a:picLocks noChangeAspect="1" noChangeArrowheads="1"/>
                          </pic:cNvPicPr>
                        </pic:nvPicPr>
                        <pic:blipFill>
                          <a:blip r:embed="rId77"/>
                          <a:stretch>
                            <a:fillRect/>
                          </a:stretch>
                        </pic:blipFill>
                        <pic:spPr bwMode="auto">
                          <a:xfrm>
                            <a:off x="0" y="0"/>
                            <a:ext cx="4548505" cy="212090"/>
                          </a:xfrm>
                          <a:prstGeom prst="rect">
                            <a:avLst/>
                          </a:prstGeom>
                        </pic:spPr>
                      </pic:pic>
                    </a:graphicData>
                  </a:graphic>
                </wp:anchor>
              </w:drawing>
            </w:r>
          </w:p>
        </w:tc>
      </w:tr>
    </w:tbl>
    <w:p w14:paraId="03BA1B81" w14:textId="77777777" w:rsidR="00574EB1" w:rsidRDefault="003022A4">
      <w:pPr>
        <w:pStyle w:val="Kop2"/>
        <w:numPr>
          <w:ilvl w:val="1"/>
          <w:numId w:val="3"/>
        </w:numPr>
      </w:pPr>
      <w:bookmarkStart w:id="284" w:name="_Toc42596124"/>
      <w:bookmarkStart w:id="285" w:name="_Toc51750217"/>
      <w:r>
        <w:t>EigenTopografie: lijn</w:t>
      </w:r>
      <w:bookmarkEnd w:id="284"/>
      <w:bookmarkEnd w:id="285"/>
    </w:p>
    <w:p w14:paraId="15BDDDA3" w14:textId="77777777" w:rsidR="00574EB1" w:rsidRDefault="003022A4">
      <w:pPr>
        <w:pStyle w:val="Kop3"/>
        <w:numPr>
          <w:ilvl w:val="2"/>
          <w:numId w:val="3"/>
        </w:numPr>
      </w:pPr>
      <w:bookmarkStart w:id="286" w:name="__RefHeading___Toc4560_4117045737"/>
      <w:bookmarkEnd w:id="286"/>
      <w:r>
        <w:t>Regel</w:t>
      </w:r>
    </w:p>
    <w:p w14:paraId="2FEC6B6A" w14:textId="03550F12" w:rsidR="00574EB1" w:rsidRDefault="003022A4">
      <w:pPr>
        <w:pStyle w:val="Plattetekst1"/>
      </w:pPr>
      <w:r>
        <w:t xml:space="preserve">Het objecttype EigenTopografie </w:t>
      </w:r>
      <w:del w:id="287" w:author="Paul Janssen" w:date="2020-09-18T10:34:00Z">
        <w:r w:rsidDel="002115EB">
          <w:delText>bevat</w:delText>
        </w:r>
      </w:del>
      <w:ins w:id="288" w:author="Paul Janssen" w:date="2020-09-18T10:34:00Z">
        <w:r w:rsidR="002115EB">
          <w:t>omvat</w:t>
        </w:r>
      </w:ins>
      <w:r>
        <w:t xml:space="preserve">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14:paraId="1BE19A00" w14:textId="77777777" w:rsidR="00574EB1" w:rsidRDefault="003022A4">
      <w:pPr>
        <w:pStyle w:val="Plattetekst1"/>
        <w:numPr>
          <w:ilvl w:val="0"/>
          <w:numId w:val="12"/>
        </w:numPr>
      </w:pPr>
      <w:r>
        <w:t>Kleur: #666666</w:t>
      </w:r>
    </w:p>
    <w:p w14:paraId="38DDB955" w14:textId="77777777" w:rsidR="00574EB1" w:rsidRDefault="003022A4">
      <w:pPr>
        <w:pStyle w:val="Plattetekst1"/>
        <w:numPr>
          <w:ilvl w:val="0"/>
          <w:numId w:val="12"/>
        </w:numPr>
      </w:pPr>
      <w:r>
        <w:t>Vorm:</w:t>
      </w:r>
    </w:p>
    <w:p w14:paraId="2D1BC8B9" w14:textId="77777777" w:rsidR="00574EB1" w:rsidRDefault="003022A4">
      <w:pPr>
        <w:pStyle w:val="Plattetekst1"/>
        <w:numPr>
          <w:ilvl w:val="1"/>
          <w:numId w:val="12"/>
        </w:numPr>
      </w:pPr>
      <w:r>
        <w:t>Lijnsymbool</w:t>
      </w:r>
    </w:p>
    <w:p w14:paraId="1DF028B1" w14:textId="77777777" w:rsidR="00574EB1" w:rsidRDefault="003022A4">
      <w:pPr>
        <w:pStyle w:val="Plattetekst1"/>
        <w:numPr>
          <w:ilvl w:val="2"/>
          <w:numId w:val="12"/>
        </w:numPr>
      </w:pPr>
      <w:r>
        <w:t>Plan: 4px doorgetrokken, 16px onderbroken</w:t>
      </w:r>
    </w:p>
    <w:p w14:paraId="2155CCB8" w14:textId="77777777" w:rsidR="00574EB1" w:rsidRDefault="003022A4">
      <w:pPr>
        <w:pStyle w:val="Plattetekst1"/>
        <w:numPr>
          <w:ilvl w:val="2"/>
          <w:numId w:val="12"/>
        </w:numPr>
      </w:pPr>
      <w:r>
        <w:t>Bestaand: doorgetrokken lijn</w:t>
      </w:r>
    </w:p>
    <w:p w14:paraId="739B6E15" w14:textId="77777777" w:rsidR="00574EB1" w:rsidRDefault="003022A4">
      <w:pPr>
        <w:pStyle w:val="Plattetekst1"/>
        <w:numPr>
          <w:ilvl w:val="0"/>
          <w:numId w:val="12"/>
        </w:numPr>
      </w:pPr>
      <w:r>
        <w:t>Grootte (lijndikte):</w:t>
      </w:r>
    </w:p>
    <w:p w14:paraId="2CDB0129" w14:textId="77777777" w:rsidR="00574EB1" w:rsidRDefault="003022A4">
      <w:pPr>
        <w:pStyle w:val="Plattetekst"/>
        <w:numPr>
          <w:ilvl w:val="1"/>
          <w:numId w:val="12"/>
        </w:numPr>
      </w:pPr>
      <w:r>
        <w:t xml:space="preserve">1 px op </w:t>
      </w:r>
      <w:r>
        <w:rPr>
          <w:rStyle w:val="Nadruk"/>
          <w:i w:val="0"/>
          <w:iCs w:val="0"/>
        </w:rPr>
        <w:t>schaalniveau 13 – 16</w:t>
      </w:r>
    </w:p>
    <w:p w14:paraId="68C83A2A" w14:textId="77777777" w:rsidR="00574EB1" w:rsidRDefault="003022A4">
      <w:pPr>
        <w:pStyle w:val="Plattetekst1"/>
        <w:numPr>
          <w:ilvl w:val="0"/>
          <w:numId w:val="12"/>
        </w:numPr>
      </w:pPr>
      <w:r>
        <w:t>Transparantie: 0 %</w:t>
      </w:r>
    </w:p>
    <w:p w14:paraId="646C46E8" w14:textId="77777777" w:rsidR="00574EB1" w:rsidRDefault="003022A4">
      <w:pPr>
        <w:pStyle w:val="Kop3"/>
        <w:numPr>
          <w:ilvl w:val="2"/>
          <w:numId w:val="3"/>
        </w:numPr>
      </w:pPr>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46487868"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28E91078"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10298B70" w14:textId="77777777" w:rsidR="00574EB1" w:rsidRDefault="003022A4">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24D6F1E0" w14:textId="77777777" w:rsidR="00574EB1" w:rsidRDefault="003022A4">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509DBF7" w14:textId="77777777" w:rsidR="00574EB1" w:rsidRDefault="00574EB1">
            <w:pPr>
              <w:pStyle w:val="TableContents"/>
              <w:jc w:val="center"/>
            </w:pPr>
          </w:p>
        </w:tc>
      </w:tr>
      <w:tr w:rsidR="00574EB1" w14:paraId="27D8EA7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65401A47" w14:textId="77777777" w:rsidR="00574EB1" w:rsidRDefault="003022A4">
            <w:pPr>
              <w:pStyle w:val="TableContents"/>
            </w:pPr>
            <w:r>
              <w:t>Schaalniveau 13-16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73CF03B" w14:textId="77777777" w:rsidR="00574EB1" w:rsidRDefault="003022A4">
            <w:pPr>
              <w:pStyle w:val="TableContents"/>
            </w:pPr>
            <w:r>
              <w:rPr>
                <w:noProof/>
              </w:rPr>
              <w:drawing>
                <wp:anchor distT="0" distB="0" distL="0" distR="0" simplePos="0" relativeHeight="68" behindDoc="0" locked="0" layoutInCell="1" allowOverlap="1" wp14:anchorId="10573845" wp14:editId="7D16580C">
                  <wp:simplePos x="0" y="0"/>
                  <wp:positionH relativeFrom="column">
                    <wp:align>center</wp:align>
                  </wp:positionH>
                  <wp:positionV relativeFrom="paragraph">
                    <wp:posOffset>635</wp:posOffset>
                  </wp:positionV>
                  <wp:extent cx="4546600" cy="214630"/>
                  <wp:effectExtent l="0" t="0" r="0" b="0"/>
                  <wp:wrapSquare wrapText="largest"/>
                  <wp:docPr id="85"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3"/>
                          <pic:cNvPicPr>
                            <a:picLocks noChangeAspect="1" noChangeArrowheads="1"/>
                          </pic:cNvPicPr>
                        </pic:nvPicPr>
                        <pic:blipFill>
                          <a:blip r:embed="rId78"/>
                          <a:stretch>
                            <a:fillRect/>
                          </a:stretch>
                        </pic:blipFill>
                        <pic:spPr bwMode="auto">
                          <a:xfrm>
                            <a:off x="0" y="0"/>
                            <a:ext cx="4546600" cy="214630"/>
                          </a:xfrm>
                          <a:prstGeom prst="rect">
                            <a:avLst/>
                          </a:prstGeom>
                        </pic:spPr>
                      </pic:pic>
                    </a:graphicData>
                  </a:graphic>
                </wp:anchor>
              </w:drawing>
            </w:r>
          </w:p>
        </w:tc>
      </w:tr>
    </w:tbl>
    <w:p w14:paraId="47A89C32" w14:textId="77777777" w:rsidR="00574EB1" w:rsidRDefault="003022A4">
      <w:pPr>
        <w:pStyle w:val="Kop2"/>
        <w:numPr>
          <w:ilvl w:val="1"/>
          <w:numId w:val="3"/>
        </w:numPr>
      </w:pPr>
      <w:bookmarkStart w:id="289" w:name="_Toc42596125"/>
      <w:bookmarkStart w:id="290" w:name="_Toc51750218"/>
      <w:r>
        <w:t>EigenTopografie: vlak</w:t>
      </w:r>
      <w:bookmarkEnd w:id="289"/>
      <w:bookmarkEnd w:id="290"/>
    </w:p>
    <w:p w14:paraId="2A7CFB63" w14:textId="77777777" w:rsidR="00574EB1" w:rsidRDefault="003022A4">
      <w:pPr>
        <w:pStyle w:val="Kop3"/>
        <w:numPr>
          <w:ilvl w:val="2"/>
          <w:numId w:val="3"/>
        </w:numPr>
      </w:pPr>
      <w:bookmarkStart w:id="291" w:name="__RefHeading___Toc4564_4117045737"/>
      <w:bookmarkEnd w:id="291"/>
      <w:r>
        <w:t>Regel</w:t>
      </w:r>
    </w:p>
    <w:p w14:paraId="17C4DAE9" w14:textId="54D3128C" w:rsidR="00574EB1" w:rsidRDefault="003022A4">
      <w:pPr>
        <w:pStyle w:val="Plattetekst1"/>
      </w:pPr>
      <w:r>
        <w:t xml:space="preserve">Het objecttype EigenTopografie </w:t>
      </w:r>
      <w:del w:id="292" w:author="Paul Janssen" w:date="2020-09-18T10:34:00Z">
        <w:r w:rsidDel="002115EB">
          <w:delText>bevat</w:delText>
        </w:r>
      </w:del>
      <w:ins w:id="293" w:author="Paul Janssen" w:date="2020-09-18T10:34:00Z">
        <w:r w:rsidR="002115EB">
          <w:t>omvat</w:t>
        </w:r>
      </w:ins>
      <w:r>
        <w:t xml:space="preserve">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14:paraId="760EDD3B" w14:textId="77777777" w:rsidR="00574EB1" w:rsidRDefault="003022A4">
      <w:pPr>
        <w:pStyle w:val="Plattetekst1"/>
        <w:numPr>
          <w:ilvl w:val="0"/>
          <w:numId w:val="12"/>
        </w:numPr>
      </w:pPr>
      <w:r>
        <w:t>Kleur (omtrek van de vlakgeometrie): #666666</w:t>
      </w:r>
    </w:p>
    <w:p w14:paraId="334A104D" w14:textId="77777777" w:rsidR="00574EB1" w:rsidRDefault="003022A4">
      <w:pPr>
        <w:pStyle w:val="Plattetekst1"/>
        <w:numPr>
          <w:ilvl w:val="0"/>
          <w:numId w:val="12"/>
        </w:numPr>
      </w:pPr>
      <w:r>
        <w:t>Vorm:</w:t>
      </w:r>
    </w:p>
    <w:p w14:paraId="3B603B28" w14:textId="77777777" w:rsidR="00574EB1" w:rsidRDefault="003022A4">
      <w:pPr>
        <w:pStyle w:val="Plattetekst1"/>
        <w:numPr>
          <w:ilvl w:val="1"/>
          <w:numId w:val="12"/>
        </w:numPr>
      </w:pPr>
      <w:r>
        <w:t>Lijn (omtrek van het vlaksymbool)</w:t>
      </w:r>
    </w:p>
    <w:p w14:paraId="75CA378F" w14:textId="77777777" w:rsidR="00574EB1" w:rsidRDefault="003022A4">
      <w:pPr>
        <w:pStyle w:val="Plattetekst1"/>
        <w:numPr>
          <w:ilvl w:val="2"/>
          <w:numId w:val="12"/>
        </w:numPr>
      </w:pPr>
      <w:r>
        <w:t>Plan: 4px doorgetrokken, 16px onderbroken</w:t>
      </w:r>
    </w:p>
    <w:p w14:paraId="69C25478" w14:textId="77777777" w:rsidR="00574EB1" w:rsidRDefault="003022A4">
      <w:pPr>
        <w:pStyle w:val="Plattetekst1"/>
        <w:numPr>
          <w:ilvl w:val="2"/>
          <w:numId w:val="12"/>
        </w:numPr>
      </w:pPr>
      <w:r>
        <w:t>Bestaand: doorgetrokken lijn</w:t>
      </w:r>
    </w:p>
    <w:p w14:paraId="5F2F729B" w14:textId="77777777" w:rsidR="00574EB1" w:rsidRDefault="003022A4">
      <w:pPr>
        <w:pStyle w:val="Plattetekst1"/>
        <w:numPr>
          <w:ilvl w:val="0"/>
          <w:numId w:val="12"/>
        </w:numPr>
      </w:pPr>
      <w:r>
        <w:t>Grootte (lijndikte):</w:t>
      </w:r>
    </w:p>
    <w:p w14:paraId="3A4C9D8B" w14:textId="77777777" w:rsidR="00574EB1" w:rsidRDefault="003022A4">
      <w:pPr>
        <w:pStyle w:val="Plattetekst1"/>
        <w:numPr>
          <w:ilvl w:val="1"/>
          <w:numId w:val="12"/>
        </w:numPr>
      </w:pPr>
      <w:r>
        <w:t xml:space="preserve">1 px op </w:t>
      </w:r>
      <w:r>
        <w:rPr>
          <w:rStyle w:val="Nadruk"/>
          <w:i w:val="0"/>
          <w:iCs w:val="0"/>
        </w:rPr>
        <w:t>schaalniveau 13 – 16</w:t>
      </w:r>
    </w:p>
    <w:p w14:paraId="2844B34A" w14:textId="77777777" w:rsidR="00574EB1" w:rsidRDefault="003022A4">
      <w:pPr>
        <w:pStyle w:val="Plattetekst1"/>
        <w:numPr>
          <w:ilvl w:val="0"/>
          <w:numId w:val="12"/>
        </w:numPr>
      </w:pPr>
      <w:r>
        <w:t>Transparantie: 0 %</w:t>
      </w:r>
    </w:p>
    <w:p w14:paraId="6E9EF6E5"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44189782"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372A74D"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40891568" w14:textId="77777777" w:rsidR="00574EB1" w:rsidRDefault="003022A4">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660707DA" w14:textId="77777777" w:rsidR="00574EB1" w:rsidRDefault="003022A4">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6C52491" w14:textId="77777777" w:rsidR="00574EB1" w:rsidRDefault="00574EB1">
            <w:pPr>
              <w:pStyle w:val="TableContents"/>
              <w:jc w:val="center"/>
            </w:pPr>
          </w:p>
        </w:tc>
      </w:tr>
      <w:tr w:rsidR="00574EB1" w14:paraId="1670884E"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7E791EFA" w14:textId="77777777" w:rsidR="00574EB1" w:rsidRDefault="003022A4">
            <w:pPr>
              <w:pStyle w:val="TableContents"/>
            </w:pPr>
            <w:r>
              <w:t>Schaalniveau 13-16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A66B56" w14:textId="77777777" w:rsidR="00574EB1" w:rsidRDefault="003022A4">
            <w:pPr>
              <w:pStyle w:val="TableContents"/>
            </w:pPr>
            <w:r>
              <w:rPr>
                <w:noProof/>
              </w:rPr>
              <w:drawing>
                <wp:anchor distT="0" distB="0" distL="0" distR="0" simplePos="0" relativeHeight="69" behindDoc="0" locked="0" layoutInCell="1" allowOverlap="1" wp14:anchorId="5D3CD246" wp14:editId="015BA279">
                  <wp:simplePos x="0" y="0"/>
                  <wp:positionH relativeFrom="column">
                    <wp:align>center</wp:align>
                  </wp:positionH>
                  <wp:positionV relativeFrom="paragraph">
                    <wp:posOffset>635</wp:posOffset>
                  </wp:positionV>
                  <wp:extent cx="4546600" cy="894715"/>
                  <wp:effectExtent l="0" t="0" r="0" b="0"/>
                  <wp:wrapSquare wrapText="largest"/>
                  <wp:docPr id="86"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4"/>
                          <pic:cNvPicPr>
                            <a:picLocks noChangeAspect="1" noChangeArrowheads="1"/>
                          </pic:cNvPicPr>
                        </pic:nvPicPr>
                        <pic:blipFill>
                          <a:blip r:embed="rId79"/>
                          <a:stretch>
                            <a:fillRect/>
                          </a:stretch>
                        </pic:blipFill>
                        <pic:spPr bwMode="auto">
                          <a:xfrm>
                            <a:off x="0" y="0"/>
                            <a:ext cx="4546600" cy="894715"/>
                          </a:xfrm>
                          <a:prstGeom prst="rect">
                            <a:avLst/>
                          </a:prstGeom>
                        </pic:spPr>
                      </pic:pic>
                    </a:graphicData>
                  </a:graphic>
                </wp:anchor>
              </w:drawing>
            </w:r>
          </w:p>
        </w:tc>
      </w:tr>
    </w:tbl>
    <w:p w14:paraId="7629C571" w14:textId="77777777" w:rsidR="00574EB1" w:rsidRDefault="003022A4">
      <w:pPr>
        <w:pStyle w:val="Kop2"/>
        <w:numPr>
          <w:ilvl w:val="1"/>
          <w:numId w:val="3"/>
        </w:numPr>
      </w:pPr>
      <w:bookmarkStart w:id="294" w:name="_Toc42596126"/>
      <w:bookmarkStart w:id="295" w:name="_Toc51750219"/>
      <w:r>
        <w:t>AanduidingEisVoorzorgsmaatregel</w:t>
      </w:r>
      <w:bookmarkEnd w:id="294"/>
      <w:bookmarkEnd w:id="295"/>
    </w:p>
    <w:p w14:paraId="3B88673A" w14:textId="77777777" w:rsidR="00574EB1" w:rsidRDefault="003022A4">
      <w:pPr>
        <w:pStyle w:val="Kop3"/>
        <w:numPr>
          <w:ilvl w:val="2"/>
          <w:numId w:val="3"/>
        </w:numPr>
      </w:pPr>
      <w:bookmarkStart w:id="296" w:name="__RefHeading___Toc4568_4117045737"/>
      <w:bookmarkEnd w:id="296"/>
      <w:r>
        <w:t>Regel</w:t>
      </w:r>
    </w:p>
    <w:p w14:paraId="7AECFA8D" w14:textId="59B2F644" w:rsidR="00574EB1" w:rsidRDefault="003022A4">
      <w:pPr>
        <w:pStyle w:val="Plattetekst1"/>
      </w:pPr>
      <w:r>
        <w:t xml:space="preserve">Het objecttype AanduidingEisVoorzorgsmaatregel </w:t>
      </w:r>
      <w:del w:id="297" w:author="Paul Janssen" w:date="2020-09-18T10:34:00Z">
        <w:r w:rsidDel="002115EB">
          <w:delText>bevat</w:delText>
        </w:r>
      </w:del>
      <w:ins w:id="298" w:author="Paul Janssen" w:date="2020-09-18T10:34:00Z">
        <w:r w:rsidR="002115EB">
          <w:t>omvat</w:t>
        </w:r>
      </w:ins>
      <w:r>
        <w:t xml:space="preserve"> objecten in het nutsvoorzieningennet waarop een eis voorzorgsmaatregel van toepassing is. Zij worden gevisualiseerd als vlaksymbool met de volgende (combinatie van) eigenschappen</w:t>
      </w:r>
    </w:p>
    <w:p w14:paraId="7054F54C" w14:textId="77777777" w:rsidR="00574EB1" w:rsidRDefault="003022A4">
      <w:pPr>
        <w:pStyle w:val="Plattetekst1"/>
        <w:numPr>
          <w:ilvl w:val="0"/>
          <w:numId w:val="12"/>
        </w:numPr>
      </w:pPr>
      <w:r>
        <w:t>Kleur:</w:t>
      </w:r>
    </w:p>
    <w:p w14:paraId="06534B0A" w14:textId="77777777" w:rsidR="00574EB1" w:rsidRDefault="003022A4">
      <w:pPr>
        <w:pStyle w:val="Plattetekst1"/>
        <w:numPr>
          <w:ilvl w:val="1"/>
          <w:numId w:val="12"/>
        </w:numPr>
      </w:pPr>
      <w:r>
        <w:lastRenderedPageBreak/>
        <w:t>Vlak: overeenkomstig het “thema” van het nutsvoorzieningennet waarin het gebruikt wordt.</w:t>
      </w:r>
    </w:p>
    <w:p w14:paraId="44727DCC" w14:textId="77777777" w:rsidR="00574EB1" w:rsidRDefault="003022A4">
      <w:pPr>
        <w:pStyle w:val="Plattetekst1"/>
        <w:numPr>
          <w:ilvl w:val="0"/>
          <w:numId w:val="12"/>
        </w:numPr>
      </w:pPr>
      <w:r>
        <w:t>Vorm:</w:t>
      </w:r>
    </w:p>
    <w:p w14:paraId="7750D9AA" w14:textId="77777777" w:rsidR="00574EB1" w:rsidRDefault="003022A4">
      <w:pPr>
        <w:pStyle w:val="Plattetekst1"/>
        <w:numPr>
          <w:ilvl w:val="1"/>
          <w:numId w:val="12"/>
        </w:numPr>
      </w:pPr>
      <w:r>
        <w:t>Vlak:</w:t>
      </w:r>
    </w:p>
    <w:p w14:paraId="73BB57CD" w14:textId="77777777" w:rsidR="00574EB1" w:rsidRDefault="003022A4">
      <w:pPr>
        <w:pStyle w:val="Plattetekst1"/>
        <w:numPr>
          <w:ilvl w:val="2"/>
          <w:numId w:val="12"/>
        </w:numPr>
      </w:pPr>
      <w:r>
        <w:t>vierkantjespatroon van 3 bij 3 pixels met een tussenruimte van 4 pixels</w:t>
      </w:r>
    </w:p>
    <w:p w14:paraId="752435DA" w14:textId="77777777" w:rsidR="00574EB1" w:rsidRDefault="003022A4">
      <w:pPr>
        <w:pStyle w:val="Plattetekst1"/>
        <w:numPr>
          <w:ilvl w:val="0"/>
          <w:numId w:val="12"/>
        </w:numPr>
      </w:pPr>
      <w:r>
        <w:t>Transparantie:</w:t>
      </w:r>
    </w:p>
    <w:p w14:paraId="0932D912" w14:textId="77777777" w:rsidR="00574EB1" w:rsidRDefault="003022A4">
      <w:pPr>
        <w:pStyle w:val="Plattetekst1"/>
        <w:numPr>
          <w:ilvl w:val="1"/>
          <w:numId w:val="12"/>
        </w:numPr>
      </w:pPr>
      <w:r>
        <w:t>Vlak: 0 % (AanduidingEisVoorzorgsmaatregel)</w:t>
      </w:r>
    </w:p>
    <w:p w14:paraId="7EBE382A" w14:textId="77777777" w:rsidR="00574EB1" w:rsidRDefault="003022A4">
      <w:pPr>
        <w:pStyle w:val="Kop3"/>
        <w:numPr>
          <w:ilvl w:val="2"/>
          <w:numId w:val="3"/>
        </w:numPr>
      </w:pPr>
      <w:r>
        <w:t>Visualisatie</w:t>
      </w:r>
    </w:p>
    <w:tbl>
      <w:tblPr>
        <w:tblW w:w="9613"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61"/>
        <w:gridCol w:w="7452"/>
      </w:tblGrid>
      <w:tr w:rsidR="00574EB1" w14:paraId="44F79AF9" w14:textId="77777777">
        <w:trPr>
          <w:tblHeader/>
        </w:trPr>
        <w:tc>
          <w:tcPr>
            <w:tcW w:w="2161" w:type="dxa"/>
            <w:tcBorders>
              <w:top w:val="single" w:sz="2" w:space="0" w:color="000001"/>
              <w:left w:val="single" w:sz="2" w:space="0" w:color="000001"/>
              <w:bottom w:val="single" w:sz="2" w:space="0" w:color="000001"/>
            </w:tcBorders>
            <w:shd w:val="clear" w:color="auto" w:fill="808080"/>
          </w:tcPr>
          <w:p w14:paraId="627D9F0A" w14:textId="77777777" w:rsidR="00574EB1" w:rsidRDefault="00574EB1">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Pr>
          <w:p w14:paraId="084B1F2C" w14:textId="77777777" w:rsidR="00574EB1" w:rsidRDefault="003022A4">
            <w:pPr>
              <w:pStyle w:val="Plattetekst1"/>
              <w:jc w:val="center"/>
            </w:pPr>
            <w:r>
              <w:rPr>
                <w:b/>
                <w:bCs/>
                <w:color w:val="FFFFFF"/>
              </w:rPr>
              <w:t>AanduidingEisVoorzorgsmaatregel</w:t>
            </w:r>
          </w:p>
        </w:tc>
      </w:tr>
      <w:tr w:rsidR="00574EB1" w14:paraId="305985C5" w14:textId="77777777">
        <w:tc>
          <w:tcPr>
            <w:tcW w:w="2161" w:type="dxa"/>
            <w:tcBorders>
              <w:top w:val="single" w:sz="2" w:space="0" w:color="000001"/>
              <w:left w:val="single" w:sz="2" w:space="0" w:color="000001"/>
              <w:bottom w:val="single" w:sz="2" w:space="0" w:color="000001"/>
            </w:tcBorders>
            <w:shd w:val="clear" w:color="auto" w:fill="FFFFFF"/>
            <w:tcMar>
              <w:left w:w="-2" w:type="dxa"/>
            </w:tcMar>
            <w:vAlign w:val="center"/>
          </w:tcPr>
          <w:p w14:paraId="6A0120F0" w14:textId="77777777" w:rsidR="00574EB1" w:rsidRDefault="003022A4">
            <w:pPr>
              <w:pStyle w:val="TableContents"/>
            </w:pPr>
            <w:r>
              <w:t>Schaalniveau 5-16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599943" w14:textId="77777777" w:rsidR="00574EB1" w:rsidRDefault="003022A4">
            <w:pPr>
              <w:pStyle w:val="TableContents"/>
            </w:pPr>
            <w:r>
              <w:rPr>
                <w:noProof/>
              </w:rPr>
              <w:drawing>
                <wp:anchor distT="0" distB="0" distL="0" distR="0" simplePos="0" relativeHeight="97" behindDoc="0" locked="0" layoutInCell="1" allowOverlap="1" wp14:anchorId="3374A3AC" wp14:editId="1CB7BB4E">
                  <wp:simplePos x="0" y="0"/>
                  <wp:positionH relativeFrom="column">
                    <wp:align>center</wp:align>
                  </wp:positionH>
                  <wp:positionV relativeFrom="paragraph">
                    <wp:posOffset>635</wp:posOffset>
                  </wp:positionV>
                  <wp:extent cx="4697095" cy="925195"/>
                  <wp:effectExtent l="0" t="0" r="0" b="0"/>
                  <wp:wrapSquare wrapText="largest"/>
                  <wp:docPr id="87"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5"/>
                          <pic:cNvPicPr>
                            <a:picLocks noChangeAspect="1" noChangeArrowheads="1"/>
                          </pic:cNvPicPr>
                        </pic:nvPicPr>
                        <pic:blipFill>
                          <a:blip r:embed="rId80"/>
                          <a:stretch>
                            <a:fillRect/>
                          </a:stretch>
                        </pic:blipFill>
                        <pic:spPr bwMode="auto">
                          <a:xfrm>
                            <a:off x="0" y="0"/>
                            <a:ext cx="4697095" cy="925195"/>
                          </a:xfrm>
                          <a:prstGeom prst="rect">
                            <a:avLst/>
                          </a:prstGeom>
                        </pic:spPr>
                      </pic:pic>
                    </a:graphicData>
                  </a:graphic>
                </wp:anchor>
              </w:drawing>
            </w:r>
          </w:p>
        </w:tc>
      </w:tr>
    </w:tbl>
    <w:p w14:paraId="756D95A7" w14:textId="77777777" w:rsidR="00574EB1" w:rsidRDefault="003022A4">
      <w:pPr>
        <w:pStyle w:val="Kop2"/>
        <w:numPr>
          <w:ilvl w:val="1"/>
          <w:numId w:val="3"/>
        </w:numPr>
      </w:pPr>
      <w:bookmarkStart w:id="299" w:name="_Toc42596127"/>
      <w:bookmarkStart w:id="300" w:name="_Toc51750220"/>
      <w:r>
        <w:t>ExtraDetailInfo: punt</w:t>
      </w:r>
      <w:bookmarkEnd w:id="299"/>
      <w:bookmarkEnd w:id="300"/>
    </w:p>
    <w:p w14:paraId="081325A0" w14:textId="77777777" w:rsidR="00574EB1" w:rsidRDefault="003022A4">
      <w:pPr>
        <w:pStyle w:val="Kop3"/>
        <w:numPr>
          <w:ilvl w:val="2"/>
          <w:numId w:val="3"/>
        </w:numPr>
      </w:pPr>
      <w:bookmarkStart w:id="301" w:name="__RefHeading___Toc4572_4117045737"/>
      <w:bookmarkEnd w:id="301"/>
      <w:r>
        <w:t>Regel</w:t>
      </w:r>
    </w:p>
    <w:p w14:paraId="61972BA3" w14:textId="75346D21" w:rsidR="00574EB1" w:rsidRDefault="003022A4">
      <w:pPr>
        <w:pStyle w:val="Plattetekst1"/>
      </w:pPr>
      <w:r>
        <w:t xml:space="preserve">Het objecttype ExtraDetailInfo </w:t>
      </w:r>
      <w:del w:id="302" w:author="Paul Janssen" w:date="2020-09-18T10:34:00Z">
        <w:r w:rsidDel="002115EB">
          <w:delText>bevat</w:delText>
        </w:r>
      </w:del>
      <w:ins w:id="303" w:author="Paul Janssen" w:date="2020-09-18T10:34:00Z">
        <w:r w:rsidR="002115EB">
          <w:t>omvat</w:t>
        </w:r>
      </w:ins>
      <w:r>
        <w:t xml:space="preserve"> extra informatie over één of meerdere utility network elementen via bijkomende bestanden. Zij worden gevisualiseerd als puntsymbool met de volgende (combinatie van) eigenschappen:</w:t>
      </w:r>
    </w:p>
    <w:p w14:paraId="7F71F51C" w14:textId="77777777" w:rsidR="00574EB1" w:rsidRDefault="003022A4">
      <w:pPr>
        <w:pStyle w:val="Plattetekst1"/>
        <w:numPr>
          <w:ilvl w:val="0"/>
          <w:numId w:val="26"/>
        </w:numPr>
      </w:pPr>
      <w:r>
        <w:t>Kleur: #000000</w:t>
      </w:r>
    </w:p>
    <w:p w14:paraId="51D53EC3" w14:textId="77777777" w:rsidR="00574EB1" w:rsidRDefault="003022A4">
      <w:pPr>
        <w:pStyle w:val="Plattetekst1"/>
        <w:numPr>
          <w:ilvl w:val="0"/>
          <w:numId w:val="26"/>
        </w:numPr>
      </w:pPr>
      <w:r>
        <w:t>Vorm:</w:t>
      </w:r>
    </w:p>
    <w:p w14:paraId="7CD5A7F6" w14:textId="77777777" w:rsidR="00574EB1" w:rsidRDefault="003022A4">
      <w:pPr>
        <w:pStyle w:val="Plattetekst1"/>
        <w:numPr>
          <w:ilvl w:val="1"/>
          <w:numId w:val="26"/>
        </w:numPr>
      </w:pPr>
      <w:r>
        <w:t>Puntsymbool:</w:t>
      </w:r>
    </w:p>
    <w:p w14:paraId="2B998280" w14:textId="77777777" w:rsidR="00574EB1" w:rsidRDefault="003022A4">
      <w:pPr>
        <w:pStyle w:val="Plattetekst1"/>
        <w:numPr>
          <w:ilvl w:val="2"/>
          <w:numId w:val="26"/>
        </w:numPr>
      </w:pPr>
      <w:r>
        <w:t>Puntsymbool op schaalniveau 14-16</w:t>
      </w:r>
    </w:p>
    <w:p w14:paraId="3B304556" w14:textId="77777777" w:rsidR="00574EB1" w:rsidRDefault="003022A4">
      <w:pPr>
        <w:pStyle w:val="Plattetekst1"/>
        <w:numPr>
          <w:ilvl w:val="0"/>
          <w:numId w:val="26"/>
        </w:numPr>
      </w:pPr>
      <w:r>
        <w:t>Grootte:</w:t>
      </w:r>
    </w:p>
    <w:p w14:paraId="45E0D01B" w14:textId="77777777" w:rsidR="00574EB1" w:rsidRDefault="003022A4">
      <w:pPr>
        <w:pStyle w:val="Plattetekst1"/>
        <w:numPr>
          <w:ilvl w:val="1"/>
          <w:numId w:val="26"/>
        </w:numPr>
      </w:pPr>
      <w:r>
        <w:t>11 px op schaalniveau 14</w:t>
      </w:r>
    </w:p>
    <w:p w14:paraId="5C9C69CF" w14:textId="77777777" w:rsidR="00574EB1" w:rsidRDefault="003022A4">
      <w:pPr>
        <w:pStyle w:val="Plattetekst1"/>
        <w:numPr>
          <w:ilvl w:val="1"/>
          <w:numId w:val="26"/>
        </w:numPr>
      </w:pPr>
      <w:r>
        <w:t>25 px op schaalniveau 15 – 16</w:t>
      </w:r>
    </w:p>
    <w:p w14:paraId="77940768" w14:textId="77777777" w:rsidR="00574EB1" w:rsidRDefault="003022A4">
      <w:pPr>
        <w:pStyle w:val="Plattetekst1"/>
        <w:numPr>
          <w:ilvl w:val="0"/>
          <w:numId w:val="26"/>
        </w:numPr>
      </w:pPr>
      <w:r>
        <w:t>Transparantie: 0 %</w:t>
      </w:r>
    </w:p>
    <w:p w14:paraId="04ED1F7D"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5C97E65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7DDB7E2"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FE418CB" w14:textId="77777777" w:rsidR="00574EB1" w:rsidRDefault="00574EB1">
            <w:pPr>
              <w:pStyle w:val="TableContents"/>
              <w:jc w:val="center"/>
            </w:pPr>
          </w:p>
        </w:tc>
      </w:tr>
      <w:tr w:rsidR="00574EB1" w14:paraId="6F7B40AB"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A6D1D41" w14:textId="77777777" w:rsidR="00574EB1" w:rsidRDefault="003022A4">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7082B8A" w14:textId="77777777" w:rsidR="00574EB1" w:rsidRDefault="003022A4">
            <w:pPr>
              <w:pStyle w:val="TableContents"/>
            </w:pPr>
            <w:r>
              <w:rPr>
                <w:noProof/>
              </w:rPr>
              <w:drawing>
                <wp:anchor distT="0" distB="0" distL="0" distR="0" simplePos="0" relativeHeight="70" behindDoc="0" locked="0" layoutInCell="1" allowOverlap="1" wp14:anchorId="4F9958B1" wp14:editId="48EC6D15">
                  <wp:simplePos x="0" y="0"/>
                  <wp:positionH relativeFrom="column">
                    <wp:align>center</wp:align>
                  </wp:positionH>
                  <wp:positionV relativeFrom="paragraph">
                    <wp:posOffset>635</wp:posOffset>
                  </wp:positionV>
                  <wp:extent cx="4546600" cy="142240"/>
                  <wp:effectExtent l="0" t="0" r="0" b="0"/>
                  <wp:wrapSquare wrapText="largest"/>
                  <wp:docPr id="88"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pic:cNvPicPr>
                            <a:picLocks noChangeAspect="1" noChangeArrowheads="1"/>
                          </pic:cNvPicPr>
                        </pic:nvPicPr>
                        <pic:blipFill>
                          <a:blip r:embed="rId81"/>
                          <a:stretch>
                            <a:fillRect/>
                          </a:stretch>
                        </pic:blipFill>
                        <pic:spPr bwMode="auto">
                          <a:xfrm>
                            <a:off x="0" y="0"/>
                            <a:ext cx="4546600" cy="142240"/>
                          </a:xfrm>
                          <a:prstGeom prst="rect">
                            <a:avLst/>
                          </a:prstGeom>
                        </pic:spPr>
                      </pic:pic>
                    </a:graphicData>
                  </a:graphic>
                </wp:anchor>
              </w:drawing>
            </w:r>
          </w:p>
        </w:tc>
      </w:tr>
      <w:tr w:rsidR="00574EB1" w14:paraId="7084DBE1"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66CE3C5"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6ADBF2" w14:textId="77777777" w:rsidR="00574EB1" w:rsidRDefault="003022A4">
            <w:pPr>
              <w:pStyle w:val="TableContents"/>
            </w:pPr>
            <w:r>
              <w:rPr>
                <w:noProof/>
              </w:rPr>
              <w:drawing>
                <wp:anchor distT="0" distB="0" distL="0" distR="0" simplePos="0" relativeHeight="71" behindDoc="0" locked="0" layoutInCell="1" allowOverlap="1" wp14:anchorId="31219AA4" wp14:editId="71366183">
                  <wp:simplePos x="0" y="0"/>
                  <wp:positionH relativeFrom="column">
                    <wp:align>center</wp:align>
                  </wp:positionH>
                  <wp:positionV relativeFrom="paragraph">
                    <wp:posOffset>635</wp:posOffset>
                  </wp:positionV>
                  <wp:extent cx="4546600" cy="284480"/>
                  <wp:effectExtent l="0" t="0" r="0" b="0"/>
                  <wp:wrapSquare wrapText="largest"/>
                  <wp:docPr id="89"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pic:cNvPicPr>
                            <a:picLocks noChangeAspect="1" noChangeArrowheads="1"/>
                          </pic:cNvPicPr>
                        </pic:nvPicPr>
                        <pic:blipFill>
                          <a:blip r:embed="rId82"/>
                          <a:stretch>
                            <a:fillRect/>
                          </a:stretch>
                        </pic:blipFill>
                        <pic:spPr bwMode="auto">
                          <a:xfrm>
                            <a:off x="0" y="0"/>
                            <a:ext cx="4546600" cy="284480"/>
                          </a:xfrm>
                          <a:prstGeom prst="rect">
                            <a:avLst/>
                          </a:prstGeom>
                        </pic:spPr>
                      </pic:pic>
                    </a:graphicData>
                  </a:graphic>
                </wp:anchor>
              </w:drawing>
            </w:r>
          </w:p>
        </w:tc>
      </w:tr>
    </w:tbl>
    <w:p w14:paraId="33F44871" w14:textId="77777777" w:rsidR="00574EB1" w:rsidRDefault="003022A4">
      <w:pPr>
        <w:pStyle w:val="Kop2"/>
        <w:numPr>
          <w:ilvl w:val="1"/>
          <w:numId w:val="3"/>
        </w:numPr>
      </w:pPr>
      <w:bookmarkStart w:id="304" w:name="_Toc42596128"/>
      <w:bookmarkStart w:id="305" w:name="_Toc51750221"/>
      <w:r>
        <w:t>ExtraDetailInfo: lijn</w:t>
      </w:r>
      <w:bookmarkEnd w:id="304"/>
      <w:bookmarkEnd w:id="305"/>
    </w:p>
    <w:p w14:paraId="3D8BDAB6" w14:textId="77777777" w:rsidR="00574EB1" w:rsidRDefault="003022A4">
      <w:pPr>
        <w:pStyle w:val="Kop3"/>
        <w:numPr>
          <w:ilvl w:val="2"/>
          <w:numId w:val="3"/>
        </w:numPr>
      </w:pPr>
      <w:bookmarkStart w:id="306" w:name="__RefHeading___Toc4576_4117045737"/>
      <w:bookmarkEnd w:id="306"/>
      <w:r>
        <w:t>Regel</w:t>
      </w:r>
    </w:p>
    <w:p w14:paraId="395252C8" w14:textId="28E56004" w:rsidR="00574EB1" w:rsidRDefault="003022A4">
      <w:pPr>
        <w:pStyle w:val="Plattetekst1"/>
      </w:pPr>
      <w:r>
        <w:t xml:space="preserve">Het objecttype ExtraDetailInfo </w:t>
      </w:r>
      <w:del w:id="307" w:author="Paul Janssen" w:date="2020-09-18T10:34:00Z">
        <w:r w:rsidDel="002115EB">
          <w:delText>bevat</w:delText>
        </w:r>
      </w:del>
      <w:ins w:id="308" w:author="Paul Janssen" w:date="2020-09-18T10:34:00Z">
        <w:r w:rsidR="002115EB">
          <w:t>omvat</w:t>
        </w:r>
      </w:ins>
      <w:r>
        <w:t xml:space="preserve"> extra informatie over één of meerdere utility network elementen via bijkomende bestanden. Zij worden gevisualiseerd als puntsymbool in combinatie met een lijnsymbool met de volgende (combinatie van) eigenschappen:</w:t>
      </w:r>
    </w:p>
    <w:p w14:paraId="263E9441" w14:textId="77777777" w:rsidR="00574EB1" w:rsidRDefault="003022A4">
      <w:pPr>
        <w:pStyle w:val="Plattetekst1"/>
        <w:numPr>
          <w:ilvl w:val="0"/>
          <w:numId w:val="26"/>
        </w:numPr>
      </w:pPr>
      <w:r>
        <w:t>Kleur:</w:t>
      </w:r>
    </w:p>
    <w:p w14:paraId="49CA5409" w14:textId="77777777" w:rsidR="00574EB1" w:rsidRDefault="003022A4">
      <w:pPr>
        <w:pStyle w:val="Plattetekst1"/>
        <w:numPr>
          <w:ilvl w:val="1"/>
          <w:numId w:val="26"/>
        </w:numPr>
      </w:pPr>
      <w:r>
        <w:t>Onderste lijn: #000000 (vanaf zoomniveau 14)</w:t>
      </w:r>
    </w:p>
    <w:p w14:paraId="7206AF9D" w14:textId="77777777" w:rsidR="00574EB1" w:rsidRDefault="003022A4">
      <w:pPr>
        <w:pStyle w:val="Plattetekst1"/>
        <w:numPr>
          <w:ilvl w:val="1"/>
          <w:numId w:val="26"/>
        </w:numPr>
      </w:pPr>
      <w:r>
        <w:t>Middelste lijn: #ffffff (vanaf zoomniveau 14)</w:t>
      </w:r>
    </w:p>
    <w:p w14:paraId="058C0BC8" w14:textId="77777777" w:rsidR="00574EB1" w:rsidRDefault="003022A4">
      <w:pPr>
        <w:pStyle w:val="Plattetekst1"/>
        <w:numPr>
          <w:ilvl w:val="1"/>
          <w:numId w:val="26"/>
        </w:numPr>
      </w:pPr>
      <w:r>
        <w:t>Bovenste lijn: #cccccc</w:t>
      </w:r>
    </w:p>
    <w:p w14:paraId="68ACA0F1" w14:textId="77777777" w:rsidR="00574EB1" w:rsidRDefault="003022A4">
      <w:pPr>
        <w:pStyle w:val="Plattetekst1"/>
        <w:numPr>
          <w:ilvl w:val="0"/>
          <w:numId w:val="26"/>
        </w:numPr>
      </w:pPr>
      <w:r>
        <w:t>Vorm:</w:t>
      </w:r>
    </w:p>
    <w:p w14:paraId="41A71A9D" w14:textId="77777777" w:rsidR="00574EB1" w:rsidRDefault="003022A4">
      <w:pPr>
        <w:pStyle w:val="Plattetekst1"/>
        <w:numPr>
          <w:ilvl w:val="1"/>
          <w:numId w:val="26"/>
        </w:numPr>
      </w:pPr>
      <w:r>
        <w:t>Onderste lijn: doorgetrokken lijn (vanaf zoomniveau 14)</w:t>
      </w:r>
    </w:p>
    <w:p w14:paraId="42B4C370" w14:textId="77777777" w:rsidR="00574EB1" w:rsidRDefault="003022A4">
      <w:pPr>
        <w:pStyle w:val="Plattetekst1"/>
        <w:numPr>
          <w:ilvl w:val="1"/>
          <w:numId w:val="26"/>
        </w:numPr>
      </w:pPr>
      <w:r>
        <w:t>Middelste lijn: doorgetrokken lijn (vanaf zoomniveau 14)</w:t>
      </w:r>
    </w:p>
    <w:p w14:paraId="2BBA87B1" w14:textId="77777777" w:rsidR="00574EB1" w:rsidRDefault="003022A4">
      <w:pPr>
        <w:pStyle w:val="Plattetekst1"/>
        <w:numPr>
          <w:ilvl w:val="1"/>
          <w:numId w:val="26"/>
        </w:numPr>
      </w:pPr>
      <w:r>
        <w:t>Bovenste lijn: lijn 45° met een stroke-dasharray van 16.5, 3.5</w:t>
      </w:r>
    </w:p>
    <w:p w14:paraId="2DF44946" w14:textId="77777777" w:rsidR="00574EB1" w:rsidRDefault="003022A4">
      <w:pPr>
        <w:pStyle w:val="Plattetekst1"/>
        <w:numPr>
          <w:ilvl w:val="0"/>
          <w:numId w:val="26"/>
        </w:numPr>
      </w:pPr>
      <w:r>
        <w:t>Grootte:</w:t>
      </w:r>
    </w:p>
    <w:p w14:paraId="0FABD035" w14:textId="77777777" w:rsidR="00574EB1" w:rsidRDefault="003022A4">
      <w:pPr>
        <w:pStyle w:val="Plattetekst1"/>
        <w:numPr>
          <w:ilvl w:val="1"/>
          <w:numId w:val="26"/>
        </w:numPr>
      </w:pPr>
      <w:r>
        <w:t>Onderste lijn: 30 px (vanaf zoomniveau 14)</w:t>
      </w:r>
    </w:p>
    <w:p w14:paraId="4D5F498F" w14:textId="77777777" w:rsidR="00574EB1" w:rsidRDefault="003022A4">
      <w:pPr>
        <w:pStyle w:val="Plattetekst1"/>
        <w:numPr>
          <w:ilvl w:val="1"/>
          <w:numId w:val="26"/>
        </w:numPr>
      </w:pPr>
      <w:r>
        <w:t>Middelste lijn: 28 px (vanaf zoomniveau 14)</w:t>
      </w:r>
    </w:p>
    <w:p w14:paraId="5B95D7A7" w14:textId="77777777" w:rsidR="00574EB1" w:rsidRDefault="003022A4">
      <w:pPr>
        <w:pStyle w:val="Plattetekst1"/>
        <w:numPr>
          <w:ilvl w:val="1"/>
          <w:numId w:val="26"/>
        </w:numPr>
      </w:pPr>
      <w:r>
        <w:t>Bovenste lijn: 3.5 px</w:t>
      </w:r>
    </w:p>
    <w:p w14:paraId="1E7F004E" w14:textId="77777777" w:rsidR="00574EB1" w:rsidRDefault="003022A4">
      <w:pPr>
        <w:pStyle w:val="Plattetekst1"/>
        <w:numPr>
          <w:ilvl w:val="0"/>
          <w:numId w:val="26"/>
        </w:numPr>
      </w:pPr>
      <w:r>
        <w:t>Transparantie: 0 %</w:t>
      </w:r>
    </w:p>
    <w:p w14:paraId="093B73A0"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26A6C973"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8CF78F2"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A5FC21D" w14:textId="77777777" w:rsidR="00574EB1" w:rsidRDefault="00574EB1">
            <w:pPr>
              <w:pStyle w:val="TableContents"/>
              <w:jc w:val="center"/>
            </w:pPr>
          </w:p>
        </w:tc>
      </w:tr>
      <w:tr w:rsidR="00574EB1" w14:paraId="60E32826"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78AFE5E" w14:textId="77777777" w:rsidR="00574EB1" w:rsidRDefault="003022A4">
            <w:pPr>
              <w:pStyle w:val="TableContents"/>
            </w:pPr>
            <w:r>
              <w:t>Schaalniveau 5 – 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A4D41D3" w14:textId="77777777" w:rsidR="00574EB1" w:rsidRDefault="003022A4">
            <w:pPr>
              <w:pStyle w:val="TableContents"/>
            </w:pPr>
            <w:r>
              <w:rPr>
                <w:noProof/>
              </w:rPr>
              <w:drawing>
                <wp:anchor distT="0" distB="0" distL="0" distR="0" simplePos="0" relativeHeight="114" behindDoc="0" locked="0" layoutInCell="1" allowOverlap="1" wp14:anchorId="4E47D9EC" wp14:editId="35800BFA">
                  <wp:simplePos x="0" y="0"/>
                  <wp:positionH relativeFrom="column">
                    <wp:align>center</wp:align>
                  </wp:positionH>
                  <wp:positionV relativeFrom="paragraph">
                    <wp:posOffset>635</wp:posOffset>
                  </wp:positionV>
                  <wp:extent cx="4546600" cy="895350"/>
                  <wp:effectExtent l="0" t="0" r="0" b="0"/>
                  <wp:wrapSquare wrapText="largest"/>
                  <wp:docPr id="90" name="Imag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11"/>
                          <pic:cNvPicPr>
                            <a:picLocks noChangeAspect="1" noChangeArrowheads="1"/>
                          </pic:cNvPicPr>
                        </pic:nvPicPr>
                        <pic:blipFill>
                          <a:blip r:embed="rId83"/>
                          <a:stretch>
                            <a:fillRect/>
                          </a:stretch>
                        </pic:blipFill>
                        <pic:spPr bwMode="auto">
                          <a:xfrm>
                            <a:off x="0" y="0"/>
                            <a:ext cx="4546600" cy="895350"/>
                          </a:xfrm>
                          <a:prstGeom prst="rect">
                            <a:avLst/>
                          </a:prstGeom>
                        </pic:spPr>
                      </pic:pic>
                    </a:graphicData>
                  </a:graphic>
                </wp:anchor>
              </w:drawing>
            </w:r>
          </w:p>
        </w:tc>
      </w:tr>
      <w:tr w:rsidR="00574EB1" w14:paraId="777B198C"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588143F" w14:textId="77777777" w:rsidR="00574EB1" w:rsidRDefault="003022A4">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7D7194" w14:textId="77777777" w:rsidR="00574EB1" w:rsidRDefault="003022A4">
            <w:pPr>
              <w:pStyle w:val="TableContents"/>
            </w:pPr>
            <w:r>
              <w:rPr>
                <w:noProof/>
              </w:rPr>
              <w:drawing>
                <wp:anchor distT="0" distB="0" distL="0" distR="0" simplePos="0" relativeHeight="109" behindDoc="0" locked="0" layoutInCell="1" allowOverlap="1" wp14:anchorId="0C58361D" wp14:editId="2F20A42B">
                  <wp:simplePos x="0" y="0"/>
                  <wp:positionH relativeFrom="column">
                    <wp:align>center</wp:align>
                  </wp:positionH>
                  <wp:positionV relativeFrom="paragraph">
                    <wp:posOffset>635</wp:posOffset>
                  </wp:positionV>
                  <wp:extent cx="4546600" cy="895350"/>
                  <wp:effectExtent l="0" t="0" r="0" b="0"/>
                  <wp:wrapSquare wrapText="largest"/>
                  <wp:docPr id="91"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9"/>
                          <pic:cNvPicPr>
                            <a:picLocks noChangeAspect="1" noChangeArrowheads="1"/>
                          </pic:cNvPicPr>
                        </pic:nvPicPr>
                        <pic:blipFill>
                          <a:blip r:embed="rId84"/>
                          <a:stretch>
                            <a:fillRect/>
                          </a:stretch>
                        </pic:blipFill>
                        <pic:spPr bwMode="auto">
                          <a:xfrm>
                            <a:off x="0" y="0"/>
                            <a:ext cx="4546600" cy="895350"/>
                          </a:xfrm>
                          <a:prstGeom prst="rect">
                            <a:avLst/>
                          </a:prstGeom>
                        </pic:spPr>
                      </pic:pic>
                    </a:graphicData>
                  </a:graphic>
                </wp:anchor>
              </w:drawing>
            </w:r>
          </w:p>
        </w:tc>
      </w:tr>
      <w:tr w:rsidR="00574EB1" w14:paraId="6D1B6802"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8900772" w14:textId="77777777" w:rsidR="00574EB1" w:rsidRDefault="003022A4">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87A765B" w14:textId="77777777" w:rsidR="00574EB1" w:rsidRDefault="003022A4">
            <w:pPr>
              <w:pStyle w:val="TableContents"/>
            </w:pPr>
            <w:r>
              <w:rPr>
                <w:noProof/>
              </w:rPr>
              <w:drawing>
                <wp:anchor distT="0" distB="0" distL="0" distR="0" simplePos="0" relativeHeight="110" behindDoc="0" locked="0" layoutInCell="1" allowOverlap="1" wp14:anchorId="1246D0DA" wp14:editId="41C6FCC2">
                  <wp:simplePos x="0" y="0"/>
                  <wp:positionH relativeFrom="column">
                    <wp:align>center</wp:align>
                  </wp:positionH>
                  <wp:positionV relativeFrom="paragraph">
                    <wp:posOffset>635</wp:posOffset>
                  </wp:positionV>
                  <wp:extent cx="4546600" cy="894080"/>
                  <wp:effectExtent l="0" t="0" r="0" b="0"/>
                  <wp:wrapSquare wrapText="largest"/>
                  <wp:docPr id="92"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0"/>
                          <pic:cNvPicPr>
                            <a:picLocks noChangeAspect="1" noChangeArrowheads="1"/>
                          </pic:cNvPicPr>
                        </pic:nvPicPr>
                        <pic:blipFill>
                          <a:blip r:embed="rId85"/>
                          <a:stretch>
                            <a:fillRect/>
                          </a:stretch>
                        </pic:blipFill>
                        <pic:spPr bwMode="auto">
                          <a:xfrm>
                            <a:off x="0" y="0"/>
                            <a:ext cx="4546600" cy="894080"/>
                          </a:xfrm>
                          <a:prstGeom prst="rect">
                            <a:avLst/>
                          </a:prstGeom>
                        </pic:spPr>
                      </pic:pic>
                    </a:graphicData>
                  </a:graphic>
                </wp:anchor>
              </w:drawing>
            </w:r>
          </w:p>
        </w:tc>
      </w:tr>
    </w:tbl>
    <w:p w14:paraId="4F720498" w14:textId="77777777" w:rsidR="00574EB1" w:rsidRDefault="003022A4">
      <w:pPr>
        <w:pStyle w:val="Kop2"/>
        <w:numPr>
          <w:ilvl w:val="1"/>
          <w:numId w:val="3"/>
        </w:numPr>
      </w:pPr>
      <w:bookmarkStart w:id="309" w:name="_Toc42596129"/>
      <w:bookmarkStart w:id="310" w:name="_Toc51750222"/>
      <w:r>
        <w:t>ExtraDetailInfo: vlak</w:t>
      </w:r>
      <w:bookmarkEnd w:id="309"/>
      <w:bookmarkEnd w:id="310"/>
    </w:p>
    <w:p w14:paraId="64271C66" w14:textId="77777777" w:rsidR="00574EB1" w:rsidRDefault="003022A4">
      <w:pPr>
        <w:pStyle w:val="Kop3"/>
        <w:numPr>
          <w:ilvl w:val="2"/>
          <w:numId w:val="3"/>
        </w:numPr>
      </w:pPr>
      <w:bookmarkStart w:id="311" w:name="__RefHeading___Toc4576_41170457371"/>
      <w:bookmarkEnd w:id="311"/>
      <w:r>
        <w:t>Regel</w:t>
      </w:r>
    </w:p>
    <w:p w14:paraId="4B796572" w14:textId="7CBE32B3" w:rsidR="00574EB1" w:rsidRDefault="003022A4">
      <w:pPr>
        <w:pStyle w:val="Plattetekst1"/>
      </w:pPr>
      <w:r>
        <w:t xml:space="preserve">Het objecttype ExtraDetailInfo </w:t>
      </w:r>
      <w:del w:id="312" w:author="Paul Janssen" w:date="2020-09-18T10:34:00Z">
        <w:r w:rsidDel="002115EB">
          <w:delText>bevat</w:delText>
        </w:r>
      </w:del>
      <w:ins w:id="313" w:author="Paul Janssen" w:date="2020-09-18T10:34:00Z">
        <w:r w:rsidR="002115EB">
          <w:t>omvat</w:t>
        </w:r>
      </w:ins>
      <w:r>
        <w:t xml:space="preserve"> extra informatie over één of meerdere utility network elementen via bijkomende bestanden. Zij worden gevisualiseerd als puntsymbool in combinatie met een vlaksymbool met de volgende (combinatie van) eigenschappen:</w:t>
      </w:r>
    </w:p>
    <w:p w14:paraId="0B35B1F1" w14:textId="77777777" w:rsidR="00574EB1" w:rsidRDefault="003022A4">
      <w:pPr>
        <w:pStyle w:val="Plattetekst1"/>
        <w:numPr>
          <w:ilvl w:val="0"/>
          <w:numId w:val="26"/>
        </w:numPr>
      </w:pPr>
      <w:r>
        <w:t>Kleur:</w:t>
      </w:r>
    </w:p>
    <w:p w14:paraId="25F810C4" w14:textId="77777777" w:rsidR="00574EB1" w:rsidRDefault="003022A4">
      <w:pPr>
        <w:pStyle w:val="Plattetekst1"/>
        <w:numPr>
          <w:ilvl w:val="1"/>
          <w:numId w:val="26"/>
        </w:numPr>
      </w:pPr>
      <w:r>
        <w:t>Vulling: #cccccc (patroon)</w:t>
      </w:r>
    </w:p>
    <w:p w14:paraId="38A7FB1B" w14:textId="77777777" w:rsidR="00574EB1" w:rsidRDefault="003022A4">
      <w:pPr>
        <w:pStyle w:val="Plattetekst1"/>
        <w:numPr>
          <w:ilvl w:val="1"/>
          <w:numId w:val="26"/>
        </w:numPr>
      </w:pPr>
      <w:r>
        <w:t>Lijn (omtrek van het vlak): #000000  (vanaf zoomniveau 14)</w:t>
      </w:r>
    </w:p>
    <w:p w14:paraId="1F5914BA" w14:textId="77777777" w:rsidR="00574EB1" w:rsidRDefault="003022A4">
      <w:pPr>
        <w:pStyle w:val="Plattetekst1"/>
        <w:numPr>
          <w:ilvl w:val="0"/>
          <w:numId w:val="26"/>
        </w:numPr>
      </w:pPr>
      <w:r>
        <w:t>Vorm:</w:t>
      </w:r>
    </w:p>
    <w:p w14:paraId="377CD5D9" w14:textId="77777777" w:rsidR="00574EB1" w:rsidRDefault="003022A4">
      <w:pPr>
        <w:pStyle w:val="Plattetekst1"/>
        <w:numPr>
          <w:ilvl w:val="1"/>
          <w:numId w:val="26"/>
        </w:numPr>
      </w:pPr>
      <w:r>
        <w:t>Vulling: lijn 45° met een stroke-dasharray van 16.5, 3.5</w:t>
      </w:r>
    </w:p>
    <w:p w14:paraId="4B24BB1A" w14:textId="77777777" w:rsidR="00574EB1" w:rsidRDefault="003022A4">
      <w:pPr>
        <w:pStyle w:val="Plattetekst1"/>
        <w:numPr>
          <w:ilvl w:val="1"/>
          <w:numId w:val="26"/>
        </w:numPr>
      </w:pPr>
      <w:r>
        <w:t>Lijn (omtrek van het vlak) doorgetrokken lijn  (vanaf zoomniveau 14)</w:t>
      </w:r>
    </w:p>
    <w:p w14:paraId="5B2AA30B" w14:textId="77777777" w:rsidR="00574EB1" w:rsidRDefault="003022A4">
      <w:pPr>
        <w:pStyle w:val="Plattetekst1"/>
        <w:numPr>
          <w:ilvl w:val="0"/>
          <w:numId w:val="26"/>
        </w:numPr>
      </w:pPr>
      <w:r>
        <w:t>Grootte:</w:t>
      </w:r>
    </w:p>
    <w:p w14:paraId="0DBDCB98" w14:textId="77777777" w:rsidR="00574EB1" w:rsidRDefault="003022A4">
      <w:pPr>
        <w:pStyle w:val="Plattetekst1"/>
        <w:numPr>
          <w:ilvl w:val="1"/>
          <w:numId w:val="26"/>
        </w:numPr>
      </w:pPr>
      <w:r>
        <w:t>Vulling: 3,5 px brede lijn op een sjabloon van 20px bij 20px</w:t>
      </w:r>
    </w:p>
    <w:p w14:paraId="45383D97" w14:textId="77777777" w:rsidR="00574EB1" w:rsidRDefault="003022A4">
      <w:pPr>
        <w:pStyle w:val="Plattetekst1"/>
        <w:numPr>
          <w:ilvl w:val="1"/>
          <w:numId w:val="26"/>
        </w:numPr>
      </w:pPr>
      <w:r>
        <w:t>Lijn (omtrek van het vlak): 1 px breed  (vanaf zoomniveau 14)</w:t>
      </w:r>
    </w:p>
    <w:p w14:paraId="199FAC9D" w14:textId="77777777" w:rsidR="00574EB1" w:rsidRDefault="003022A4">
      <w:pPr>
        <w:pStyle w:val="Plattetekst1"/>
        <w:numPr>
          <w:ilvl w:val="0"/>
          <w:numId w:val="26"/>
        </w:numPr>
      </w:pPr>
      <w:r>
        <w:t>Transparantie: 0 %</w:t>
      </w:r>
    </w:p>
    <w:p w14:paraId="1DADC5F3"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5A89ADED"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E8FB69F"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A5DC634" w14:textId="77777777" w:rsidR="00574EB1" w:rsidRDefault="00574EB1">
            <w:pPr>
              <w:pStyle w:val="TableContents"/>
              <w:jc w:val="center"/>
            </w:pPr>
          </w:p>
        </w:tc>
      </w:tr>
      <w:tr w:rsidR="00574EB1" w14:paraId="76D5EADB"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EE252A8" w14:textId="77777777" w:rsidR="00574EB1" w:rsidRDefault="003022A4">
            <w:pPr>
              <w:pStyle w:val="TableContents"/>
            </w:pPr>
            <w:r>
              <w:lastRenderedPageBreak/>
              <w:t>Schaalniveau 5-13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89F701" w14:textId="77777777" w:rsidR="00574EB1" w:rsidRDefault="003022A4">
            <w:pPr>
              <w:pStyle w:val="TableContents"/>
            </w:pPr>
            <w:r>
              <w:rPr>
                <w:noProof/>
              </w:rPr>
              <w:drawing>
                <wp:anchor distT="0" distB="0" distL="0" distR="0" simplePos="0" relativeHeight="113" behindDoc="0" locked="0" layoutInCell="1" allowOverlap="1" wp14:anchorId="09DB75D9" wp14:editId="4344B15E">
                  <wp:simplePos x="0" y="0"/>
                  <wp:positionH relativeFrom="column">
                    <wp:align>center</wp:align>
                  </wp:positionH>
                  <wp:positionV relativeFrom="paragraph">
                    <wp:posOffset>635</wp:posOffset>
                  </wp:positionV>
                  <wp:extent cx="4546600" cy="895350"/>
                  <wp:effectExtent l="0" t="0" r="0" b="0"/>
                  <wp:wrapSquare wrapText="largest"/>
                  <wp:docPr id="93" name="Image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10"/>
                          <pic:cNvPicPr>
                            <a:picLocks noChangeAspect="1" noChangeArrowheads="1"/>
                          </pic:cNvPicPr>
                        </pic:nvPicPr>
                        <pic:blipFill>
                          <a:blip r:embed="rId83"/>
                          <a:stretch>
                            <a:fillRect/>
                          </a:stretch>
                        </pic:blipFill>
                        <pic:spPr bwMode="auto">
                          <a:xfrm>
                            <a:off x="0" y="0"/>
                            <a:ext cx="4546600" cy="895350"/>
                          </a:xfrm>
                          <a:prstGeom prst="rect">
                            <a:avLst/>
                          </a:prstGeom>
                        </pic:spPr>
                      </pic:pic>
                    </a:graphicData>
                  </a:graphic>
                </wp:anchor>
              </w:drawing>
            </w:r>
          </w:p>
        </w:tc>
      </w:tr>
      <w:tr w:rsidR="00574EB1" w14:paraId="7E570E55"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79FB964" w14:textId="77777777" w:rsidR="00574EB1" w:rsidRDefault="003022A4">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97DF1D" w14:textId="77777777" w:rsidR="00574EB1" w:rsidRDefault="003022A4">
            <w:pPr>
              <w:pStyle w:val="TableContents"/>
            </w:pPr>
            <w:r>
              <w:rPr>
                <w:noProof/>
              </w:rPr>
              <w:drawing>
                <wp:anchor distT="0" distB="0" distL="0" distR="0" simplePos="0" relativeHeight="111" behindDoc="0" locked="0" layoutInCell="1" allowOverlap="1" wp14:anchorId="3D552B15" wp14:editId="0762867F">
                  <wp:simplePos x="0" y="0"/>
                  <wp:positionH relativeFrom="column">
                    <wp:align>center</wp:align>
                  </wp:positionH>
                  <wp:positionV relativeFrom="paragraph">
                    <wp:posOffset>635</wp:posOffset>
                  </wp:positionV>
                  <wp:extent cx="4546600" cy="895350"/>
                  <wp:effectExtent l="0" t="0" r="0" b="0"/>
                  <wp:wrapSquare wrapText="largest"/>
                  <wp:docPr id="94" name="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05"/>
                          <pic:cNvPicPr>
                            <a:picLocks noChangeAspect="1" noChangeArrowheads="1"/>
                          </pic:cNvPicPr>
                        </pic:nvPicPr>
                        <pic:blipFill>
                          <a:blip r:embed="rId84"/>
                          <a:stretch>
                            <a:fillRect/>
                          </a:stretch>
                        </pic:blipFill>
                        <pic:spPr bwMode="auto">
                          <a:xfrm>
                            <a:off x="0" y="0"/>
                            <a:ext cx="4546600" cy="895350"/>
                          </a:xfrm>
                          <a:prstGeom prst="rect">
                            <a:avLst/>
                          </a:prstGeom>
                        </pic:spPr>
                      </pic:pic>
                    </a:graphicData>
                  </a:graphic>
                </wp:anchor>
              </w:drawing>
            </w:r>
          </w:p>
        </w:tc>
      </w:tr>
      <w:tr w:rsidR="00574EB1" w14:paraId="3767ECC8"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CCDD8EC" w14:textId="77777777" w:rsidR="00574EB1" w:rsidRDefault="003022A4">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007D44A" w14:textId="77777777" w:rsidR="00574EB1" w:rsidRDefault="003022A4">
            <w:pPr>
              <w:pStyle w:val="TableContents"/>
            </w:pPr>
            <w:r>
              <w:rPr>
                <w:noProof/>
              </w:rPr>
              <w:drawing>
                <wp:anchor distT="0" distB="0" distL="0" distR="0" simplePos="0" relativeHeight="112" behindDoc="0" locked="0" layoutInCell="1" allowOverlap="1" wp14:anchorId="69CE5CA6" wp14:editId="2CC53415">
                  <wp:simplePos x="0" y="0"/>
                  <wp:positionH relativeFrom="column">
                    <wp:align>center</wp:align>
                  </wp:positionH>
                  <wp:positionV relativeFrom="paragraph">
                    <wp:posOffset>635</wp:posOffset>
                  </wp:positionV>
                  <wp:extent cx="4546600" cy="894080"/>
                  <wp:effectExtent l="0" t="0" r="0" b="0"/>
                  <wp:wrapSquare wrapText="largest"/>
                  <wp:docPr id="95" name="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09"/>
                          <pic:cNvPicPr>
                            <a:picLocks noChangeAspect="1" noChangeArrowheads="1"/>
                          </pic:cNvPicPr>
                        </pic:nvPicPr>
                        <pic:blipFill>
                          <a:blip r:embed="rId85"/>
                          <a:stretch>
                            <a:fillRect/>
                          </a:stretch>
                        </pic:blipFill>
                        <pic:spPr bwMode="auto">
                          <a:xfrm>
                            <a:off x="0" y="0"/>
                            <a:ext cx="4546600" cy="894080"/>
                          </a:xfrm>
                          <a:prstGeom prst="rect">
                            <a:avLst/>
                          </a:prstGeom>
                        </pic:spPr>
                      </pic:pic>
                    </a:graphicData>
                  </a:graphic>
                </wp:anchor>
              </w:drawing>
            </w:r>
          </w:p>
        </w:tc>
      </w:tr>
    </w:tbl>
    <w:p w14:paraId="28F37C97" w14:textId="77777777" w:rsidR="00574EB1" w:rsidRDefault="003022A4">
      <w:pPr>
        <w:pStyle w:val="Kop1"/>
        <w:numPr>
          <w:ilvl w:val="0"/>
          <w:numId w:val="0"/>
        </w:numPr>
      </w:pPr>
      <w:r>
        <w:br w:type="page"/>
      </w:r>
    </w:p>
    <w:p w14:paraId="1FFF6EB8" w14:textId="77777777" w:rsidR="00574EB1" w:rsidRDefault="003022A4">
      <w:pPr>
        <w:pStyle w:val="Kop1"/>
        <w:numPr>
          <w:ilvl w:val="0"/>
          <w:numId w:val="3"/>
        </w:numPr>
      </w:pPr>
      <w:bookmarkStart w:id="314" w:name="_Toc42596130"/>
      <w:bookmarkStart w:id="315" w:name="_Toc51750223"/>
      <w:r>
        <w:lastRenderedPageBreak/>
        <w:t>Leidingelementen</w:t>
      </w:r>
      <w:bookmarkEnd w:id="314"/>
      <w:bookmarkEnd w:id="315"/>
    </w:p>
    <w:p w14:paraId="254755B9" w14:textId="77777777" w:rsidR="00574EB1" w:rsidRDefault="003022A4">
      <w:pPr>
        <w:pStyle w:val="Kop2"/>
        <w:numPr>
          <w:ilvl w:val="1"/>
          <w:numId w:val="3"/>
        </w:numPr>
      </w:pPr>
      <w:bookmarkStart w:id="316" w:name="_Toc42596131"/>
      <w:bookmarkStart w:id="317" w:name="_Toc51750224"/>
      <w:r>
        <w:t>Inleiding</w:t>
      </w:r>
      <w:bookmarkEnd w:id="316"/>
      <w:bookmarkEnd w:id="317"/>
    </w:p>
    <w:p w14:paraId="3CB05B9F" w14:textId="77777777" w:rsidR="00574EB1" w:rsidRDefault="003022A4">
      <w:pPr>
        <w:pStyle w:val="Plattetekst1"/>
      </w:pPr>
      <w: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54B7AC31" w14:textId="77777777" w:rsidR="00574EB1" w:rsidRDefault="003022A4">
      <w:pPr>
        <w:pStyle w:val="Plattetekst1"/>
      </w:pPr>
      <w: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5BDF009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555ADF1" w14:textId="77777777" w:rsidR="00574EB1" w:rsidRDefault="003022A4">
            <w:pPr>
              <w:pStyle w:val="Plattetekst1"/>
            </w:pPr>
            <w:r>
              <w:t>De visualisatie voor leidingelementen is vastgelegd in de volgende SLD-bestanden:</w:t>
            </w:r>
          </w:p>
          <w:p w14:paraId="62FEBDBB" w14:textId="77777777" w:rsidR="00574EB1" w:rsidRDefault="003022A4">
            <w:pPr>
              <w:pStyle w:val="Plattetekst1"/>
              <w:numPr>
                <w:ilvl w:val="0"/>
                <w:numId w:val="18"/>
              </w:numPr>
            </w:pPr>
            <w:r>
              <w:t>sld-leidingelement.xml</w:t>
            </w:r>
          </w:p>
          <w:p w14:paraId="61C19E33" w14:textId="77777777" w:rsidR="00574EB1" w:rsidRDefault="003022A4">
            <w:pPr>
              <w:pStyle w:val="Plattetekst1"/>
              <w:numPr>
                <w:ilvl w:val="0"/>
                <w:numId w:val="18"/>
              </w:numPr>
            </w:pPr>
            <w:r>
              <w:t>sld-leidingelementmetextrageometrie.xml</w:t>
            </w:r>
          </w:p>
        </w:tc>
      </w:tr>
    </w:tbl>
    <w:p w14:paraId="15276B11" w14:textId="77777777" w:rsidR="00574EB1" w:rsidRDefault="003022A4">
      <w:pPr>
        <w:pStyle w:val="Kop2"/>
        <w:numPr>
          <w:ilvl w:val="1"/>
          <w:numId w:val="3"/>
        </w:numPr>
      </w:pPr>
      <w:bookmarkStart w:id="318" w:name="_Toc42596132"/>
      <w:bookmarkStart w:id="319" w:name="_Toc51750225"/>
      <w:r>
        <w:t>Leidingelementen</w:t>
      </w:r>
      <w:bookmarkEnd w:id="318"/>
      <w:bookmarkEnd w:id="319"/>
    </w:p>
    <w:p w14:paraId="24433176" w14:textId="77777777" w:rsidR="00574EB1" w:rsidRDefault="003022A4">
      <w:pPr>
        <w:pStyle w:val="Kop3"/>
        <w:numPr>
          <w:ilvl w:val="2"/>
          <w:numId w:val="3"/>
        </w:numPr>
      </w:pPr>
      <w:bookmarkStart w:id="320" w:name="__RefHeading___Toc4580_4117045737"/>
      <w:bookmarkEnd w:id="320"/>
      <w:r>
        <w:t>Regel</w:t>
      </w:r>
    </w:p>
    <w:p w14:paraId="40CD3DE1" w14:textId="091C4BC5" w:rsidR="00574EB1" w:rsidRDefault="003022A4">
      <w:pPr>
        <w:pStyle w:val="Plattetekst1"/>
      </w:pPr>
      <w:r>
        <w:t xml:space="preserve">Het objecttype Leidingelement </w:t>
      </w:r>
      <w:del w:id="321" w:author="Paul Janssen" w:date="2020-09-18T10:34:00Z">
        <w:r w:rsidDel="002115EB">
          <w:delText>bevat</w:delText>
        </w:r>
      </w:del>
      <w:ins w:id="322" w:author="Paul Janssen" w:date="2020-09-18T10:34:00Z">
        <w:r w:rsidR="002115EB">
          <w:t>omvat</w:t>
        </w:r>
      </w:ins>
      <w:r>
        <w:t xml:space="preserve"> 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puntobject met de volgende (combinatie van) eigenschappen:</w:t>
      </w:r>
    </w:p>
    <w:p w14:paraId="1CCBBB8E" w14:textId="77777777" w:rsidR="00574EB1" w:rsidRDefault="003022A4">
      <w:pPr>
        <w:pStyle w:val="Plattetekst1"/>
        <w:numPr>
          <w:ilvl w:val="0"/>
          <w:numId w:val="26"/>
        </w:numPr>
      </w:pPr>
      <w:r>
        <w:t>Kleur: het puntsymbool krijgt de kleur overeenkomstig het “thema” van het nutsvoorzieningennet waarin het gebruikt wordt.</w:t>
      </w:r>
    </w:p>
    <w:p w14:paraId="4EE6EFC1" w14:textId="77777777" w:rsidR="00574EB1" w:rsidRDefault="003022A4">
      <w:pPr>
        <w:pStyle w:val="Plattetekst1"/>
        <w:numPr>
          <w:ilvl w:val="0"/>
          <w:numId w:val="26"/>
        </w:numPr>
      </w:pPr>
      <w:r>
        <w:t>Vorm:</w:t>
      </w:r>
    </w:p>
    <w:p w14:paraId="0C88AFA9" w14:textId="77777777" w:rsidR="00574EB1" w:rsidRDefault="003022A4">
      <w:pPr>
        <w:pStyle w:val="Plattetekst1"/>
        <w:numPr>
          <w:ilvl w:val="1"/>
          <w:numId w:val="26"/>
        </w:numPr>
      </w:pPr>
      <w:r>
        <w:t>Puntsymbool:</w:t>
      </w:r>
    </w:p>
    <w:p w14:paraId="72C79320" w14:textId="77777777" w:rsidR="00574EB1" w:rsidRDefault="003022A4">
      <w:pPr>
        <w:pStyle w:val="Plattetekst1"/>
        <w:numPr>
          <w:ilvl w:val="2"/>
          <w:numId w:val="26"/>
        </w:numPr>
      </w:pPr>
      <w:r>
        <w:t>Cirkel op schaalniveau 14</w:t>
      </w:r>
    </w:p>
    <w:p w14:paraId="6D641D52" w14:textId="77777777" w:rsidR="00574EB1" w:rsidRDefault="003022A4">
      <w:pPr>
        <w:pStyle w:val="Plattetekst1"/>
        <w:numPr>
          <w:ilvl w:val="2"/>
          <w:numId w:val="26"/>
        </w:numPr>
      </w:pPr>
      <w:r>
        <w:t>Puntsymbool op schaalniveau 15-16</w:t>
      </w:r>
    </w:p>
    <w:p w14:paraId="34C5C5CE" w14:textId="77777777" w:rsidR="00574EB1" w:rsidRDefault="003022A4">
      <w:pPr>
        <w:pStyle w:val="Plattetekst1"/>
        <w:numPr>
          <w:ilvl w:val="0"/>
          <w:numId w:val="26"/>
        </w:numPr>
      </w:pPr>
      <w:r>
        <w:t>Grootte:</w:t>
      </w:r>
    </w:p>
    <w:p w14:paraId="224242C9" w14:textId="77777777" w:rsidR="00574EB1" w:rsidRDefault="003022A4">
      <w:pPr>
        <w:pStyle w:val="Plattetekst1"/>
        <w:numPr>
          <w:ilvl w:val="1"/>
          <w:numId w:val="26"/>
        </w:numPr>
      </w:pPr>
      <w:r>
        <w:t>Puntsymbool:</w:t>
      </w:r>
    </w:p>
    <w:p w14:paraId="6308CF6A" w14:textId="77777777" w:rsidR="00574EB1" w:rsidRDefault="003022A4">
      <w:pPr>
        <w:pStyle w:val="Plattetekst1"/>
        <w:numPr>
          <w:ilvl w:val="2"/>
          <w:numId w:val="26"/>
        </w:numPr>
      </w:pPr>
      <w:r>
        <w:t>11 px op schaalniveau 14</w:t>
      </w:r>
    </w:p>
    <w:p w14:paraId="640A10C3" w14:textId="77777777" w:rsidR="00574EB1" w:rsidRDefault="003022A4">
      <w:pPr>
        <w:pStyle w:val="Plattetekst1"/>
        <w:numPr>
          <w:ilvl w:val="2"/>
          <w:numId w:val="26"/>
        </w:numPr>
      </w:pPr>
      <w:r>
        <w:t>25 px op schaalniveau 15 – 16</w:t>
      </w:r>
    </w:p>
    <w:p w14:paraId="71320152" w14:textId="77777777" w:rsidR="00574EB1" w:rsidRDefault="003022A4">
      <w:pPr>
        <w:pStyle w:val="Plattetekst1"/>
        <w:numPr>
          <w:ilvl w:val="1"/>
          <w:numId w:val="26"/>
        </w:numPr>
      </w:pPr>
      <w:r>
        <w:lastRenderedPageBreak/>
        <w:t>Omtrek: 1px</w:t>
      </w:r>
    </w:p>
    <w:p w14:paraId="2669A9FE" w14:textId="77777777" w:rsidR="00574EB1" w:rsidRDefault="003022A4">
      <w:pPr>
        <w:pStyle w:val="Plattetekst1"/>
        <w:numPr>
          <w:ilvl w:val="0"/>
          <w:numId w:val="26"/>
        </w:numPr>
      </w:pPr>
      <w:r>
        <w:t>Transparantie: 0 %</w:t>
      </w:r>
    </w:p>
    <w:p w14:paraId="3EAB2AD9" w14:textId="77777777" w:rsidR="00574EB1" w:rsidRDefault="003022A4">
      <w:pPr>
        <w:pStyle w:val="Plattetekst1"/>
      </w:pPr>
      <w:r>
        <w:rPr>
          <w:b/>
          <w:bCs/>
        </w:rPr>
        <w:t>Nota bene</w:t>
      </w:r>
      <w:r>
        <w:t xml:space="preserve">: </w:t>
      </w:r>
      <w:r>
        <w:rPr>
          <w:b/>
          <w:bCs/>
          <w:color w:val="CE181E"/>
        </w:rPr>
        <w:t xml:space="preserve">verschaal de benodigde iconen altijd naar 25px </w:t>
      </w:r>
      <w:bookmarkStart w:id="323" w:name="__DdeLink__5391_3832015807"/>
      <w:r>
        <w:rPr>
          <w:b/>
          <w:bCs/>
          <w:color w:val="CE181E"/>
        </w:rPr>
        <w:t>bij een schermresolutie van 91dpi conform de OGC WMS-specificatie</w:t>
      </w:r>
      <w:bookmarkEnd w:id="323"/>
      <w:r>
        <w:rPr>
          <w:b/>
          <w:bCs/>
          <w:color w:val="CE181E"/>
        </w:rPr>
        <w:t xml:space="preserve"> of naar een evenredige grootte voor afwijkende schermresoluties</w:t>
      </w:r>
      <w:r>
        <w:t>.</w:t>
      </w:r>
    </w:p>
    <w:p w14:paraId="47979BCD"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2"/>
        <w:gridCol w:w="7216"/>
      </w:tblGrid>
      <w:tr w:rsidR="00574EB1" w14:paraId="590D61C7" w14:textId="77777777">
        <w:trPr>
          <w:trHeight w:val="268"/>
          <w:tblHeader/>
        </w:trPr>
        <w:tc>
          <w:tcPr>
            <w:tcW w:w="2382" w:type="dxa"/>
            <w:tcBorders>
              <w:top w:val="single" w:sz="2" w:space="0" w:color="000001"/>
              <w:left w:val="single" w:sz="2" w:space="0" w:color="000001"/>
              <w:bottom w:val="single" w:sz="2" w:space="0" w:color="000001"/>
            </w:tcBorders>
            <w:shd w:val="clear" w:color="auto" w:fill="808080"/>
          </w:tcPr>
          <w:p w14:paraId="1E40E091" w14:textId="77777777" w:rsidR="00574EB1" w:rsidRDefault="00574EB1">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39F3CD07" w14:textId="77777777" w:rsidR="00574EB1" w:rsidRDefault="00574EB1">
            <w:pPr>
              <w:pStyle w:val="TableContents"/>
              <w:jc w:val="center"/>
              <w:rPr>
                <w:rFonts w:eastAsia="Lucida Sans Unicode" w:cs="Tahoma"/>
                <w:b/>
                <w:bCs/>
                <w:iCs/>
                <w:color w:val="FFFFFF"/>
                <w:szCs w:val="20"/>
              </w:rPr>
            </w:pPr>
          </w:p>
        </w:tc>
      </w:tr>
      <w:tr w:rsidR="00574EB1" w14:paraId="2544AF14"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716D0022" w14:textId="77777777" w:rsidR="00574EB1" w:rsidRDefault="003022A4">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DAB0751" w14:textId="77777777" w:rsidR="00574EB1" w:rsidRDefault="003022A4">
            <w:pPr>
              <w:pStyle w:val="TableContents"/>
            </w:pPr>
            <w:r>
              <w:rPr>
                <w:noProof/>
              </w:rPr>
              <w:drawing>
                <wp:anchor distT="0" distB="0" distL="0" distR="0" simplePos="0" relativeHeight="95" behindDoc="0" locked="0" layoutInCell="1" allowOverlap="1" wp14:anchorId="246BD310" wp14:editId="578CC096">
                  <wp:simplePos x="0" y="0"/>
                  <wp:positionH relativeFrom="column">
                    <wp:align>center</wp:align>
                  </wp:positionH>
                  <wp:positionV relativeFrom="paragraph">
                    <wp:posOffset>635</wp:posOffset>
                  </wp:positionV>
                  <wp:extent cx="4545965" cy="142240"/>
                  <wp:effectExtent l="0" t="0" r="0" b="0"/>
                  <wp:wrapSquare wrapText="largest"/>
                  <wp:docPr id="96"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3"/>
                          <pic:cNvPicPr>
                            <a:picLocks noChangeAspect="1" noChangeArrowheads="1"/>
                          </pic:cNvPicPr>
                        </pic:nvPicPr>
                        <pic:blipFill>
                          <a:blip r:embed="rId86"/>
                          <a:stretch>
                            <a:fillRect/>
                          </a:stretch>
                        </pic:blipFill>
                        <pic:spPr bwMode="auto">
                          <a:xfrm>
                            <a:off x="0" y="0"/>
                            <a:ext cx="4545965" cy="142240"/>
                          </a:xfrm>
                          <a:prstGeom prst="rect">
                            <a:avLst/>
                          </a:prstGeom>
                        </pic:spPr>
                      </pic:pic>
                    </a:graphicData>
                  </a:graphic>
                </wp:anchor>
              </w:drawing>
            </w:r>
          </w:p>
        </w:tc>
      </w:tr>
      <w:tr w:rsidR="00574EB1" w14:paraId="5A6ABBB1" w14:textId="77777777">
        <w:trPr>
          <w:trHeight w:val="12602"/>
        </w:trPr>
        <w:tc>
          <w:tcPr>
            <w:tcW w:w="2382" w:type="dxa"/>
            <w:tcBorders>
              <w:top w:val="single" w:sz="2" w:space="0" w:color="000001"/>
              <w:left w:val="single" w:sz="2" w:space="0" w:color="000001"/>
              <w:bottom w:val="single" w:sz="2" w:space="0" w:color="000001"/>
            </w:tcBorders>
            <w:shd w:val="clear" w:color="auto" w:fill="FFFFFF"/>
            <w:tcMar>
              <w:left w:w="-2" w:type="dxa"/>
            </w:tcMar>
          </w:tcPr>
          <w:p w14:paraId="56FD6775" w14:textId="77777777" w:rsidR="00574EB1" w:rsidRDefault="003022A4">
            <w:pPr>
              <w:pStyle w:val="TableContents"/>
            </w:pPr>
            <w:r>
              <w:lastRenderedPageBreak/>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276E17F" w14:textId="77777777" w:rsidR="00574EB1" w:rsidRDefault="003022A4">
            <w:pPr>
              <w:pStyle w:val="TableContents"/>
            </w:pPr>
            <w:r>
              <w:rPr>
                <w:noProof/>
              </w:rPr>
              <w:drawing>
                <wp:anchor distT="0" distB="0" distL="0" distR="0" simplePos="0" relativeHeight="96" behindDoc="0" locked="0" layoutInCell="1" allowOverlap="1" wp14:anchorId="4DC52809" wp14:editId="1F9DD08A">
                  <wp:simplePos x="0" y="0"/>
                  <wp:positionH relativeFrom="column">
                    <wp:align>center</wp:align>
                  </wp:positionH>
                  <wp:positionV relativeFrom="paragraph">
                    <wp:posOffset>635</wp:posOffset>
                  </wp:positionV>
                  <wp:extent cx="2142490" cy="7887970"/>
                  <wp:effectExtent l="0" t="0" r="0" b="0"/>
                  <wp:wrapSquare wrapText="largest"/>
                  <wp:docPr id="97"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1"/>
                          <pic:cNvPicPr>
                            <a:picLocks noChangeAspect="1" noChangeArrowheads="1"/>
                          </pic:cNvPicPr>
                        </pic:nvPicPr>
                        <pic:blipFill>
                          <a:blip r:embed="rId87"/>
                          <a:stretch>
                            <a:fillRect/>
                          </a:stretch>
                        </pic:blipFill>
                        <pic:spPr bwMode="auto">
                          <a:xfrm>
                            <a:off x="0" y="0"/>
                            <a:ext cx="2142490" cy="7887970"/>
                          </a:xfrm>
                          <a:prstGeom prst="rect">
                            <a:avLst/>
                          </a:prstGeom>
                        </pic:spPr>
                      </pic:pic>
                    </a:graphicData>
                  </a:graphic>
                </wp:anchor>
              </w:drawing>
            </w:r>
          </w:p>
          <w:p w14:paraId="35B5B7DA" w14:textId="77777777" w:rsidR="00574EB1" w:rsidRDefault="00574EB1">
            <w:pPr>
              <w:pStyle w:val="TableContents"/>
            </w:pPr>
          </w:p>
          <w:p w14:paraId="175B038F" w14:textId="77777777" w:rsidR="00574EB1" w:rsidRDefault="00574EB1">
            <w:pPr>
              <w:pStyle w:val="TableContents"/>
            </w:pPr>
          </w:p>
          <w:p w14:paraId="19A444DE" w14:textId="77777777" w:rsidR="00574EB1" w:rsidRDefault="00574EB1">
            <w:pPr>
              <w:pStyle w:val="TableContents"/>
            </w:pPr>
          </w:p>
          <w:p w14:paraId="4DF2A9CD" w14:textId="77777777" w:rsidR="00574EB1" w:rsidRDefault="00574EB1">
            <w:pPr>
              <w:pStyle w:val="TableContents"/>
            </w:pPr>
          </w:p>
          <w:p w14:paraId="7168FD4E" w14:textId="77777777" w:rsidR="00574EB1" w:rsidRDefault="00574EB1">
            <w:pPr>
              <w:pStyle w:val="TableContents"/>
            </w:pPr>
          </w:p>
          <w:p w14:paraId="63CA7F63" w14:textId="77777777" w:rsidR="00574EB1" w:rsidRDefault="00574EB1">
            <w:pPr>
              <w:pStyle w:val="TableContents"/>
            </w:pPr>
          </w:p>
          <w:p w14:paraId="6A85E216" w14:textId="77777777" w:rsidR="00574EB1" w:rsidRDefault="00574EB1">
            <w:pPr>
              <w:pStyle w:val="TableContents"/>
            </w:pPr>
          </w:p>
          <w:p w14:paraId="2D3F6020" w14:textId="77777777" w:rsidR="00574EB1" w:rsidRDefault="00574EB1">
            <w:pPr>
              <w:pStyle w:val="TableContents"/>
            </w:pPr>
          </w:p>
          <w:p w14:paraId="7357884F" w14:textId="77777777" w:rsidR="00574EB1" w:rsidRDefault="00574EB1">
            <w:pPr>
              <w:pStyle w:val="TableContents"/>
            </w:pPr>
          </w:p>
          <w:p w14:paraId="001532FE" w14:textId="77777777" w:rsidR="00574EB1" w:rsidRDefault="00574EB1">
            <w:pPr>
              <w:pStyle w:val="TableContents"/>
            </w:pPr>
          </w:p>
          <w:p w14:paraId="4851EA27" w14:textId="77777777" w:rsidR="00574EB1" w:rsidRDefault="00574EB1">
            <w:pPr>
              <w:pStyle w:val="TableContents"/>
            </w:pPr>
          </w:p>
          <w:p w14:paraId="0990B6A2" w14:textId="77777777" w:rsidR="00574EB1" w:rsidRDefault="00574EB1">
            <w:pPr>
              <w:pStyle w:val="TableContents"/>
            </w:pPr>
          </w:p>
          <w:p w14:paraId="0FBB2B83" w14:textId="77777777" w:rsidR="00574EB1" w:rsidRDefault="00574EB1">
            <w:pPr>
              <w:pStyle w:val="TableContents"/>
            </w:pPr>
          </w:p>
          <w:p w14:paraId="1A80FF15" w14:textId="77777777" w:rsidR="00574EB1" w:rsidRDefault="00574EB1">
            <w:pPr>
              <w:pStyle w:val="TableContents"/>
            </w:pPr>
          </w:p>
          <w:p w14:paraId="61C68ED6" w14:textId="77777777" w:rsidR="00574EB1" w:rsidRDefault="00574EB1">
            <w:pPr>
              <w:pStyle w:val="TableContents"/>
            </w:pPr>
          </w:p>
          <w:p w14:paraId="19628927" w14:textId="77777777" w:rsidR="00574EB1" w:rsidRDefault="00574EB1">
            <w:pPr>
              <w:pStyle w:val="TableContents"/>
            </w:pPr>
          </w:p>
          <w:p w14:paraId="743455BC" w14:textId="77777777" w:rsidR="00574EB1" w:rsidRDefault="00574EB1">
            <w:pPr>
              <w:pStyle w:val="TableContents"/>
            </w:pPr>
          </w:p>
          <w:p w14:paraId="16CA12D2" w14:textId="77777777" w:rsidR="00574EB1" w:rsidRDefault="00574EB1">
            <w:pPr>
              <w:pStyle w:val="TableContents"/>
            </w:pPr>
          </w:p>
          <w:p w14:paraId="6140D023" w14:textId="77777777" w:rsidR="00574EB1" w:rsidRDefault="00574EB1">
            <w:pPr>
              <w:pStyle w:val="TableContents"/>
            </w:pPr>
          </w:p>
          <w:p w14:paraId="0E7DC45B" w14:textId="77777777" w:rsidR="00574EB1" w:rsidRDefault="00574EB1">
            <w:pPr>
              <w:pStyle w:val="TableContents"/>
            </w:pPr>
          </w:p>
          <w:p w14:paraId="09E29148" w14:textId="77777777" w:rsidR="00574EB1" w:rsidRDefault="00574EB1">
            <w:pPr>
              <w:pStyle w:val="TableContents"/>
            </w:pPr>
          </w:p>
          <w:p w14:paraId="53EC2FCD" w14:textId="77777777" w:rsidR="00574EB1" w:rsidRDefault="00574EB1">
            <w:pPr>
              <w:pStyle w:val="TableContents"/>
            </w:pPr>
          </w:p>
          <w:p w14:paraId="26F2B19A" w14:textId="77777777" w:rsidR="00574EB1" w:rsidRDefault="00574EB1">
            <w:pPr>
              <w:pStyle w:val="TableContents"/>
            </w:pPr>
          </w:p>
          <w:p w14:paraId="47942A86" w14:textId="77777777" w:rsidR="00574EB1" w:rsidRDefault="00574EB1">
            <w:pPr>
              <w:pStyle w:val="TableContents"/>
            </w:pPr>
          </w:p>
          <w:p w14:paraId="1A303EC2" w14:textId="77777777" w:rsidR="00574EB1" w:rsidRDefault="00574EB1">
            <w:pPr>
              <w:pStyle w:val="TableContents"/>
            </w:pPr>
          </w:p>
          <w:p w14:paraId="47E4576B" w14:textId="77777777" w:rsidR="00574EB1" w:rsidRDefault="00574EB1">
            <w:pPr>
              <w:pStyle w:val="TableContents"/>
            </w:pPr>
          </w:p>
          <w:p w14:paraId="1DFA6D87" w14:textId="77777777" w:rsidR="00574EB1" w:rsidRDefault="00574EB1">
            <w:pPr>
              <w:pStyle w:val="TableContents"/>
            </w:pPr>
          </w:p>
          <w:p w14:paraId="2B489CBA" w14:textId="77777777" w:rsidR="00574EB1" w:rsidRDefault="00574EB1">
            <w:pPr>
              <w:pStyle w:val="TableContents"/>
            </w:pPr>
          </w:p>
          <w:p w14:paraId="1BB14664" w14:textId="77777777" w:rsidR="00574EB1" w:rsidRDefault="00574EB1">
            <w:pPr>
              <w:pStyle w:val="TableContents"/>
            </w:pPr>
          </w:p>
          <w:p w14:paraId="7AE6345B" w14:textId="77777777" w:rsidR="00574EB1" w:rsidRDefault="00574EB1">
            <w:pPr>
              <w:pStyle w:val="TableContents"/>
            </w:pPr>
          </w:p>
          <w:p w14:paraId="6C737294" w14:textId="77777777" w:rsidR="00574EB1" w:rsidRDefault="00574EB1">
            <w:pPr>
              <w:pStyle w:val="TableContents"/>
            </w:pPr>
          </w:p>
          <w:p w14:paraId="23FF8AC8" w14:textId="77777777" w:rsidR="00574EB1" w:rsidRDefault="00574EB1">
            <w:pPr>
              <w:pStyle w:val="TableContents"/>
            </w:pPr>
          </w:p>
          <w:p w14:paraId="1D7BED9B" w14:textId="77777777" w:rsidR="00574EB1" w:rsidRDefault="00574EB1">
            <w:pPr>
              <w:pStyle w:val="TableContents"/>
            </w:pPr>
          </w:p>
          <w:p w14:paraId="365709B5" w14:textId="77777777" w:rsidR="00574EB1" w:rsidRDefault="00574EB1">
            <w:pPr>
              <w:pStyle w:val="TableContents"/>
            </w:pPr>
          </w:p>
          <w:p w14:paraId="441C39A6" w14:textId="77777777" w:rsidR="00574EB1" w:rsidRDefault="00574EB1">
            <w:pPr>
              <w:pStyle w:val="TableContents"/>
            </w:pPr>
          </w:p>
          <w:p w14:paraId="09DC676E" w14:textId="77777777" w:rsidR="00574EB1" w:rsidRDefault="00574EB1">
            <w:pPr>
              <w:pStyle w:val="TableContents"/>
            </w:pPr>
          </w:p>
          <w:p w14:paraId="67789D6F" w14:textId="77777777" w:rsidR="00574EB1" w:rsidRDefault="00574EB1">
            <w:pPr>
              <w:pStyle w:val="TableContents"/>
            </w:pPr>
          </w:p>
          <w:p w14:paraId="193C8730" w14:textId="77777777" w:rsidR="00574EB1" w:rsidRDefault="00574EB1">
            <w:pPr>
              <w:pStyle w:val="TableContents"/>
            </w:pPr>
          </w:p>
          <w:p w14:paraId="421B0A70" w14:textId="77777777" w:rsidR="00574EB1" w:rsidRDefault="00574EB1">
            <w:pPr>
              <w:pStyle w:val="TableContents"/>
            </w:pPr>
          </w:p>
          <w:p w14:paraId="226C47E7" w14:textId="77777777" w:rsidR="00574EB1" w:rsidRDefault="00574EB1">
            <w:pPr>
              <w:pStyle w:val="TableContents"/>
            </w:pPr>
          </w:p>
          <w:p w14:paraId="2F0F1AE6" w14:textId="77777777" w:rsidR="00574EB1" w:rsidRDefault="00574EB1">
            <w:pPr>
              <w:pStyle w:val="TableContents"/>
            </w:pPr>
          </w:p>
          <w:p w14:paraId="7187A2F2" w14:textId="77777777" w:rsidR="00574EB1" w:rsidRDefault="00574EB1">
            <w:pPr>
              <w:pStyle w:val="TableContents"/>
            </w:pPr>
          </w:p>
          <w:p w14:paraId="7B83235C" w14:textId="77777777" w:rsidR="00574EB1" w:rsidRDefault="00574EB1">
            <w:pPr>
              <w:pStyle w:val="TableContents"/>
            </w:pPr>
          </w:p>
          <w:p w14:paraId="70F06D97" w14:textId="77777777" w:rsidR="00574EB1" w:rsidRDefault="00574EB1">
            <w:pPr>
              <w:pStyle w:val="TableContents"/>
            </w:pPr>
          </w:p>
          <w:p w14:paraId="52A92CB8" w14:textId="77777777" w:rsidR="00574EB1" w:rsidRDefault="00574EB1">
            <w:pPr>
              <w:pStyle w:val="TableContents"/>
            </w:pPr>
          </w:p>
          <w:p w14:paraId="3F257A37" w14:textId="77777777" w:rsidR="00574EB1" w:rsidRDefault="00574EB1">
            <w:pPr>
              <w:pStyle w:val="TableContents"/>
            </w:pPr>
          </w:p>
          <w:p w14:paraId="1BCE74FD" w14:textId="77777777" w:rsidR="00574EB1" w:rsidRDefault="00574EB1">
            <w:pPr>
              <w:pStyle w:val="TableContents"/>
            </w:pPr>
          </w:p>
        </w:tc>
      </w:tr>
    </w:tbl>
    <w:p w14:paraId="4BAF4E77" w14:textId="77777777" w:rsidR="00574EB1" w:rsidRDefault="00574EB1">
      <w:pPr>
        <w:pStyle w:val="Plattetekst"/>
      </w:pPr>
    </w:p>
    <w:p w14:paraId="1F620AEB" w14:textId="77777777" w:rsidR="00574EB1" w:rsidRDefault="003022A4">
      <w:pPr>
        <w:pStyle w:val="Plattetekst"/>
      </w:pPr>
      <w:r>
        <w:t>Sommige puntsymbolen worden voor meerdere typen leidingelementen gebruikt. In onderstaande tabel wordt de relatie gelegd tussen het leidingelement en het bijbehorende puntsymbool:</w:t>
      </w:r>
    </w:p>
    <w:tbl>
      <w:tblPr>
        <w:tblW w:w="9707" w:type="dxa"/>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228"/>
        <w:gridCol w:w="4459"/>
        <w:gridCol w:w="3020"/>
      </w:tblGrid>
      <w:tr w:rsidR="00574EB1" w14:paraId="0FA64F2E" w14:textId="77777777" w:rsidTr="00080567">
        <w:trPr>
          <w:tblHeader/>
        </w:trPr>
        <w:tc>
          <w:tcPr>
            <w:tcW w:w="2228" w:type="dxa"/>
            <w:tcBorders>
              <w:top w:val="single" w:sz="2" w:space="0" w:color="000001"/>
              <w:left w:val="single" w:sz="2" w:space="0" w:color="000001"/>
              <w:bottom w:val="single" w:sz="2" w:space="0" w:color="000001"/>
            </w:tcBorders>
            <w:shd w:val="clear" w:color="auto" w:fill="808080"/>
          </w:tcPr>
          <w:p w14:paraId="0F498B20" w14:textId="77777777" w:rsidR="00574EB1" w:rsidRDefault="003022A4">
            <w:pPr>
              <w:pStyle w:val="TableContents"/>
            </w:pPr>
            <w:r>
              <w:rPr>
                <w:rFonts w:eastAsia="Lucida Sans Unicode" w:cs="Tahoma"/>
                <w:b/>
                <w:bCs/>
                <w:iCs/>
                <w:color w:val="FFFFFF"/>
                <w:szCs w:val="20"/>
              </w:rPr>
              <w:t>Puntsymbool</w:t>
            </w:r>
          </w:p>
        </w:tc>
        <w:tc>
          <w:tcPr>
            <w:tcW w:w="4459" w:type="dxa"/>
            <w:tcBorders>
              <w:top w:val="single" w:sz="2" w:space="0" w:color="000001"/>
              <w:left w:val="single" w:sz="2" w:space="0" w:color="000001"/>
              <w:bottom w:val="single" w:sz="2" w:space="0" w:color="000001"/>
            </w:tcBorders>
            <w:shd w:val="clear" w:color="auto" w:fill="808080"/>
          </w:tcPr>
          <w:p w14:paraId="136B157B" w14:textId="77777777" w:rsidR="00574EB1" w:rsidRDefault="003022A4">
            <w:pPr>
              <w:pStyle w:val="TableContents"/>
            </w:pPr>
            <w:r>
              <w:rPr>
                <w:rFonts w:eastAsia="Lucida Sans Unicode" w:cs="Tahoma"/>
                <w:b/>
                <w:bCs/>
                <w:iCs/>
                <w:color w:val="FFFFFF"/>
                <w:szCs w:val="20"/>
              </w:rPr>
              <w:t>Leidingelement</w:t>
            </w:r>
          </w:p>
        </w:tc>
        <w:tc>
          <w:tcPr>
            <w:tcW w:w="3020" w:type="dxa"/>
            <w:tcBorders>
              <w:top w:val="single" w:sz="2" w:space="0" w:color="000001"/>
              <w:left w:val="single" w:sz="2" w:space="0" w:color="000001"/>
              <w:bottom w:val="single" w:sz="2" w:space="0" w:color="000001"/>
              <w:right w:val="single" w:sz="2" w:space="0" w:color="000001"/>
            </w:tcBorders>
            <w:shd w:val="clear" w:color="auto" w:fill="808080"/>
          </w:tcPr>
          <w:p w14:paraId="0E23D4C5" w14:textId="77777777" w:rsidR="00574EB1" w:rsidRDefault="003022A4">
            <w:pPr>
              <w:pStyle w:val="TableContents"/>
            </w:pPr>
            <w:r>
              <w:rPr>
                <w:rFonts w:eastAsia="Lucida Sans Unicode" w:cs="Tahoma"/>
                <w:b/>
                <w:bCs/>
                <w:iCs/>
                <w:color w:val="FFFFFF"/>
                <w:szCs w:val="20"/>
              </w:rPr>
              <w:t>Waarde</w:t>
            </w:r>
          </w:p>
        </w:tc>
      </w:tr>
      <w:tr w:rsidR="00574EB1" w14:paraId="3C8A08D9"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7A38415E" w14:textId="77777777" w:rsidR="00574EB1" w:rsidRDefault="003022A4">
            <w:pPr>
              <w:pStyle w:val="TableContents"/>
            </w:pPr>
            <w:r>
              <w:rPr>
                <w:b/>
                <w:bCs/>
              </w:rPr>
              <w:t>Aansluiting</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B30B30D" w14:textId="77777777" w:rsidR="00574EB1" w:rsidRDefault="003022A4">
            <w:pPr>
              <w:pStyle w:val="TableContents"/>
            </w:pPr>
            <w:r>
              <w:t>ElectricityAppurtenanceTypeValue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51D5F5" w14:textId="77777777" w:rsidR="00574EB1" w:rsidRDefault="003022A4">
            <w:pPr>
              <w:pStyle w:val="TableContents"/>
            </w:pPr>
            <w:r>
              <w:t>deliveryPoint</w:t>
            </w:r>
          </w:p>
        </w:tc>
      </w:tr>
      <w:tr w:rsidR="00574EB1" w14:paraId="6DBB8EBA"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6823597"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C4EA3A5" w14:textId="77777777" w:rsidR="00574EB1" w:rsidRDefault="003022A4">
            <w:pPr>
              <w:pStyle w:val="TableContents"/>
            </w:pPr>
            <w:r>
              <w:t>OilGasChemicalsAppurtenanceTypeValue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E8B6DA" w14:textId="77777777" w:rsidR="00574EB1" w:rsidRDefault="003022A4">
            <w:pPr>
              <w:pStyle w:val="TableContents"/>
            </w:pPr>
            <w:r>
              <w:t>deliveryPoint</w:t>
            </w:r>
          </w:p>
        </w:tc>
      </w:tr>
      <w:tr w:rsidR="00574EB1" w14:paraId="5CBF74F0"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F5F64FD"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9B21BA6" w14:textId="77777777" w:rsidR="00574EB1" w:rsidRDefault="003022A4">
            <w:pPr>
              <w:pStyle w:val="TableContents"/>
            </w:pPr>
            <w:r>
              <w:t>SewerAppurtenanceTypeValue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DB6BB2" w14:textId="77777777" w:rsidR="00574EB1" w:rsidRDefault="003022A4">
            <w:pPr>
              <w:pStyle w:val="TableContents"/>
            </w:pPr>
            <w:r>
              <w:t>connection</w:t>
            </w:r>
          </w:p>
        </w:tc>
      </w:tr>
      <w:tr w:rsidR="00574EB1" w14:paraId="387A622E"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7F5FCE5"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2F3B1A2" w14:textId="77777777" w:rsidR="00574EB1" w:rsidRDefault="003022A4">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9F288E5" w14:textId="77777777" w:rsidR="00574EB1" w:rsidRDefault="003022A4">
            <w:pPr>
              <w:pStyle w:val="TableContents"/>
            </w:pPr>
            <w:r>
              <w:t>waterDischargePoint</w:t>
            </w:r>
          </w:p>
        </w:tc>
      </w:tr>
      <w:tr w:rsidR="00574EB1" w14:paraId="50EA0BA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A153FE6"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C413572" w14:textId="77777777" w:rsidR="00574EB1" w:rsidRDefault="003022A4">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CAC168D" w14:textId="77777777" w:rsidR="00574EB1" w:rsidRDefault="003022A4">
            <w:pPr>
              <w:pStyle w:val="TableContents"/>
            </w:pPr>
            <w:r>
              <w:t>waterExhaustPoint</w:t>
            </w:r>
          </w:p>
        </w:tc>
      </w:tr>
      <w:tr w:rsidR="00574EB1" w14:paraId="685EB84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DCD8C6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1907F53" w14:textId="77777777" w:rsidR="00574EB1" w:rsidRDefault="003022A4">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714B32" w14:textId="77777777" w:rsidR="00574EB1" w:rsidRDefault="003022A4">
            <w:pPr>
              <w:pStyle w:val="TableContents"/>
            </w:pPr>
            <w:r>
              <w:t>waterServicePoint</w:t>
            </w:r>
          </w:p>
        </w:tc>
      </w:tr>
      <w:tr w:rsidR="00574EB1" w14:paraId="5F30D58D"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4D019B1"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E7660FD" w14:textId="77777777" w:rsidR="00574EB1" w:rsidRDefault="003022A4">
            <w:pPr>
              <w:pStyle w:val="TableContents"/>
            </w:pPr>
            <w:r>
              <w:t>ElectricityAppurtenanceTypeIMKLValue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737A89" w14:textId="77777777" w:rsidR="00574EB1" w:rsidRDefault="003022A4">
            <w:pPr>
              <w:pStyle w:val="TableContents"/>
            </w:pPr>
            <w:r>
              <w:t>hogbouwkoppelpunt</w:t>
            </w:r>
          </w:p>
        </w:tc>
      </w:tr>
      <w:tr w:rsidR="00574EB1" w14:paraId="0B7D8EF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F7D5EC2"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7A91ED4" w14:textId="77777777" w:rsidR="00574EB1" w:rsidRDefault="003022A4">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1089A6" w14:textId="77777777" w:rsidR="00574EB1" w:rsidRDefault="003022A4">
            <w:pPr>
              <w:pStyle w:val="TableContents"/>
            </w:pPr>
            <w:r>
              <w:t>hoogbouwkoppelpunt</w:t>
            </w:r>
          </w:p>
        </w:tc>
      </w:tr>
      <w:tr w:rsidR="00574EB1" w14:paraId="6C40E1FB"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AE204F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BE5B898" w14:textId="77777777" w:rsidR="00574EB1" w:rsidRDefault="003022A4">
            <w:pPr>
              <w:pStyle w:val="TableContents"/>
            </w:pPr>
            <w:r>
              <w:t>SewerAppurtenanceTypeIMKLValue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E78E0A" w14:textId="77777777" w:rsidR="00574EB1" w:rsidRDefault="003022A4">
            <w:pPr>
              <w:pStyle w:val="TableContents"/>
            </w:pPr>
            <w:r>
              <w:t>puntVanLevering</w:t>
            </w:r>
          </w:p>
        </w:tc>
      </w:tr>
      <w:tr w:rsidR="00574EB1" w14:paraId="58C6E4D8"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02A5DE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46173B5" w14:textId="77777777" w:rsidR="00574EB1" w:rsidRDefault="003022A4">
            <w:pPr>
              <w:pStyle w:val="TableContents"/>
            </w:pPr>
            <w:r>
              <w:t>TelecommunicationsAppurtenanceTypeIMKLValue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9A0CC34" w14:textId="77777777" w:rsidR="00574EB1" w:rsidRDefault="003022A4">
            <w:pPr>
              <w:pStyle w:val="TableContents"/>
            </w:pPr>
            <w:r>
              <w:t>puntVanLevering</w:t>
            </w:r>
          </w:p>
        </w:tc>
      </w:tr>
      <w:tr w:rsidR="00574EB1" w14:paraId="09D8643A"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1461945"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9444DFF" w14:textId="77777777" w:rsidR="00574EB1" w:rsidRDefault="003022A4">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C7118FD" w14:textId="77777777" w:rsidR="00574EB1" w:rsidRDefault="003022A4">
            <w:pPr>
              <w:pStyle w:val="TableContents"/>
            </w:pPr>
            <w:r>
              <w:t>puntVanLevering</w:t>
            </w:r>
          </w:p>
        </w:tc>
      </w:tr>
      <w:tr w:rsidR="00574EB1" w14:paraId="7A936C94"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D89AF08"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60C94F5" w14:textId="77777777" w:rsidR="00574EB1" w:rsidRDefault="003022A4">
            <w:pPr>
              <w:pStyle w:val="TableContents"/>
            </w:pPr>
            <w:r>
              <w:t>WaterAppurtenanceTypeIMKLValue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BBB46AF" w14:textId="77777777" w:rsidR="00574EB1" w:rsidRDefault="003022A4">
            <w:pPr>
              <w:pStyle w:val="TableContents"/>
            </w:pPr>
            <w:r>
              <w:t>puntVanLevering</w:t>
            </w:r>
          </w:p>
        </w:tc>
      </w:tr>
      <w:tr w:rsidR="00574EB1" w14:paraId="2B68BBA8" w14:textId="77777777" w:rsidTr="00080567">
        <w:tc>
          <w:tcPr>
            <w:tcW w:w="2228" w:type="dxa"/>
            <w:vMerge w:val="restart"/>
            <w:tcBorders>
              <w:top w:val="single" w:sz="2" w:space="0" w:color="000001"/>
              <w:left w:val="single" w:sz="2" w:space="0" w:color="000001"/>
              <w:bottom w:val="single" w:sz="2" w:space="0" w:color="000001"/>
            </w:tcBorders>
            <w:shd w:val="clear" w:color="auto" w:fill="auto"/>
            <w:tcMar>
              <w:left w:w="-2" w:type="dxa"/>
            </w:tcMar>
          </w:tcPr>
          <w:p w14:paraId="04B97523" w14:textId="77777777" w:rsidR="00574EB1" w:rsidRDefault="003022A4">
            <w:pPr>
              <w:pStyle w:val="TableContents"/>
            </w:pPr>
            <w:r>
              <w:rPr>
                <w:b/>
                <w:bCs/>
              </w:rPr>
              <w:t>Aarding</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59CF6D7F" w14:textId="77777777" w:rsidR="00574EB1" w:rsidRDefault="003022A4">
            <w:pPr>
              <w:pStyle w:val="TableContents"/>
            </w:pPr>
            <w:r>
              <w:t>ElectricityAppurtenanceTypeIMKLValue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5A87A4E" w14:textId="77777777" w:rsidR="00574EB1" w:rsidRDefault="003022A4">
            <w:pPr>
              <w:pStyle w:val="TableContents"/>
            </w:pPr>
            <w:r>
              <w:t>aarding</w:t>
            </w:r>
          </w:p>
        </w:tc>
      </w:tr>
      <w:tr w:rsidR="00574EB1" w14:paraId="58FBEC29"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6BF3F425" w14:textId="77777777" w:rsidR="00574EB1" w:rsidRDefault="00574EB1">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08EA20A9" w14:textId="77777777" w:rsidR="00574EB1" w:rsidRDefault="003022A4">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F3B88E" w14:textId="77777777" w:rsidR="00574EB1" w:rsidRDefault="003022A4">
            <w:pPr>
              <w:pStyle w:val="TableContents"/>
            </w:pPr>
            <w:r>
              <w:t>aarding</w:t>
            </w:r>
          </w:p>
        </w:tc>
      </w:tr>
      <w:tr w:rsidR="00574EB1" w14:paraId="2E50E360"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539FD329" w14:textId="77777777" w:rsidR="00574EB1" w:rsidRDefault="003022A4">
            <w:pPr>
              <w:pStyle w:val="TableContents"/>
            </w:pPr>
            <w:r>
              <w:rPr>
                <w:b/>
                <w:bCs/>
              </w:rPr>
              <w:t>Afsluiter</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574A5CF" w14:textId="77777777" w:rsidR="00574EB1" w:rsidRDefault="003022A4">
            <w:pPr>
              <w:pStyle w:val="TableContents"/>
            </w:pPr>
            <w:r>
              <w:t>SewerAppurtenanceTypeValue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09CED7" w14:textId="77777777" w:rsidR="00574EB1" w:rsidRDefault="003022A4">
            <w:pPr>
              <w:pStyle w:val="TableContents"/>
            </w:pPr>
            <w:r>
              <w:t>cleanout</w:t>
            </w:r>
          </w:p>
        </w:tc>
      </w:tr>
      <w:tr w:rsidR="00574EB1" w14:paraId="10A0B7D6"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02FA87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F5F188C" w14:textId="77777777" w:rsidR="00574EB1" w:rsidRDefault="003022A4">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3DB6F6" w14:textId="77777777" w:rsidR="00574EB1" w:rsidRDefault="003022A4">
            <w:pPr>
              <w:pStyle w:val="TableContents"/>
            </w:pPr>
            <w:r>
              <w:t>checkValve</w:t>
            </w:r>
          </w:p>
        </w:tc>
      </w:tr>
      <w:tr w:rsidR="00574EB1" w14:paraId="7C40F4C8"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0B956A0"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13CEF58" w14:textId="77777777" w:rsidR="00574EB1" w:rsidRDefault="003022A4">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B6FE26" w14:textId="77777777" w:rsidR="00574EB1" w:rsidRDefault="003022A4">
            <w:pPr>
              <w:pStyle w:val="TableContents"/>
            </w:pPr>
            <w:r>
              <w:t>controlValve</w:t>
            </w:r>
          </w:p>
        </w:tc>
      </w:tr>
      <w:tr w:rsidR="00574EB1" w14:paraId="37A9D35B"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2FB9BF5"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99AF738" w14:textId="77777777" w:rsidR="00574EB1" w:rsidRDefault="003022A4">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0B0ACA" w14:textId="77777777" w:rsidR="00574EB1" w:rsidRDefault="003022A4">
            <w:pPr>
              <w:pStyle w:val="TableContents"/>
            </w:pPr>
            <w:r>
              <w:t>afsluiter</w:t>
            </w:r>
          </w:p>
        </w:tc>
      </w:tr>
      <w:tr w:rsidR="00574EB1" w14:paraId="41A0E4BC"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91E1A2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2DE5109" w14:textId="77777777" w:rsidR="00574EB1" w:rsidRDefault="003022A4">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D7C4AD" w14:textId="77777777" w:rsidR="00574EB1" w:rsidRDefault="003022A4">
            <w:pPr>
              <w:pStyle w:val="TableContents"/>
            </w:pPr>
            <w:r>
              <w:t>afsluiter</w:t>
            </w:r>
          </w:p>
        </w:tc>
      </w:tr>
      <w:tr w:rsidR="00574EB1" w14:paraId="11874959"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473C980"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9061F18" w14:textId="77777777" w:rsidR="00574EB1" w:rsidRDefault="003022A4">
            <w:pPr>
              <w:pStyle w:val="TableContents"/>
            </w:pPr>
            <w:r>
              <w:t>WaterAppurtenanceTypeIMKLValue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E3D5A0" w14:textId="77777777" w:rsidR="00574EB1" w:rsidRDefault="003022A4">
            <w:pPr>
              <w:pStyle w:val="TableContents"/>
            </w:pPr>
            <w:r>
              <w:t>afsluiter</w:t>
            </w:r>
          </w:p>
        </w:tc>
      </w:tr>
      <w:tr w:rsidR="00574EB1" w14:paraId="269711FF" w14:textId="77777777" w:rsidTr="00080567">
        <w:tc>
          <w:tcPr>
            <w:tcW w:w="2228" w:type="dxa"/>
            <w:vMerge w:val="restart"/>
            <w:tcBorders>
              <w:top w:val="single" w:sz="2" w:space="0" w:color="000001"/>
              <w:left w:val="single" w:sz="2" w:space="0" w:color="000001"/>
              <w:bottom w:val="single" w:sz="2" w:space="0" w:color="000001"/>
            </w:tcBorders>
            <w:shd w:val="clear" w:color="auto" w:fill="auto"/>
            <w:tcMar>
              <w:left w:w="-2" w:type="dxa"/>
            </w:tcMar>
          </w:tcPr>
          <w:p w14:paraId="0E15964E" w14:textId="77777777" w:rsidR="00574EB1" w:rsidRDefault="003022A4">
            <w:pPr>
              <w:pStyle w:val="TableContents"/>
            </w:pPr>
            <w:r>
              <w:rPr>
                <w:b/>
                <w:bCs/>
              </w:rPr>
              <w:t>Anode</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6D33DFF0" w14:textId="77777777" w:rsidR="00574EB1" w:rsidRDefault="003022A4">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A22DD77" w14:textId="77777777" w:rsidR="00574EB1" w:rsidRDefault="003022A4">
            <w:pPr>
              <w:pStyle w:val="TableContents"/>
            </w:pPr>
            <w:r>
              <w:t>anode</w:t>
            </w:r>
          </w:p>
        </w:tc>
      </w:tr>
      <w:tr w:rsidR="00574EB1" w14:paraId="13537945"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C9A2F8B"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121E9B0D" w14:textId="77777777" w:rsidR="00574EB1" w:rsidRDefault="003022A4">
            <w:pPr>
              <w:pStyle w:val="TableContents"/>
            </w:pPr>
            <w:r>
              <w:t>ElectricityAppurtenanceTypeIMKLValue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B2EF400" w14:textId="77777777" w:rsidR="00574EB1" w:rsidRDefault="003022A4">
            <w:pPr>
              <w:pStyle w:val="TableContents"/>
            </w:pPr>
            <w:r>
              <w:t>kbInstallatie</w:t>
            </w:r>
          </w:p>
        </w:tc>
      </w:tr>
      <w:tr w:rsidR="00574EB1" w14:paraId="392C3ACB"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4601AAC"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75EBDA59" w14:textId="77777777" w:rsidR="00574EB1" w:rsidRDefault="003022A4">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4248C6E" w14:textId="77777777" w:rsidR="00574EB1" w:rsidRDefault="003022A4">
            <w:pPr>
              <w:pStyle w:val="TableContents"/>
            </w:pPr>
            <w:r>
              <w:t>anode</w:t>
            </w:r>
          </w:p>
        </w:tc>
      </w:tr>
      <w:tr w:rsidR="00574EB1" w14:paraId="0C49764A"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70D847B3" w14:textId="77777777" w:rsidR="00574EB1" w:rsidRDefault="003022A4">
            <w:pPr>
              <w:pStyle w:val="TableContents"/>
            </w:pPr>
            <w:r>
              <w:rPr>
                <w:b/>
                <w:bCs/>
              </w:rPr>
              <w:t>Blaasgat</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4438295" w14:textId="77777777" w:rsidR="00574EB1" w:rsidRDefault="003022A4">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F55EFB" w14:textId="77777777" w:rsidR="00574EB1" w:rsidRDefault="003022A4">
            <w:pPr>
              <w:pStyle w:val="TableContents"/>
            </w:pPr>
            <w:r>
              <w:t>blaasgat</w:t>
            </w:r>
          </w:p>
        </w:tc>
      </w:tr>
      <w:tr w:rsidR="00574EB1" w14:paraId="1787F8D4"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794BA3B6" w14:textId="77777777" w:rsidR="00574EB1" w:rsidRDefault="003022A4">
            <w:pPr>
              <w:pStyle w:val="TableContents"/>
            </w:pPr>
            <w:r>
              <w:rPr>
                <w:b/>
                <w:bCs/>
              </w:rPr>
              <w:t>Brandkraan</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65D46B1C" w14:textId="77777777" w:rsidR="00574EB1" w:rsidRDefault="003022A4">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11E03E4" w14:textId="77777777" w:rsidR="00574EB1" w:rsidRDefault="003022A4">
            <w:pPr>
              <w:pStyle w:val="TableContents"/>
            </w:pPr>
            <w:r>
              <w:t>fireHydrant</w:t>
            </w:r>
          </w:p>
        </w:tc>
      </w:tr>
      <w:tr w:rsidR="00574EB1" w14:paraId="624D7FCB"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56619CEE" w14:textId="77777777" w:rsidR="00574EB1" w:rsidRDefault="003022A4">
            <w:pPr>
              <w:pStyle w:val="TableContents"/>
            </w:pPr>
            <w:r>
              <w:rPr>
                <w:b/>
                <w:bCs/>
              </w:rPr>
              <w:t>Bron</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9CE2DF9" w14:textId="77777777" w:rsidR="00574EB1" w:rsidRDefault="003022A4">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C6AFA7" w14:textId="77777777" w:rsidR="00574EB1" w:rsidRDefault="003022A4">
            <w:pPr>
              <w:pStyle w:val="TableContents"/>
            </w:pPr>
            <w:r>
              <w:t>well</w:t>
            </w:r>
          </w:p>
        </w:tc>
      </w:tr>
      <w:tr w:rsidR="00574EB1" w14:paraId="2E9F328D"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22C7EC3"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007EDE3" w14:textId="77777777" w:rsidR="00574EB1" w:rsidRDefault="003022A4">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B3DD849" w14:textId="77777777" w:rsidR="00574EB1" w:rsidRDefault="003022A4">
            <w:pPr>
              <w:pStyle w:val="TableContents"/>
            </w:pPr>
            <w:r>
              <w:t>bron</w:t>
            </w:r>
          </w:p>
        </w:tc>
      </w:tr>
      <w:tr w:rsidR="00574EB1" w14:paraId="66FAFD06"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2C631062" w14:textId="77777777" w:rsidR="00574EB1" w:rsidRDefault="003022A4">
            <w:pPr>
              <w:pStyle w:val="TableContents"/>
            </w:pPr>
            <w:r>
              <w:rPr>
                <w:b/>
                <w:bCs/>
              </w:rPr>
              <w:t>Compensator</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6F784C2D" w14:textId="77777777" w:rsidR="00574EB1" w:rsidRDefault="003022A4">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50F4C9C" w14:textId="77777777" w:rsidR="00574EB1" w:rsidRDefault="003022A4">
            <w:pPr>
              <w:pStyle w:val="TableContents"/>
            </w:pPr>
            <w:r>
              <w:t>compensator</w:t>
            </w:r>
          </w:p>
        </w:tc>
      </w:tr>
      <w:tr w:rsidR="00574EB1" w14:paraId="4B88E083"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45C9AEDD" w14:textId="77777777" w:rsidR="00574EB1" w:rsidRDefault="003022A4">
            <w:pPr>
              <w:pStyle w:val="TableContents"/>
            </w:pPr>
            <w:r>
              <w:rPr>
                <w:b/>
                <w:bCs/>
              </w:rPr>
              <w:t>Geulmof</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5462C66" w14:textId="77777777" w:rsidR="00574EB1" w:rsidRDefault="003022A4">
            <w:pPr>
              <w:pStyle w:val="TableContents"/>
            </w:pPr>
            <w:r>
              <w:t>ElectricityAppurtenanceTypeIMKLValue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0223645" w14:textId="77777777" w:rsidR="00574EB1" w:rsidRDefault="003022A4">
            <w:pPr>
              <w:pStyle w:val="TableContents"/>
            </w:pPr>
            <w:r>
              <w:t>geulmof</w:t>
            </w:r>
          </w:p>
        </w:tc>
      </w:tr>
      <w:tr w:rsidR="00574EB1" w14:paraId="7CEA45D1"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5D19ED8F" w14:textId="77777777" w:rsidR="00574EB1" w:rsidRDefault="003022A4">
            <w:pPr>
              <w:pStyle w:val="TableContents"/>
            </w:pPr>
            <w:r>
              <w:rPr>
                <w:b/>
                <w:bCs/>
              </w:rPr>
              <w:t>Infiltratievoorziening</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46BB7D56" w14:textId="77777777" w:rsidR="00574EB1" w:rsidRDefault="003022A4">
            <w:pPr>
              <w:pStyle w:val="TableContents"/>
            </w:pPr>
            <w:r>
              <w:t>SewerAppurtenanceTypeIMKLValue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1C425C9" w14:textId="77777777" w:rsidR="00574EB1" w:rsidRDefault="003022A4">
            <w:pPr>
              <w:pStyle w:val="TableContents"/>
            </w:pPr>
            <w:r>
              <w:t>infiltratievoorziening</w:t>
            </w:r>
          </w:p>
        </w:tc>
      </w:tr>
      <w:tr w:rsidR="00574EB1" w14:paraId="2FDE00B6"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42854CCD" w14:textId="77777777" w:rsidR="00574EB1" w:rsidRDefault="003022A4">
            <w:pPr>
              <w:pStyle w:val="TableContents"/>
            </w:pPr>
            <w:r>
              <w:rPr>
                <w:b/>
                <w:bCs/>
              </w:rPr>
              <w:t>kb-Meetpunt</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EE02147" w14:textId="77777777" w:rsidR="00574EB1" w:rsidRDefault="003022A4">
            <w:pPr>
              <w:pStyle w:val="TableContents"/>
            </w:pPr>
            <w:r>
              <w:t>ElectricityAppurtenanceTypeIMKLValue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7695B3D" w14:textId="77777777" w:rsidR="00574EB1" w:rsidRDefault="003022A4">
            <w:pPr>
              <w:pStyle w:val="TableContents"/>
            </w:pPr>
            <w:r>
              <w:t>kbMeetpunt</w:t>
            </w:r>
          </w:p>
        </w:tc>
      </w:tr>
      <w:tr w:rsidR="00574EB1" w14:paraId="6CD0D30D"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2CE1FE1"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8A9EBCE" w14:textId="77777777" w:rsidR="00574EB1" w:rsidRDefault="003022A4">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C81B6C" w14:textId="77777777" w:rsidR="00574EB1" w:rsidRDefault="003022A4">
            <w:pPr>
              <w:pStyle w:val="TableContents"/>
            </w:pPr>
            <w:r>
              <w:t>kbMeetpunt</w:t>
            </w:r>
          </w:p>
        </w:tc>
      </w:tr>
      <w:tr w:rsidR="00574EB1" w14:paraId="03D26762"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23D8B3E"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E138432" w14:textId="77777777" w:rsidR="00574EB1" w:rsidRDefault="003022A4">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C32E42" w14:textId="77777777" w:rsidR="00574EB1" w:rsidRDefault="003022A4">
            <w:pPr>
              <w:pStyle w:val="TableContents"/>
            </w:pPr>
            <w:r>
              <w:t>lekdetectiemeetpunt</w:t>
            </w:r>
          </w:p>
        </w:tc>
      </w:tr>
      <w:tr w:rsidR="00574EB1" w14:paraId="1A124C13"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39D4C011" w14:textId="77777777" w:rsidR="00574EB1" w:rsidRDefault="003022A4">
            <w:pPr>
              <w:pStyle w:val="TableContents"/>
            </w:pPr>
            <w:r>
              <w:rPr>
                <w:b/>
                <w:bCs/>
              </w:rPr>
              <w:t>Lasnok</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31D91F1F" w14:textId="77777777" w:rsidR="00574EB1" w:rsidRDefault="003022A4">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18BC505" w14:textId="77777777" w:rsidR="00574EB1" w:rsidRDefault="003022A4">
            <w:pPr>
              <w:pStyle w:val="TableContents"/>
            </w:pPr>
            <w:r>
              <w:t>lasnok</w:t>
            </w:r>
          </w:p>
        </w:tc>
      </w:tr>
      <w:tr w:rsidR="00574EB1" w14:paraId="30D640B5"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4AFD4719" w14:textId="77777777" w:rsidR="00574EB1" w:rsidRDefault="003022A4">
            <w:pPr>
              <w:pStyle w:val="TableContents"/>
            </w:pPr>
            <w:r>
              <w:rPr>
                <w:b/>
                <w:bCs/>
              </w:rPr>
              <w:t>Markering</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19D6DE2" w14:textId="77777777" w:rsidR="00574EB1" w:rsidRDefault="003022A4">
            <w:pPr>
              <w:pStyle w:val="TableContents"/>
            </w:pPr>
            <w:r>
              <w:t>OilGasChemicalsAppurtenanceTypeValue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8D7535" w14:textId="77777777" w:rsidR="00574EB1" w:rsidRDefault="003022A4">
            <w:pPr>
              <w:pStyle w:val="TableContents"/>
            </w:pPr>
            <w:r>
              <w:t>marker</w:t>
            </w:r>
          </w:p>
        </w:tc>
      </w:tr>
      <w:tr w:rsidR="00574EB1" w14:paraId="17663635" w14:textId="77777777" w:rsidTr="00080567">
        <w:tc>
          <w:tcPr>
            <w:tcW w:w="2228" w:type="dxa"/>
            <w:vMerge w:val="restart"/>
            <w:tcBorders>
              <w:top w:val="single" w:sz="2" w:space="0" w:color="000001"/>
              <w:left w:val="single" w:sz="2" w:space="0" w:color="000001"/>
              <w:bottom w:val="single" w:sz="2" w:space="0" w:color="000001"/>
            </w:tcBorders>
            <w:shd w:val="clear" w:color="auto" w:fill="auto"/>
            <w:tcMar>
              <w:left w:w="-2" w:type="dxa"/>
            </w:tcMar>
          </w:tcPr>
          <w:p w14:paraId="267D1A0D" w14:textId="77777777" w:rsidR="00574EB1" w:rsidRDefault="003022A4">
            <w:pPr>
              <w:pStyle w:val="TableContents"/>
            </w:pPr>
            <w:r>
              <w:rPr>
                <w:b/>
                <w:bCs/>
              </w:rPr>
              <w:t>Mof</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85D2457" w14:textId="77777777" w:rsidR="00574EB1" w:rsidRDefault="003022A4">
            <w:pPr>
              <w:pStyle w:val="TableContents"/>
            </w:pPr>
            <w:r>
              <w:t>ElectricityAppurtenanceTypeIMKLValue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47D940" w14:textId="77777777" w:rsidR="00574EB1" w:rsidRDefault="003022A4">
            <w:pPr>
              <w:pStyle w:val="TableContents"/>
            </w:pPr>
            <w:r>
              <w:t>mof</w:t>
            </w:r>
          </w:p>
        </w:tc>
      </w:tr>
      <w:tr w:rsidR="00574EB1" w14:paraId="5A346E3F"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473A4D72"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2B9DF1D" w14:textId="77777777" w:rsidR="00574EB1" w:rsidRDefault="003022A4">
            <w:pPr>
              <w:pStyle w:val="TableContents"/>
            </w:pPr>
            <w:r>
              <w:t>TelecommunicationsAppurtenanceTypeIMKLValue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FB12710" w14:textId="77777777" w:rsidR="00574EB1" w:rsidRDefault="003022A4">
            <w:pPr>
              <w:pStyle w:val="TableContents"/>
            </w:pPr>
            <w:r>
              <w:t>mof</w:t>
            </w:r>
          </w:p>
        </w:tc>
      </w:tr>
      <w:tr w:rsidR="00574EB1" w14:paraId="6A90F3BF"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28765422"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5E866FBF" w14:textId="77777777" w:rsidR="00574EB1" w:rsidRDefault="003022A4">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679D298" w14:textId="77777777" w:rsidR="00574EB1" w:rsidRDefault="003022A4">
            <w:pPr>
              <w:pStyle w:val="TableContents"/>
            </w:pPr>
            <w:r>
              <w:t>mof</w:t>
            </w:r>
          </w:p>
        </w:tc>
      </w:tr>
      <w:tr w:rsidR="00574EB1" w14:paraId="4178D5BF"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55E3E11E" w14:textId="77777777" w:rsidR="00574EB1" w:rsidRDefault="003022A4">
            <w:pPr>
              <w:pStyle w:val="TableContents"/>
            </w:pPr>
            <w:r>
              <w:rPr>
                <w:b/>
                <w:bCs/>
              </w:rPr>
              <w:t>Ontluchting</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24029F8" w14:textId="77777777" w:rsidR="00574EB1" w:rsidRDefault="003022A4">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296E26B" w14:textId="77777777" w:rsidR="00574EB1" w:rsidRDefault="003022A4">
            <w:pPr>
              <w:pStyle w:val="TableContents"/>
            </w:pPr>
            <w:r>
              <w:t>ontluchting</w:t>
            </w:r>
          </w:p>
        </w:tc>
      </w:tr>
      <w:tr w:rsidR="00574EB1" w14:paraId="4CD26168"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3ACE70A"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B283EA1" w14:textId="77777777" w:rsidR="00574EB1" w:rsidRDefault="003022A4">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F771B7" w14:textId="77777777" w:rsidR="00574EB1" w:rsidRDefault="003022A4">
            <w:pPr>
              <w:pStyle w:val="TableContents"/>
            </w:pPr>
            <w:r>
              <w:t>ontluchting</w:t>
            </w:r>
          </w:p>
        </w:tc>
      </w:tr>
      <w:tr w:rsidR="00574EB1" w14:paraId="18EE7C04"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3DEFAA26" w14:textId="77777777" w:rsidR="00574EB1" w:rsidRDefault="003022A4">
            <w:pPr>
              <w:pStyle w:val="TableContents"/>
            </w:pPr>
            <w:r>
              <w:rPr>
                <w:b/>
                <w:bCs/>
              </w:rPr>
              <w:t>Ontspanningselement</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E5F45B4" w14:textId="77777777" w:rsidR="00574EB1" w:rsidRDefault="003022A4">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01D253" w14:textId="77777777" w:rsidR="00574EB1" w:rsidRDefault="003022A4">
            <w:pPr>
              <w:pStyle w:val="TableContents"/>
            </w:pPr>
            <w:r>
              <w:t>ontspanningselement</w:t>
            </w:r>
          </w:p>
        </w:tc>
      </w:tr>
      <w:tr w:rsidR="00574EB1" w14:paraId="7E591CFC"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10187255" w14:textId="77777777" w:rsidR="00574EB1" w:rsidRDefault="003022A4">
            <w:pPr>
              <w:pStyle w:val="TableContents"/>
            </w:pPr>
            <w:r>
              <w:rPr>
                <w:b/>
                <w:bCs/>
              </w:rPr>
              <w:t>Overgangsstuk</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4E6E84B" w14:textId="77777777" w:rsidR="00574EB1" w:rsidRDefault="003022A4">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6A4EAC" w14:textId="77777777" w:rsidR="00574EB1" w:rsidRDefault="003022A4">
            <w:pPr>
              <w:pStyle w:val="TableContents"/>
            </w:pPr>
            <w:r>
              <w:t>overgangsstuk</w:t>
            </w:r>
          </w:p>
        </w:tc>
      </w:tr>
      <w:tr w:rsidR="00574EB1" w14:paraId="1BB5A1F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BB9DD2B"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4668A91" w14:textId="77777777" w:rsidR="00574EB1" w:rsidRDefault="003022A4">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DED59C" w14:textId="77777777" w:rsidR="00574EB1" w:rsidRDefault="003022A4">
            <w:pPr>
              <w:pStyle w:val="TableContents"/>
            </w:pPr>
            <w:r>
              <w:t>verloopstuk</w:t>
            </w:r>
          </w:p>
        </w:tc>
      </w:tr>
      <w:tr w:rsidR="00574EB1" w14:paraId="05125362"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212F724"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C9FF053" w14:textId="77777777" w:rsidR="00574EB1" w:rsidRDefault="003022A4">
            <w:pPr>
              <w:pStyle w:val="TableContents"/>
            </w:pPr>
            <w:r>
              <w:t>WaterAppurtenanceTypeIMKLValue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D38E99" w14:textId="77777777" w:rsidR="00574EB1" w:rsidRDefault="003022A4">
            <w:pPr>
              <w:pStyle w:val="TableContents"/>
            </w:pPr>
            <w:r>
              <w:t>diameterovergang</w:t>
            </w:r>
          </w:p>
        </w:tc>
      </w:tr>
      <w:tr w:rsidR="00574EB1" w14:paraId="33384C93"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B159B3D"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6F13552" w14:textId="77777777" w:rsidR="00574EB1" w:rsidRDefault="003022A4">
            <w:pPr>
              <w:pStyle w:val="TableContents"/>
            </w:pPr>
            <w:r>
              <w:t>WaterAppurtenanceTypeIMKLValue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E97738B" w14:textId="77777777" w:rsidR="00574EB1" w:rsidRDefault="003022A4">
            <w:pPr>
              <w:pStyle w:val="TableContents"/>
            </w:pPr>
            <w:r>
              <w:t>materiaalovergang</w:t>
            </w:r>
          </w:p>
        </w:tc>
      </w:tr>
      <w:tr w:rsidR="00574EB1" w14:paraId="78980B2C"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11DE7C45" w14:textId="77777777" w:rsidR="00574EB1" w:rsidRDefault="003022A4">
            <w:pPr>
              <w:pStyle w:val="TableContents"/>
            </w:pPr>
            <w:r>
              <w:rPr>
                <w:b/>
                <w:bCs/>
              </w:rPr>
              <w:t>Overlengte</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1F5226E1" w14:textId="77777777" w:rsidR="00574EB1" w:rsidRDefault="003022A4">
            <w:pPr>
              <w:pStyle w:val="TableContents"/>
            </w:pPr>
            <w:r>
              <w:t>TelecommunicationsAppurtenanceTypeIMKLValue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DAA47FA" w14:textId="77777777" w:rsidR="00574EB1" w:rsidRDefault="003022A4">
            <w:pPr>
              <w:pStyle w:val="TableContents"/>
            </w:pPr>
            <w:r>
              <w:t>overlengte</w:t>
            </w:r>
          </w:p>
        </w:tc>
      </w:tr>
      <w:tr w:rsidR="00574EB1" w14:paraId="139A8139"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7BF19084" w14:textId="77777777" w:rsidR="00574EB1" w:rsidRDefault="003022A4">
            <w:pPr>
              <w:pStyle w:val="TableContents"/>
            </w:pPr>
            <w:r>
              <w:rPr>
                <w:b/>
                <w:bCs/>
              </w:rPr>
              <w:t>Pomp</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D4209C4" w14:textId="77777777" w:rsidR="00574EB1" w:rsidRDefault="003022A4">
            <w:pPr>
              <w:pStyle w:val="TableContents"/>
            </w:pPr>
            <w:r>
              <w:t>OilGasChemicalsAppurtenanceTypeValue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97DA11B" w14:textId="77777777" w:rsidR="00574EB1" w:rsidRDefault="003022A4">
            <w:pPr>
              <w:pStyle w:val="TableContents"/>
            </w:pPr>
            <w:r>
              <w:t>pump</w:t>
            </w:r>
          </w:p>
        </w:tc>
      </w:tr>
      <w:tr w:rsidR="00574EB1" w14:paraId="0726E0C6"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95C1737"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CF3529A" w14:textId="77777777" w:rsidR="00574EB1" w:rsidRDefault="003022A4">
            <w:pPr>
              <w:pStyle w:val="TableContents"/>
            </w:pPr>
            <w:r>
              <w:t>SewerAppurtenanceTypeIMKLValue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DB4AB93" w14:textId="77777777" w:rsidR="00574EB1" w:rsidRDefault="003022A4">
            <w:pPr>
              <w:pStyle w:val="TableContents"/>
            </w:pPr>
            <w:r>
              <w:t>gemaal</w:t>
            </w:r>
          </w:p>
        </w:tc>
      </w:tr>
      <w:tr w:rsidR="00574EB1" w14:paraId="3F25FC3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989D282"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75DC97A" w14:textId="77777777" w:rsidR="00574EB1" w:rsidRDefault="003022A4">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0717BA" w14:textId="77777777" w:rsidR="00574EB1" w:rsidRDefault="003022A4">
            <w:pPr>
              <w:pStyle w:val="TableContents"/>
            </w:pPr>
            <w:r>
              <w:t>pomp</w:t>
            </w:r>
          </w:p>
        </w:tc>
      </w:tr>
      <w:tr w:rsidR="00574EB1" w14:paraId="3D517B3C" w14:textId="77777777" w:rsidTr="00080567">
        <w:tc>
          <w:tcPr>
            <w:tcW w:w="2228" w:type="dxa"/>
            <w:vMerge w:val="restart"/>
            <w:tcBorders>
              <w:top w:val="single" w:sz="2" w:space="0" w:color="000001"/>
              <w:left w:val="single" w:sz="2" w:space="0" w:color="000001"/>
              <w:bottom w:val="single" w:sz="2" w:space="0" w:color="000001"/>
            </w:tcBorders>
            <w:shd w:val="clear" w:color="auto" w:fill="auto"/>
            <w:tcMar>
              <w:left w:w="-2" w:type="dxa"/>
            </w:tcMar>
          </w:tcPr>
          <w:p w14:paraId="2F495B97" w14:textId="77777777" w:rsidR="00574EB1" w:rsidRDefault="003022A4">
            <w:pPr>
              <w:pStyle w:val="TableContents"/>
            </w:pPr>
            <w:r>
              <w:rPr>
                <w:b/>
                <w:bCs/>
              </w:rPr>
              <w:t>Put</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C4B7DA2" w14:textId="77777777" w:rsidR="00574EB1" w:rsidRDefault="003022A4">
            <w:pPr>
              <w:pStyle w:val="TableContents"/>
            </w:pPr>
            <w:r>
              <w:t>SewerAppurtenanceTypeIMKLValue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71F7828" w14:textId="77777777" w:rsidR="00574EB1" w:rsidRDefault="003022A4">
            <w:pPr>
              <w:pStyle w:val="TableContents"/>
            </w:pPr>
            <w:r>
              <w:t>kolk</w:t>
            </w:r>
          </w:p>
        </w:tc>
      </w:tr>
      <w:tr w:rsidR="00574EB1" w14:paraId="58870180"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79F18B6E" w14:textId="77777777" w:rsidR="00574EB1" w:rsidRDefault="00574EB1">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427EE49C" w14:textId="77777777" w:rsidR="00574EB1" w:rsidRDefault="003022A4">
            <w:pPr>
              <w:pStyle w:val="TableContents"/>
            </w:pPr>
            <w:r>
              <w:t>SewerAppurtenanceTypeIMKLValue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9151302" w14:textId="77777777" w:rsidR="00574EB1" w:rsidRDefault="003022A4">
            <w:pPr>
              <w:pStyle w:val="TableContents"/>
            </w:pPr>
            <w:r>
              <w:t>overstort</w:t>
            </w:r>
          </w:p>
        </w:tc>
      </w:tr>
      <w:tr w:rsidR="00574EB1" w14:paraId="248446AC"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4E517A2B" w14:textId="77777777" w:rsidR="00574EB1" w:rsidRDefault="00574EB1">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6C8A854" w14:textId="77777777" w:rsidR="00574EB1" w:rsidRDefault="003022A4">
            <w:pPr>
              <w:pStyle w:val="TableContents"/>
            </w:pPr>
            <w:r>
              <w:t>SewerAppurtenanceTypeIMKLValue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AEE56C9" w14:textId="77777777" w:rsidR="00574EB1" w:rsidRDefault="003022A4">
            <w:pPr>
              <w:pStyle w:val="TableContents"/>
            </w:pPr>
            <w:r>
              <w:t>reservoir</w:t>
            </w:r>
          </w:p>
        </w:tc>
      </w:tr>
      <w:tr w:rsidR="00574EB1" w14:paraId="0901CB0A"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197EC76" w14:textId="77777777" w:rsidR="00574EB1" w:rsidRDefault="00574EB1">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3C571248" w14:textId="77777777" w:rsidR="00574EB1" w:rsidRDefault="003022A4">
            <w:pPr>
              <w:pStyle w:val="TableContents"/>
            </w:pPr>
            <w:r>
              <w:t>SewerAppurtenanceTypeIMKLValue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3651C76" w14:textId="77777777" w:rsidR="00574EB1" w:rsidRDefault="003022A4">
            <w:pPr>
              <w:pStyle w:val="TableContents"/>
            </w:pPr>
            <w:r>
              <w:t>uitlaatconstructie</w:t>
            </w:r>
          </w:p>
        </w:tc>
      </w:tr>
      <w:tr w:rsidR="00080567" w14:paraId="0FF5B54F" w14:textId="77777777" w:rsidTr="00080567">
        <w:trPr>
          <w:ins w:id="324" w:author="Paul Janssen" w:date="2020-09-22T09:35:00Z"/>
        </w:trPr>
        <w:tc>
          <w:tcPr>
            <w:tcW w:w="2228" w:type="dxa"/>
            <w:vMerge/>
            <w:tcBorders>
              <w:top w:val="single" w:sz="2" w:space="0" w:color="000001"/>
              <w:left w:val="single" w:sz="2" w:space="0" w:color="000001"/>
              <w:bottom w:val="single" w:sz="2" w:space="0" w:color="000001"/>
            </w:tcBorders>
            <w:shd w:val="clear" w:color="auto" w:fill="auto"/>
            <w:tcMar>
              <w:left w:w="-2" w:type="dxa"/>
            </w:tcMar>
          </w:tcPr>
          <w:p w14:paraId="16F50061" w14:textId="77777777" w:rsidR="00080567" w:rsidRDefault="00080567" w:rsidP="00080567">
            <w:pPr>
              <w:pStyle w:val="TableContents"/>
              <w:rPr>
                <w:ins w:id="325" w:author="Paul Janssen" w:date="2020-09-22T09:35:00Z"/>
              </w:rPr>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501C3B84" w14:textId="424B8118" w:rsidR="00080567" w:rsidRDefault="00080567" w:rsidP="00080567">
            <w:pPr>
              <w:pStyle w:val="TableContents"/>
              <w:rPr>
                <w:ins w:id="326" w:author="Paul Janssen" w:date="2020-09-22T09:35:00Z"/>
              </w:rPr>
            </w:pPr>
            <w:ins w:id="327" w:author="Paul Janssen" w:date="2020-09-22T09:35:00Z">
              <w:r>
                <w:t>SewerAppurtenanceTypeIMKLValue</w:t>
              </w:r>
            </w:ins>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6240C38" w14:textId="69DDC605" w:rsidR="00080567" w:rsidRDefault="00080567" w:rsidP="00080567">
            <w:pPr>
              <w:pStyle w:val="TableContents"/>
              <w:rPr>
                <w:ins w:id="328" w:author="Paul Janssen" w:date="2020-09-22T09:35:00Z"/>
              </w:rPr>
            </w:pPr>
            <w:ins w:id="329" w:author="Paul Janssen" w:date="2020-09-22T09:36:00Z">
              <w:r w:rsidRPr="00080567">
                <w:t>inspectieput</w:t>
              </w:r>
            </w:ins>
          </w:p>
        </w:tc>
      </w:tr>
      <w:tr w:rsidR="00080567" w14:paraId="4E14ADA1"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24D6EEF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649A3346" w14:textId="77777777" w:rsidR="00080567" w:rsidRDefault="00080567" w:rsidP="00080567">
            <w:pPr>
              <w:pStyle w:val="TableContents"/>
            </w:pPr>
            <w:r>
              <w:t>TelecommunicationsAppurtenanceTypeIMKLValue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AADF174" w14:textId="77777777" w:rsidR="00080567" w:rsidRDefault="00080567" w:rsidP="00080567">
            <w:pPr>
              <w:pStyle w:val="TableContents"/>
            </w:pPr>
            <w:r>
              <w:t>handhole</w:t>
            </w:r>
          </w:p>
        </w:tc>
      </w:tr>
      <w:tr w:rsidR="00080567" w14:paraId="6DB64EEE"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A55E610"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1C67AEDC" w14:textId="77777777" w:rsidR="00080567" w:rsidRDefault="00080567" w:rsidP="00080567">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0ABE67E" w14:textId="77777777" w:rsidR="00080567" w:rsidRDefault="00080567" w:rsidP="00080567">
            <w:pPr>
              <w:pStyle w:val="TableContents"/>
            </w:pPr>
            <w:r>
              <w:t>put</w:t>
            </w:r>
          </w:p>
        </w:tc>
      </w:tr>
      <w:tr w:rsidR="00080567" w14:paraId="08C6B7F7"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5FEF48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0F7A075" w14:textId="77777777" w:rsidR="00080567" w:rsidRDefault="00080567" w:rsidP="00080567">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6D371EF" w14:textId="77777777" w:rsidR="00080567" w:rsidRDefault="00080567" w:rsidP="00080567">
            <w:pPr>
              <w:pStyle w:val="TableContents"/>
            </w:pPr>
            <w:r>
              <w:t>junction</w:t>
            </w:r>
          </w:p>
        </w:tc>
      </w:tr>
      <w:tr w:rsidR="00080567" w14:paraId="133903F8"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4A8C45E9"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0262EAEB" w14:textId="77777777" w:rsidR="00080567" w:rsidRDefault="00080567" w:rsidP="00080567">
            <w:pPr>
              <w:pStyle w:val="TableContents"/>
            </w:pPr>
            <w:r>
              <w:t>WaterAppurtenanceTypeIMKLValue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7DAE2BC" w14:textId="77777777" w:rsidR="00080567" w:rsidRDefault="00080567" w:rsidP="00080567">
            <w:pPr>
              <w:pStyle w:val="TableContents"/>
            </w:pPr>
            <w:r>
              <w:t>put</w:t>
            </w:r>
          </w:p>
        </w:tc>
      </w:tr>
      <w:tr w:rsidR="00080567" w14:paraId="640D7BC7"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0D59F805" w14:textId="77777777" w:rsidR="00080567" w:rsidRDefault="00080567" w:rsidP="00080567">
            <w:pPr>
              <w:pStyle w:val="TableContents"/>
            </w:pPr>
            <w:r>
              <w:rPr>
                <w:b/>
                <w:bCs/>
              </w:rPr>
              <w:t>Sifon</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F8C90C3" w14:textId="77777777" w:rsidR="00080567" w:rsidRDefault="00080567" w:rsidP="00080567">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9A647A" w14:textId="77777777" w:rsidR="00080567" w:rsidRDefault="00080567" w:rsidP="00080567">
            <w:pPr>
              <w:pStyle w:val="TableContents"/>
            </w:pPr>
            <w:r>
              <w:t>sifon</w:t>
            </w:r>
          </w:p>
        </w:tc>
      </w:tr>
      <w:tr w:rsidR="00080567" w14:paraId="5C9B5DD8"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74526ADD" w14:textId="77777777" w:rsidR="00080567" w:rsidRDefault="00080567" w:rsidP="00080567">
            <w:pPr>
              <w:pStyle w:val="TableContents"/>
            </w:pPr>
            <w:r>
              <w:rPr>
                <w:b/>
                <w:bCs/>
              </w:rPr>
              <w:t>Stootbeschermer</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18DA9DDE" w14:textId="77777777" w:rsidR="00080567" w:rsidRDefault="00080567" w:rsidP="00080567">
            <w:pPr>
              <w:pStyle w:val="TableContents"/>
            </w:pPr>
            <w:r>
              <w:t>SewerAppurtenanceTypeValue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5E7119C" w14:textId="77777777" w:rsidR="00080567" w:rsidRDefault="00080567" w:rsidP="00080567">
            <w:pPr>
              <w:pStyle w:val="TableContents"/>
            </w:pPr>
            <w:r>
              <w:t>thrustProtection</w:t>
            </w:r>
          </w:p>
        </w:tc>
      </w:tr>
      <w:tr w:rsidR="00080567" w14:paraId="64ACFF1F"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4F6C0EF2" w14:textId="77777777" w:rsidR="00080567" w:rsidRDefault="00080567" w:rsidP="00080567">
            <w:pPr>
              <w:pStyle w:val="TableContents"/>
            </w:pPr>
            <w:r>
              <w:rPr>
                <w:b/>
                <w:bCs/>
              </w:rPr>
              <w:t>Straatlantaarn</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F862DD5" w14:textId="77777777" w:rsidR="00080567" w:rsidRDefault="00080567" w:rsidP="00080567">
            <w:pPr>
              <w:pStyle w:val="TableContents"/>
            </w:pPr>
            <w:r>
              <w:t>ElectricityAppurtenanceTypeValue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992F00" w14:textId="77777777" w:rsidR="00080567" w:rsidRDefault="00080567" w:rsidP="00080567">
            <w:pPr>
              <w:pStyle w:val="TableContents"/>
            </w:pPr>
            <w:r>
              <w:t>streetLight</w:t>
            </w:r>
          </w:p>
        </w:tc>
      </w:tr>
      <w:tr w:rsidR="00080567" w14:paraId="64797142"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5BC42638" w14:textId="77777777" w:rsidR="00080567" w:rsidRDefault="00080567" w:rsidP="00080567">
            <w:pPr>
              <w:pStyle w:val="TableContents"/>
            </w:pPr>
            <w:r>
              <w:rPr>
                <w:b/>
                <w:bCs/>
              </w:rPr>
              <w:t>T-stuk</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0EFB2A02" w14:textId="77777777" w:rsidR="00080567" w:rsidRDefault="00080567" w:rsidP="00080567">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4874546" w14:textId="77777777" w:rsidR="00080567" w:rsidRDefault="00080567" w:rsidP="00080567">
            <w:pPr>
              <w:pStyle w:val="TableContents"/>
            </w:pPr>
            <w:r>
              <w:t>tstuk</w:t>
            </w:r>
          </w:p>
        </w:tc>
      </w:tr>
      <w:tr w:rsidR="00080567" w14:paraId="3EEB264F"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21FAE139" w14:textId="77777777" w:rsidR="00080567" w:rsidRDefault="00080567" w:rsidP="00080567">
            <w:pPr>
              <w:pStyle w:val="TableContents"/>
            </w:pPr>
            <w:r>
              <w:rPr>
                <w:b/>
                <w:bCs/>
              </w:rPr>
              <w:t>Overig of onbekend</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09EFEEE" w14:textId="77777777" w:rsidR="00080567" w:rsidRDefault="00080567" w:rsidP="00080567">
            <w:pPr>
              <w:pStyle w:val="TableContents"/>
            </w:pPr>
            <w:r>
              <w:t>ElectricityAppurtenanceTypeValue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A6C547" w14:textId="77777777" w:rsidR="00080567" w:rsidRDefault="00080567" w:rsidP="00080567">
            <w:pPr>
              <w:pStyle w:val="TableContents"/>
            </w:pPr>
            <w:r>
              <w:t>connectionBox</w:t>
            </w:r>
          </w:p>
        </w:tc>
      </w:tr>
      <w:tr w:rsidR="00080567" w14:paraId="14E84790"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E2985A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9F95984" w14:textId="77777777" w:rsidR="00080567" w:rsidRDefault="00080567" w:rsidP="00080567">
            <w:pPr>
              <w:pStyle w:val="TableContents"/>
            </w:pPr>
            <w:r>
              <w:t>ElectricityAppurtenanceTypeValue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EC14D6" w14:textId="77777777" w:rsidR="00080567" w:rsidRDefault="00080567" w:rsidP="00080567">
            <w:pPr>
              <w:pStyle w:val="TableContents"/>
            </w:pPr>
            <w:r>
              <w:t>generator</w:t>
            </w:r>
          </w:p>
        </w:tc>
      </w:tr>
      <w:tr w:rsidR="00080567" w14:paraId="1E81A0B3"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E0E0F7E"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C7526BE" w14:textId="77777777" w:rsidR="00080567" w:rsidRDefault="00080567" w:rsidP="00080567">
            <w:pPr>
              <w:pStyle w:val="TableContents"/>
            </w:pPr>
            <w:r>
              <w:t>ElectricityAppurtenanceTypeValue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5C3C49" w14:textId="77777777" w:rsidR="00080567" w:rsidRDefault="00080567" w:rsidP="00080567">
            <w:pPr>
              <w:pStyle w:val="TableContents"/>
            </w:pPr>
            <w:r>
              <w:t>mainStation</w:t>
            </w:r>
          </w:p>
        </w:tc>
      </w:tr>
      <w:tr w:rsidR="00080567" w14:paraId="57D60C99"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DFEC73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22E9C05" w14:textId="77777777" w:rsidR="00080567" w:rsidRDefault="00080567" w:rsidP="00080567">
            <w:pPr>
              <w:pStyle w:val="TableContents"/>
            </w:pPr>
            <w:r>
              <w:t>ElectricityAppurtenanceTypeValue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1244774" w14:textId="77777777" w:rsidR="00080567" w:rsidRDefault="00080567" w:rsidP="00080567">
            <w:pPr>
              <w:pStyle w:val="TableContents"/>
            </w:pPr>
            <w:r>
              <w:t>netStation</w:t>
            </w:r>
          </w:p>
        </w:tc>
      </w:tr>
      <w:tr w:rsidR="00080567" w14:paraId="48DE174A"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9AE332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AED5CC0" w14:textId="77777777" w:rsidR="00080567" w:rsidRDefault="00080567" w:rsidP="00080567">
            <w:pPr>
              <w:pStyle w:val="TableContents"/>
            </w:pPr>
            <w:r>
              <w:t>ElectricityAppurtenanceTypeValue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0BF5B6" w14:textId="77777777" w:rsidR="00080567" w:rsidRDefault="00080567" w:rsidP="00080567">
            <w:pPr>
              <w:pStyle w:val="TableContents"/>
            </w:pPr>
            <w:r>
              <w:t>subStation</w:t>
            </w:r>
          </w:p>
        </w:tc>
      </w:tr>
      <w:tr w:rsidR="00080567" w14:paraId="3703431E"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B30595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8E0F257" w14:textId="77777777" w:rsidR="00080567" w:rsidRDefault="00080567" w:rsidP="00080567">
            <w:pPr>
              <w:pStyle w:val="TableContents"/>
            </w:pPr>
            <w:r>
              <w:t>ElectricityAppurtenanceTypeIMKLValue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8BDDE3A" w14:textId="77777777" w:rsidR="00080567" w:rsidRDefault="00080567" w:rsidP="00080567">
            <w:pPr>
              <w:pStyle w:val="TableContents"/>
            </w:pPr>
            <w:r>
              <w:t>adrespunt</w:t>
            </w:r>
          </w:p>
        </w:tc>
      </w:tr>
      <w:tr w:rsidR="00080567" w14:paraId="06E96A97"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332ACE5"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A1F7C40" w14:textId="77777777" w:rsidR="00080567" w:rsidRDefault="00080567" w:rsidP="00080567">
            <w:pPr>
              <w:pStyle w:val="TableContents"/>
            </w:pPr>
            <w:r>
              <w:t>ElectricityAppurtenanceTypeIMKLValue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4EE596C" w14:textId="77777777" w:rsidR="00080567" w:rsidRDefault="00080567" w:rsidP="00080567">
            <w:pPr>
              <w:pStyle w:val="TableContents"/>
            </w:pPr>
            <w:r>
              <w:t>afdekplaten</w:t>
            </w:r>
          </w:p>
        </w:tc>
      </w:tr>
      <w:tr w:rsidR="00080567" w14:paraId="10803FD6"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3AADAFA"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C9F8489" w14:textId="77777777" w:rsidR="00080567" w:rsidRDefault="00080567" w:rsidP="00080567">
            <w:pPr>
              <w:pStyle w:val="TableContents"/>
            </w:pPr>
            <w:r>
              <w:t>ElectricityAppurtenanceTypeIMKLValue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AC3BD5" w14:textId="77777777" w:rsidR="00080567" w:rsidRDefault="00080567" w:rsidP="00080567">
            <w:pPr>
              <w:pStyle w:val="TableContents"/>
            </w:pPr>
            <w:r>
              <w:t>hoogteligging</w:t>
            </w:r>
          </w:p>
        </w:tc>
      </w:tr>
      <w:tr w:rsidR="00080567" w14:paraId="1463DE9D"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31DA5F9"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37501E5" w14:textId="77777777" w:rsidR="00080567" w:rsidRDefault="00080567" w:rsidP="00080567">
            <w:pPr>
              <w:pStyle w:val="TableContents"/>
            </w:pPr>
            <w:r>
              <w:t>ElectricityAppurtenanceTypeIMKLValue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D6901F" w14:textId="77777777" w:rsidR="00080567" w:rsidRDefault="00080567" w:rsidP="00080567">
            <w:pPr>
              <w:pStyle w:val="TableContents"/>
            </w:pPr>
            <w:r>
              <w:t>kbContact</w:t>
            </w:r>
          </w:p>
        </w:tc>
      </w:tr>
      <w:tr w:rsidR="00080567" w14:paraId="310A9EB7"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65FEF7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973B966" w14:textId="77777777" w:rsidR="00080567" w:rsidRDefault="00080567" w:rsidP="00080567">
            <w:pPr>
              <w:pStyle w:val="TableContents"/>
            </w:pPr>
            <w:r>
              <w:t>ElectricityAppurtenanceTypeIMKLValue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9C44DD" w14:textId="77777777" w:rsidR="00080567" w:rsidRDefault="00080567" w:rsidP="00080567">
            <w:pPr>
              <w:pStyle w:val="TableContents"/>
            </w:pPr>
            <w:r>
              <w:t>kbEindpunt</w:t>
            </w:r>
          </w:p>
        </w:tc>
      </w:tr>
      <w:tr w:rsidR="00080567" w14:paraId="66DADD83"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F77907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8ED4792" w14:textId="77777777" w:rsidR="00080567" w:rsidRDefault="00080567" w:rsidP="00080567">
            <w:pPr>
              <w:pStyle w:val="TableContents"/>
            </w:pPr>
            <w:r>
              <w:t>OilGasChemicalsAppurtenanceTypeValue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1DF8415" w14:textId="77777777" w:rsidR="00080567" w:rsidRDefault="00080567" w:rsidP="00080567">
            <w:pPr>
              <w:pStyle w:val="TableContents"/>
            </w:pPr>
            <w:r>
              <w:t>gasStation</w:t>
            </w:r>
          </w:p>
        </w:tc>
      </w:tr>
      <w:tr w:rsidR="00080567" w14:paraId="05F3DC8E"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570DA2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56E1C22" w14:textId="77777777" w:rsidR="00080567" w:rsidRDefault="00080567" w:rsidP="00080567">
            <w:pPr>
              <w:pStyle w:val="TableContents"/>
            </w:pPr>
            <w:r>
              <w:t>OilGasChemicalsAppurtenanceTypeValue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39F188" w14:textId="77777777" w:rsidR="00080567" w:rsidRDefault="00080567" w:rsidP="00080567">
            <w:pPr>
              <w:pStyle w:val="TableContents"/>
            </w:pPr>
            <w:r>
              <w:t>oilGasChemicalsNode</w:t>
            </w:r>
          </w:p>
        </w:tc>
      </w:tr>
      <w:tr w:rsidR="00080567" w14:paraId="2C2E8047"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760E7A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BA42173" w14:textId="77777777" w:rsidR="00080567" w:rsidRDefault="00080567" w:rsidP="00080567">
            <w:pPr>
              <w:pStyle w:val="TableContents"/>
            </w:pPr>
            <w:r>
              <w:t>OilGasChemicalsAppurtenanceTypeValue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2A417B6" w14:textId="77777777" w:rsidR="00080567" w:rsidRDefault="00080567" w:rsidP="00080567">
            <w:pPr>
              <w:pStyle w:val="TableContents"/>
            </w:pPr>
            <w:r>
              <w:t>productionRegion</w:t>
            </w:r>
          </w:p>
        </w:tc>
      </w:tr>
      <w:tr w:rsidR="00080567" w14:paraId="0D7AFEFF"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EFBF17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26C5679" w14:textId="77777777" w:rsidR="00080567" w:rsidRDefault="00080567" w:rsidP="00080567">
            <w:pPr>
              <w:pStyle w:val="TableContents"/>
            </w:pPr>
            <w:r>
              <w:t>OilGasChemicalsAppurtenanceTypeValue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3E48C8" w14:textId="77777777" w:rsidR="00080567" w:rsidRDefault="00080567" w:rsidP="00080567">
            <w:pPr>
              <w:pStyle w:val="TableContents"/>
            </w:pPr>
            <w:r>
              <w:t>pumpingStation</w:t>
            </w:r>
          </w:p>
        </w:tc>
      </w:tr>
      <w:tr w:rsidR="00080567" w14:paraId="21966386"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295240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E94CF07" w14:textId="77777777" w:rsidR="00080567" w:rsidRDefault="00080567" w:rsidP="00080567">
            <w:pPr>
              <w:pStyle w:val="TableContents"/>
            </w:pPr>
            <w:r>
              <w:t>OilGasChemicalsAppurtenanceTypeValue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D7243F" w14:textId="77777777" w:rsidR="00080567" w:rsidRDefault="00080567" w:rsidP="00080567">
            <w:pPr>
              <w:pStyle w:val="TableContents"/>
            </w:pPr>
            <w:r>
              <w:t>storage</w:t>
            </w:r>
          </w:p>
        </w:tc>
      </w:tr>
      <w:tr w:rsidR="00080567" w14:paraId="58AA522A"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174CEF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934B7EB" w14:textId="77777777" w:rsidR="00080567" w:rsidRDefault="00080567" w:rsidP="00080567">
            <w:pPr>
              <w:pStyle w:val="TableContents"/>
            </w:pPr>
            <w:r>
              <w:t>OilGasChemicalsAppurtenanceTypeValue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6807236" w14:textId="77777777" w:rsidR="00080567" w:rsidRDefault="00080567" w:rsidP="00080567">
            <w:pPr>
              <w:pStyle w:val="TableContents"/>
            </w:pPr>
            <w:r>
              <w:t>terminal</w:t>
            </w:r>
          </w:p>
        </w:tc>
      </w:tr>
      <w:tr w:rsidR="00080567" w14:paraId="796CBA75"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91EF93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44B724B" w14:textId="77777777" w:rsidR="00080567" w:rsidRDefault="00080567" w:rsidP="00080567">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6C93BD" w14:textId="77777777" w:rsidR="00080567" w:rsidRDefault="00080567" w:rsidP="00080567">
            <w:pPr>
              <w:pStyle w:val="TableContents"/>
            </w:pPr>
            <w:r>
              <w:t>adrespunt</w:t>
            </w:r>
          </w:p>
        </w:tc>
      </w:tr>
      <w:tr w:rsidR="00080567" w14:paraId="09996C2C"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B3A23F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083D376" w14:textId="77777777" w:rsidR="00080567" w:rsidRDefault="00080567" w:rsidP="00080567">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54504D" w14:textId="77777777" w:rsidR="00080567" w:rsidRDefault="00080567" w:rsidP="00080567">
            <w:pPr>
              <w:pStyle w:val="TableContents"/>
            </w:pPr>
            <w:r>
              <w:t>afdekplaten</w:t>
            </w:r>
          </w:p>
        </w:tc>
      </w:tr>
      <w:tr w:rsidR="00080567" w14:paraId="721EBBDF"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DD7916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1F2DA57" w14:textId="77777777" w:rsidR="00080567" w:rsidRDefault="00080567" w:rsidP="00080567">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AF09FB" w14:textId="77777777" w:rsidR="00080567" w:rsidRDefault="00080567" w:rsidP="00080567">
            <w:pPr>
              <w:pStyle w:val="TableContents"/>
            </w:pPr>
            <w:r>
              <w:t>aftakzadel</w:t>
            </w:r>
          </w:p>
        </w:tc>
      </w:tr>
      <w:tr w:rsidR="00080567" w14:paraId="2F908ADC"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01A441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AB3C7CE" w14:textId="77777777" w:rsidR="00080567" w:rsidRDefault="00080567" w:rsidP="00080567">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E04F750" w14:textId="77777777" w:rsidR="00080567" w:rsidRDefault="00080567" w:rsidP="00080567">
            <w:pPr>
              <w:pStyle w:val="TableContents"/>
            </w:pPr>
            <w:r>
              <w:t>algemeenGasTransportOnderdeel</w:t>
            </w:r>
          </w:p>
        </w:tc>
      </w:tr>
      <w:tr w:rsidR="00080567" w14:paraId="0960489B"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72BE8B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A8CC486" w14:textId="77777777" w:rsidR="00080567" w:rsidRDefault="00080567" w:rsidP="00080567">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55C1A0E" w14:textId="77777777" w:rsidR="00080567" w:rsidRDefault="00080567" w:rsidP="00080567">
            <w:pPr>
              <w:pStyle w:val="TableContents"/>
            </w:pPr>
            <w:r>
              <w:t>bocht</w:t>
            </w:r>
          </w:p>
        </w:tc>
      </w:tr>
      <w:tr w:rsidR="00080567" w14:paraId="13440DDC"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DCE1AA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6E16948" w14:textId="77777777" w:rsidR="00080567" w:rsidRDefault="00080567" w:rsidP="00080567">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090EF95" w14:textId="77777777" w:rsidR="00080567" w:rsidRDefault="00080567" w:rsidP="00080567">
            <w:pPr>
              <w:pStyle w:val="TableContents"/>
            </w:pPr>
            <w:r>
              <w:t>bodem</w:t>
            </w:r>
          </w:p>
        </w:tc>
      </w:tr>
      <w:tr w:rsidR="00080567" w14:paraId="064D94A3"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4D4658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3478CC9" w14:textId="77777777" w:rsidR="00080567" w:rsidRDefault="00080567" w:rsidP="00080567">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F0E351" w14:textId="77777777" w:rsidR="00080567" w:rsidRDefault="00080567" w:rsidP="00080567">
            <w:pPr>
              <w:pStyle w:val="TableContents"/>
            </w:pPr>
            <w:r>
              <w:t>buis</w:t>
            </w:r>
          </w:p>
        </w:tc>
      </w:tr>
      <w:tr w:rsidR="00080567" w14:paraId="2C8F55D3"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94BEE94"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10C9AE7" w14:textId="77777777" w:rsidR="00080567" w:rsidRDefault="00080567" w:rsidP="00080567">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B9F6269" w14:textId="77777777" w:rsidR="00080567" w:rsidRDefault="00080567" w:rsidP="00080567">
            <w:pPr>
              <w:pStyle w:val="TableContents"/>
            </w:pPr>
            <w:r>
              <w:t>eindkap</w:t>
            </w:r>
          </w:p>
        </w:tc>
      </w:tr>
      <w:tr w:rsidR="00080567" w14:paraId="4E51B8C6"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1DC46EA"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A992885" w14:textId="77777777" w:rsidR="00080567" w:rsidRDefault="00080567" w:rsidP="00080567">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0B441EB" w14:textId="77777777" w:rsidR="00080567" w:rsidRDefault="00080567" w:rsidP="00080567">
            <w:pPr>
              <w:pStyle w:val="TableContents"/>
            </w:pPr>
            <w:r>
              <w:t>expansiestuk</w:t>
            </w:r>
          </w:p>
        </w:tc>
      </w:tr>
      <w:tr w:rsidR="00080567" w14:paraId="0671E1D1"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02A6D0E"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6A685DB" w14:textId="77777777" w:rsidR="00080567" w:rsidRDefault="00080567" w:rsidP="00080567">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D69FF3F" w14:textId="77777777" w:rsidR="00080567" w:rsidRDefault="00080567" w:rsidP="00080567">
            <w:pPr>
              <w:pStyle w:val="TableContents"/>
            </w:pPr>
            <w:r>
              <w:t>gasstopper</w:t>
            </w:r>
          </w:p>
        </w:tc>
      </w:tr>
      <w:tr w:rsidR="00080567" w14:paraId="205775E2"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9F0BECE"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3D4C14D" w14:textId="77777777" w:rsidR="00080567" w:rsidRDefault="00080567" w:rsidP="00080567">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085FFF" w14:textId="77777777" w:rsidR="00080567" w:rsidRDefault="00080567" w:rsidP="00080567">
            <w:pPr>
              <w:pStyle w:val="TableContents"/>
            </w:pPr>
            <w:r>
              <w:t>hoogteligging</w:t>
            </w:r>
          </w:p>
        </w:tc>
      </w:tr>
      <w:tr w:rsidR="00080567" w14:paraId="263D7C8C"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652141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5D906DA" w14:textId="77777777" w:rsidR="00080567" w:rsidRDefault="00080567" w:rsidP="00080567">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E8ACE5" w14:textId="77777777" w:rsidR="00080567" w:rsidRDefault="00080567" w:rsidP="00080567">
            <w:pPr>
              <w:pStyle w:val="TableContents"/>
            </w:pPr>
            <w:r>
              <w:t>isolatieKoppeling</w:t>
            </w:r>
          </w:p>
        </w:tc>
      </w:tr>
      <w:tr w:rsidR="00080567" w14:paraId="1DA0E203"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FDFD8E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9911226" w14:textId="77777777" w:rsidR="00080567" w:rsidRDefault="00080567" w:rsidP="00080567">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D721BC9" w14:textId="77777777" w:rsidR="00080567" w:rsidRDefault="00080567" w:rsidP="00080567">
            <w:pPr>
              <w:pStyle w:val="TableContents"/>
            </w:pPr>
            <w:r>
              <w:t>isolatiestuk</w:t>
            </w:r>
          </w:p>
        </w:tc>
      </w:tr>
      <w:tr w:rsidR="00080567" w14:paraId="13C69917"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00B477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BC14074" w14:textId="77777777" w:rsidR="00080567" w:rsidRDefault="00080567" w:rsidP="00080567">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D259AA" w14:textId="77777777" w:rsidR="00080567" w:rsidRDefault="00080567" w:rsidP="00080567">
            <w:pPr>
              <w:pStyle w:val="TableContents"/>
            </w:pPr>
            <w:r>
              <w:t>meetpunt</w:t>
            </w:r>
          </w:p>
        </w:tc>
      </w:tr>
      <w:tr w:rsidR="00080567" w14:paraId="0EEB5D3B"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4EBC20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37F42A3" w14:textId="77777777" w:rsidR="00080567" w:rsidRDefault="00080567" w:rsidP="00080567">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2C349D" w14:textId="77777777" w:rsidR="00080567" w:rsidRDefault="00080567" w:rsidP="00080567">
            <w:pPr>
              <w:pStyle w:val="TableContents"/>
            </w:pPr>
            <w:r>
              <w:t>raaginrichting</w:t>
            </w:r>
          </w:p>
        </w:tc>
      </w:tr>
      <w:tr w:rsidR="00080567" w14:paraId="6D54D43D"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6644D0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0EB6F38" w14:textId="77777777" w:rsidR="00080567" w:rsidRDefault="00080567" w:rsidP="00080567">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3166606" w14:textId="77777777" w:rsidR="00080567" w:rsidRDefault="00080567" w:rsidP="00080567">
            <w:pPr>
              <w:pStyle w:val="TableContents"/>
            </w:pPr>
            <w:r>
              <w:t>vloeistofvanger</w:t>
            </w:r>
          </w:p>
        </w:tc>
      </w:tr>
      <w:tr w:rsidR="00080567" w14:paraId="37E31A36"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A5F083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ACB2116" w14:textId="77777777" w:rsidR="00080567" w:rsidRDefault="00080567" w:rsidP="00080567">
            <w:pPr>
              <w:pStyle w:val="TableContents"/>
            </w:pPr>
            <w:r>
              <w:t>SewerAppurtenanceTypeValue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C1338A" w14:textId="77777777" w:rsidR="00080567" w:rsidRDefault="00080567" w:rsidP="00080567">
            <w:pPr>
              <w:pStyle w:val="TableContents"/>
            </w:pPr>
            <w:r>
              <w:t>barrel</w:t>
            </w:r>
          </w:p>
        </w:tc>
      </w:tr>
      <w:tr w:rsidR="00080567" w14:paraId="3197E87C"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E7164BB"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F322EF9" w14:textId="77777777" w:rsidR="00080567" w:rsidRDefault="00080567" w:rsidP="00080567">
            <w:pPr>
              <w:pStyle w:val="TableContents"/>
            </w:pPr>
            <w:r>
              <w:t>SewerAppurtenanceTypeValue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410CE1" w14:textId="77777777" w:rsidR="00080567" w:rsidRDefault="00080567" w:rsidP="00080567">
            <w:pPr>
              <w:pStyle w:val="TableContents"/>
            </w:pPr>
            <w:r>
              <w:t>catchBasin</w:t>
            </w:r>
          </w:p>
        </w:tc>
      </w:tr>
      <w:tr w:rsidR="00080567" w14:paraId="57BA9B6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BBEA13C"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B3C3983" w14:textId="77777777" w:rsidR="00080567" w:rsidRDefault="00080567" w:rsidP="00080567">
            <w:pPr>
              <w:pStyle w:val="TableContents"/>
            </w:pPr>
            <w:r>
              <w:t>SewerAppurtenanceTypeValue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7731B3" w14:textId="77777777" w:rsidR="00080567" w:rsidRDefault="00080567" w:rsidP="00080567">
            <w:pPr>
              <w:pStyle w:val="TableContents"/>
            </w:pPr>
            <w:r>
              <w:t>dischargeStructure</w:t>
            </w:r>
          </w:p>
        </w:tc>
      </w:tr>
      <w:tr w:rsidR="00080567" w14:paraId="5AD30440"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CE9D16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1127133" w14:textId="77777777" w:rsidR="00080567" w:rsidRDefault="00080567" w:rsidP="00080567">
            <w:pPr>
              <w:pStyle w:val="TableContents"/>
            </w:pPr>
            <w:r>
              <w:t>SewerAppurtenanceTypeValue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B8D67C6" w14:textId="77777777" w:rsidR="00080567" w:rsidRDefault="00080567" w:rsidP="00080567">
            <w:pPr>
              <w:pStyle w:val="TableContents"/>
            </w:pPr>
            <w:r>
              <w:t>specificStructure</w:t>
            </w:r>
          </w:p>
        </w:tc>
      </w:tr>
      <w:tr w:rsidR="00080567" w14:paraId="53E7BE57"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C56E59C"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CB3941F" w14:textId="77777777" w:rsidR="00080567" w:rsidRDefault="00080567" w:rsidP="00080567">
            <w:pPr>
              <w:pStyle w:val="TableContents"/>
            </w:pPr>
            <w:r>
              <w:t>SewerAppurtenanceTypeValue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0464C3D" w14:textId="77777777" w:rsidR="00080567" w:rsidRDefault="00080567" w:rsidP="00080567">
            <w:pPr>
              <w:pStyle w:val="TableContents"/>
            </w:pPr>
            <w:r>
              <w:t>tideGate</w:t>
            </w:r>
          </w:p>
        </w:tc>
      </w:tr>
      <w:tr w:rsidR="00080567" w14:paraId="1E1CCE6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C7DE4F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4C513D9" w14:textId="77777777" w:rsidR="00080567" w:rsidRDefault="00080567" w:rsidP="00080567">
            <w:pPr>
              <w:pStyle w:val="TableContents"/>
            </w:pPr>
            <w:r>
              <w:t>SewerAppurtenanceTypeValue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7973018" w14:textId="77777777" w:rsidR="00080567" w:rsidRDefault="00080567" w:rsidP="00080567">
            <w:pPr>
              <w:pStyle w:val="TableContents"/>
            </w:pPr>
            <w:r>
              <w:t>watertankOrChamber</w:t>
            </w:r>
          </w:p>
        </w:tc>
      </w:tr>
      <w:tr w:rsidR="00080567" w14:paraId="5F6E802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2271C69"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179BD90" w14:textId="77777777" w:rsidR="00080567" w:rsidRDefault="00080567" w:rsidP="00080567">
            <w:pPr>
              <w:pStyle w:val="TableContents"/>
            </w:pPr>
            <w:r>
              <w:t>SewerAppurtenanceTypeIMKLValue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6A19D9" w14:textId="77777777" w:rsidR="00080567" w:rsidRDefault="00080567" w:rsidP="00080567">
            <w:pPr>
              <w:pStyle w:val="TableContents"/>
            </w:pPr>
            <w:r>
              <w:t>afdekplaten</w:t>
            </w:r>
          </w:p>
        </w:tc>
      </w:tr>
      <w:tr w:rsidR="00080567" w14:paraId="3F101126"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D3869B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83C2E67" w14:textId="77777777" w:rsidR="00080567" w:rsidRDefault="00080567" w:rsidP="00080567">
            <w:pPr>
              <w:pStyle w:val="TableContents"/>
            </w:pPr>
            <w:r>
              <w:t>SewerAppurtenanceTypeIMKLValue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CD039A" w14:textId="77777777" w:rsidR="00080567" w:rsidRDefault="00080567" w:rsidP="00080567">
            <w:pPr>
              <w:pStyle w:val="TableContents"/>
            </w:pPr>
            <w:r>
              <w:t>kunstwerk</w:t>
            </w:r>
          </w:p>
        </w:tc>
      </w:tr>
      <w:tr w:rsidR="00080567" w14:paraId="299FE5AE"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66EAF5A"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F49F3A6" w14:textId="77777777" w:rsidR="00080567" w:rsidRDefault="00080567" w:rsidP="00080567">
            <w:pPr>
              <w:pStyle w:val="TableContents"/>
            </w:pPr>
            <w:r>
              <w:t>TelecommunicationsAppurtenanceTypeIMKLValue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3150CFC" w14:textId="77777777" w:rsidR="00080567" w:rsidRDefault="00080567" w:rsidP="00080567">
            <w:pPr>
              <w:pStyle w:val="TableContents"/>
            </w:pPr>
            <w:r>
              <w:t>afdekplaten</w:t>
            </w:r>
          </w:p>
        </w:tc>
      </w:tr>
      <w:tr w:rsidR="00080567" w14:paraId="4FEE3B3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63B1EA5"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513A95C" w14:textId="77777777" w:rsidR="00080567" w:rsidRDefault="00080567" w:rsidP="00080567">
            <w:pPr>
              <w:pStyle w:val="TableContents"/>
            </w:pPr>
            <w:r>
              <w:t>TelecommunicationsAppurtenanceTypeIMKLValue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550D5B" w14:textId="77777777" w:rsidR="00080567" w:rsidRDefault="00080567" w:rsidP="00080567">
            <w:pPr>
              <w:pStyle w:val="TableContents"/>
            </w:pPr>
            <w:r>
              <w:t>antenna</w:t>
            </w:r>
          </w:p>
        </w:tc>
      </w:tr>
      <w:tr w:rsidR="00080567" w14:paraId="5672408A"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162A13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FCECA70" w14:textId="77777777" w:rsidR="00080567" w:rsidRDefault="00080567" w:rsidP="00080567">
            <w:pPr>
              <w:pStyle w:val="TableContents"/>
            </w:pPr>
            <w:r>
              <w:t>TelecommunicationsAppurtenanceTypeIMKLValue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B390B45" w14:textId="77777777" w:rsidR="00080567" w:rsidRDefault="00080567" w:rsidP="00080567">
            <w:pPr>
              <w:pStyle w:val="TableContents"/>
            </w:pPr>
            <w:r>
              <w:t>doorvoerramen</w:t>
            </w:r>
          </w:p>
        </w:tc>
      </w:tr>
      <w:tr w:rsidR="00080567" w14:paraId="189AD73A"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822CC5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A0525A0" w14:textId="77777777" w:rsidR="00080567" w:rsidRDefault="00080567" w:rsidP="00080567">
            <w:pPr>
              <w:pStyle w:val="TableContents"/>
            </w:pPr>
            <w:r>
              <w:t>TelecommunicationsAppurtenanceTypeIMKLValue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816209" w14:textId="77777777" w:rsidR="00080567" w:rsidRDefault="00080567" w:rsidP="00080567">
            <w:pPr>
              <w:pStyle w:val="TableContents"/>
            </w:pPr>
            <w:r>
              <w:t>GTWP</w:t>
            </w:r>
          </w:p>
        </w:tc>
      </w:tr>
      <w:tr w:rsidR="00080567" w14:paraId="4F8D995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73F8B6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BD31B19" w14:textId="77777777" w:rsidR="00080567" w:rsidRDefault="00080567" w:rsidP="00080567">
            <w:pPr>
              <w:pStyle w:val="TableContents"/>
            </w:pPr>
            <w:r>
              <w:t>TelecommunicationsAppurtenanceTypeIMKLValue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CC36885" w14:textId="77777777" w:rsidR="00080567" w:rsidRDefault="00080567" w:rsidP="00080567">
            <w:pPr>
              <w:pStyle w:val="TableContents"/>
            </w:pPr>
            <w:r>
              <w:t>kabelverdeler</w:t>
            </w:r>
          </w:p>
        </w:tc>
      </w:tr>
      <w:tr w:rsidR="00080567" w14:paraId="102E91BE"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641B04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11524D5" w14:textId="77777777" w:rsidR="00080567" w:rsidRDefault="00080567" w:rsidP="00080567">
            <w:pPr>
              <w:pStyle w:val="TableContents"/>
            </w:pPr>
            <w:r>
              <w:t>TelecommunicationsAppurtenanceTypeIMKLValue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32D552" w14:textId="77777777" w:rsidR="00080567" w:rsidRDefault="00080567" w:rsidP="00080567">
            <w:pPr>
              <w:pStyle w:val="TableContents"/>
            </w:pPr>
            <w:r>
              <w:t>stijgleiding</w:t>
            </w:r>
          </w:p>
        </w:tc>
      </w:tr>
      <w:tr w:rsidR="00080567" w14:paraId="123E96B7"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599EF8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D86EF26" w14:textId="77777777" w:rsidR="00080567" w:rsidRDefault="00080567" w:rsidP="00080567">
            <w:pPr>
              <w:pStyle w:val="TableContents"/>
            </w:pPr>
            <w:r>
              <w:t>TelecommunicationsAppurtenanceTypeIMKLValue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916E3B" w14:textId="77777777" w:rsidR="00080567" w:rsidRDefault="00080567" w:rsidP="00080567">
            <w:pPr>
              <w:pStyle w:val="TableContents"/>
            </w:pPr>
            <w:r>
              <w:t>termination</w:t>
            </w:r>
          </w:p>
        </w:tc>
      </w:tr>
      <w:tr w:rsidR="00080567" w14:paraId="1DAE1C4D"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628B6B0"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2F526FF" w14:textId="77777777" w:rsidR="00080567" w:rsidRDefault="00080567" w:rsidP="00080567">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E5F327" w14:textId="77777777" w:rsidR="00080567" w:rsidRDefault="00080567" w:rsidP="00080567">
            <w:pPr>
              <w:pStyle w:val="TableContents"/>
            </w:pPr>
            <w:r>
              <w:t>afdekplaten</w:t>
            </w:r>
          </w:p>
        </w:tc>
      </w:tr>
      <w:tr w:rsidR="00080567" w14:paraId="6451468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B8076A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A541BB0" w14:textId="77777777" w:rsidR="00080567" w:rsidRDefault="00080567" w:rsidP="00080567">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7B70BED" w14:textId="77777777" w:rsidR="00080567" w:rsidRDefault="00080567" w:rsidP="00080567">
            <w:pPr>
              <w:pStyle w:val="TableContents"/>
            </w:pPr>
            <w:r>
              <w:t>gestuurdeBoring</w:t>
            </w:r>
          </w:p>
        </w:tc>
      </w:tr>
      <w:tr w:rsidR="00080567" w14:paraId="1B4A334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D0BBB8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6260800" w14:textId="77777777" w:rsidR="00080567" w:rsidRDefault="00080567" w:rsidP="00080567">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C0DDFA9" w14:textId="77777777" w:rsidR="00080567" w:rsidRDefault="00080567" w:rsidP="00080567">
            <w:pPr>
              <w:pStyle w:val="TableContents"/>
            </w:pPr>
            <w:r>
              <w:t>inEnUittredepuntBoringen</w:t>
            </w:r>
          </w:p>
        </w:tc>
      </w:tr>
      <w:tr w:rsidR="00080567" w14:paraId="169051D0"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89F1A2C"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ABBAD80" w14:textId="77777777" w:rsidR="00080567" w:rsidRDefault="00080567" w:rsidP="00080567">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FBE515" w14:textId="77777777" w:rsidR="00080567" w:rsidRDefault="00080567" w:rsidP="00080567">
            <w:pPr>
              <w:pStyle w:val="TableContents"/>
            </w:pPr>
            <w:r>
              <w:t>mantelbuis</w:t>
            </w:r>
          </w:p>
        </w:tc>
      </w:tr>
      <w:tr w:rsidR="00080567" w14:paraId="202287D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99F63B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2C14470" w14:textId="77777777" w:rsidR="00080567" w:rsidRDefault="00080567" w:rsidP="00080567">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6B582D" w14:textId="77777777" w:rsidR="00080567" w:rsidRDefault="00080567" w:rsidP="00080567">
            <w:pPr>
              <w:pStyle w:val="TableContents"/>
            </w:pPr>
            <w:r>
              <w:t>overdrachtsstation</w:t>
            </w:r>
          </w:p>
        </w:tc>
      </w:tr>
      <w:tr w:rsidR="00080567" w14:paraId="02D1F3EE"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7C3417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8B348B3" w14:textId="77777777" w:rsidR="00080567" w:rsidRDefault="00080567" w:rsidP="00080567">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F8C608" w14:textId="77777777" w:rsidR="00080567" w:rsidRDefault="00080567" w:rsidP="00080567">
            <w:pPr>
              <w:pStyle w:val="TableContents"/>
            </w:pPr>
            <w:r>
              <w:t>pompstation</w:t>
            </w:r>
          </w:p>
        </w:tc>
      </w:tr>
      <w:tr w:rsidR="00080567" w14:paraId="314AC75A"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B87AED4"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F4ACBCB" w14:textId="77777777" w:rsidR="00080567" w:rsidRDefault="00080567" w:rsidP="00080567">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378EDE1" w14:textId="77777777" w:rsidR="00080567" w:rsidRDefault="00080567" w:rsidP="00080567">
            <w:pPr>
              <w:pStyle w:val="TableContents"/>
            </w:pPr>
            <w:r>
              <w:t>zinker</w:t>
            </w:r>
          </w:p>
        </w:tc>
      </w:tr>
      <w:tr w:rsidR="00080567" w14:paraId="56AE2B3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CCE8FC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B6E9518" w14:textId="77777777" w:rsidR="00080567" w:rsidRDefault="00080567" w:rsidP="00080567">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5A7E5B" w14:textId="77777777" w:rsidR="00080567" w:rsidRDefault="00080567" w:rsidP="00080567">
            <w:pPr>
              <w:pStyle w:val="TableContents"/>
            </w:pPr>
            <w:r>
              <w:t>lateralPoint</w:t>
            </w:r>
          </w:p>
        </w:tc>
      </w:tr>
      <w:tr w:rsidR="00080567" w14:paraId="32BC7DBE"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2BCEC1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4BA2C02" w14:textId="77777777" w:rsidR="00080567" w:rsidRDefault="00080567" w:rsidP="00080567">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373A19" w14:textId="77777777" w:rsidR="00080567" w:rsidRDefault="00080567" w:rsidP="00080567">
            <w:pPr>
              <w:pStyle w:val="TableContents"/>
            </w:pPr>
            <w:r>
              <w:t>meter</w:t>
            </w:r>
          </w:p>
        </w:tc>
      </w:tr>
      <w:tr w:rsidR="00080567" w14:paraId="4BC581DD"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4309F65"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85F901A" w14:textId="77777777" w:rsidR="00080567" w:rsidRDefault="00080567" w:rsidP="00080567">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2807F0" w14:textId="77777777" w:rsidR="00080567" w:rsidRDefault="00080567" w:rsidP="00080567">
            <w:pPr>
              <w:pStyle w:val="TableContents"/>
            </w:pPr>
            <w:r>
              <w:t>pressureController</w:t>
            </w:r>
          </w:p>
        </w:tc>
      </w:tr>
      <w:tr w:rsidR="00080567" w14:paraId="2429DA80"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313E8E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DDADC27" w14:textId="77777777" w:rsidR="00080567" w:rsidRDefault="00080567" w:rsidP="00080567">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03CB649" w14:textId="77777777" w:rsidR="00080567" w:rsidRDefault="00080567" w:rsidP="00080567">
            <w:pPr>
              <w:pStyle w:val="TableContents"/>
            </w:pPr>
            <w:r>
              <w:t>pumpStation</w:t>
            </w:r>
          </w:p>
        </w:tc>
      </w:tr>
      <w:tr w:rsidR="00080567" w14:paraId="124C628C"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4B01B04"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3096356" w14:textId="77777777" w:rsidR="00080567" w:rsidRDefault="00080567" w:rsidP="00080567">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A34AFE3" w14:textId="77777777" w:rsidR="00080567" w:rsidRDefault="00080567" w:rsidP="00080567">
            <w:pPr>
              <w:pStyle w:val="TableContents"/>
            </w:pPr>
            <w:r>
              <w:t>samplingStation</w:t>
            </w:r>
          </w:p>
        </w:tc>
      </w:tr>
      <w:tr w:rsidR="00080567" w14:paraId="594D75A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76D487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6829CA8" w14:textId="77777777" w:rsidR="00080567" w:rsidRDefault="00080567" w:rsidP="00080567">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C0AA2D" w14:textId="77777777" w:rsidR="00080567" w:rsidRDefault="00080567" w:rsidP="00080567">
            <w:pPr>
              <w:pStyle w:val="TableContents"/>
            </w:pPr>
            <w:r>
              <w:t>storageFacility</w:t>
            </w:r>
          </w:p>
        </w:tc>
      </w:tr>
      <w:tr w:rsidR="00080567" w14:paraId="0CF1A0B7"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BA8A5C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FED5A2D" w14:textId="77777777" w:rsidR="00080567" w:rsidRDefault="00080567" w:rsidP="00080567">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A94CBC" w14:textId="77777777" w:rsidR="00080567" w:rsidRDefault="00080567" w:rsidP="00080567">
            <w:pPr>
              <w:pStyle w:val="TableContents"/>
            </w:pPr>
            <w:r>
              <w:t>treatmentPlant</w:t>
            </w:r>
          </w:p>
        </w:tc>
      </w:tr>
      <w:tr w:rsidR="00080567" w14:paraId="09C5C644"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CAF4CD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C23D56E" w14:textId="77777777" w:rsidR="00080567" w:rsidRDefault="00080567" w:rsidP="00080567">
            <w:pPr>
              <w:pStyle w:val="TableContents"/>
            </w:pPr>
            <w:r>
              <w:t>WaterAppurtenanceTypeIMKLValue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BFCA6E" w14:textId="77777777" w:rsidR="00080567" w:rsidRDefault="00080567" w:rsidP="00080567">
            <w:pPr>
              <w:pStyle w:val="TableContents"/>
            </w:pPr>
            <w:r>
              <w:t>afdekplaten</w:t>
            </w:r>
          </w:p>
        </w:tc>
      </w:tr>
      <w:tr w:rsidR="00080567" w14:paraId="3F154D4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353CC30"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0CD0ABB" w14:textId="77777777" w:rsidR="00080567" w:rsidRDefault="00080567" w:rsidP="00080567">
            <w:pPr>
              <w:pStyle w:val="TableContents"/>
            </w:pPr>
            <w:r>
              <w:t>WaterAppurtenanceTypeIMKLValue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52171BE" w14:textId="77777777" w:rsidR="00080567" w:rsidRDefault="00080567" w:rsidP="00080567">
            <w:pPr>
              <w:pStyle w:val="TableContents"/>
            </w:pPr>
            <w:r>
              <w:t>blindflens</w:t>
            </w:r>
          </w:p>
        </w:tc>
      </w:tr>
      <w:tr w:rsidR="00080567" w14:paraId="70A8D99C"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F42930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80F6583" w14:textId="77777777" w:rsidR="00080567" w:rsidRDefault="00080567" w:rsidP="00080567">
            <w:pPr>
              <w:pStyle w:val="TableContents"/>
            </w:pPr>
            <w:r>
              <w:t>WaterAppurtenanceTypeIMKLValue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B610A1" w14:textId="77777777" w:rsidR="00080567" w:rsidRDefault="00080567" w:rsidP="00080567">
            <w:pPr>
              <w:pStyle w:val="TableContents"/>
            </w:pPr>
            <w:r>
              <w:t>eindpunt</w:t>
            </w:r>
          </w:p>
        </w:tc>
      </w:tr>
      <w:tr w:rsidR="00080567" w14:paraId="11C7A2A6"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8B12FE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086AE77" w14:textId="77777777" w:rsidR="00080567" w:rsidRDefault="00080567" w:rsidP="00080567">
            <w:pPr>
              <w:pStyle w:val="TableContents"/>
            </w:pPr>
            <w:r>
              <w:t>WaterAppurtenanceTypeIMKLValue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9E0025E" w14:textId="77777777" w:rsidR="00080567" w:rsidRDefault="00080567" w:rsidP="00080567">
            <w:pPr>
              <w:pStyle w:val="TableContents"/>
            </w:pPr>
            <w:r>
              <w:t>productiegebied</w:t>
            </w:r>
          </w:p>
        </w:tc>
      </w:tr>
      <w:tr w:rsidR="00080567" w14:paraId="66486F16"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2B76D4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1E7443C" w14:textId="77777777" w:rsidR="00080567" w:rsidRDefault="00080567" w:rsidP="00080567">
            <w:pPr>
              <w:pStyle w:val="TableContents"/>
            </w:pPr>
            <w:r>
              <w:t>ElectricityAppurtenanceTypeIMKLValue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3181AB" w14:textId="77777777" w:rsidR="00080567" w:rsidRDefault="00080567" w:rsidP="00080567">
            <w:pPr>
              <w:pStyle w:val="TableContents"/>
            </w:pPr>
            <w:r>
              <w:t>onbekend</w:t>
            </w:r>
          </w:p>
        </w:tc>
      </w:tr>
      <w:tr w:rsidR="00080567" w14:paraId="7C6F2C7F"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3DA836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0EFA2D0" w14:textId="77777777" w:rsidR="00080567" w:rsidRDefault="00080567" w:rsidP="00080567">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45FFB2" w14:textId="77777777" w:rsidR="00080567" w:rsidRDefault="00080567" w:rsidP="00080567">
            <w:pPr>
              <w:pStyle w:val="TableContents"/>
            </w:pPr>
            <w:r>
              <w:t>onbekend</w:t>
            </w:r>
          </w:p>
        </w:tc>
      </w:tr>
      <w:tr w:rsidR="00080567" w14:paraId="5F16928E"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00B065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1FFEBEF" w14:textId="77777777" w:rsidR="00080567" w:rsidRDefault="00080567" w:rsidP="00080567">
            <w:pPr>
              <w:pStyle w:val="TableContents"/>
            </w:pPr>
            <w:r>
              <w:t>OverigAppurtenanceTypeIMKLValue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0B1AF8" w14:textId="77777777" w:rsidR="00080567" w:rsidRDefault="00080567" w:rsidP="00080567">
            <w:pPr>
              <w:pStyle w:val="TableContents"/>
            </w:pPr>
            <w:r>
              <w:t>onbekend</w:t>
            </w:r>
          </w:p>
        </w:tc>
      </w:tr>
      <w:tr w:rsidR="00080567" w14:paraId="4C7F2CA3"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0013219"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8EB9AC2" w14:textId="77777777" w:rsidR="00080567" w:rsidRDefault="00080567" w:rsidP="00080567">
            <w:pPr>
              <w:pStyle w:val="TableContents"/>
            </w:pPr>
            <w:r>
              <w:t>SewerAppurtenanceTypeIMKLValue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9CEEBB" w14:textId="77777777" w:rsidR="00080567" w:rsidRDefault="00080567" w:rsidP="00080567">
            <w:pPr>
              <w:pStyle w:val="TableContents"/>
            </w:pPr>
            <w:r>
              <w:t>onbekend</w:t>
            </w:r>
          </w:p>
        </w:tc>
      </w:tr>
      <w:tr w:rsidR="00080567" w14:paraId="449E21C5"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5E0459A"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7DAFD5C" w14:textId="77777777" w:rsidR="00080567" w:rsidRDefault="00080567" w:rsidP="00080567">
            <w:pPr>
              <w:pStyle w:val="TableContents"/>
            </w:pPr>
            <w:r>
              <w:t>TelecommunicationsAppurtenanceTypeIMKLValue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7369926" w14:textId="77777777" w:rsidR="00080567" w:rsidRDefault="00080567" w:rsidP="00080567">
            <w:pPr>
              <w:pStyle w:val="TableContents"/>
            </w:pPr>
            <w:r>
              <w:t>onbekend</w:t>
            </w:r>
          </w:p>
        </w:tc>
      </w:tr>
      <w:tr w:rsidR="00080567" w14:paraId="071C028F"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18249A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E5133C8" w14:textId="77777777" w:rsidR="00080567" w:rsidRDefault="00080567" w:rsidP="00080567">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3C79DE" w14:textId="77777777" w:rsidR="00080567" w:rsidRDefault="00080567" w:rsidP="00080567">
            <w:pPr>
              <w:pStyle w:val="TableContents"/>
            </w:pPr>
            <w:r>
              <w:t>onbekend</w:t>
            </w:r>
          </w:p>
        </w:tc>
      </w:tr>
      <w:tr w:rsidR="00080567" w14:paraId="4639615B"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89AD14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65CA7BA" w14:textId="77777777" w:rsidR="00080567" w:rsidRDefault="00080567" w:rsidP="00080567">
            <w:pPr>
              <w:pStyle w:val="TableContents"/>
            </w:pPr>
            <w:r>
              <w:t>WaterAppurtenanceTypeIMKLValue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9B7737" w14:textId="77777777" w:rsidR="00080567" w:rsidRDefault="00080567" w:rsidP="00080567">
            <w:pPr>
              <w:pStyle w:val="TableContents"/>
            </w:pPr>
            <w:r>
              <w:t>onbekend</w:t>
            </w:r>
          </w:p>
        </w:tc>
      </w:tr>
      <w:tr w:rsidR="00080567" w14:paraId="01E2EFEF"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258BAF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108BC6B" w14:textId="77777777" w:rsidR="00080567" w:rsidRDefault="00080567" w:rsidP="00080567">
            <w:pPr>
              <w:pStyle w:val="TableContents"/>
            </w:pPr>
            <w:r>
              <w:t>ElectricityAppurtenanceTypeIMKLValue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7311AEF" w14:textId="77777777" w:rsidR="00080567" w:rsidRDefault="00080567" w:rsidP="00080567">
            <w:pPr>
              <w:pStyle w:val="TableContents"/>
            </w:pPr>
            <w:r>
              <w:t>overig</w:t>
            </w:r>
          </w:p>
        </w:tc>
      </w:tr>
      <w:tr w:rsidR="00080567" w14:paraId="73E6345C"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A1B64A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7F09FA1" w14:textId="77777777" w:rsidR="00080567" w:rsidRDefault="00080567" w:rsidP="00080567">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528A8F3" w14:textId="77777777" w:rsidR="00080567" w:rsidRDefault="00080567" w:rsidP="00080567">
            <w:pPr>
              <w:pStyle w:val="TableContents"/>
            </w:pPr>
            <w:r>
              <w:t>overig</w:t>
            </w:r>
          </w:p>
        </w:tc>
      </w:tr>
      <w:tr w:rsidR="00080567" w14:paraId="03D43F1D"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173B59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F09572A" w14:textId="77777777" w:rsidR="00080567" w:rsidRDefault="00080567" w:rsidP="00080567">
            <w:pPr>
              <w:pStyle w:val="TableContents"/>
            </w:pPr>
            <w:r>
              <w:t>OverigAppurtenanceTypeIMKLValue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61B7C8" w14:textId="77777777" w:rsidR="00080567" w:rsidRDefault="00080567" w:rsidP="00080567">
            <w:pPr>
              <w:pStyle w:val="TableContents"/>
            </w:pPr>
            <w:r>
              <w:t>overig</w:t>
            </w:r>
          </w:p>
        </w:tc>
      </w:tr>
      <w:tr w:rsidR="00080567" w14:paraId="0A94310A"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085EBA5"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CADBD95" w14:textId="77777777" w:rsidR="00080567" w:rsidRDefault="00080567" w:rsidP="00080567">
            <w:pPr>
              <w:pStyle w:val="TableContents"/>
            </w:pPr>
            <w:r>
              <w:t>SewerAppurtenanceTypeIMKLValue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4ED027" w14:textId="77777777" w:rsidR="00080567" w:rsidRDefault="00080567" w:rsidP="00080567">
            <w:pPr>
              <w:pStyle w:val="TableContents"/>
            </w:pPr>
            <w:r>
              <w:t>overig</w:t>
            </w:r>
          </w:p>
        </w:tc>
      </w:tr>
      <w:tr w:rsidR="00080567" w14:paraId="7DE2C30E"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22A05B0"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1292A35" w14:textId="77777777" w:rsidR="00080567" w:rsidRDefault="00080567" w:rsidP="00080567">
            <w:pPr>
              <w:pStyle w:val="TableContents"/>
            </w:pPr>
            <w:r>
              <w:t>TelecommunicationsAppurtenanceTypeIMKLValue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3451FD3" w14:textId="77777777" w:rsidR="00080567" w:rsidRDefault="00080567" w:rsidP="00080567">
            <w:pPr>
              <w:pStyle w:val="TableContents"/>
            </w:pPr>
            <w:r>
              <w:t>overig</w:t>
            </w:r>
          </w:p>
        </w:tc>
      </w:tr>
      <w:tr w:rsidR="00080567" w14:paraId="2A5D54AC"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F61F56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C0F8FD5" w14:textId="77777777" w:rsidR="00080567" w:rsidRDefault="00080567" w:rsidP="00080567">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C0DD97D" w14:textId="77777777" w:rsidR="00080567" w:rsidRDefault="00080567" w:rsidP="00080567">
            <w:pPr>
              <w:pStyle w:val="TableContents"/>
            </w:pPr>
            <w:r>
              <w:t>overig</w:t>
            </w:r>
          </w:p>
        </w:tc>
      </w:tr>
      <w:tr w:rsidR="00080567" w14:paraId="3F6582AD"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986102B"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727189E" w14:textId="77777777" w:rsidR="00080567" w:rsidRDefault="00080567" w:rsidP="00080567">
            <w:pPr>
              <w:pStyle w:val="TableContents"/>
            </w:pPr>
            <w:r>
              <w:t>WaterAppurtenanceTypeIMKLValue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1E81475" w14:textId="77777777" w:rsidR="00080567" w:rsidRDefault="00080567" w:rsidP="00080567">
            <w:pPr>
              <w:pStyle w:val="TableContents"/>
            </w:pPr>
            <w:r>
              <w:t>overig</w:t>
            </w:r>
          </w:p>
        </w:tc>
      </w:tr>
    </w:tbl>
    <w:p w14:paraId="34530D34" w14:textId="77777777" w:rsidR="00574EB1" w:rsidRDefault="00574EB1">
      <w:pPr>
        <w:pStyle w:val="Plattetekst"/>
      </w:pPr>
    </w:p>
    <w:p w14:paraId="712E5303" w14:textId="77777777" w:rsidR="00574EB1" w:rsidRDefault="003022A4">
      <w:pPr>
        <w:pStyle w:val="Kop2"/>
        <w:numPr>
          <w:ilvl w:val="1"/>
          <w:numId w:val="3"/>
        </w:numPr>
      </w:pPr>
      <w:bookmarkStart w:id="330" w:name="_Toc42596133"/>
      <w:bookmarkStart w:id="331" w:name="_Toc51750226"/>
      <w:r>
        <w:lastRenderedPageBreak/>
        <w:t>ExtraGeometrie: leidingelementen</w:t>
      </w:r>
      <w:bookmarkEnd w:id="330"/>
      <w:bookmarkEnd w:id="331"/>
    </w:p>
    <w:p w14:paraId="1933931A" w14:textId="77777777" w:rsidR="00574EB1" w:rsidRDefault="003022A4">
      <w:pPr>
        <w:pStyle w:val="Kop3"/>
        <w:numPr>
          <w:ilvl w:val="2"/>
          <w:numId w:val="3"/>
        </w:numPr>
      </w:pPr>
      <w:bookmarkStart w:id="332" w:name="__RefHeading___Toc4584_4117045737"/>
      <w:bookmarkEnd w:id="332"/>
      <w:r>
        <w:t>Regel</w:t>
      </w:r>
    </w:p>
    <w:p w14:paraId="6A9F0D68" w14:textId="408D4BD8" w:rsidR="00574EB1" w:rsidRDefault="003022A4">
      <w:pPr>
        <w:pStyle w:val="Plattetekst1"/>
      </w:pPr>
      <w:r>
        <w:t xml:space="preserve">Het objecttype ExtraGeometrie </w:t>
      </w:r>
      <w:del w:id="333" w:author="Paul Janssen" w:date="2020-09-18T10:34:00Z">
        <w:r w:rsidDel="002115EB">
          <w:delText>bevat</w:delText>
        </w:r>
      </w:del>
      <w:ins w:id="334" w:author="Paul Janssen" w:date="2020-09-18T10:34:00Z">
        <w:r w:rsidR="002115EB">
          <w:t>omvat</w:t>
        </w:r>
      </w:ins>
      <w:r>
        <w:t xml:space="preserve"> extra geometrie bij de standaard leidingelementen. Indien het object een vlakgeometrie heeft, wordt zij gevisualiseerd als lijnsymbool met de volgende (combinatie van) eigenschappen:</w:t>
      </w:r>
    </w:p>
    <w:p w14:paraId="72D23B20" w14:textId="77777777" w:rsidR="00574EB1" w:rsidRDefault="003022A4">
      <w:pPr>
        <w:pStyle w:val="Plattetekst1"/>
        <w:numPr>
          <w:ilvl w:val="0"/>
          <w:numId w:val="12"/>
        </w:numPr>
      </w:pPr>
      <w:r>
        <w:t>Kleur:</w:t>
      </w:r>
    </w:p>
    <w:p w14:paraId="06332D7E" w14:textId="77777777" w:rsidR="00574EB1" w:rsidRDefault="003022A4">
      <w:pPr>
        <w:pStyle w:val="Plattetekst1"/>
        <w:numPr>
          <w:ilvl w:val="1"/>
          <w:numId w:val="12"/>
        </w:numPr>
      </w:pPr>
      <w:r>
        <w:t>Lijn (omtrek van het vlaksymbool): overeenkomstig het “thema” van het nutsvoorzieningennet waarin het gebruikt wordt.</w:t>
      </w:r>
    </w:p>
    <w:p w14:paraId="7464FFC8" w14:textId="77777777" w:rsidR="00574EB1" w:rsidRDefault="003022A4">
      <w:pPr>
        <w:pStyle w:val="Plattetekst1"/>
        <w:numPr>
          <w:ilvl w:val="0"/>
          <w:numId w:val="12"/>
        </w:numPr>
      </w:pPr>
      <w:r>
        <w:t>Vorm:</w:t>
      </w:r>
    </w:p>
    <w:p w14:paraId="61B580A8" w14:textId="77777777" w:rsidR="00574EB1" w:rsidRDefault="003022A4">
      <w:pPr>
        <w:pStyle w:val="Plattetekst1"/>
        <w:numPr>
          <w:ilvl w:val="1"/>
          <w:numId w:val="12"/>
        </w:numPr>
      </w:pPr>
      <w:r>
        <w:t>Lijn (omtrek van het vlaksymbool)</w:t>
      </w:r>
    </w:p>
    <w:p w14:paraId="0B15A78B" w14:textId="77777777" w:rsidR="00574EB1" w:rsidRDefault="003022A4">
      <w:pPr>
        <w:pStyle w:val="Plattetekst1"/>
        <w:numPr>
          <w:ilvl w:val="2"/>
          <w:numId w:val="12"/>
        </w:numPr>
      </w:pPr>
      <w:r>
        <w:t>Geprojecteerd: 4px doorgetrokken, 16px onderbroken</w:t>
      </w:r>
    </w:p>
    <w:p w14:paraId="58C9324C" w14:textId="77777777" w:rsidR="00574EB1" w:rsidRDefault="003022A4">
      <w:pPr>
        <w:pStyle w:val="Plattetekst1"/>
        <w:numPr>
          <w:ilvl w:val="2"/>
          <w:numId w:val="12"/>
        </w:numPr>
      </w:pPr>
      <w:r>
        <w:t>In gebruik: doorgetrokken lijn</w:t>
      </w:r>
    </w:p>
    <w:p w14:paraId="399B6D4B" w14:textId="77777777" w:rsidR="00574EB1" w:rsidRDefault="003022A4">
      <w:pPr>
        <w:pStyle w:val="Plattetekst1"/>
        <w:numPr>
          <w:ilvl w:val="2"/>
          <w:numId w:val="12"/>
        </w:numPr>
      </w:pPr>
      <w:r>
        <w:t>Buiten gebruik: 40px doorgetrokken, 12px onderbroken, 8px doorgetrokken, 12px onderbroken</w:t>
      </w:r>
    </w:p>
    <w:p w14:paraId="1ABCAE5D" w14:textId="77777777" w:rsidR="00574EB1" w:rsidRDefault="003022A4">
      <w:pPr>
        <w:pStyle w:val="Plattetekst1"/>
        <w:numPr>
          <w:ilvl w:val="0"/>
          <w:numId w:val="12"/>
        </w:numPr>
      </w:pPr>
      <w:r>
        <w:t>Grootte (lijndikte):</w:t>
      </w:r>
    </w:p>
    <w:p w14:paraId="5379F0A3" w14:textId="77777777" w:rsidR="00574EB1" w:rsidRDefault="003022A4">
      <w:pPr>
        <w:pStyle w:val="Plattetekst1"/>
        <w:numPr>
          <w:ilvl w:val="1"/>
          <w:numId w:val="12"/>
        </w:numPr>
      </w:pPr>
      <w:r>
        <w:t>1 px voor Schaalniveau 14 – 16</w:t>
      </w:r>
    </w:p>
    <w:p w14:paraId="081188AA" w14:textId="77777777" w:rsidR="00574EB1" w:rsidRDefault="003022A4">
      <w:pPr>
        <w:pStyle w:val="Plattetekst1"/>
        <w:numPr>
          <w:ilvl w:val="0"/>
          <w:numId w:val="12"/>
        </w:numPr>
      </w:pPr>
      <w:r>
        <w:t>Transparantie: 0%</w:t>
      </w:r>
    </w:p>
    <w:p w14:paraId="23B4A75E"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249B2CA7"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485912C"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731F1E85"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BE2D6D8"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858E022" w14:textId="77777777" w:rsidR="00574EB1" w:rsidRDefault="003022A4">
            <w:pPr>
              <w:pStyle w:val="TableContents"/>
              <w:jc w:val="center"/>
            </w:pPr>
            <w:r>
              <w:rPr>
                <w:rFonts w:eastAsia="Lucida Sans Unicode" w:cs="Tahoma"/>
                <w:b/>
                <w:bCs/>
                <w:iCs/>
                <w:color w:val="FFFFFF"/>
                <w:szCs w:val="20"/>
              </w:rPr>
              <w:t>Buiten gebruik</w:t>
            </w:r>
          </w:p>
        </w:tc>
      </w:tr>
      <w:tr w:rsidR="00574EB1" w14:paraId="7B7628F8"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700CD443" w14:textId="77777777" w:rsidR="00574EB1" w:rsidRDefault="003022A4">
            <w:pPr>
              <w:pStyle w:val="TableContents"/>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7380720" w14:textId="77777777" w:rsidR="00574EB1" w:rsidRDefault="003022A4">
            <w:pPr>
              <w:pStyle w:val="TableContents"/>
            </w:pPr>
            <w:r>
              <w:rPr>
                <w:noProof/>
              </w:rPr>
              <w:drawing>
                <wp:anchor distT="0" distB="0" distL="0" distR="0" simplePos="0" relativeHeight="94" behindDoc="0" locked="0" layoutInCell="1" allowOverlap="1" wp14:anchorId="04560DDC" wp14:editId="745E6E96">
                  <wp:simplePos x="0" y="0"/>
                  <wp:positionH relativeFrom="column">
                    <wp:align>center</wp:align>
                  </wp:positionH>
                  <wp:positionV relativeFrom="paragraph">
                    <wp:posOffset>635</wp:posOffset>
                  </wp:positionV>
                  <wp:extent cx="4545965" cy="894715"/>
                  <wp:effectExtent l="0" t="0" r="0" b="0"/>
                  <wp:wrapSquare wrapText="largest"/>
                  <wp:docPr id="98"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2"/>
                          <pic:cNvPicPr>
                            <a:picLocks noChangeAspect="1" noChangeArrowheads="1"/>
                          </pic:cNvPicPr>
                        </pic:nvPicPr>
                        <pic:blipFill>
                          <a:blip r:embed="rId88"/>
                          <a:stretch>
                            <a:fillRect/>
                          </a:stretch>
                        </pic:blipFill>
                        <pic:spPr bwMode="auto">
                          <a:xfrm>
                            <a:off x="0" y="0"/>
                            <a:ext cx="4545965" cy="894715"/>
                          </a:xfrm>
                          <a:prstGeom prst="rect">
                            <a:avLst/>
                          </a:prstGeom>
                        </pic:spPr>
                      </pic:pic>
                    </a:graphicData>
                  </a:graphic>
                </wp:anchor>
              </w:drawing>
            </w:r>
          </w:p>
        </w:tc>
      </w:tr>
    </w:tbl>
    <w:p w14:paraId="7F0EA3D5" w14:textId="77777777" w:rsidR="00574EB1" w:rsidRDefault="003022A4">
      <w:pPr>
        <w:pStyle w:val="Kop11"/>
      </w:pPr>
      <w:r>
        <w:br w:type="page"/>
      </w:r>
    </w:p>
    <w:p w14:paraId="6FB01863" w14:textId="77777777" w:rsidR="00574EB1" w:rsidRDefault="003022A4">
      <w:pPr>
        <w:pStyle w:val="Kop1"/>
        <w:numPr>
          <w:ilvl w:val="0"/>
          <w:numId w:val="3"/>
        </w:numPr>
      </w:pPr>
      <w:bookmarkStart w:id="335" w:name="_Toc42596134"/>
      <w:bookmarkStart w:id="336" w:name="_Toc51750227"/>
      <w:r>
        <w:lastRenderedPageBreak/>
        <w:t>Gebiedsinformatielevering</w:t>
      </w:r>
      <w:bookmarkEnd w:id="335"/>
      <w:bookmarkEnd w:id="336"/>
    </w:p>
    <w:p w14:paraId="51A49177" w14:textId="77777777" w:rsidR="00574EB1" w:rsidRDefault="003022A4">
      <w:pPr>
        <w:pStyle w:val="Kop2"/>
        <w:numPr>
          <w:ilvl w:val="1"/>
          <w:numId w:val="3"/>
        </w:numPr>
      </w:pPr>
      <w:bookmarkStart w:id="337" w:name="_Toc42596135"/>
      <w:bookmarkStart w:id="338" w:name="_Toc51750228"/>
      <w:r>
        <w:t>Inleiding</w:t>
      </w:r>
      <w:bookmarkEnd w:id="337"/>
      <w:bookmarkEnd w:id="338"/>
    </w:p>
    <w:p w14:paraId="316D53AE" w14:textId="77777777" w:rsidR="00574EB1" w:rsidRDefault="003022A4">
      <w:pPr>
        <w:pStyle w:val="Plattetekst1"/>
      </w:pPr>
      <w: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4A2FFEB2" w14:textId="77777777" w:rsidR="00574EB1" w:rsidRDefault="003022A4">
      <w:pPr>
        <w:pStyle w:val="Plattetekst1"/>
      </w:pPr>
      <w:r>
        <w:t>Containerelementen omvatten de volgende objecttypen:</w:t>
      </w:r>
    </w:p>
    <w:p w14:paraId="2E4ACD41" w14:textId="77777777" w:rsidR="00574EB1" w:rsidRDefault="003022A4">
      <w:pPr>
        <w:pStyle w:val="Plattetekst1"/>
        <w:numPr>
          <w:ilvl w:val="0"/>
          <w:numId w:val="6"/>
        </w:numPr>
      </w:pPr>
      <w:r>
        <w:t>Graafpolygoon</w:t>
      </w:r>
    </w:p>
    <w:p w14:paraId="06B1013F" w14:textId="77777777" w:rsidR="00574EB1" w:rsidRDefault="003022A4">
      <w:pPr>
        <w:pStyle w:val="Plattetekst1"/>
        <w:numPr>
          <w:ilvl w:val="0"/>
          <w:numId w:val="6"/>
        </w:numPr>
      </w:pPr>
      <w:r>
        <w:t>Informatiepolygoon</w:t>
      </w:r>
    </w:p>
    <w:p w14:paraId="4F897E11" w14:textId="77777777" w:rsidR="00574EB1" w:rsidRDefault="003022A4">
      <w:pPr>
        <w:pStyle w:val="Plattetekst1"/>
        <w:numPr>
          <w:ilvl w:val="0"/>
          <w:numId w:val="6"/>
        </w:numPr>
      </w:pPr>
      <w:r>
        <w:t>Oriëntatiepolygoon</w:t>
      </w:r>
    </w:p>
    <w:p w14:paraId="68B62425" w14:textId="77777777" w:rsidR="00574EB1" w:rsidRDefault="00574EB1"/>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531C3388"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E9594B5" w14:textId="77777777" w:rsidR="00574EB1" w:rsidRDefault="003022A4">
            <w:pPr>
              <w:pStyle w:val="Plattetekst1"/>
            </w:pPr>
            <w:r>
              <w:t>De visualisatie van de Gebiedsinformatielevering is vastgelegd in de volgende SLD-bestanden:</w:t>
            </w:r>
          </w:p>
          <w:p w14:paraId="3B76A17F" w14:textId="77777777" w:rsidR="00574EB1" w:rsidRDefault="003022A4">
            <w:pPr>
              <w:pStyle w:val="Plattetekst1"/>
              <w:numPr>
                <w:ilvl w:val="0"/>
                <w:numId w:val="19"/>
              </w:numPr>
            </w:pPr>
            <w:r>
              <w:t>sld-graafpolygoon.xml</w:t>
            </w:r>
          </w:p>
          <w:p w14:paraId="511E5263" w14:textId="77777777" w:rsidR="00574EB1" w:rsidRDefault="003022A4">
            <w:pPr>
              <w:pStyle w:val="Plattetekst1"/>
              <w:numPr>
                <w:ilvl w:val="0"/>
                <w:numId w:val="19"/>
              </w:numPr>
            </w:pPr>
            <w:r>
              <w:t>sld-informatiepolygoon.xml</w:t>
            </w:r>
          </w:p>
          <w:p w14:paraId="134B8439" w14:textId="77777777" w:rsidR="00574EB1" w:rsidRDefault="003022A4">
            <w:pPr>
              <w:pStyle w:val="Plattetekst1"/>
              <w:numPr>
                <w:ilvl w:val="0"/>
                <w:numId w:val="19"/>
              </w:numPr>
            </w:pPr>
            <w:r>
              <w:t>sld-orientatiepolygoon.xml</w:t>
            </w:r>
          </w:p>
        </w:tc>
      </w:tr>
    </w:tbl>
    <w:p w14:paraId="7BF1C46A" w14:textId="77777777" w:rsidR="00574EB1" w:rsidRDefault="003022A4">
      <w:pPr>
        <w:pStyle w:val="Kop2"/>
        <w:numPr>
          <w:ilvl w:val="1"/>
          <w:numId w:val="3"/>
        </w:numPr>
      </w:pPr>
      <w:bookmarkStart w:id="339" w:name="_Toc42596136"/>
      <w:bookmarkStart w:id="340" w:name="_Toc51750229"/>
      <w:r>
        <w:t>Graafpolygoon</w:t>
      </w:r>
      <w:bookmarkEnd w:id="339"/>
      <w:bookmarkEnd w:id="340"/>
    </w:p>
    <w:p w14:paraId="050918D0" w14:textId="77777777" w:rsidR="00574EB1" w:rsidRDefault="003022A4">
      <w:pPr>
        <w:pStyle w:val="Kop3"/>
        <w:numPr>
          <w:ilvl w:val="2"/>
          <w:numId w:val="3"/>
        </w:numPr>
      </w:pPr>
      <w:bookmarkStart w:id="341" w:name="__RefHeading___Toc4588_4117045737"/>
      <w:bookmarkEnd w:id="341"/>
      <w:r>
        <w:t>Regel</w:t>
      </w:r>
    </w:p>
    <w:p w14:paraId="4909923E" w14:textId="267AF3FC" w:rsidR="00574EB1" w:rsidRDefault="003022A4">
      <w:pPr>
        <w:pStyle w:val="Plattetekst1"/>
      </w:pPr>
      <w:r>
        <w:t xml:space="preserve">Het objecttype Graafpolygoon </w:t>
      </w:r>
      <w:del w:id="342" w:author="Paul Janssen" w:date="2020-09-18T10:34:00Z">
        <w:r w:rsidDel="002115EB">
          <w:delText>bevat</w:delText>
        </w:r>
      </w:del>
      <w:ins w:id="343" w:author="Paul Janssen" w:date="2020-09-18T10:34:00Z">
        <w:r w:rsidR="002115EB">
          <w:t>omvat</w:t>
        </w:r>
      </w:ins>
      <w:r>
        <w:t xml:space="preserve"> de geometrie van het gebied dat een grondroerder aanlevert, waarbinnen de graaflocatie zich bevindt. De graafpolygoon wordt gevisualiseerd als lijnsymbool met de volgende (combinatie van) eigenschappen:</w:t>
      </w:r>
    </w:p>
    <w:p w14:paraId="0F3C3496" w14:textId="77777777" w:rsidR="00574EB1" w:rsidRDefault="003022A4">
      <w:pPr>
        <w:pStyle w:val="Plattetekst1"/>
        <w:numPr>
          <w:ilvl w:val="0"/>
          <w:numId w:val="12"/>
        </w:numPr>
      </w:pPr>
      <w:r>
        <w:t>Kleur:</w:t>
      </w:r>
    </w:p>
    <w:p w14:paraId="13BA0CBA" w14:textId="77777777" w:rsidR="00574EB1" w:rsidRDefault="003022A4">
      <w:pPr>
        <w:pStyle w:val="Plattetekst1"/>
        <w:numPr>
          <w:ilvl w:val="1"/>
          <w:numId w:val="12"/>
        </w:numPr>
      </w:pPr>
      <w:r>
        <w:t>Lijn (omtrek van het vlaksymbool): #ff00ff</w:t>
      </w:r>
    </w:p>
    <w:p w14:paraId="6386F1D1" w14:textId="77777777" w:rsidR="00574EB1" w:rsidRDefault="003022A4">
      <w:pPr>
        <w:pStyle w:val="Plattetekst1"/>
        <w:numPr>
          <w:ilvl w:val="0"/>
          <w:numId w:val="12"/>
        </w:numPr>
      </w:pPr>
      <w:r>
        <w:t>Vorm:</w:t>
      </w:r>
    </w:p>
    <w:p w14:paraId="4AF7CC3F" w14:textId="77777777" w:rsidR="00574EB1" w:rsidRDefault="003022A4">
      <w:pPr>
        <w:pStyle w:val="Plattetekst1"/>
        <w:numPr>
          <w:ilvl w:val="1"/>
          <w:numId w:val="12"/>
        </w:numPr>
      </w:pPr>
      <w:r>
        <w:t>Lijn (omtrek van het vlaksymbool):</w:t>
      </w:r>
    </w:p>
    <w:p w14:paraId="1F636741" w14:textId="77777777" w:rsidR="00574EB1" w:rsidRDefault="003022A4">
      <w:pPr>
        <w:pStyle w:val="Plattetekst1"/>
        <w:numPr>
          <w:ilvl w:val="2"/>
          <w:numId w:val="12"/>
        </w:numPr>
      </w:pPr>
      <w:r>
        <w:t>30px doorgetrokken, 6px onderbroken</w:t>
      </w:r>
    </w:p>
    <w:p w14:paraId="437CDE56" w14:textId="77777777" w:rsidR="00574EB1" w:rsidRDefault="003022A4">
      <w:pPr>
        <w:pStyle w:val="Plattetekst1"/>
        <w:numPr>
          <w:ilvl w:val="0"/>
          <w:numId w:val="12"/>
        </w:numPr>
      </w:pPr>
      <w:r>
        <w:t>Grootte (lijndikte):</w:t>
      </w:r>
    </w:p>
    <w:p w14:paraId="286A6C26" w14:textId="77777777" w:rsidR="00574EB1" w:rsidRDefault="003022A4">
      <w:pPr>
        <w:pStyle w:val="Plattetekst1"/>
        <w:numPr>
          <w:ilvl w:val="1"/>
          <w:numId w:val="12"/>
        </w:numPr>
      </w:pPr>
      <w:r>
        <w:t>4 px</w:t>
      </w:r>
    </w:p>
    <w:p w14:paraId="15C3BEA8" w14:textId="77777777" w:rsidR="00574EB1" w:rsidRDefault="003022A4">
      <w:pPr>
        <w:pStyle w:val="Plattetekst1"/>
        <w:numPr>
          <w:ilvl w:val="0"/>
          <w:numId w:val="12"/>
        </w:numPr>
      </w:pPr>
      <w:r>
        <w:rPr>
          <w:rFonts w:eastAsia="Times New Roman"/>
          <w:szCs w:val="20"/>
        </w:rPr>
        <w:t>Transparantie van de lijn: 0%</w:t>
      </w:r>
    </w:p>
    <w:p w14:paraId="1175E623" w14:textId="77777777" w:rsidR="00574EB1" w:rsidRDefault="003022A4">
      <w:pPr>
        <w:pStyle w:val="Kop2"/>
        <w:numPr>
          <w:ilvl w:val="1"/>
          <w:numId w:val="3"/>
        </w:numPr>
      </w:pPr>
      <w:bookmarkStart w:id="344" w:name="_Toc42596137"/>
      <w:bookmarkStart w:id="345" w:name="_Toc51750230"/>
      <w:r>
        <w:lastRenderedPageBreak/>
        <w:t>Informatiepolygoon</w:t>
      </w:r>
      <w:bookmarkEnd w:id="344"/>
      <w:bookmarkEnd w:id="345"/>
    </w:p>
    <w:p w14:paraId="730A7B8B" w14:textId="77777777" w:rsidR="00574EB1" w:rsidRDefault="003022A4">
      <w:pPr>
        <w:pStyle w:val="Kop3"/>
        <w:numPr>
          <w:ilvl w:val="2"/>
          <w:numId w:val="3"/>
        </w:numPr>
      </w:pPr>
      <w:bookmarkStart w:id="346" w:name="__RefHeading___Toc4592_4117045737"/>
      <w:bookmarkEnd w:id="346"/>
      <w:r>
        <w:t>Regel</w:t>
      </w:r>
    </w:p>
    <w:p w14:paraId="7432717D" w14:textId="442A9046" w:rsidR="00574EB1" w:rsidRDefault="003022A4">
      <w:pPr>
        <w:pStyle w:val="Plattetekst1"/>
      </w:pPr>
      <w:r>
        <w:t xml:space="preserve">Het objecttype Informatiepolygoon </w:t>
      </w:r>
      <w:del w:id="347" w:author="Paul Janssen" w:date="2020-09-18T10:35:00Z">
        <w:r w:rsidDel="002115EB">
          <w:delText>bevat</w:delText>
        </w:r>
      </w:del>
      <w:ins w:id="348" w:author="Paul Janssen" w:date="2020-09-18T10:35:00Z">
        <w:r w:rsidR="002115EB">
          <w:t>omvat</w:t>
        </w:r>
      </w:ins>
      <w:r>
        <w:t xml:space="preserve"> de geometrie van het gebied (een polygoon) waarover informatie gevraagd wordt, niet zijnde het graafgebied. De informatiepolygoon wordt gevisualiseerd op basis van de geometrieVoorVisualisatie als vlaksymbool met de volgende (combinatie van) eigenschappen:</w:t>
      </w:r>
    </w:p>
    <w:p w14:paraId="4E38BB20" w14:textId="77777777" w:rsidR="00574EB1" w:rsidRDefault="003022A4">
      <w:pPr>
        <w:pStyle w:val="Plattetekst1"/>
        <w:numPr>
          <w:ilvl w:val="0"/>
          <w:numId w:val="20"/>
        </w:numPr>
      </w:pPr>
      <w:r>
        <w:t>Kleur: #ff00ff</w:t>
      </w:r>
    </w:p>
    <w:p w14:paraId="716F980F" w14:textId="77777777" w:rsidR="00574EB1" w:rsidRDefault="003022A4">
      <w:pPr>
        <w:pStyle w:val="Plattetekst1"/>
        <w:numPr>
          <w:ilvl w:val="0"/>
          <w:numId w:val="20"/>
        </w:numPr>
      </w:pPr>
      <w:r>
        <w:rPr>
          <w:rFonts w:eastAsia="Times New Roman"/>
          <w:szCs w:val="20"/>
        </w:rPr>
        <w:t>Transparantie: 65%</w:t>
      </w:r>
    </w:p>
    <w:p w14:paraId="612964B1" w14:textId="77777777" w:rsidR="00574EB1" w:rsidRDefault="003022A4">
      <w:pPr>
        <w:pStyle w:val="Kop2"/>
        <w:numPr>
          <w:ilvl w:val="1"/>
          <w:numId w:val="3"/>
        </w:numPr>
      </w:pPr>
      <w:bookmarkStart w:id="349" w:name="_Toc42596138"/>
      <w:bookmarkStart w:id="350" w:name="_Toc51750231"/>
      <w:r>
        <w:t>Oriëntatiepolygoon</w:t>
      </w:r>
      <w:bookmarkEnd w:id="349"/>
      <w:bookmarkEnd w:id="350"/>
    </w:p>
    <w:p w14:paraId="0C08D436" w14:textId="77777777" w:rsidR="00574EB1" w:rsidRDefault="003022A4">
      <w:pPr>
        <w:pStyle w:val="Kop3"/>
        <w:numPr>
          <w:ilvl w:val="2"/>
          <w:numId w:val="3"/>
        </w:numPr>
      </w:pPr>
      <w:bookmarkStart w:id="351" w:name="__RefHeading___Toc4596_4117045737"/>
      <w:bookmarkEnd w:id="351"/>
      <w:r>
        <w:t>Regel</w:t>
      </w:r>
    </w:p>
    <w:p w14:paraId="49C1E366" w14:textId="77777777" w:rsidR="00574EB1" w:rsidRDefault="003022A4">
      <w:pPr>
        <w:pStyle w:val="Plattetekst1"/>
      </w:pPr>
      <w:r>
        <w:t>Het objecttype Oriëntatiepolygoon is de geometrie van een aaneengesloten gebied ten aanzien waarvan een opdrachtgever , grondroerder of bestuursorgaan met het oog op een belang als bedoeld in artikel 7, eerste of tweede lid, om gebiedsinformatie verzoekt. De orëntatiepolygoon wordt gevisualiseerd als lijnsymbool met de volgende (combinatie van) eigenschappen:</w:t>
      </w:r>
    </w:p>
    <w:p w14:paraId="2E3D9A58" w14:textId="77777777" w:rsidR="00574EB1" w:rsidRDefault="003022A4">
      <w:pPr>
        <w:pStyle w:val="Plattetekst1"/>
        <w:numPr>
          <w:ilvl w:val="0"/>
          <w:numId w:val="21"/>
        </w:numPr>
      </w:pPr>
      <w:r>
        <w:t>Kleur:</w:t>
      </w:r>
    </w:p>
    <w:p w14:paraId="0C56F717" w14:textId="77777777" w:rsidR="00574EB1" w:rsidRDefault="003022A4">
      <w:pPr>
        <w:pStyle w:val="Plattetekst1"/>
        <w:numPr>
          <w:ilvl w:val="1"/>
          <w:numId w:val="21"/>
        </w:numPr>
      </w:pPr>
      <w:r>
        <w:t>Lijn (omtrek van het vlaksymbool): #ff00ff</w:t>
      </w:r>
    </w:p>
    <w:p w14:paraId="7F51EE04" w14:textId="77777777" w:rsidR="00574EB1" w:rsidRDefault="003022A4">
      <w:pPr>
        <w:pStyle w:val="Plattetekst1"/>
        <w:numPr>
          <w:ilvl w:val="0"/>
          <w:numId w:val="21"/>
        </w:numPr>
      </w:pPr>
      <w:r>
        <w:t>Vorm:</w:t>
      </w:r>
    </w:p>
    <w:p w14:paraId="0525064B" w14:textId="77777777" w:rsidR="00574EB1" w:rsidRDefault="003022A4">
      <w:pPr>
        <w:pStyle w:val="Plattetekst1"/>
        <w:numPr>
          <w:ilvl w:val="1"/>
          <w:numId w:val="21"/>
        </w:numPr>
      </w:pPr>
      <w:r>
        <w:t>Lijn (omtrek van het vlaksymbool):</w:t>
      </w:r>
    </w:p>
    <w:p w14:paraId="786F2204" w14:textId="77777777" w:rsidR="00574EB1" w:rsidRDefault="003022A4">
      <w:pPr>
        <w:pStyle w:val="Plattetekst1"/>
        <w:numPr>
          <w:ilvl w:val="2"/>
          <w:numId w:val="21"/>
        </w:numPr>
      </w:pPr>
      <w:r>
        <w:t>30px doorgetrokken, 6px onderbroken</w:t>
      </w:r>
    </w:p>
    <w:p w14:paraId="5A78EB30" w14:textId="77777777" w:rsidR="00574EB1" w:rsidRDefault="003022A4">
      <w:pPr>
        <w:pStyle w:val="Plattetekst1"/>
        <w:numPr>
          <w:ilvl w:val="0"/>
          <w:numId w:val="21"/>
        </w:numPr>
      </w:pPr>
      <w:r>
        <w:t>Grootte (lijndikte): 4 px</w:t>
      </w:r>
    </w:p>
    <w:p w14:paraId="6BE37477" w14:textId="77777777" w:rsidR="00574EB1" w:rsidRDefault="003022A4">
      <w:pPr>
        <w:pStyle w:val="Plattetekst1"/>
        <w:numPr>
          <w:ilvl w:val="1"/>
          <w:numId w:val="21"/>
        </w:numPr>
      </w:pPr>
      <w:r>
        <w:t>Transparantie van de lijn: 0%</w:t>
      </w:r>
    </w:p>
    <w:p w14:paraId="0FF7E5E1" w14:textId="77777777" w:rsidR="00574EB1" w:rsidRDefault="003022A4">
      <w:pPr>
        <w:pStyle w:val="Kop11"/>
      </w:pPr>
      <w:r>
        <w:br w:type="page"/>
      </w:r>
    </w:p>
    <w:p w14:paraId="343AAAE7" w14:textId="77777777" w:rsidR="00574EB1" w:rsidRDefault="003022A4">
      <w:pPr>
        <w:pStyle w:val="Kop1"/>
        <w:numPr>
          <w:ilvl w:val="0"/>
          <w:numId w:val="3"/>
        </w:numPr>
      </w:pPr>
      <w:bookmarkStart w:id="352" w:name="_Toc42596139"/>
      <w:bookmarkStart w:id="353" w:name="_Toc51750232"/>
      <w:r>
        <w:lastRenderedPageBreak/>
        <w:t>Kaartbeschrifting</w:t>
      </w:r>
      <w:bookmarkEnd w:id="352"/>
      <w:bookmarkEnd w:id="353"/>
    </w:p>
    <w:p w14:paraId="49BB224E" w14:textId="77777777" w:rsidR="00574EB1" w:rsidRDefault="003022A4">
      <w:pPr>
        <w:pStyle w:val="Kop2"/>
        <w:numPr>
          <w:ilvl w:val="1"/>
          <w:numId w:val="3"/>
        </w:numPr>
      </w:pPr>
      <w:bookmarkStart w:id="354" w:name="_Toc42596140"/>
      <w:bookmarkStart w:id="355" w:name="_Toc51750233"/>
      <w:r>
        <w:t>Inleiding</w:t>
      </w:r>
      <w:bookmarkEnd w:id="354"/>
      <w:bookmarkEnd w:id="355"/>
    </w:p>
    <w:p w14:paraId="2B1FE1A1" w14:textId="77777777" w:rsidR="00574EB1" w:rsidRDefault="003022A4">
      <w:pPr>
        <w:pStyle w:val="Plattetekst1"/>
      </w:pPr>
      <w: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760E6F0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011FA86C" w14:textId="77777777" w:rsidR="00574EB1" w:rsidRDefault="003022A4">
            <w:pPr>
              <w:pStyle w:val="Plattetekst1"/>
            </w:pPr>
            <w:r>
              <w:t>De visualisatie van kaartbeschrifting is vastgelegd in de volgende SLD-bestanden:</w:t>
            </w:r>
          </w:p>
          <w:p w14:paraId="368CDCED" w14:textId="77777777" w:rsidR="00574EB1" w:rsidRDefault="003022A4">
            <w:pPr>
              <w:pStyle w:val="Plattetekst1"/>
              <w:numPr>
                <w:ilvl w:val="0"/>
                <w:numId w:val="22"/>
              </w:numPr>
            </w:pPr>
            <w:r>
              <w:t>sld-dieptenap.xml</w:t>
            </w:r>
          </w:p>
          <w:p w14:paraId="55043196" w14:textId="77777777" w:rsidR="00574EB1" w:rsidRDefault="003022A4">
            <w:pPr>
              <w:pStyle w:val="Plattetekst1"/>
              <w:numPr>
                <w:ilvl w:val="0"/>
                <w:numId w:val="22"/>
              </w:numPr>
            </w:pPr>
            <w:r>
              <w:t>sld-dieptetovmaaiveld.xml</w:t>
            </w:r>
          </w:p>
          <w:p w14:paraId="1CEF235B" w14:textId="77777777" w:rsidR="00574EB1" w:rsidRDefault="003022A4">
            <w:pPr>
              <w:pStyle w:val="Plattetekst1"/>
              <w:numPr>
                <w:ilvl w:val="0"/>
                <w:numId w:val="22"/>
              </w:numPr>
            </w:pPr>
            <w:r>
              <w:t>sld-maatvoering-lijn.xml</w:t>
            </w:r>
          </w:p>
          <w:p w14:paraId="1D2C2810" w14:textId="77777777" w:rsidR="00574EB1" w:rsidRDefault="003022A4">
            <w:pPr>
              <w:pStyle w:val="Plattetekst1"/>
              <w:numPr>
                <w:ilvl w:val="0"/>
                <w:numId w:val="22"/>
              </w:numPr>
            </w:pPr>
            <w:r>
              <w:t>sld-maatvoering-punt.xml</w:t>
            </w:r>
          </w:p>
          <w:p w14:paraId="4209A4A9" w14:textId="77777777" w:rsidR="00574EB1" w:rsidRDefault="003022A4">
            <w:pPr>
              <w:pStyle w:val="Plattetekst1"/>
              <w:numPr>
                <w:ilvl w:val="0"/>
                <w:numId w:val="22"/>
              </w:numPr>
            </w:pPr>
            <w:r>
              <w:t>sld-annotatie-lijn.xml</w:t>
            </w:r>
          </w:p>
          <w:p w14:paraId="06FEBFBD" w14:textId="77777777" w:rsidR="00574EB1" w:rsidRDefault="003022A4">
            <w:pPr>
              <w:pStyle w:val="Plattetekst1"/>
              <w:numPr>
                <w:ilvl w:val="0"/>
                <w:numId w:val="22"/>
              </w:numPr>
            </w:pPr>
            <w:r>
              <w:t>sld-annotatie-punt.xml</w:t>
            </w:r>
          </w:p>
        </w:tc>
      </w:tr>
    </w:tbl>
    <w:p w14:paraId="22C74B2C" w14:textId="77777777" w:rsidR="00574EB1" w:rsidRDefault="003022A4">
      <w:pPr>
        <w:pStyle w:val="Kop2"/>
        <w:numPr>
          <w:ilvl w:val="1"/>
          <w:numId w:val="3"/>
        </w:numPr>
      </w:pPr>
      <w:bookmarkStart w:id="356" w:name="_Toc42596141"/>
      <w:bookmarkStart w:id="357" w:name="_Toc51750234"/>
      <w:r>
        <w:t>DiepteNAP</w:t>
      </w:r>
      <w:bookmarkEnd w:id="356"/>
      <w:bookmarkEnd w:id="357"/>
    </w:p>
    <w:p w14:paraId="529B9DCA" w14:textId="77777777" w:rsidR="00574EB1" w:rsidRDefault="003022A4">
      <w:pPr>
        <w:pStyle w:val="Kop3"/>
        <w:numPr>
          <w:ilvl w:val="2"/>
          <w:numId w:val="3"/>
        </w:numPr>
      </w:pPr>
      <w:bookmarkStart w:id="358" w:name="__RefHeading___Toc4600_4117045737"/>
      <w:bookmarkEnd w:id="358"/>
      <w:r>
        <w:t>Regel</w:t>
      </w:r>
    </w:p>
    <w:p w14:paraId="3701412C" w14:textId="77777777" w:rsidR="00574EB1" w:rsidRDefault="003022A4">
      <w:pPr>
        <w:pStyle w:val="Plattetekst1"/>
      </w:pPr>
      <w:r>
        <w:t>Het objecttype DiepteNAP dient om de afstand weer te geven in absolute waarde van het NAP-nulpunt tot de bovenkant van kabel of leiding, leidingcontainer, leidingelement of containerleidingelemen. Indien de rotatiehoek d.m.v. de eigenschap “rotatiehoekSymbool” wordt meegegeven, dan wordt het symbool geroteerd op basis van de rotatiehoek. Wordt de rotatiehoek niet meegegeven, dan wordt het symbool horizontaal afgebeeld. Zij worden gevisualiseerd als puntsymbolen op de kaart met de volgende (combinatie van) eigenschappen:</w:t>
      </w:r>
    </w:p>
    <w:p w14:paraId="462E1950" w14:textId="77777777" w:rsidR="00574EB1" w:rsidRDefault="003022A4">
      <w:pPr>
        <w:pStyle w:val="Plattetekst1"/>
        <w:numPr>
          <w:ilvl w:val="0"/>
          <w:numId w:val="26"/>
        </w:numPr>
      </w:pPr>
      <w:r>
        <w:t>Kleur: #000000</w:t>
      </w:r>
    </w:p>
    <w:p w14:paraId="718DF437" w14:textId="77777777" w:rsidR="00574EB1" w:rsidRDefault="003022A4">
      <w:pPr>
        <w:pStyle w:val="Plattetekst1"/>
        <w:numPr>
          <w:ilvl w:val="0"/>
          <w:numId w:val="26"/>
        </w:numPr>
      </w:pPr>
      <w:r>
        <w:t>Vorm:</w:t>
      </w:r>
    </w:p>
    <w:p w14:paraId="6DDEE03B" w14:textId="77777777" w:rsidR="00574EB1" w:rsidRDefault="003022A4">
      <w:pPr>
        <w:pStyle w:val="Plattetekst1"/>
        <w:numPr>
          <w:ilvl w:val="1"/>
          <w:numId w:val="26"/>
        </w:numPr>
      </w:pPr>
      <w:r>
        <w:t>Puntsymbool: dieptenap.svg</w:t>
      </w:r>
    </w:p>
    <w:p w14:paraId="1A4D3A30" w14:textId="77777777" w:rsidR="00574EB1" w:rsidRDefault="003022A4">
      <w:pPr>
        <w:pStyle w:val="Plattetekst1"/>
        <w:numPr>
          <w:ilvl w:val="0"/>
          <w:numId w:val="26"/>
        </w:numPr>
      </w:pPr>
      <w:r>
        <w:t>Grootte:</w:t>
      </w:r>
    </w:p>
    <w:p w14:paraId="1FBDF591" w14:textId="77777777" w:rsidR="00574EB1" w:rsidRDefault="003022A4">
      <w:pPr>
        <w:pStyle w:val="Plattetekst1"/>
        <w:numPr>
          <w:ilvl w:val="1"/>
          <w:numId w:val="26"/>
        </w:numPr>
      </w:pPr>
      <w:r>
        <w:t>44 px</w:t>
      </w:r>
    </w:p>
    <w:p w14:paraId="55828302" w14:textId="77777777" w:rsidR="00574EB1" w:rsidRDefault="003022A4">
      <w:pPr>
        <w:pStyle w:val="Plattetekst1"/>
        <w:numPr>
          <w:ilvl w:val="0"/>
          <w:numId w:val="26"/>
        </w:numPr>
      </w:pPr>
      <w:r>
        <w:t>Transparantie: 0 %</w:t>
      </w:r>
    </w:p>
    <w:p w14:paraId="0AE8BA92" w14:textId="77777777" w:rsidR="00574EB1" w:rsidRDefault="003022A4">
      <w:r>
        <w:t>D</w:t>
      </w:r>
      <w:bookmarkStart w:id="359" w:name="__DdeLink__4920_149121555611"/>
      <w:r>
        <w:t>e tekst wordt rechts ten opzichte van het puntobject geplaatst.</w:t>
      </w:r>
      <w:bookmarkEnd w:id="359"/>
      <w:r>
        <w:t xml:space="preserve"> Zij wordt gevisualiseerd als kaartbeschrifting met de volgende (combinatie van) eigenschappen:</w:t>
      </w:r>
    </w:p>
    <w:p w14:paraId="1D4A3A86" w14:textId="77777777" w:rsidR="00574EB1" w:rsidRDefault="003022A4">
      <w:pPr>
        <w:pStyle w:val="Plattetekst1"/>
        <w:numPr>
          <w:ilvl w:val="0"/>
          <w:numId w:val="26"/>
        </w:numPr>
      </w:pPr>
      <w:r>
        <w:lastRenderedPageBreak/>
        <w:t>Kleur: #000000</w:t>
      </w:r>
    </w:p>
    <w:p w14:paraId="43B3E518" w14:textId="77777777" w:rsidR="00574EB1" w:rsidRDefault="003022A4">
      <w:pPr>
        <w:pStyle w:val="Plattetekst1"/>
        <w:numPr>
          <w:ilvl w:val="0"/>
          <w:numId w:val="26"/>
        </w:numPr>
      </w:pPr>
      <w:r>
        <w:t>Vorm: Liberation Sans lettertype</w:t>
      </w:r>
    </w:p>
    <w:p w14:paraId="6768AF52" w14:textId="77777777" w:rsidR="00574EB1" w:rsidRDefault="003022A4">
      <w:pPr>
        <w:pStyle w:val="Plattetekst1"/>
        <w:numPr>
          <w:ilvl w:val="0"/>
          <w:numId w:val="26"/>
        </w:numPr>
      </w:pPr>
      <w:r>
        <w:t>Tekst: dieptePeil</w:t>
      </w:r>
    </w:p>
    <w:p w14:paraId="361AC251" w14:textId="77777777" w:rsidR="00574EB1" w:rsidRDefault="003022A4">
      <w:pPr>
        <w:pStyle w:val="Plattetekst1"/>
        <w:numPr>
          <w:ilvl w:val="0"/>
          <w:numId w:val="26"/>
        </w:numPr>
      </w:pPr>
      <w:r>
        <w:t>Grootte: 13 px (fontgrootte)</w:t>
      </w:r>
    </w:p>
    <w:p w14:paraId="3B9D7BFC" w14:textId="77777777" w:rsidR="00574EB1" w:rsidRDefault="003022A4">
      <w:pPr>
        <w:pStyle w:val="Plattetekst1"/>
        <w:numPr>
          <w:ilvl w:val="0"/>
          <w:numId w:val="26"/>
        </w:numPr>
      </w:pPr>
      <w:r>
        <w:t>Transparantie: 0 %</w:t>
      </w:r>
    </w:p>
    <w:p w14:paraId="23AA553B"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32F4097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8947460"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2416CB4" w14:textId="77777777" w:rsidR="00574EB1" w:rsidRDefault="00574EB1">
            <w:pPr>
              <w:pStyle w:val="TableContents"/>
              <w:jc w:val="center"/>
            </w:pPr>
          </w:p>
        </w:tc>
      </w:tr>
      <w:tr w:rsidR="00574EB1" w14:paraId="7A34B373"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71BC61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8A379E" w14:textId="77777777" w:rsidR="00574EB1" w:rsidRDefault="003022A4">
            <w:pPr>
              <w:pStyle w:val="TableContents"/>
            </w:pPr>
            <w:r>
              <w:rPr>
                <w:noProof/>
              </w:rPr>
              <w:drawing>
                <wp:anchor distT="0" distB="0" distL="0" distR="0" simplePos="0" relativeHeight="84" behindDoc="0" locked="0" layoutInCell="1" allowOverlap="1" wp14:anchorId="65C55D23" wp14:editId="5F92F03D">
                  <wp:simplePos x="0" y="0"/>
                  <wp:positionH relativeFrom="column">
                    <wp:align>center</wp:align>
                  </wp:positionH>
                  <wp:positionV relativeFrom="paragraph">
                    <wp:posOffset>635</wp:posOffset>
                  </wp:positionV>
                  <wp:extent cx="345440" cy="447040"/>
                  <wp:effectExtent l="0" t="0" r="0" b="0"/>
                  <wp:wrapSquare wrapText="largest"/>
                  <wp:docPr id="99"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4"/>
                          <pic:cNvPicPr>
                            <a:picLocks noChangeAspect="1" noChangeArrowheads="1"/>
                          </pic:cNvPicPr>
                        </pic:nvPicPr>
                        <pic:blipFill>
                          <a:blip r:embed="rId89"/>
                          <a:stretch>
                            <a:fillRect/>
                          </a:stretch>
                        </pic:blipFill>
                        <pic:spPr bwMode="auto">
                          <a:xfrm>
                            <a:off x="0" y="0"/>
                            <a:ext cx="345440" cy="447040"/>
                          </a:xfrm>
                          <a:prstGeom prst="rect">
                            <a:avLst/>
                          </a:prstGeom>
                        </pic:spPr>
                      </pic:pic>
                    </a:graphicData>
                  </a:graphic>
                </wp:anchor>
              </w:drawing>
            </w:r>
          </w:p>
          <w:p w14:paraId="54848023" w14:textId="77777777" w:rsidR="00574EB1" w:rsidRDefault="00574EB1">
            <w:pPr>
              <w:pStyle w:val="TableContents"/>
            </w:pPr>
          </w:p>
        </w:tc>
      </w:tr>
    </w:tbl>
    <w:p w14:paraId="52D542D4" w14:textId="77777777" w:rsidR="00574EB1" w:rsidRDefault="003022A4">
      <w:pPr>
        <w:pStyle w:val="Kop2"/>
        <w:numPr>
          <w:ilvl w:val="1"/>
          <w:numId w:val="3"/>
        </w:numPr>
      </w:pPr>
      <w:bookmarkStart w:id="360" w:name="_Toc42596142"/>
      <w:bookmarkStart w:id="361" w:name="_Toc51750235"/>
      <w:r>
        <w:t>DiepteTovMaaiveld</w:t>
      </w:r>
      <w:bookmarkEnd w:id="360"/>
      <w:bookmarkEnd w:id="361"/>
    </w:p>
    <w:p w14:paraId="5A71A930" w14:textId="77777777" w:rsidR="00574EB1" w:rsidRDefault="003022A4">
      <w:pPr>
        <w:pStyle w:val="Kop3"/>
        <w:numPr>
          <w:ilvl w:val="2"/>
          <w:numId w:val="3"/>
        </w:numPr>
      </w:pPr>
      <w:bookmarkStart w:id="362" w:name="__RefHeading___Toc4604_4117045737"/>
      <w:bookmarkEnd w:id="362"/>
      <w:r>
        <w:t>Regel</w:t>
      </w:r>
    </w:p>
    <w:p w14:paraId="55747F09" w14:textId="77777777" w:rsidR="00574EB1" w:rsidRDefault="003022A4">
      <w:pPr>
        <w:pStyle w:val="Plattetekst1"/>
      </w:pPr>
      <w:r>
        <w:t xml:space="preserve">Het objecttype DiepteTovMaaiveld dient om de afstand weer te geven in absolute waarde van het maaiveld tot de bovenkant van kabel of leiding, leidingcontainer, leidingelement of containerleidingelement. Indien de rotatiehoek </w:t>
      </w:r>
      <w:bookmarkStart w:id="363" w:name="__DdeLink__4990_2297207045"/>
      <w:r>
        <w:t>d.m.v. de eigenschap “rotatiehoekSymbool”</w:t>
      </w:r>
      <w:bookmarkEnd w:id="363"/>
      <w: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14:paraId="713A6BFC" w14:textId="77777777" w:rsidR="00574EB1" w:rsidRDefault="003022A4">
      <w:pPr>
        <w:pStyle w:val="Plattetekst1"/>
        <w:numPr>
          <w:ilvl w:val="0"/>
          <w:numId w:val="16"/>
        </w:numPr>
      </w:pPr>
      <w:r>
        <w:t>Kleur: #000000</w:t>
      </w:r>
    </w:p>
    <w:p w14:paraId="694D9C14" w14:textId="77777777" w:rsidR="00574EB1" w:rsidRDefault="003022A4">
      <w:pPr>
        <w:pStyle w:val="Plattetekst1"/>
        <w:numPr>
          <w:ilvl w:val="0"/>
          <w:numId w:val="16"/>
        </w:numPr>
      </w:pPr>
      <w:r>
        <w:t>Vorm:</w:t>
      </w:r>
    </w:p>
    <w:p w14:paraId="61699D14" w14:textId="77777777" w:rsidR="00574EB1" w:rsidRDefault="003022A4">
      <w:pPr>
        <w:pStyle w:val="Plattetekst1"/>
        <w:numPr>
          <w:ilvl w:val="1"/>
          <w:numId w:val="16"/>
        </w:numPr>
      </w:pPr>
      <w:r>
        <w:t>Puntsymbool: dieptetovmaaiveld.svg</w:t>
      </w:r>
    </w:p>
    <w:p w14:paraId="2BBC0519" w14:textId="77777777" w:rsidR="00574EB1" w:rsidRDefault="003022A4">
      <w:pPr>
        <w:pStyle w:val="Plattetekst1"/>
        <w:numPr>
          <w:ilvl w:val="0"/>
          <w:numId w:val="16"/>
        </w:numPr>
      </w:pPr>
      <w:r>
        <w:t>Grootte:</w:t>
      </w:r>
    </w:p>
    <w:p w14:paraId="671C5B15" w14:textId="77777777" w:rsidR="00574EB1" w:rsidRDefault="003022A4">
      <w:pPr>
        <w:pStyle w:val="Plattetekst1"/>
        <w:numPr>
          <w:ilvl w:val="1"/>
          <w:numId w:val="16"/>
        </w:numPr>
      </w:pPr>
      <w:r>
        <w:t>44px</w:t>
      </w:r>
    </w:p>
    <w:p w14:paraId="45DF2E03" w14:textId="77777777" w:rsidR="00574EB1" w:rsidRDefault="003022A4">
      <w:pPr>
        <w:pStyle w:val="Plattetekst1"/>
        <w:numPr>
          <w:ilvl w:val="0"/>
          <w:numId w:val="16"/>
        </w:numPr>
      </w:pPr>
      <w:r>
        <w:t>Transparantie: 0 %</w:t>
      </w:r>
    </w:p>
    <w:p w14:paraId="1DF50CD2" w14:textId="77777777" w:rsidR="00574EB1" w:rsidRDefault="003022A4">
      <w:r>
        <w:t>D</w:t>
      </w:r>
      <w:bookmarkStart w:id="364" w:name="__DdeLink__4920_14912155561"/>
      <w:r>
        <w:t>e tekst wordt rechts ten opzichte van het puntobject geplaatst.</w:t>
      </w:r>
      <w:bookmarkEnd w:id="364"/>
      <w:r>
        <w:t xml:space="preserve"> Zij wordt gevisualiseerd als kaartbeschrifting met de volgende (combinatie van) eigenschappen:</w:t>
      </w:r>
    </w:p>
    <w:p w14:paraId="5CF9A50F" w14:textId="77777777" w:rsidR="00574EB1" w:rsidRDefault="003022A4">
      <w:pPr>
        <w:pStyle w:val="Plattetekst1"/>
        <w:numPr>
          <w:ilvl w:val="0"/>
          <w:numId w:val="26"/>
        </w:numPr>
      </w:pPr>
      <w:r>
        <w:t>Kleur: #000000</w:t>
      </w:r>
    </w:p>
    <w:p w14:paraId="703E294E" w14:textId="77777777" w:rsidR="00574EB1" w:rsidRDefault="003022A4">
      <w:pPr>
        <w:pStyle w:val="Plattetekst1"/>
        <w:numPr>
          <w:ilvl w:val="0"/>
          <w:numId w:val="26"/>
        </w:numPr>
      </w:pPr>
      <w:r>
        <w:t>Vorm: Liberation Sans lettertype</w:t>
      </w:r>
    </w:p>
    <w:p w14:paraId="1BC39504" w14:textId="77777777" w:rsidR="00574EB1" w:rsidRDefault="003022A4">
      <w:pPr>
        <w:pStyle w:val="Plattetekst1"/>
        <w:numPr>
          <w:ilvl w:val="0"/>
          <w:numId w:val="26"/>
        </w:numPr>
      </w:pPr>
      <w:r>
        <w:t>Tekst: dieptePeil</w:t>
      </w:r>
    </w:p>
    <w:p w14:paraId="393881B6" w14:textId="77777777" w:rsidR="00574EB1" w:rsidRDefault="003022A4">
      <w:pPr>
        <w:pStyle w:val="Plattetekst1"/>
        <w:numPr>
          <w:ilvl w:val="0"/>
          <w:numId w:val="26"/>
        </w:numPr>
      </w:pPr>
      <w:r>
        <w:t>Grootte: 13 px (fontgrootte)</w:t>
      </w:r>
    </w:p>
    <w:p w14:paraId="47D4F2FE" w14:textId="77777777" w:rsidR="00574EB1" w:rsidRDefault="003022A4">
      <w:pPr>
        <w:pStyle w:val="Plattetekst1"/>
        <w:numPr>
          <w:ilvl w:val="0"/>
          <w:numId w:val="26"/>
        </w:numPr>
      </w:pPr>
      <w:r>
        <w:t>Transparantie: 0 %</w:t>
      </w:r>
    </w:p>
    <w:p w14:paraId="4F7AC5E0" w14:textId="77777777" w:rsidR="00574EB1" w:rsidRDefault="003022A4">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168D81A5"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40606C8"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63EE96A" w14:textId="77777777" w:rsidR="00574EB1" w:rsidRDefault="00574EB1">
            <w:pPr>
              <w:pStyle w:val="TableContents"/>
              <w:jc w:val="center"/>
            </w:pPr>
          </w:p>
        </w:tc>
      </w:tr>
      <w:tr w:rsidR="00574EB1" w14:paraId="44562F7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DB34D44"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A7F7A0" w14:textId="77777777" w:rsidR="00574EB1" w:rsidRDefault="003022A4">
            <w:pPr>
              <w:pStyle w:val="TableContents"/>
            </w:pPr>
            <w:r>
              <w:rPr>
                <w:noProof/>
              </w:rPr>
              <w:drawing>
                <wp:anchor distT="0" distB="0" distL="0" distR="0" simplePos="0" relativeHeight="85" behindDoc="0" locked="0" layoutInCell="1" allowOverlap="1" wp14:anchorId="23173CE9" wp14:editId="4D888DEF">
                  <wp:simplePos x="0" y="0"/>
                  <wp:positionH relativeFrom="column">
                    <wp:align>center</wp:align>
                  </wp:positionH>
                  <wp:positionV relativeFrom="paragraph">
                    <wp:posOffset>635</wp:posOffset>
                  </wp:positionV>
                  <wp:extent cx="345440" cy="447040"/>
                  <wp:effectExtent l="0" t="0" r="0" b="0"/>
                  <wp:wrapSquare wrapText="largest"/>
                  <wp:docPr id="100"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5"/>
                          <pic:cNvPicPr>
                            <a:picLocks noChangeAspect="1" noChangeArrowheads="1"/>
                          </pic:cNvPicPr>
                        </pic:nvPicPr>
                        <pic:blipFill>
                          <a:blip r:embed="rId90"/>
                          <a:stretch>
                            <a:fillRect/>
                          </a:stretch>
                        </pic:blipFill>
                        <pic:spPr bwMode="auto">
                          <a:xfrm>
                            <a:off x="0" y="0"/>
                            <a:ext cx="345440" cy="447040"/>
                          </a:xfrm>
                          <a:prstGeom prst="rect">
                            <a:avLst/>
                          </a:prstGeom>
                        </pic:spPr>
                      </pic:pic>
                    </a:graphicData>
                  </a:graphic>
                </wp:anchor>
              </w:drawing>
            </w:r>
          </w:p>
          <w:p w14:paraId="30D3B1BB" w14:textId="77777777" w:rsidR="00574EB1" w:rsidRDefault="00574EB1">
            <w:pPr>
              <w:pStyle w:val="TableContents"/>
            </w:pPr>
          </w:p>
        </w:tc>
      </w:tr>
    </w:tbl>
    <w:p w14:paraId="3967F4F2" w14:textId="77777777" w:rsidR="00574EB1" w:rsidRDefault="003022A4">
      <w:pPr>
        <w:pStyle w:val="Kop2"/>
        <w:numPr>
          <w:ilvl w:val="1"/>
          <w:numId w:val="3"/>
        </w:numPr>
      </w:pPr>
      <w:bookmarkStart w:id="365" w:name="_Toc42596143"/>
      <w:bookmarkStart w:id="366" w:name="_Toc51750236"/>
      <w:r>
        <w:t>Maatvoeringslijn en maatvoeringshulplijn</w:t>
      </w:r>
      <w:bookmarkEnd w:id="365"/>
      <w:bookmarkEnd w:id="366"/>
    </w:p>
    <w:p w14:paraId="642CC666" w14:textId="77777777" w:rsidR="00574EB1" w:rsidRDefault="003022A4">
      <w:pPr>
        <w:pStyle w:val="Kop3"/>
        <w:numPr>
          <w:ilvl w:val="2"/>
          <w:numId w:val="3"/>
        </w:numPr>
      </w:pPr>
      <w:bookmarkStart w:id="367" w:name="__RefHeading___Toc4608_4117045737"/>
      <w:bookmarkEnd w:id="367"/>
      <w:r>
        <w:t>Regel</w:t>
      </w:r>
    </w:p>
    <w:p w14:paraId="24C412C5" w14:textId="77777777" w:rsidR="00574EB1" w:rsidRDefault="003022A4">
      <w:pPr>
        <w:pStyle w:val="Plattetekst1"/>
      </w:pPr>
      <w:r>
        <w:t>Indien het objecttype Maatvoering voor het attribuut “maatvoeringsType” de waarde “maatvoeringslijn” of “maatvoeringshulplijn” heeft, wordt een lijn geplaatst. Zij worden gevisualiseerd als lijnsymbool met de volgende (combinatie van) eigenschappen:</w:t>
      </w:r>
    </w:p>
    <w:p w14:paraId="1110CFA2" w14:textId="77777777" w:rsidR="00574EB1" w:rsidRDefault="003022A4">
      <w:pPr>
        <w:pStyle w:val="Plattetekst1"/>
        <w:numPr>
          <w:ilvl w:val="0"/>
          <w:numId w:val="23"/>
        </w:numPr>
      </w:pPr>
      <w:r>
        <w:t>Kleur: #000000</w:t>
      </w:r>
    </w:p>
    <w:p w14:paraId="4CFA38F1" w14:textId="77777777" w:rsidR="00574EB1" w:rsidRDefault="003022A4">
      <w:pPr>
        <w:pStyle w:val="Plattetekst1"/>
        <w:numPr>
          <w:ilvl w:val="0"/>
          <w:numId w:val="23"/>
        </w:numPr>
      </w:pPr>
      <w:r>
        <w:t>Grootte: 1 px</w:t>
      </w:r>
    </w:p>
    <w:p w14:paraId="36674D25" w14:textId="77777777" w:rsidR="00574EB1" w:rsidRDefault="003022A4">
      <w:pPr>
        <w:pStyle w:val="Plattetekst1"/>
        <w:numPr>
          <w:ilvl w:val="0"/>
          <w:numId w:val="23"/>
        </w:numPr>
      </w:pPr>
      <w:r>
        <w:t>Transparantie: 0 %</w:t>
      </w:r>
    </w:p>
    <w:p w14:paraId="340744E1" w14:textId="77777777" w:rsidR="00574EB1" w:rsidRDefault="003022A4">
      <w:pPr>
        <w:pStyle w:val="Kop3"/>
        <w:numPr>
          <w:ilvl w:val="2"/>
          <w:numId w:val="3"/>
        </w:numPr>
      </w:pPr>
      <w:bookmarkStart w:id="368" w:name="__RefHeading___Toc4608_41170457372"/>
      <w:bookmarkEnd w:id="368"/>
      <w:r>
        <w:t>Visualisatie</w:t>
      </w:r>
    </w:p>
    <w:p w14:paraId="15EA4DAC" w14:textId="77777777" w:rsidR="00574EB1" w:rsidRDefault="00574EB1"/>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774A0D63"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8B28278"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3441E45" w14:textId="77777777" w:rsidR="00574EB1" w:rsidRDefault="00574EB1">
            <w:pPr>
              <w:pStyle w:val="TableContents"/>
              <w:jc w:val="center"/>
            </w:pPr>
          </w:p>
        </w:tc>
      </w:tr>
      <w:tr w:rsidR="00574EB1" w14:paraId="2AE40454"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EF0846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1348FE" w14:textId="77777777" w:rsidR="00574EB1" w:rsidRDefault="003022A4">
            <w:pPr>
              <w:pStyle w:val="TableContents"/>
            </w:pPr>
            <w:r>
              <w:rPr>
                <w:noProof/>
              </w:rPr>
              <w:drawing>
                <wp:anchor distT="0" distB="0" distL="0" distR="0" simplePos="0" relativeHeight="104" behindDoc="0" locked="0" layoutInCell="1" allowOverlap="1" wp14:anchorId="0AB9FB1F" wp14:editId="1BE379F4">
                  <wp:simplePos x="0" y="0"/>
                  <wp:positionH relativeFrom="column">
                    <wp:align>center</wp:align>
                  </wp:positionH>
                  <wp:positionV relativeFrom="paragraph">
                    <wp:posOffset>635</wp:posOffset>
                  </wp:positionV>
                  <wp:extent cx="4546600" cy="140335"/>
                  <wp:effectExtent l="0" t="0" r="0" b="0"/>
                  <wp:wrapSquare wrapText="largest"/>
                  <wp:docPr id="101"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6"/>
                          <pic:cNvPicPr>
                            <a:picLocks noChangeAspect="1" noChangeArrowheads="1"/>
                          </pic:cNvPicPr>
                        </pic:nvPicPr>
                        <pic:blipFill>
                          <a:blip r:embed="rId91"/>
                          <a:stretch>
                            <a:fillRect/>
                          </a:stretch>
                        </pic:blipFill>
                        <pic:spPr bwMode="auto">
                          <a:xfrm>
                            <a:off x="0" y="0"/>
                            <a:ext cx="4546600" cy="140335"/>
                          </a:xfrm>
                          <a:prstGeom prst="rect">
                            <a:avLst/>
                          </a:prstGeom>
                        </pic:spPr>
                      </pic:pic>
                    </a:graphicData>
                  </a:graphic>
                </wp:anchor>
              </w:drawing>
            </w:r>
          </w:p>
        </w:tc>
      </w:tr>
    </w:tbl>
    <w:p w14:paraId="0886CC02" w14:textId="77777777" w:rsidR="00574EB1" w:rsidRDefault="003022A4">
      <w:pPr>
        <w:pStyle w:val="Kop2"/>
        <w:numPr>
          <w:ilvl w:val="1"/>
          <w:numId w:val="3"/>
        </w:numPr>
      </w:pPr>
      <w:bookmarkStart w:id="369" w:name="_Toc42596144"/>
      <w:bookmarkStart w:id="370" w:name="_Toc51750237"/>
      <w:r>
        <w:t>Maatvoeringspijl</w:t>
      </w:r>
      <w:bookmarkEnd w:id="369"/>
      <w:bookmarkEnd w:id="370"/>
    </w:p>
    <w:p w14:paraId="364D12C3" w14:textId="77777777" w:rsidR="00574EB1" w:rsidRDefault="003022A4">
      <w:pPr>
        <w:pStyle w:val="Kop3"/>
        <w:numPr>
          <w:ilvl w:val="2"/>
          <w:numId w:val="3"/>
        </w:numPr>
      </w:pPr>
      <w:r>
        <w:t>Regel</w:t>
      </w:r>
    </w:p>
    <w:p w14:paraId="45D598DC" w14:textId="77777777" w:rsidR="00574EB1" w:rsidRDefault="003022A4">
      <w:pPr>
        <w:pStyle w:val="Plattetekst1"/>
      </w:pPr>
      <w:r>
        <w:t>Indien het objecttype Maatvoering voor het attribuut “maatvoeringsType” de waarde “maatvoeringspijl” heeft, wordt een lijn mét pijlpunten aan weerzijden geplaatst. Zij wordt gevisualiseerd als lijnsymbool met de volgende (combinatie van) eigenschappen:</w:t>
      </w:r>
    </w:p>
    <w:p w14:paraId="2E55F77B" w14:textId="77777777" w:rsidR="00574EB1" w:rsidRDefault="003022A4">
      <w:pPr>
        <w:pStyle w:val="Plattetekst1"/>
        <w:numPr>
          <w:ilvl w:val="0"/>
          <w:numId w:val="26"/>
        </w:numPr>
      </w:pPr>
      <w:r>
        <w:t>Kleur: #000000</w:t>
      </w:r>
    </w:p>
    <w:p w14:paraId="3303EF11" w14:textId="77777777" w:rsidR="00574EB1" w:rsidRDefault="003022A4">
      <w:pPr>
        <w:pStyle w:val="Plattetekst1"/>
        <w:numPr>
          <w:ilvl w:val="0"/>
          <w:numId w:val="26"/>
        </w:numPr>
      </w:pPr>
      <w:r>
        <w:t>Vorm:</w:t>
      </w:r>
    </w:p>
    <w:p w14:paraId="38F740A9" w14:textId="77777777" w:rsidR="00574EB1" w:rsidRDefault="003022A4">
      <w:pPr>
        <w:pStyle w:val="Plattetekst1"/>
        <w:numPr>
          <w:ilvl w:val="1"/>
          <w:numId w:val="26"/>
        </w:numPr>
      </w:pPr>
      <w:r>
        <w:t>Puntsymbool: shape://carrow</w:t>
      </w:r>
    </w:p>
    <w:p w14:paraId="007852F0" w14:textId="77777777" w:rsidR="00574EB1" w:rsidRDefault="003022A4">
      <w:pPr>
        <w:pStyle w:val="Plattetekst1"/>
        <w:numPr>
          <w:ilvl w:val="0"/>
          <w:numId w:val="26"/>
        </w:numPr>
      </w:pPr>
      <w:r>
        <w:t>Grootte:</w:t>
      </w:r>
    </w:p>
    <w:p w14:paraId="231275DD" w14:textId="77777777" w:rsidR="00574EB1" w:rsidRDefault="003022A4">
      <w:pPr>
        <w:pStyle w:val="Plattetekst1"/>
        <w:numPr>
          <w:ilvl w:val="1"/>
          <w:numId w:val="26"/>
        </w:numPr>
      </w:pPr>
      <w:r>
        <w:t>Lijndikte: 1 px</w:t>
      </w:r>
    </w:p>
    <w:p w14:paraId="16406D5D" w14:textId="77777777" w:rsidR="00574EB1" w:rsidRDefault="003022A4">
      <w:pPr>
        <w:pStyle w:val="Plattetekst1"/>
        <w:numPr>
          <w:ilvl w:val="1"/>
          <w:numId w:val="26"/>
        </w:numPr>
      </w:pPr>
      <w:r>
        <w:t>Symboolgrootte: 10 (gelijkbenige driehoek 5 px breed en 4 pixels hoog op een raster van 5px bij 5px)</w:t>
      </w:r>
    </w:p>
    <w:p w14:paraId="40B0521A" w14:textId="77777777" w:rsidR="00574EB1" w:rsidRDefault="003022A4">
      <w:pPr>
        <w:pStyle w:val="Plattetekst1"/>
        <w:numPr>
          <w:ilvl w:val="0"/>
          <w:numId w:val="26"/>
        </w:numPr>
      </w:pPr>
      <w:r>
        <w:t>Transparantie: 0 %</w:t>
      </w:r>
    </w:p>
    <w:p w14:paraId="474A9250" w14:textId="77777777" w:rsidR="00574EB1" w:rsidRDefault="003022A4">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1F567D8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2DBE793"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94FA415" w14:textId="77777777" w:rsidR="00574EB1" w:rsidRDefault="00574EB1">
            <w:pPr>
              <w:pStyle w:val="TableContents"/>
              <w:jc w:val="center"/>
            </w:pPr>
          </w:p>
        </w:tc>
      </w:tr>
      <w:tr w:rsidR="00574EB1" w14:paraId="7BA4118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419FA28"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39EBC22" w14:textId="77777777" w:rsidR="00574EB1" w:rsidRDefault="003022A4">
            <w:pPr>
              <w:pStyle w:val="TableContents"/>
            </w:pPr>
            <w:r>
              <w:rPr>
                <w:noProof/>
              </w:rPr>
              <w:drawing>
                <wp:anchor distT="0" distB="0" distL="0" distR="0" simplePos="0" relativeHeight="98" behindDoc="0" locked="0" layoutInCell="1" allowOverlap="1" wp14:anchorId="00CA4722" wp14:editId="6B178D62">
                  <wp:simplePos x="0" y="0"/>
                  <wp:positionH relativeFrom="column">
                    <wp:align>center</wp:align>
                  </wp:positionH>
                  <wp:positionV relativeFrom="paragraph">
                    <wp:posOffset>635</wp:posOffset>
                  </wp:positionV>
                  <wp:extent cx="4546600" cy="142875"/>
                  <wp:effectExtent l="0" t="0" r="0" b="0"/>
                  <wp:wrapSquare wrapText="largest"/>
                  <wp:docPr id="102"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6"/>
                          <pic:cNvPicPr>
                            <a:picLocks noChangeAspect="1" noChangeArrowheads="1"/>
                          </pic:cNvPicPr>
                        </pic:nvPicPr>
                        <pic:blipFill>
                          <a:blip r:embed="rId92"/>
                          <a:stretch>
                            <a:fillRect/>
                          </a:stretch>
                        </pic:blipFill>
                        <pic:spPr bwMode="auto">
                          <a:xfrm>
                            <a:off x="0" y="0"/>
                            <a:ext cx="4546600" cy="142875"/>
                          </a:xfrm>
                          <a:prstGeom prst="rect">
                            <a:avLst/>
                          </a:prstGeom>
                        </pic:spPr>
                      </pic:pic>
                    </a:graphicData>
                  </a:graphic>
                </wp:anchor>
              </w:drawing>
            </w:r>
          </w:p>
        </w:tc>
      </w:tr>
    </w:tbl>
    <w:p w14:paraId="60417C8D" w14:textId="77777777" w:rsidR="00574EB1" w:rsidRDefault="00574EB1">
      <w:pPr>
        <w:pStyle w:val="Plattetekst"/>
        <w:rPr>
          <w:b/>
          <w:bCs/>
        </w:rPr>
      </w:pPr>
    </w:p>
    <w:p w14:paraId="4B5407A9" w14:textId="77777777" w:rsidR="00574EB1" w:rsidRDefault="003022A4">
      <w:pPr>
        <w:pStyle w:val="Plattetekst"/>
      </w:pPr>
      <w:r>
        <w:rPr>
          <w:noProof/>
        </w:rPr>
        <w:drawing>
          <wp:anchor distT="0" distB="0" distL="0" distR="0" simplePos="0" relativeHeight="105" behindDoc="0" locked="0" layoutInCell="1" allowOverlap="1" wp14:anchorId="0197E4FD" wp14:editId="3B386AA5">
            <wp:simplePos x="0" y="0"/>
            <wp:positionH relativeFrom="column">
              <wp:align>left</wp:align>
            </wp:positionH>
            <wp:positionV relativeFrom="paragraph">
              <wp:posOffset>635</wp:posOffset>
            </wp:positionV>
            <wp:extent cx="502285" cy="502285"/>
            <wp:effectExtent l="0" t="0" r="0" b="0"/>
            <wp:wrapTopAndBottom/>
            <wp:docPr id="103"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4"/>
                    <pic:cNvPicPr>
                      <a:picLocks noChangeAspect="1" noChangeArrowheads="1"/>
                    </pic:cNvPicPr>
                  </pic:nvPicPr>
                  <pic:blipFill>
                    <a:blip r:embed="rId93"/>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71B6C172" w14:textId="77777777" w:rsidR="00574EB1" w:rsidRDefault="003022A4">
      <w:pPr>
        <w:pStyle w:val="Kop2"/>
        <w:numPr>
          <w:ilvl w:val="1"/>
          <w:numId w:val="3"/>
        </w:numPr>
      </w:pPr>
      <w:bookmarkStart w:id="371" w:name="_Toc42596145"/>
      <w:bookmarkStart w:id="372" w:name="_Toc51750238"/>
      <w:r>
        <w:t>Maatvoeringspijlpunt</w:t>
      </w:r>
      <w:bookmarkEnd w:id="371"/>
      <w:bookmarkEnd w:id="372"/>
    </w:p>
    <w:p w14:paraId="0B283791" w14:textId="77777777" w:rsidR="00574EB1" w:rsidRDefault="003022A4">
      <w:pPr>
        <w:pStyle w:val="Kop3"/>
        <w:numPr>
          <w:ilvl w:val="2"/>
          <w:numId w:val="3"/>
        </w:numPr>
      </w:pPr>
      <w:bookmarkStart w:id="373" w:name="__RefHeading___Toc4616_4117045737"/>
      <w:bookmarkEnd w:id="373"/>
      <w:r>
        <w:t>Regel</w:t>
      </w:r>
    </w:p>
    <w:p w14:paraId="20E8609D" w14:textId="77777777" w:rsidR="00574EB1" w:rsidRDefault="003022A4">
      <w:pPr>
        <w:pStyle w:val="Plattetekst1"/>
      </w:pPr>
      <w:r>
        <w:t>Indien het objecttype Maatvoering voor het attribuut “maatvoeringsType” de waarde “maatvoeringspijlpunt” heeft, wordt een pijlpunt geplaatst. Indien de rotatiehoek wordt meegegeven, dan wordt de pijlpunt van het symbool gecentreerd op het puntobject en geroteerd om dit puntobject op basis van de rotatiehoek.Wordt de rotatiehoek niet meegegeven, dan wordt de pijlpunt horizontaal afgebeeld. Zij worden gevisualiseerd als puntsymbool met de volgende (combinatie van) eigenschappen:</w:t>
      </w:r>
    </w:p>
    <w:p w14:paraId="0DCF1D96" w14:textId="77777777" w:rsidR="00574EB1" w:rsidRDefault="003022A4">
      <w:pPr>
        <w:pStyle w:val="Plattetekst1"/>
        <w:numPr>
          <w:ilvl w:val="0"/>
          <w:numId w:val="26"/>
        </w:numPr>
      </w:pPr>
      <w:r>
        <w:t>Kleur: #000000</w:t>
      </w:r>
    </w:p>
    <w:p w14:paraId="5DAEBFF5" w14:textId="77777777" w:rsidR="00574EB1" w:rsidRDefault="003022A4">
      <w:pPr>
        <w:pStyle w:val="Plattetekst1"/>
        <w:numPr>
          <w:ilvl w:val="0"/>
          <w:numId w:val="26"/>
        </w:numPr>
      </w:pPr>
      <w:r>
        <w:t>Vorm:</w:t>
      </w:r>
    </w:p>
    <w:p w14:paraId="14070A40" w14:textId="77777777" w:rsidR="00574EB1" w:rsidRDefault="003022A4">
      <w:pPr>
        <w:pStyle w:val="Plattetekst1"/>
        <w:numPr>
          <w:ilvl w:val="1"/>
          <w:numId w:val="26"/>
        </w:numPr>
      </w:pPr>
      <w:r>
        <w:t>Puntsymbool: shape://carrow</w:t>
      </w:r>
    </w:p>
    <w:p w14:paraId="6D20F078" w14:textId="77777777" w:rsidR="00574EB1" w:rsidRDefault="003022A4">
      <w:pPr>
        <w:pStyle w:val="Plattetekst1"/>
        <w:numPr>
          <w:ilvl w:val="0"/>
          <w:numId w:val="26"/>
        </w:numPr>
      </w:pPr>
      <w:r>
        <w:t>Grootte:</w:t>
      </w:r>
    </w:p>
    <w:p w14:paraId="23B626C7" w14:textId="77777777" w:rsidR="00574EB1" w:rsidRDefault="003022A4">
      <w:pPr>
        <w:pStyle w:val="Plattetekst1"/>
        <w:numPr>
          <w:ilvl w:val="1"/>
          <w:numId w:val="26"/>
        </w:numPr>
      </w:pPr>
      <w:r>
        <w:t>Symboolgrootte: 10 (gelijkbenige driehoek 5 px breed en 4 pixels hoog op een raster van 5px bij 5px)</w:t>
      </w:r>
    </w:p>
    <w:p w14:paraId="1DFA6B73" w14:textId="77777777" w:rsidR="00574EB1" w:rsidRDefault="003022A4">
      <w:pPr>
        <w:pStyle w:val="Plattetekst1"/>
        <w:numPr>
          <w:ilvl w:val="0"/>
          <w:numId w:val="26"/>
        </w:numPr>
      </w:pPr>
      <w:r>
        <w:t>Transparantie: 0 %</w:t>
      </w:r>
    </w:p>
    <w:p w14:paraId="2AF8D55F"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5310CE22"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71E7900"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714C685" w14:textId="77777777" w:rsidR="00574EB1" w:rsidRDefault="00574EB1">
            <w:pPr>
              <w:pStyle w:val="TableContents"/>
              <w:jc w:val="center"/>
            </w:pPr>
          </w:p>
        </w:tc>
      </w:tr>
      <w:tr w:rsidR="00574EB1" w14:paraId="262C4B45"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tcPr>
          <w:p w14:paraId="46C0C4D2"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4B774A" w14:textId="77777777" w:rsidR="00574EB1" w:rsidRDefault="003022A4">
            <w:pPr>
              <w:pStyle w:val="TableContents"/>
            </w:pPr>
            <w:r>
              <w:rPr>
                <w:noProof/>
              </w:rPr>
              <w:drawing>
                <wp:anchor distT="0" distB="0" distL="0" distR="0" simplePos="0" relativeHeight="102" behindDoc="0" locked="0" layoutInCell="1" allowOverlap="1" wp14:anchorId="7E600046" wp14:editId="43F77BE9">
                  <wp:simplePos x="0" y="0"/>
                  <wp:positionH relativeFrom="column">
                    <wp:align>center</wp:align>
                  </wp:positionH>
                  <wp:positionV relativeFrom="paragraph">
                    <wp:posOffset>635</wp:posOffset>
                  </wp:positionV>
                  <wp:extent cx="4546600" cy="142875"/>
                  <wp:effectExtent l="0" t="0" r="0" b="0"/>
                  <wp:wrapSquare wrapText="largest"/>
                  <wp:docPr id="104"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7"/>
                          <pic:cNvPicPr>
                            <a:picLocks noChangeAspect="1" noChangeArrowheads="1"/>
                          </pic:cNvPicPr>
                        </pic:nvPicPr>
                        <pic:blipFill>
                          <a:blip r:embed="rId94"/>
                          <a:stretch>
                            <a:fillRect/>
                          </a:stretch>
                        </pic:blipFill>
                        <pic:spPr bwMode="auto">
                          <a:xfrm>
                            <a:off x="0" y="0"/>
                            <a:ext cx="4546600" cy="142875"/>
                          </a:xfrm>
                          <a:prstGeom prst="rect">
                            <a:avLst/>
                          </a:prstGeom>
                        </pic:spPr>
                      </pic:pic>
                    </a:graphicData>
                  </a:graphic>
                </wp:anchor>
              </w:drawing>
            </w:r>
          </w:p>
        </w:tc>
      </w:tr>
    </w:tbl>
    <w:p w14:paraId="0C505370" w14:textId="77777777" w:rsidR="00574EB1" w:rsidRDefault="00574EB1">
      <w:pPr>
        <w:pStyle w:val="Plattetekst"/>
      </w:pPr>
    </w:p>
    <w:p w14:paraId="009D9A1A" w14:textId="77777777" w:rsidR="00574EB1" w:rsidRDefault="003022A4">
      <w:pPr>
        <w:pStyle w:val="Plattetekst"/>
      </w:pPr>
      <w:r>
        <w:rPr>
          <w:noProof/>
        </w:rPr>
        <w:drawing>
          <wp:anchor distT="0" distB="0" distL="0" distR="0" simplePos="0" relativeHeight="106" behindDoc="0" locked="0" layoutInCell="1" allowOverlap="1" wp14:anchorId="08596480" wp14:editId="68714795">
            <wp:simplePos x="0" y="0"/>
            <wp:positionH relativeFrom="column">
              <wp:posOffset>0</wp:posOffset>
            </wp:positionH>
            <wp:positionV relativeFrom="paragraph">
              <wp:posOffset>635</wp:posOffset>
            </wp:positionV>
            <wp:extent cx="502285" cy="502285"/>
            <wp:effectExtent l="0" t="0" r="0" b="0"/>
            <wp:wrapTopAndBottom/>
            <wp:docPr id="105" name="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6"/>
                    <pic:cNvPicPr>
                      <a:picLocks noChangeAspect="1" noChangeArrowheads="1"/>
                    </pic:cNvPicPr>
                  </pic:nvPicPr>
                  <pic:blipFill>
                    <a:blip r:embed="rId93"/>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392D8394" w14:textId="77777777" w:rsidR="00574EB1" w:rsidRDefault="003022A4">
      <w:pPr>
        <w:pStyle w:val="Kop2"/>
        <w:numPr>
          <w:ilvl w:val="1"/>
          <w:numId w:val="3"/>
        </w:numPr>
      </w:pPr>
      <w:bookmarkStart w:id="374" w:name="_Toc42596146"/>
      <w:bookmarkStart w:id="375" w:name="_Toc51750239"/>
      <w:r>
        <w:lastRenderedPageBreak/>
        <w:t>Maatvoeringslabel</w:t>
      </w:r>
      <w:bookmarkEnd w:id="374"/>
      <w:bookmarkEnd w:id="375"/>
    </w:p>
    <w:p w14:paraId="221D9E15" w14:textId="77777777" w:rsidR="00574EB1" w:rsidRDefault="003022A4">
      <w:pPr>
        <w:pStyle w:val="Kop3"/>
        <w:numPr>
          <w:ilvl w:val="2"/>
          <w:numId w:val="3"/>
        </w:numPr>
      </w:pPr>
      <w:bookmarkStart w:id="376" w:name="__RefHeading___Toc4620_4117045737"/>
      <w:bookmarkEnd w:id="376"/>
      <w:r>
        <w:t>Regel</w:t>
      </w:r>
    </w:p>
    <w:p w14:paraId="65465E59" w14:textId="77777777" w:rsidR="00574EB1" w:rsidRDefault="003022A4">
      <w:pPr>
        <w:pStyle w:val="Plattetekst1"/>
      </w:pPr>
      <w: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377" w:name="__DdeLink__4920_1491215556"/>
      <w:r>
        <w:t>Door middel van aangrijpingHorizontaal en aangrijpingVerticaal wordt de tekst ten opzichte van het puntobject geplaatst.</w:t>
      </w:r>
      <w:bookmarkEnd w:id="377"/>
      <w:r>
        <w:t xml:space="preserve"> Zij worden gevisualiseerd als kaartbeschrifting met de volgende (combinatie van) eigenschappen:</w:t>
      </w:r>
    </w:p>
    <w:p w14:paraId="579E6A8D" w14:textId="77777777" w:rsidR="00574EB1" w:rsidRDefault="003022A4">
      <w:pPr>
        <w:pStyle w:val="Plattetekst1"/>
        <w:numPr>
          <w:ilvl w:val="0"/>
          <w:numId w:val="26"/>
        </w:numPr>
      </w:pPr>
      <w:r>
        <w:t>Kleur: #000000</w:t>
      </w:r>
    </w:p>
    <w:p w14:paraId="736A847A" w14:textId="77777777" w:rsidR="00574EB1" w:rsidRDefault="003022A4">
      <w:pPr>
        <w:pStyle w:val="Plattetekst1"/>
        <w:numPr>
          <w:ilvl w:val="0"/>
          <w:numId w:val="26"/>
        </w:numPr>
      </w:pPr>
      <w:r>
        <w:t>Vorm: Liberation Sans lettertype</w:t>
      </w:r>
    </w:p>
    <w:p w14:paraId="586933AE" w14:textId="77777777" w:rsidR="00574EB1" w:rsidRDefault="003022A4">
      <w:pPr>
        <w:pStyle w:val="Plattetekst1"/>
        <w:numPr>
          <w:ilvl w:val="0"/>
          <w:numId w:val="26"/>
        </w:numPr>
      </w:pPr>
      <w:r>
        <w:t>Tekst: label</w:t>
      </w:r>
    </w:p>
    <w:p w14:paraId="56F081B0" w14:textId="77777777" w:rsidR="00574EB1" w:rsidRDefault="003022A4">
      <w:pPr>
        <w:pStyle w:val="Plattetekst1"/>
        <w:numPr>
          <w:ilvl w:val="0"/>
          <w:numId w:val="26"/>
        </w:numPr>
      </w:pPr>
      <w:r>
        <w:t>Grootte: 13 px (fontgrootte)</w:t>
      </w:r>
    </w:p>
    <w:p w14:paraId="63AC10DB" w14:textId="77777777" w:rsidR="00574EB1" w:rsidRDefault="003022A4">
      <w:pPr>
        <w:pStyle w:val="Plattetekst1"/>
        <w:numPr>
          <w:ilvl w:val="0"/>
          <w:numId w:val="26"/>
        </w:numPr>
      </w:pPr>
      <w:r>
        <w:t>Transparantie: 0 %</w:t>
      </w:r>
    </w:p>
    <w:p w14:paraId="5B0F8C2E"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15BA8217"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7E81ACC1"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4FCD6578" w14:textId="77777777" w:rsidR="00574EB1" w:rsidRDefault="00574EB1">
            <w:pPr>
              <w:pStyle w:val="TableContents"/>
              <w:jc w:val="center"/>
            </w:pPr>
          </w:p>
        </w:tc>
      </w:tr>
      <w:tr w:rsidR="00574EB1" w14:paraId="3E0B680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F1D698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650F5F" w14:textId="77777777" w:rsidR="00574EB1" w:rsidRDefault="003022A4">
            <w:pPr>
              <w:pStyle w:val="TableContents"/>
            </w:pPr>
            <w:r>
              <w:rPr>
                <w:noProof/>
              </w:rPr>
              <w:drawing>
                <wp:anchor distT="0" distB="0" distL="0" distR="0" simplePos="0" relativeHeight="73" behindDoc="0" locked="0" layoutInCell="1" allowOverlap="1" wp14:anchorId="5CD40B19" wp14:editId="4DBAB478">
                  <wp:simplePos x="0" y="0"/>
                  <wp:positionH relativeFrom="column">
                    <wp:align>center</wp:align>
                  </wp:positionH>
                  <wp:positionV relativeFrom="paragraph">
                    <wp:posOffset>635</wp:posOffset>
                  </wp:positionV>
                  <wp:extent cx="4546600" cy="212090"/>
                  <wp:effectExtent l="0" t="0" r="0" b="0"/>
                  <wp:wrapSquare wrapText="largest"/>
                  <wp:docPr id="106"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8"/>
                          <pic:cNvPicPr>
                            <a:picLocks noChangeAspect="1" noChangeArrowheads="1"/>
                          </pic:cNvPicPr>
                        </pic:nvPicPr>
                        <pic:blipFill>
                          <a:blip r:embed="rId95"/>
                          <a:stretch>
                            <a:fillRect/>
                          </a:stretch>
                        </pic:blipFill>
                        <pic:spPr bwMode="auto">
                          <a:xfrm>
                            <a:off x="0" y="0"/>
                            <a:ext cx="4546600" cy="212090"/>
                          </a:xfrm>
                          <a:prstGeom prst="rect">
                            <a:avLst/>
                          </a:prstGeom>
                        </pic:spPr>
                      </pic:pic>
                    </a:graphicData>
                  </a:graphic>
                </wp:anchor>
              </w:drawing>
            </w:r>
          </w:p>
        </w:tc>
      </w:tr>
    </w:tbl>
    <w:p w14:paraId="56A1ECEB" w14:textId="77777777" w:rsidR="00574EB1" w:rsidRDefault="003022A4">
      <w:pPr>
        <w:pStyle w:val="Kop2"/>
        <w:numPr>
          <w:ilvl w:val="1"/>
          <w:numId w:val="3"/>
        </w:numPr>
      </w:pPr>
      <w:bookmarkStart w:id="378" w:name="_Toc42596147"/>
      <w:bookmarkStart w:id="379" w:name="_Toc51750240"/>
      <w:r>
        <w:t>Annotatielijn</w:t>
      </w:r>
      <w:bookmarkEnd w:id="378"/>
      <w:bookmarkEnd w:id="379"/>
    </w:p>
    <w:p w14:paraId="1D0AC532" w14:textId="77777777" w:rsidR="00574EB1" w:rsidRDefault="003022A4">
      <w:pPr>
        <w:pStyle w:val="Kop3"/>
        <w:numPr>
          <w:ilvl w:val="2"/>
          <w:numId w:val="3"/>
        </w:numPr>
      </w:pPr>
      <w:bookmarkStart w:id="380" w:name="__RefHeading___Toc4624_4117045737"/>
      <w:bookmarkEnd w:id="380"/>
      <w:r>
        <w:t>Regel</w:t>
      </w:r>
    </w:p>
    <w:p w14:paraId="413BD021" w14:textId="77777777" w:rsidR="00574EB1" w:rsidRDefault="003022A4">
      <w:pPr>
        <w:pStyle w:val="Plattetekst1"/>
      </w:pPr>
      <w:r>
        <w:t>Indien het objecttype Annotatie voor het attribuut “annotatieType” de waarde “annotatielijn” heeft, wordt een lijn geplaatst. Zij worden gevisualiseerd als lijnsymbool met de volgende (combinatie van) eigenschappen:</w:t>
      </w:r>
    </w:p>
    <w:p w14:paraId="2EAC47F9" w14:textId="77777777" w:rsidR="00574EB1" w:rsidRDefault="003022A4">
      <w:pPr>
        <w:pStyle w:val="Plattetekst1"/>
        <w:numPr>
          <w:ilvl w:val="0"/>
          <w:numId w:val="26"/>
        </w:numPr>
      </w:pPr>
      <w:r>
        <w:t>Kleur: #000000</w:t>
      </w:r>
    </w:p>
    <w:p w14:paraId="2251E7F6" w14:textId="77777777" w:rsidR="00574EB1" w:rsidRDefault="003022A4">
      <w:pPr>
        <w:pStyle w:val="Plattetekst1"/>
        <w:numPr>
          <w:ilvl w:val="0"/>
          <w:numId w:val="26"/>
        </w:numPr>
      </w:pPr>
      <w:r>
        <w:t>Grootte: 1px</w:t>
      </w:r>
    </w:p>
    <w:p w14:paraId="3B3C8D4D" w14:textId="77777777" w:rsidR="00574EB1" w:rsidRDefault="003022A4">
      <w:pPr>
        <w:pStyle w:val="Plattetekst1"/>
        <w:numPr>
          <w:ilvl w:val="0"/>
          <w:numId w:val="26"/>
        </w:numPr>
      </w:pPr>
      <w:r>
        <w:t>Transparantie: 0 %</w:t>
      </w:r>
    </w:p>
    <w:p w14:paraId="1D05A103"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01ED571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7BFEA1FD"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2996610" w14:textId="77777777" w:rsidR="00574EB1" w:rsidRDefault="00574EB1">
            <w:pPr>
              <w:pStyle w:val="TableContents"/>
              <w:jc w:val="center"/>
            </w:pPr>
          </w:p>
        </w:tc>
      </w:tr>
      <w:tr w:rsidR="00574EB1" w14:paraId="26F5324C"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0933012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BECE18" w14:textId="77777777" w:rsidR="00574EB1" w:rsidRDefault="003022A4">
            <w:pPr>
              <w:pStyle w:val="TableContents"/>
            </w:pPr>
            <w:r>
              <w:rPr>
                <w:noProof/>
              </w:rPr>
              <w:drawing>
                <wp:anchor distT="0" distB="0" distL="0" distR="0" simplePos="0" relativeHeight="99" behindDoc="0" locked="0" layoutInCell="1" allowOverlap="1" wp14:anchorId="0EAA3923" wp14:editId="335EA984">
                  <wp:simplePos x="0" y="0"/>
                  <wp:positionH relativeFrom="column">
                    <wp:align>center</wp:align>
                  </wp:positionH>
                  <wp:positionV relativeFrom="paragraph">
                    <wp:posOffset>635</wp:posOffset>
                  </wp:positionV>
                  <wp:extent cx="4546600" cy="140335"/>
                  <wp:effectExtent l="0" t="0" r="0" b="0"/>
                  <wp:wrapSquare wrapText="largest"/>
                  <wp:docPr id="107"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9"/>
                          <pic:cNvPicPr>
                            <a:picLocks noChangeAspect="1" noChangeArrowheads="1"/>
                          </pic:cNvPicPr>
                        </pic:nvPicPr>
                        <pic:blipFill>
                          <a:blip r:embed="rId91"/>
                          <a:stretch>
                            <a:fillRect/>
                          </a:stretch>
                        </pic:blipFill>
                        <pic:spPr bwMode="auto">
                          <a:xfrm>
                            <a:off x="0" y="0"/>
                            <a:ext cx="4546600" cy="140335"/>
                          </a:xfrm>
                          <a:prstGeom prst="rect">
                            <a:avLst/>
                          </a:prstGeom>
                        </pic:spPr>
                      </pic:pic>
                    </a:graphicData>
                  </a:graphic>
                </wp:anchor>
              </w:drawing>
            </w:r>
          </w:p>
        </w:tc>
      </w:tr>
    </w:tbl>
    <w:p w14:paraId="2797520C" w14:textId="77777777" w:rsidR="00574EB1" w:rsidRDefault="003022A4">
      <w:pPr>
        <w:pStyle w:val="Kop2"/>
        <w:numPr>
          <w:ilvl w:val="1"/>
          <w:numId w:val="3"/>
        </w:numPr>
      </w:pPr>
      <w:bookmarkStart w:id="381" w:name="_Toc42596148"/>
      <w:bookmarkStart w:id="382" w:name="_Toc51750241"/>
      <w:r>
        <w:lastRenderedPageBreak/>
        <w:t>Annotatiepijl</w:t>
      </w:r>
      <w:bookmarkEnd w:id="381"/>
      <w:bookmarkEnd w:id="382"/>
    </w:p>
    <w:p w14:paraId="73337165" w14:textId="77777777" w:rsidR="00574EB1" w:rsidRDefault="003022A4">
      <w:pPr>
        <w:pStyle w:val="Kop3"/>
        <w:numPr>
          <w:ilvl w:val="2"/>
          <w:numId w:val="3"/>
        </w:numPr>
      </w:pPr>
      <w:bookmarkStart w:id="383" w:name="__RefHeading___Toc4630_4117045737"/>
      <w:bookmarkEnd w:id="383"/>
      <w:r>
        <w:t>Regel</w:t>
      </w:r>
    </w:p>
    <w:p w14:paraId="17922422" w14:textId="77777777" w:rsidR="00574EB1" w:rsidRDefault="003022A4">
      <w:pPr>
        <w:pStyle w:val="Plattetekst1"/>
      </w:pPr>
      <w:r>
        <w:t>Indien het objecttype Annotatie voor het attribuut “annotatieType” de waarde “AnnotatiepijlEnkelgericht” of “AnnotatiepijlDubbelgericht”heeft, wordt een lijn mét een pijlpunt aan het einde van de lijn (attribuut “annotatieType” heeft de waarde “AnnotatiepijlEnkelgericht”) of mét pijlpunten aan weerzijden geplaatst (attribuut “annotatieType” heeft de waarde “AnnotatiepijlDubbelgericht”). Zij wordt gevisualiseerd als lijnsymbool met de volgende (combinatie van) eigenschappen:</w:t>
      </w:r>
    </w:p>
    <w:p w14:paraId="5C80EA51" w14:textId="77777777" w:rsidR="00574EB1" w:rsidRDefault="003022A4">
      <w:pPr>
        <w:pStyle w:val="Plattetekst1"/>
        <w:numPr>
          <w:ilvl w:val="0"/>
          <w:numId w:val="26"/>
        </w:numPr>
      </w:pPr>
      <w:r>
        <w:t>Kleur: #000000</w:t>
      </w:r>
    </w:p>
    <w:p w14:paraId="58AA0795" w14:textId="77777777" w:rsidR="00574EB1" w:rsidRDefault="003022A4">
      <w:pPr>
        <w:pStyle w:val="Plattetekst1"/>
        <w:numPr>
          <w:ilvl w:val="0"/>
          <w:numId w:val="26"/>
        </w:numPr>
      </w:pPr>
      <w:r>
        <w:t>Vorm:</w:t>
      </w:r>
    </w:p>
    <w:p w14:paraId="0DF1B706" w14:textId="77777777" w:rsidR="00574EB1" w:rsidRDefault="003022A4">
      <w:pPr>
        <w:pStyle w:val="Plattetekst1"/>
        <w:numPr>
          <w:ilvl w:val="1"/>
          <w:numId w:val="26"/>
        </w:numPr>
      </w:pPr>
      <w:r>
        <w:t>Puntsymbool: shape://carrow</w:t>
      </w:r>
    </w:p>
    <w:p w14:paraId="0D071722" w14:textId="77777777" w:rsidR="00574EB1" w:rsidRDefault="003022A4">
      <w:pPr>
        <w:pStyle w:val="Plattetekst1"/>
        <w:numPr>
          <w:ilvl w:val="0"/>
          <w:numId w:val="26"/>
        </w:numPr>
      </w:pPr>
      <w:r>
        <w:t>Grootte:</w:t>
      </w:r>
    </w:p>
    <w:p w14:paraId="640F1E6F" w14:textId="77777777" w:rsidR="00574EB1" w:rsidRDefault="003022A4">
      <w:pPr>
        <w:pStyle w:val="Plattetekst1"/>
        <w:numPr>
          <w:ilvl w:val="1"/>
          <w:numId w:val="26"/>
        </w:numPr>
      </w:pPr>
      <w:r>
        <w:t>Lijndikte: 1 px</w:t>
      </w:r>
    </w:p>
    <w:p w14:paraId="330F732C" w14:textId="77777777" w:rsidR="00574EB1" w:rsidRDefault="003022A4">
      <w:pPr>
        <w:pStyle w:val="Plattetekst1"/>
        <w:numPr>
          <w:ilvl w:val="1"/>
          <w:numId w:val="26"/>
        </w:numPr>
      </w:pPr>
      <w:r>
        <w:t>Symboolgrootte: 10 (gelijkbenige driehoek 5 px breed en 4 pixels hoog op een raster van 5px bij 5px)</w:t>
      </w:r>
    </w:p>
    <w:p w14:paraId="72C23992" w14:textId="77777777" w:rsidR="00574EB1" w:rsidRDefault="003022A4">
      <w:pPr>
        <w:pStyle w:val="Plattetekst1"/>
        <w:numPr>
          <w:ilvl w:val="0"/>
          <w:numId w:val="26"/>
        </w:numPr>
      </w:pPr>
      <w:r>
        <w:t>Transparantie: 0 %</w:t>
      </w:r>
    </w:p>
    <w:p w14:paraId="20278708"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03EA01A7"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7741473"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B4151C0" w14:textId="77777777" w:rsidR="00574EB1" w:rsidRDefault="00574EB1">
            <w:pPr>
              <w:pStyle w:val="TableContents"/>
              <w:jc w:val="center"/>
            </w:pPr>
          </w:p>
        </w:tc>
      </w:tr>
      <w:tr w:rsidR="00574EB1" w14:paraId="5684B4F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34E2169" w14:textId="77777777" w:rsidR="00574EB1" w:rsidRDefault="003022A4">
            <w:pPr>
              <w:pStyle w:val="Plattetekst1"/>
            </w:pPr>
            <w:r>
              <w:rPr>
                <w:sz w:val="16"/>
                <w:szCs w:val="16"/>
              </w:rPr>
              <w:t>AnnotatiepijlEnkelgericht</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648666" w14:textId="77777777" w:rsidR="00574EB1" w:rsidRDefault="003022A4">
            <w:pPr>
              <w:pStyle w:val="TableContents"/>
            </w:pPr>
            <w:r>
              <w:rPr>
                <w:noProof/>
              </w:rPr>
              <w:drawing>
                <wp:anchor distT="0" distB="0" distL="0" distR="0" simplePos="0" relativeHeight="101" behindDoc="0" locked="0" layoutInCell="1" allowOverlap="1" wp14:anchorId="5199F076" wp14:editId="19AAD1F6">
                  <wp:simplePos x="0" y="0"/>
                  <wp:positionH relativeFrom="column">
                    <wp:align>center</wp:align>
                  </wp:positionH>
                  <wp:positionV relativeFrom="paragraph">
                    <wp:posOffset>635</wp:posOffset>
                  </wp:positionV>
                  <wp:extent cx="4546600" cy="142875"/>
                  <wp:effectExtent l="0" t="0" r="0" b="0"/>
                  <wp:wrapSquare wrapText="largest"/>
                  <wp:docPr id="108"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3"/>
                          <pic:cNvPicPr>
                            <a:picLocks noChangeAspect="1" noChangeArrowheads="1"/>
                          </pic:cNvPicPr>
                        </pic:nvPicPr>
                        <pic:blipFill>
                          <a:blip r:embed="rId96"/>
                          <a:stretch>
                            <a:fillRect/>
                          </a:stretch>
                        </pic:blipFill>
                        <pic:spPr bwMode="auto">
                          <a:xfrm>
                            <a:off x="0" y="0"/>
                            <a:ext cx="4546600" cy="142875"/>
                          </a:xfrm>
                          <a:prstGeom prst="rect">
                            <a:avLst/>
                          </a:prstGeom>
                        </pic:spPr>
                      </pic:pic>
                    </a:graphicData>
                  </a:graphic>
                </wp:anchor>
              </w:drawing>
            </w:r>
          </w:p>
        </w:tc>
      </w:tr>
      <w:tr w:rsidR="00574EB1" w14:paraId="64865C7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C1E831A" w14:textId="77777777" w:rsidR="00574EB1" w:rsidRDefault="003022A4">
            <w:pPr>
              <w:pStyle w:val="Plattetekst1"/>
            </w:pPr>
            <w:r>
              <w:rPr>
                <w:sz w:val="16"/>
                <w:szCs w:val="16"/>
              </w:rPr>
              <w:t>AnnotatiepijlDubbelgericht</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9985874" w14:textId="77777777" w:rsidR="00574EB1" w:rsidRDefault="003022A4">
            <w:pPr>
              <w:pStyle w:val="TableContents"/>
            </w:pPr>
            <w:r>
              <w:rPr>
                <w:noProof/>
              </w:rPr>
              <w:drawing>
                <wp:anchor distT="0" distB="0" distL="0" distR="0" simplePos="0" relativeHeight="100" behindDoc="0" locked="0" layoutInCell="1" allowOverlap="1" wp14:anchorId="49457DD8" wp14:editId="09F99925">
                  <wp:simplePos x="0" y="0"/>
                  <wp:positionH relativeFrom="column">
                    <wp:align>center</wp:align>
                  </wp:positionH>
                  <wp:positionV relativeFrom="paragraph">
                    <wp:posOffset>635</wp:posOffset>
                  </wp:positionV>
                  <wp:extent cx="4546600" cy="142875"/>
                  <wp:effectExtent l="0" t="0" r="0" b="0"/>
                  <wp:wrapSquare wrapText="largest"/>
                  <wp:docPr id="109"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2"/>
                          <pic:cNvPicPr>
                            <a:picLocks noChangeAspect="1" noChangeArrowheads="1"/>
                          </pic:cNvPicPr>
                        </pic:nvPicPr>
                        <pic:blipFill>
                          <a:blip r:embed="rId92"/>
                          <a:stretch>
                            <a:fillRect/>
                          </a:stretch>
                        </pic:blipFill>
                        <pic:spPr bwMode="auto">
                          <a:xfrm>
                            <a:off x="0" y="0"/>
                            <a:ext cx="4546600" cy="142875"/>
                          </a:xfrm>
                          <a:prstGeom prst="rect">
                            <a:avLst/>
                          </a:prstGeom>
                        </pic:spPr>
                      </pic:pic>
                    </a:graphicData>
                  </a:graphic>
                </wp:anchor>
              </w:drawing>
            </w:r>
          </w:p>
        </w:tc>
      </w:tr>
    </w:tbl>
    <w:p w14:paraId="11953019" w14:textId="77777777" w:rsidR="00574EB1" w:rsidRDefault="003022A4">
      <w:pPr>
        <w:pStyle w:val="Plattetekst"/>
      </w:pPr>
      <w:r>
        <w:rPr>
          <w:noProof/>
        </w:rPr>
        <w:drawing>
          <wp:anchor distT="0" distB="0" distL="0" distR="0" simplePos="0" relativeHeight="107" behindDoc="0" locked="0" layoutInCell="1" allowOverlap="1" wp14:anchorId="4774D378" wp14:editId="67E170D1">
            <wp:simplePos x="0" y="0"/>
            <wp:positionH relativeFrom="column">
              <wp:posOffset>0</wp:posOffset>
            </wp:positionH>
            <wp:positionV relativeFrom="paragraph">
              <wp:posOffset>226060</wp:posOffset>
            </wp:positionV>
            <wp:extent cx="502285" cy="502285"/>
            <wp:effectExtent l="0" t="0" r="0" b="0"/>
            <wp:wrapTopAndBottom/>
            <wp:docPr id="110" name="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7"/>
                    <pic:cNvPicPr>
                      <a:picLocks noChangeAspect="1" noChangeArrowheads="1"/>
                    </pic:cNvPicPr>
                  </pic:nvPicPr>
                  <pic:blipFill>
                    <a:blip r:embed="rId93"/>
                    <a:stretch>
                      <a:fillRect/>
                    </a:stretch>
                  </pic:blipFill>
                  <pic:spPr bwMode="auto">
                    <a:xfrm>
                      <a:off x="0" y="0"/>
                      <a:ext cx="502285" cy="502285"/>
                    </a:xfrm>
                    <a:prstGeom prst="rect">
                      <a:avLst/>
                    </a:prstGeom>
                  </pic:spPr>
                </pic:pic>
              </a:graphicData>
            </a:graphic>
          </wp:anchor>
        </w:drawing>
      </w:r>
    </w:p>
    <w:p w14:paraId="2362E8C7" w14:textId="77777777" w:rsidR="00574EB1" w:rsidRDefault="003022A4">
      <w:pPr>
        <w:pStyle w:val="Plattetekst"/>
      </w:pPr>
      <w:r>
        <w:rPr>
          <w:b/>
          <w:bCs/>
        </w:rPr>
        <w:t>Afbeelding</w:t>
      </w:r>
      <w:r>
        <w:t>: tien maal vergrote weergave van de pijlpunt</w:t>
      </w:r>
    </w:p>
    <w:p w14:paraId="2488EEE4" w14:textId="77777777" w:rsidR="00574EB1" w:rsidRDefault="003022A4">
      <w:pPr>
        <w:pStyle w:val="Kop2"/>
        <w:numPr>
          <w:ilvl w:val="1"/>
          <w:numId w:val="3"/>
        </w:numPr>
      </w:pPr>
      <w:bookmarkStart w:id="384" w:name="_Toc42596149"/>
      <w:bookmarkStart w:id="385" w:name="_Toc51750242"/>
      <w:r>
        <w:t>Annotatiepijlpunt</w:t>
      </w:r>
      <w:bookmarkEnd w:id="384"/>
      <w:bookmarkEnd w:id="385"/>
    </w:p>
    <w:p w14:paraId="34415714" w14:textId="77777777" w:rsidR="00574EB1" w:rsidRDefault="003022A4">
      <w:pPr>
        <w:pStyle w:val="Kop3"/>
        <w:numPr>
          <w:ilvl w:val="2"/>
          <w:numId w:val="3"/>
        </w:numPr>
      </w:pPr>
      <w:bookmarkStart w:id="386" w:name="__RefHeading___Toc4634_4117045737"/>
      <w:bookmarkEnd w:id="386"/>
      <w:r>
        <w:t>Regel</w:t>
      </w:r>
    </w:p>
    <w:p w14:paraId="49B66139" w14:textId="77777777" w:rsidR="00574EB1" w:rsidRDefault="003022A4">
      <w:pPr>
        <w:pStyle w:val="Plattetekst1"/>
      </w:pPr>
      <w:r>
        <w:t xml:space="preserve">Het objecttype Annotatie voor het attribuut “annotatieType”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w:t>
      </w:r>
      <w:r>
        <w:lastRenderedPageBreak/>
        <w:t>horizontaal afgebeeld. Zij worden gevisualiseerd als puntsymbool met de volgende (combinatie van) eigenschappen:</w:t>
      </w:r>
    </w:p>
    <w:p w14:paraId="74BCA211" w14:textId="77777777" w:rsidR="00574EB1" w:rsidRDefault="003022A4">
      <w:pPr>
        <w:pStyle w:val="Plattetekst1"/>
        <w:numPr>
          <w:ilvl w:val="0"/>
          <w:numId w:val="26"/>
        </w:numPr>
      </w:pPr>
      <w:r>
        <w:t>Kleur: #000000</w:t>
      </w:r>
    </w:p>
    <w:p w14:paraId="03A268A1" w14:textId="77777777" w:rsidR="00574EB1" w:rsidRDefault="003022A4">
      <w:pPr>
        <w:pStyle w:val="Plattetekst1"/>
        <w:numPr>
          <w:ilvl w:val="0"/>
          <w:numId w:val="26"/>
        </w:numPr>
      </w:pPr>
      <w:r>
        <w:t>Vorm: shape://carrow</w:t>
      </w:r>
    </w:p>
    <w:p w14:paraId="0894A51C" w14:textId="77777777" w:rsidR="00574EB1" w:rsidRDefault="003022A4">
      <w:pPr>
        <w:pStyle w:val="Plattetekst1"/>
        <w:numPr>
          <w:ilvl w:val="0"/>
          <w:numId w:val="26"/>
        </w:numPr>
      </w:pPr>
      <w:r>
        <w:t>Grootte:</w:t>
      </w:r>
    </w:p>
    <w:p w14:paraId="498ED4A0" w14:textId="77777777" w:rsidR="00574EB1" w:rsidRDefault="003022A4">
      <w:pPr>
        <w:pStyle w:val="Plattetekst1"/>
        <w:numPr>
          <w:ilvl w:val="1"/>
          <w:numId w:val="26"/>
        </w:numPr>
      </w:pPr>
      <w:r>
        <w:t>Symboolgrootte: 10 (gelijkbenige driehoek 5 px breed en 4 pixels hoog op een raster van 5px bij 5px)</w:t>
      </w:r>
    </w:p>
    <w:p w14:paraId="077FD379" w14:textId="77777777" w:rsidR="00574EB1" w:rsidRDefault="003022A4">
      <w:pPr>
        <w:pStyle w:val="Plattetekst1"/>
        <w:numPr>
          <w:ilvl w:val="0"/>
          <w:numId w:val="26"/>
        </w:numPr>
      </w:pPr>
      <w:r>
        <w:t>Transparantie: 0 %</w:t>
      </w:r>
    </w:p>
    <w:p w14:paraId="4DE07829"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4445863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76EA75E"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B179F43" w14:textId="77777777" w:rsidR="00574EB1" w:rsidRDefault="00574EB1">
            <w:pPr>
              <w:pStyle w:val="TableContents"/>
              <w:jc w:val="center"/>
            </w:pPr>
          </w:p>
        </w:tc>
      </w:tr>
      <w:tr w:rsidR="00574EB1" w14:paraId="5DE5964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A3A9A49"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3DC619" w14:textId="77777777" w:rsidR="00574EB1" w:rsidRDefault="003022A4">
            <w:pPr>
              <w:pStyle w:val="TableContents"/>
            </w:pPr>
            <w:r>
              <w:rPr>
                <w:noProof/>
              </w:rPr>
              <w:drawing>
                <wp:anchor distT="0" distB="0" distL="0" distR="0" simplePos="0" relativeHeight="103" behindDoc="0" locked="0" layoutInCell="1" allowOverlap="1" wp14:anchorId="4EB1F40A" wp14:editId="1BEC15FA">
                  <wp:simplePos x="0" y="0"/>
                  <wp:positionH relativeFrom="column">
                    <wp:align>center</wp:align>
                  </wp:positionH>
                  <wp:positionV relativeFrom="paragraph">
                    <wp:posOffset>635</wp:posOffset>
                  </wp:positionV>
                  <wp:extent cx="4546600" cy="142875"/>
                  <wp:effectExtent l="0" t="0" r="0" b="0"/>
                  <wp:wrapSquare wrapText="largest"/>
                  <wp:docPr id="111"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0"/>
                          <pic:cNvPicPr>
                            <a:picLocks noChangeAspect="1" noChangeArrowheads="1"/>
                          </pic:cNvPicPr>
                        </pic:nvPicPr>
                        <pic:blipFill>
                          <a:blip r:embed="rId94"/>
                          <a:stretch>
                            <a:fillRect/>
                          </a:stretch>
                        </pic:blipFill>
                        <pic:spPr bwMode="auto">
                          <a:xfrm>
                            <a:off x="0" y="0"/>
                            <a:ext cx="4546600" cy="142875"/>
                          </a:xfrm>
                          <a:prstGeom prst="rect">
                            <a:avLst/>
                          </a:prstGeom>
                        </pic:spPr>
                      </pic:pic>
                    </a:graphicData>
                  </a:graphic>
                </wp:anchor>
              </w:drawing>
            </w:r>
          </w:p>
        </w:tc>
      </w:tr>
    </w:tbl>
    <w:p w14:paraId="4BC322E5" w14:textId="77777777" w:rsidR="00574EB1" w:rsidRDefault="003022A4">
      <w:pPr>
        <w:pStyle w:val="Plattetekst"/>
      </w:pPr>
      <w:r>
        <w:rPr>
          <w:noProof/>
        </w:rPr>
        <w:drawing>
          <wp:anchor distT="0" distB="0" distL="0" distR="0" simplePos="0" relativeHeight="108" behindDoc="0" locked="0" layoutInCell="1" allowOverlap="1" wp14:anchorId="4B13D257" wp14:editId="52792820">
            <wp:simplePos x="0" y="0"/>
            <wp:positionH relativeFrom="column">
              <wp:posOffset>0</wp:posOffset>
            </wp:positionH>
            <wp:positionV relativeFrom="paragraph">
              <wp:posOffset>226060</wp:posOffset>
            </wp:positionV>
            <wp:extent cx="502285" cy="502285"/>
            <wp:effectExtent l="0" t="0" r="0" b="0"/>
            <wp:wrapTopAndBottom/>
            <wp:docPr id="112"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8"/>
                    <pic:cNvPicPr>
                      <a:picLocks noChangeAspect="1" noChangeArrowheads="1"/>
                    </pic:cNvPicPr>
                  </pic:nvPicPr>
                  <pic:blipFill>
                    <a:blip r:embed="rId93"/>
                    <a:stretch>
                      <a:fillRect/>
                    </a:stretch>
                  </pic:blipFill>
                  <pic:spPr bwMode="auto">
                    <a:xfrm>
                      <a:off x="0" y="0"/>
                      <a:ext cx="502285" cy="502285"/>
                    </a:xfrm>
                    <a:prstGeom prst="rect">
                      <a:avLst/>
                    </a:prstGeom>
                  </pic:spPr>
                </pic:pic>
              </a:graphicData>
            </a:graphic>
          </wp:anchor>
        </w:drawing>
      </w:r>
    </w:p>
    <w:p w14:paraId="181E83C2" w14:textId="77777777" w:rsidR="00574EB1" w:rsidRDefault="003022A4">
      <w:pPr>
        <w:pStyle w:val="Plattetekst"/>
      </w:pPr>
      <w:r>
        <w:rPr>
          <w:b/>
          <w:bCs/>
        </w:rPr>
        <w:t>Afbeelding</w:t>
      </w:r>
      <w:r>
        <w:t>: tien maal vergrote weergave van de pijlpunt</w:t>
      </w:r>
    </w:p>
    <w:p w14:paraId="65B177C6" w14:textId="77777777" w:rsidR="00574EB1" w:rsidRDefault="003022A4">
      <w:pPr>
        <w:pStyle w:val="Kop2"/>
        <w:numPr>
          <w:ilvl w:val="1"/>
          <w:numId w:val="3"/>
        </w:numPr>
      </w:pPr>
      <w:bookmarkStart w:id="387" w:name="_Toc42596150"/>
      <w:bookmarkStart w:id="388" w:name="_Toc51750243"/>
      <w:r>
        <w:t>Annotatielabel</w:t>
      </w:r>
      <w:bookmarkEnd w:id="387"/>
      <w:bookmarkEnd w:id="388"/>
    </w:p>
    <w:p w14:paraId="644CE003" w14:textId="77777777" w:rsidR="00574EB1" w:rsidRDefault="003022A4">
      <w:pPr>
        <w:pStyle w:val="Kop3"/>
        <w:numPr>
          <w:ilvl w:val="2"/>
          <w:numId w:val="3"/>
        </w:numPr>
      </w:pPr>
      <w:bookmarkStart w:id="389" w:name="__RefHeading___Toc4638_4117045737"/>
      <w:bookmarkEnd w:id="389"/>
      <w:r>
        <w:t>Regel</w:t>
      </w:r>
    </w:p>
    <w:p w14:paraId="743AC14E" w14:textId="77777777" w:rsidR="00574EB1" w:rsidRDefault="003022A4">
      <w:pPr>
        <w:pStyle w:val="Plattetekst1"/>
      </w:pPr>
      <w: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14:paraId="0D16D4F6" w14:textId="77777777" w:rsidR="00574EB1" w:rsidRDefault="003022A4">
      <w:pPr>
        <w:pStyle w:val="Plattetekst1"/>
        <w:numPr>
          <w:ilvl w:val="0"/>
          <w:numId w:val="24"/>
        </w:numPr>
      </w:pPr>
      <w:r>
        <w:t>Kleur: #000000</w:t>
      </w:r>
    </w:p>
    <w:p w14:paraId="3FF48C27" w14:textId="77777777" w:rsidR="00574EB1" w:rsidRDefault="003022A4">
      <w:pPr>
        <w:pStyle w:val="Plattetekst1"/>
        <w:numPr>
          <w:ilvl w:val="0"/>
          <w:numId w:val="24"/>
        </w:numPr>
      </w:pPr>
      <w:r>
        <w:t>Vorm: Liberation Sans lettertype</w:t>
      </w:r>
    </w:p>
    <w:p w14:paraId="23B18325" w14:textId="77777777" w:rsidR="00574EB1" w:rsidRDefault="003022A4">
      <w:pPr>
        <w:pStyle w:val="Plattetekst1"/>
        <w:numPr>
          <w:ilvl w:val="0"/>
          <w:numId w:val="24"/>
        </w:numPr>
      </w:pPr>
      <w:r>
        <w:t>Tekst: label</w:t>
      </w:r>
    </w:p>
    <w:p w14:paraId="6C00E726" w14:textId="77777777" w:rsidR="00574EB1" w:rsidRDefault="003022A4">
      <w:pPr>
        <w:pStyle w:val="Plattetekst1"/>
        <w:numPr>
          <w:ilvl w:val="0"/>
          <w:numId w:val="24"/>
        </w:numPr>
      </w:pPr>
      <w:r>
        <w:t>Grootte: 13 px (fontgrootte)</w:t>
      </w:r>
    </w:p>
    <w:p w14:paraId="79B08C4B" w14:textId="77777777" w:rsidR="00574EB1" w:rsidRDefault="003022A4">
      <w:pPr>
        <w:pStyle w:val="Plattetekst1"/>
        <w:numPr>
          <w:ilvl w:val="0"/>
          <w:numId w:val="24"/>
        </w:numPr>
      </w:pPr>
      <w:r>
        <w:t>Transparantie: 0 %</w:t>
      </w:r>
    </w:p>
    <w:p w14:paraId="0503243E" w14:textId="77777777" w:rsidR="00574EB1" w:rsidRDefault="003022A4">
      <w:pPr>
        <w:pStyle w:val="Kop3"/>
        <w:numPr>
          <w:ilvl w:val="2"/>
          <w:numId w:val="3"/>
        </w:numPr>
      </w:pPr>
      <w:bookmarkStart w:id="390" w:name="__RefHeading___Toc4640_4117045737"/>
      <w:bookmarkEnd w:id="390"/>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021B19F0"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4920FE6"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278DF4B" w14:textId="77777777" w:rsidR="00574EB1" w:rsidRDefault="00574EB1">
            <w:pPr>
              <w:pStyle w:val="TableContents"/>
              <w:jc w:val="center"/>
            </w:pPr>
          </w:p>
        </w:tc>
      </w:tr>
      <w:tr w:rsidR="00574EB1" w14:paraId="0E9F64A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4BECFEC"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3B725F" w14:textId="77777777" w:rsidR="00574EB1" w:rsidRDefault="003022A4">
            <w:pPr>
              <w:pStyle w:val="TableContents"/>
            </w:pPr>
            <w:r>
              <w:rPr>
                <w:noProof/>
              </w:rPr>
              <w:drawing>
                <wp:anchor distT="0" distB="0" distL="0" distR="0" simplePos="0" relativeHeight="72" behindDoc="0" locked="0" layoutInCell="1" allowOverlap="1" wp14:anchorId="0D052945" wp14:editId="1A0D0726">
                  <wp:simplePos x="0" y="0"/>
                  <wp:positionH relativeFrom="column">
                    <wp:align>center</wp:align>
                  </wp:positionH>
                  <wp:positionV relativeFrom="paragraph">
                    <wp:posOffset>635</wp:posOffset>
                  </wp:positionV>
                  <wp:extent cx="4546600" cy="212090"/>
                  <wp:effectExtent l="0" t="0" r="0" b="0"/>
                  <wp:wrapSquare wrapText="largest"/>
                  <wp:docPr id="113"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01"/>
                          <pic:cNvPicPr>
                            <a:picLocks noChangeAspect="1" noChangeArrowheads="1"/>
                          </pic:cNvPicPr>
                        </pic:nvPicPr>
                        <pic:blipFill>
                          <a:blip r:embed="rId95"/>
                          <a:stretch>
                            <a:fillRect/>
                          </a:stretch>
                        </pic:blipFill>
                        <pic:spPr bwMode="auto">
                          <a:xfrm>
                            <a:off x="0" y="0"/>
                            <a:ext cx="4546600" cy="212090"/>
                          </a:xfrm>
                          <a:prstGeom prst="rect">
                            <a:avLst/>
                          </a:prstGeom>
                        </pic:spPr>
                      </pic:pic>
                    </a:graphicData>
                  </a:graphic>
                </wp:anchor>
              </w:drawing>
            </w:r>
          </w:p>
        </w:tc>
      </w:tr>
    </w:tbl>
    <w:p w14:paraId="13E43E39" w14:textId="77777777" w:rsidR="00574EB1" w:rsidRDefault="003022A4">
      <w:pPr>
        <w:pStyle w:val="Kop1"/>
        <w:numPr>
          <w:ilvl w:val="0"/>
          <w:numId w:val="3"/>
        </w:numPr>
      </w:pPr>
      <w:r>
        <w:br w:type="page"/>
      </w:r>
      <w:r>
        <w:lastRenderedPageBreak/>
        <w:t xml:space="preserve">    </w:t>
      </w:r>
      <w:bookmarkStart w:id="391" w:name="_Toc42596151"/>
      <w:bookmarkStart w:id="392" w:name="_Toc51750244"/>
      <w:r>
        <w:t>Kaartsamenstelling</w:t>
      </w:r>
      <w:bookmarkEnd w:id="391"/>
      <w:bookmarkEnd w:id="392"/>
    </w:p>
    <w:p w14:paraId="3633B9FE" w14:textId="77777777" w:rsidR="00574EB1" w:rsidRDefault="003022A4">
      <w:pPr>
        <w:pStyle w:val="Kop2"/>
        <w:numPr>
          <w:ilvl w:val="1"/>
          <w:numId w:val="3"/>
        </w:numPr>
      </w:pPr>
      <w:bookmarkStart w:id="393" w:name="_Toc42596152"/>
      <w:bookmarkStart w:id="394" w:name="_Toc51750245"/>
      <w:r>
        <w:t>Inleiding</w:t>
      </w:r>
      <w:bookmarkEnd w:id="393"/>
      <w:bookmarkEnd w:id="394"/>
    </w:p>
    <w:p w14:paraId="79732255" w14:textId="77777777" w:rsidR="00574EB1" w:rsidRDefault="003022A4">
      <w:pPr>
        <w:pStyle w:val="Plattetekst1"/>
      </w:pPr>
      <w:r>
        <w:t>Naast de beschrijving van visualisatie van de objecttypen geeft onderstaande tabel aan, hoe de objecttypen geordend moeten worden om een kaart te realiseren:</w:t>
      </w:r>
    </w:p>
    <w:tbl>
      <w:tblPr>
        <w:tblW w:w="9620"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951"/>
        <w:gridCol w:w="7669"/>
      </w:tblGrid>
      <w:tr w:rsidR="00574EB1" w14:paraId="3476D7C2" w14:textId="77777777">
        <w:trPr>
          <w:cantSplit/>
          <w:tblHeader/>
        </w:trPr>
        <w:tc>
          <w:tcPr>
            <w:tcW w:w="1951" w:type="dxa"/>
            <w:tcBorders>
              <w:top w:val="single" w:sz="2" w:space="0" w:color="000001"/>
              <w:left w:val="single" w:sz="2" w:space="0" w:color="000001"/>
              <w:bottom w:val="single" w:sz="2" w:space="0" w:color="000001"/>
            </w:tcBorders>
            <w:shd w:val="clear" w:color="auto" w:fill="808080"/>
            <w:vAlign w:val="center"/>
          </w:tcPr>
          <w:p w14:paraId="50F907A5" w14:textId="77777777" w:rsidR="00574EB1" w:rsidRDefault="003022A4">
            <w:pPr>
              <w:pStyle w:val="TableHeading0"/>
              <w:spacing w:after="120"/>
            </w:pPr>
            <w:r>
              <w:rPr>
                <w:rFonts w:eastAsia="Lucida Sans Unicode" w:cs="Tahoma"/>
                <w:b w:val="0"/>
                <w:bCs w:val="0"/>
                <w:szCs w:val="20"/>
              </w:rPr>
              <w:t>Tekenvolgorde</w:t>
            </w:r>
          </w:p>
        </w:tc>
        <w:tc>
          <w:tcPr>
            <w:tcW w:w="7668" w:type="dxa"/>
            <w:tcBorders>
              <w:top w:val="single" w:sz="2" w:space="0" w:color="000001"/>
              <w:left w:val="single" w:sz="2" w:space="0" w:color="000001"/>
              <w:bottom w:val="single" w:sz="2" w:space="0" w:color="000001"/>
              <w:right w:val="single" w:sz="2" w:space="0" w:color="000001"/>
            </w:tcBorders>
            <w:shd w:val="clear" w:color="auto" w:fill="808080"/>
            <w:vAlign w:val="center"/>
          </w:tcPr>
          <w:p w14:paraId="7CA72D03" w14:textId="77777777" w:rsidR="00574EB1" w:rsidRDefault="003022A4">
            <w:pPr>
              <w:pStyle w:val="TableHeading0"/>
              <w:spacing w:after="120"/>
            </w:pPr>
            <w:r>
              <w:rPr>
                <w:rFonts w:eastAsia="Lucida Sans Unicode" w:cs="Tahoma"/>
                <w:b w:val="0"/>
                <w:bCs w:val="0"/>
                <w:szCs w:val="20"/>
              </w:rPr>
              <w:t>Objecttype</w:t>
            </w:r>
          </w:p>
        </w:tc>
      </w:tr>
      <w:tr w:rsidR="00574EB1" w14:paraId="0A86C018"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4E3FF721" w14:textId="77777777" w:rsidR="00574EB1" w:rsidRDefault="003022A4">
            <w:pPr>
              <w:pStyle w:val="TableContents"/>
              <w:spacing w:after="120"/>
              <w:jc w:val="center"/>
            </w:pPr>
            <w:r>
              <w:rPr>
                <w:rFonts w:eastAsia="Lucida Sans Unicode" w:cs="Tahoma"/>
                <w:szCs w:val="20"/>
              </w:rPr>
              <w:t>1</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06F89C09" w14:textId="77777777" w:rsidR="00574EB1" w:rsidRDefault="003022A4">
            <w:pPr>
              <w:pStyle w:val="PreformattedText"/>
              <w:spacing w:after="120"/>
            </w:pPr>
            <w:r>
              <w:t>EigenTopografie</w:t>
            </w:r>
          </w:p>
        </w:tc>
      </w:tr>
      <w:tr w:rsidR="00574EB1" w14:paraId="47C7C347"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6E83FC62" w14:textId="77777777" w:rsidR="00574EB1" w:rsidRDefault="003022A4">
            <w:pPr>
              <w:pStyle w:val="TableContents"/>
              <w:spacing w:after="120"/>
              <w:jc w:val="center"/>
            </w:pPr>
            <w:r>
              <w:t>2</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5876271F" w14:textId="77777777" w:rsidR="00574EB1" w:rsidRDefault="003022A4">
            <w:pPr>
              <w:pStyle w:val="PreformattedText"/>
              <w:spacing w:after="120"/>
            </w:pPr>
            <w:r>
              <w:t>ExtraDetailInfo (Lijn- en vlaksymbolen)</w:t>
            </w:r>
          </w:p>
        </w:tc>
      </w:tr>
      <w:tr w:rsidR="00574EB1" w14:paraId="798F223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59B4DAA" w14:textId="77777777" w:rsidR="00574EB1" w:rsidRDefault="003022A4">
            <w:pPr>
              <w:pStyle w:val="TableContents"/>
              <w:spacing w:after="120"/>
              <w:jc w:val="center"/>
            </w:pPr>
            <w:r>
              <w:t>3</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41FF488D" w14:textId="77777777" w:rsidR="00574EB1" w:rsidRDefault="003022A4">
            <w:pPr>
              <w:pStyle w:val="PreformattedText"/>
              <w:spacing w:after="120"/>
            </w:pPr>
            <w:r>
              <w:t>AanduidingEisVoorzorgsmaatregel</w:t>
            </w:r>
          </w:p>
        </w:tc>
      </w:tr>
      <w:tr w:rsidR="00574EB1" w14:paraId="0B48D88F"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3214FE9" w14:textId="77777777" w:rsidR="00574EB1" w:rsidRDefault="003022A4">
            <w:pPr>
              <w:pStyle w:val="TableContents"/>
              <w:spacing w:after="120"/>
              <w:jc w:val="center"/>
            </w:pPr>
            <w:r>
              <w:rPr>
                <w:rFonts w:eastAsia="Lucida Sans Unicode" w:cs="Tahoma"/>
                <w:szCs w:val="20"/>
              </w:rPr>
              <w:t>4</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300357B7" w14:textId="77777777" w:rsidR="00574EB1" w:rsidRDefault="003022A4">
            <w:pPr>
              <w:pStyle w:val="PreformattedText"/>
              <w:spacing w:after="120"/>
            </w:pPr>
            <w:r>
              <w:t>Kabelbed</w:t>
            </w:r>
          </w:p>
        </w:tc>
      </w:tr>
      <w:tr w:rsidR="00574EB1" w14:paraId="49C806E9"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4A89E99" w14:textId="77777777" w:rsidR="00574EB1" w:rsidRDefault="003022A4">
            <w:pPr>
              <w:pStyle w:val="TableContents"/>
              <w:spacing w:after="120"/>
              <w:jc w:val="center"/>
            </w:pPr>
            <w:r>
              <w:t>5</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53D91358" w14:textId="77777777" w:rsidR="00574EB1" w:rsidRDefault="003022A4">
            <w:pPr>
              <w:pStyle w:val="PreformattedText"/>
              <w:spacing w:after="120"/>
            </w:pPr>
            <w:r>
              <w:t>Duct</w:t>
            </w:r>
          </w:p>
        </w:tc>
      </w:tr>
      <w:tr w:rsidR="00574EB1" w14:paraId="76C41375"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19BE00B9" w14:textId="77777777" w:rsidR="00574EB1" w:rsidRDefault="003022A4">
            <w:pPr>
              <w:pStyle w:val="TableContents"/>
              <w:spacing w:after="120"/>
              <w:jc w:val="center"/>
            </w:pPr>
            <w:r>
              <w:t>6</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92E7826" w14:textId="77777777" w:rsidR="00574EB1" w:rsidRDefault="003022A4">
            <w:pPr>
              <w:pStyle w:val="PreformattedText"/>
              <w:spacing w:after="120"/>
            </w:pPr>
            <w:r>
              <w:t>Mantelbuis</w:t>
            </w:r>
          </w:p>
        </w:tc>
      </w:tr>
      <w:tr w:rsidR="00574EB1" w14:paraId="387BE9C4"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B2B5E8C" w14:textId="77777777" w:rsidR="00574EB1" w:rsidRDefault="003022A4">
            <w:pPr>
              <w:pStyle w:val="TableContents"/>
              <w:spacing w:after="120"/>
              <w:jc w:val="center"/>
            </w:pPr>
            <w:r>
              <w:rPr>
                <w:rFonts w:eastAsia="Lucida Sans Unicode" w:cs="Tahoma"/>
                <w:szCs w:val="20"/>
              </w:rPr>
              <w:t>7</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9D70231" w14:textId="77777777" w:rsidR="00574EB1" w:rsidRDefault="003022A4">
            <w:pPr>
              <w:pStyle w:val="PreformattedText"/>
              <w:spacing w:after="120"/>
            </w:pPr>
            <w:r>
              <w:t>Kabels en Leidingen</w:t>
            </w:r>
          </w:p>
        </w:tc>
      </w:tr>
      <w:tr w:rsidR="00574EB1" w14:paraId="566920B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4C3E77D" w14:textId="77777777" w:rsidR="00574EB1" w:rsidRDefault="003022A4">
            <w:pPr>
              <w:pStyle w:val="TableContents"/>
              <w:spacing w:after="120"/>
              <w:jc w:val="center"/>
            </w:pPr>
            <w:r>
              <w:t>8</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A944D5F" w14:textId="77777777" w:rsidR="00574EB1" w:rsidRDefault="003022A4">
            <w:pPr>
              <w:pStyle w:val="PreformattedText"/>
              <w:spacing w:after="120"/>
            </w:pPr>
            <w:r>
              <w:t>Mangat</w:t>
            </w:r>
          </w:p>
        </w:tc>
      </w:tr>
      <w:tr w:rsidR="00574EB1" w14:paraId="768F8766"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1A19A35E" w14:textId="77777777" w:rsidR="00574EB1" w:rsidRDefault="003022A4">
            <w:pPr>
              <w:pStyle w:val="TableContents"/>
              <w:spacing w:after="120"/>
              <w:jc w:val="center"/>
            </w:pPr>
            <w:r>
              <w:t>9</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49D032B" w14:textId="77777777" w:rsidR="00574EB1" w:rsidRDefault="003022A4">
            <w:pPr>
              <w:pStyle w:val="PreformattedText"/>
              <w:spacing w:after="120"/>
            </w:pPr>
            <w:r>
              <w:t>Kast</w:t>
            </w:r>
          </w:p>
        </w:tc>
      </w:tr>
      <w:tr w:rsidR="00574EB1" w14:paraId="3521ABD1"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7B4A3AC7" w14:textId="77777777" w:rsidR="00574EB1" w:rsidRDefault="003022A4">
            <w:pPr>
              <w:pStyle w:val="TableContents"/>
              <w:spacing w:after="120"/>
              <w:jc w:val="center"/>
            </w:pPr>
            <w:r>
              <w:t>10</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9BDE5B1" w14:textId="77777777" w:rsidR="00574EB1" w:rsidRDefault="003022A4">
            <w:pPr>
              <w:pStyle w:val="PreformattedText"/>
              <w:spacing w:after="120"/>
            </w:pPr>
            <w:r>
              <w:t>Technisch gebouw</w:t>
            </w:r>
          </w:p>
        </w:tc>
      </w:tr>
      <w:tr w:rsidR="00574EB1" w14:paraId="0004B97E"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67C935B5" w14:textId="77777777" w:rsidR="00574EB1" w:rsidRDefault="003022A4">
            <w:pPr>
              <w:pStyle w:val="TableContents"/>
              <w:spacing w:after="120"/>
              <w:jc w:val="center"/>
            </w:pPr>
            <w:r>
              <w:t>11</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D1E5738" w14:textId="77777777" w:rsidR="00574EB1" w:rsidRDefault="003022A4">
            <w:pPr>
              <w:pStyle w:val="PreformattedText"/>
              <w:spacing w:after="120"/>
            </w:pPr>
            <w:r>
              <w:t>Toren</w:t>
            </w:r>
          </w:p>
        </w:tc>
      </w:tr>
      <w:tr w:rsidR="00574EB1" w14:paraId="6296B99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04CC873" w14:textId="77777777" w:rsidR="00574EB1" w:rsidRDefault="003022A4">
            <w:pPr>
              <w:pStyle w:val="TableContents"/>
              <w:spacing w:after="120"/>
              <w:jc w:val="center"/>
            </w:pPr>
            <w:r>
              <w:t>12</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CB2CE07" w14:textId="77777777" w:rsidR="00574EB1" w:rsidRDefault="003022A4">
            <w:pPr>
              <w:pStyle w:val="PreformattedText"/>
              <w:spacing w:after="120"/>
            </w:pPr>
            <w:r>
              <w:t>Mast</w:t>
            </w:r>
          </w:p>
        </w:tc>
      </w:tr>
      <w:tr w:rsidR="00574EB1" w14:paraId="6909E202"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4B5B720F" w14:textId="77777777" w:rsidR="00574EB1" w:rsidRDefault="003022A4">
            <w:pPr>
              <w:pStyle w:val="TableContents"/>
              <w:spacing w:after="120"/>
              <w:jc w:val="center"/>
            </w:pPr>
            <w:r>
              <w:rPr>
                <w:rFonts w:eastAsia="Lucida Sans Unicode" w:cs="Tahoma"/>
                <w:szCs w:val="20"/>
              </w:rPr>
              <w:t>13</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0E3381DE" w14:textId="77777777" w:rsidR="00574EB1" w:rsidRDefault="003022A4">
            <w:pPr>
              <w:pStyle w:val="PreformattedText"/>
              <w:spacing w:after="120"/>
            </w:pPr>
            <w:r>
              <w:t>Annotatie</w:t>
            </w:r>
          </w:p>
        </w:tc>
      </w:tr>
      <w:tr w:rsidR="00574EB1" w14:paraId="72854819"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3B30680E" w14:textId="77777777" w:rsidR="00574EB1" w:rsidRDefault="003022A4">
            <w:pPr>
              <w:pStyle w:val="TableContents"/>
              <w:spacing w:after="120"/>
              <w:jc w:val="center"/>
            </w:pPr>
            <w:r>
              <w:rPr>
                <w:rFonts w:eastAsia="Lucida Sans Unicode" w:cs="Tahoma"/>
                <w:szCs w:val="20"/>
              </w:rPr>
              <w:t>14</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4B14A831" w14:textId="77777777" w:rsidR="00574EB1" w:rsidRDefault="003022A4">
            <w:pPr>
              <w:pStyle w:val="PreformattedText"/>
              <w:spacing w:after="120"/>
            </w:pPr>
            <w:r>
              <w:t>Maatvoering</w:t>
            </w:r>
          </w:p>
        </w:tc>
      </w:tr>
      <w:tr w:rsidR="00574EB1" w14:paraId="5686D2E2"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7E2BE149" w14:textId="77777777" w:rsidR="00574EB1" w:rsidRDefault="003022A4">
            <w:pPr>
              <w:pStyle w:val="TableContents"/>
              <w:spacing w:after="120"/>
              <w:jc w:val="center"/>
            </w:pPr>
            <w:r>
              <w:t>15</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746EB79C" w14:textId="77777777" w:rsidR="00574EB1" w:rsidRDefault="003022A4">
            <w:pPr>
              <w:pStyle w:val="PreformattedText"/>
              <w:spacing w:after="120"/>
            </w:pPr>
            <w:r>
              <w:t>DiepteNAP</w:t>
            </w:r>
          </w:p>
        </w:tc>
      </w:tr>
      <w:tr w:rsidR="00574EB1" w14:paraId="7EB75888"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D5501A5" w14:textId="77777777" w:rsidR="00574EB1" w:rsidRDefault="003022A4">
            <w:pPr>
              <w:pStyle w:val="TableContents"/>
              <w:spacing w:after="120"/>
              <w:jc w:val="center"/>
            </w:pPr>
            <w:r>
              <w:t>16</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112CCCBE" w14:textId="77777777" w:rsidR="00574EB1" w:rsidRDefault="003022A4">
            <w:pPr>
              <w:pStyle w:val="PreformattedText"/>
              <w:spacing w:after="120"/>
            </w:pPr>
            <w:r>
              <w:t>DiepteTovMaaiveld</w:t>
            </w:r>
          </w:p>
        </w:tc>
      </w:tr>
      <w:tr w:rsidR="00574EB1" w14:paraId="03B0B17F"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ACC4C7F" w14:textId="77777777" w:rsidR="00574EB1" w:rsidRDefault="003022A4">
            <w:pPr>
              <w:pStyle w:val="TableContents"/>
              <w:spacing w:after="120"/>
              <w:jc w:val="center"/>
            </w:pPr>
            <w:r>
              <w:t>17</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A9F7DF9" w14:textId="77777777" w:rsidR="00574EB1" w:rsidRDefault="003022A4">
            <w:pPr>
              <w:pStyle w:val="PreformattedText"/>
              <w:spacing w:after="120"/>
            </w:pPr>
            <w:bookmarkStart w:id="395" w:name="__DdeLink__5228_136982254"/>
            <w:r>
              <w:t>ExtraDetailInfo</w:t>
            </w:r>
            <w:bookmarkEnd w:id="395"/>
            <w:r>
              <w:t xml:space="preserve"> (Puntsymbolen)</w:t>
            </w:r>
          </w:p>
        </w:tc>
      </w:tr>
      <w:tr w:rsidR="00574EB1" w14:paraId="0479BDCE"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2C96082A" w14:textId="77777777" w:rsidR="00574EB1" w:rsidRDefault="003022A4">
            <w:pPr>
              <w:pStyle w:val="TableContents"/>
              <w:spacing w:after="120"/>
              <w:jc w:val="center"/>
            </w:pPr>
            <w:r>
              <w:t>18</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12C4017C" w14:textId="77777777" w:rsidR="00574EB1" w:rsidRDefault="003022A4">
            <w:pPr>
              <w:pStyle w:val="PreformattedText"/>
              <w:spacing w:after="120"/>
            </w:pPr>
            <w:r>
              <w:t>Leidingelementen</w:t>
            </w:r>
          </w:p>
        </w:tc>
      </w:tr>
      <w:tr w:rsidR="00574EB1" w14:paraId="57E5A8EA"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4D732D73" w14:textId="77777777" w:rsidR="00574EB1" w:rsidRDefault="003022A4">
            <w:pPr>
              <w:pStyle w:val="TableContents"/>
              <w:spacing w:after="120"/>
              <w:jc w:val="center"/>
            </w:pPr>
            <w:r>
              <w:t>19</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56A375A9" w14:textId="77777777" w:rsidR="00574EB1" w:rsidRDefault="003022A4">
            <w:pPr>
              <w:pStyle w:val="PreformattedText"/>
              <w:spacing w:after="120"/>
            </w:pPr>
            <w:r>
              <w:t>Informatiepolygoon</w:t>
            </w:r>
          </w:p>
        </w:tc>
      </w:tr>
      <w:tr w:rsidR="00574EB1" w14:paraId="7F12445F"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208DEEA7" w14:textId="77777777" w:rsidR="00574EB1" w:rsidRDefault="003022A4">
            <w:pPr>
              <w:pStyle w:val="TableContents"/>
              <w:spacing w:after="120"/>
              <w:jc w:val="center"/>
            </w:pPr>
            <w:r>
              <w:t>20</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000947C0" w14:textId="77777777" w:rsidR="00574EB1" w:rsidRDefault="003022A4">
            <w:pPr>
              <w:pStyle w:val="PreformattedText"/>
              <w:spacing w:after="120"/>
            </w:pPr>
            <w:r>
              <w:t>Graafpolygoon</w:t>
            </w:r>
          </w:p>
        </w:tc>
      </w:tr>
      <w:tr w:rsidR="00574EB1" w14:paraId="134D696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7AD5F67B" w14:textId="77777777" w:rsidR="00574EB1" w:rsidRDefault="003022A4">
            <w:pPr>
              <w:pStyle w:val="TableContents"/>
              <w:spacing w:after="120"/>
              <w:jc w:val="center"/>
            </w:pPr>
            <w:r>
              <w:lastRenderedPageBreak/>
              <w:t>21</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7D5DD1FA" w14:textId="77777777" w:rsidR="00574EB1" w:rsidRDefault="003022A4">
            <w:pPr>
              <w:pStyle w:val="PreformattedText"/>
              <w:spacing w:after="120"/>
            </w:pPr>
            <w:r>
              <w:t>Oriëntatiepolygoon</w:t>
            </w:r>
          </w:p>
        </w:tc>
      </w:tr>
    </w:tbl>
    <w:p w14:paraId="1BD2029E" w14:textId="77777777" w:rsidR="00574EB1" w:rsidRDefault="003022A4">
      <w:r>
        <w:t>De objecten met de laagste waarde in de kolom “Tekenvolgorde” worden als eerste getekend. De objecten met de hoogte waarde in de kolom “Tekenvolgorde” worden als laatste getekend.</w:t>
      </w:r>
    </w:p>
    <w:p w14:paraId="62BB2B95" w14:textId="77777777" w:rsidR="00574EB1" w:rsidRDefault="003022A4">
      <w:r>
        <w:t>ExtraDetailinfo wordt op niveau 2 (lijn- en vlaksymbolen) en 17 (puntsymbolen) getekend.</w:t>
      </w:r>
    </w:p>
    <w:p w14:paraId="4183D835" w14:textId="77777777" w:rsidR="00574EB1" w:rsidRDefault="003022A4">
      <w:pPr>
        <w:pStyle w:val="Kop2"/>
        <w:numPr>
          <w:ilvl w:val="1"/>
          <w:numId w:val="3"/>
        </w:numPr>
      </w:pPr>
      <w:bookmarkStart w:id="396" w:name="_Toc42596153"/>
      <w:bookmarkStart w:id="397" w:name="_Toc51750246"/>
      <w:r>
        <w:t>Objecten met extra geometrie</w:t>
      </w:r>
      <w:bookmarkEnd w:id="396"/>
      <w:bookmarkEnd w:id="397"/>
    </w:p>
    <w:p w14:paraId="7A0A445D" w14:textId="77777777" w:rsidR="00574EB1" w:rsidRDefault="003022A4">
      <w:pPr>
        <w:pStyle w:val="Plattetekst1"/>
      </w:pPr>
      <w: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14:paraId="76ED9F30" w14:textId="77777777" w:rsidR="00574EB1" w:rsidRDefault="003022A4">
      <w:pPr>
        <w:pStyle w:val="Plattetekst1"/>
      </w:pPr>
      <w:r>
        <w:rPr>
          <w:b/>
          <w:bCs/>
        </w:rPr>
        <w:t>NB</w:t>
      </w:r>
      <w:r>
        <w:t>: ExtraGeometrie-objecten die niet gerefereerd worden vanuit een ander object, kunnen geen volgorde krijgen die daaraan gerelateerd is. Ze zullen niet worden gevisualiseerd.</w:t>
      </w:r>
      <w:r>
        <w:br w:type="page"/>
      </w:r>
    </w:p>
    <w:p w14:paraId="1500FAF0" w14:textId="77777777" w:rsidR="00574EB1" w:rsidRDefault="003022A4">
      <w:pPr>
        <w:pStyle w:val="Kop1"/>
        <w:numPr>
          <w:ilvl w:val="0"/>
          <w:numId w:val="0"/>
        </w:numPr>
      </w:pPr>
      <w:bookmarkStart w:id="398" w:name="_Toc42596154"/>
      <w:bookmarkStart w:id="399" w:name="_Toc51750247"/>
      <w:r>
        <w:lastRenderedPageBreak/>
        <w:t>Verklarende woordenlijst</w:t>
      </w:r>
      <w:bookmarkEnd w:id="398"/>
      <w:bookmarkEnd w:id="399"/>
    </w:p>
    <w:tbl>
      <w:tblPr>
        <w:tblW w:w="9619"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52"/>
        <w:gridCol w:w="7267"/>
      </w:tblGrid>
      <w:tr w:rsidR="00574EB1" w14:paraId="54CEDDBA" w14:textId="77777777">
        <w:trPr>
          <w:tblHeader/>
        </w:trPr>
        <w:tc>
          <w:tcPr>
            <w:tcW w:w="2352" w:type="dxa"/>
            <w:tcBorders>
              <w:top w:val="single" w:sz="2" w:space="0" w:color="000001"/>
              <w:left w:val="single" w:sz="2" w:space="0" w:color="000001"/>
              <w:bottom w:val="single" w:sz="2" w:space="0" w:color="000001"/>
            </w:tcBorders>
            <w:shd w:val="clear" w:color="auto" w:fill="808080"/>
          </w:tcPr>
          <w:p w14:paraId="61A77E76" w14:textId="77777777" w:rsidR="00574EB1" w:rsidRDefault="003022A4">
            <w:pPr>
              <w:pStyle w:val="TableHeading0"/>
              <w:spacing w:after="120"/>
            </w:pPr>
            <w:r>
              <w:rPr>
                <w:rFonts w:eastAsia="Lucida Sans Unicode" w:cs="Tahoma"/>
                <w:szCs w:val="20"/>
              </w:rPr>
              <w:t>Term</w:t>
            </w:r>
          </w:p>
        </w:tc>
        <w:tc>
          <w:tcPr>
            <w:tcW w:w="7266" w:type="dxa"/>
            <w:tcBorders>
              <w:top w:val="single" w:sz="2" w:space="0" w:color="000001"/>
              <w:left w:val="single" w:sz="2" w:space="0" w:color="000001"/>
              <w:bottom w:val="single" w:sz="2" w:space="0" w:color="000001"/>
              <w:right w:val="single" w:sz="2" w:space="0" w:color="000001"/>
            </w:tcBorders>
            <w:shd w:val="clear" w:color="auto" w:fill="808080"/>
          </w:tcPr>
          <w:p w14:paraId="71AB5453" w14:textId="77777777" w:rsidR="00574EB1" w:rsidRDefault="003022A4">
            <w:pPr>
              <w:pStyle w:val="TableHeading0"/>
              <w:spacing w:after="120"/>
            </w:pPr>
            <w:r>
              <w:rPr>
                <w:rFonts w:eastAsia="Lucida Sans Unicode" w:cs="Tahoma"/>
                <w:szCs w:val="20"/>
              </w:rPr>
              <w:t>Uitleg</w:t>
            </w:r>
          </w:p>
        </w:tc>
      </w:tr>
      <w:tr w:rsidR="00574EB1" w14:paraId="625FE608" w14:textId="77777777">
        <w:tc>
          <w:tcPr>
            <w:tcW w:w="2352" w:type="dxa"/>
            <w:tcBorders>
              <w:top w:val="single" w:sz="2" w:space="0" w:color="000001"/>
              <w:left w:val="single" w:sz="2" w:space="0" w:color="000001"/>
              <w:bottom w:val="single" w:sz="2" w:space="0" w:color="000001"/>
            </w:tcBorders>
            <w:shd w:val="clear" w:color="auto" w:fill="FFFFFF"/>
          </w:tcPr>
          <w:p w14:paraId="1F1CFFDD" w14:textId="77777777" w:rsidR="00574EB1" w:rsidRDefault="003022A4">
            <w:pPr>
              <w:jc w:val="center"/>
            </w:pPr>
            <w:r>
              <w:rPr>
                <w:rFonts w:eastAsia="Tahoma" w:cs="Tahoma"/>
              </w:rPr>
              <w:t>IMKL</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36908C37" w14:textId="77777777" w:rsidR="00574EB1" w:rsidRDefault="003022A4">
            <w:r>
              <w:rPr>
                <w:rFonts w:eastAsia="Tahoma" w:cs="Tahoma"/>
              </w:rPr>
              <w:t>Het Informatiemodel Kabels en Leidingen is opgezet om objectgericht ... uit te kunnen wisselen tussen partijen via de landelijke GML-standaard.</w:t>
            </w:r>
          </w:p>
        </w:tc>
      </w:tr>
      <w:tr w:rsidR="00574EB1" w14:paraId="27C56965" w14:textId="77777777">
        <w:tc>
          <w:tcPr>
            <w:tcW w:w="2352" w:type="dxa"/>
            <w:tcBorders>
              <w:top w:val="single" w:sz="2" w:space="0" w:color="000001"/>
              <w:left w:val="single" w:sz="2" w:space="0" w:color="000001"/>
              <w:bottom w:val="single" w:sz="2" w:space="0" w:color="000001"/>
            </w:tcBorders>
            <w:shd w:val="clear" w:color="auto" w:fill="FFFFFF"/>
          </w:tcPr>
          <w:p w14:paraId="1408A8C3" w14:textId="77777777" w:rsidR="00574EB1" w:rsidRDefault="003022A4">
            <w:pPr>
              <w:jc w:val="center"/>
            </w:pPr>
            <w:r>
              <w:rPr>
                <w:rFonts w:eastAsia="Tahoma" w:cs="Tahoma"/>
              </w:rPr>
              <w:t>KML</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2B3EEAE0" w14:textId="77777777" w:rsidR="00574EB1" w:rsidRDefault="003022A4">
            <w:r>
              <w:rPr>
                <w:rFonts w:eastAsia="Tahoma" w:cs="Tahoma"/>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rsidR="00574EB1" w14:paraId="4A7C5B55" w14:textId="77777777">
        <w:tc>
          <w:tcPr>
            <w:tcW w:w="2352" w:type="dxa"/>
            <w:tcBorders>
              <w:top w:val="single" w:sz="2" w:space="0" w:color="000001"/>
              <w:left w:val="single" w:sz="2" w:space="0" w:color="000001"/>
              <w:bottom w:val="single" w:sz="2" w:space="0" w:color="000001"/>
            </w:tcBorders>
            <w:shd w:val="clear" w:color="auto" w:fill="FFFFFF"/>
          </w:tcPr>
          <w:p w14:paraId="5B690F3F" w14:textId="77777777" w:rsidR="00574EB1" w:rsidRDefault="003022A4">
            <w:pPr>
              <w:jc w:val="center"/>
            </w:pPr>
            <w:r>
              <w:rPr>
                <w:rFonts w:eastAsia="Tahoma" w:cs="Tahoma"/>
              </w:rPr>
              <w:t>OGC</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687ACFA2" w14:textId="77777777" w:rsidR="00574EB1" w:rsidRDefault="003022A4">
            <w:r>
              <w:rPr>
                <w:rFonts w:eastAsia="Tahoma" w:cs="Tahoma"/>
              </w:rPr>
              <w:t>Het wereldwijd opererende Open Geospatial Consortium heeft als belangrijkste doel om de uitwisselbaarheid van geo-informatie binnen en tussen organisaties te verbeteren op basis van open standaarden. Ook bekend onder de oude naam Open GIS Consortium.</w:t>
            </w:r>
          </w:p>
        </w:tc>
      </w:tr>
      <w:tr w:rsidR="00574EB1" w14:paraId="03481ABE" w14:textId="77777777">
        <w:tc>
          <w:tcPr>
            <w:tcW w:w="2352" w:type="dxa"/>
            <w:tcBorders>
              <w:top w:val="single" w:sz="2" w:space="0" w:color="000001"/>
              <w:left w:val="single" w:sz="2" w:space="0" w:color="000001"/>
              <w:bottom w:val="single" w:sz="2" w:space="0" w:color="000001"/>
            </w:tcBorders>
            <w:shd w:val="clear" w:color="auto" w:fill="FFFFFF"/>
          </w:tcPr>
          <w:p w14:paraId="1FC8B1C9" w14:textId="77777777" w:rsidR="00574EB1" w:rsidRDefault="003022A4">
            <w:pPr>
              <w:pStyle w:val="TableContents"/>
              <w:spacing w:after="120"/>
              <w:jc w:val="center"/>
            </w:pPr>
            <w:r>
              <w:rPr>
                <w:rFonts w:eastAsia="Lucida Sans Unicode" w:cs="Tahoma"/>
                <w:szCs w:val="20"/>
              </w:rPr>
              <w:t>SLD</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715920B1" w14:textId="77777777" w:rsidR="00574EB1" w:rsidRDefault="003022A4">
            <w:pPr>
              <w:pStyle w:val="TableContents"/>
              <w:spacing w:after="120"/>
            </w:pPr>
            <w:r>
              <w:rPr>
                <w:rFonts w:eastAsia="Lucida Sans Unicode" w:cs="Tahoma"/>
                <w:szCs w:val="20"/>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rsidR="00574EB1" w14:paraId="63BD7F10" w14:textId="77777777">
        <w:tc>
          <w:tcPr>
            <w:tcW w:w="2352" w:type="dxa"/>
            <w:tcBorders>
              <w:top w:val="single" w:sz="2" w:space="0" w:color="000001"/>
              <w:left w:val="single" w:sz="2" w:space="0" w:color="000001"/>
              <w:bottom w:val="single" w:sz="2" w:space="0" w:color="000001"/>
            </w:tcBorders>
            <w:shd w:val="clear" w:color="auto" w:fill="FFFFFF"/>
          </w:tcPr>
          <w:p w14:paraId="0036A8FE" w14:textId="77777777" w:rsidR="00574EB1" w:rsidRDefault="003022A4">
            <w:pPr>
              <w:pStyle w:val="TableContents"/>
              <w:spacing w:after="120"/>
              <w:jc w:val="center"/>
            </w:pPr>
            <w:r>
              <w:rPr>
                <w:rFonts w:eastAsia="Lucida Sans Unicode" w:cs="Tahoma"/>
                <w:szCs w:val="20"/>
              </w:rPr>
              <w:t>SVG</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4BFDD411" w14:textId="77777777" w:rsidR="00574EB1" w:rsidRDefault="003022A4">
            <w:pPr>
              <w:pStyle w:val="TableContents"/>
              <w:spacing w:after="120"/>
            </w:pPr>
            <w:r>
              <w:rPr>
                <w:rFonts w:eastAsia="Lucida Sans Unicode" w:cs="Tahoma"/>
                <w:szCs w:val="20"/>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rsidR="00574EB1" w14:paraId="6D3FEC6F" w14:textId="77777777">
        <w:tc>
          <w:tcPr>
            <w:tcW w:w="2352" w:type="dxa"/>
            <w:tcBorders>
              <w:top w:val="single" w:sz="2" w:space="0" w:color="000001"/>
              <w:left w:val="single" w:sz="2" w:space="0" w:color="000001"/>
              <w:bottom w:val="single" w:sz="2" w:space="0" w:color="000001"/>
            </w:tcBorders>
            <w:shd w:val="clear" w:color="auto" w:fill="FFFFFF"/>
          </w:tcPr>
          <w:p w14:paraId="77C07229" w14:textId="77777777" w:rsidR="00574EB1" w:rsidRDefault="003022A4">
            <w:pPr>
              <w:pStyle w:val="TableContents"/>
              <w:spacing w:after="120"/>
              <w:jc w:val="center"/>
            </w:pPr>
            <w:r>
              <w:rPr>
                <w:rFonts w:eastAsia="Lucida Sans Unicode" w:cs="Tahoma"/>
                <w:szCs w:val="20"/>
              </w:rPr>
              <w:t>WMS</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2CE87792" w14:textId="77777777" w:rsidR="00574EB1" w:rsidRDefault="003022A4">
            <w:pPr>
              <w:tabs>
                <w:tab w:val="left" w:pos="0"/>
              </w:tabs>
              <w:spacing w:after="120"/>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14:paraId="485E5AB4" w14:textId="77777777" w:rsidR="00574EB1" w:rsidRDefault="003022A4">
      <w:pPr>
        <w:pStyle w:val="Kop11"/>
      </w:pPr>
      <w:r>
        <w:br w:type="page"/>
      </w:r>
    </w:p>
    <w:p w14:paraId="66CA994F" w14:textId="77777777" w:rsidR="00574EB1" w:rsidRDefault="003022A4">
      <w:pPr>
        <w:pStyle w:val="Kop1"/>
        <w:numPr>
          <w:ilvl w:val="0"/>
          <w:numId w:val="0"/>
        </w:numPr>
      </w:pPr>
      <w:bookmarkStart w:id="400" w:name="_Toc42596155"/>
      <w:bookmarkStart w:id="401" w:name="_Toc51750248"/>
      <w:r>
        <w:lastRenderedPageBreak/>
        <w:t>Documentatie</w:t>
      </w:r>
      <w:bookmarkEnd w:id="400"/>
      <w:bookmarkEnd w:id="401"/>
    </w:p>
    <w:tbl>
      <w:tblPr>
        <w:tblW w:w="975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8232"/>
        <w:gridCol w:w="942"/>
        <w:gridCol w:w="597"/>
      </w:tblGrid>
      <w:tr w:rsidR="00574EB1" w14:paraId="448747C2" w14:textId="77777777">
        <w:trPr>
          <w:tblHeader/>
        </w:trPr>
        <w:tc>
          <w:tcPr>
            <w:tcW w:w="7476" w:type="dxa"/>
            <w:tcBorders>
              <w:top w:val="single" w:sz="2" w:space="0" w:color="000001"/>
              <w:left w:val="single" w:sz="2" w:space="0" w:color="000001"/>
              <w:bottom w:val="single" w:sz="2" w:space="0" w:color="000001"/>
            </w:tcBorders>
            <w:shd w:val="clear" w:color="auto" w:fill="808080"/>
          </w:tcPr>
          <w:p w14:paraId="05685773" w14:textId="77777777" w:rsidR="00574EB1" w:rsidRDefault="003022A4">
            <w:pPr>
              <w:pStyle w:val="TableHeading0"/>
              <w:numPr>
                <w:ilvl w:val="0"/>
                <w:numId w:val="4"/>
              </w:numPr>
              <w:spacing w:after="120"/>
            </w:pPr>
            <w:r>
              <w:rPr>
                <w:rFonts w:eastAsia="Lucida Sans Unicode" w:cs="Tahoma"/>
                <w:szCs w:val="20"/>
              </w:rPr>
              <w:t>Document</w:t>
            </w:r>
          </w:p>
        </w:tc>
        <w:tc>
          <w:tcPr>
            <w:tcW w:w="1395" w:type="dxa"/>
            <w:tcBorders>
              <w:top w:val="single" w:sz="2" w:space="0" w:color="000001"/>
              <w:left w:val="single" w:sz="2" w:space="0" w:color="000001"/>
              <w:bottom w:val="single" w:sz="2" w:space="0" w:color="000001"/>
            </w:tcBorders>
            <w:shd w:val="clear" w:color="auto" w:fill="808080"/>
          </w:tcPr>
          <w:p w14:paraId="0EEF91E6" w14:textId="77777777" w:rsidR="00574EB1" w:rsidRDefault="003022A4">
            <w:pPr>
              <w:pStyle w:val="TableHeading0"/>
              <w:numPr>
                <w:ilvl w:val="0"/>
                <w:numId w:val="4"/>
              </w:numPr>
              <w:spacing w:after="120"/>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tcBorders>
            <w:shd w:val="clear" w:color="auto" w:fill="808080"/>
          </w:tcPr>
          <w:p w14:paraId="17BCE419" w14:textId="77777777" w:rsidR="00574EB1" w:rsidRDefault="003022A4">
            <w:pPr>
              <w:pStyle w:val="TableHeading0"/>
              <w:numPr>
                <w:ilvl w:val="0"/>
                <w:numId w:val="4"/>
              </w:numPr>
              <w:spacing w:after="120"/>
            </w:pPr>
            <w:r>
              <w:rPr>
                <w:rFonts w:eastAsia="Lucida Sans Unicode" w:cs="Tahoma"/>
                <w:szCs w:val="20"/>
              </w:rPr>
              <w:t>Versie</w:t>
            </w:r>
          </w:p>
        </w:tc>
      </w:tr>
      <w:tr w:rsidR="00574EB1" w14:paraId="70FF79F7" w14:textId="77777777">
        <w:tc>
          <w:tcPr>
            <w:tcW w:w="7476" w:type="dxa"/>
            <w:tcBorders>
              <w:top w:val="single" w:sz="2" w:space="0" w:color="000001"/>
              <w:left w:val="single" w:sz="2" w:space="0" w:color="000001"/>
              <w:bottom w:val="single" w:sz="2" w:space="0" w:color="000001"/>
            </w:tcBorders>
            <w:shd w:val="clear" w:color="auto" w:fill="FFFFFF"/>
          </w:tcPr>
          <w:p w14:paraId="14D8AB8E" w14:textId="77777777" w:rsidR="00574EB1" w:rsidRDefault="003022A4">
            <w:pPr>
              <w:pStyle w:val="TableContents"/>
              <w:numPr>
                <w:ilvl w:val="0"/>
                <w:numId w:val="4"/>
              </w:numPr>
              <w:spacing w:after="120"/>
            </w:pPr>
            <w:r>
              <w:rPr>
                <w:rFonts w:eastAsia="Lucida Sans Unicode" w:cs="Tahoma"/>
                <w:szCs w:val="20"/>
                <w:lang w:val="en-US"/>
              </w:rPr>
              <w:t>Styled Layer Descriptor Profile of the Web Map Service Implementation Specification</w:t>
            </w:r>
          </w:p>
          <w:p w14:paraId="573A2467" w14:textId="77777777" w:rsidR="00574EB1" w:rsidRDefault="00D0223E">
            <w:pPr>
              <w:pStyle w:val="TableContents"/>
              <w:numPr>
                <w:ilvl w:val="0"/>
                <w:numId w:val="4"/>
              </w:numPr>
              <w:spacing w:after="120"/>
            </w:pPr>
            <w:hyperlink r:id="rId97">
              <w:r w:rsidR="003022A4">
                <w:rPr>
                  <w:rStyle w:val="InternetLink"/>
                  <w:lang w:val="en-US"/>
                </w:rPr>
                <w:t>http://portal.opengeospatial.org/files/?artifact_id=12637</w:t>
              </w:r>
            </w:hyperlink>
          </w:p>
        </w:tc>
        <w:tc>
          <w:tcPr>
            <w:tcW w:w="1395" w:type="dxa"/>
            <w:tcBorders>
              <w:top w:val="single" w:sz="2" w:space="0" w:color="000001"/>
              <w:left w:val="single" w:sz="2" w:space="0" w:color="000001"/>
              <w:bottom w:val="single" w:sz="2" w:space="0" w:color="000001"/>
            </w:tcBorders>
            <w:shd w:val="clear" w:color="auto" w:fill="FFFFFF"/>
          </w:tcPr>
          <w:p w14:paraId="6C9357A3" w14:textId="77777777" w:rsidR="00574EB1" w:rsidRDefault="003022A4">
            <w:pPr>
              <w:pStyle w:val="TableContents"/>
              <w:numPr>
                <w:ilvl w:val="0"/>
                <w:numId w:val="4"/>
              </w:numPr>
              <w:spacing w:after="120"/>
            </w:pPr>
            <w:r>
              <w:rPr>
                <w:rFonts w:eastAsia="Lucida Sans Unicode" w:cs="Tahoma"/>
                <w:szCs w:val="20"/>
              </w:rPr>
              <w:t>Open Geospatial Consortium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6B95E858" w14:textId="77777777" w:rsidR="00574EB1" w:rsidRDefault="003022A4">
            <w:pPr>
              <w:pStyle w:val="TableContents"/>
              <w:numPr>
                <w:ilvl w:val="0"/>
                <w:numId w:val="4"/>
              </w:numPr>
              <w:spacing w:after="120"/>
              <w:jc w:val="center"/>
            </w:pPr>
            <w:r>
              <w:rPr>
                <w:rFonts w:eastAsia="Lucida Sans Unicode" w:cs="Tahoma"/>
                <w:szCs w:val="20"/>
              </w:rPr>
              <w:t>1.1</w:t>
            </w:r>
          </w:p>
        </w:tc>
      </w:tr>
      <w:tr w:rsidR="00574EB1" w14:paraId="4389F324" w14:textId="77777777">
        <w:tc>
          <w:tcPr>
            <w:tcW w:w="7476" w:type="dxa"/>
            <w:tcBorders>
              <w:top w:val="single" w:sz="2" w:space="0" w:color="000001"/>
              <w:left w:val="single" w:sz="2" w:space="0" w:color="000001"/>
              <w:bottom w:val="single" w:sz="2" w:space="0" w:color="000001"/>
            </w:tcBorders>
            <w:shd w:val="clear" w:color="auto" w:fill="FFFFFF"/>
          </w:tcPr>
          <w:p w14:paraId="13F6FEA1" w14:textId="77777777" w:rsidR="00574EB1" w:rsidRDefault="003022A4">
            <w:pPr>
              <w:pStyle w:val="TableContents"/>
              <w:numPr>
                <w:ilvl w:val="0"/>
                <w:numId w:val="4"/>
              </w:numPr>
              <w:spacing w:after="120"/>
            </w:pPr>
            <w:r>
              <w:rPr>
                <w:rFonts w:eastAsia="Lucida Sans Unicode" w:cs="Tahoma"/>
                <w:szCs w:val="20"/>
              </w:rPr>
              <w:t>Handreiking Visualisatie</w:t>
            </w:r>
          </w:p>
          <w:p w14:paraId="059330BF" w14:textId="34DE0C09" w:rsidR="00574EB1" w:rsidRDefault="00A4728E">
            <w:pPr>
              <w:pStyle w:val="TableContents"/>
              <w:numPr>
                <w:ilvl w:val="0"/>
                <w:numId w:val="4"/>
              </w:numPr>
              <w:spacing w:after="120"/>
            </w:pPr>
            <w:ins w:id="402" w:author="Paul Janssen" w:date="2020-09-22T09:17:00Z">
              <w:r>
                <w:fldChar w:fldCharType="begin"/>
              </w:r>
              <w:r>
                <w:instrText xml:space="preserve"> HYPERLINK "</w:instrText>
              </w:r>
              <w:r w:rsidRPr="00A4728E">
                <w:instrText>https://www.geonovum.nl/uploads/standards/downloads/handreiking%20webcartografie%201.0.1_0.pdf</w:instrText>
              </w:r>
              <w:r>
                <w:instrText xml:space="preserve">" </w:instrText>
              </w:r>
              <w:r>
                <w:fldChar w:fldCharType="separate"/>
              </w:r>
              <w:r w:rsidRPr="001C385C">
                <w:rPr>
                  <w:rStyle w:val="Hyperlink"/>
                </w:rPr>
                <w:t>https://www.geonovum.nl/uploads/standards/downloads/handreiking%20webcartografie%201.0.1_0.pdf</w:t>
              </w:r>
              <w:r>
                <w:fldChar w:fldCharType="end"/>
              </w:r>
              <w:r>
                <w:t xml:space="preserve"> </w:t>
              </w:r>
            </w:ins>
            <w:del w:id="403" w:author="Paul Janssen" w:date="2020-09-22T09:17:00Z">
              <w:r w:rsidDel="00A4728E">
                <w:fldChar w:fldCharType="begin"/>
              </w:r>
              <w:r w:rsidDel="00A4728E">
                <w:delInstrText xml:space="preserve"> HYPERLINK "http://www.geonovum.nl/geostandaarden/richtlijnen/handreiking-webcartografie" \h </w:delInstrText>
              </w:r>
              <w:r w:rsidDel="00A4728E">
                <w:fldChar w:fldCharType="separate"/>
              </w:r>
              <w:r w:rsidR="003022A4" w:rsidDel="00A4728E">
                <w:rPr>
                  <w:rStyle w:val="InternetLink"/>
                </w:rPr>
                <w:delText>http://www.geonovum.nl/geostandaarden/richtlijnen/handreiking-webcartografie</w:delText>
              </w:r>
              <w:r w:rsidDel="00A4728E">
                <w:rPr>
                  <w:rStyle w:val="InternetLink"/>
                </w:rPr>
                <w:fldChar w:fldCharType="end"/>
              </w:r>
            </w:del>
            <w:r w:rsidR="003022A4">
              <w:rPr>
                <w:rFonts w:eastAsia="Lucida Sans Unicode" w:cs="Tahoma"/>
                <w:szCs w:val="20"/>
              </w:rPr>
              <w:t xml:space="preserve"> </w:t>
            </w:r>
          </w:p>
        </w:tc>
        <w:tc>
          <w:tcPr>
            <w:tcW w:w="1395" w:type="dxa"/>
            <w:tcBorders>
              <w:top w:val="single" w:sz="2" w:space="0" w:color="000001"/>
              <w:left w:val="single" w:sz="2" w:space="0" w:color="000001"/>
              <w:bottom w:val="single" w:sz="2" w:space="0" w:color="000001"/>
            </w:tcBorders>
            <w:shd w:val="clear" w:color="auto" w:fill="FFFFFF"/>
          </w:tcPr>
          <w:p w14:paraId="7AC1C315" w14:textId="77777777" w:rsidR="00574EB1" w:rsidRDefault="003022A4">
            <w:pPr>
              <w:pStyle w:val="TableContents"/>
              <w:numPr>
                <w:ilvl w:val="0"/>
                <w:numId w:val="4"/>
              </w:numPr>
              <w:spacing w:after="120"/>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76660991" w14:textId="377CFF0D" w:rsidR="00574EB1" w:rsidRDefault="003022A4">
            <w:pPr>
              <w:pStyle w:val="TableContents"/>
              <w:numPr>
                <w:ilvl w:val="0"/>
                <w:numId w:val="4"/>
              </w:numPr>
              <w:spacing w:after="120"/>
              <w:jc w:val="center"/>
            </w:pPr>
            <w:r>
              <w:rPr>
                <w:rFonts w:eastAsia="Lucida Sans Unicode" w:cs="Tahoma"/>
                <w:szCs w:val="20"/>
              </w:rPr>
              <w:t>1.0</w:t>
            </w:r>
            <w:ins w:id="404" w:author="Paul Janssen" w:date="2020-09-22T09:18:00Z">
              <w:r w:rsidR="00A4728E">
                <w:rPr>
                  <w:rFonts w:eastAsia="Lucida Sans Unicode" w:cs="Tahoma"/>
                  <w:szCs w:val="20"/>
                </w:rPr>
                <w:t>.1</w:t>
              </w:r>
            </w:ins>
          </w:p>
        </w:tc>
      </w:tr>
      <w:tr w:rsidR="00574EB1" w14:paraId="3AAD7D95" w14:textId="77777777">
        <w:tc>
          <w:tcPr>
            <w:tcW w:w="7476" w:type="dxa"/>
            <w:tcBorders>
              <w:top w:val="single" w:sz="2" w:space="0" w:color="000001"/>
              <w:left w:val="single" w:sz="2" w:space="0" w:color="000001"/>
              <w:bottom w:val="single" w:sz="2" w:space="0" w:color="000001"/>
            </w:tcBorders>
            <w:shd w:val="clear" w:color="auto" w:fill="FFFFFF"/>
          </w:tcPr>
          <w:p w14:paraId="1E418279" w14:textId="77777777" w:rsidR="00574EB1" w:rsidRDefault="003022A4">
            <w:pPr>
              <w:pStyle w:val="TableContents"/>
              <w:numPr>
                <w:ilvl w:val="0"/>
                <w:numId w:val="4"/>
              </w:numPr>
              <w:spacing w:after="120"/>
            </w:pPr>
            <w:r>
              <w:t>Nederlandse Richtlijn Tiling</w:t>
            </w:r>
          </w:p>
          <w:p w14:paraId="0B69ACF9" w14:textId="11D8297B" w:rsidR="00574EB1" w:rsidRDefault="00A4728E">
            <w:pPr>
              <w:pStyle w:val="TableContents"/>
              <w:numPr>
                <w:ilvl w:val="0"/>
                <w:numId w:val="4"/>
              </w:numPr>
              <w:spacing w:after="120"/>
              <w:rPr>
                <w:ins w:id="405" w:author="Paul Janssen" w:date="2020-09-22T09:16:00Z"/>
              </w:rPr>
            </w:pPr>
            <w:ins w:id="406" w:author="Paul Janssen" w:date="2020-09-22T09:16:00Z">
              <w:r>
                <w:fldChar w:fldCharType="begin"/>
              </w:r>
              <w:r>
                <w:instrText xml:space="preserve"> HYPERLINK "</w:instrText>
              </w:r>
            </w:ins>
            <w:r>
              <w:instrText>http://www.geonovum.nl/sites/default/files/nederlandse_richtlijn_tiling_-_versie_1.1.pdf</w:instrText>
            </w:r>
            <w:ins w:id="407" w:author="Paul Janssen" w:date="2020-09-22T09:16:00Z">
              <w:r>
                <w:instrText xml:space="preserve">" </w:instrText>
              </w:r>
              <w:r>
                <w:fldChar w:fldCharType="separate"/>
              </w:r>
            </w:ins>
            <w:r w:rsidRPr="001C385C">
              <w:rPr>
                <w:rStyle w:val="Hyperlink"/>
              </w:rPr>
              <w:t>http://www.geonovum.nl/sites/default/files/nederlandse_richtlijn_tiling_-_versie_1.1.pdf</w:t>
            </w:r>
            <w:ins w:id="408" w:author="Paul Janssen" w:date="2020-09-22T09:16:00Z">
              <w:r>
                <w:fldChar w:fldCharType="end"/>
              </w:r>
            </w:ins>
          </w:p>
          <w:p w14:paraId="52371FFE" w14:textId="0B63B6D4" w:rsidR="00A4728E" w:rsidRDefault="00A4728E">
            <w:pPr>
              <w:pStyle w:val="TableContents"/>
              <w:numPr>
                <w:ilvl w:val="0"/>
                <w:numId w:val="4"/>
              </w:numPr>
              <w:spacing w:after="120"/>
            </w:pPr>
          </w:p>
        </w:tc>
        <w:tc>
          <w:tcPr>
            <w:tcW w:w="1395" w:type="dxa"/>
            <w:tcBorders>
              <w:top w:val="single" w:sz="2" w:space="0" w:color="000001"/>
              <w:left w:val="single" w:sz="2" w:space="0" w:color="000001"/>
              <w:bottom w:val="single" w:sz="2" w:space="0" w:color="000001"/>
            </w:tcBorders>
            <w:shd w:val="clear" w:color="auto" w:fill="FFFFFF"/>
          </w:tcPr>
          <w:p w14:paraId="27D32A6B" w14:textId="77777777" w:rsidR="00574EB1" w:rsidRDefault="003022A4">
            <w:pPr>
              <w:pStyle w:val="TableContents"/>
              <w:numPr>
                <w:ilvl w:val="3"/>
                <w:numId w:val="4"/>
              </w:numPr>
              <w:spacing w:after="120"/>
            </w:pPr>
            <w: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6B0F07DC" w14:textId="77777777" w:rsidR="00574EB1" w:rsidRDefault="003022A4">
            <w:pPr>
              <w:pStyle w:val="TableContents"/>
              <w:numPr>
                <w:ilvl w:val="0"/>
                <w:numId w:val="4"/>
              </w:numPr>
              <w:spacing w:after="120"/>
              <w:jc w:val="center"/>
            </w:pPr>
            <w:r>
              <w:t>1.1</w:t>
            </w:r>
          </w:p>
        </w:tc>
      </w:tr>
    </w:tbl>
    <w:p w14:paraId="2CB77DF2" w14:textId="77777777" w:rsidR="00574EB1" w:rsidRDefault="00574EB1">
      <w:pPr>
        <w:pStyle w:val="Heading"/>
        <w:numPr>
          <w:ilvl w:val="0"/>
          <w:numId w:val="4"/>
        </w:numPr>
      </w:pPr>
    </w:p>
    <w:p w14:paraId="166764F7" w14:textId="77777777" w:rsidR="00574EB1" w:rsidRDefault="00574EB1"/>
    <w:p w14:paraId="1799061D" w14:textId="77777777" w:rsidR="00574EB1" w:rsidRDefault="00574EB1"/>
    <w:sectPr w:rsidR="00574EB1">
      <w:headerReference w:type="default" r:id="rId98"/>
      <w:footerReference w:type="default" r:id="rId99"/>
      <w:pgSz w:w="11906" w:h="16838"/>
      <w:pgMar w:top="1134" w:right="1134" w:bottom="2256" w:left="1134" w:header="0" w:footer="1134" w:gutter="0"/>
      <w:cols w:space="708"/>
      <w:formProt w:val="0"/>
      <w:docGrid w:linePitch="360" w:charSpace="262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D6CBE" w14:textId="77777777" w:rsidR="00D0223E" w:rsidRDefault="00D0223E">
      <w:r>
        <w:separator/>
      </w:r>
    </w:p>
  </w:endnote>
  <w:endnote w:type="continuationSeparator" w:id="0">
    <w:p w14:paraId="29631D4B" w14:textId="77777777" w:rsidR="00D0223E" w:rsidRDefault="00D02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OpenSymbol;Arial Unicode MS">
    <w:altName w:val="Cambria"/>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DejaVu Sans;Arial Unicode MS">
    <w:altName w:val="Verdan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Times New Roman">
    <w:altName w:val="Times New Roman"/>
    <w:panose1 w:val="00000000000000000000"/>
    <w:charset w:val="00"/>
    <w:family w:val="roman"/>
    <w:notTrueType/>
    <w:pitch w:val="default"/>
  </w:font>
  <w:font w:name="Lohit Hindi">
    <w:altName w:val="Cambria"/>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09" w:type="dxa"/>
      <w:tblCellMar>
        <w:top w:w="55" w:type="dxa"/>
        <w:left w:w="55" w:type="dxa"/>
        <w:bottom w:w="55" w:type="dxa"/>
        <w:right w:w="55" w:type="dxa"/>
      </w:tblCellMar>
      <w:tblLook w:val="0000" w:firstRow="0" w:lastRow="0" w:firstColumn="0" w:lastColumn="0" w:noHBand="0" w:noVBand="0"/>
    </w:tblPr>
    <w:tblGrid>
      <w:gridCol w:w="9053"/>
      <w:gridCol w:w="556"/>
    </w:tblGrid>
    <w:tr w:rsidR="00A4728E" w14:paraId="001BB09C" w14:textId="77777777">
      <w:tc>
        <w:tcPr>
          <w:tcW w:w="9052" w:type="dxa"/>
          <w:shd w:val="clear" w:color="auto" w:fill="FFFFFF"/>
        </w:tcPr>
        <w:p w14:paraId="1B552B91" w14:textId="6CA7A0A1" w:rsidR="00A4728E" w:rsidRDefault="00A4728E">
          <w:pPr>
            <w:pStyle w:val="TableContents"/>
            <w:jc w:val="center"/>
          </w:pPr>
          <w:r>
            <w:t>Handreiking visualisatieregels – PMKL,  versie 2.0</w:t>
          </w:r>
          <w:del w:id="13" w:author="Paul Janssen" w:date="2020-09-22T09:26:00Z">
            <w:r w:rsidDel="00DB36A5">
              <w:delText>.io</w:delText>
            </w:r>
          </w:del>
          <w:ins w:id="14" w:author="Paul Janssen" w:date="2020-09-22T09:26:00Z">
            <w:r w:rsidR="00DB36A5">
              <w:t xml:space="preserve"> r</w:t>
            </w:r>
          </w:ins>
          <w:ins w:id="15" w:author="Paul Janssen" w:date="2020-09-22T09:31:00Z">
            <w:r w:rsidR="00DB36A5">
              <w:t>c</w:t>
            </w:r>
          </w:ins>
        </w:p>
      </w:tc>
      <w:tc>
        <w:tcPr>
          <w:tcW w:w="556" w:type="dxa"/>
          <w:shd w:val="clear" w:color="auto" w:fill="FFFFFF"/>
        </w:tcPr>
        <w:p w14:paraId="2D7517B8" w14:textId="7BB60E7F" w:rsidR="00A4728E" w:rsidRDefault="00A4728E">
          <w:pPr>
            <w:jc w:val="right"/>
          </w:pPr>
        </w:p>
      </w:tc>
    </w:tr>
  </w:tbl>
  <w:p w14:paraId="4152FE14" w14:textId="77777777" w:rsidR="00A4728E" w:rsidRDefault="00A472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898881"/>
      <w:docPartObj>
        <w:docPartGallery w:val="Page Numbers (Bottom of Page)"/>
        <w:docPartUnique/>
      </w:docPartObj>
    </w:sdtPr>
    <w:sdtEndPr>
      <w:rPr>
        <w:sz w:val="16"/>
        <w:szCs w:val="16"/>
      </w:rPr>
    </w:sdtEndPr>
    <w:sdtContent>
      <w:p w14:paraId="03E252B5" w14:textId="34328590" w:rsidR="00A4728E" w:rsidRPr="00684A9F" w:rsidRDefault="00A4728E">
        <w:pPr>
          <w:pStyle w:val="Voettekst"/>
          <w:rPr>
            <w:sz w:val="16"/>
            <w:szCs w:val="16"/>
          </w:rPr>
        </w:pPr>
        <w:r w:rsidRPr="00684A9F">
          <w:rPr>
            <w:sz w:val="16"/>
            <w:szCs w:val="16"/>
          </w:rPr>
          <w:fldChar w:fldCharType="begin"/>
        </w:r>
        <w:r w:rsidRPr="00684A9F">
          <w:rPr>
            <w:sz w:val="16"/>
            <w:szCs w:val="16"/>
          </w:rPr>
          <w:instrText>PAGE   \* MERGEFORMAT</w:instrText>
        </w:r>
        <w:r w:rsidRPr="00684A9F">
          <w:rPr>
            <w:sz w:val="16"/>
            <w:szCs w:val="16"/>
          </w:rPr>
          <w:fldChar w:fldCharType="separate"/>
        </w:r>
        <w:r w:rsidRPr="00684A9F">
          <w:rPr>
            <w:sz w:val="16"/>
            <w:szCs w:val="16"/>
          </w:rPr>
          <w:t>2</w:t>
        </w:r>
        <w:r w:rsidRPr="00684A9F">
          <w:rPr>
            <w:sz w:val="16"/>
            <w:szCs w:val="16"/>
          </w:rPr>
          <w:fldChar w:fldCharType="end"/>
        </w:r>
      </w:p>
    </w:sdtContent>
  </w:sdt>
  <w:p w14:paraId="1B7BCDDC" w14:textId="77777777" w:rsidR="00A4728E" w:rsidRDefault="00A472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6EC21" w14:textId="77777777" w:rsidR="00D0223E" w:rsidRDefault="00D0223E">
      <w:r>
        <w:separator/>
      </w:r>
    </w:p>
  </w:footnote>
  <w:footnote w:type="continuationSeparator" w:id="0">
    <w:p w14:paraId="7E232475" w14:textId="77777777" w:rsidR="00D0223E" w:rsidRDefault="00D0223E">
      <w:r>
        <w:continuationSeparator/>
      </w:r>
    </w:p>
  </w:footnote>
  <w:footnote w:id="1">
    <w:p w14:paraId="4251531F" w14:textId="77777777" w:rsidR="00A4728E" w:rsidRDefault="00A4728E">
      <w:pPr>
        <w:pStyle w:val="Voetnoottekst1"/>
      </w:pPr>
      <w:r>
        <w:rPr>
          <w:rStyle w:val="FootnoteCharacters"/>
        </w:rPr>
        <w:footnoteRef/>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Fonts w:cs="Arial"/>
          <w:sz w:val="16"/>
          <w:szCs w:val="16"/>
          <w:lang w:val="en-US"/>
        </w:rPr>
        <w:tab/>
      </w:r>
      <w:r>
        <w:rPr>
          <w:rFonts w:cs="Arial"/>
          <w:sz w:val="16"/>
          <w:szCs w:val="16"/>
          <w:lang w:val="en-US"/>
        </w:rPr>
        <w:tab/>
        <w:t xml:space="preserve">OGC Styled Layer Descriptor Profile of the Web Map Service Implementation Specification, #05-078r4, http://portal.opengeospatial.org/files/?artifact_id=22364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20F45" w14:textId="77777777" w:rsidR="00A4728E" w:rsidRDefault="00A4728E">
    <w:pPr>
      <w:pStyle w:val="Koptekst"/>
    </w:pPr>
  </w:p>
  <w:p w14:paraId="4D40A088" w14:textId="77777777" w:rsidR="00A4728E" w:rsidRDefault="00A4728E">
    <w:pPr>
      <w:pStyle w:val="Koptekst"/>
    </w:pPr>
  </w:p>
  <w:p w14:paraId="435B72C6" w14:textId="77777777" w:rsidR="00A4728E" w:rsidRDefault="00A4728E">
    <w:pPr>
      <w:pStyle w:val="Koptekst"/>
    </w:pPr>
  </w:p>
  <w:p w14:paraId="264EE8F4" w14:textId="77777777" w:rsidR="00A4728E" w:rsidRDefault="00A4728E">
    <w:pPr>
      <w:pStyle w:val="Koptekst"/>
    </w:pPr>
  </w:p>
  <w:p w14:paraId="3C4B9602" w14:textId="77777777" w:rsidR="00A4728E" w:rsidRDefault="00A4728E">
    <w:pPr>
      <w:pStyle w:val="Koptekst"/>
    </w:pPr>
  </w:p>
  <w:p w14:paraId="3AC69B80" w14:textId="77777777" w:rsidR="00A4728E" w:rsidRDefault="00A4728E">
    <w:pPr>
      <w:pStyle w:val="Koptekst"/>
    </w:pPr>
  </w:p>
  <w:p w14:paraId="70484FFE" w14:textId="77777777" w:rsidR="00A4728E" w:rsidRDefault="00A4728E">
    <w:pPr>
      <w:pStyle w:val="Koptekst"/>
    </w:pPr>
  </w:p>
  <w:p w14:paraId="2131C2F4" w14:textId="77777777" w:rsidR="00A4728E" w:rsidRDefault="00A4728E">
    <w:pPr>
      <w:pStyle w:val="Koptekst"/>
    </w:pPr>
  </w:p>
  <w:p w14:paraId="0D10D1E7" w14:textId="77777777" w:rsidR="00A4728E" w:rsidRDefault="00A4728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569F3" w14:textId="77777777" w:rsidR="00A4728E" w:rsidRDefault="00A4728E">
    <w:pPr>
      <w:pStyle w:val="Koptekst"/>
    </w:pPr>
  </w:p>
  <w:p w14:paraId="225E8717" w14:textId="77777777" w:rsidR="00A4728E" w:rsidRDefault="00A4728E">
    <w:pPr>
      <w:pStyle w:val="Koptekst"/>
    </w:pPr>
  </w:p>
  <w:p w14:paraId="1F7141D8" w14:textId="77777777" w:rsidR="00A4728E" w:rsidRDefault="00A4728E">
    <w:pPr>
      <w:pStyle w:val="Koptekst"/>
    </w:pPr>
  </w:p>
  <w:p w14:paraId="56F7AFB1" w14:textId="77777777" w:rsidR="00A4728E" w:rsidRDefault="00A4728E">
    <w:pPr>
      <w:pStyle w:val="Koptekst"/>
    </w:pPr>
  </w:p>
  <w:p w14:paraId="771C0A4A" w14:textId="77777777" w:rsidR="00A4728E" w:rsidRDefault="00A4728E">
    <w:pPr>
      <w:pStyle w:val="Koptekst"/>
    </w:pPr>
  </w:p>
  <w:p w14:paraId="09C3B5CB" w14:textId="77777777" w:rsidR="00A4728E" w:rsidRDefault="00A4728E">
    <w:pPr>
      <w:pStyle w:val="Koptekst"/>
    </w:pPr>
  </w:p>
  <w:p w14:paraId="3421D86E" w14:textId="77777777" w:rsidR="00A4728E" w:rsidRDefault="00A4728E">
    <w:pPr>
      <w:pStyle w:val="Koptekst"/>
    </w:pPr>
  </w:p>
  <w:p w14:paraId="1178C9D5" w14:textId="77777777" w:rsidR="00A4728E" w:rsidRDefault="00A4728E">
    <w:pPr>
      <w:pStyle w:val="Koptekst"/>
    </w:pPr>
  </w:p>
  <w:p w14:paraId="61E3A9FF" w14:textId="77777777" w:rsidR="00A4728E" w:rsidRDefault="00A4728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7CB9"/>
    <w:multiLevelType w:val="multilevel"/>
    <w:tmpl w:val="4B1865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653484"/>
    <w:multiLevelType w:val="multilevel"/>
    <w:tmpl w:val="D794EF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A005961"/>
    <w:multiLevelType w:val="multilevel"/>
    <w:tmpl w:val="6D64EC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B740588"/>
    <w:multiLevelType w:val="multilevel"/>
    <w:tmpl w:val="E1B2EF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089042D"/>
    <w:multiLevelType w:val="multilevel"/>
    <w:tmpl w:val="BCE2C9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097233C"/>
    <w:multiLevelType w:val="multilevel"/>
    <w:tmpl w:val="008EBA48"/>
    <w:lvl w:ilvl="0">
      <w:start w:val="1"/>
      <w:numFmt w:val="decimal"/>
      <w:lvlText w:val="%1"/>
      <w:lvlJc w:val="left"/>
      <w:pPr>
        <w:tabs>
          <w:tab w:val="num" w:pos="360"/>
        </w:tabs>
        <w:ind w:left="360" w:firstLine="0"/>
      </w:pPr>
    </w:lvl>
    <w:lvl w:ilvl="1">
      <w:start w:val="1"/>
      <w:numFmt w:val="decimal"/>
      <w:lvlText w:val="%1.%2"/>
      <w:lvlJc w:val="left"/>
      <w:pPr>
        <w:tabs>
          <w:tab w:val="num" w:pos="360"/>
        </w:tabs>
        <w:ind w:left="360" w:firstLine="0"/>
      </w:pPr>
    </w:lvl>
    <w:lvl w:ilvl="2">
      <w:start w:val="1"/>
      <w:numFmt w:val="decimal"/>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677137A"/>
    <w:multiLevelType w:val="multilevel"/>
    <w:tmpl w:val="D85AA0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71C4B47"/>
    <w:multiLevelType w:val="multilevel"/>
    <w:tmpl w:val="37B0E8F2"/>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8" w15:restartNumberingAfterBreak="0">
    <w:nsid w:val="18122116"/>
    <w:multiLevelType w:val="multilevel"/>
    <w:tmpl w:val="170EFB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D0455D3"/>
    <w:multiLevelType w:val="multilevel"/>
    <w:tmpl w:val="8460EF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D324382"/>
    <w:multiLevelType w:val="multilevel"/>
    <w:tmpl w:val="395CF3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1F011E47"/>
    <w:multiLevelType w:val="multilevel"/>
    <w:tmpl w:val="741273C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2" w15:restartNumberingAfterBreak="0">
    <w:nsid w:val="1FC44988"/>
    <w:multiLevelType w:val="multilevel"/>
    <w:tmpl w:val="76FC03A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3" w15:restartNumberingAfterBreak="0">
    <w:nsid w:val="20C71D39"/>
    <w:multiLevelType w:val="multilevel"/>
    <w:tmpl w:val="88DAB9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6891C25"/>
    <w:multiLevelType w:val="multilevel"/>
    <w:tmpl w:val="BF18AF5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5" w15:restartNumberingAfterBreak="0">
    <w:nsid w:val="3D302033"/>
    <w:multiLevelType w:val="multilevel"/>
    <w:tmpl w:val="028E6C88"/>
    <w:lvl w:ilvl="0">
      <w:start w:val="1"/>
      <w:numFmt w:val="decimal"/>
      <w:pStyle w:val="Kop1"/>
      <w:lvlText w:val="%1"/>
      <w:lvlJc w:val="left"/>
      <w:pPr>
        <w:tabs>
          <w:tab w:val="num" w:pos="360"/>
        </w:tabs>
        <w:ind w:left="360" w:firstLine="0"/>
      </w:pPr>
    </w:lvl>
    <w:lvl w:ilvl="1">
      <w:start w:val="1"/>
      <w:numFmt w:val="decimal"/>
      <w:pStyle w:val="Kop2"/>
      <w:lvlText w:val="%1.%2"/>
      <w:lvlJc w:val="left"/>
      <w:pPr>
        <w:tabs>
          <w:tab w:val="num" w:pos="360"/>
        </w:tabs>
        <w:ind w:left="360" w:firstLine="0"/>
      </w:pPr>
    </w:lvl>
    <w:lvl w:ilvl="2">
      <w:start w:val="1"/>
      <w:numFmt w:val="decimal"/>
      <w:pStyle w:val="Kop3"/>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05C4CC0"/>
    <w:multiLevelType w:val="multilevel"/>
    <w:tmpl w:val="4A5C32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3536C5D"/>
    <w:multiLevelType w:val="multilevel"/>
    <w:tmpl w:val="F3DE15B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8" w15:restartNumberingAfterBreak="0">
    <w:nsid w:val="55D34E62"/>
    <w:multiLevelType w:val="multilevel"/>
    <w:tmpl w:val="9F423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642110C0"/>
    <w:multiLevelType w:val="multilevel"/>
    <w:tmpl w:val="88049C9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0" w15:restartNumberingAfterBreak="0">
    <w:nsid w:val="6C820501"/>
    <w:multiLevelType w:val="multilevel"/>
    <w:tmpl w:val="3410A5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E806BD7"/>
    <w:multiLevelType w:val="multilevel"/>
    <w:tmpl w:val="D8445E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6EE64F54"/>
    <w:multiLevelType w:val="multilevel"/>
    <w:tmpl w:val="2638AB7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745B281E"/>
    <w:multiLevelType w:val="multilevel"/>
    <w:tmpl w:val="68FE771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4" w15:restartNumberingAfterBreak="0">
    <w:nsid w:val="76C65CE1"/>
    <w:multiLevelType w:val="multilevel"/>
    <w:tmpl w:val="C9D44588"/>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5" w15:restartNumberingAfterBreak="0">
    <w:nsid w:val="78313844"/>
    <w:multiLevelType w:val="multilevel"/>
    <w:tmpl w:val="AC8880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5"/>
  </w:num>
  <w:num w:numId="2">
    <w:abstractNumId w:val="5"/>
  </w:num>
  <w:num w:numId="3">
    <w:abstractNumId w:val="22"/>
  </w:num>
  <w:num w:numId="4">
    <w:abstractNumId w:val="6"/>
  </w:num>
  <w:num w:numId="5">
    <w:abstractNumId w:val="1"/>
  </w:num>
  <w:num w:numId="6">
    <w:abstractNumId w:val="2"/>
  </w:num>
  <w:num w:numId="7">
    <w:abstractNumId w:val="10"/>
  </w:num>
  <w:num w:numId="8">
    <w:abstractNumId w:val="9"/>
  </w:num>
  <w:num w:numId="9">
    <w:abstractNumId w:val="20"/>
  </w:num>
  <w:num w:numId="10">
    <w:abstractNumId w:val="3"/>
  </w:num>
  <w:num w:numId="11">
    <w:abstractNumId w:val="16"/>
  </w:num>
  <w:num w:numId="12">
    <w:abstractNumId w:val="8"/>
  </w:num>
  <w:num w:numId="13">
    <w:abstractNumId w:val="13"/>
  </w:num>
  <w:num w:numId="14">
    <w:abstractNumId w:val="18"/>
  </w:num>
  <w:num w:numId="15">
    <w:abstractNumId w:val="21"/>
  </w:num>
  <w:num w:numId="16">
    <w:abstractNumId w:val="4"/>
  </w:num>
  <w:num w:numId="17">
    <w:abstractNumId w:val="14"/>
  </w:num>
  <w:num w:numId="18">
    <w:abstractNumId w:val="17"/>
  </w:num>
  <w:num w:numId="19">
    <w:abstractNumId w:val="19"/>
  </w:num>
  <w:num w:numId="20">
    <w:abstractNumId w:val="12"/>
  </w:num>
  <w:num w:numId="21">
    <w:abstractNumId w:val="7"/>
  </w:num>
  <w:num w:numId="22">
    <w:abstractNumId w:val="11"/>
  </w:num>
  <w:num w:numId="23">
    <w:abstractNumId w:val="24"/>
  </w:num>
  <w:num w:numId="24">
    <w:abstractNumId w:val="23"/>
  </w:num>
  <w:num w:numId="25">
    <w:abstractNumId w:val="0"/>
  </w:num>
  <w:num w:numId="26">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Janssen">
    <w15:presenceInfo w15:providerId="AD" w15:userId="S::p.janssen@geonovum.nl::b62697e8-e7f0-48fe-b701-a5c7b17d8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isplayBackgroundShape/>
  <w:defaultTabStop w:val="4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4EB1"/>
    <w:rsid w:val="00080567"/>
    <w:rsid w:val="00090571"/>
    <w:rsid w:val="00102A38"/>
    <w:rsid w:val="001B6849"/>
    <w:rsid w:val="001C6C0C"/>
    <w:rsid w:val="002115EB"/>
    <w:rsid w:val="00284CA4"/>
    <w:rsid w:val="003022A4"/>
    <w:rsid w:val="0037697B"/>
    <w:rsid w:val="00574EB1"/>
    <w:rsid w:val="0061018C"/>
    <w:rsid w:val="00623775"/>
    <w:rsid w:val="00684A9F"/>
    <w:rsid w:val="006D0A21"/>
    <w:rsid w:val="0071691E"/>
    <w:rsid w:val="008125EB"/>
    <w:rsid w:val="00A4728E"/>
    <w:rsid w:val="00AF666F"/>
    <w:rsid w:val="00AF782A"/>
    <w:rsid w:val="00C75FA2"/>
    <w:rsid w:val="00D0223E"/>
    <w:rsid w:val="00D3139B"/>
    <w:rsid w:val="00D61CC1"/>
    <w:rsid w:val="00DB36A5"/>
    <w:rsid w:val="00E1098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917E4"/>
  <w15:docId w15:val="{1A77AE89-3529-4905-991F-9035A371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paragraph" w:styleId="Kop1">
    <w:name w:val="heading 1"/>
    <w:basedOn w:val="Heading"/>
    <w:qFormat/>
    <w:pPr>
      <w:numPr>
        <w:numId w:val="1"/>
      </w:numPr>
      <w:outlineLvl w:val="0"/>
    </w:pPr>
    <w:rPr>
      <w:bCs/>
      <w:sz w:val="36"/>
      <w:szCs w:val="36"/>
    </w:rPr>
  </w:style>
  <w:style w:type="paragraph" w:styleId="Kop2">
    <w:name w:val="heading 2"/>
    <w:basedOn w:val="Heading"/>
    <w:qFormat/>
    <w:pPr>
      <w:numPr>
        <w:ilvl w:val="1"/>
        <w:numId w:val="1"/>
      </w:numPr>
      <w:spacing w:before="200"/>
      <w:outlineLvl w:val="1"/>
    </w:pPr>
    <w:rPr>
      <w:bCs/>
      <w:sz w:val="32"/>
      <w:szCs w:val="32"/>
    </w:rPr>
  </w:style>
  <w:style w:type="paragraph" w:styleId="Kop3">
    <w:name w:val="heading 3"/>
    <w:basedOn w:val="Heading"/>
    <w:qFormat/>
    <w:pPr>
      <w:numPr>
        <w:ilvl w:val="2"/>
        <w:numId w:val="1"/>
      </w:numPr>
      <w:spacing w:before="140"/>
      <w:outlineLvl w:val="2"/>
    </w:pPr>
    <w:rPr>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basedOn w:val="Standaardalinea-lettertype"/>
    <w:uiPriority w:val="99"/>
    <w:rsid w:val="00A5231A"/>
    <w:rPr>
      <w:color w:val="0000FF"/>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customStyle="1" w:styleId="FootnoteCharacters">
    <w:name w:val="Footnote Characters"/>
    <w:qFormat/>
    <w:rsid w:val="003B54CB"/>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uiPriority w:val="99"/>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KoptekstChar1">
    <w:name w:val="Koptekst Char1"/>
    <w:basedOn w:val="Standaardalinea-lettertype"/>
    <w:link w:val="Koptekst"/>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character" w:customStyle="1" w:styleId="ListLabel550">
    <w:name w:val="ListLabel 550"/>
    <w:qFormat/>
    <w:rPr>
      <w:rFonts w:cs="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Symbol"/>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Arial Unicode MS"/>
    </w:rPr>
  </w:style>
  <w:style w:type="character" w:customStyle="1" w:styleId="ListLabel632">
    <w:name w:val="ListLabel 632"/>
    <w:qFormat/>
    <w:rPr>
      <w:rFonts w:cs="OpenSymbol;Arial Unicode MS"/>
    </w:rPr>
  </w:style>
  <w:style w:type="character" w:customStyle="1" w:styleId="ListLabel633">
    <w:name w:val="ListLabel 633"/>
    <w:qFormat/>
    <w:rPr>
      <w:rFonts w:cs="OpenSymbol;Arial Unicode MS"/>
    </w:rPr>
  </w:style>
  <w:style w:type="character" w:customStyle="1" w:styleId="ListLabel634">
    <w:name w:val="ListLabel 634"/>
    <w:qFormat/>
    <w:rPr>
      <w:rFonts w:cs="OpenSymbol;Arial Unicode MS"/>
    </w:rPr>
  </w:style>
  <w:style w:type="character" w:customStyle="1" w:styleId="ListLabel635">
    <w:name w:val="ListLabel 635"/>
    <w:qFormat/>
    <w:rPr>
      <w:rFonts w:cs="OpenSymbol;Arial Unicode MS"/>
    </w:rPr>
  </w:style>
  <w:style w:type="character" w:customStyle="1" w:styleId="ListLabel636">
    <w:name w:val="ListLabel 636"/>
    <w:qFormat/>
    <w:rPr>
      <w:rFonts w:cs="OpenSymbol;Arial Unicode MS"/>
    </w:rPr>
  </w:style>
  <w:style w:type="character" w:customStyle="1" w:styleId="ListLabel637">
    <w:name w:val="ListLabel 637"/>
    <w:qFormat/>
    <w:rPr>
      <w:rFonts w:cs="OpenSymbol;Arial Unicode MS"/>
    </w:rPr>
  </w:style>
  <w:style w:type="character" w:customStyle="1" w:styleId="ListLabel638">
    <w:name w:val="ListLabel 638"/>
    <w:qFormat/>
    <w:rPr>
      <w:rFonts w:cs="OpenSymbol;Arial Unicode MS"/>
    </w:rPr>
  </w:style>
  <w:style w:type="character" w:customStyle="1" w:styleId="ListLabel639">
    <w:name w:val="ListLabel 639"/>
    <w:qFormat/>
    <w:rPr>
      <w:rFonts w:cs="OpenSymbol;Arial Unicode MS"/>
    </w:rPr>
  </w:style>
  <w:style w:type="character" w:customStyle="1" w:styleId="ListLabel640">
    <w:name w:val="ListLabel 640"/>
    <w:qFormat/>
    <w:rPr>
      <w:rFonts w:cs="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sz w:val="20"/>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Arial Unicode MS"/>
    </w:rPr>
  </w:style>
  <w:style w:type="character" w:customStyle="1" w:styleId="ListLabel722">
    <w:name w:val="ListLabel 722"/>
    <w:qFormat/>
    <w:rPr>
      <w:rFonts w:cs="OpenSymbol;Arial Unicode MS"/>
    </w:rPr>
  </w:style>
  <w:style w:type="character" w:customStyle="1" w:styleId="ListLabel723">
    <w:name w:val="ListLabel 723"/>
    <w:qFormat/>
    <w:rPr>
      <w:rFonts w:cs="OpenSymbol;Arial Unicode MS"/>
    </w:rPr>
  </w:style>
  <w:style w:type="character" w:customStyle="1" w:styleId="ListLabel724">
    <w:name w:val="ListLabel 724"/>
    <w:qFormat/>
    <w:rPr>
      <w:rFonts w:cs="OpenSymbol;Arial Unicode MS"/>
    </w:rPr>
  </w:style>
  <w:style w:type="character" w:customStyle="1" w:styleId="ListLabel725">
    <w:name w:val="ListLabel 725"/>
    <w:qFormat/>
    <w:rPr>
      <w:rFonts w:cs="OpenSymbol;Arial Unicode MS"/>
    </w:rPr>
  </w:style>
  <w:style w:type="character" w:customStyle="1" w:styleId="ListLabel726">
    <w:name w:val="ListLabel 726"/>
    <w:qFormat/>
    <w:rPr>
      <w:rFonts w:cs="OpenSymbol;Arial Unicode MS"/>
    </w:rPr>
  </w:style>
  <w:style w:type="character" w:customStyle="1" w:styleId="ListLabel727">
    <w:name w:val="ListLabel 727"/>
    <w:qFormat/>
    <w:rPr>
      <w:rFonts w:cs="OpenSymbol;Arial Unicode MS"/>
    </w:rPr>
  </w:style>
  <w:style w:type="character" w:customStyle="1" w:styleId="ListLabel728">
    <w:name w:val="ListLabel 728"/>
    <w:qFormat/>
    <w:rPr>
      <w:rFonts w:cs="OpenSymbol;Arial Unicode MS"/>
    </w:rPr>
  </w:style>
  <w:style w:type="character" w:customStyle="1" w:styleId="ListLabel729">
    <w:name w:val="ListLabel 729"/>
    <w:qFormat/>
    <w:rPr>
      <w:rFonts w:cs="OpenSymbol;Arial Unicode MS"/>
    </w:rPr>
  </w:style>
  <w:style w:type="character" w:customStyle="1" w:styleId="ListLabel730">
    <w:name w:val="ListLabel 730"/>
    <w:qFormat/>
    <w:rPr>
      <w:rFonts w:cs="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Symbol"/>
      <w:sz w:val="20"/>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Arial Unicode MS"/>
    </w:rPr>
  </w:style>
  <w:style w:type="character" w:customStyle="1" w:styleId="ListLabel812">
    <w:name w:val="ListLabel 812"/>
    <w:qFormat/>
    <w:rPr>
      <w:rFonts w:cs="OpenSymbol;Arial Unicode MS"/>
    </w:rPr>
  </w:style>
  <w:style w:type="character" w:customStyle="1" w:styleId="ListLabel813">
    <w:name w:val="ListLabel 813"/>
    <w:qFormat/>
    <w:rPr>
      <w:rFonts w:cs="OpenSymbol;Arial Unicode MS"/>
    </w:rPr>
  </w:style>
  <w:style w:type="character" w:customStyle="1" w:styleId="ListLabel814">
    <w:name w:val="ListLabel 814"/>
    <w:qFormat/>
    <w:rPr>
      <w:rFonts w:cs="OpenSymbol;Arial Unicode MS"/>
    </w:rPr>
  </w:style>
  <w:style w:type="character" w:customStyle="1" w:styleId="ListLabel815">
    <w:name w:val="ListLabel 815"/>
    <w:qFormat/>
    <w:rPr>
      <w:rFonts w:cs="OpenSymbol;Arial Unicode MS"/>
    </w:rPr>
  </w:style>
  <w:style w:type="character" w:customStyle="1" w:styleId="ListLabel816">
    <w:name w:val="ListLabel 816"/>
    <w:qFormat/>
    <w:rPr>
      <w:rFonts w:cs="OpenSymbol;Arial Unicode MS"/>
    </w:rPr>
  </w:style>
  <w:style w:type="character" w:customStyle="1" w:styleId="ListLabel817">
    <w:name w:val="ListLabel 817"/>
    <w:qFormat/>
    <w:rPr>
      <w:rFonts w:cs="OpenSymbol;Arial Unicode MS"/>
    </w:rPr>
  </w:style>
  <w:style w:type="character" w:customStyle="1" w:styleId="ListLabel818">
    <w:name w:val="ListLabel 818"/>
    <w:qFormat/>
    <w:rPr>
      <w:rFonts w:cs="OpenSymbol;Arial Unicode MS"/>
    </w:rPr>
  </w:style>
  <w:style w:type="character" w:customStyle="1" w:styleId="ListLabel819">
    <w:name w:val="ListLabel 819"/>
    <w:qFormat/>
    <w:rPr>
      <w:rFonts w:cs="OpenSymbol;Arial Unicode MS"/>
    </w:rPr>
  </w:style>
  <w:style w:type="character" w:customStyle="1" w:styleId="ListLabel820">
    <w:name w:val="ListLabel 820"/>
    <w:qFormat/>
    <w:rPr>
      <w:rFonts w:eastAsia="Times New Roman"/>
      <w:sz w:val="16"/>
      <w:szCs w:val="16"/>
      <w:u w:val="none" w:color="000000"/>
      <w:lang w:val="en-US" w:eastAsia="en-US"/>
    </w:rPr>
  </w:style>
  <w:style w:type="character" w:customStyle="1" w:styleId="ListLabel821">
    <w:name w:val="ListLabel 821"/>
    <w:qFormat/>
    <w:rPr>
      <w:lang w:val="en-US"/>
    </w:rPr>
  </w:style>
  <w:style w:type="character" w:customStyle="1" w:styleId="ListLabel822">
    <w:name w:val="ListLabel 822"/>
    <w:qFormat/>
  </w:style>
  <w:style w:type="character" w:customStyle="1" w:styleId="ListLabel823">
    <w:name w:val="ListLabel 823"/>
    <w:qFormat/>
    <w:rPr>
      <w:rFonts w:cs="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Symbol"/>
      <w:sz w:val="20"/>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Arial Unicode MS"/>
    </w:rPr>
  </w:style>
  <w:style w:type="character" w:customStyle="1" w:styleId="ListLabel905">
    <w:name w:val="ListLabel 905"/>
    <w:qFormat/>
    <w:rPr>
      <w:rFonts w:cs="OpenSymbol;Arial Unicode MS"/>
    </w:rPr>
  </w:style>
  <w:style w:type="character" w:customStyle="1" w:styleId="ListLabel906">
    <w:name w:val="ListLabel 906"/>
    <w:qFormat/>
    <w:rPr>
      <w:rFonts w:cs="OpenSymbol;Arial Unicode MS"/>
    </w:rPr>
  </w:style>
  <w:style w:type="character" w:customStyle="1" w:styleId="ListLabel907">
    <w:name w:val="ListLabel 907"/>
    <w:qFormat/>
    <w:rPr>
      <w:rFonts w:cs="OpenSymbol;Arial Unicode MS"/>
    </w:rPr>
  </w:style>
  <w:style w:type="character" w:customStyle="1" w:styleId="ListLabel908">
    <w:name w:val="ListLabel 908"/>
    <w:qFormat/>
    <w:rPr>
      <w:rFonts w:cs="OpenSymbol;Arial Unicode MS"/>
    </w:rPr>
  </w:style>
  <w:style w:type="character" w:customStyle="1" w:styleId="ListLabel909">
    <w:name w:val="ListLabel 909"/>
    <w:qFormat/>
    <w:rPr>
      <w:rFonts w:cs="OpenSymbol;Arial Unicode MS"/>
    </w:rPr>
  </w:style>
  <w:style w:type="character" w:customStyle="1" w:styleId="ListLabel910">
    <w:name w:val="ListLabel 910"/>
    <w:qFormat/>
    <w:rPr>
      <w:rFonts w:cs="OpenSymbol;Arial Unicode MS"/>
    </w:rPr>
  </w:style>
  <w:style w:type="character" w:customStyle="1" w:styleId="ListLabel911">
    <w:name w:val="ListLabel 911"/>
    <w:qFormat/>
    <w:rPr>
      <w:rFonts w:cs="OpenSymbol;Arial Unicode MS"/>
    </w:rPr>
  </w:style>
  <w:style w:type="character" w:customStyle="1" w:styleId="ListLabel912">
    <w:name w:val="ListLabel 912"/>
    <w:qFormat/>
    <w:rPr>
      <w:rFonts w:cs="OpenSymbol;Arial Unicode MS"/>
    </w:rPr>
  </w:style>
  <w:style w:type="character" w:customStyle="1" w:styleId="ListLabel913">
    <w:name w:val="ListLabel 913"/>
    <w:qFormat/>
    <w:rPr>
      <w:rFonts w:eastAsia="Times New Roman"/>
      <w:sz w:val="16"/>
      <w:szCs w:val="16"/>
      <w:u w:val="none" w:color="000000"/>
      <w:lang w:val="en-US" w:eastAsia="en-US"/>
    </w:rPr>
  </w:style>
  <w:style w:type="character" w:customStyle="1" w:styleId="ListLabel914">
    <w:name w:val="ListLabel 914"/>
    <w:qFormat/>
    <w:rPr>
      <w:lang w:val="en-US"/>
    </w:rPr>
  </w:style>
  <w:style w:type="character" w:customStyle="1" w:styleId="ListLabel915">
    <w:name w:val="ListLabel 915"/>
    <w:qFormat/>
  </w:style>
  <w:style w:type="character" w:customStyle="1" w:styleId="ListLabel916">
    <w:name w:val="ListLabel 916"/>
    <w:qFormat/>
    <w:rPr>
      <w:rFonts w:cs="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Symbol"/>
      <w:sz w:val="20"/>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Arial Unicode MS"/>
    </w:rPr>
  </w:style>
  <w:style w:type="character" w:customStyle="1" w:styleId="ListLabel998">
    <w:name w:val="ListLabel 998"/>
    <w:qFormat/>
    <w:rPr>
      <w:rFonts w:cs="OpenSymbol;Arial Unicode MS"/>
    </w:rPr>
  </w:style>
  <w:style w:type="character" w:customStyle="1" w:styleId="ListLabel999">
    <w:name w:val="ListLabel 999"/>
    <w:qFormat/>
    <w:rPr>
      <w:rFonts w:cs="OpenSymbol;Arial Unicode MS"/>
    </w:rPr>
  </w:style>
  <w:style w:type="character" w:customStyle="1" w:styleId="ListLabel1000">
    <w:name w:val="ListLabel 1000"/>
    <w:qFormat/>
    <w:rPr>
      <w:rFonts w:cs="OpenSymbol;Arial Unicode MS"/>
    </w:rPr>
  </w:style>
  <w:style w:type="character" w:customStyle="1" w:styleId="ListLabel1001">
    <w:name w:val="ListLabel 1001"/>
    <w:qFormat/>
    <w:rPr>
      <w:rFonts w:cs="OpenSymbol;Arial Unicode MS"/>
    </w:rPr>
  </w:style>
  <w:style w:type="character" w:customStyle="1" w:styleId="ListLabel1002">
    <w:name w:val="ListLabel 1002"/>
    <w:qFormat/>
    <w:rPr>
      <w:rFonts w:cs="OpenSymbol;Arial Unicode MS"/>
    </w:rPr>
  </w:style>
  <w:style w:type="character" w:customStyle="1" w:styleId="ListLabel1003">
    <w:name w:val="ListLabel 1003"/>
    <w:qFormat/>
    <w:rPr>
      <w:rFonts w:cs="OpenSymbol;Arial Unicode MS"/>
    </w:rPr>
  </w:style>
  <w:style w:type="character" w:customStyle="1" w:styleId="ListLabel1004">
    <w:name w:val="ListLabel 1004"/>
    <w:qFormat/>
    <w:rPr>
      <w:rFonts w:cs="OpenSymbol;Arial Unicode MS"/>
    </w:rPr>
  </w:style>
  <w:style w:type="character" w:customStyle="1" w:styleId="ListLabel1005">
    <w:name w:val="ListLabel 1005"/>
    <w:qFormat/>
    <w:rPr>
      <w:rFonts w:cs="OpenSymbol;Arial Unicode MS"/>
    </w:rPr>
  </w:style>
  <w:style w:type="character" w:customStyle="1" w:styleId="ListLabel1006">
    <w:name w:val="ListLabel 1006"/>
    <w:qFormat/>
    <w:rPr>
      <w:rFonts w:eastAsia="Times New Roman"/>
      <w:sz w:val="16"/>
      <w:szCs w:val="16"/>
      <w:u w:val="none" w:color="000000"/>
      <w:lang w:val="en-US" w:eastAsia="en-US"/>
    </w:rPr>
  </w:style>
  <w:style w:type="character" w:customStyle="1" w:styleId="ListLabel1007">
    <w:name w:val="ListLabel 1007"/>
    <w:qFormat/>
    <w:rPr>
      <w:lang w:val="en-US"/>
    </w:rPr>
  </w:style>
  <w:style w:type="character" w:customStyle="1" w:styleId="ListLabel1008">
    <w:name w:val="ListLabel 1008"/>
    <w:qFormat/>
  </w:style>
  <w:style w:type="character" w:customStyle="1" w:styleId="ListLabel1009">
    <w:name w:val="ListLabel 1009"/>
    <w:qFormat/>
    <w:rPr>
      <w:rFonts w:cs="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Symbol"/>
      <w:sz w:val="20"/>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Arial Unicode MS"/>
    </w:rPr>
  </w:style>
  <w:style w:type="character" w:customStyle="1" w:styleId="ListLabel1091">
    <w:name w:val="ListLabel 1091"/>
    <w:qFormat/>
    <w:rPr>
      <w:rFonts w:cs="OpenSymbol;Arial Unicode MS"/>
    </w:rPr>
  </w:style>
  <w:style w:type="character" w:customStyle="1" w:styleId="ListLabel1092">
    <w:name w:val="ListLabel 1092"/>
    <w:qFormat/>
    <w:rPr>
      <w:rFonts w:cs="OpenSymbol;Arial Unicode MS"/>
    </w:rPr>
  </w:style>
  <w:style w:type="character" w:customStyle="1" w:styleId="ListLabel1093">
    <w:name w:val="ListLabel 1093"/>
    <w:qFormat/>
    <w:rPr>
      <w:rFonts w:cs="OpenSymbol;Arial Unicode MS"/>
    </w:rPr>
  </w:style>
  <w:style w:type="character" w:customStyle="1" w:styleId="ListLabel1094">
    <w:name w:val="ListLabel 1094"/>
    <w:qFormat/>
    <w:rPr>
      <w:rFonts w:cs="OpenSymbol;Arial Unicode MS"/>
    </w:rPr>
  </w:style>
  <w:style w:type="character" w:customStyle="1" w:styleId="ListLabel1095">
    <w:name w:val="ListLabel 1095"/>
    <w:qFormat/>
    <w:rPr>
      <w:rFonts w:cs="OpenSymbol;Arial Unicode MS"/>
    </w:rPr>
  </w:style>
  <w:style w:type="character" w:customStyle="1" w:styleId="ListLabel1096">
    <w:name w:val="ListLabel 1096"/>
    <w:qFormat/>
    <w:rPr>
      <w:rFonts w:cs="OpenSymbol;Arial Unicode MS"/>
    </w:rPr>
  </w:style>
  <w:style w:type="character" w:customStyle="1" w:styleId="ListLabel1097">
    <w:name w:val="ListLabel 1097"/>
    <w:qFormat/>
    <w:rPr>
      <w:rFonts w:cs="OpenSymbol;Arial Unicode MS"/>
    </w:rPr>
  </w:style>
  <w:style w:type="character" w:customStyle="1" w:styleId="ListLabel1098">
    <w:name w:val="ListLabel 1098"/>
    <w:qFormat/>
    <w:rPr>
      <w:rFonts w:cs="OpenSymbol;Arial Unicode MS"/>
    </w:rPr>
  </w:style>
  <w:style w:type="character" w:customStyle="1" w:styleId="ListLabel1099">
    <w:name w:val="ListLabel 1099"/>
    <w:qFormat/>
    <w:rPr>
      <w:rFonts w:eastAsia="Times New Roman"/>
      <w:sz w:val="16"/>
      <w:szCs w:val="16"/>
      <w:u w:val="none" w:color="000000"/>
      <w:lang w:val="en-US" w:eastAsia="en-US"/>
    </w:rPr>
  </w:style>
  <w:style w:type="character" w:customStyle="1" w:styleId="ListLabel1100">
    <w:name w:val="ListLabel 1100"/>
    <w:qFormat/>
    <w:rPr>
      <w:lang w:val="en-US"/>
    </w:rPr>
  </w:style>
  <w:style w:type="character" w:customStyle="1" w:styleId="ListLabel1101">
    <w:name w:val="ListLabel 1101"/>
    <w:qFormat/>
  </w:style>
  <w:style w:type="character" w:customStyle="1" w:styleId="ListLabel1102">
    <w:name w:val="ListLabel 1102"/>
    <w:qFormat/>
    <w:rPr>
      <w:rFonts w:cs="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Symbol"/>
      <w:sz w:val="20"/>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Arial Unicode MS"/>
    </w:rPr>
  </w:style>
  <w:style w:type="character" w:customStyle="1" w:styleId="ListLabel1184">
    <w:name w:val="ListLabel 1184"/>
    <w:qFormat/>
    <w:rPr>
      <w:rFonts w:cs="OpenSymbol;Arial Unicode MS"/>
    </w:rPr>
  </w:style>
  <w:style w:type="character" w:customStyle="1" w:styleId="ListLabel1185">
    <w:name w:val="ListLabel 1185"/>
    <w:qFormat/>
    <w:rPr>
      <w:rFonts w:cs="OpenSymbol;Arial Unicode MS"/>
    </w:rPr>
  </w:style>
  <w:style w:type="character" w:customStyle="1" w:styleId="ListLabel1186">
    <w:name w:val="ListLabel 1186"/>
    <w:qFormat/>
    <w:rPr>
      <w:rFonts w:cs="OpenSymbol;Arial Unicode MS"/>
    </w:rPr>
  </w:style>
  <w:style w:type="character" w:customStyle="1" w:styleId="ListLabel1187">
    <w:name w:val="ListLabel 1187"/>
    <w:qFormat/>
    <w:rPr>
      <w:rFonts w:cs="OpenSymbol;Arial Unicode MS"/>
    </w:rPr>
  </w:style>
  <w:style w:type="character" w:customStyle="1" w:styleId="ListLabel1188">
    <w:name w:val="ListLabel 1188"/>
    <w:qFormat/>
    <w:rPr>
      <w:rFonts w:cs="OpenSymbol;Arial Unicode MS"/>
    </w:rPr>
  </w:style>
  <w:style w:type="character" w:customStyle="1" w:styleId="ListLabel1189">
    <w:name w:val="ListLabel 1189"/>
    <w:qFormat/>
    <w:rPr>
      <w:rFonts w:cs="OpenSymbol;Arial Unicode MS"/>
    </w:rPr>
  </w:style>
  <w:style w:type="character" w:customStyle="1" w:styleId="ListLabel1190">
    <w:name w:val="ListLabel 1190"/>
    <w:qFormat/>
    <w:rPr>
      <w:rFonts w:cs="OpenSymbol;Arial Unicode MS"/>
    </w:rPr>
  </w:style>
  <w:style w:type="character" w:customStyle="1" w:styleId="ListLabel1191">
    <w:name w:val="ListLabel 1191"/>
    <w:qFormat/>
    <w:rPr>
      <w:rFonts w:cs="OpenSymbol;Arial Unicode MS"/>
    </w:rPr>
  </w:style>
  <w:style w:type="character" w:customStyle="1" w:styleId="ListLabel1192">
    <w:name w:val="ListLabel 1192"/>
    <w:qFormat/>
    <w:rPr>
      <w:rFonts w:eastAsia="Times New Roman"/>
      <w:sz w:val="16"/>
      <w:szCs w:val="16"/>
      <w:u w:val="none" w:color="000000"/>
      <w:lang w:val="en-US" w:eastAsia="en-US"/>
    </w:rPr>
  </w:style>
  <w:style w:type="character" w:customStyle="1" w:styleId="ListLabel1193">
    <w:name w:val="ListLabel 1193"/>
    <w:qFormat/>
    <w:rPr>
      <w:lang w:val="en-US"/>
    </w:rPr>
  </w:style>
  <w:style w:type="character" w:customStyle="1" w:styleId="ListLabel1194">
    <w:name w:val="ListLabel 1194"/>
    <w:qFormat/>
  </w:style>
  <w:style w:type="character" w:customStyle="1" w:styleId="ListLabel1195">
    <w:name w:val="ListLabel 1195"/>
    <w:qFormat/>
    <w:rPr>
      <w:rFonts w:cs="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Symbol"/>
      <w:sz w:val="20"/>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Arial Unicode MS"/>
    </w:rPr>
  </w:style>
  <w:style w:type="character" w:customStyle="1" w:styleId="ListLabel1277">
    <w:name w:val="ListLabel 1277"/>
    <w:qFormat/>
    <w:rPr>
      <w:rFonts w:cs="OpenSymbol;Arial Unicode MS"/>
    </w:rPr>
  </w:style>
  <w:style w:type="character" w:customStyle="1" w:styleId="ListLabel1278">
    <w:name w:val="ListLabel 1278"/>
    <w:qFormat/>
    <w:rPr>
      <w:rFonts w:cs="OpenSymbol;Arial Unicode MS"/>
    </w:rPr>
  </w:style>
  <w:style w:type="character" w:customStyle="1" w:styleId="ListLabel1279">
    <w:name w:val="ListLabel 1279"/>
    <w:qFormat/>
    <w:rPr>
      <w:rFonts w:cs="OpenSymbol;Arial Unicode MS"/>
    </w:rPr>
  </w:style>
  <w:style w:type="character" w:customStyle="1" w:styleId="ListLabel1280">
    <w:name w:val="ListLabel 1280"/>
    <w:qFormat/>
    <w:rPr>
      <w:rFonts w:cs="OpenSymbol;Arial Unicode MS"/>
    </w:rPr>
  </w:style>
  <w:style w:type="character" w:customStyle="1" w:styleId="ListLabel1281">
    <w:name w:val="ListLabel 1281"/>
    <w:qFormat/>
    <w:rPr>
      <w:rFonts w:cs="OpenSymbol;Arial Unicode MS"/>
    </w:rPr>
  </w:style>
  <w:style w:type="character" w:customStyle="1" w:styleId="ListLabel1282">
    <w:name w:val="ListLabel 1282"/>
    <w:qFormat/>
    <w:rPr>
      <w:rFonts w:cs="OpenSymbol;Arial Unicode MS"/>
    </w:rPr>
  </w:style>
  <w:style w:type="character" w:customStyle="1" w:styleId="ListLabel1283">
    <w:name w:val="ListLabel 1283"/>
    <w:qFormat/>
    <w:rPr>
      <w:rFonts w:cs="OpenSymbol;Arial Unicode MS"/>
    </w:rPr>
  </w:style>
  <w:style w:type="character" w:customStyle="1" w:styleId="ListLabel1284">
    <w:name w:val="ListLabel 1284"/>
    <w:qFormat/>
    <w:rPr>
      <w:rFonts w:cs="OpenSymbol;Arial Unicode MS"/>
    </w:rPr>
  </w:style>
  <w:style w:type="character" w:customStyle="1" w:styleId="ListLabel1285">
    <w:name w:val="ListLabel 1285"/>
    <w:qFormat/>
    <w:rPr>
      <w:rFonts w:eastAsia="Times New Roman"/>
      <w:sz w:val="16"/>
      <w:szCs w:val="16"/>
      <w:u w:val="none" w:color="000000"/>
      <w:lang w:val="en-US" w:eastAsia="en-US"/>
    </w:rPr>
  </w:style>
  <w:style w:type="character" w:customStyle="1" w:styleId="ListLabel1286">
    <w:name w:val="ListLabel 1286"/>
    <w:qFormat/>
    <w:rPr>
      <w:lang w:val="en-US"/>
    </w:rPr>
  </w:style>
  <w:style w:type="character" w:customStyle="1" w:styleId="ListLabel1287">
    <w:name w:val="ListLabel 1287"/>
    <w:qFormat/>
  </w:style>
  <w:style w:type="character" w:customStyle="1" w:styleId="ListLabel1288">
    <w:name w:val="ListLabel 1288"/>
    <w:qFormat/>
    <w:rPr>
      <w:rFonts w:cs="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Symbol"/>
      <w:sz w:val="20"/>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Arial Unicode MS"/>
    </w:rPr>
  </w:style>
  <w:style w:type="character" w:customStyle="1" w:styleId="ListLabel1370">
    <w:name w:val="ListLabel 1370"/>
    <w:qFormat/>
    <w:rPr>
      <w:rFonts w:cs="OpenSymbol;Arial Unicode MS"/>
    </w:rPr>
  </w:style>
  <w:style w:type="character" w:customStyle="1" w:styleId="ListLabel1371">
    <w:name w:val="ListLabel 1371"/>
    <w:qFormat/>
    <w:rPr>
      <w:rFonts w:cs="OpenSymbol;Arial Unicode MS"/>
    </w:rPr>
  </w:style>
  <w:style w:type="character" w:customStyle="1" w:styleId="ListLabel1372">
    <w:name w:val="ListLabel 1372"/>
    <w:qFormat/>
    <w:rPr>
      <w:rFonts w:cs="OpenSymbol;Arial Unicode MS"/>
    </w:rPr>
  </w:style>
  <w:style w:type="character" w:customStyle="1" w:styleId="ListLabel1373">
    <w:name w:val="ListLabel 1373"/>
    <w:qFormat/>
    <w:rPr>
      <w:rFonts w:cs="OpenSymbol;Arial Unicode MS"/>
    </w:rPr>
  </w:style>
  <w:style w:type="character" w:customStyle="1" w:styleId="ListLabel1374">
    <w:name w:val="ListLabel 1374"/>
    <w:qFormat/>
    <w:rPr>
      <w:rFonts w:cs="OpenSymbol;Arial Unicode MS"/>
    </w:rPr>
  </w:style>
  <w:style w:type="character" w:customStyle="1" w:styleId="ListLabel1375">
    <w:name w:val="ListLabel 1375"/>
    <w:qFormat/>
    <w:rPr>
      <w:rFonts w:cs="OpenSymbol;Arial Unicode MS"/>
    </w:rPr>
  </w:style>
  <w:style w:type="character" w:customStyle="1" w:styleId="ListLabel1376">
    <w:name w:val="ListLabel 1376"/>
    <w:qFormat/>
    <w:rPr>
      <w:rFonts w:cs="OpenSymbol;Arial Unicode MS"/>
    </w:rPr>
  </w:style>
  <w:style w:type="character" w:customStyle="1" w:styleId="ListLabel1377">
    <w:name w:val="ListLabel 1377"/>
    <w:qFormat/>
    <w:rPr>
      <w:rFonts w:cs="OpenSymbol;Arial Unicode MS"/>
    </w:rPr>
  </w:style>
  <w:style w:type="character" w:customStyle="1" w:styleId="ListLabel1378">
    <w:name w:val="ListLabel 1378"/>
    <w:qFormat/>
    <w:rPr>
      <w:rFonts w:eastAsia="Times New Roman"/>
      <w:sz w:val="16"/>
      <w:szCs w:val="16"/>
      <w:u w:val="none" w:color="000000"/>
      <w:lang w:val="en-US" w:eastAsia="en-US"/>
    </w:rPr>
  </w:style>
  <w:style w:type="character" w:customStyle="1" w:styleId="ListLabel1379">
    <w:name w:val="ListLabel 1379"/>
    <w:qFormat/>
    <w:rPr>
      <w:lang w:val="en-US"/>
    </w:rPr>
  </w:style>
  <w:style w:type="character" w:customStyle="1" w:styleId="ListLabel1380">
    <w:name w:val="ListLabel 1380"/>
    <w:qFormat/>
  </w:style>
  <w:style w:type="character" w:customStyle="1" w:styleId="ListLabel1381">
    <w:name w:val="ListLabel 1381"/>
    <w:qFormat/>
    <w:rPr>
      <w:rFonts w:cs="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Symbol"/>
      <w:sz w:val="20"/>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Arial Unicode MS"/>
    </w:rPr>
  </w:style>
  <w:style w:type="character" w:customStyle="1" w:styleId="ListLabel1463">
    <w:name w:val="ListLabel 1463"/>
    <w:qFormat/>
    <w:rPr>
      <w:rFonts w:cs="OpenSymbol;Arial Unicode MS"/>
    </w:rPr>
  </w:style>
  <w:style w:type="character" w:customStyle="1" w:styleId="ListLabel1464">
    <w:name w:val="ListLabel 1464"/>
    <w:qFormat/>
    <w:rPr>
      <w:rFonts w:cs="OpenSymbol;Arial Unicode MS"/>
    </w:rPr>
  </w:style>
  <w:style w:type="character" w:customStyle="1" w:styleId="ListLabel1465">
    <w:name w:val="ListLabel 1465"/>
    <w:qFormat/>
    <w:rPr>
      <w:rFonts w:cs="OpenSymbol;Arial Unicode MS"/>
    </w:rPr>
  </w:style>
  <w:style w:type="character" w:customStyle="1" w:styleId="ListLabel1466">
    <w:name w:val="ListLabel 1466"/>
    <w:qFormat/>
    <w:rPr>
      <w:rFonts w:cs="OpenSymbol;Arial Unicode MS"/>
    </w:rPr>
  </w:style>
  <w:style w:type="character" w:customStyle="1" w:styleId="ListLabel1467">
    <w:name w:val="ListLabel 1467"/>
    <w:qFormat/>
    <w:rPr>
      <w:rFonts w:cs="OpenSymbol;Arial Unicode MS"/>
    </w:rPr>
  </w:style>
  <w:style w:type="character" w:customStyle="1" w:styleId="ListLabel1468">
    <w:name w:val="ListLabel 1468"/>
    <w:qFormat/>
    <w:rPr>
      <w:rFonts w:cs="OpenSymbol;Arial Unicode MS"/>
    </w:rPr>
  </w:style>
  <w:style w:type="character" w:customStyle="1" w:styleId="ListLabel1469">
    <w:name w:val="ListLabel 1469"/>
    <w:qFormat/>
    <w:rPr>
      <w:rFonts w:cs="OpenSymbol;Arial Unicode MS"/>
    </w:rPr>
  </w:style>
  <w:style w:type="character" w:customStyle="1" w:styleId="ListLabel1470">
    <w:name w:val="ListLabel 1470"/>
    <w:qFormat/>
    <w:rPr>
      <w:rFonts w:cs="OpenSymbol;Arial Unicode MS"/>
    </w:rPr>
  </w:style>
  <w:style w:type="character" w:customStyle="1" w:styleId="ListLabel1471">
    <w:name w:val="ListLabel 1471"/>
    <w:qFormat/>
    <w:rPr>
      <w:rFonts w:eastAsia="Times New Roman"/>
      <w:sz w:val="16"/>
      <w:szCs w:val="16"/>
      <w:u w:val="none" w:color="000000"/>
      <w:lang w:val="en-US" w:eastAsia="en-US"/>
    </w:rPr>
  </w:style>
  <w:style w:type="character" w:customStyle="1" w:styleId="ListLabel1472">
    <w:name w:val="ListLabel 1472"/>
    <w:qFormat/>
    <w:rPr>
      <w:lang w:val="en-US"/>
    </w:rPr>
  </w:style>
  <w:style w:type="character" w:customStyle="1" w:styleId="ListLabel1473">
    <w:name w:val="ListLabel 1473"/>
    <w:qFormat/>
  </w:style>
  <w:style w:type="character" w:customStyle="1" w:styleId="ListLabel1474">
    <w:name w:val="ListLabel 1474"/>
    <w:qFormat/>
    <w:rPr>
      <w:rFonts w:cs="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Symbol"/>
      <w:sz w:val="20"/>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Arial Unicode MS"/>
    </w:rPr>
  </w:style>
  <w:style w:type="character" w:customStyle="1" w:styleId="ListLabel1556">
    <w:name w:val="ListLabel 1556"/>
    <w:qFormat/>
    <w:rPr>
      <w:rFonts w:cs="OpenSymbol;Arial Unicode MS"/>
    </w:rPr>
  </w:style>
  <w:style w:type="character" w:customStyle="1" w:styleId="ListLabel1557">
    <w:name w:val="ListLabel 1557"/>
    <w:qFormat/>
    <w:rPr>
      <w:rFonts w:cs="OpenSymbol;Arial Unicode MS"/>
    </w:rPr>
  </w:style>
  <w:style w:type="character" w:customStyle="1" w:styleId="ListLabel1558">
    <w:name w:val="ListLabel 1558"/>
    <w:qFormat/>
    <w:rPr>
      <w:rFonts w:cs="OpenSymbol;Arial Unicode MS"/>
    </w:rPr>
  </w:style>
  <w:style w:type="character" w:customStyle="1" w:styleId="ListLabel1559">
    <w:name w:val="ListLabel 1559"/>
    <w:qFormat/>
    <w:rPr>
      <w:rFonts w:cs="OpenSymbol;Arial Unicode MS"/>
    </w:rPr>
  </w:style>
  <w:style w:type="character" w:customStyle="1" w:styleId="ListLabel1560">
    <w:name w:val="ListLabel 1560"/>
    <w:qFormat/>
    <w:rPr>
      <w:rFonts w:cs="OpenSymbol;Arial Unicode MS"/>
    </w:rPr>
  </w:style>
  <w:style w:type="character" w:customStyle="1" w:styleId="ListLabel1561">
    <w:name w:val="ListLabel 1561"/>
    <w:qFormat/>
    <w:rPr>
      <w:rFonts w:cs="OpenSymbol;Arial Unicode MS"/>
    </w:rPr>
  </w:style>
  <w:style w:type="character" w:customStyle="1" w:styleId="ListLabel1562">
    <w:name w:val="ListLabel 1562"/>
    <w:qFormat/>
    <w:rPr>
      <w:rFonts w:cs="OpenSymbol;Arial Unicode MS"/>
    </w:rPr>
  </w:style>
  <w:style w:type="character" w:customStyle="1" w:styleId="ListLabel1563">
    <w:name w:val="ListLabel 1563"/>
    <w:qFormat/>
    <w:rPr>
      <w:rFonts w:cs="OpenSymbol;Arial Unicode MS"/>
    </w:rPr>
  </w:style>
  <w:style w:type="character" w:customStyle="1" w:styleId="ListLabel1564">
    <w:name w:val="ListLabel 1564"/>
    <w:qFormat/>
    <w:rPr>
      <w:rFonts w:cs="OpenSymbol;Arial Unicode MS"/>
    </w:rPr>
  </w:style>
  <w:style w:type="character" w:customStyle="1" w:styleId="ListLabel1565">
    <w:name w:val="ListLabel 1565"/>
    <w:qFormat/>
    <w:rPr>
      <w:rFonts w:cs="OpenSymbol;Arial Unicode MS"/>
    </w:rPr>
  </w:style>
  <w:style w:type="character" w:customStyle="1" w:styleId="ListLabel1566">
    <w:name w:val="ListLabel 1566"/>
    <w:qFormat/>
    <w:rPr>
      <w:rFonts w:cs="OpenSymbol;Arial Unicode MS"/>
    </w:rPr>
  </w:style>
  <w:style w:type="character" w:customStyle="1" w:styleId="ListLabel1567">
    <w:name w:val="ListLabel 1567"/>
    <w:qFormat/>
    <w:rPr>
      <w:rFonts w:cs="OpenSymbol;Arial Unicode MS"/>
    </w:rPr>
  </w:style>
  <w:style w:type="character" w:customStyle="1" w:styleId="ListLabel1568">
    <w:name w:val="ListLabel 1568"/>
    <w:qFormat/>
    <w:rPr>
      <w:rFonts w:cs="OpenSymbol;Arial Unicode MS"/>
    </w:rPr>
  </w:style>
  <w:style w:type="character" w:customStyle="1" w:styleId="ListLabel1569">
    <w:name w:val="ListLabel 1569"/>
    <w:qFormat/>
    <w:rPr>
      <w:rFonts w:cs="OpenSymbol;Arial Unicode MS"/>
    </w:rPr>
  </w:style>
  <w:style w:type="character" w:customStyle="1" w:styleId="ListLabel1570">
    <w:name w:val="ListLabel 1570"/>
    <w:qFormat/>
    <w:rPr>
      <w:rFonts w:cs="OpenSymbol;Arial Unicode MS"/>
    </w:rPr>
  </w:style>
  <w:style w:type="character" w:customStyle="1" w:styleId="ListLabel1571">
    <w:name w:val="ListLabel 1571"/>
    <w:qFormat/>
    <w:rPr>
      <w:rFonts w:cs="OpenSymbol;Arial Unicode MS"/>
    </w:rPr>
  </w:style>
  <w:style w:type="character" w:customStyle="1" w:styleId="ListLabel1572">
    <w:name w:val="ListLabel 1572"/>
    <w:qFormat/>
    <w:rPr>
      <w:rFonts w:cs="OpenSymbol;Arial Unicode MS"/>
    </w:rPr>
  </w:style>
  <w:style w:type="character" w:customStyle="1" w:styleId="ListLabel1573">
    <w:name w:val="ListLabel 1573"/>
    <w:qFormat/>
    <w:rPr>
      <w:rFonts w:cs="OpenSymbol;Arial Unicode MS"/>
    </w:rPr>
  </w:style>
  <w:style w:type="character" w:customStyle="1" w:styleId="ListLabel1574">
    <w:name w:val="ListLabel 1574"/>
    <w:qFormat/>
    <w:rPr>
      <w:rFonts w:cs="OpenSymbol;Arial Unicode MS"/>
    </w:rPr>
  </w:style>
  <w:style w:type="character" w:customStyle="1" w:styleId="ListLabel1575">
    <w:name w:val="ListLabel 1575"/>
    <w:qFormat/>
    <w:rPr>
      <w:rFonts w:cs="OpenSymbol;Arial Unicode MS"/>
    </w:rPr>
  </w:style>
  <w:style w:type="character" w:customStyle="1" w:styleId="ListLabel1576">
    <w:name w:val="ListLabel 1576"/>
    <w:qFormat/>
    <w:rPr>
      <w:rFonts w:cs="OpenSymbol;Arial Unicode MS"/>
    </w:rPr>
  </w:style>
  <w:style w:type="character" w:customStyle="1" w:styleId="ListLabel1577">
    <w:name w:val="ListLabel 1577"/>
    <w:qFormat/>
    <w:rPr>
      <w:rFonts w:cs="OpenSymbol;Arial Unicode MS"/>
    </w:rPr>
  </w:style>
  <w:style w:type="character" w:customStyle="1" w:styleId="ListLabel1578">
    <w:name w:val="ListLabel 1578"/>
    <w:qFormat/>
    <w:rPr>
      <w:rFonts w:cs="OpenSymbol;Arial Unicode MS"/>
    </w:rPr>
  </w:style>
  <w:style w:type="character" w:customStyle="1" w:styleId="ListLabel1579">
    <w:name w:val="ListLabel 1579"/>
    <w:qFormat/>
    <w:rPr>
      <w:rFonts w:cs="OpenSymbol;Arial Unicode MS"/>
    </w:rPr>
  </w:style>
  <w:style w:type="character" w:customStyle="1" w:styleId="ListLabel1580">
    <w:name w:val="ListLabel 1580"/>
    <w:qFormat/>
    <w:rPr>
      <w:rFonts w:cs="OpenSymbol;Arial Unicode MS"/>
    </w:rPr>
  </w:style>
  <w:style w:type="character" w:customStyle="1" w:styleId="ListLabel1581">
    <w:name w:val="ListLabel 1581"/>
    <w:qFormat/>
    <w:rPr>
      <w:rFonts w:cs="OpenSymbol;Arial Unicode MS"/>
    </w:rPr>
  </w:style>
  <w:style w:type="character" w:customStyle="1" w:styleId="ListLabel1582">
    <w:name w:val="ListLabel 1582"/>
    <w:qFormat/>
    <w:rPr>
      <w:rFonts w:cs="OpenSymbol;Arial Unicode MS"/>
    </w:rPr>
  </w:style>
  <w:style w:type="character" w:customStyle="1" w:styleId="ListLabel1583">
    <w:name w:val="ListLabel 1583"/>
    <w:qFormat/>
    <w:rPr>
      <w:rFonts w:cs="OpenSymbol;Arial Unicode MS"/>
    </w:rPr>
  </w:style>
  <w:style w:type="character" w:customStyle="1" w:styleId="ListLabel1584">
    <w:name w:val="ListLabel 1584"/>
    <w:qFormat/>
    <w:rPr>
      <w:rFonts w:cs="OpenSymbol;Arial Unicode MS"/>
    </w:rPr>
  </w:style>
  <w:style w:type="character" w:customStyle="1" w:styleId="ListLabel1585">
    <w:name w:val="ListLabel 1585"/>
    <w:qFormat/>
    <w:rPr>
      <w:rFonts w:cs="OpenSymbol;Arial Unicode MS"/>
    </w:rPr>
  </w:style>
  <w:style w:type="character" w:customStyle="1" w:styleId="ListLabel1586">
    <w:name w:val="ListLabel 1586"/>
    <w:qFormat/>
    <w:rPr>
      <w:rFonts w:cs="OpenSymbol;Arial Unicode MS"/>
    </w:rPr>
  </w:style>
  <w:style w:type="character" w:customStyle="1" w:styleId="ListLabel1587">
    <w:name w:val="ListLabel 1587"/>
    <w:qFormat/>
    <w:rPr>
      <w:rFonts w:cs="OpenSymbol;Arial Unicode MS"/>
    </w:rPr>
  </w:style>
  <w:style w:type="character" w:customStyle="1" w:styleId="ListLabel1588">
    <w:name w:val="ListLabel 1588"/>
    <w:qFormat/>
    <w:rPr>
      <w:rFonts w:cs="OpenSymbol;Arial Unicode MS"/>
    </w:rPr>
  </w:style>
  <w:style w:type="character" w:customStyle="1" w:styleId="ListLabel1589">
    <w:name w:val="ListLabel 1589"/>
    <w:qFormat/>
    <w:rPr>
      <w:rFonts w:cs="OpenSymbol;Arial Unicode MS"/>
    </w:rPr>
  </w:style>
  <w:style w:type="character" w:customStyle="1" w:styleId="ListLabel1590">
    <w:name w:val="ListLabel 1590"/>
    <w:qFormat/>
    <w:rPr>
      <w:rFonts w:cs="OpenSymbol;Arial Unicode MS"/>
    </w:rPr>
  </w:style>
  <w:style w:type="character" w:customStyle="1" w:styleId="ListLabel1591">
    <w:name w:val="ListLabel 1591"/>
    <w:qFormat/>
    <w:rPr>
      <w:rFonts w:cs="OpenSymbol;Arial Unicode MS"/>
    </w:rPr>
  </w:style>
  <w:style w:type="character" w:customStyle="1" w:styleId="ListLabel1592">
    <w:name w:val="ListLabel 1592"/>
    <w:qFormat/>
    <w:rPr>
      <w:rFonts w:cs="OpenSymbol;Arial Unicode MS"/>
    </w:rPr>
  </w:style>
  <w:style w:type="character" w:customStyle="1" w:styleId="ListLabel1593">
    <w:name w:val="ListLabel 1593"/>
    <w:qFormat/>
    <w:rPr>
      <w:rFonts w:cs="OpenSymbol;Arial Unicode MS"/>
    </w:rPr>
  </w:style>
  <w:style w:type="character" w:customStyle="1" w:styleId="ListLabel1594">
    <w:name w:val="ListLabel 1594"/>
    <w:qFormat/>
    <w:rPr>
      <w:rFonts w:cs="OpenSymbol;Arial Unicode MS"/>
    </w:rPr>
  </w:style>
  <w:style w:type="character" w:customStyle="1" w:styleId="ListLabel1595">
    <w:name w:val="ListLabel 1595"/>
    <w:qFormat/>
    <w:rPr>
      <w:rFonts w:cs="OpenSymbol;Arial Unicode MS"/>
    </w:rPr>
  </w:style>
  <w:style w:type="character" w:customStyle="1" w:styleId="ListLabel1596">
    <w:name w:val="ListLabel 1596"/>
    <w:qFormat/>
    <w:rPr>
      <w:rFonts w:cs="OpenSymbol;Arial Unicode MS"/>
    </w:rPr>
  </w:style>
  <w:style w:type="character" w:customStyle="1" w:styleId="ListLabel1597">
    <w:name w:val="ListLabel 1597"/>
    <w:qFormat/>
    <w:rPr>
      <w:rFonts w:cs="OpenSymbol;Arial Unicode MS"/>
    </w:rPr>
  </w:style>
  <w:style w:type="character" w:customStyle="1" w:styleId="ListLabel1598">
    <w:name w:val="ListLabel 1598"/>
    <w:qFormat/>
    <w:rPr>
      <w:rFonts w:cs="OpenSymbol;Arial Unicode MS"/>
    </w:rPr>
  </w:style>
  <w:style w:type="character" w:customStyle="1" w:styleId="ListLabel1599">
    <w:name w:val="ListLabel 1599"/>
    <w:qFormat/>
    <w:rPr>
      <w:rFonts w:cs="OpenSymbol;Arial Unicode MS"/>
    </w:rPr>
  </w:style>
  <w:style w:type="character" w:customStyle="1" w:styleId="ListLabel1600">
    <w:name w:val="ListLabel 1600"/>
    <w:qFormat/>
    <w:rPr>
      <w:rFonts w:cs="OpenSymbol;Arial Unicode MS"/>
    </w:rPr>
  </w:style>
  <w:style w:type="character" w:customStyle="1" w:styleId="ListLabel1601">
    <w:name w:val="ListLabel 1601"/>
    <w:qFormat/>
    <w:rPr>
      <w:rFonts w:cs="OpenSymbol;Arial Unicode MS"/>
    </w:rPr>
  </w:style>
  <w:style w:type="character" w:customStyle="1" w:styleId="ListLabel1602">
    <w:name w:val="ListLabel 1602"/>
    <w:qFormat/>
    <w:rPr>
      <w:rFonts w:cs="OpenSymbol;Arial Unicode MS"/>
    </w:rPr>
  </w:style>
  <w:style w:type="character" w:customStyle="1" w:styleId="ListLabel1603">
    <w:name w:val="ListLabel 1603"/>
    <w:qFormat/>
    <w:rPr>
      <w:rFonts w:cs="OpenSymbol;Arial Unicode MS"/>
    </w:rPr>
  </w:style>
  <w:style w:type="character" w:customStyle="1" w:styleId="ListLabel1604">
    <w:name w:val="ListLabel 1604"/>
    <w:qFormat/>
    <w:rPr>
      <w:rFonts w:cs="OpenSymbol;Arial Unicode MS"/>
    </w:rPr>
  </w:style>
  <w:style w:type="character" w:customStyle="1" w:styleId="ListLabel1605">
    <w:name w:val="ListLabel 1605"/>
    <w:qFormat/>
    <w:rPr>
      <w:rFonts w:cs="OpenSymbol;Arial Unicode MS"/>
    </w:rPr>
  </w:style>
  <w:style w:type="character" w:customStyle="1" w:styleId="ListLabel1606">
    <w:name w:val="ListLabel 1606"/>
    <w:qFormat/>
    <w:rPr>
      <w:rFonts w:cs="OpenSymbol;Arial Unicode MS"/>
    </w:rPr>
  </w:style>
  <w:style w:type="character" w:customStyle="1" w:styleId="ListLabel1607">
    <w:name w:val="ListLabel 1607"/>
    <w:qFormat/>
    <w:rPr>
      <w:rFonts w:cs="OpenSymbol;Arial Unicode MS"/>
    </w:rPr>
  </w:style>
  <w:style w:type="character" w:customStyle="1" w:styleId="ListLabel1608">
    <w:name w:val="ListLabel 1608"/>
    <w:qFormat/>
    <w:rPr>
      <w:rFonts w:cs="OpenSymbol;Arial Unicode MS"/>
    </w:rPr>
  </w:style>
  <w:style w:type="character" w:customStyle="1" w:styleId="ListLabel1609">
    <w:name w:val="ListLabel 1609"/>
    <w:qFormat/>
    <w:rPr>
      <w:rFonts w:cs="OpenSymbol;Arial Unicode MS"/>
    </w:rPr>
  </w:style>
  <w:style w:type="character" w:customStyle="1" w:styleId="ListLabel1610">
    <w:name w:val="ListLabel 1610"/>
    <w:qFormat/>
    <w:rPr>
      <w:rFonts w:cs="OpenSymbol;Arial Unicode MS"/>
    </w:rPr>
  </w:style>
  <w:style w:type="character" w:customStyle="1" w:styleId="ListLabel1611">
    <w:name w:val="ListLabel 1611"/>
    <w:qFormat/>
    <w:rPr>
      <w:rFonts w:cs="OpenSymbol;Arial Unicode MS"/>
    </w:rPr>
  </w:style>
  <w:style w:type="character" w:customStyle="1" w:styleId="ListLabel1612">
    <w:name w:val="ListLabel 1612"/>
    <w:qFormat/>
    <w:rPr>
      <w:rFonts w:cs="OpenSymbol;Arial Unicode MS"/>
    </w:rPr>
  </w:style>
  <w:style w:type="character" w:customStyle="1" w:styleId="ListLabel1613">
    <w:name w:val="ListLabel 1613"/>
    <w:qFormat/>
    <w:rPr>
      <w:rFonts w:cs="OpenSymbol;Arial Unicode MS"/>
    </w:rPr>
  </w:style>
  <w:style w:type="character" w:customStyle="1" w:styleId="ListLabel1614">
    <w:name w:val="ListLabel 1614"/>
    <w:qFormat/>
    <w:rPr>
      <w:rFonts w:cs="OpenSymbol;Arial Unicode MS"/>
    </w:rPr>
  </w:style>
  <w:style w:type="character" w:customStyle="1" w:styleId="ListLabel1615">
    <w:name w:val="ListLabel 1615"/>
    <w:qFormat/>
    <w:rPr>
      <w:rFonts w:cs="OpenSymbol;Arial Unicode MS"/>
    </w:rPr>
  </w:style>
  <w:style w:type="character" w:customStyle="1" w:styleId="ListLabel1616">
    <w:name w:val="ListLabel 1616"/>
    <w:qFormat/>
    <w:rPr>
      <w:rFonts w:cs="OpenSymbol;Arial Unicode MS"/>
    </w:rPr>
  </w:style>
  <w:style w:type="character" w:customStyle="1" w:styleId="ListLabel1617">
    <w:name w:val="ListLabel 1617"/>
    <w:qFormat/>
    <w:rPr>
      <w:rFonts w:cs="OpenSymbol;Arial Unicode MS"/>
    </w:rPr>
  </w:style>
  <w:style w:type="character" w:customStyle="1" w:styleId="ListLabel1618">
    <w:name w:val="ListLabel 1618"/>
    <w:qFormat/>
    <w:rPr>
      <w:rFonts w:cs="OpenSymbol;Arial Unicode MS"/>
    </w:rPr>
  </w:style>
  <w:style w:type="character" w:customStyle="1" w:styleId="ListLabel1619">
    <w:name w:val="ListLabel 1619"/>
    <w:qFormat/>
    <w:rPr>
      <w:rFonts w:cs="OpenSymbol;Arial Unicode MS"/>
    </w:rPr>
  </w:style>
  <w:style w:type="character" w:customStyle="1" w:styleId="ListLabel1620">
    <w:name w:val="ListLabel 1620"/>
    <w:qFormat/>
    <w:rPr>
      <w:rFonts w:cs="OpenSymbol;Arial Unicode MS"/>
    </w:rPr>
  </w:style>
  <w:style w:type="character" w:customStyle="1" w:styleId="ListLabel1621">
    <w:name w:val="ListLabel 1621"/>
    <w:qFormat/>
    <w:rPr>
      <w:rFonts w:cs="OpenSymbol;Arial Unicode MS"/>
    </w:rPr>
  </w:style>
  <w:style w:type="character" w:customStyle="1" w:styleId="ListLabel1622">
    <w:name w:val="ListLabel 1622"/>
    <w:qFormat/>
    <w:rPr>
      <w:rFonts w:cs="OpenSymbol;Arial Unicode MS"/>
    </w:rPr>
  </w:style>
  <w:style w:type="character" w:customStyle="1" w:styleId="ListLabel1623">
    <w:name w:val="ListLabel 1623"/>
    <w:qFormat/>
    <w:rPr>
      <w:rFonts w:cs="OpenSymbol;Arial Unicode MS"/>
    </w:rPr>
  </w:style>
  <w:style w:type="character" w:customStyle="1" w:styleId="ListLabel1624">
    <w:name w:val="ListLabel 1624"/>
    <w:qFormat/>
    <w:rPr>
      <w:rFonts w:cs="OpenSymbol;Arial Unicode MS"/>
    </w:rPr>
  </w:style>
  <w:style w:type="character" w:customStyle="1" w:styleId="ListLabel1625">
    <w:name w:val="ListLabel 1625"/>
    <w:qFormat/>
    <w:rPr>
      <w:rFonts w:cs="OpenSymbol;Arial Unicode MS"/>
    </w:rPr>
  </w:style>
  <w:style w:type="character" w:customStyle="1" w:styleId="ListLabel1626">
    <w:name w:val="ListLabel 1626"/>
    <w:qFormat/>
    <w:rPr>
      <w:rFonts w:cs="OpenSymbol;Arial Unicode MS"/>
    </w:rPr>
  </w:style>
  <w:style w:type="character" w:customStyle="1" w:styleId="ListLabel1627">
    <w:name w:val="ListLabel 1627"/>
    <w:qFormat/>
    <w:rPr>
      <w:rFonts w:eastAsia="Times New Roman"/>
      <w:sz w:val="16"/>
      <w:szCs w:val="16"/>
      <w:u w:val="none" w:color="000000"/>
      <w:lang w:val="en-US" w:eastAsia="en-US"/>
    </w:rPr>
  </w:style>
  <w:style w:type="character" w:customStyle="1" w:styleId="ListLabel1628">
    <w:name w:val="ListLabel 1628"/>
    <w:qFormat/>
    <w:rPr>
      <w:lang w:val="en-US"/>
    </w:rPr>
  </w:style>
  <w:style w:type="character" w:customStyle="1" w:styleId="ListLabel1629">
    <w:name w:val="ListLabel 1629"/>
    <w:qFormat/>
  </w:style>
  <w:style w:type="character" w:customStyle="1" w:styleId="ListLabel1630">
    <w:name w:val="ListLabel 1630"/>
    <w:qFormat/>
    <w:rPr>
      <w:rFonts w:cs="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Symbol"/>
      <w:sz w:val="20"/>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Arial Unicode MS"/>
    </w:rPr>
  </w:style>
  <w:style w:type="character" w:customStyle="1" w:styleId="ListLabel1712">
    <w:name w:val="ListLabel 1712"/>
    <w:qFormat/>
    <w:rPr>
      <w:rFonts w:cs="OpenSymbol;Arial Unicode MS"/>
    </w:rPr>
  </w:style>
  <w:style w:type="character" w:customStyle="1" w:styleId="ListLabel1713">
    <w:name w:val="ListLabel 1713"/>
    <w:qFormat/>
    <w:rPr>
      <w:rFonts w:cs="OpenSymbol;Arial Unicode MS"/>
    </w:rPr>
  </w:style>
  <w:style w:type="character" w:customStyle="1" w:styleId="ListLabel1714">
    <w:name w:val="ListLabel 1714"/>
    <w:qFormat/>
    <w:rPr>
      <w:rFonts w:cs="OpenSymbol;Arial Unicode MS"/>
    </w:rPr>
  </w:style>
  <w:style w:type="character" w:customStyle="1" w:styleId="ListLabel1715">
    <w:name w:val="ListLabel 1715"/>
    <w:qFormat/>
    <w:rPr>
      <w:rFonts w:cs="OpenSymbol;Arial Unicode MS"/>
    </w:rPr>
  </w:style>
  <w:style w:type="character" w:customStyle="1" w:styleId="ListLabel1716">
    <w:name w:val="ListLabel 1716"/>
    <w:qFormat/>
    <w:rPr>
      <w:rFonts w:cs="OpenSymbol;Arial Unicode MS"/>
    </w:rPr>
  </w:style>
  <w:style w:type="character" w:customStyle="1" w:styleId="ListLabel1717">
    <w:name w:val="ListLabel 1717"/>
    <w:qFormat/>
    <w:rPr>
      <w:rFonts w:cs="OpenSymbol;Arial Unicode MS"/>
    </w:rPr>
  </w:style>
  <w:style w:type="character" w:customStyle="1" w:styleId="ListLabel1718">
    <w:name w:val="ListLabel 1718"/>
    <w:qFormat/>
    <w:rPr>
      <w:rFonts w:cs="OpenSymbol;Arial Unicode MS"/>
    </w:rPr>
  </w:style>
  <w:style w:type="character" w:customStyle="1" w:styleId="ListLabel1719">
    <w:name w:val="ListLabel 1719"/>
    <w:qFormat/>
    <w:rPr>
      <w:rFonts w:cs="OpenSymbol;Arial Unicode MS"/>
    </w:rPr>
  </w:style>
  <w:style w:type="character" w:customStyle="1" w:styleId="ListLabel1720">
    <w:name w:val="ListLabel 1720"/>
    <w:qFormat/>
    <w:rPr>
      <w:rFonts w:cs="OpenSymbol;Arial Unicode MS"/>
    </w:rPr>
  </w:style>
  <w:style w:type="character" w:customStyle="1" w:styleId="ListLabel1721">
    <w:name w:val="ListLabel 1721"/>
    <w:qFormat/>
    <w:rPr>
      <w:rFonts w:cs="OpenSymbol;Arial Unicode MS"/>
    </w:rPr>
  </w:style>
  <w:style w:type="character" w:customStyle="1" w:styleId="ListLabel1722">
    <w:name w:val="ListLabel 1722"/>
    <w:qFormat/>
    <w:rPr>
      <w:rFonts w:cs="OpenSymbol;Arial Unicode MS"/>
    </w:rPr>
  </w:style>
  <w:style w:type="character" w:customStyle="1" w:styleId="ListLabel1723">
    <w:name w:val="ListLabel 1723"/>
    <w:qFormat/>
    <w:rPr>
      <w:rFonts w:cs="OpenSymbol;Arial Unicode MS"/>
    </w:rPr>
  </w:style>
  <w:style w:type="character" w:customStyle="1" w:styleId="ListLabel1724">
    <w:name w:val="ListLabel 1724"/>
    <w:qFormat/>
    <w:rPr>
      <w:rFonts w:cs="OpenSymbol;Arial Unicode MS"/>
    </w:rPr>
  </w:style>
  <w:style w:type="character" w:customStyle="1" w:styleId="ListLabel1725">
    <w:name w:val="ListLabel 1725"/>
    <w:qFormat/>
    <w:rPr>
      <w:rFonts w:cs="OpenSymbol;Arial Unicode MS"/>
    </w:rPr>
  </w:style>
  <w:style w:type="character" w:customStyle="1" w:styleId="ListLabel1726">
    <w:name w:val="ListLabel 1726"/>
    <w:qFormat/>
    <w:rPr>
      <w:rFonts w:cs="OpenSymbol;Arial Unicode MS"/>
    </w:rPr>
  </w:style>
  <w:style w:type="character" w:customStyle="1" w:styleId="ListLabel1727">
    <w:name w:val="ListLabel 1727"/>
    <w:qFormat/>
    <w:rPr>
      <w:rFonts w:cs="OpenSymbol;Arial Unicode MS"/>
    </w:rPr>
  </w:style>
  <w:style w:type="character" w:customStyle="1" w:styleId="ListLabel1728">
    <w:name w:val="ListLabel 1728"/>
    <w:qFormat/>
    <w:rPr>
      <w:rFonts w:cs="OpenSymbol;Arial Unicode MS"/>
    </w:rPr>
  </w:style>
  <w:style w:type="character" w:customStyle="1" w:styleId="ListLabel1729">
    <w:name w:val="ListLabel 1729"/>
    <w:qFormat/>
    <w:rPr>
      <w:rFonts w:cs="OpenSymbol;Arial Unicode MS"/>
    </w:rPr>
  </w:style>
  <w:style w:type="character" w:customStyle="1" w:styleId="ListLabel1730">
    <w:name w:val="ListLabel 1730"/>
    <w:qFormat/>
    <w:rPr>
      <w:rFonts w:cs="OpenSymbol;Arial Unicode MS"/>
    </w:rPr>
  </w:style>
  <w:style w:type="character" w:customStyle="1" w:styleId="ListLabel1731">
    <w:name w:val="ListLabel 1731"/>
    <w:qFormat/>
    <w:rPr>
      <w:rFonts w:cs="OpenSymbol;Arial Unicode MS"/>
    </w:rPr>
  </w:style>
  <w:style w:type="character" w:customStyle="1" w:styleId="ListLabel1732">
    <w:name w:val="ListLabel 1732"/>
    <w:qFormat/>
    <w:rPr>
      <w:rFonts w:cs="OpenSymbol;Arial Unicode MS"/>
    </w:rPr>
  </w:style>
  <w:style w:type="character" w:customStyle="1" w:styleId="ListLabel1733">
    <w:name w:val="ListLabel 1733"/>
    <w:qFormat/>
    <w:rPr>
      <w:rFonts w:cs="OpenSymbol;Arial Unicode MS"/>
    </w:rPr>
  </w:style>
  <w:style w:type="character" w:customStyle="1" w:styleId="ListLabel1734">
    <w:name w:val="ListLabel 1734"/>
    <w:qFormat/>
    <w:rPr>
      <w:rFonts w:cs="OpenSymbol;Arial Unicode MS"/>
    </w:rPr>
  </w:style>
  <w:style w:type="character" w:customStyle="1" w:styleId="ListLabel1735">
    <w:name w:val="ListLabel 1735"/>
    <w:qFormat/>
    <w:rPr>
      <w:rFonts w:cs="OpenSymbol;Arial Unicode MS"/>
    </w:rPr>
  </w:style>
  <w:style w:type="character" w:customStyle="1" w:styleId="ListLabel1736">
    <w:name w:val="ListLabel 1736"/>
    <w:qFormat/>
    <w:rPr>
      <w:rFonts w:cs="OpenSymbol;Arial Unicode MS"/>
    </w:rPr>
  </w:style>
  <w:style w:type="character" w:customStyle="1" w:styleId="ListLabel1737">
    <w:name w:val="ListLabel 1737"/>
    <w:qFormat/>
    <w:rPr>
      <w:rFonts w:cs="OpenSymbol;Arial Unicode MS"/>
    </w:rPr>
  </w:style>
  <w:style w:type="character" w:customStyle="1" w:styleId="ListLabel1738">
    <w:name w:val="ListLabel 1738"/>
    <w:qFormat/>
    <w:rPr>
      <w:rFonts w:cs="OpenSymbol;Arial Unicode MS"/>
    </w:rPr>
  </w:style>
  <w:style w:type="character" w:customStyle="1" w:styleId="ListLabel1739">
    <w:name w:val="ListLabel 1739"/>
    <w:qFormat/>
    <w:rPr>
      <w:rFonts w:cs="OpenSymbol;Arial Unicode MS"/>
    </w:rPr>
  </w:style>
  <w:style w:type="character" w:customStyle="1" w:styleId="ListLabel1740">
    <w:name w:val="ListLabel 1740"/>
    <w:qFormat/>
    <w:rPr>
      <w:rFonts w:cs="OpenSymbol;Arial Unicode MS"/>
    </w:rPr>
  </w:style>
  <w:style w:type="character" w:customStyle="1" w:styleId="ListLabel1741">
    <w:name w:val="ListLabel 1741"/>
    <w:qFormat/>
    <w:rPr>
      <w:rFonts w:cs="OpenSymbol;Arial Unicode MS"/>
    </w:rPr>
  </w:style>
  <w:style w:type="character" w:customStyle="1" w:styleId="ListLabel1742">
    <w:name w:val="ListLabel 1742"/>
    <w:qFormat/>
    <w:rPr>
      <w:rFonts w:cs="OpenSymbol;Arial Unicode MS"/>
    </w:rPr>
  </w:style>
  <w:style w:type="character" w:customStyle="1" w:styleId="ListLabel1743">
    <w:name w:val="ListLabel 1743"/>
    <w:qFormat/>
    <w:rPr>
      <w:rFonts w:cs="OpenSymbol;Arial Unicode MS"/>
    </w:rPr>
  </w:style>
  <w:style w:type="character" w:customStyle="1" w:styleId="ListLabel1744">
    <w:name w:val="ListLabel 1744"/>
    <w:qFormat/>
    <w:rPr>
      <w:rFonts w:cs="OpenSymbol;Arial Unicode MS"/>
    </w:rPr>
  </w:style>
  <w:style w:type="character" w:customStyle="1" w:styleId="ListLabel1745">
    <w:name w:val="ListLabel 1745"/>
    <w:qFormat/>
    <w:rPr>
      <w:rFonts w:cs="OpenSymbol;Arial Unicode MS"/>
    </w:rPr>
  </w:style>
  <w:style w:type="character" w:customStyle="1" w:styleId="ListLabel1746">
    <w:name w:val="ListLabel 1746"/>
    <w:qFormat/>
    <w:rPr>
      <w:rFonts w:cs="OpenSymbol;Arial Unicode MS"/>
    </w:rPr>
  </w:style>
  <w:style w:type="character" w:customStyle="1" w:styleId="ListLabel1747">
    <w:name w:val="ListLabel 1747"/>
    <w:qFormat/>
    <w:rPr>
      <w:rFonts w:cs="OpenSymbol;Arial Unicode MS"/>
    </w:rPr>
  </w:style>
  <w:style w:type="character" w:customStyle="1" w:styleId="ListLabel1748">
    <w:name w:val="ListLabel 1748"/>
    <w:qFormat/>
    <w:rPr>
      <w:rFonts w:cs="OpenSymbol;Arial Unicode MS"/>
    </w:rPr>
  </w:style>
  <w:style w:type="character" w:customStyle="1" w:styleId="ListLabel1749">
    <w:name w:val="ListLabel 1749"/>
    <w:qFormat/>
    <w:rPr>
      <w:rFonts w:cs="OpenSymbol;Arial Unicode MS"/>
    </w:rPr>
  </w:style>
  <w:style w:type="character" w:customStyle="1" w:styleId="ListLabel1750">
    <w:name w:val="ListLabel 1750"/>
    <w:qFormat/>
    <w:rPr>
      <w:rFonts w:cs="OpenSymbol;Arial Unicode MS"/>
    </w:rPr>
  </w:style>
  <w:style w:type="character" w:customStyle="1" w:styleId="ListLabel1751">
    <w:name w:val="ListLabel 1751"/>
    <w:qFormat/>
    <w:rPr>
      <w:rFonts w:cs="OpenSymbol;Arial Unicode MS"/>
    </w:rPr>
  </w:style>
  <w:style w:type="character" w:customStyle="1" w:styleId="ListLabel1752">
    <w:name w:val="ListLabel 1752"/>
    <w:qFormat/>
    <w:rPr>
      <w:rFonts w:cs="OpenSymbol;Arial Unicode MS"/>
    </w:rPr>
  </w:style>
  <w:style w:type="character" w:customStyle="1" w:styleId="ListLabel1753">
    <w:name w:val="ListLabel 1753"/>
    <w:qFormat/>
    <w:rPr>
      <w:rFonts w:cs="OpenSymbol;Arial Unicode MS"/>
    </w:rPr>
  </w:style>
  <w:style w:type="character" w:customStyle="1" w:styleId="ListLabel1754">
    <w:name w:val="ListLabel 1754"/>
    <w:qFormat/>
    <w:rPr>
      <w:rFonts w:cs="OpenSymbol;Arial Unicode MS"/>
    </w:rPr>
  </w:style>
  <w:style w:type="character" w:customStyle="1" w:styleId="ListLabel1755">
    <w:name w:val="ListLabel 1755"/>
    <w:qFormat/>
    <w:rPr>
      <w:rFonts w:cs="OpenSymbol;Arial Unicode MS"/>
    </w:rPr>
  </w:style>
  <w:style w:type="character" w:customStyle="1" w:styleId="ListLabel1756">
    <w:name w:val="ListLabel 1756"/>
    <w:qFormat/>
    <w:rPr>
      <w:rFonts w:cs="OpenSymbol;Arial Unicode MS"/>
    </w:rPr>
  </w:style>
  <w:style w:type="character" w:customStyle="1" w:styleId="ListLabel1757">
    <w:name w:val="ListLabel 1757"/>
    <w:qFormat/>
    <w:rPr>
      <w:rFonts w:cs="OpenSymbol;Arial Unicode MS"/>
    </w:rPr>
  </w:style>
  <w:style w:type="character" w:customStyle="1" w:styleId="ListLabel1758">
    <w:name w:val="ListLabel 1758"/>
    <w:qFormat/>
    <w:rPr>
      <w:rFonts w:cs="OpenSymbol;Arial Unicode MS"/>
    </w:rPr>
  </w:style>
  <w:style w:type="character" w:customStyle="1" w:styleId="ListLabel1759">
    <w:name w:val="ListLabel 1759"/>
    <w:qFormat/>
    <w:rPr>
      <w:rFonts w:cs="OpenSymbol;Arial Unicode MS"/>
    </w:rPr>
  </w:style>
  <w:style w:type="character" w:customStyle="1" w:styleId="ListLabel1760">
    <w:name w:val="ListLabel 1760"/>
    <w:qFormat/>
    <w:rPr>
      <w:rFonts w:cs="OpenSymbol;Arial Unicode MS"/>
    </w:rPr>
  </w:style>
  <w:style w:type="character" w:customStyle="1" w:styleId="ListLabel1761">
    <w:name w:val="ListLabel 1761"/>
    <w:qFormat/>
    <w:rPr>
      <w:rFonts w:cs="OpenSymbol;Arial Unicode MS"/>
    </w:rPr>
  </w:style>
  <w:style w:type="character" w:customStyle="1" w:styleId="ListLabel1762">
    <w:name w:val="ListLabel 1762"/>
    <w:qFormat/>
    <w:rPr>
      <w:rFonts w:cs="OpenSymbol;Arial Unicode MS"/>
    </w:rPr>
  </w:style>
  <w:style w:type="character" w:customStyle="1" w:styleId="ListLabel1763">
    <w:name w:val="ListLabel 1763"/>
    <w:qFormat/>
    <w:rPr>
      <w:rFonts w:cs="OpenSymbol;Arial Unicode MS"/>
    </w:rPr>
  </w:style>
  <w:style w:type="character" w:customStyle="1" w:styleId="ListLabel1764">
    <w:name w:val="ListLabel 1764"/>
    <w:qFormat/>
    <w:rPr>
      <w:rFonts w:cs="OpenSymbol;Arial Unicode MS"/>
    </w:rPr>
  </w:style>
  <w:style w:type="character" w:customStyle="1" w:styleId="ListLabel1765">
    <w:name w:val="ListLabel 1765"/>
    <w:qFormat/>
    <w:rPr>
      <w:rFonts w:cs="OpenSymbol;Arial Unicode MS"/>
    </w:rPr>
  </w:style>
  <w:style w:type="character" w:customStyle="1" w:styleId="ListLabel1766">
    <w:name w:val="ListLabel 1766"/>
    <w:qFormat/>
    <w:rPr>
      <w:rFonts w:cs="OpenSymbol;Arial Unicode MS"/>
    </w:rPr>
  </w:style>
  <w:style w:type="character" w:customStyle="1" w:styleId="ListLabel1767">
    <w:name w:val="ListLabel 1767"/>
    <w:qFormat/>
    <w:rPr>
      <w:rFonts w:cs="OpenSymbol;Arial Unicode MS"/>
    </w:rPr>
  </w:style>
  <w:style w:type="character" w:customStyle="1" w:styleId="ListLabel1768">
    <w:name w:val="ListLabel 1768"/>
    <w:qFormat/>
    <w:rPr>
      <w:rFonts w:cs="OpenSymbol;Arial Unicode MS"/>
    </w:rPr>
  </w:style>
  <w:style w:type="character" w:customStyle="1" w:styleId="ListLabel1769">
    <w:name w:val="ListLabel 1769"/>
    <w:qFormat/>
    <w:rPr>
      <w:rFonts w:cs="OpenSymbol;Arial Unicode MS"/>
    </w:rPr>
  </w:style>
  <w:style w:type="character" w:customStyle="1" w:styleId="ListLabel1770">
    <w:name w:val="ListLabel 1770"/>
    <w:qFormat/>
    <w:rPr>
      <w:rFonts w:cs="OpenSymbol;Arial Unicode MS"/>
    </w:rPr>
  </w:style>
  <w:style w:type="character" w:customStyle="1" w:styleId="ListLabel1771">
    <w:name w:val="ListLabel 1771"/>
    <w:qFormat/>
    <w:rPr>
      <w:rFonts w:cs="OpenSymbol;Arial Unicode MS"/>
    </w:rPr>
  </w:style>
  <w:style w:type="character" w:customStyle="1" w:styleId="ListLabel1772">
    <w:name w:val="ListLabel 1772"/>
    <w:qFormat/>
    <w:rPr>
      <w:rFonts w:cs="OpenSymbol;Arial Unicode MS"/>
    </w:rPr>
  </w:style>
  <w:style w:type="character" w:customStyle="1" w:styleId="ListLabel1773">
    <w:name w:val="ListLabel 1773"/>
    <w:qFormat/>
    <w:rPr>
      <w:rFonts w:cs="OpenSymbol;Arial Unicode MS"/>
    </w:rPr>
  </w:style>
  <w:style w:type="character" w:customStyle="1" w:styleId="ListLabel1774">
    <w:name w:val="ListLabel 1774"/>
    <w:qFormat/>
    <w:rPr>
      <w:rFonts w:cs="OpenSymbol;Arial Unicode MS"/>
    </w:rPr>
  </w:style>
  <w:style w:type="character" w:customStyle="1" w:styleId="ListLabel1775">
    <w:name w:val="ListLabel 1775"/>
    <w:qFormat/>
    <w:rPr>
      <w:rFonts w:cs="OpenSymbol;Arial Unicode MS"/>
    </w:rPr>
  </w:style>
  <w:style w:type="character" w:customStyle="1" w:styleId="ListLabel1776">
    <w:name w:val="ListLabel 1776"/>
    <w:qFormat/>
    <w:rPr>
      <w:rFonts w:cs="OpenSymbol;Arial Unicode MS"/>
    </w:rPr>
  </w:style>
  <w:style w:type="character" w:customStyle="1" w:styleId="ListLabel1777">
    <w:name w:val="ListLabel 1777"/>
    <w:qFormat/>
    <w:rPr>
      <w:rFonts w:cs="OpenSymbol;Arial Unicode MS"/>
    </w:rPr>
  </w:style>
  <w:style w:type="character" w:customStyle="1" w:styleId="ListLabel1778">
    <w:name w:val="ListLabel 1778"/>
    <w:qFormat/>
    <w:rPr>
      <w:rFonts w:cs="OpenSymbol;Arial Unicode MS"/>
    </w:rPr>
  </w:style>
  <w:style w:type="character" w:customStyle="1" w:styleId="ListLabel1779">
    <w:name w:val="ListLabel 1779"/>
    <w:qFormat/>
    <w:rPr>
      <w:rFonts w:cs="OpenSymbol;Arial Unicode MS"/>
    </w:rPr>
  </w:style>
  <w:style w:type="character" w:customStyle="1" w:styleId="ListLabel1780">
    <w:name w:val="ListLabel 1780"/>
    <w:qFormat/>
    <w:rPr>
      <w:rFonts w:cs="OpenSymbol;Arial Unicode MS"/>
    </w:rPr>
  </w:style>
  <w:style w:type="character" w:customStyle="1" w:styleId="ListLabel1781">
    <w:name w:val="ListLabel 1781"/>
    <w:qFormat/>
    <w:rPr>
      <w:rFonts w:cs="OpenSymbol;Arial Unicode MS"/>
    </w:rPr>
  </w:style>
  <w:style w:type="character" w:customStyle="1" w:styleId="ListLabel1782">
    <w:name w:val="ListLabel 1782"/>
    <w:qFormat/>
    <w:rPr>
      <w:rFonts w:cs="OpenSymbol;Arial Unicode MS"/>
    </w:rPr>
  </w:style>
  <w:style w:type="character" w:customStyle="1" w:styleId="ListLabel1783">
    <w:name w:val="ListLabel 1783"/>
    <w:qFormat/>
    <w:rPr>
      <w:rFonts w:cs="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eastAsia="Times New Roman"/>
      <w:sz w:val="16"/>
      <w:szCs w:val="16"/>
      <w:u w:val="none" w:color="000000"/>
      <w:lang w:val="en-US" w:eastAsia="en-US"/>
    </w:rPr>
  </w:style>
  <w:style w:type="character" w:customStyle="1" w:styleId="ListLabel1802">
    <w:name w:val="ListLabel 1802"/>
    <w:qFormat/>
    <w:rPr>
      <w:lang w:val="en-US"/>
    </w:rPr>
  </w:style>
  <w:style w:type="character" w:customStyle="1" w:styleId="ListLabel1803">
    <w:name w:val="ListLabel 1803"/>
    <w:qFormat/>
  </w:style>
  <w:style w:type="character" w:customStyle="1" w:styleId="ListLabel1804">
    <w:name w:val="ListLabel 1804"/>
    <w:qFormat/>
    <w:rPr>
      <w:rFonts w:cs="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Symbol"/>
      <w:sz w:val="20"/>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Arial Unicode MS"/>
    </w:rPr>
  </w:style>
  <w:style w:type="character" w:customStyle="1" w:styleId="ListLabel1886">
    <w:name w:val="ListLabel 1886"/>
    <w:qFormat/>
    <w:rPr>
      <w:rFonts w:cs="OpenSymbol;Arial Unicode MS"/>
    </w:rPr>
  </w:style>
  <w:style w:type="character" w:customStyle="1" w:styleId="ListLabel1887">
    <w:name w:val="ListLabel 1887"/>
    <w:qFormat/>
    <w:rPr>
      <w:rFonts w:cs="OpenSymbol;Arial Unicode MS"/>
    </w:rPr>
  </w:style>
  <w:style w:type="character" w:customStyle="1" w:styleId="ListLabel1888">
    <w:name w:val="ListLabel 1888"/>
    <w:qFormat/>
    <w:rPr>
      <w:rFonts w:cs="OpenSymbol;Arial Unicode MS"/>
    </w:rPr>
  </w:style>
  <w:style w:type="character" w:customStyle="1" w:styleId="ListLabel1889">
    <w:name w:val="ListLabel 1889"/>
    <w:qFormat/>
    <w:rPr>
      <w:rFonts w:cs="OpenSymbol;Arial Unicode MS"/>
    </w:rPr>
  </w:style>
  <w:style w:type="character" w:customStyle="1" w:styleId="ListLabel1890">
    <w:name w:val="ListLabel 1890"/>
    <w:qFormat/>
    <w:rPr>
      <w:rFonts w:cs="OpenSymbol;Arial Unicode MS"/>
    </w:rPr>
  </w:style>
  <w:style w:type="character" w:customStyle="1" w:styleId="ListLabel1891">
    <w:name w:val="ListLabel 1891"/>
    <w:qFormat/>
    <w:rPr>
      <w:rFonts w:cs="OpenSymbol;Arial Unicode MS"/>
    </w:rPr>
  </w:style>
  <w:style w:type="character" w:customStyle="1" w:styleId="ListLabel1892">
    <w:name w:val="ListLabel 1892"/>
    <w:qFormat/>
    <w:rPr>
      <w:rFonts w:cs="OpenSymbol;Arial Unicode MS"/>
    </w:rPr>
  </w:style>
  <w:style w:type="character" w:customStyle="1" w:styleId="ListLabel1893">
    <w:name w:val="ListLabel 1893"/>
    <w:qFormat/>
    <w:rPr>
      <w:rFonts w:cs="OpenSymbol;Arial Unicode MS"/>
    </w:rPr>
  </w:style>
  <w:style w:type="character" w:customStyle="1" w:styleId="ListLabel1894">
    <w:name w:val="ListLabel 1894"/>
    <w:qFormat/>
    <w:rPr>
      <w:rFonts w:cs="OpenSymbol;Arial Unicode MS"/>
    </w:rPr>
  </w:style>
  <w:style w:type="character" w:customStyle="1" w:styleId="ListLabel1895">
    <w:name w:val="ListLabel 1895"/>
    <w:qFormat/>
    <w:rPr>
      <w:rFonts w:cs="OpenSymbol;Arial Unicode MS"/>
    </w:rPr>
  </w:style>
  <w:style w:type="character" w:customStyle="1" w:styleId="ListLabel1896">
    <w:name w:val="ListLabel 1896"/>
    <w:qFormat/>
    <w:rPr>
      <w:rFonts w:cs="OpenSymbol;Arial Unicode MS"/>
    </w:rPr>
  </w:style>
  <w:style w:type="character" w:customStyle="1" w:styleId="ListLabel1897">
    <w:name w:val="ListLabel 1897"/>
    <w:qFormat/>
    <w:rPr>
      <w:rFonts w:cs="OpenSymbol;Arial Unicode MS"/>
    </w:rPr>
  </w:style>
  <w:style w:type="character" w:customStyle="1" w:styleId="ListLabel1898">
    <w:name w:val="ListLabel 1898"/>
    <w:qFormat/>
    <w:rPr>
      <w:rFonts w:cs="OpenSymbol;Arial Unicode MS"/>
    </w:rPr>
  </w:style>
  <w:style w:type="character" w:customStyle="1" w:styleId="ListLabel1899">
    <w:name w:val="ListLabel 1899"/>
    <w:qFormat/>
    <w:rPr>
      <w:rFonts w:cs="OpenSymbol;Arial Unicode MS"/>
    </w:rPr>
  </w:style>
  <w:style w:type="character" w:customStyle="1" w:styleId="ListLabel1900">
    <w:name w:val="ListLabel 1900"/>
    <w:qFormat/>
    <w:rPr>
      <w:rFonts w:cs="OpenSymbol;Arial Unicode MS"/>
    </w:rPr>
  </w:style>
  <w:style w:type="character" w:customStyle="1" w:styleId="ListLabel1901">
    <w:name w:val="ListLabel 1901"/>
    <w:qFormat/>
    <w:rPr>
      <w:rFonts w:cs="OpenSymbol;Arial Unicode MS"/>
    </w:rPr>
  </w:style>
  <w:style w:type="character" w:customStyle="1" w:styleId="ListLabel1902">
    <w:name w:val="ListLabel 1902"/>
    <w:qFormat/>
    <w:rPr>
      <w:rFonts w:cs="OpenSymbol;Arial Unicode MS"/>
    </w:rPr>
  </w:style>
  <w:style w:type="character" w:customStyle="1" w:styleId="ListLabel1903">
    <w:name w:val="ListLabel 1903"/>
    <w:qFormat/>
    <w:rPr>
      <w:rFonts w:cs="OpenSymbol;Arial Unicode MS"/>
    </w:rPr>
  </w:style>
  <w:style w:type="character" w:customStyle="1" w:styleId="ListLabel1904">
    <w:name w:val="ListLabel 1904"/>
    <w:qFormat/>
    <w:rPr>
      <w:rFonts w:cs="OpenSymbol;Arial Unicode MS"/>
    </w:rPr>
  </w:style>
  <w:style w:type="character" w:customStyle="1" w:styleId="ListLabel1905">
    <w:name w:val="ListLabel 1905"/>
    <w:qFormat/>
    <w:rPr>
      <w:rFonts w:cs="OpenSymbol;Arial Unicode MS"/>
    </w:rPr>
  </w:style>
  <w:style w:type="character" w:customStyle="1" w:styleId="ListLabel1906">
    <w:name w:val="ListLabel 1906"/>
    <w:qFormat/>
    <w:rPr>
      <w:rFonts w:cs="OpenSymbol;Arial Unicode MS"/>
    </w:rPr>
  </w:style>
  <w:style w:type="character" w:customStyle="1" w:styleId="ListLabel1907">
    <w:name w:val="ListLabel 1907"/>
    <w:qFormat/>
    <w:rPr>
      <w:rFonts w:cs="OpenSymbol;Arial Unicode MS"/>
    </w:rPr>
  </w:style>
  <w:style w:type="character" w:customStyle="1" w:styleId="ListLabel1908">
    <w:name w:val="ListLabel 1908"/>
    <w:qFormat/>
    <w:rPr>
      <w:rFonts w:cs="OpenSymbol;Arial Unicode MS"/>
    </w:rPr>
  </w:style>
  <w:style w:type="character" w:customStyle="1" w:styleId="ListLabel1909">
    <w:name w:val="ListLabel 1909"/>
    <w:qFormat/>
    <w:rPr>
      <w:rFonts w:cs="OpenSymbol;Arial Unicode MS"/>
    </w:rPr>
  </w:style>
  <w:style w:type="character" w:customStyle="1" w:styleId="ListLabel1910">
    <w:name w:val="ListLabel 1910"/>
    <w:qFormat/>
    <w:rPr>
      <w:rFonts w:cs="OpenSymbol;Arial Unicode MS"/>
    </w:rPr>
  </w:style>
  <w:style w:type="character" w:customStyle="1" w:styleId="ListLabel1911">
    <w:name w:val="ListLabel 1911"/>
    <w:qFormat/>
    <w:rPr>
      <w:rFonts w:cs="OpenSymbol;Arial Unicode MS"/>
    </w:rPr>
  </w:style>
  <w:style w:type="character" w:customStyle="1" w:styleId="ListLabel1912">
    <w:name w:val="ListLabel 1912"/>
    <w:qFormat/>
    <w:rPr>
      <w:rFonts w:cs="OpenSymbol;Arial Unicode MS"/>
    </w:rPr>
  </w:style>
  <w:style w:type="character" w:customStyle="1" w:styleId="ListLabel1913">
    <w:name w:val="ListLabel 1913"/>
    <w:qFormat/>
    <w:rPr>
      <w:rFonts w:cs="OpenSymbol;Arial Unicode MS"/>
    </w:rPr>
  </w:style>
  <w:style w:type="character" w:customStyle="1" w:styleId="ListLabel1914">
    <w:name w:val="ListLabel 1914"/>
    <w:qFormat/>
    <w:rPr>
      <w:rFonts w:cs="OpenSymbol;Arial Unicode MS"/>
    </w:rPr>
  </w:style>
  <w:style w:type="character" w:customStyle="1" w:styleId="ListLabel1915">
    <w:name w:val="ListLabel 1915"/>
    <w:qFormat/>
    <w:rPr>
      <w:rFonts w:cs="OpenSymbol;Arial Unicode MS"/>
    </w:rPr>
  </w:style>
  <w:style w:type="character" w:customStyle="1" w:styleId="ListLabel1916">
    <w:name w:val="ListLabel 1916"/>
    <w:qFormat/>
    <w:rPr>
      <w:rFonts w:cs="OpenSymbol;Arial Unicode MS"/>
    </w:rPr>
  </w:style>
  <w:style w:type="character" w:customStyle="1" w:styleId="ListLabel1917">
    <w:name w:val="ListLabel 1917"/>
    <w:qFormat/>
    <w:rPr>
      <w:rFonts w:cs="OpenSymbol;Arial Unicode MS"/>
    </w:rPr>
  </w:style>
  <w:style w:type="character" w:customStyle="1" w:styleId="ListLabel1918">
    <w:name w:val="ListLabel 1918"/>
    <w:qFormat/>
    <w:rPr>
      <w:rFonts w:cs="OpenSymbol;Arial Unicode MS"/>
    </w:rPr>
  </w:style>
  <w:style w:type="character" w:customStyle="1" w:styleId="ListLabel1919">
    <w:name w:val="ListLabel 1919"/>
    <w:qFormat/>
    <w:rPr>
      <w:rFonts w:cs="OpenSymbol;Arial Unicode MS"/>
    </w:rPr>
  </w:style>
  <w:style w:type="character" w:customStyle="1" w:styleId="ListLabel1920">
    <w:name w:val="ListLabel 1920"/>
    <w:qFormat/>
    <w:rPr>
      <w:rFonts w:cs="OpenSymbol;Arial Unicode MS"/>
    </w:rPr>
  </w:style>
  <w:style w:type="character" w:customStyle="1" w:styleId="ListLabel1921">
    <w:name w:val="ListLabel 1921"/>
    <w:qFormat/>
    <w:rPr>
      <w:rFonts w:cs="OpenSymbol;Arial Unicode MS"/>
    </w:rPr>
  </w:style>
  <w:style w:type="character" w:customStyle="1" w:styleId="ListLabel1922">
    <w:name w:val="ListLabel 1922"/>
    <w:qFormat/>
    <w:rPr>
      <w:rFonts w:cs="OpenSymbol;Arial Unicode MS"/>
    </w:rPr>
  </w:style>
  <w:style w:type="character" w:customStyle="1" w:styleId="ListLabel1923">
    <w:name w:val="ListLabel 1923"/>
    <w:qFormat/>
    <w:rPr>
      <w:rFonts w:cs="OpenSymbol;Arial Unicode MS"/>
    </w:rPr>
  </w:style>
  <w:style w:type="character" w:customStyle="1" w:styleId="ListLabel1924">
    <w:name w:val="ListLabel 1924"/>
    <w:qFormat/>
    <w:rPr>
      <w:rFonts w:cs="OpenSymbol;Arial Unicode MS"/>
    </w:rPr>
  </w:style>
  <w:style w:type="character" w:customStyle="1" w:styleId="ListLabel1925">
    <w:name w:val="ListLabel 1925"/>
    <w:qFormat/>
    <w:rPr>
      <w:rFonts w:cs="OpenSymbol;Arial Unicode MS"/>
    </w:rPr>
  </w:style>
  <w:style w:type="character" w:customStyle="1" w:styleId="ListLabel1926">
    <w:name w:val="ListLabel 1926"/>
    <w:qFormat/>
    <w:rPr>
      <w:rFonts w:cs="OpenSymbol;Arial Unicode MS"/>
    </w:rPr>
  </w:style>
  <w:style w:type="character" w:customStyle="1" w:styleId="ListLabel1927">
    <w:name w:val="ListLabel 1927"/>
    <w:qFormat/>
    <w:rPr>
      <w:rFonts w:cs="OpenSymbol;Arial Unicode MS"/>
    </w:rPr>
  </w:style>
  <w:style w:type="character" w:customStyle="1" w:styleId="ListLabel1928">
    <w:name w:val="ListLabel 1928"/>
    <w:qFormat/>
    <w:rPr>
      <w:rFonts w:cs="OpenSymbol;Arial Unicode MS"/>
    </w:rPr>
  </w:style>
  <w:style w:type="character" w:customStyle="1" w:styleId="ListLabel1929">
    <w:name w:val="ListLabel 1929"/>
    <w:qFormat/>
    <w:rPr>
      <w:rFonts w:cs="OpenSymbol;Arial Unicode MS"/>
    </w:rPr>
  </w:style>
  <w:style w:type="character" w:customStyle="1" w:styleId="ListLabel1930">
    <w:name w:val="ListLabel 1930"/>
    <w:qFormat/>
    <w:rPr>
      <w:rFonts w:cs="OpenSymbol;Arial Unicode MS"/>
    </w:rPr>
  </w:style>
  <w:style w:type="character" w:customStyle="1" w:styleId="ListLabel1931">
    <w:name w:val="ListLabel 1931"/>
    <w:qFormat/>
    <w:rPr>
      <w:rFonts w:cs="OpenSymbol;Arial Unicode MS"/>
    </w:rPr>
  </w:style>
  <w:style w:type="character" w:customStyle="1" w:styleId="ListLabel1932">
    <w:name w:val="ListLabel 1932"/>
    <w:qFormat/>
    <w:rPr>
      <w:rFonts w:cs="OpenSymbol;Arial Unicode MS"/>
    </w:rPr>
  </w:style>
  <w:style w:type="character" w:customStyle="1" w:styleId="ListLabel1933">
    <w:name w:val="ListLabel 1933"/>
    <w:qFormat/>
    <w:rPr>
      <w:rFonts w:cs="OpenSymbol;Arial Unicode MS"/>
    </w:rPr>
  </w:style>
  <w:style w:type="character" w:customStyle="1" w:styleId="ListLabel1934">
    <w:name w:val="ListLabel 1934"/>
    <w:qFormat/>
    <w:rPr>
      <w:rFonts w:cs="OpenSymbol;Arial Unicode MS"/>
    </w:rPr>
  </w:style>
  <w:style w:type="character" w:customStyle="1" w:styleId="ListLabel1935">
    <w:name w:val="ListLabel 1935"/>
    <w:qFormat/>
    <w:rPr>
      <w:rFonts w:cs="OpenSymbol;Arial Unicode MS"/>
    </w:rPr>
  </w:style>
  <w:style w:type="character" w:customStyle="1" w:styleId="ListLabel1936">
    <w:name w:val="ListLabel 1936"/>
    <w:qFormat/>
    <w:rPr>
      <w:rFonts w:cs="OpenSymbol;Arial Unicode MS"/>
    </w:rPr>
  </w:style>
  <w:style w:type="character" w:customStyle="1" w:styleId="ListLabel1937">
    <w:name w:val="ListLabel 1937"/>
    <w:qFormat/>
    <w:rPr>
      <w:rFonts w:cs="OpenSymbol;Arial Unicode MS"/>
    </w:rPr>
  </w:style>
  <w:style w:type="character" w:customStyle="1" w:styleId="ListLabel1938">
    <w:name w:val="ListLabel 1938"/>
    <w:qFormat/>
    <w:rPr>
      <w:rFonts w:cs="OpenSymbol;Arial Unicode MS"/>
    </w:rPr>
  </w:style>
  <w:style w:type="character" w:customStyle="1" w:styleId="ListLabel1939">
    <w:name w:val="ListLabel 1939"/>
    <w:qFormat/>
    <w:rPr>
      <w:rFonts w:cs="OpenSymbol;Arial Unicode MS"/>
    </w:rPr>
  </w:style>
  <w:style w:type="character" w:customStyle="1" w:styleId="ListLabel1940">
    <w:name w:val="ListLabel 1940"/>
    <w:qFormat/>
    <w:rPr>
      <w:rFonts w:cs="OpenSymbol;Arial Unicode MS"/>
    </w:rPr>
  </w:style>
  <w:style w:type="character" w:customStyle="1" w:styleId="ListLabel1941">
    <w:name w:val="ListLabel 1941"/>
    <w:qFormat/>
    <w:rPr>
      <w:rFonts w:cs="OpenSymbol;Arial Unicode MS"/>
    </w:rPr>
  </w:style>
  <w:style w:type="character" w:customStyle="1" w:styleId="ListLabel1942">
    <w:name w:val="ListLabel 1942"/>
    <w:qFormat/>
    <w:rPr>
      <w:rFonts w:cs="OpenSymbol;Arial Unicode MS"/>
    </w:rPr>
  </w:style>
  <w:style w:type="character" w:customStyle="1" w:styleId="ListLabel1943">
    <w:name w:val="ListLabel 1943"/>
    <w:qFormat/>
    <w:rPr>
      <w:rFonts w:cs="OpenSymbol;Arial Unicode MS"/>
    </w:rPr>
  </w:style>
  <w:style w:type="character" w:customStyle="1" w:styleId="ListLabel1944">
    <w:name w:val="ListLabel 1944"/>
    <w:qFormat/>
    <w:rPr>
      <w:rFonts w:cs="OpenSymbol;Arial Unicode MS"/>
    </w:rPr>
  </w:style>
  <w:style w:type="character" w:customStyle="1" w:styleId="ListLabel1945">
    <w:name w:val="ListLabel 1945"/>
    <w:qFormat/>
    <w:rPr>
      <w:rFonts w:cs="OpenSymbol;Arial Unicode MS"/>
    </w:rPr>
  </w:style>
  <w:style w:type="character" w:customStyle="1" w:styleId="ListLabel1946">
    <w:name w:val="ListLabel 1946"/>
    <w:qFormat/>
    <w:rPr>
      <w:rFonts w:cs="OpenSymbol;Arial Unicode MS"/>
    </w:rPr>
  </w:style>
  <w:style w:type="character" w:customStyle="1" w:styleId="ListLabel1947">
    <w:name w:val="ListLabel 1947"/>
    <w:qFormat/>
    <w:rPr>
      <w:rFonts w:cs="OpenSymbol;Arial Unicode MS"/>
    </w:rPr>
  </w:style>
  <w:style w:type="character" w:customStyle="1" w:styleId="ListLabel1948">
    <w:name w:val="ListLabel 1948"/>
    <w:qFormat/>
    <w:rPr>
      <w:rFonts w:cs="OpenSymbol;Arial Unicode MS"/>
    </w:rPr>
  </w:style>
  <w:style w:type="character" w:customStyle="1" w:styleId="ListLabel1949">
    <w:name w:val="ListLabel 1949"/>
    <w:qFormat/>
    <w:rPr>
      <w:rFonts w:cs="OpenSymbol;Arial Unicode MS"/>
    </w:rPr>
  </w:style>
  <w:style w:type="character" w:customStyle="1" w:styleId="ListLabel1950">
    <w:name w:val="ListLabel 1950"/>
    <w:qFormat/>
    <w:rPr>
      <w:rFonts w:cs="OpenSymbol;Arial Unicode MS"/>
    </w:rPr>
  </w:style>
  <w:style w:type="character" w:customStyle="1" w:styleId="ListLabel1951">
    <w:name w:val="ListLabel 1951"/>
    <w:qFormat/>
    <w:rPr>
      <w:rFonts w:cs="OpenSymbol;Arial Unicode MS"/>
    </w:rPr>
  </w:style>
  <w:style w:type="character" w:customStyle="1" w:styleId="ListLabel1952">
    <w:name w:val="ListLabel 1952"/>
    <w:qFormat/>
    <w:rPr>
      <w:rFonts w:cs="OpenSymbol;Arial Unicode MS"/>
    </w:rPr>
  </w:style>
  <w:style w:type="character" w:customStyle="1" w:styleId="ListLabel1953">
    <w:name w:val="ListLabel 1953"/>
    <w:qFormat/>
    <w:rPr>
      <w:rFonts w:cs="OpenSymbol;Arial Unicode MS"/>
    </w:rPr>
  </w:style>
  <w:style w:type="character" w:customStyle="1" w:styleId="ListLabel1954">
    <w:name w:val="ListLabel 1954"/>
    <w:qFormat/>
    <w:rPr>
      <w:rFonts w:cs="OpenSymbol;Arial Unicode MS"/>
    </w:rPr>
  </w:style>
  <w:style w:type="character" w:customStyle="1" w:styleId="ListLabel1955">
    <w:name w:val="ListLabel 1955"/>
    <w:qFormat/>
    <w:rPr>
      <w:rFonts w:cs="OpenSymbol;Arial Unicode MS"/>
    </w:rPr>
  </w:style>
  <w:style w:type="character" w:customStyle="1" w:styleId="ListLabel1956">
    <w:name w:val="ListLabel 1956"/>
    <w:qFormat/>
    <w:rPr>
      <w:rFonts w:cs="OpenSymbol;Arial Unicode MS"/>
    </w:rPr>
  </w:style>
  <w:style w:type="character" w:customStyle="1" w:styleId="ListLabel1957">
    <w:name w:val="ListLabel 1957"/>
    <w:qFormat/>
    <w:rPr>
      <w:rFonts w:cs="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eastAsia="Times New Roman"/>
      <w:sz w:val="16"/>
      <w:szCs w:val="16"/>
      <w:u w:val="none" w:color="000000"/>
      <w:lang w:val="en-US" w:eastAsia="en-US"/>
    </w:rPr>
  </w:style>
  <w:style w:type="character" w:customStyle="1" w:styleId="ListLabel1976">
    <w:name w:val="ListLabel 1976"/>
    <w:qFormat/>
    <w:rPr>
      <w:lang w:val="en-US"/>
    </w:rPr>
  </w:style>
  <w:style w:type="character" w:customStyle="1" w:styleId="ListLabel1977">
    <w:name w:val="ListLabel 1977"/>
    <w:qFormat/>
  </w:style>
  <w:style w:type="character" w:customStyle="1" w:styleId="ListLabel1978">
    <w:name w:val="ListLabel 1978"/>
    <w:qFormat/>
    <w:rPr>
      <w:rFonts w:cs="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Symbol"/>
      <w:sz w:val="20"/>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Symbol"/>
    </w:rPr>
  </w:style>
  <w:style w:type="character" w:customStyle="1" w:styleId="ListLabel2045">
    <w:name w:val="ListLabel 2045"/>
    <w:qFormat/>
    <w:rPr>
      <w:rFonts w:cs="OpenSymbol"/>
    </w:rPr>
  </w:style>
  <w:style w:type="character" w:customStyle="1" w:styleId="ListLabel2046">
    <w:name w:val="ListLabel 2046"/>
    <w:qFormat/>
    <w:rPr>
      <w:rFonts w:cs="OpenSymbol"/>
    </w:rPr>
  </w:style>
  <w:style w:type="character" w:customStyle="1" w:styleId="ListLabel2047">
    <w:name w:val="ListLabel 2047"/>
    <w:qFormat/>
    <w:rPr>
      <w:rFonts w:cs="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Arial Unicode MS"/>
    </w:rPr>
  </w:style>
  <w:style w:type="character" w:customStyle="1" w:styleId="ListLabel2060">
    <w:name w:val="ListLabel 2060"/>
    <w:qFormat/>
    <w:rPr>
      <w:rFonts w:cs="OpenSymbol;Arial Unicode MS"/>
    </w:rPr>
  </w:style>
  <w:style w:type="character" w:customStyle="1" w:styleId="ListLabel2061">
    <w:name w:val="ListLabel 2061"/>
    <w:qFormat/>
    <w:rPr>
      <w:rFonts w:cs="OpenSymbol;Arial Unicode MS"/>
    </w:rPr>
  </w:style>
  <w:style w:type="character" w:customStyle="1" w:styleId="ListLabel2062">
    <w:name w:val="ListLabel 2062"/>
    <w:qFormat/>
    <w:rPr>
      <w:rFonts w:cs="OpenSymbol;Arial Unicode MS"/>
    </w:rPr>
  </w:style>
  <w:style w:type="character" w:customStyle="1" w:styleId="ListLabel2063">
    <w:name w:val="ListLabel 2063"/>
    <w:qFormat/>
    <w:rPr>
      <w:rFonts w:cs="OpenSymbol;Arial Unicode MS"/>
    </w:rPr>
  </w:style>
  <w:style w:type="character" w:customStyle="1" w:styleId="ListLabel2064">
    <w:name w:val="ListLabel 2064"/>
    <w:qFormat/>
    <w:rPr>
      <w:rFonts w:cs="OpenSymbol;Arial Unicode MS"/>
    </w:rPr>
  </w:style>
  <w:style w:type="character" w:customStyle="1" w:styleId="ListLabel2065">
    <w:name w:val="ListLabel 2065"/>
    <w:qFormat/>
    <w:rPr>
      <w:rFonts w:cs="OpenSymbol;Arial Unicode MS"/>
    </w:rPr>
  </w:style>
  <w:style w:type="character" w:customStyle="1" w:styleId="ListLabel2066">
    <w:name w:val="ListLabel 2066"/>
    <w:qFormat/>
    <w:rPr>
      <w:rFonts w:cs="OpenSymbol;Arial Unicode MS"/>
    </w:rPr>
  </w:style>
  <w:style w:type="character" w:customStyle="1" w:styleId="ListLabel2067">
    <w:name w:val="ListLabel 2067"/>
    <w:qFormat/>
    <w:rPr>
      <w:rFonts w:cs="OpenSymbol;Arial Unicode MS"/>
    </w:rPr>
  </w:style>
  <w:style w:type="character" w:customStyle="1" w:styleId="ListLabel2068">
    <w:name w:val="ListLabel 2068"/>
    <w:qFormat/>
    <w:rPr>
      <w:rFonts w:cs="OpenSymbol;Arial Unicode MS"/>
    </w:rPr>
  </w:style>
  <w:style w:type="character" w:customStyle="1" w:styleId="ListLabel2069">
    <w:name w:val="ListLabel 2069"/>
    <w:qFormat/>
    <w:rPr>
      <w:rFonts w:cs="OpenSymbol;Arial Unicode MS"/>
    </w:rPr>
  </w:style>
  <w:style w:type="character" w:customStyle="1" w:styleId="ListLabel2070">
    <w:name w:val="ListLabel 2070"/>
    <w:qFormat/>
    <w:rPr>
      <w:rFonts w:cs="OpenSymbol;Arial Unicode MS"/>
    </w:rPr>
  </w:style>
  <w:style w:type="character" w:customStyle="1" w:styleId="ListLabel2071">
    <w:name w:val="ListLabel 2071"/>
    <w:qFormat/>
    <w:rPr>
      <w:rFonts w:cs="OpenSymbol;Arial Unicode MS"/>
    </w:rPr>
  </w:style>
  <w:style w:type="character" w:customStyle="1" w:styleId="ListLabel2072">
    <w:name w:val="ListLabel 2072"/>
    <w:qFormat/>
    <w:rPr>
      <w:rFonts w:cs="OpenSymbol;Arial Unicode MS"/>
    </w:rPr>
  </w:style>
  <w:style w:type="character" w:customStyle="1" w:styleId="ListLabel2073">
    <w:name w:val="ListLabel 2073"/>
    <w:qFormat/>
    <w:rPr>
      <w:rFonts w:cs="OpenSymbol;Arial Unicode MS"/>
    </w:rPr>
  </w:style>
  <w:style w:type="character" w:customStyle="1" w:styleId="ListLabel2074">
    <w:name w:val="ListLabel 2074"/>
    <w:qFormat/>
    <w:rPr>
      <w:rFonts w:cs="OpenSymbol;Arial Unicode MS"/>
    </w:rPr>
  </w:style>
  <w:style w:type="character" w:customStyle="1" w:styleId="ListLabel2075">
    <w:name w:val="ListLabel 2075"/>
    <w:qFormat/>
    <w:rPr>
      <w:rFonts w:cs="OpenSymbol;Arial Unicode MS"/>
    </w:rPr>
  </w:style>
  <w:style w:type="character" w:customStyle="1" w:styleId="ListLabel2076">
    <w:name w:val="ListLabel 2076"/>
    <w:qFormat/>
    <w:rPr>
      <w:rFonts w:cs="OpenSymbol;Arial Unicode MS"/>
    </w:rPr>
  </w:style>
  <w:style w:type="character" w:customStyle="1" w:styleId="ListLabel2077">
    <w:name w:val="ListLabel 2077"/>
    <w:qFormat/>
    <w:rPr>
      <w:rFonts w:cs="OpenSymbol;Arial Unicode MS"/>
    </w:rPr>
  </w:style>
  <w:style w:type="character" w:customStyle="1" w:styleId="ListLabel2078">
    <w:name w:val="ListLabel 2078"/>
    <w:qFormat/>
    <w:rPr>
      <w:rFonts w:cs="OpenSymbol;Arial Unicode MS"/>
    </w:rPr>
  </w:style>
  <w:style w:type="character" w:customStyle="1" w:styleId="ListLabel2079">
    <w:name w:val="ListLabel 2079"/>
    <w:qFormat/>
    <w:rPr>
      <w:rFonts w:cs="OpenSymbol;Arial Unicode MS"/>
    </w:rPr>
  </w:style>
  <w:style w:type="character" w:customStyle="1" w:styleId="ListLabel2080">
    <w:name w:val="ListLabel 2080"/>
    <w:qFormat/>
    <w:rPr>
      <w:rFonts w:cs="OpenSymbol;Arial Unicode MS"/>
    </w:rPr>
  </w:style>
  <w:style w:type="character" w:customStyle="1" w:styleId="ListLabel2081">
    <w:name w:val="ListLabel 2081"/>
    <w:qFormat/>
    <w:rPr>
      <w:rFonts w:cs="OpenSymbol;Arial Unicode MS"/>
    </w:rPr>
  </w:style>
  <w:style w:type="character" w:customStyle="1" w:styleId="ListLabel2082">
    <w:name w:val="ListLabel 2082"/>
    <w:qFormat/>
    <w:rPr>
      <w:rFonts w:cs="OpenSymbol;Arial Unicode MS"/>
    </w:rPr>
  </w:style>
  <w:style w:type="character" w:customStyle="1" w:styleId="ListLabel2083">
    <w:name w:val="ListLabel 2083"/>
    <w:qFormat/>
    <w:rPr>
      <w:rFonts w:cs="OpenSymbol;Arial Unicode MS"/>
    </w:rPr>
  </w:style>
  <w:style w:type="character" w:customStyle="1" w:styleId="ListLabel2084">
    <w:name w:val="ListLabel 2084"/>
    <w:qFormat/>
    <w:rPr>
      <w:rFonts w:cs="OpenSymbol;Arial Unicode MS"/>
    </w:rPr>
  </w:style>
  <w:style w:type="character" w:customStyle="1" w:styleId="ListLabel2085">
    <w:name w:val="ListLabel 2085"/>
    <w:qFormat/>
    <w:rPr>
      <w:rFonts w:cs="OpenSymbol;Arial Unicode MS"/>
    </w:rPr>
  </w:style>
  <w:style w:type="character" w:customStyle="1" w:styleId="ListLabel2086">
    <w:name w:val="ListLabel 2086"/>
    <w:qFormat/>
    <w:rPr>
      <w:rFonts w:cs="OpenSymbol;Arial Unicode MS"/>
    </w:rPr>
  </w:style>
  <w:style w:type="character" w:customStyle="1" w:styleId="ListLabel2087">
    <w:name w:val="ListLabel 2087"/>
    <w:qFormat/>
    <w:rPr>
      <w:rFonts w:cs="OpenSymbol;Arial Unicode MS"/>
    </w:rPr>
  </w:style>
  <w:style w:type="character" w:customStyle="1" w:styleId="ListLabel2088">
    <w:name w:val="ListLabel 2088"/>
    <w:qFormat/>
    <w:rPr>
      <w:rFonts w:cs="OpenSymbol;Arial Unicode MS"/>
    </w:rPr>
  </w:style>
  <w:style w:type="character" w:customStyle="1" w:styleId="ListLabel2089">
    <w:name w:val="ListLabel 2089"/>
    <w:qFormat/>
    <w:rPr>
      <w:rFonts w:cs="OpenSymbol;Arial Unicode MS"/>
    </w:rPr>
  </w:style>
  <w:style w:type="character" w:customStyle="1" w:styleId="ListLabel2090">
    <w:name w:val="ListLabel 2090"/>
    <w:qFormat/>
    <w:rPr>
      <w:rFonts w:cs="OpenSymbol;Arial Unicode MS"/>
    </w:rPr>
  </w:style>
  <w:style w:type="character" w:customStyle="1" w:styleId="ListLabel2091">
    <w:name w:val="ListLabel 2091"/>
    <w:qFormat/>
    <w:rPr>
      <w:rFonts w:cs="OpenSymbol;Arial Unicode MS"/>
    </w:rPr>
  </w:style>
  <w:style w:type="character" w:customStyle="1" w:styleId="ListLabel2092">
    <w:name w:val="ListLabel 2092"/>
    <w:qFormat/>
    <w:rPr>
      <w:rFonts w:cs="OpenSymbol;Arial Unicode MS"/>
    </w:rPr>
  </w:style>
  <w:style w:type="character" w:customStyle="1" w:styleId="ListLabel2093">
    <w:name w:val="ListLabel 2093"/>
    <w:qFormat/>
    <w:rPr>
      <w:rFonts w:cs="OpenSymbol;Arial Unicode MS"/>
    </w:rPr>
  </w:style>
  <w:style w:type="character" w:customStyle="1" w:styleId="ListLabel2094">
    <w:name w:val="ListLabel 2094"/>
    <w:qFormat/>
    <w:rPr>
      <w:rFonts w:cs="OpenSymbol;Arial Unicode MS"/>
    </w:rPr>
  </w:style>
  <w:style w:type="character" w:customStyle="1" w:styleId="ListLabel2095">
    <w:name w:val="ListLabel 2095"/>
    <w:qFormat/>
    <w:rPr>
      <w:rFonts w:cs="OpenSymbol;Arial Unicode MS"/>
    </w:rPr>
  </w:style>
  <w:style w:type="character" w:customStyle="1" w:styleId="ListLabel2096">
    <w:name w:val="ListLabel 2096"/>
    <w:qFormat/>
    <w:rPr>
      <w:rFonts w:cs="OpenSymbol;Arial Unicode MS"/>
    </w:rPr>
  </w:style>
  <w:style w:type="character" w:customStyle="1" w:styleId="ListLabel2097">
    <w:name w:val="ListLabel 2097"/>
    <w:qFormat/>
    <w:rPr>
      <w:rFonts w:cs="OpenSymbol;Arial Unicode MS"/>
    </w:rPr>
  </w:style>
  <w:style w:type="character" w:customStyle="1" w:styleId="ListLabel2098">
    <w:name w:val="ListLabel 2098"/>
    <w:qFormat/>
    <w:rPr>
      <w:rFonts w:cs="OpenSymbol;Arial Unicode MS"/>
    </w:rPr>
  </w:style>
  <w:style w:type="character" w:customStyle="1" w:styleId="ListLabel2099">
    <w:name w:val="ListLabel 2099"/>
    <w:qFormat/>
    <w:rPr>
      <w:rFonts w:cs="OpenSymbol;Arial Unicode MS"/>
    </w:rPr>
  </w:style>
  <w:style w:type="character" w:customStyle="1" w:styleId="ListLabel2100">
    <w:name w:val="ListLabel 2100"/>
    <w:qFormat/>
    <w:rPr>
      <w:rFonts w:cs="OpenSymbol;Arial Unicode MS"/>
    </w:rPr>
  </w:style>
  <w:style w:type="character" w:customStyle="1" w:styleId="ListLabel2101">
    <w:name w:val="ListLabel 2101"/>
    <w:qFormat/>
    <w:rPr>
      <w:rFonts w:cs="OpenSymbol;Arial Unicode MS"/>
    </w:rPr>
  </w:style>
  <w:style w:type="character" w:customStyle="1" w:styleId="ListLabel2102">
    <w:name w:val="ListLabel 2102"/>
    <w:qFormat/>
    <w:rPr>
      <w:rFonts w:cs="OpenSymbol;Arial Unicode MS"/>
    </w:rPr>
  </w:style>
  <w:style w:type="character" w:customStyle="1" w:styleId="ListLabel2103">
    <w:name w:val="ListLabel 2103"/>
    <w:qFormat/>
    <w:rPr>
      <w:rFonts w:cs="OpenSymbol;Arial Unicode MS"/>
    </w:rPr>
  </w:style>
  <w:style w:type="character" w:customStyle="1" w:styleId="ListLabel2104">
    <w:name w:val="ListLabel 2104"/>
    <w:qFormat/>
    <w:rPr>
      <w:rFonts w:cs="OpenSymbol;Arial Unicode MS"/>
    </w:rPr>
  </w:style>
  <w:style w:type="character" w:customStyle="1" w:styleId="ListLabel2105">
    <w:name w:val="ListLabel 2105"/>
    <w:qFormat/>
    <w:rPr>
      <w:rFonts w:cs="OpenSymbol;Arial Unicode MS"/>
    </w:rPr>
  </w:style>
  <w:style w:type="character" w:customStyle="1" w:styleId="ListLabel2106">
    <w:name w:val="ListLabel 2106"/>
    <w:qFormat/>
    <w:rPr>
      <w:rFonts w:cs="OpenSymbol;Arial Unicode MS"/>
    </w:rPr>
  </w:style>
  <w:style w:type="character" w:customStyle="1" w:styleId="ListLabel2107">
    <w:name w:val="ListLabel 2107"/>
    <w:qFormat/>
    <w:rPr>
      <w:rFonts w:cs="OpenSymbol;Arial Unicode MS"/>
    </w:rPr>
  </w:style>
  <w:style w:type="character" w:customStyle="1" w:styleId="ListLabel2108">
    <w:name w:val="ListLabel 2108"/>
    <w:qFormat/>
    <w:rPr>
      <w:rFonts w:cs="OpenSymbol;Arial Unicode MS"/>
    </w:rPr>
  </w:style>
  <w:style w:type="character" w:customStyle="1" w:styleId="ListLabel2109">
    <w:name w:val="ListLabel 2109"/>
    <w:qFormat/>
    <w:rPr>
      <w:rFonts w:cs="OpenSymbol;Arial Unicode MS"/>
    </w:rPr>
  </w:style>
  <w:style w:type="character" w:customStyle="1" w:styleId="ListLabel2110">
    <w:name w:val="ListLabel 2110"/>
    <w:qFormat/>
    <w:rPr>
      <w:rFonts w:cs="OpenSymbol;Arial Unicode MS"/>
    </w:rPr>
  </w:style>
  <w:style w:type="character" w:customStyle="1" w:styleId="ListLabel2111">
    <w:name w:val="ListLabel 2111"/>
    <w:qFormat/>
    <w:rPr>
      <w:rFonts w:cs="OpenSymbol;Arial Unicode MS"/>
    </w:rPr>
  </w:style>
  <w:style w:type="character" w:customStyle="1" w:styleId="ListLabel2112">
    <w:name w:val="ListLabel 2112"/>
    <w:qFormat/>
    <w:rPr>
      <w:rFonts w:cs="OpenSymbol;Arial Unicode MS"/>
    </w:rPr>
  </w:style>
  <w:style w:type="character" w:customStyle="1" w:styleId="ListLabel2113">
    <w:name w:val="ListLabel 2113"/>
    <w:qFormat/>
    <w:rPr>
      <w:rFonts w:cs="OpenSymbol;Arial Unicode MS"/>
    </w:rPr>
  </w:style>
  <w:style w:type="character" w:customStyle="1" w:styleId="ListLabel2114">
    <w:name w:val="ListLabel 2114"/>
    <w:qFormat/>
    <w:rPr>
      <w:rFonts w:cs="OpenSymbol;Arial Unicode MS"/>
    </w:rPr>
  </w:style>
  <w:style w:type="character" w:customStyle="1" w:styleId="ListLabel2115">
    <w:name w:val="ListLabel 2115"/>
    <w:qFormat/>
    <w:rPr>
      <w:rFonts w:cs="OpenSymbol;Arial Unicode MS"/>
    </w:rPr>
  </w:style>
  <w:style w:type="character" w:customStyle="1" w:styleId="ListLabel2116">
    <w:name w:val="ListLabel 2116"/>
    <w:qFormat/>
    <w:rPr>
      <w:rFonts w:cs="OpenSymbol;Arial Unicode MS"/>
    </w:rPr>
  </w:style>
  <w:style w:type="character" w:customStyle="1" w:styleId="ListLabel2117">
    <w:name w:val="ListLabel 2117"/>
    <w:qFormat/>
    <w:rPr>
      <w:rFonts w:cs="OpenSymbol;Arial Unicode MS"/>
    </w:rPr>
  </w:style>
  <w:style w:type="character" w:customStyle="1" w:styleId="ListLabel2118">
    <w:name w:val="ListLabel 2118"/>
    <w:qFormat/>
    <w:rPr>
      <w:rFonts w:cs="OpenSymbol;Arial Unicode MS"/>
    </w:rPr>
  </w:style>
  <w:style w:type="character" w:customStyle="1" w:styleId="ListLabel2119">
    <w:name w:val="ListLabel 2119"/>
    <w:qFormat/>
    <w:rPr>
      <w:rFonts w:cs="OpenSymbol;Arial Unicode MS"/>
    </w:rPr>
  </w:style>
  <w:style w:type="character" w:customStyle="1" w:styleId="ListLabel2120">
    <w:name w:val="ListLabel 2120"/>
    <w:qFormat/>
    <w:rPr>
      <w:rFonts w:cs="OpenSymbol;Arial Unicode MS"/>
    </w:rPr>
  </w:style>
  <w:style w:type="character" w:customStyle="1" w:styleId="ListLabel2121">
    <w:name w:val="ListLabel 2121"/>
    <w:qFormat/>
    <w:rPr>
      <w:rFonts w:cs="OpenSymbol;Arial Unicode MS"/>
    </w:rPr>
  </w:style>
  <w:style w:type="character" w:customStyle="1" w:styleId="ListLabel2122">
    <w:name w:val="ListLabel 2122"/>
    <w:qFormat/>
    <w:rPr>
      <w:rFonts w:cs="OpenSymbol;Arial Unicode MS"/>
    </w:rPr>
  </w:style>
  <w:style w:type="character" w:customStyle="1" w:styleId="ListLabel2123">
    <w:name w:val="ListLabel 2123"/>
    <w:qFormat/>
    <w:rPr>
      <w:rFonts w:cs="OpenSymbol;Arial Unicode MS"/>
    </w:rPr>
  </w:style>
  <w:style w:type="character" w:customStyle="1" w:styleId="ListLabel2124">
    <w:name w:val="ListLabel 2124"/>
    <w:qFormat/>
    <w:rPr>
      <w:rFonts w:cs="OpenSymbol;Arial Unicode MS"/>
    </w:rPr>
  </w:style>
  <w:style w:type="character" w:customStyle="1" w:styleId="ListLabel2125">
    <w:name w:val="ListLabel 2125"/>
    <w:qFormat/>
    <w:rPr>
      <w:rFonts w:cs="OpenSymbol;Arial Unicode MS"/>
    </w:rPr>
  </w:style>
  <w:style w:type="character" w:customStyle="1" w:styleId="ListLabel2126">
    <w:name w:val="ListLabel 2126"/>
    <w:qFormat/>
    <w:rPr>
      <w:rFonts w:cs="OpenSymbol;Arial Unicode MS"/>
    </w:rPr>
  </w:style>
  <w:style w:type="character" w:customStyle="1" w:styleId="ListLabel2127">
    <w:name w:val="ListLabel 2127"/>
    <w:qFormat/>
    <w:rPr>
      <w:rFonts w:cs="OpenSymbol;Arial Unicode MS"/>
    </w:rPr>
  </w:style>
  <w:style w:type="character" w:customStyle="1" w:styleId="ListLabel2128">
    <w:name w:val="ListLabel 2128"/>
    <w:qFormat/>
    <w:rPr>
      <w:rFonts w:cs="OpenSymbol;Arial Unicode MS"/>
    </w:rPr>
  </w:style>
  <w:style w:type="character" w:customStyle="1" w:styleId="ListLabel2129">
    <w:name w:val="ListLabel 2129"/>
    <w:qFormat/>
    <w:rPr>
      <w:rFonts w:cs="OpenSymbol;Arial Unicode MS"/>
    </w:rPr>
  </w:style>
  <w:style w:type="character" w:customStyle="1" w:styleId="ListLabel2130">
    <w:name w:val="ListLabel 2130"/>
    <w:qFormat/>
    <w:rPr>
      <w:rFonts w:cs="OpenSymbol;Arial Unicode MS"/>
    </w:rPr>
  </w:style>
  <w:style w:type="character" w:customStyle="1" w:styleId="ListLabel2131">
    <w:name w:val="ListLabel 2131"/>
    <w:qFormat/>
    <w:rPr>
      <w:rFonts w:cs="Symbol"/>
    </w:rPr>
  </w:style>
  <w:style w:type="character" w:customStyle="1" w:styleId="ListLabel2132">
    <w:name w:val="ListLabel 2132"/>
    <w:qFormat/>
    <w:rPr>
      <w:rFonts w:cs="OpenSymbol"/>
    </w:rPr>
  </w:style>
  <w:style w:type="character" w:customStyle="1" w:styleId="ListLabel2133">
    <w:name w:val="ListLabel 2133"/>
    <w:qFormat/>
    <w:rPr>
      <w:rFonts w:cs="OpenSymbol"/>
    </w:rPr>
  </w:style>
  <w:style w:type="character" w:customStyle="1" w:styleId="ListLabel2134">
    <w:name w:val="ListLabel 2134"/>
    <w:qFormat/>
    <w:rPr>
      <w:rFonts w:cs="Symbol"/>
    </w:rPr>
  </w:style>
  <w:style w:type="character" w:customStyle="1" w:styleId="ListLabel2135">
    <w:name w:val="ListLabel 2135"/>
    <w:qFormat/>
    <w:rPr>
      <w:rFonts w:cs="OpenSymbol"/>
    </w:rPr>
  </w:style>
  <w:style w:type="character" w:customStyle="1" w:styleId="ListLabel2136">
    <w:name w:val="ListLabel 2136"/>
    <w:qFormat/>
    <w:rPr>
      <w:rFonts w:cs="OpenSymbol"/>
    </w:rPr>
  </w:style>
  <w:style w:type="character" w:customStyle="1" w:styleId="ListLabel2137">
    <w:name w:val="ListLabel 2137"/>
    <w:qFormat/>
    <w:rPr>
      <w:rFonts w:cs="Symbol"/>
    </w:rPr>
  </w:style>
  <w:style w:type="character" w:customStyle="1" w:styleId="ListLabel2138">
    <w:name w:val="ListLabel 2138"/>
    <w:qFormat/>
    <w:rPr>
      <w:rFonts w:cs="OpenSymbol"/>
    </w:rPr>
  </w:style>
  <w:style w:type="character" w:customStyle="1" w:styleId="ListLabel2139">
    <w:name w:val="ListLabel 2139"/>
    <w:qFormat/>
    <w:rPr>
      <w:rFonts w:cs="OpenSymbol"/>
    </w:rPr>
  </w:style>
  <w:style w:type="character" w:customStyle="1" w:styleId="ListLabel2140">
    <w:name w:val="ListLabel 2140"/>
    <w:qFormat/>
    <w:rPr>
      <w:rFonts w:cs="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eastAsia="Times New Roman"/>
      <w:sz w:val="16"/>
      <w:szCs w:val="16"/>
      <w:u w:val="none" w:color="000000"/>
      <w:lang w:val="en-US" w:eastAsia="en-US"/>
    </w:rPr>
  </w:style>
  <w:style w:type="character" w:customStyle="1" w:styleId="ListLabel2150">
    <w:name w:val="ListLabel 2150"/>
    <w:qFormat/>
    <w:rPr>
      <w:lang w:val="en-US"/>
    </w:rPr>
  </w:style>
  <w:style w:type="character" w:customStyle="1" w:styleId="ListLabel2151">
    <w:name w:val="ListLabel 2151"/>
    <w:qFormat/>
  </w:style>
  <w:style w:type="character" w:customStyle="1" w:styleId="ListLabel2152">
    <w:name w:val="ListLabel 2152"/>
    <w:qFormat/>
    <w:rPr>
      <w:rFonts w:cs="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Symbol"/>
    </w:rPr>
  </w:style>
  <w:style w:type="character" w:customStyle="1" w:styleId="ListLabel2165">
    <w:name w:val="ListLabel 2165"/>
    <w:qFormat/>
    <w:rPr>
      <w:rFonts w:cs="OpenSymbol"/>
    </w:rPr>
  </w:style>
  <w:style w:type="character" w:customStyle="1" w:styleId="ListLabel2166">
    <w:name w:val="ListLabel 2166"/>
    <w:qFormat/>
    <w:rPr>
      <w:rFonts w:cs="OpenSymbol"/>
    </w:rPr>
  </w:style>
  <w:style w:type="character" w:customStyle="1" w:styleId="ListLabel2167">
    <w:name w:val="ListLabel 2167"/>
    <w:qFormat/>
    <w:rPr>
      <w:rFonts w:cs="Symbol"/>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Symbol"/>
      <w:sz w:val="20"/>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Arial Unicode MS"/>
    </w:rPr>
  </w:style>
  <w:style w:type="character" w:customStyle="1" w:styleId="ListLabel2234">
    <w:name w:val="ListLabel 2234"/>
    <w:qFormat/>
    <w:rPr>
      <w:rFonts w:cs="OpenSymbol;Arial Unicode MS"/>
    </w:rPr>
  </w:style>
  <w:style w:type="character" w:customStyle="1" w:styleId="ListLabel2235">
    <w:name w:val="ListLabel 2235"/>
    <w:qFormat/>
    <w:rPr>
      <w:rFonts w:cs="OpenSymbol;Arial Unicode MS"/>
    </w:rPr>
  </w:style>
  <w:style w:type="character" w:customStyle="1" w:styleId="ListLabel2236">
    <w:name w:val="ListLabel 2236"/>
    <w:qFormat/>
    <w:rPr>
      <w:rFonts w:cs="OpenSymbol;Arial Unicode MS"/>
    </w:rPr>
  </w:style>
  <w:style w:type="character" w:customStyle="1" w:styleId="ListLabel2237">
    <w:name w:val="ListLabel 2237"/>
    <w:qFormat/>
    <w:rPr>
      <w:rFonts w:cs="OpenSymbol;Arial Unicode MS"/>
    </w:rPr>
  </w:style>
  <w:style w:type="character" w:customStyle="1" w:styleId="ListLabel2238">
    <w:name w:val="ListLabel 2238"/>
    <w:qFormat/>
    <w:rPr>
      <w:rFonts w:cs="OpenSymbol;Arial Unicode MS"/>
    </w:rPr>
  </w:style>
  <w:style w:type="character" w:customStyle="1" w:styleId="ListLabel2239">
    <w:name w:val="ListLabel 2239"/>
    <w:qFormat/>
    <w:rPr>
      <w:rFonts w:cs="OpenSymbol;Arial Unicode MS"/>
    </w:rPr>
  </w:style>
  <w:style w:type="character" w:customStyle="1" w:styleId="ListLabel2240">
    <w:name w:val="ListLabel 2240"/>
    <w:qFormat/>
    <w:rPr>
      <w:rFonts w:cs="OpenSymbol;Arial Unicode MS"/>
    </w:rPr>
  </w:style>
  <w:style w:type="character" w:customStyle="1" w:styleId="ListLabel2241">
    <w:name w:val="ListLabel 2241"/>
    <w:qFormat/>
    <w:rPr>
      <w:rFonts w:cs="OpenSymbol;Arial Unicode MS"/>
    </w:rPr>
  </w:style>
  <w:style w:type="character" w:customStyle="1" w:styleId="ListLabel2242">
    <w:name w:val="ListLabel 2242"/>
    <w:qFormat/>
    <w:rPr>
      <w:rFonts w:cs="OpenSymbol;Arial Unicode MS"/>
    </w:rPr>
  </w:style>
  <w:style w:type="character" w:customStyle="1" w:styleId="ListLabel2243">
    <w:name w:val="ListLabel 2243"/>
    <w:qFormat/>
    <w:rPr>
      <w:rFonts w:cs="OpenSymbol;Arial Unicode MS"/>
    </w:rPr>
  </w:style>
  <w:style w:type="character" w:customStyle="1" w:styleId="ListLabel2244">
    <w:name w:val="ListLabel 2244"/>
    <w:qFormat/>
    <w:rPr>
      <w:rFonts w:cs="OpenSymbol;Arial Unicode MS"/>
    </w:rPr>
  </w:style>
  <w:style w:type="character" w:customStyle="1" w:styleId="ListLabel2245">
    <w:name w:val="ListLabel 2245"/>
    <w:qFormat/>
    <w:rPr>
      <w:rFonts w:cs="OpenSymbol;Arial Unicode MS"/>
    </w:rPr>
  </w:style>
  <w:style w:type="character" w:customStyle="1" w:styleId="ListLabel2246">
    <w:name w:val="ListLabel 2246"/>
    <w:qFormat/>
    <w:rPr>
      <w:rFonts w:cs="OpenSymbol;Arial Unicode MS"/>
    </w:rPr>
  </w:style>
  <w:style w:type="character" w:customStyle="1" w:styleId="ListLabel2247">
    <w:name w:val="ListLabel 2247"/>
    <w:qFormat/>
    <w:rPr>
      <w:rFonts w:cs="OpenSymbol;Arial Unicode MS"/>
    </w:rPr>
  </w:style>
  <w:style w:type="character" w:customStyle="1" w:styleId="ListLabel2248">
    <w:name w:val="ListLabel 2248"/>
    <w:qFormat/>
    <w:rPr>
      <w:rFonts w:cs="OpenSymbol;Arial Unicode MS"/>
    </w:rPr>
  </w:style>
  <w:style w:type="character" w:customStyle="1" w:styleId="ListLabel2249">
    <w:name w:val="ListLabel 2249"/>
    <w:qFormat/>
    <w:rPr>
      <w:rFonts w:cs="OpenSymbol;Arial Unicode MS"/>
    </w:rPr>
  </w:style>
  <w:style w:type="character" w:customStyle="1" w:styleId="ListLabel2250">
    <w:name w:val="ListLabel 2250"/>
    <w:qFormat/>
    <w:rPr>
      <w:rFonts w:cs="OpenSymbol;Arial Unicode MS"/>
    </w:rPr>
  </w:style>
  <w:style w:type="character" w:customStyle="1" w:styleId="ListLabel2251">
    <w:name w:val="ListLabel 2251"/>
    <w:qFormat/>
    <w:rPr>
      <w:rFonts w:cs="OpenSymbol;Arial Unicode MS"/>
    </w:rPr>
  </w:style>
  <w:style w:type="character" w:customStyle="1" w:styleId="ListLabel2252">
    <w:name w:val="ListLabel 2252"/>
    <w:qFormat/>
    <w:rPr>
      <w:rFonts w:cs="OpenSymbol;Arial Unicode MS"/>
    </w:rPr>
  </w:style>
  <w:style w:type="character" w:customStyle="1" w:styleId="ListLabel2253">
    <w:name w:val="ListLabel 2253"/>
    <w:qFormat/>
    <w:rPr>
      <w:rFonts w:cs="OpenSymbol;Arial Unicode MS"/>
    </w:rPr>
  </w:style>
  <w:style w:type="character" w:customStyle="1" w:styleId="ListLabel2254">
    <w:name w:val="ListLabel 2254"/>
    <w:qFormat/>
    <w:rPr>
      <w:rFonts w:cs="OpenSymbol;Arial Unicode MS"/>
    </w:rPr>
  </w:style>
  <w:style w:type="character" w:customStyle="1" w:styleId="ListLabel2255">
    <w:name w:val="ListLabel 2255"/>
    <w:qFormat/>
    <w:rPr>
      <w:rFonts w:cs="OpenSymbol;Arial Unicode MS"/>
    </w:rPr>
  </w:style>
  <w:style w:type="character" w:customStyle="1" w:styleId="ListLabel2256">
    <w:name w:val="ListLabel 2256"/>
    <w:qFormat/>
    <w:rPr>
      <w:rFonts w:cs="OpenSymbol;Arial Unicode MS"/>
    </w:rPr>
  </w:style>
  <w:style w:type="character" w:customStyle="1" w:styleId="ListLabel2257">
    <w:name w:val="ListLabel 2257"/>
    <w:qFormat/>
    <w:rPr>
      <w:rFonts w:cs="OpenSymbol;Arial Unicode MS"/>
    </w:rPr>
  </w:style>
  <w:style w:type="character" w:customStyle="1" w:styleId="ListLabel2258">
    <w:name w:val="ListLabel 2258"/>
    <w:qFormat/>
    <w:rPr>
      <w:rFonts w:cs="OpenSymbol;Arial Unicode MS"/>
    </w:rPr>
  </w:style>
  <w:style w:type="character" w:customStyle="1" w:styleId="ListLabel2259">
    <w:name w:val="ListLabel 2259"/>
    <w:qFormat/>
    <w:rPr>
      <w:rFonts w:cs="OpenSymbol;Arial Unicode MS"/>
    </w:rPr>
  </w:style>
  <w:style w:type="character" w:customStyle="1" w:styleId="ListLabel2260">
    <w:name w:val="ListLabel 2260"/>
    <w:qFormat/>
    <w:rPr>
      <w:rFonts w:cs="OpenSymbol;Arial Unicode MS"/>
    </w:rPr>
  </w:style>
  <w:style w:type="character" w:customStyle="1" w:styleId="ListLabel2261">
    <w:name w:val="ListLabel 2261"/>
    <w:qFormat/>
    <w:rPr>
      <w:rFonts w:cs="OpenSymbol;Arial Unicode MS"/>
    </w:rPr>
  </w:style>
  <w:style w:type="character" w:customStyle="1" w:styleId="ListLabel2262">
    <w:name w:val="ListLabel 2262"/>
    <w:qFormat/>
    <w:rPr>
      <w:rFonts w:cs="OpenSymbol;Arial Unicode MS"/>
    </w:rPr>
  </w:style>
  <w:style w:type="character" w:customStyle="1" w:styleId="ListLabel2263">
    <w:name w:val="ListLabel 2263"/>
    <w:qFormat/>
    <w:rPr>
      <w:rFonts w:cs="OpenSymbol;Arial Unicode MS"/>
    </w:rPr>
  </w:style>
  <w:style w:type="character" w:customStyle="1" w:styleId="ListLabel2264">
    <w:name w:val="ListLabel 2264"/>
    <w:qFormat/>
    <w:rPr>
      <w:rFonts w:cs="OpenSymbol;Arial Unicode MS"/>
    </w:rPr>
  </w:style>
  <w:style w:type="character" w:customStyle="1" w:styleId="ListLabel2265">
    <w:name w:val="ListLabel 2265"/>
    <w:qFormat/>
    <w:rPr>
      <w:rFonts w:cs="OpenSymbol;Arial Unicode MS"/>
    </w:rPr>
  </w:style>
  <w:style w:type="character" w:customStyle="1" w:styleId="ListLabel2266">
    <w:name w:val="ListLabel 2266"/>
    <w:qFormat/>
    <w:rPr>
      <w:rFonts w:cs="OpenSymbol;Arial Unicode MS"/>
    </w:rPr>
  </w:style>
  <w:style w:type="character" w:customStyle="1" w:styleId="ListLabel2267">
    <w:name w:val="ListLabel 2267"/>
    <w:qFormat/>
    <w:rPr>
      <w:rFonts w:cs="OpenSymbol;Arial Unicode MS"/>
    </w:rPr>
  </w:style>
  <w:style w:type="character" w:customStyle="1" w:styleId="ListLabel2268">
    <w:name w:val="ListLabel 2268"/>
    <w:qFormat/>
    <w:rPr>
      <w:rFonts w:cs="OpenSymbol;Arial Unicode MS"/>
    </w:rPr>
  </w:style>
  <w:style w:type="character" w:customStyle="1" w:styleId="ListLabel2269">
    <w:name w:val="ListLabel 2269"/>
    <w:qFormat/>
    <w:rPr>
      <w:rFonts w:cs="OpenSymbol;Arial Unicode MS"/>
    </w:rPr>
  </w:style>
  <w:style w:type="character" w:customStyle="1" w:styleId="ListLabel2270">
    <w:name w:val="ListLabel 2270"/>
    <w:qFormat/>
    <w:rPr>
      <w:rFonts w:cs="OpenSymbol;Arial Unicode MS"/>
    </w:rPr>
  </w:style>
  <w:style w:type="character" w:customStyle="1" w:styleId="ListLabel2271">
    <w:name w:val="ListLabel 2271"/>
    <w:qFormat/>
    <w:rPr>
      <w:rFonts w:cs="OpenSymbol;Arial Unicode MS"/>
    </w:rPr>
  </w:style>
  <w:style w:type="character" w:customStyle="1" w:styleId="ListLabel2272">
    <w:name w:val="ListLabel 2272"/>
    <w:qFormat/>
    <w:rPr>
      <w:rFonts w:cs="OpenSymbol;Arial Unicode MS"/>
    </w:rPr>
  </w:style>
  <w:style w:type="character" w:customStyle="1" w:styleId="ListLabel2273">
    <w:name w:val="ListLabel 2273"/>
    <w:qFormat/>
    <w:rPr>
      <w:rFonts w:cs="OpenSymbol;Arial Unicode MS"/>
    </w:rPr>
  </w:style>
  <w:style w:type="character" w:customStyle="1" w:styleId="ListLabel2274">
    <w:name w:val="ListLabel 2274"/>
    <w:qFormat/>
    <w:rPr>
      <w:rFonts w:cs="OpenSymbol;Arial Unicode MS"/>
    </w:rPr>
  </w:style>
  <w:style w:type="character" w:customStyle="1" w:styleId="ListLabel2275">
    <w:name w:val="ListLabel 2275"/>
    <w:qFormat/>
    <w:rPr>
      <w:rFonts w:cs="OpenSymbol;Arial Unicode MS"/>
    </w:rPr>
  </w:style>
  <w:style w:type="character" w:customStyle="1" w:styleId="ListLabel2276">
    <w:name w:val="ListLabel 2276"/>
    <w:qFormat/>
    <w:rPr>
      <w:rFonts w:cs="OpenSymbol;Arial Unicode MS"/>
    </w:rPr>
  </w:style>
  <w:style w:type="character" w:customStyle="1" w:styleId="ListLabel2277">
    <w:name w:val="ListLabel 2277"/>
    <w:qFormat/>
    <w:rPr>
      <w:rFonts w:cs="OpenSymbol;Arial Unicode MS"/>
    </w:rPr>
  </w:style>
  <w:style w:type="character" w:customStyle="1" w:styleId="ListLabel2278">
    <w:name w:val="ListLabel 2278"/>
    <w:qFormat/>
    <w:rPr>
      <w:rFonts w:cs="OpenSymbol;Arial Unicode MS"/>
    </w:rPr>
  </w:style>
  <w:style w:type="character" w:customStyle="1" w:styleId="ListLabel2279">
    <w:name w:val="ListLabel 2279"/>
    <w:qFormat/>
    <w:rPr>
      <w:rFonts w:cs="OpenSymbol;Arial Unicode MS"/>
    </w:rPr>
  </w:style>
  <w:style w:type="character" w:customStyle="1" w:styleId="ListLabel2280">
    <w:name w:val="ListLabel 2280"/>
    <w:qFormat/>
    <w:rPr>
      <w:rFonts w:cs="OpenSymbol;Arial Unicode MS"/>
    </w:rPr>
  </w:style>
  <w:style w:type="character" w:customStyle="1" w:styleId="ListLabel2281">
    <w:name w:val="ListLabel 2281"/>
    <w:qFormat/>
    <w:rPr>
      <w:rFonts w:cs="OpenSymbol;Arial Unicode MS"/>
    </w:rPr>
  </w:style>
  <w:style w:type="character" w:customStyle="1" w:styleId="ListLabel2282">
    <w:name w:val="ListLabel 2282"/>
    <w:qFormat/>
    <w:rPr>
      <w:rFonts w:cs="OpenSymbol;Arial Unicode MS"/>
    </w:rPr>
  </w:style>
  <w:style w:type="character" w:customStyle="1" w:styleId="ListLabel2283">
    <w:name w:val="ListLabel 2283"/>
    <w:qFormat/>
    <w:rPr>
      <w:rFonts w:cs="OpenSymbol;Arial Unicode MS"/>
    </w:rPr>
  </w:style>
  <w:style w:type="character" w:customStyle="1" w:styleId="ListLabel2284">
    <w:name w:val="ListLabel 2284"/>
    <w:qFormat/>
    <w:rPr>
      <w:rFonts w:cs="OpenSymbol;Arial Unicode MS"/>
    </w:rPr>
  </w:style>
  <w:style w:type="character" w:customStyle="1" w:styleId="ListLabel2285">
    <w:name w:val="ListLabel 2285"/>
    <w:qFormat/>
    <w:rPr>
      <w:rFonts w:cs="OpenSymbol;Arial Unicode MS"/>
    </w:rPr>
  </w:style>
  <w:style w:type="character" w:customStyle="1" w:styleId="ListLabel2286">
    <w:name w:val="ListLabel 2286"/>
    <w:qFormat/>
    <w:rPr>
      <w:rFonts w:cs="OpenSymbol;Arial Unicode MS"/>
    </w:rPr>
  </w:style>
  <w:style w:type="character" w:customStyle="1" w:styleId="ListLabel2287">
    <w:name w:val="ListLabel 2287"/>
    <w:qFormat/>
    <w:rPr>
      <w:rFonts w:cs="OpenSymbol;Arial Unicode MS"/>
    </w:rPr>
  </w:style>
  <w:style w:type="character" w:customStyle="1" w:styleId="ListLabel2288">
    <w:name w:val="ListLabel 2288"/>
    <w:qFormat/>
    <w:rPr>
      <w:rFonts w:cs="OpenSymbol;Arial Unicode MS"/>
    </w:rPr>
  </w:style>
  <w:style w:type="character" w:customStyle="1" w:styleId="ListLabel2289">
    <w:name w:val="ListLabel 2289"/>
    <w:qFormat/>
    <w:rPr>
      <w:rFonts w:cs="OpenSymbol;Arial Unicode MS"/>
    </w:rPr>
  </w:style>
  <w:style w:type="character" w:customStyle="1" w:styleId="ListLabel2290">
    <w:name w:val="ListLabel 2290"/>
    <w:qFormat/>
    <w:rPr>
      <w:rFonts w:cs="OpenSymbol;Arial Unicode MS"/>
    </w:rPr>
  </w:style>
  <w:style w:type="character" w:customStyle="1" w:styleId="ListLabel2291">
    <w:name w:val="ListLabel 2291"/>
    <w:qFormat/>
    <w:rPr>
      <w:rFonts w:cs="OpenSymbol;Arial Unicode MS"/>
    </w:rPr>
  </w:style>
  <w:style w:type="character" w:customStyle="1" w:styleId="ListLabel2292">
    <w:name w:val="ListLabel 2292"/>
    <w:qFormat/>
    <w:rPr>
      <w:rFonts w:cs="OpenSymbol;Arial Unicode MS"/>
    </w:rPr>
  </w:style>
  <w:style w:type="character" w:customStyle="1" w:styleId="ListLabel2293">
    <w:name w:val="ListLabel 2293"/>
    <w:qFormat/>
    <w:rPr>
      <w:rFonts w:cs="OpenSymbol;Arial Unicode MS"/>
    </w:rPr>
  </w:style>
  <w:style w:type="character" w:customStyle="1" w:styleId="ListLabel2294">
    <w:name w:val="ListLabel 2294"/>
    <w:qFormat/>
    <w:rPr>
      <w:rFonts w:cs="OpenSymbol;Arial Unicode MS"/>
    </w:rPr>
  </w:style>
  <w:style w:type="character" w:customStyle="1" w:styleId="ListLabel2295">
    <w:name w:val="ListLabel 2295"/>
    <w:qFormat/>
    <w:rPr>
      <w:rFonts w:cs="OpenSymbol;Arial Unicode MS"/>
    </w:rPr>
  </w:style>
  <w:style w:type="character" w:customStyle="1" w:styleId="ListLabel2296">
    <w:name w:val="ListLabel 2296"/>
    <w:qFormat/>
    <w:rPr>
      <w:rFonts w:cs="OpenSymbol;Arial Unicode MS"/>
    </w:rPr>
  </w:style>
  <w:style w:type="character" w:customStyle="1" w:styleId="ListLabel2297">
    <w:name w:val="ListLabel 2297"/>
    <w:qFormat/>
    <w:rPr>
      <w:rFonts w:cs="OpenSymbol;Arial Unicode MS"/>
    </w:rPr>
  </w:style>
  <w:style w:type="character" w:customStyle="1" w:styleId="ListLabel2298">
    <w:name w:val="ListLabel 2298"/>
    <w:qFormat/>
    <w:rPr>
      <w:rFonts w:cs="OpenSymbol;Arial Unicode MS"/>
    </w:rPr>
  </w:style>
  <w:style w:type="character" w:customStyle="1" w:styleId="ListLabel2299">
    <w:name w:val="ListLabel 2299"/>
    <w:qFormat/>
    <w:rPr>
      <w:rFonts w:cs="OpenSymbol;Arial Unicode MS"/>
    </w:rPr>
  </w:style>
  <w:style w:type="character" w:customStyle="1" w:styleId="ListLabel2300">
    <w:name w:val="ListLabel 2300"/>
    <w:qFormat/>
    <w:rPr>
      <w:rFonts w:cs="OpenSymbol;Arial Unicode MS"/>
    </w:rPr>
  </w:style>
  <w:style w:type="character" w:customStyle="1" w:styleId="ListLabel2301">
    <w:name w:val="ListLabel 2301"/>
    <w:qFormat/>
    <w:rPr>
      <w:rFonts w:cs="OpenSymbol;Arial Unicode MS"/>
    </w:rPr>
  </w:style>
  <w:style w:type="character" w:customStyle="1" w:styleId="ListLabel2302">
    <w:name w:val="ListLabel 2302"/>
    <w:qFormat/>
    <w:rPr>
      <w:rFonts w:cs="OpenSymbol;Arial Unicode MS"/>
    </w:rPr>
  </w:style>
  <w:style w:type="character" w:customStyle="1" w:styleId="ListLabel2303">
    <w:name w:val="ListLabel 2303"/>
    <w:qFormat/>
    <w:rPr>
      <w:rFonts w:cs="OpenSymbol;Arial Unicode MS"/>
    </w:rPr>
  </w:style>
  <w:style w:type="character" w:customStyle="1" w:styleId="ListLabel2304">
    <w:name w:val="ListLabel 2304"/>
    <w:qFormat/>
    <w:rPr>
      <w:rFonts w:cs="OpenSymbol;Arial Unicode MS"/>
    </w:rPr>
  </w:style>
  <w:style w:type="character" w:customStyle="1" w:styleId="ListLabel2305">
    <w:name w:val="ListLabel 2305"/>
    <w:qFormat/>
    <w:rPr>
      <w:rFonts w:cs="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eastAsia="Times New Roman"/>
      <w:sz w:val="16"/>
      <w:szCs w:val="16"/>
      <w:u w:val="none" w:color="000000"/>
      <w:lang w:val="en-US" w:eastAsia="en-US"/>
    </w:rPr>
  </w:style>
  <w:style w:type="character" w:customStyle="1" w:styleId="ListLabel2324">
    <w:name w:val="ListLabel 2324"/>
    <w:qFormat/>
    <w:rPr>
      <w:lang w:val="en-US"/>
    </w:rPr>
  </w:style>
  <w:style w:type="character" w:customStyle="1" w:styleId="ListLabel2325">
    <w:name w:val="ListLabel 2325"/>
    <w:qFormat/>
  </w:style>
  <w:style w:type="character" w:customStyle="1" w:styleId="ListLabel2326">
    <w:name w:val="ListLabel 2326"/>
    <w:qFormat/>
    <w:rPr>
      <w:rFonts w:cs="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Symbol"/>
    </w:rPr>
  </w:style>
  <w:style w:type="character" w:customStyle="1" w:styleId="ListLabel2357">
    <w:name w:val="ListLabel 2357"/>
    <w:qFormat/>
    <w:rPr>
      <w:rFonts w:cs="OpenSymbol"/>
    </w:rPr>
  </w:style>
  <w:style w:type="character" w:customStyle="1" w:styleId="ListLabel2358">
    <w:name w:val="ListLabel 2358"/>
    <w:qFormat/>
    <w:rPr>
      <w:rFonts w:cs="OpenSymbol"/>
    </w:rPr>
  </w:style>
  <w:style w:type="character" w:customStyle="1" w:styleId="ListLabel2359">
    <w:name w:val="ListLabel 2359"/>
    <w:qFormat/>
    <w:rPr>
      <w:rFonts w:cs="Symbol"/>
    </w:rPr>
  </w:style>
  <w:style w:type="character" w:customStyle="1" w:styleId="ListLabel2360">
    <w:name w:val="ListLabel 2360"/>
    <w:qFormat/>
    <w:rPr>
      <w:rFonts w:cs="OpenSymbol"/>
    </w:rPr>
  </w:style>
  <w:style w:type="character" w:customStyle="1" w:styleId="ListLabel2361">
    <w:name w:val="ListLabel 2361"/>
    <w:qFormat/>
    <w:rPr>
      <w:rFonts w:cs="OpenSymbol"/>
    </w:rPr>
  </w:style>
  <w:style w:type="character" w:customStyle="1" w:styleId="ListLabel2362">
    <w:name w:val="ListLabel 2362"/>
    <w:qFormat/>
    <w:rPr>
      <w:rFonts w:cs="Symbol"/>
    </w:rPr>
  </w:style>
  <w:style w:type="character" w:customStyle="1" w:styleId="ListLabel2363">
    <w:name w:val="ListLabel 2363"/>
    <w:qFormat/>
    <w:rPr>
      <w:rFonts w:cs="OpenSymbol"/>
    </w:rPr>
  </w:style>
  <w:style w:type="character" w:customStyle="1" w:styleId="ListLabel2364">
    <w:name w:val="ListLabel 2364"/>
    <w:qFormat/>
    <w:rPr>
      <w:rFonts w:cs="OpenSymbol"/>
    </w:rPr>
  </w:style>
  <w:style w:type="character" w:customStyle="1" w:styleId="ListLabel2365">
    <w:name w:val="ListLabel 2365"/>
    <w:qFormat/>
    <w:rPr>
      <w:rFonts w:cs="Symbol"/>
    </w:rPr>
  </w:style>
  <w:style w:type="character" w:customStyle="1" w:styleId="ListLabel2366">
    <w:name w:val="ListLabel 2366"/>
    <w:qFormat/>
    <w:rPr>
      <w:rFonts w:cs="OpenSymbol"/>
    </w:rPr>
  </w:style>
  <w:style w:type="character" w:customStyle="1" w:styleId="ListLabel2367">
    <w:name w:val="ListLabel 2367"/>
    <w:qFormat/>
    <w:rPr>
      <w:rFonts w:cs="OpenSymbol"/>
    </w:rPr>
  </w:style>
  <w:style w:type="character" w:customStyle="1" w:styleId="ListLabel2368">
    <w:name w:val="ListLabel 2368"/>
    <w:qFormat/>
    <w:rPr>
      <w:rFonts w:cs="Symbol"/>
    </w:rPr>
  </w:style>
  <w:style w:type="character" w:customStyle="1" w:styleId="ListLabel2369">
    <w:name w:val="ListLabel 2369"/>
    <w:qFormat/>
    <w:rPr>
      <w:rFonts w:cs="OpenSymbol"/>
    </w:rPr>
  </w:style>
  <w:style w:type="character" w:customStyle="1" w:styleId="ListLabel2370">
    <w:name w:val="ListLabel 2370"/>
    <w:qFormat/>
    <w:rPr>
      <w:rFonts w:cs="OpenSymbol"/>
    </w:rPr>
  </w:style>
  <w:style w:type="character" w:customStyle="1" w:styleId="ListLabel2371">
    <w:name w:val="ListLabel 2371"/>
    <w:qFormat/>
    <w:rPr>
      <w:rFonts w:cs="Symbol"/>
    </w:rPr>
  </w:style>
  <w:style w:type="character" w:customStyle="1" w:styleId="ListLabel2372">
    <w:name w:val="ListLabel 2372"/>
    <w:qFormat/>
    <w:rPr>
      <w:rFonts w:cs="OpenSymbol"/>
    </w:rPr>
  </w:style>
  <w:style w:type="character" w:customStyle="1" w:styleId="ListLabel2373">
    <w:name w:val="ListLabel 2373"/>
    <w:qFormat/>
    <w:rPr>
      <w:rFonts w:cs="OpenSymbol"/>
    </w:rPr>
  </w:style>
  <w:style w:type="character" w:customStyle="1" w:styleId="ListLabel2374">
    <w:name w:val="ListLabel 2374"/>
    <w:qFormat/>
    <w:rPr>
      <w:rFonts w:cs="Symbol"/>
    </w:rPr>
  </w:style>
  <w:style w:type="character" w:customStyle="1" w:styleId="ListLabel2375">
    <w:name w:val="ListLabel 2375"/>
    <w:qFormat/>
    <w:rPr>
      <w:rFonts w:cs="OpenSymbol"/>
    </w:rPr>
  </w:style>
  <w:style w:type="character" w:customStyle="1" w:styleId="ListLabel2376">
    <w:name w:val="ListLabel 2376"/>
    <w:qFormat/>
    <w:rPr>
      <w:rFonts w:cs="OpenSymbol"/>
    </w:rPr>
  </w:style>
  <w:style w:type="character" w:customStyle="1" w:styleId="ListLabel2377">
    <w:name w:val="ListLabel 2377"/>
    <w:qFormat/>
    <w:rPr>
      <w:rFonts w:cs="Symbol"/>
    </w:rPr>
  </w:style>
  <w:style w:type="character" w:customStyle="1" w:styleId="ListLabel2378">
    <w:name w:val="ListLabel 2378"/>
    <w:qFormat/>
    <w:rPr>
      <w:rFonts w:cs="OpenSymbol"/>
    </w:rPr>
  </w:style>
  <w:style w:type="character" w:customStyle="1" w:styleId="ListLabel2379">
    <w:name w:val="ListLabel 2379"/>
    <w:qFormat/>
    <w:rPr>
      <w:rFonts w:cs="OpenSymbol"/>
    </w:rPr>
  </w:style>
  <w:style w:type="character" w:customStyle="1" w:styleId="ListLabel2380">
    <w:name w:val="ListLabel 2380"/>
    <w:qFormat/>
    <w:rPr>
      <w:rFonts w:cs="Symbol"/>
    </w:rPr>
  </w:style>
  <w:style w:type="character" w:customStyle="1" w:styleId="ListLabel2381">
    <w:name w:val="ListLabel 2381"/>
    <w:qFormat/>
    <w:rPr>
      <w:rFonts w:cs="OpenSymbol"/>
    </w:rPr>
  </w:style>
  <w:style w:type="character" w:customStyle="1" w:styleId="ListLabel2382">
    <w:name w:val="ListLabel 2382"/>
    <w:qFormat/>
    <w:rPr>
      <w:rFonts w:cs="OpenSymbol"/>
    </w:rPr>
  </w:style>
  <w:style w:type="character" w:customStyle="1" w:styleId="ListLabel2383">
    <w:name w:val="ListLabel 2383"/>
    <w:qFormat/>
    <w:rPr>
      <w:rFonts w:cs="Symbol"/>
    </w:rPr>
  </w:style>
  <w:style w:type="character" w:customStyle="1" w:styleId="ListLabel2384">
    <w:name w:val="ListLabel 2384"/>
    <w:qFormat/>
    <w:rPr>
      <w:rFonts w:cs="OpenSymbol"/>
    </w:rPr>
  </w:style>
  <w:style w:type="character" w:customStyle="1" w:styleId="ListLabel2385">
    <w:name w:val="ListLabel 2385"/>
    <w:qFormat/>
    <w:rPr>
      <w:rFonts w:cs="OpenSymbol"/>
    </w:rPr>
  </w:style>
  <w:style w:type="character" w:customStyle="1" w:styleId="ListLabel2386">
    <w:name w:val="ListLabel 2386"/>
    <w:qFormat/>
    <w:rPr>
      <w:rFonts w:cs="Symbol"/>
    </w:rPr>
  </w:style>
  <w:style w:type="character" w:customStyle="1" w:styleId="ListLabel2387">
    <w:name w:val="ListLabel 2387"/>
    <w:qFormat/>
    <w:rPr>
      <w:rFonts w:cs="OpenSymbol"/>
    </w:rPr>
  </w:style>
  <w:style w:type="character" w:customStyle="1" w:styleId="ListLabel2388">
    <w:name w:val="ListLabel 2388"/>
    <w:qFormat/>
    <w:rPr>
      <w:rFonts w:cs="OpenSymbol"/>
    </w:rPr>
  </w:style>
  <w:style w:type="character" w:customStyle="1" w:styleId="ListLabel2389">
    <w:name w:val="ListLabel 2389"/>
    <w:qFormat/>
    <w:rPr>
      <w:rFonts w:cs="Symbol"/>
      <w:sz w:val="20"/>
    </w:rPr>
  </w:style>
  <w:style w:type="character" w:customStyle="1" w:styleId="ListLabel2390">
    <w:name w:val="ListLabel 2390"/>
    <w:qFormat/>
    <w:rPr>
      <w:rFonts w:cs="OpenSymbol"/>
    </w:rPr>
  </w:style>
  <w:style w:type="character" w:customStyle="1" w:styleId="ListLabel2391">
    <w:name w:val="ListLabel 2391"/>
    <w:qFormat/>
    <w:rPr>
      <w:rFonts w:cs="OpenSymbol"/>
    </w:rPr>
  </w:style>
  <w:style w:type="character" w:customStyle="1" w:styleId="ListLabel2392">
    <w:name w:val="ListLabel 2392"/>
    <w:qFormat/>
    <w:rPr>
      <w:rFonts w:cs="Symbol"/>
    </w:rPr>
  </w:style>
  <w:style w:type="character" w:customStyle="1" w:styleId="ListLabel2393">
    <w:name w:val="ListLabel 2393"/>
    <w:qFormat/>
    <w:rPr>
      <w:rFonts w:cs="OpenSymbol"/>
    </w:rPr>
  </w:style>
  <w:style w:type="character" w:customStyle="1" w:styleId="ListLabel2394">
    <w:name w:val="ListLabel 2394"/>
    <w:qFormat/>
    <w:rPr>
      <w:rFonts w:cs="OpenSymbol"/>
    </w:rPr>
  </w:style>
  <w:style w:type="character" w:customStyle="1" w:styleId="ListLabel2395">
    <w:name w:val="ListLabel 2395"/>
    <w:qFormat/>
    <w:rPr>
      <w:rFonts w:cs="Symbol"/>
    </w:rPr>
  </w:style>
  <w:style w:type="character" w:customStyle="1" w:styleId="ListLabel2396">
    <w:name w:val="ListLabel 2396"/>
    <w:qFormat/>
    <w:rPr>
      <w:rFonts w:cs="OpenSymbol"/>
    </w:rPr>
  </w:style>
  <w:style w:type="character" w:customStyle="1" w:styleId="ListLabel2397">
    <w:name w:val="ListLabel 2397"/>
    <w:qFormat/>
    <w:rPr>
      <w:rFonts w:cs="OpenSymbol"/>
    </w:rPr>
  </w:style>
  <w:style w:type="character" w:customStyle="1" w:styleId="ListLabel2398">
    <w:name w:val="ListLabel 2398"/>
    <w:qFormat/>
    <w:rPr>
      <w:rFonts w:cs="Symbol"/>
    </w:rPr>
  </w:style>
  <w:style w:type="character" w:customStyle="1" w:styleId="ListLabel2399">
    <w:name w:val="ListLabel 2399"/>
    <w:qFormat/>
    <w:rPr>
      <w:rFonts w:cs="OpenSymbol"/>
    </w:rPr>
  </w:style>
  <w:style w:type="character" w:customStyle="1" w:styleId="ListLabel2400">
    <w:name w:val="ListLabel 2400"/>
    <w:qFormat/>
    <w:rPr>
      <w:rFonts w:cs="OpenSymbol"/>
    </w:rPr>
  </w:style>
  <w:style w:type="character" w:customStyle="1" w:styleId="ListLabel2401">
    <w:name w:val="ListLabel 2401"/>
    <w:qFormat/>
    <w:rPr>
      <w:rFonts w:cs="Symbol"/>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Arial Unicode MS"/>
    </w:rPr>
  </w:style>
  <w:style w:type="character" w:customStyle="1" w:styleId="ListLabel2408">
    <w:name w:val="ListLabel 2408"/>
    <w:qFormat/>
    <w:rPr>
      <w:rFonts w:cs="OpenSymbol;Arial Unicode MS"/>
    </w:rPr>
  </w:style>
  <w:style w:type="character" w:customStyle="1" w:styleId="ListLabel2409">
    <w:name w:val="ListLabel 2409"/>
    <w:qFormat/>
    <w:rPr>
      <w:rFonts w:cs="OpenSymbol;Arial Unicode MS"/>
    </w:rPr>
  </w:style>
  <w:style w:type="character" w:customStyle="1" w:styleId="ListLabel2410">
    <w:name w:val="ListLabel 2410"/>
    <w:qFormat/>
    <w:rPr>
      <w:rFonts w:cs="OpenSymbol;Arial Unicode MS"/>
    </w:rPr>
  </w:style>
  <w:style w:type="character" w:customStyle="1" w:styleId="ListLabel2411">
    <w:name w:val="ListLabel 2411"/>
    <w:qFormat/>
    <w:rPr>
      <w:rFonts w:cs="OpenSymbol;Arial Unicode MS"/>
    </w:rPr>
  </w:style>
  <w:style w:type="character" w:customStyle="1" w:styleId="ListLabel2412">
    <w:name w:val="ListLabel 2412"/>
    <w:qFormat/>
    <w:rPr>
      <w:rFonts w:cs="OpenSymbol;Arial Unicode MS"/>
    </w:rPr>
  </w:style>
  <w:style w:type="character" w:customStyle="1" w:styleId="ListLabel2413">
    <w:name w:val="ListLabel 2413"/>
    <w:qFormat/>
    <w:rPr>
      <w:rFonts w:cs="OpenSymbol;Arial Unicode MS"/>
    </w:rPr>
  </w:style>
  <w:style w:type="character" w:customStyle="1" w:styleId="ListLabel2414">
    <w:name w:val="ListLabel 2414"/>
    <w:qFormat/>
    <w:rPr>
      <w:rFonts w:cs="OpenSymbol;Arial Unicode MS"/>
    </w:rPr>
  </w:style>
  <w:style w:type="character" w:customStyle="1" w:styleId="ListLabel2415">
    <w:name w:val="ListLabel 2415"/>
    <w:qFormat/>
    <w:rPr>
      <w:rFonts w:cs="OpenSymbol;Arial Unicode MS"/>
    </w:rPr>
  </w:style>
  <w:style w:type="character" w:customStyle="1" w:styleId="ListLabel2416">
    <w:name w:val="ListLabel 2416"/>
    <w:qFormat/>
    <w:rPr>
      <w:rFonts w:cs="OpenSymbol;Arial Unicode MS"/>
    </w:rPr>
  </w:style>
  <w:style w:type="character" w:customStyle="1" w:styleId="ListLabel2417">
    <w:name w:val="ListLabel 2417"/>
    <w:qFormat/>
    <w:rPr>
      <w:rFonts w:cs="OpenSymbol;Arial Unicode MS"/>
    </w:rPr>
  </w:style>
  <w:style w:type="character" w:customStyle="1" w:styleId="ListLabel2418">
    <w:name w:val="ListLabel 2418"/>
    <w:qFormat/>
    <w:rPr>
      <w:rFonts w:cs="OpenSymbol;Arial Unicode MS"/>
    </w:rPr>
  </w:style>
  <w:style w:type="character" w:customStyle="1" w:styleId="ListLabel2419">
    <w:name w:val="ListLabel 2419"/>
    <w:qFormat/>
    <w:rPr>
      <w:rFonts w:cs="OpenSymbol;Arial Unicode MS"/>
    </w:rPr>
  </w:style>
  <w:style w:type="character" w:customStyle="1" w:styleId="ListLabel2420">
    <w:name w:val="ListLabel 2420"/>
    <w:qFormat/>
    <w:rPr>
      <w:rFonts w:cs="OpenSymbol;Arial Unicode MS"/>
    </w:rPr>
  </w:style>
  <w:style w:type="character" w:customStyle="1" w:styleId="ListLabel2421">
    <w:name w:val="ListLabel 2421"/>
    <w:qFormat/>
    <w:rPr>
      <w:rFonts w:cs="OpenSymbol;Arial Unicode MS"/>
    </w:rPr>
  </w:style>
  <w:style w:type="character" w:customStyle="1" w:styleId="ListLabel2422">
    <w:name w:val="ListLabel 2422"/>
    <w:qFormat/>
    <w:rPr>
      <w:rFonts w:cs="OpenSymbol;Arial Unicode MS"/>
    </w:rPr>
  </w:style>
  <w:style w:type="character" w:customStyle="1" w:styleId="ListLabel2423">
    <w:name w:val="ListLabel 2423"/>
    <w:qFormat/>
    <w:rPr>
      <w:rFonts w:cs="OpenSymbol;Arial Unicode MS"/>
    </w:rPr>
  </w:style>
  <w:style w:type="character" w:customStyle="1" w:styleId="ListLabel2424">
    <w:name w:val="ListLabel 2424"/>
    <w:qFormat/>
    <w:rPr>
      <w:rFonts w:cs="OpenSymbol;Arial Unicode MS"/>
    </w:rPr>
  </w:style>
  <w:style w:type="character" w:customStyle="1" w:styleId="ListLabel2425">
    <w:name w:val="ListLabel 2425"/>
    <w:qFormat/>
    <w:rPr>
      <w:rFonts w:cs="OpenSymbol;Arial Unicode MS"/>
    </w:rPr>
  </w:style>
  <w:style w:type="character" w:customStyle="1" w:styleId="ListLabel2426">
    <w:name w:val="ListLabel 2426"/>
    <w:qFormat/>
    <w:rPr>
      <w:rFonts w:cs="OpenSymbol;Arial Unicode MS"/>
    </w:rPr>
  </w:style>
  <w:style w:type="character" w:customStyle="1" w:styleId="ListLabel2427">
    <w:name w:val="ListLabel 2427"/>
    <w:qFormat/>
    <w:rPr>
      <w:rFonts w:cs="OpenSymbol;Arial Unicode MS"/>
    </w:rPr>
  </w:style>
  <w:style w:type="character" w:customStyle="1" w:styleId="ListLabel2428">
    <w:name w:val="ListLabel 2428"/>
    <w:qFormat/>
    <w:rPr>
      <w:rFonts w:cs="OpenSymbol;Arial Unicode MS"/>
    </w:rPr>
  </w:style>
  <w:style w:type="character" w:customStyle="1" w:styleId="ListLabel2429">
    <w:name w:val="ListLabel 2429"/>
    <w:qFormat/>
    <w:rPr>
      <w:rFonts w:cs="OpenSymbol;Arial Unicode MS"/>
    </w:rPr>
  </w:style>
  <w:style w:type="character" w:customStyle="1" w:styleId="ListLabel2430">
    <w:name w:val="ListLabel 2430"/>
    <w:qFormat/>
    <w:rPr>
      <w:rFonts w:cs="OpenSymbol;Arial Unicode MS"/>
    </w:rPr>
  </w:style>
  <w:style w:type="character" w:customStyle="1" w:styleId="ListLabel2431">
    <w:name w:val="ListLabel 2431"/>
    <w:qFormat/>
    <w:rPr>
      <w:rFonts w:cs="OpenSymbol;Arial Unicode MS"/>
    </w:rPr>
  </w:style>
  <w:style w:type="character" w:customStyle="1" w:styleId="ListLabel2432">
    <w:name w:val="ListLabel 2432"/>
    <w:qFormat/>
    <w:rPr>
      <w:rFonts w:cs="OpenSymbol;Arial Unicode MS"/>
    </w:rPr>
  </w:style>
  <w:style w:type="character" w:customStyle="1" w:styleId="ListLabel2433">
    <w:name w:val="ListLabel 2433"/>
    <w:qFormat/>
    <w:rPr>
      <w:rFonts w:cs="OpenSymbol;Arial Unicode MS"/>
    </w:rPr>
  </w:style>
  <w:style w:type="character" w:customStyle="1" w:styleId="ListLabel2434">
    <w:name w:val="ListLabel 2434"/>
    <w:qFormat/>
    <w:rPr>
      <w:rFonts w:cs="OpenSymbol;Arial Unicode MS"/>
    </w:rPr>
  </w:style>
  <w:style w:type="character" w:customStyle="1" w:styleId="ListLabel2435">
    <w:name w:val="ListLabel 2435"/>
    <w:qFormat/>
    <w:rPr>
      <w:rFonts w:cs="OpenSymbol;Arial Unicode MS"/>
    </w:rPr>
  </w:style>
  <w:style w:type="character" w:customStyle="1" w:styleId="ListLabel2436">
    <w:name w:val="ListLabel 2436"/>
    <w:qFormat/>
    <w:rPr>
      <w:rFonts w:cs="OpenSymbol;Arial Unicode MS"/>
    </w:rPr>
  </w:style>
  <w:style w:type="character" w:customStyle="1" w:styleId="ListLabel2437">
    <w:name w:val="ListLabel 2437"/>
    <w:qFormat/>
    <w:rPr>
      <w:rFonts w:cs="OpenSymbol;Arial Unicode MS"/>
    </w:rPr>
  </w:style>
  <w:style w:type="character" w:customStyle="1" w:styleId="ListLabel2438">
    <w:name w:val="ListLabel 2438"/>
    <w:qFormat/>
    <w:rPr>
      <w:rFonts w:cs="OpenSymbol;Arial Unicode MS"/>
    </w:rPr>
  </w:style>
  <w:style w:type="character" w:customStyle="1" w:styleId="ListLabel2439">
    <w:name w:val="ListLabel 2439"/>
    <w:qFormat/>
    <w:rPr>
      <w:rFonts w:cs="OpenSymbol;Arial Unicode MS"/>
    </w:rPr>
  </w:style>
  <w:style w:type="character" w:customStyle="1" w:styleId="ListLabel2440">
    <w:name w:val="ListLabel 2440"/>
    <w:qFormat/>
    <w:rPr>
      <w:rFonts w:cs="OpenSymbol;Arial Unicode MS"/>
    </w:rPr>
  </w:style>
  <w:style w:type="character" w:customStyle="1" w:styleId="ListLabel2441">
    <w:name w:val="ListLabel 2441"/>
    <w:qFormat/>
    <w:rPr>
      <w:rFonts w:cs="OpenSymbol;Arial Unicode MS"/>
    </w:rPr>
  </w:style>
  <w:style w:type="character" w:customStyle="1" w:styleId="ListLabel2442">
    <w:name w:val="ListLabel 2442"/>
    <w:qFormat/>
    <w:rPr>
      <w:rFonts w:cs="OpenSymbol;Arial Unicode MS"/>
    </w:rPr>
  </w:style>
  <w:style w:type="character" w:customStyle="1" w:styleId="ListLabel2443">
    <w:name w:val="ListLabel 2443"/>
    <w:qFormat/>
    <w:rPr>
      <w:rFonts w:cs="OpenSymbol;Arial Unicode MS"/>
    </w:rPr>
  </w:style>
  <w:style w:type="character" w:customStyle="1" w:styleId="ListLabel2444">
    <w:name w:val="ListLabel 2444"/>
    <w:qFormat/>
    <w:rPr>
      <w:rFonts w:cs="OpenSymbol;Arial Unicode MS"/>
    </w:rPr>
  </w:style>
  <w:style w:type="character" w:customStyle="1" w:styleId="ListLabel2445">
    <w:name w:val="ListLabel 2445"/>
    <w:qFormat/>
    <w:rPr>
      <w:rFonts w:cs="OpenSymbol;Arial Unicode MS"/>
    </w:rPr>
  </w:style>
  <w:style w:type="character" w:customStyle="1" w:styleId="ListLabel2446">
    <w:name w:val="ListLabel 2446"/>
    <w:qFormat/>
    <w:rPr>
      <w:rFonts w:cs="OpenSymbol;Arial Unicode MS"/>
    </w:rPr>
  </w:style>
  <w:style w:type="character" w:customStyle="1" w:styleId="ListLabel2447">
    <w:name w:val="ListLabel 2447"/>
    <w:qFormat/>
    <w:rPr>
      <w:rFonts w:cs="OpenSymbol;Arial Unicode MS"/>
    </w:rPr>
  </w:style>
  <w:style w:type="character" w:customStyle="1" w:styleId="ListLabel2448">
    <w:name w:val="ListLabel 2448"/>
    <w:qFormat/>
    <w:rPr>
      <w:rFonts w:cs="OpenSymbol;Arial Unicode MS"/>
    </w:rPr>
  </w:style>
  <w:style w:type="character" w:customStyle="1" w:styleId="ListLabel2449">
    <w:name w:val="ListLabel 2449"/>
    <w:qFormat/>
    <w:rPr>
      <w:rFonts w:cs="OpenSymbol;Arial Unicode MS"/>
    </w:rPr>
  </w:style>
  <w:style w:type="character" w:customStyle="1" w:styleId="ListLabel2450">
    <w:name w:val="ListLabel 2450"/>
    <w:qFormat/>
    <w:rPr>
      <w:rFonts w:cs="OpenSymbol;Arial Unicode MS"/>
    </w:rPr>
  </w:style>
  <w:style w:type="character" w:customStyle="1" w:styleId="ListLabel2451">
    <w:name w:val="ListLabel 2451"/>
    <w:qFormat/>
    <w:rPr>
      <w:rFonts w:cs="OpenSymbol;Arial Unicode MS"/>
    </w:rPr>
  </w:style>
  <w:style w:type="character" w:customStyle="1" w:styleId="ListLabel2452">
    <w:name w:val="ListLabel 2452"/>
    <w:qFormat/>
    <w:rPr>
      <w:rFonts w:cs="OpenSymbol;Arial Unicode MS"/>
    </w:rPr>
  </w:style>
  <w:style w:type="character" w:customStyle="1" w:styleId="ListLabel2453">
    <w:name w:val="ListLabel 2453"/>
    <w:qFormat/>
    <w:rPr>
      <w:rFonts w:cs="OpenSymbol;Arial Unicode MS"/>
    </w:rPr>
  </w:style>
  <w:style w:type="character" w:customStyle="1" w:styleId="ListLabel2454">
    <w:name w:val="ListLabel 2454"/>
    <w:qFormat/>
    <w:rPr>
      <w:rFonts w:cs="OpenSymbol;Arial Unicode MS"/>
    </w:rPr>
  </w:style>
  <w:style w:type="character" w:customStyle="1" w:styleId="ListLabel2455">
    <w:name w:val="ListLabel 2455"/>
    <w:qFormat/>
    <w:rPr>
      <w:rFonts w:cs="OpenSymbol;Arial Unicode MS"/>
    </w:rPr>
  </w:style>
  <w:style w:type="character" w:customStyle="1" w:styleId="ListLabel2456">
    <w:name w:val="ListLabel 2456"/>
    <w:qFormat/>
    <w:rPr>
      <w:rFonts w:cs="OpenSymbol;Arial Unicode MS"/>
    </w:rPr>
  </w:style>
  <w:style w:type="character" w:customStyle="1" w:styleId="ListLabel2457">
    <w:name w:val="ListLabel 2457"/>
    <w:qFormat/>
    <w:rPr>
      <w:rFonts w:cs="OpenSymbol;Arial Unicode MS"/>
    </w:rPr>
  </w:style>
  <w:style w:type="character" w:customStyle="1" w:styleId="ListLabel2458">
    <w:name w:val="ListLabel 2458"/>
    <w:qFormat/>
    <w:rPr>
      <w:rFonts w:cs="OpenSymbol;Arial Unicode MS"/>
    </w:rPr>
  </w:style>
  <w:style w:type="character" w:customStyle="1" w:styleId="ListLabel2459">
    <w:name w:val="ListLabel 2459"/>
    <w:qFormat/>
    <w:rPr>
      <w:rFonts w:cs="OpenSymbol;Arial Unicode MS"/>
    </w:rPr>
  </w:style>
  <w:style w:type="character" w:customStyle="1" w:styleId="ListLabel2460">
    <w:name w:val="ListLabel 2460"/>
    <w:qFormat/>
    <w:rPr>
      <w:rFonts w:cs="OpenSymbol;Arial Unicode MS"/>
    </w:rPr>
  </w:style>
  <w:style w:type="character" w:customStyle="1" w:styleId="ListLabel2461">
    <w:name w:val="ListLabel 2461"/>
    <w:qFormat/>
    <w:rPr>
      <w:rFonts w:cs="OpenSymbol;Arial Unicode MS"/>
    </w:rPr>
  </w:style>
  <w:style w:type="character" w:customStyle="1" w:styleId="ListLabel2462">
    <w:name w:val="ListLabel 2462"/>
    <w:qFormat/>
    <w:rPr>
      <w:rFonts w:cs="OpenSymbol;Arial Unicode MS"/>
    </w:rPr>
  </w:style>
  <w:style w:type="character" w:customStyle="1" w:styleId="ListLabel2463">
    <w:name w:val="ListLabel 2463"/>
    <w:qFormat/>
    <w:rPr>
      <w:rFonts w:cs="OpenSymbol;Arial Unicode MS"/>
    </w:rPr>
  </w:style>
  <w:style w:type="character" w:customStyle="1" w:styleId="ListLabel2464">
    <w:name w:val="ListLabel 2464"/>
    <w:qFormat/>
    <w:rPr>
      <w:rFonts w:cs="OpenSymbol;Arial Unicode MS"/>
    </w:rPr>
  </w:style>
  <w:style w:type="character" w:customStyle="1" w:styleId="ListLabel2465">
    <w:name w:val="ListLabel 2465"/>
    <w:qFormat/>
    <w:rPr>
      <w:rFonts w:cs="OpenSymbol;Arial Unicode MS"/>
    </w:rPr>
  </w:style>
  <w:style w:type="character" w:customStyle="1" w:styleId="ListLabel2466">
    <w:name w:val="ListLabel 2466"/>
    <w:qFormat/>
    <w:rPr>
      <w:rFonts w:cs="OpenSymbol;Arial Unicode MS"/>
    </w:rPr>
  </w:style>
  <w:style w:type="character" w:customStyle="1" w:styleId="ListLabel2467">
    <w:name w:val="ListLabel 2467"/>
    <w:qFormat/>
    <w:rPr>
      <w:rFonts w:cs="OpenSymbol;Arial Unicode MS"/>
    </w:rPr>
  </w:style>
  <w:style w:type="character" w:customStyle="1" w:styleId="ListLabel2468">
    <w:name w:val="ListLabel 2468"/>
    <w:qFormat/>
    <w:rPr>
      <w:rFonts w:cs="OpenSymbol;Arial Unicode MS"/>
    </w:rPr>
  </w:style>
  <w:style w:type="character" w:customStyle="1" w:styleId="ListLabel2469">
    <w:name w:val="ListLabel 2469"/>
    <w:qFormat/>
    <w:rPr>
      <w:rFonts w:cs="OpenSymbol;Arial Unicode MS"/>
    </w:rPr>
  </w:style>
  <w:style w:type="character" w:customStyle="1" w:styleId="ListLabel2470">
    <w:name w:val="ListLabel 2470"/>
    <w:qFormat/>
    <w:rPr>
      <w:rFonts w:cs="OpenSymbol;Arial Unicode MS"/>
    </w:rPr>
  </w:style>
  <w:style w:type="character" w:customStyle="1" w:styleId="ListLabel2471">
    <w:name w:val="ListLabel 2471"/>
    <w:qFormat/>
    <w:rPr>
      <w:rFonts w:cs="OpenSymbol;Arial Unicode MS"/>
    </w:rPr>
  </w:style>
  <w:style w:type="character" w:customStyle="1" w:styleId="ListLabel2472">
    <w:name w:val="ListLabel 2472"/>
    <w:qFormat/>
    <w:rPr>
      <w:rFonts w:cs="OpenSymbol;Arial Unicode MS"/>
    </w:rPr>
  </w:style>
  <w:style w:type="character" w:customStyle="1" w:styleId="ListLabel2473">
    <w:name w:val="ListLabel 2473"/>
    <w:qFormat/>
    <w:rPr>
      <w:rFonts w:cs="OpenSymbol;Arial Unicode MS"/>
    </w:rPr>
  </w:style>
  <w:style w:type="character" w:customStyle="1" w:styleId="ListLabel2474">
    <w:name w:val="ListLabel 2474"/>
    <w:qFormat/>
    <w:rPr>
      <w:rFonts w:cs="OpenSymbol;Arial Unicode MS"/>
    </w:rPr>
  </w:style>
  <w:style w:type="character" w:customStyle="1" w:styleId="ListLabel2475">
    <w:name w:val="ListLabel 2475"/>
    <w:qFormat/>
    <w:rPr>
      <w:rFonts w:cs="OpenSymbol;Arial Unicode MS"/>
    </w:rPr>
  </w:style>
  <w:style w:type="character" w:customStyle="1" w:styleId="ListLabel2476">
    <w:name w:val="ListLabel 2476"/>
    <w:qFormat/>
    <w:rPr>
      <w:rFonts w:cs="OpenSymbol;Arial Unicode MS"/>
    </w:rPr>
  </w:style>
  <w:style w:type="character" w:customStyle="1" w:styleId="ListLabel2477">
    <w:name w:val="ListLabel 2477"/>
    <w:qFormat/>
    <w:rPr>
      <w:rFonts w:cs="OpenSymbol;Arial Unicode MS"/>
    </w:rPr>
  </w:style>
  <w:style w:type="character" w:customStyle="1" w:styleId="ListLabel2478">
    <w:name w:val="ListLabel 2478"/>
    <w:qFormat/>
    <w:rPr>
      <w:rFonts w:cs="OpenSymbol;Arial Unicode MS"/>
    </w:rPr>
  </w:style>
  <w:style w:type="character" w:customStyle="1" w:styleId="ListLabel2479">
    <w:name w:val="ListLabel 2479"/>
    <w:qFormat/>
    <w:rPr>
      <w:rFonts w:cs="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Symbol"/>
    </w:rPr>
  </w:style>
  <w:style w:type="character" w:customStyle="1" w:styleId="ListLabel2486">
    <w:name w:val="ListLabel 2486"/>
    <w:qFormat/>
    <w:rPr>
      <w:rFonts w:cs="OpenSymbol"/>
    </w:rPr>
  </w:style>
  <w:style w:type="character" w:customStyle="1" w:styleId="ListLabel2487">
    <w:name w:val="ListLabel 2487"/>
    <w:qFormat/>
    <w:rPr>
      <w:rFonts w:cs="OpenSymbol"/>
    </w:rPr>
  </w:style>
  <w:style w:type="character" w:customStyle="1" w:styleId="ListLabel2488">
    <w:name w:val="ListLabel 2488"/>
    <w:qFormat/>
    <w:rPr>
      <w:rFonts w:cs="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Symbol"/>
    </w:rPr>
  </w:style>
  <w:style w:type="character" w:customStyle="1" w:styleId="ListLabel2492">
    <w:name w:val="ListLabel 2492"/>
    <w:qFormat/>
    <w:rPr>
      <w:rFonts w:cs="OpenSymbol"/>
    </w:rPr>
  </w:style>
  <w:style w:type="character" w:customStyle="1" w:styleId="ListLabel2493">
    <w:name w:val="ListLabel 2493"/>
    <w:qFormat/>
    <w:rPr>
      <w:rFonts w:cs="OpenSymbol"/>
    </w:rPr>
  </w:style>
  <w:style w:type="character" w:customStyle="1" w:styleId="ListLabel2494">
    <w:name w:val="ListLabel 2494"/>
    <w:qFormat/>
    <w:rPr>
      <w:rFonts w:cs="Symbol"/>
    </w:rPr>
  </w:style>
  <w:style w:type="character" w:customStyle="1" w:styleId="ListLabel2495">
    <w:name w:val="ListLabel 2495"/>
    <w:qFormat/>
    <w:rPr>
      <w:rFonts w:cs="OpenSymbol"/>
    </w:rPr>
  </w:style>
  <w:style w:type="character" w:customStyle="1" w:styleId="ListLabel2496">
    <w:name w:val="ListLabel 2496"/>
    <w:qFormat/>
    <w:rPr>
      <w:rFonts w:cs="OpenSymbol"/>
    </w:rPr>
  </w:style>
  <w:style w:type="character" w:customStyle="1" w:styleId="ListLabel2497">
    <w:name w:val="ListLabel 2497"/>
    <w:qFormat/>
    <w:rPr>
      <w:rFonts w:eastAsia="Times New Roman"/>
      <w:sz w:val="16"/>
      <w:szCs w:val="16"/>
      <w:u w:val="none" w:color="000000"/>
      <w:lang w:val="en-US" w:eastAsia="en-US"/>
    </w:rPr>
  </w:style>
  <w:style w:type="character" w:customStyle="1" w:styleId="ListLabel2498">
    <w:name w:val="ListLabel 2498"/>
    <w:qFormat/>
    <w:rPr>
      <w:lang w:val="en-US"/>
    </w:rPr>
  </w:style>
  <w:style w:type="character" w:customStyle="1" w:styleId="ListLabel2499">
    <w:name w:val="ListLabel 2499"/>
    <w:qFormat/>
  </w:style>
  <w:style w:type="character" w:customStyle="1" w:styleId="ListLabel2500">
    <w:name w:val="ListLabel 2500"/>
    <w:qFormat/>
    <w:rPr>
      <w:rFonts w:cs="Symbol"/>
    </w:rPr>
  </w:style>
  <w:style w:type="character" w:customStyle="1" w:styleId="ListLabel2501">
    <w:name w:val="ListLabel 2501"/>
    <w:qFormat/>
    <w:rPr>
      <w:rFonts w:cs="OpenSymbol"/>
    </w:rPr>
  </w:style>
  <w:style w:type="character" w:customStyle="1" w:styleId="ListLabel2502">
    <w:name w:val="ListLabel 2502"/>
    <w:qFormat/>
    <w:rPr>
      <w:rFonts w:cs="OpenSymbol"/>
    </w:rPr>
  </w:style>
  <w:style w:type="character" w:customStyle="1" w:styleId="ListLabel2503">
    <w:name w:val="ListLabel 2503"/>
    <w:qFormat/>
    <w:rPr>
      <w:rFonts w:cs="Symbol"/>
    </w:rPr>
  </w:style>
  <w:style w:type="character" w:customStyle="1" w:styleId="ListLabel2504">
    <w:name w:val="ListLabel 2504"/>
    <w:qFormat/>
    <w:rPr>
      <w:rFonts w:cs="OpenSymbol"/>
    </w:rPr>
  </w:style>
  <w:style w:type="character" w:customStyle="1" w:styleId="ListLabel2505">
    <w:name w:val="ListLabel 2505"/>
    <w:qFormat/>
    <w:rPr>
      <w:rFonts w:cs="OpenSymbol"/>
    </w:rPr>
  </w:style>
  <w:style w:type="character" w:customStyle="1" w:styleId="ListLabel2506">
    <w:name w:val="ListLabel 2506"/>
    <w:qFormat/>
    <w:rPr>
      <w:rFonts w:cs="Symbol"/>
    </w:rPr>
  </w:style>
  <w:style w:type="character" w:customStyle="1" w:styleId="ListLabel2507">
    <w:name w:val="ListLabel 2507"/>
    <w:qFormat/>
    <w:rPr>
      <w:rFonts w:cs="OpenSymbol"/>
    </w:rPr>
  </w:style>
  <w:style w:type="character" w:customStyle="1" w:styleId="ListLabel2508">
    <w:name w:val="ListLabel 2508"/>
    <w:qFormat/>
    <w:rPr>
      <w:rFonts w:cs="OpenSymbol"/>
    </w:rPr>
  </w:style>
  <w:style w:type="character" w:customStyle="1" w:styleId="ListLabel2509">
    <w:name w:val="ListLabel 2509"/>
    <w:qFormat/>
    <w:rPr>
      <w:rFonts w:cs="Symbol"/>
    </w:rPr>
  </w:style>
  <w:style w:type="character" w:customStyle="1" w:styleId="ListLabel2510">
    <w:name w:val="ListLabel 2510"/>
    <w:qFormat/>
    <w:rPr>
      <w:rFonts w:cs="OpenSymbol"/>
    </w:rPr>
  </w:style>
  <w:style w:type="character" w:customStyle="1" w:styleId="ListLabel2511">
    <w:name w:val="ListLabel 2511"/>
    <w:qFormat/>
    <w:rPr>
      <w:rFonts w:cs="OpenSymbol"/>
    </w:rPr>
  </w:style>
  <w:style w:type="character" w:customStyle="1" w:styleId="ListLabel2512">
    <w:name w:val="ListLabel 2512"/>
    <w:qFormat/>
    <w:rPr>
      <w:rFonts w:cs="Symbol"/>
    </w:rPr>
  </w:style>
  <w:style w:type="character" w:customStyle="1" w:styleId="ListLabel2513">
    <w:name w:val="ListLabel 2513"/>
    <w:qFormat/>
    <w:rPr>
      <w:rFonts w:cs="OpenSymbol"/>
    </w:rPr>
  </w:style>
  <w:style w:type="character" w:customStyle="1" w:styleId="ListLabel2514">
    <w:name w:val="ListLabel 2514"/>
    <w:qFormat/>
    <w:rPr>
      <w:rFonts w:cs="OpenSymbol"/>
    </w:rPr>
  </w:style>
  <w:style w:type="character" w:customStyle="1" w:styleId="ListLabel2515">
    <w:name w:val="ListLabel 2515"/>
    <w:qFormat/>
    <w:rPr>
      <w:rFonts w:cs="Symbol"/>
    </w:rPr>
  </w:style>
  <w:style w:type="character" w:customStyle="1" w:styleId="ListLabel2516">
    <w:name w:val="ListLabel 2516"/>
    <w:qFormat/>
    <w:rPr>
      <w:rFonts w:cs="OpenSymbol"/>
    </w:rPr>
  </w:style>
  <w:style w:type="character" w:customStyle="1" w:styleId="ListLabel2517">
    <w:name w:val="ListLabel 2517"/>
    <w:qFormat/>
    <w:rPr>
      <w:rFonts w:cs="OpenSymbol"/>
    </w:rPr>
  </w:style>
  <w:style w:type="character" w:customStyle="1" w:styleId="ListLabel2518">
    <w:name w:val="ListLabel 2518"/>
    <w:qFormat/>
    <w:rPr>
      <w:rFonts w:cs="Symbol"/>
    </w:rPr>
  </w:style>
  <w:style w:type="character" w:customStyle="1" w:styleId="ListLabel2519">
    <w:name w:val="ListLabel 2519"/>
    <w:qFormat/>
    <w:rPr>
      <w:rFonts w:cs="OpenSymbol"/>
    </w:rPr>
  </w:style>
  <w:style w:type="character" w:customStyle="1" w:styleId="ListLabel2520">
    <w:name w:val="ListLabel 2520"/>
    <w:qFormat/>
    <w:rPr>
      <w:rFonts w:cs="OpenSymbol"/>
    </w:rPr>
  </w:style>
  <w:style w:type="character" w:customStyle="1" w:styleId="ListLabel2521">
    <w:name w:val="ListLabel 2521"/>
    <w:qFormat/>
    <w:rPr>
      <w:rFonts w:cs="Symbol"/>
    </w:rPr>
  </w:style>
  <w:style w:type="character" w:customStyle="1" w:styleId="ListLabel2522">
    <w:name w:val="ListLabel 2522"/>
    <w:qFormat/>
    <w:rPr>
      <w:rFonts w:cs="OpenSymbol"/>
    </w:rPr>
  </w:style>
  <w:style w:type="character" w:customStyle="1" w:styleId="ListLabel2523">
    <w:name w:val="ListLabel 2523"/>
    <w:qFormat/>
    <w:rPr>
      <w:rFonts w:cs="OpenSymbol"/>
    </w:rPr>
  </w:style>
  <w:style w:type="character" w:customStyle="1" w:styleId="ListLabel2524">
    <w:name w:val="ListLabel 2524"/>
    <w:qFormat/>
    <w:rPr>
      <w:rFonts w:cs="Symbol"/>
    </w:rPr>
  </w:style>
  <w:style w:type="character" w:customStyle="1" w:styleId="ListLabel2525">
    <w:name w:val="ListLabel 2525"/>
    <w:qFormat/>
    <w:rPr>
      <w:rFonts w:cs="OpenSymbol"/>
    </w:rPr>
  </w:style>
  <w:style w:type="character" w:customStyle="1" w:styleId="ListLabel2526">
    <w:name w:val="ListLabel 2526"/>
    <w:qFormat/>
    <w:rPr>
      <w:rFonts w:cs="OpenSymbol"/>
    </w:rPr>
  </w:style>
  <w:style w:type="character" w:customStyle="1" w:styleId="ListLabel2527">
    <w:name w:val="ListLabel 2527"/>
    <w:qFormat/>
    <w:rPr>
      <w:rFonts w:cs="Symbol"/>
    </w:rPr>
  </w:style>
  <w:style w:type="character" w:customStyle="1" w:styleId="ListLabel2528">
    <w:name w:val="ListLabel 2528"/>
    <w:qFormat/>
    <w:rPr>
      <w:rFonts w:cs="OpenSymbol"/>
    </w:rPr>
  </w:style>
  <w:style w:type="character" w:customStyle="1" w:styleId="ListLabel2529">
    <w:name w:val="ListLabel 2529"/>
    <w:qFormat/>
    <w:rPr>
      <w:rFonts w:cs="OpenSymbol"/>
    </w:rPr>
  </w:style>
  <w:style w:type="character" w:customStyle="1" w:styleId="ListLabel2530">
    <w:name w:val="ListLabel 2530"/>
    <w:qFormat/>
    <w:rPr>
      <w:rFonts w:cs="Symbol"/>
    </w:rPr>
  </w:style>
  <w:style w:type="character" w:customStyle="1" w:styleId="ListLabel2531">
    <w:name w:val="ListLabel 2531"/>
    <w:qFormat/>
    <w:rPr>
      <w:rFonts w:cs="OpenSymbol"/>
    </w:rPr>
  </w:style>
  <w:style w:type="character" w:customStyle="1" w:styleId="ListLabel2532">
    <w:name w:val="ListLabel 2532"/>
    <w:qFormat/>
    <w:rPr>
      <w:rFonts w:cs="OpenSymbol"/>
    </w:rPr>
  </w:style>
  <w:style w:type="character" w:customStyle="1" w:styleId="ListLabel2533">
    <w:name w:val="ListLabel 2533"/>
    <w:qFormat/>
    <w:rPr>
      <w:rFonts w:cs="Symbol"/>
    </w:rPr>
  </w:style>
  <w:style w:type="character" w:customStyle="1" w:styleId="ListLabel2534">
    <w:name w:val="ListLabel 2534"/>
    <w:qFormat/>
    <w:rPr>
      <w:rFonts w:cs="OpenSymbol"/>
    </w:rPr>
  </w:style>
  <w:style w:type="character" w:customStyle="1" w:styleId="ListLabel2535">
    <w:name w:val="ListLabel 2535"/>
    <w:qFormat/>
    <w:rPr>
      <w:rFonts w:cs="OpenSymbol"/>
    </w:rPr>
  </w:style>
  <w:style w:type="character" w:customStyle="1" w:styleId="ListLabel2536">
    <w:name w:val="ListLabel 2536"/>
    <w:qFormat/>
    <w:rPr>
      <w:rFonts w:cs="Symbol"/>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Symbol"/>
      <w:sz w:val="20"/>
    </w:rPr>
  </w:style>
  <w:style w:type="character" w:customStyle="1" w:styleId="ListLabel2564">
    <w:name w:val="ListLabel 2564"/>
    <w:qFormat/>
    <w:rPr>
      <w:rFonts w:cs="OpenSymbol"/>
    </w:rPr>
  </w:style>
  <w:style w:type="character" w:customStyle="1" w:styleId="ListLabel2565">
    <w:name w:val="ListLabel 2565"/>
    <w:qFormat/>
    <w:rPr>
      <w:rFonts w:cs="OpenSymbol"/>
    </w:rPr>
  </w:style>
  <w:style w:type="character" w:customStyle="1" w:styleId="ListLabel2566">
    <w:name w:val="ListLabel 2566"/>
    <w:qFormat/>
    <w:rPr>
      <w:rFonts w:cs="Symbol"/>
    </w:rPr>
  </w:style>
  <w:style w:type="character" w:customStyle="1" w:styleId="ListLabel2567">
    <w:name w:val="ListLabel 2567"/>
    <w:qFormat/>
    <w:rPr>
      <w:rFonts w:cs="OpenSymbol"/>
    </w:rPr>
  </w:style>
  <w:style w:type="character" w:customStyle="1" w:styleId="ListLabel2568">
    <w:name w:val="ListLabel 2568"/>
    <w:qFormat/>
    <w:rPr>
      <w:rFonts w:cs="OpenSymbol"/>
    </w:rPr>
  </w:style>
  <w:style w:type="character" w:customStyle="1" w:styleId="ListLabel2569">
    <w:name w:val="ListLabel 2569"/>
    <w:qFormat/>
    <w:rPr>
      <w:rFonts w:cs="Symbol"/>
    </w:rPr>
  </w:style>
  <w:style w:type="character" w:customStyle="1" w:styleId="ListLabel2570">
    <w:name w:val="ListLabel 2570"/>
    <w:qFormat/>
    <w:rPr>
      <w:rFonts w:cs="OpenSymbol"/>
    </w:rPr>
  </w:style>
  <w:style w:type="character" w:customStyle="1" w:styleId="ListLabel2571">
    <w:name w:val="ListLabel 2571"/>
    <w:qFormat/>
    <w:rPr>
      <w:rFonts w:cs="OpenSymbol"/>
    </w:rPr>
  </w:style>
  <w:style w:type="character" w:customStyle="1" w:styleId="ListLabel2572">
    <w:name w:val="ListLabel 2572"/>
    <w:qFormat/>
    <w:rPr>
      <w:rFonts w:cs="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Arial Unicode MS"/>
    </w:rPr>
  </w:style>
  <w:style w:type="character" w:customStyle="1" w:styleId="ListLabel2582">
    <w:name w:val="ListLabel 2582"/>
    <w:qFormat/>
    <w:rPr>
      <w:rFonts w:cs="OpenSymbol;Arial Unicode MS"/>
    </w:rPr>
  </w:style>
  <w:style w:type="character" w:customStyle="1" w:styleId="ListLabel2583">
    <w:name w:val="ListLabel 2583"/>
    <w:qFormat/>
    <w:rPr>
      <w:rFonts w:cs="OpenSymbol;Arial Unicode MS"/>
    </w:rPr>
  </w:style>
  <w:style w:type="character" w:customStyle="1" w:styleId="ListLabel2584">
    <w:name w:val="ListLabel 2584"/>
    <w:qFormat/>
    <w:rPr>
      <w:rFonts w:cs="OpenSymbol;Arial Unicode MS"/>
    </w:rPr>
  </w:style>
  <w:style w:type="character" w:customStyle="1" w:styleId="ListLabel2585">
    <w:name w:val="ListLabel 2585"/>
    <w:qFormat/>
    <w:rPr>
      <w:rFonts w:cs="OpenSymbol;Arial Unicode MS"/>
    </w:rPr>
  </w:style>
  <w:style w:type="character" w:customStyle="1" w:styleId="ListLabel2586">
    <w:name w:val="ListLabel 2586"/>
    <w:qFormat/>
    <w:rPr>
      <w:rFonts w:cs="OpenSymbol;Arial Unicode MS"/>
    </w:rPr>
  </w:style>
  <w:style w:type="character" w:customStyle="1" w:styleId="ListLabel2587">
    <w:name w:val="ListLabel 2587"/>
    <w:qFormat/>
    <w:rPr>
      <w:rFonts w:cs="OpenSymbol;Arial Unicode MS"/>
    </w:rPr>
  </w:style>
  <w:style w:type="character" w:customStyle="1" w:styleId="ListLabel2588">
    <w:name w:val="ListLabel 2588"/>
    <w:qFormat/>
    <w:rPr>
      <w:rFonts w:cs="OpenSymbol;Arial Unicode MS"/>
    </w:rPr>
  </w:style>
  <w:style w:type="character" w:customStyle="1" w:styleId="ListLabel2589">
    <w:name w:val="ListLabel 2589"/>
    <w:qFormat/>
    <w:rPr>
      <w:rFonts w:cs="OpenSymbol;Arial Unicode MS"/>
    </w:rPr>
  </w:style>
  <w:style w:type="character" w:customStyle="1" w:styleId="ListLabel2590">
    <w:name w:val="ListLabel 2590"/>
    <w:qFormat/>
    <w:rPr>
      <w:rFonts w:cs="OpenSymbol;Arial Unicode MS"/>
    </w:rPr>
  </w:style>
  <w:style w:type="character" w:customStyle="1" w:styleId="ListLabel2591">
    <w:name w:val="ListLabel 2591"/>
    <w:qFormat/>
    <w:rPr>
      <w:rFonts w:cs="OpenSymbol;Arial Unicode MS"/>
    </w:rPr>
  </w:style>
  <w:style w:type="character" w:customStyle="1" w:styleId="ListLabel2592">
    <w:name w:val="ListLabel 2592"/>
    <w:qFormat/>
    <w:rPr>
      <w:rFonts w:cs="OpenSymbol;Arial Unicode MS"/>
    </w:rPr>
  </w:style>
  <w:style w:type="character" w:customStyle="1" w:styleId="ListLabel2593">
    <w:name w:val="ListLabel 2593"/>
    <w:qFormat/>
    <w:rPr>
      <w:rFonts w:cs="OpenSymbol;Arial Unicode MS"/>
    </w:rPr>
  </w:style>
  <w:style w:type="character" w:customStyle="1" w:styleId="ListLabel2594">
    <w:name w:val="ListLabel 2594"/>
    <w:qFormat/>
    <w:rPr>
      <w:rFonts w:cs="OpenSymbol;Arial Unicode MS"/>
    </w:rPr>
  </w:style>
  <w:style w:type="character" w:customStyle="1" w:styleId="ListLabel2595">
    <w:name w:val="ListLabel 2595"/>
    <w:qFormat/>
    <w:rPr>
      <w:rFonts w:cs="OpenSymbol;Arial Unicode MS"/>
    </w:rPr>
  </w:style>
  <w:style w:type="character" w:customStyle="1" w:styleId="ListLabel2596">
    <w:name w:val="ListLabel 2596"/>
    <w:qFormat/>
    <w:rPr>
      <w:rFonts w:cs="OpenSymbol;Arial Unicode MS"/>
    </w:rPr>
  </w:style>
  <w:style w:type="character" w:customStyle="1" w:styleId="ListLabel2597">
    <w:name w:val="ListLabel 2597"/>
    <w:qFormat/>
    <w:rPr>
      <w:rFonts w:cs="OpenSymbol;Arial Unicode MS"/>
    </w:rPr>
  </w:style>
  <w:style w:type="character" w:customStyle="1" w:styleId="ListLabel2598">
    <w:name w:val="ListLabel 2598"/>
    <w:qFormat/>
    <w:rPr>
      <w:rFonts w:cs="OpenSymbol;Arial Unicode MS"/>
    </w:rPr>
  </w:style>
  <w:style w:type="character" w:customStyle="1" w:styleId="ListLabel2599">
    <w:name w:val="ListLabel 2599"/>
    <w:qFormat/>
    <w:rPr>
      <w:rFonts w:cs="OpenSymbol;Arial Unicode MS"/>
    </w:rPr>
  </w:style>
  <w:style w:type="character" w:customStyle="1" w:styleId="ListLabel2600">
    <w:name w:val="ListLabel 2600"/>
    <w:qFormat/>
    <w:rPr>
      <w:rFonts w:cs="OpenSymbol;Arial Unicode MS"/>
    </w:rPr>
  </w:style>
  <w:style w:type="character" w:customStyle="1" w:styleId="ListLabel2601">
    <w:name w:val="ListLabel 2601"/>
    <w:qFormat/>
    <w:rPr>
      <w:rFonts w:cs="OpenSymbol;Arial Unicode MS"/>
    </w:rPr>
  </w:style>
  <w:style w:type="character" w:customStyle="1" w:styleId="ListLabel2602">
    <w:name w:val="ListLabel 2602"/>
    <w:qFormat/>
    <w:rPr>
      <w:rFonts w:cs="OpenSymbol;Arial Unicode MS"/>
    </w:rPr>
  </w:style>
  <w:style w:type="character" w:customStyle="1" w:styleId="ListLabel2603">
    <w:name w:val="ListLabel 2603"/>
    <w:qFormat/>
    <w:rPr>
      <w:rFonts w:cs="OpenSymbol;Arial Unicode MS"/>
    </w:rPr>
  </w:style>
  <w:style w:type="character" w:customStyle="1" w:styleId="ListLabel2604">
    <w:name w:val="ListLabel 2604"/>
    <w:qFormat/>
    <w:rPr>
      <w:rFonts w:cs="OpenSymbol;Arial Unicode MS"/>
    </w:rPr>
  </w:style>
  <w:style w:type="character" w:customStyle="1" w:styleId="ListLabel2605">
    <w:name w:val="ListLabel 2605"/>
    <w:qFormat/>
    <w:rPr>
      <w:rFonts w:cs="OpenSymbol;Arial Unicode MS"/>
    </w:rPr>
  </w:style>
  <w:style w:type="character" w:customStyle="1" w:styleId="ListLabel2606">
    <w:name w:val="ListLabel 2606"/>
    <w:qFormat/>
    <w:rPr>
      <w:rFonts w:cs="OpenSymbol;Arial Unicode MS"/>
    </w:rPr>
  </w:style>
  <w:style w:type="character" w:customStyle="1" w:styleId="ListLabel2607">
    <w:name w:val="ListLabel 2607"/>
    <w:qFormat/>
    <w:rPr>
      <w:rFonts w:cs="OpenSymbol;Arial Unicode MS"/>
    </w:rPr>
  </w:style>
  <w:style w:type="character" w:customStyle="1" w:styleId="ListLabel2608">
    <w:name w:val="ListLabel 2608"/>
    <w:qFormat/>
    <w:rPr>
      <w:rFonts w:cs="OpenSymbol;Arial Unicode MS"/>
    </w:rPr>
  </w:style>
  <w:style w:type="character" w:customStyle="1" w:styleId="ListLabel2609">
    <w:name w:val="ListLabel 2609"/>
    <w:qFormat/>
    <w:rPr>
      <w:rFonts w:cs="OpenSymbol;Arial Unicode MS"/>
    </w:rPr>
  </w:style>
  <w:style w:type="character" w:customStyle="1" w:styleId="ListLabel2610">
    <w:name w:val="ListLabel 2610"/>
    <w:qFormat/>
    <w:rPr>
      <w:rFonts w:cs="OpenSymbol;Arial Unicode MS"/>
    </w:rPr>
  </w:style>
  <w:style w:type="character" w:customStyle="1" w:styleId="ListLabel2611">
    <w:name w:val="ListLabel 2611"/>
    <w:qFormat/>
    <w:rPr>
      <w:rFonts w:cs="OpenSymbol;Arial Unicode MS"/>
    </w:rPr>
  </w:style>
  <w:style w:type="character" w:customStyle="1" w:styleId="ListLabel2612">
    <w:name w:val="ListLabel 2612"/>
    <w:qFormat/>
    <w:rPr>
      <w:rFonts w:cs="OpenSymbol;Arial Unicode MS"/>
    </w:rPr>
  </w:style>
  <w:style w:type="character" w:customStyle="1" w:styleId="ListLabel2613">
    <w:name w:val="ListLabel 2613"/>
    <w:qFormat/>
    <w:rPr>
      <w:rFonts w:cs="OpenSymbol;Arial Unicode MS"/>
    </w:rPr>
  </w:style>
  <w:style w:type="character" w:customStyle="1" w:styleId="ListLabel2614">
    <w:name w:val="ListLabel 2614"/>
    <w:qFormat/>
    <w:rPr>
      <w:rFonts w:cs="OpenSymbol;Arial Unicode MS"/>
    </w:rPr>
  </w:style>
  <w:style w:type="character" w:customStyle="1" w:styleId="ListLabel2615">
    <w:name w:val="ListLabel 2615"/>
    <w:qFormat/>
    <w:rPr>
      <w:rFonts w:cs="OpenSymbol;Arial Unicode MS"/>
    </w:rPr>
  </w:style>
  <w:style w:type="character" w:customStyle="1" w:styleId="ListLabel2616">
    <w:name w:val="ListLabel 2616"/>
    <w:qFormat/>
    <w:rPr>
      <w:rFonts w:cs="OpenSymbol;Arial Unicode MS"/>
    </w:rPr>
  </w:style>
  <w:style w:type="character" w:customStyle="1" w:styleId="ListLabel2617">
    <w:name w:val="ListLabel 2617"/>
    <w:qFormat/>
    <w:rPr>
      <w:rFonts w:cs="OpenSymbol;Arial Unicode MS"/>
    </w:rPr>
  </w:style>
  <w:style w:type="character" w:customStyle="1" w:styleId="ListLabel2618">
    <w:name w:val="ListLabel 2618"/>
    <w:qFormat/>
    <w:rPr>
      <w:rFonts w:cs="OpenSymbol;Arial Unicode MS"/>
    </w:rPr>
  </w:style>
  <w:style w:type="character" w:customStyle="1" w:styleId="ListLabel2619">
    <w:name w:val="ListLabel 2619"/>
    <w:qFormat/>
    <w:rPr>
      <w:rFonts w:cs="OpenSymbol;Arial Unicode MS"/>
    </w:rPr>
  </w:style>
  <w:style w:type="character" w:customStyle="1" w:styleId="ListLabel2620">
    <w:name w:val="ListLabel 2620"/>
    <w:qFormat/>
    <w:rPr>
      <w:rFonts w:cs="OpenSymbol;Arial Unicode MS"/>
    </w:rPr>
  </w:style>
  <w:style w:type="character" w:customStyle="1" w:styleId="ListLabel2621">
    <w:name w:val="ListLabel 2621"/>
    <w:qFormat/>
    <w:rPr>
      <w:rFonts w:cs="OpenSymbol;Arial Unicode MS"/>
    </w:rPr>
  </w:style>
  <w:style w:type="character" w:customStyle="1" w:styleId="ListLabel2622">
    <w:name w:val="ListLabel 2622"/>
    <w:qFormat/>
    <w:rPr>
      <w:rFonts w:cs="OpenSymbol;Arial Unicode MS"/>
    </w:rPr>
  </w:style>
  <w:style w:type="character" w:customStyle="1" w:styleId="ListLabel2623">
    <w:name w:val="ListLabel 2623"/>
    <w:qFormat/>
    <w:rPr>
      <w:rFonts w:cs="OpenSymbol;Arial Unicode MS"/>
    </w:rPr>
  </w:style>
  <w:style w:type="character" w:customStyle="1" w:styleId="ListLabel2624">
    <w:name w:val="ListLabel 2624"/>
    <w:qFormat/>
    <w:rPr>
      <w:rFonts w:cs="OpenSymbol;Arial Unicode MS"/>
    </w:rPr>
  </w:style>
  <w:style w:type="character" w:customStyle="1" w:styleId="ListLabel2625">
    <w:name w:val="ListLabel 2625"/>
    <w:qFormat/>
    <w:rPr>
      <w:rFonts w:cs="OpenSymbol;Arial Unicode MS"/>
    </w:rPr>
  </w:style>
  <w:style w:type="character" w:customStyle="1" w:styleId="ListLabel2626">
    <w:name w:val="ListLabel 2626"/>
    <w:qFormat/>
    <w:rPr>
      <w:rFonts w:cs="OpenSymbol;Arial Unicode MS"/>
    </w:rPr>
  </w:style>
  <w:style w:type="character" w:customStyle="1" w:styleId="ListLabel2627">
    <w:name w:val="ListLabel 2627"/>
    <w:qFormat/>
    <w:rPr>
      <w:rFonts w:cs="OpenSymbol;Arial Unicode MS"/>
    </w:rPr>
  </w:style>
  <w:style w:type="character" w:customStyle="1" w:styleId="ListLabel2628">
    <w:name w:val="ListLabel 2628"/>
    <w:qFormat/>
    <w:rPr>
      <w:rFonts w:cs="OpenSymbol;Arial Unicode MS"/>
    </w:rPr>
  </w:style>
  <w:style w:type="character" w:customStyle="1" w:styleId="ListLabel2629">
    <w:name w:val="ListLabel 2629"/>
    <w:qFormat/>
    <w:rPr>
      <w:rFonts w:cs="OpenSymbol;Arial Unicode MS"/>
    </w:rPr>
  </w:style>
  <w:style w:type="character" w:customStyle="1" w:styleId="ListLabel2630">
    <w:name w:val="ListLabel 2630"/>
    <w:qFormat/>
    <w:rPr>
      <w:rFonts w:cs="OpenSymbol;Arial Unicode MS"/>
    </w:rPr>
  </w:style>
  <w:style w:type="character" w:customStyle="1" w:styleId="ListLabel2631">
    <w:name w:val="ListLabel 2631"/>
    <w:qFormat/>
    <w:rPr>
      <w:rFonts w:cs="OpenSymbol;Arial Unicode MS"/>
    </w:rPr>
  </w:style>
  <w:style w:type="character" w:customStyle="1" w:styleId="ListLabel2632">
    <w:name w:val="ListLabel 2632"/>
    <w:qFormat/>
    <w:rPr>
      <w:rFonts w:cs="OpenSymbol;Arial Unicode MS"/>
    </w:rPr>
  </w:style>
  <w:style w:type="character" w:customStyle="1" w:styleId="ListLabel2633">
    <w:name w:val="ListLabel 2633"/>
    <w:qFormat/>
    <w:rPr>
      <w:rFonts w:cs="OpenSymbol;Arial Unicode MS"/>
    </w:rPr>
  </w:style>
  <w:style w:type="character" w:customStyle="1" w:styleId="ListLabel2634">
    <w:name w:val="ListLabel 2634"/>
    <w:qFormat/>
    <w:rPr>
      <w:rFonts w:cs="OpenSymbol;Arial Unicode MS"/>
    </w:rPr>
  </w:style>
  <w:style w:type="character" w:customStyle="1" w:styleId="ListLabel2635">
    <w:name w:val="ListLabel 2635"/>
    <w:qFormat/>
    <w:rPr>
      <w:rFonts w:cs="OpenSymbol;Arial Unicode MS"/>
    </w:rPr>
  </w:style>
  <w:style w:type="character" w:customStyle="1" w:styleId="ListLabel2636">
    <w:name w:val="ListLabel 2636"/>
    <w:qFormat/>
    <w:rPr>
      <w:rFonts w:cs="OpenSymbol;Arial Unicode MS"/>
    </w:rPr>
  </w:style>
  <w:style w:type="character" w:customStyle="1" w:styleId="ListLabel2637">
    <w:name w:val="ListLabel 2637"/>
    <w:qFormat/>
    <w:rPr>
      <w:rFonts w:cs="OpenSymbol;Arial Unicode MS"/>
    </w:rPr>
  </w:style>
  <w:style w:type="character" w:customStyle="1" w:styleId="ListLabel2638">
    <w:name w:val="ListLabel 2638"/>
    <w:qFormat/>
    <w:rPr>
      <w:rFonts w:cs="OpenSymbol;Arial Unicode MS"/>
    </w:rPr>
  </w:style>
  <w:style w:type="character" w:customStyle="1" w:styleId="ListLabel2639">
    <w:name w:val="ListLabel 2639"/>
    <w:qFormat/>
    <w:rPr>
      <w:rFonts w:cs="OpenSymbol;Arial Unicode MS"/>
    </w:rPr>
  </w:style>
  <w:style w:type="character" w:customStyle="1" w:styleId="ListLabel2640">
    <w:name w:val="ListLabel 2640"/>
    <w:qFormat/>
    <w:rPr>
      <w:rFonts w:cs="OpenSymbol;Arial Unicode MS"/>
    </w:rPr>
  </w:style>
  <w:style w:type="character" w:customStyle="1" w:styleId="ListLabel2641">
    <w:name w:val="ListLabel 2641"/>
    <w:qFormat/>
    <w:rPr>
      <w:rFonts w:cs="OpenSymbol;Arial Unicode MS"/>
    </w:rPr>
  </w:style>
  <w:style w:type="character" w:customStyle="1" w:styleId="ListLabel2642">
    <w:name w:val="ListLabel 2642"/>
    <w:qFormat/>
    <w:rPr>
      <w:rFonts w:cs="OpenSymbol;Arial Unicode MS"/>
    </w:rPr>
  </w:style>
  <w:style w:type="character" w:customStyle="1" w:styleId="ListLabel2643">
    <w:name w:val="ListLabel 2643"/>
    <w:qFormat/>
    <w:rPr>
      <w:rFonts w:cs="OpenSymbol;Arial Unicode MS"/>
    </w:rPr>
  </w:style>
  <w:style w:type="character" w:customStyle="1" w:styleId="ListLabel2644">
    <w:name w:val="ListLabel 2644"/>
    <w:qFormat/>
    <w:rPr>
      <w:rFonts w:cs="OpenSymbol;Arial Unicode MS"/>
    </w:rPr>
  </w:style>
  <w:style w:type="character" w:customStyle="1" w:styleId="ListLabel2645">
    <w:name w:val="ListLabel 2645"/>
    <w:qFormat/>
    <w:rPr>
      <w:rFonts w:cs="OpenSymbol;Arial Unicode MS"/>
    </w:rPr>
  </w:style>
  <w:style w:type="character" w:customStyle="1" w:styleId="ListLabel2646">
    <w:name w:val="ListLabel 2646"/>
    <w:qFormat/>
    <w:rPr>
      <w:rFonts w:cs="OpenSymbol;Arial Unicode MS"/>
    </w:rPr>
  </w:style>
  <w:style w:type="character" w:customStyle="1" w:styleId="ListLabel2647">
    <w:name w:val="ListLabel 2647"/>
    <w:qFormat/>
    <w:rPr>
      <w:rFonts w:cs="OpenSymbol;Arial Unicode MS"/>
    </w:rPr>
  </w:style>
  <w:style w:type="character" w:customStyle="1" w:styleId="ListLabel2648">
    <w:name w:val="ListLabel 2648"/>
    <w:qFormat/>
    <w:rPr>
      <w:rFonts w:cs="OpenSymbol;Arial Unicode MS"/>
    </w:rPr>
  </w:style>
  <w:style w:type="character" w:customStyle="1" w:styleId="ListLabel2649">
    <w:name w:val="ListLabel 2649"/>
    <w:qFormat/>
    <w:rPr>
      <w:rFonts w:cs="OpenSymbol;Arial Unicode MS"/>
    </w:rPr>
  </w:style>
  <w:style w:type="character" w:customStyle="1" w:styleId="ListLabel2650">
    <w:name w:val="ListLabel 2650"/>
    <w:qFormat/>
    <w:rPr>
      <w:rFonts w:cs="OpenSymbol;Arial Unicode MS"/>
    </w:rPr>
  </w:style>
  <w:style w:type="character" w:customStyle="1" w:styleId="ListLabel2651">
    <w:name w:val="ListLabel 2651"/>
    <w:qFormat/>
    <w:rPr>
      <w:rFonts w:cs="OpenSymbol;Arial Unicode MS"/>
    </w:rPr>
  </w:style>
  <w:style w:type="character" w:customStyle="1" w:styleId="ListLabel2652">
    <w:name w:val="ListLabel 2652"/>
    <w:qFormat/>
    <w:rPr>
      <w:rFonts w:cs="OpenSymbol;Arial Unicode MS"/>
    </w:rPr>
  </w:style>
  <w:style w:type="character" w:customStyle="1" w:styleId="ListLabel2653">
    <w:name w:val="ListLabel 2653"/>
    <w:qFormat/>
    <w:rPr>
      <w:rFonts w:cs="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cs="Symbol"/>
    </w:rPr>
  </w:style>
  <w:style w:type="character" w:customStyle="1" w:styleId="ListLabel2669">
    <w:name w:val="ListLabel 2669"/>
    <w:qFormat/>
    <w:rPr>
      <w:rFonts w:cs="OpenSymbol"/>
    </w:rPr>
  </w:style>
  <w:style w:type="character" w:customStyle="1" w:styleId="ListLabel2670">
    <w:name w:val="ListLabel 2670"/>
    <w:qFormat/>
    <w:rPr>
      <w:rFonts w:cs="OpenSymbol"/>
    </w:rPr>
  </w:style>
  <w:style w:type="character" w:customStyle="1" w:styleId="ListLabel2671">
    <w:name w:val="ListLabel 2671"/>
    <w:qFormat/>
    <w:rPr>
      <w:rFonts w:eastAsia="Times New Roman"/>
      <w:sz w:val="16"/>
      <w:szCs w:val="16"/>
      <w:u w:val="none" w:color="000000"/>
      <w:lang w:val="en-US" w:eastAsia="en-US"/>
    </w:rPr>
  </w:style>
  <w:style w:type="character" w:customStyle="1" w:styleId="ListLabel2672">
    <w:name w:val="ListLabel 2672"/>
    <w:qFormat/>
    <w:rPr>
      <w:lang w:val="en-US"/>
    </w:rPr>
  </w:style>
  <w:style w:type="character" w:customStyle="1" w:styleId="ListLabel2673">
    <w:name w:val="ListLabel 2673"/>
    <w:qFormat/>
  </w:style>
  <w:style w:type="character" w:customStyle="1" w:styleId="ListLabel2674">
    <w:name w:val="ListLabel 2674"/>
    <w:qFormat/>
    <w:rPr>
      <w:rFonts w:cs="Symbol"/>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Symbol"/>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cs="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Symbol"/>
    </w:rPr>
  </w:style>
  <w:style w:type="character" w:customStyle="1" w:styleId="ListLabel2717">
    <w:name w:val="ListLabel 2717"/>
    <w:qFormat/>
    <w:rPr>
      <w:rFonts w:cs="OpenSymbol"/>
    </w:rPr>
  </w:style>
  <w:style w:type="character" w:customStyle="1" w:styleId="ListLabel2718">
    <w:name w:val="ListLabel 2718"/>
    <w:qFormat/>
    <w:rPr>
      <w:rFonts w:cs="OpenSymbol"/>
    </w:rPr>
  </w:style>
  <w:style w:type="character" w:customStyle="1" w:styleId="ListLabel2719">
    <w:name w:val="ListLabel 2719"/>
    <w:qFormat/>
    <w:rPr>
      <w:rFonts w:cs="Symbol"/>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0"/>
    </w:rPr>
  </w:style>
  <w:style w:type="character" w:customStyle="1" w:styleId="ListLabel2738">
    <w:name w:val="ListLabel 2738"/>
    <w:qFormat/>
    <w:rPr>
      <w:rFonts w:cs="OpenSymbol"/>
    </w:rPr>
  </w:style>
  <w:style w:type="character" w:customStyle="1" w:styleId="ListLabel2739">
    <w:name w:val="ListLabel 2739"/>
    <w:qFormat/>
    <w:rPr>
      <w:rFonts w:cs="OpenSymbol"/>
    </w:rPr>
  </w:style>
  <w:style w:type="character" w:customStyle="1" w:styleId="ListLabel2740">
    <w:name w:val="ListLabel 2740"/>
    <w:qFormat/>
    <w:rPr>
      <w:rFonts w:cs="Symbol"/>
    </w:rPr>
  </w:style>
  <w:style w:type="character" w:customStyle="1" w:styleId="ListLabel2741">
    <w:name w:val="ListLabel 2741"/>
    <w:qFormat/>
    <w:rPr>
      <w:rFonts w:cs="OpenSymbol"/>
    </w:rPr>
  </w:style>
  <w:style w:type="character" w:customStyle="1" w:styleId="ListLabel2742">
    <w:name w:val="ListLabel 2742"/>
    <w:qFormat/>
    <w:rPr>
      <w:rFonts w:cs="OpenSymbol"/>
    </w:rPr>
  </w:style>
  <w:style w:type="character" w:customStyle="1" w:styleId="ListLabel2743">
    <w:name w:val="ListLabel 2743"/>
    <w:qFormat/>
    <w:rPr>
      <w:rFonts w:cs="Symbol"/>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cs="Symbol"/>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Arial Unicode MS"/>
    </w:rPr>
  </w:style>
  <w:style w:type="character" w:customStyle="1" w:styleId="ListLabel2756">
    <w:name w:val="ListLabel 2756"/>
    <w:qFormat/>
    <w:rPr>
      <w:rFonts w:cs="OpenSymbol;Arial Unicode MS"/>
    </w:rPr>
  </w:style>
  <w:style w:type="character" w:customStyle="1" w:styleId="ListLabel2757">
    <w:name w:val="ListLabel 2757"/>
    <w:qFormat/>
    <w:rPr>
      <w:rFonts w:cs="OpenSymbol;Arial Unicode MS"/>
    </w:rPr>
  </w:style>
  <w:style w:type="character" w:customStyle="1" w:styleId="ListLabel2758">
    <w:name w:val="ListLabel 2758"/>
    <w:qFormat/>
    <w:rPr>
      <w:rFonts w:cs="OpenSymbol;Arial Unicode MS"/>
    </w:rPr>
  </w:style>
  <w:style w:type="character" w:customStyle="1" w:styleId="ListLabel2759">
    <w:name w:val="ListLabel 2759"/>
    <w:qFormat/>
    <w:rPr>
      <w:rFonts w:cs="OpenSymbol;Arial Unicode MS"/>
    </w:rPr>
  </w:style>
  <w:style w:type="character" w:customStyle="1" w:styleId="ListLabel2760">
    <w:name w:val="ListLabel 2760"/>
    <w:qFormat/>
    <w:rPr>
      <w:rFonts w:cs="OpenSymbol;Arial Unicode MS"/>
    </w:rPr>
  </w:style>
  <w:style w:type="character" w:customStyle="1" w:styleId="ListLabel2761">
    <w:name w:val="ListLabel 2761"/>
    <w:qFormat/>
    <w:rPr>
      <w:rFonts w:cs="OpenSymbol;Arial Unicode MS"/>
    </w:rPr>
  </w:style>
  <w:style w:type="character" w:customStyle="1" w:styleId="ListLabel2762">
    <w:name w:val="ListLabel 2762"/>
    <w:qFormat/>
    <w:rPr>
      <w:rFonts w:cs="OpenSymbol;Arial Unicode MS"/>
    </w:rPr>
  </w:style>
  <w:style w:type="character" w:customStyle="1" w:styleId="ListLabel2763">
    <w:name w:val="ListLabel 2763"/>
    <w:qFormat/>
    <w:rPr>
      <w:rFonts w:cs="OpenSymbol;Arial Unicode MS"/>
    </w:rPr>
  </w:style>
  <w:style w:type="character" w:customStyle="1" w:styleId="ListLabel2764">
    <w:name w:val="ListLabel 2764"/>
    <w:qFormat/>
    <w:rPr>
      <w:rFonts w:cs="OpenSymbol;Arial Unicode MS"/>
    </w:rPr>
  </w:style>
  <w:style w:type="character" w:customStyle="1" w:styleId="ListLabel2765">
    <w:name w:val="ListLabel 2765"/>
    <w:qFormat/>
    <w:rPr>
      <w:rFonts w:cs="OpenSymbol;Arial Unicode MS"/>
    </w:rPr>
  </w:style>
  <w:style w:type="character" w:customStyle="1" w:styleId="ListLabel2766">
    <w:name w:val="ListLabel 2766"/>
    <w:qFormat/>
    <w:rPr>
      <w:rFonts w:cs="OpenSymbol;Arial Unicode MS"/>
    </w:rPr>
  </w:style>
  <w:style w:type="character" w:customStyle="1" w:styleId="ListLabel2767">
    <w:name w:val="ListLabel 2767"/>
    <w:qFormat/>
    <w:rPr>
      <w:rFonts w:cs="OpenSymbol;Arial Unicode MS"/>
    </w:rPr>
  </w:style>
  <w:style w:type="character" w:customStyle="1" w:styleId="ListLabel2768">
    <w:name w:val="ListLabel 2768"/>
    <w:qFormat/>
    <w:rPr>
      <w:rFonts w:cs="OpenSymbol;Arial Unicode MS"/>
    </w:rPr>
  </w:style>
  <w:style w:type="character" w:customStyle="1" w:styleId="ListLabel2769">
    <w:name w:val="ListLabel 2769"/>
    <w:qFormat/>
    <w:rPr>
      <w:rFonts w:cs="OpenSymbol;Arial Unicode MS"/>
    </w:rPr>
  </w:style>
  <w:style w:type="character" w:customStyle="1" w:styleId="ListLabel2770">
    <w:name w:val="ListLabel 2770"/>
    <w:qFormat/>
    <w:rPr>
      <w:rFonts w:cs="OpenSymbol;Arial Unicode MS"/>
    </w:rPr>
  </w:style>
  <w:style w:type="character" w:customStyle="1" w:styleId="ListLabel2771">
    <w:name w:val="ListLabel 2771"/>
    <w:qFormat/>
    <w:rPr>
      <w:rFonts w:cs="OpenSymbol;Arial Unicode MS"/>
    </w:rPr>
  </w:style>
  <w:style w:type="character" w:customStyle="1" w:styleId="ListLabel2772">
    <w:name w:val="ListLabel 2772"/>
    <w:qFormat/>
    <w:rPr>
      <w:rFonts w:cs="OpenSymbol;Arial Unicode MS"/>
    </w:rPr>
  </w:style>
  <w:style w:type="character" w:customStyle="1" w:styleId="ListLabel2773">
    <w:name w:val="ListLabel 2773"/>
    <w:qFormat/>
    <w:rPr>
      <w:rFonts w:cs="OpenSymbol;Arial Unicode MS"/>
    </w:rPr>
  </w:style>
  <w:style w:type="character" w:customStyle="1" w:styleId="ListLabel2774">
    <w:name w:val="ListLabel 2774"/>
    <w:qFormat/>
    <w:rPr>
      <w:rFonts w:cs="OpenSymbol;Arial Unicode MS"/>
    </w:rPr>
  </w:style>
  <w:style w:type="character" w:customStyle="1" w:styleId="ListLabel2775">
    <w:name w:val="ListLabel 2775"/>
    <w:qFormat/>
    <w:rPr>
      <w:rFonts w:cs="OpenSymbol;Arial Unicode MS"/>
    </w:rPr>
  </w:style>
  <w:style w:type="character" w:customStyle="1" w:styleId="ListLabel2776">
    <w:name w:val="ListLabel 2776"/>
    <w:qFormat/>
    <w:rPr>
      <w:rFonts w:cs="OpenSymbol;Arial Unicode MS"/>
    </w:rPr>
  </w:style>
  <w:style w:type="character" w:customStyle="1" w:styleId="ListLabel2777">
    <w:name w:val="ListLabel 2777"/>
    <w:qFormat/>
    <w:rPr>
      <w:rFonts w:cs="OpenSymbol;Arial Unicode MS"/>
    </w:rPr>
  </w:style>
  <w:style w:type="character" w:customStyle="1" w:styleId="ListLabel2778">
    <w:name w:val="ListLabel 2778"/>
    <w:qFormat/>
    <w:rPr>
      <w:rFonts w:cs="OpenSymbol;Arial Unicode MS"/>
    </w:rPr>
  </w:style>
  <w:style w:type="character" w:customStyle="1" w:styleId="ListLabel2779">
    <w:name w:val="ListLabel 2779"/>
    <w:qFormat/>
    <w:rPr>
      <w:rFonts w:cs="OpenSymbol;Arial Unicode MS"/>
    </w:rPr>
  </w:style>
  <w:style w:type="character" w:customStyle="1" w:styleId="ListLabel2780">
    <w:name w:val="ListLabel 2780"/>
    <w:qFormat/>
    <w:rPr>
      <w:rFonts w:cs="OpenSymbol;Arial Unicode MS"/>
    </w:rPr>
  </w:style>
  <w:style w:type="character" w:customStyle="1" w:styleId="ListLabel2781">
    <w:name w:val="ListLabel 2781"/>
    <w:qFormat/>
    <w:rPr>
      <w:rFonts w:cs="OpenSymbol;Arial Unicode MS"/>
    </w:rPr>
  </w:style>
  <w:style w:type="character" w:customStyle="1" w:styleId="ListLabel2782">
    <w:name w:val="ListLabel 2782"/>
    <w:qFormat/>
    <w:rPr>
      <w:rFonts w:cs="OpenSymbol;Arial Unicode MS"/>
    </w:rPr>
  </w:style>
  <w:style w:type="character" w:customStyle="1" w:styleId="ListLabel2783">
    <w:name w:val="ListLabel 2783"/>
    <w:qFormat/>
    <w:rPr>
      <w:rFonts w:cs="OpenSymbol;Arial Unicode MS"/>
    </w:rPr>
  </w:style>
  <w:style w:type="character" w:customStyle="1" w:styleId="ListLabel2784">
    <w:name w:val="ListLabel 2784"/>
    <w:qFormat/>
    <w:rPr>
      <w:rFonts w:cs="OpenSymbol;Arial Unicode MS"/>
    </w:rPr>
  </w:style>
  <w:style w:type="character" w:customStyle="1" w:styleId="ListLabel2785">
    <w:name w:val="ListLabel 2785"/>
    <w:qFormat/>
    <w:rPr>
      <w:rFonts w:cs="OpenSymbol;Arial Unicode MS"/>
    </w:rPr>
  </w:style>
  <w:style w:type="character" w:customStyle="1" w:styleId="ListLabel2786">
    <w:name w:val="ListLabel 2786"/>
    <w:qFormat/>
    <w:rPr>
      <w:rFonts w:cs="OpenSymbol;Arial Unicode MS"/>
    </w:rPr>
  </w:style>
  <w:style w:type="character" w:customStyle="1" w:styleId="ListLabel2787">
    <w:name w:val="ListLabel 2787"/>
    <w:qFormat/>
    <w:rPr>
      <w:rFonts w:cs="OpenSymbol;Arial Unicode MS"/>
    </w:rPr>
  </w:style>
  <w:style w:type="character" w:customStyle="1" w:styleId="ListLabel2788">
    <w:name w:val="ListLabel 2788"/>
    <w:qFormat/>
    <w:rPr>
      <w:rFonts w:cs="OpenSymbol;Arial Unicode MS"/>
    </w:rPr>
  </w:style>
  <w:style w:type="character" w:customStyle="1" w:styleId="ListLabel2789">
    <w:name w:val="ListLabel 2789"/>
    <w:qFormat/>
    <w:rPr>
      <w:rFonts w:cs="OpenSymbol;Arial Unicode MS"/>
    </w:rPr>
  </w:style>
  <w:style w:type="character" w:customStyle="1" w:styleId="ListLabel2790">
    <w:name w:val="ListLabel 2790"/>
    <w:qFormat/>
    <w:rPr>
      <w:rFonts w:cs="OpenSymbol;Arial Unicode MS"/>
    </w:rPr>
  </w:style>
  <w:style w:type="character" w:customStyle="1" w:styleId="ListLabel2791">
    <w:name w:val="ListLabel 2791"/>
    <w:qFormat/>
    <w:rPr>
      <w:rFonts w:cs="OpenSymbol;Arial Unicode MS"/>
    </w:rPr>
  </w:style>
  <w:style w:type="character" w:customStyle="1" w:styleId="ListLabel2792">
    <w:name w:val="ListLabel 2792"/>
    <w:qFormat/>
    <w:rPr>
      <w:rFonts w:cs="OpenSymbol;Arial Unicode MS"/>
    </w:rPr>
  </w:style>
  <w:style w:type="character" w:customStyle="1" w:styleId="ListLabel2793">
    <w:name w:val="ListLabel 2793"/>
    <w:qFormat/>
    <w:rPr>
      <w:rFonts w:cs="OpenSymbol;Arial Unicode MS"/>
    </w:rPr>
  </w:style>
  <w:style w:type="character" w:customStyle="1" w:styleId="ListLabel2794">
    <w:name w:val="ListLabel 2794"/>
    <w:qFormat/>
    <w:rPr>
      <w:rFonts w:cs="OpenSymbol;Arial Unicode MS"/>
    </w:rPr>
  </w:style>
  <w:style w:type="character" w:customStyle="1" w:styleId="ListLabel2795">
    <w:name w:val="ListLabel 2795"/>
    <w:qFormat/>
    <w:rPr>
      <w:rFonts w:cs="OpenSymbol;Arial Unicode MS"/>
    </w:rPr>
  </w:style>
  <w:style w:type="character" w:customStyle="1" w:styleId="ListLabel2796">
    <w:name w:val="ListLabel 2796"/>
    <w:qFormat/>
    <w:rPr>
      <w:rFonts w:cs="OpenSymbol;Arial Unicode MS"/>
    </w:rPr>
  </w:style>
  <w:style w:type="character" w:customStyle="1" w:styleId="ListLabel2797">
    <w:name w:val="ListLabel 2797"/>
    <w:qFormat/>
    <w:rPr>
      <w:rFonts w:cs="OpenSymbol;Arial Unicode MS"/>
    </w:rPr>
  </w:style>
  <w:style w:type="character" w:customStyle="1" w:styleId="ListLabel2798">
    <w:name w:val="ListLabel 2798"/>
    <w:qFormat/>
    <w:rPr>
      <w:rFonts w:cs="OpenSymbol;Arial Unicode MS"/>
    </w:rPr>
  </w:style>
  <w:style w:type="character" w:customStyle="1" w:styleId="ListLabel2799">
    <w:name w:val="ListLabel 2799"/>
    <w:qFormat/>
    <w:rPr>
      <w:rFonts w:cs="OpenSymbol;Arial Unicode MS"/>
    </w:rPr>
  </w:style>
  <w:style w:type="character" w:customStyle="1" w:styleId="ListLabel2800">
    <w:name w:val="ListLabel 2800"/>
    <w:qFormat/>
    <w:rPr>
      <w:rFonts w:cs="OpenSymbol;Arial Unicode MS"/>
    </w:rPr>
  </w:style>
  <w:style w:type="character" w:customStyle="1" w:styleId="ListLabel2801">
    <w:name w:val="ListLabel 2801"/>
    <w:qFormat/>
    <w:rPr>
      <w:rFonts w:cs="OpenSymbol;Arial Unicode MS"/>
    </w:rPr>
  </w:style>
  <w:style w:type="character" w:customStyle="1" w:styleId="ListLabel2802">
    <w:name w:val="ListLabel 2802"/>
    <w:qFormat/>
    <w:rPr>
      <w:rFonts w:cs="OpenSymbol;Arial Unicode MS"/>
    </w:rPr>
  </w:style>
  <w:style w:type="character" w:customStyle="1" w:styleId="ListLabel2803">
    <w:name w:val="ListLabel 2803"/>
    <w:qFormat/>
    <w:rPr>
      <w:rFonts w:cs="OpenSymbol;Arial Unicode MS"/>
    </w:rPr>
  </w:style>
  <w:style w:type="character" w:customStyle="1" w:styleId="ListLabel2804">
    <w:name w:val="ListLabel 2804"/>
    <w:qFormat/>
    <w:rPr>
      <w:rFonts w:cs="OpenSymbol;Arial Unicode MS"/>
    </w:rPr>
  </w:style>
  <w:style w:type="character" w:customStyle="1" w:styleId="ListLabel2805">
    <w:name w:val="ListLabel 2805"/>
    <w:qFormat/>
    <w:rPr>
      <w:rFonts w:cs="OpenSymbol;Arial Unicode MS"/>
    </w:rPr>
  </w:style>
  <w:style w:type="character" w:customStyle="1" w:styleId="ListLabel2806">
    <w:name w:val="ListLabel 2806"/>
    <w:qFormat/>
    <w:rPr>
      <w:rFonts w:cs="OpenSymbol;Arial Unicode MS"/>
    </w:rPr>
  </w:style>
  <w:style w:type="character" w:customStyle="1" w:styleId="ListLabel2807">
    <w:name w:val="ListLabel 2807"/>
    <w:qFormat/>
    <w:rPr>
      <w:rFonts w:cs="OpenSymbol;Arial Unicode MS"/>
    </w:rPr>
  </w:style>
  <w:style w:type="character" w:customStyle="1" w:styleId="ListLabel2808">
    <w:name w:val="ListLabel 2808"/>
    <w:qFormat/>
    <w:rPr>
      <w:rFonts w:cs="OpenSymbol;Arial Unicode MS"/>
    </w:rPr>
  </w:style>
  <w:style w:type="character" w:customStyle="1" w:styleId="ListLabel2809">
    <w:name w:val="ListLabel 2809"/>
    <w:qFormat/>
    <w:rPr>
      <w:rFonts w:cs="OpenSymbol;Arial Unicode MS"/>
    </w:rPr>
  </w:style>
  <w:style w:type="character" w:customStyle="1" w:styleId="ListLabel2810">
    <w:name w:val="ListLabel 2810"/>
    <w:qFormat/>
    <w:rPr>
      <w:rFonts w:cs="OpenSymbol;Arial Unicode MS"/>
    </w:rPr>
  </w:style>
  <w:style w:type="character" w:customStyle="1" w:styleId="ListLabel2811">
    <w:name w:val="ListLabel 2811"/>
    <w:qFormat/>
    <w:rPr>
      <w:rFonts w:cs="OpenSymbol;Arial Unicode MS"/>
    </w:rPr>
  </w:style>
  <w:style w:type="character" w:customStyle="1" w:styleId="ListLabel2812">
    <w:name w:val="ListLabel 2812"/>
    <w:qFormat/>
    <w:rPr>
      <w:rFonts w:cs="OpenSymbol;Arial Unicode MS"/>
    </w:rPr>
  </w:style>
  <w:style w:type="character" w:customStyle="1" w:styleId="ListLabel2813">
    <w:name w:val="ListLabel 2813"/>
    <w:qFormat/>
    <w:rPr>
      <w:rFonts w:cs="OpenSymbol;Arial Unicode MS"/>
    </w:rPr>
  </w:style>
  <w:style w:type="character" w:customStyle="1" w:styleId="ListLabel2814">
    <w:name w:val="ListLabel 2814"/>
    <w:qFormat/>
    <w:rPr>
      <w:rFonts w:cs="OpenSymbol;Arial Unicode MS"/>
    </w:rPr>
  </w:style>
  <w:style w:type="character" w:customStyle="1" w:styleId="ListLabel2815">
    <w:name w:val="ListLabel 2815"/>
    <w:qFormat/>
    <w:rPr>
      <w:rFonts w:cs="OpenSymbol;Arial Unicode MS"/>
    </w:rPr>
  </w:style>
  <w:style w:type="character" w:customStyle="1" w:styleId="ListLabel2816">
    <w:name w:val="ListLabel 2816"/>
    <w:qFormat/>
    <w:rPr>
      <w:rFonts w:cs="OpenSymbol;Arial Unicode MS"/>
    </w:rPr>
  </w:style>
  <w:style w:type="character" w:customStyle="1" w:styleId="ListLabel2817">
    <w:name w:val="ListLabel 2817"/>
    <w:qFormat/>
    <w:rPr>
      <w:rFonts w:cs="OpenSymbol;Arial Unicode MS"/>
    </w:rPr>
  </w:style>
  <w:style w:type="character" w:customStyle="1" w:styleId="ListLabel2818">
    <w:name w:val="ListLabel 2818"/>
    <w:qFormat/>
    <w:rPr>
      <w:rFonts w:cs="OpenSymbol;Arial Unicode MS"/>
    </w:rPr>
  </w:style>
  <w:style w:type="character" w:customStyle="1" w:styleId="ListLabel2819">
    <w:name w:val="ListLabel 2819"/>
    <w:qFormat/>
    <w:rPr>
      <w:rFonts w:cs="OpenSymbol;Arial Unicode MS"/>
    </w:rPr>
  </w:style>
  <w:style w:type="character" w:customStyle="1" w:styleId="ListLabel2820">
    <w:name w:val="ListLabel 2820"/>
    <w:qFormat/>
    <w:rPr>
      <w:rFonts w:cs="OpenSymbol;Arial Unicode MS"/>
    </w:rPr>
  </w:style>
  <w:style w:type="character" w:customStyle="1" w:styleId="ListLabel2821">
    <w:name w:val="ListLabel 2821"/>
    <w:qFormat/>
    <w:rPr>
      <w:rFonts w:cs="OpenSymbol;Arial Unicode MS"/>
    </w:rPr>
  </w:style>
  <w:style w:type="character" w:customStyle="1" w:styleId="ListLabel2822">
    <w:name w:val="ListLabel 2822"/>
    <w:qFormat/>
    <w:rPr>
      <w:rFonts w:cs="OpenSymbol;Arial Unicode MS"/>
    </w:rPr>
  </w:style>
  <w:style w:type="character" w:customStyle="1" w:styleId="ListLabel2823">
    <w:name w:val="ListLabel 2823"/>
    <w:qFormat/>
    <w:rPr>
      <w:rFonts w:cs="OpenSymbol;Arial Unicode MS"/>
    </w:rPr>
  </w:style>
  <w:style w:type="character" w:customStyle="1" w:styleId="ListLabel2824">
    <w:name w:val="ListLabel 2824"/>
    <w:qFormat/>
    <w:rPr>
      <w:rFonts w:cs="OpenSymbol;Arial Unicode MS"/>
    </w:rPr>
  </w:style>
  <w:style w:type="character" w:customStyle="1" w:styleId="ListLabel2825">
    <w:name w:val="ListLabel 2825"/>
    <w:qFormat/>
    <w:rPr>
      <w:rFonts w:cs="OpenSymbol;Arial Unicode MS"/>
    </w:rPr>
  </w:style>
  <w:style w:type="character" w:customStyle="1" w:styleId="ListLabel2826">
    <w:name w:val="ListLabel 2826"/>
    <w:qFormat/>
    <w:rPr>
      <w:rFonts w:cs="OpenSymbol;Arial Unicode MS"/>
    </w:rPr>
  </w:style>
  <w:style w:type="character" w:customStyle="1" w:styleId="ListLabel2827">
    <w:name w:val="ListLabel 2827"/>
    <w:qFormat/>
    <w:rPr>
      <w:rFonts w:cs="Symbol"/>
    </w:rPr>
  </w:style>
  <w:style w:type="character" w:customStyle="1" w:styleId="ListLabel2828">
    <w:name w:val="ListLabel 2828"/>
    <w:qFormat/>
    <w:rPr>
      <w:rFonts w:cs="OpenSymbol"/>
    </w:rPr>
  </w:style>
  <w:style w:type="character" w:customStyle="1" w:styleId="ListLabel2829">
    <w:name w:val="ListLabel 2829"/>
    <w:qFormat/>
    <w:rPr>
      <w:rFonts w:cs="OpenSymbol"/>
    </w:rPr>
  </w:style>
  <w:style w:type="character" w:customStyle="1" w:styleId="ListLabel2830">
    <w:name w:val="ListLabel 2830"/>
    <w:qFormat/>
    <w:rPr>
      <w:rFonts w:cs="Symbol"/>
    </w:rPr>
  </w:style>
  <w:style w:type="character" w:customStyle="1" w:styleId="ListLabel2831">
    <w:name w:val="ListLabel 2831"/>
    <w:qFormat/>
    <w:rPr>
      <w:rFonts w:cs="OpenSymbol"/>
    </w:rPr>
  </w:style>
  <w:style w:type="character" w:customStyle="1" w:styleId="ListLabel2832">
    <w:name w:val="ListLabel 2832"/>
    <w:qFormat/>
    <w:rPr>
      <w:rFonts w:cs="OpenSymbol"/>
    </w:rPr>
  </w:style>
  <w:style w:type="character" w:customStyle="1" w:styleId="ListLabel2833">
    <w:name w:val="ListLabel 2833"/>
    <w:qFormat/>
    <w:rPr>
      <w:rFonts w:cs="Symbol"/>
    </w:rPr>
  </w:style>
  <w:style w:type="character" w:customStyle="1" w:styleId="ListLabel2834">
    <w:name w:val="ListLabel 2834"/>
    <w:qFormat/>
    <w:rPr>
      <w:rFonts w:cs="OpenSymbol"/>
    </w:rPr>
  </w:style>
  <w:style w:type="character" w:customStyle="1" w:styleId="ListLabel2835">
    <w:name w:val="ListLabel 2835"/>
    <w:qFormat/>
    <w:rPr>
      <w:rFonts w:cs="OpenSymbol"/>
    </w:rPr>
  </w:style>
  <w:style w:type="character" w:customStyle="1" w:styleId="ListLabel2836">
    <w:name w:val="ListLabel 2836"/>
    <w:qFormat/>
    <w:rPr>
      <w:rFonts w:cs="Symbol"/>
    </w:rPr>
  </w:style>
  <w:style w:type="character" w:customStyle="1" w:styleId="ListLabel2837">
    <w:name w:val="ListLabel 2837"/>
    <w:qFormat/>
    <w:rPr>
      <w:rFonts w:cs="OpenSymbol"/>
    </w:rPr>
  </w:style>
  <w:style w:type="character" w:customStyle="1" w:styleId="ListLabel2838">
    <w:name w:val="ListLabel 2838"/>
    <w:qFormat/>
    <w:rPr>
      <w:rFonts w:cs="OpenSymbol"/>
    </w:rPr>
  </w:style>
  <w:style w:type="character" w:customStyle="1" w:styleId="ListLabel2839">
    <w:name w:val="ListLabel 2839"/>
    <w:qFormat/>
    <w:rPr>
      <w:rFonts w:cs="Symbol"/>
    </w:rPr>
  </w:style>
  <w:style w:type="character" w:customStyle="1" w:styleId="ListLabel2840">
    <w:name w:val="ListLabel 2840"/>
    <w:qFormat/>
    <w:rPr>
      <w:rFonts w:cs="OpenSymbol"/>
    </w:rPr>
  </w:style>
  <w:style w:type="character" w:customStyle="1" w:styleId="ListLabel2841">
    <w:name w:val="ListLabel 2841"/>
    <w:qFormat/>
    <w:rPr>
      <w:rFonts w:cs="OpenSymbol"/>
    </w:rPr>
  </w:style>
  <w:style w:type="character" w:customStyle="1" w:styleId="ListLabel2842">
    <w:name w:val="ListLabel 2842"/>
    <w:qFormat/>
    <w:rPr>
      <w:rFonts w:cs="Symbol"/>
    </w:rPr>
  </w:style>
  <w:style w:type="character" w:customStyle="1" w:styleId="ListLabel2843">
    <w:name w:val="ListLabel 2843"/>
    <w:qFormat/>
    <w:rPr>
      <w:rFonts w:cs="OpenSymbol"/>
    </w:rPr>
  </w:style>
  <w:style w:type="character" w:customStyle="1" w:styleId="ListLabel2844">
    <w:name w:val="ListLabel 2844"/>
    <w:qFormat/>
    <w:rPr>
      <w:rFonts w:cs="OpenSymbol"/>
    </w:rPr>
  </w:style>
  <w:style w:type="character" w:customStyle="1" w:styleId="ListLabel2845">
    <w:name w:val="ListLabel 2845"/>
    <w:qFormat/>
    <w:rPr>
      <w:rFonts w:eastAsia="Times New Roman"/>
      <w:sz w:val="16"/>
      <w:szCs w:val="16"/>
      <w:u w:val="none" w:color="000000"/>
      <w:lang w:val="en-US" w:eastAsia="en-US"/>
    </w:rPr>
  </w:style>
  <w:style w:type="character" w:customStyle="1" w:styleId="ListLabel2846">
    <w:name w:val="ListLabel 2846"/>
    <w:qFormat/>
    <w:rPr>
      <w:lang w:val="en-US"/>
    </w:rPr>
  </w:style>
  <w:style w:type="character" w:customStyle="1" w:styleId="ListLabel2847">
    <w:name w:val="ListLabel 2847"/>
    <w:qFormat/>
  </w:style>
  <w:style w:type="character" w:customStyle="1" w:styleId="p-name">
    <w:name w:val="p-name"/>
    <w:basedOn w:val="Standaardalinea-lettertype"/>
    <w:qFormat/>
    <w:rsid w:val="00A5231A"/>
  </w:style>
  <w:style w:type="character" w:styleId="Onopgelostemelding">
    <w:name w:val="Unresolved Mention"/>
    <w:basedOn w:val="Standaardalinea-lettertype"/>
    <w:uiPriority w:val="99"/>
    <w:semiHidden/>
    <w:unhideWhenUsed/>
    <w:qFormat/>
    <w:rsid w:val="007130DF"/>
    <w:rPr>
      <w:color w:val="605E5C"/>
      <w:shd w:val="clear" w:color="auto" w:fill="E1DFDD"/>
    </w:rPr>
  </w:style>
  <w:style w:type="character" w:customStyle="1" w:styleId="ListLabel2848">
    <w:name w:val="ListLabel 2848"/>
    <w:qFormat/>
    <w:rPr>
      <w:rFonts w:cs="Symbol"/>
    </w:rPr>
  </w:style>
  <w:style w:type="character" w:customStyle="1" w:styleId="ListLabel2849">
    <w:name w:val="ListLabel 2849"/>
    <w:qFormat/>
    <w:rPr>
      <w:rFonts w:cs="OpenSymbol"/>
    </w:rPr>
  </w:style>
  <w:style w:type="character" w:customStyle="1" w:styleId="ListLabel2850">
    <w:name w:val="ListLabel 2850"/>
    <w:qFormat/>
    <w:rPr>
      <w:rFonts w:cs="OpenSymbol"/>
    </w:rPr>
  </w:style>
  <w:style w:type="character" w:customStyle="1" w:styleId="ListLabel2851">
    <w:name w:val="ListLabel 2851"/>
    <w:qFormat/>
    <w:rPr>
      <w:rFonts w:cs="Symbol"/>
    </w:rPr>
  </w:style>
  <w:style w:type="character" w:customStyle="1" w:styleId="ListLabel2852">
    <w:name w:val="ListLabel 2852"/>
    <w:qFormat/>
    <w:rPr>
      <w:rFonts w:cs="OpenSymbol"/>
    </w:rPr>
  </w:style>
  <w:style w:type="character" w:customStyle="1" w:styleId="ListLabel2853">
    <w:name w:val="ListLabel 2853"/>
    <w:qFormat/>
    <w:rPr>
      <w:rFonts w:cs="OpenSymbol"/>
    </w:rPr>
  </w:style>
  <w:style w:type="character" w:customStyle="1" w:styleId="ListLabel2854">
    <w:name w:val="ListLabel 2854"/>
    <w:qFormat/>
    <w:rPr>
      <w:rFonts w:cs="Symbol"/>
    </w:rPr>
  </w:style>
  <w:style w:type="character" w:customStyle="1" w:styleId="ListLabel2855">
    <w:name w:val="ListLabel 2855"/>
    <w:qFormat/>
    <w:rPr>
      <w:rFonts w:cs="OpenSymbol"/>
    </w:rPr>
  </w:style>
  <w:style w:type="character" w:customStyle="1" w:styleId="ListLabel2856">
    <w:name w:val="ListLabel 2856"/>
    <w:qFormat/>
    <w:rPr>
      <w:rFonts w:cs="OpenSymbol"/>
    </w:rPr>
  </w:style>
  <w:style w:type="character" w:customStyle="1" w:styleId="ListLabel2857">
    <w:name w:val="ListLabel 2857"/>
    <w:qFormat/>
    <w:rPr>
      <w:rFonts w:cs="Symbol"/>
    </w:rPr>
  </w:style>
  <w:style w:type="character" w:customStyle="1" w:styleId="ListLabel2858">
    <w:name w:val="ListLabel 2858"/>
    <w:qFormat/>
    <w:rPr>
      <w:rFonts w:cs="OpenSymbol"/>
    </w:rPr>
  </w:style>
  <w:style w:type="character" w:customStyle="1" w:styleId="ListLabel2859">
    <w:name w:val="ListLabel 2859"/>
    <w:qFormat/>
    <w:rPr>
      <w:rFonts w:cs="OpenSymbol"/>
    </w:rPr>
  </w:style>
  <w:style w:type="character" w:customStyle="1" w:styleId="ListLabel2860">
    <w:name w:val="ListLabel 2860"/>
    <w:qFormat/>
    <w:rPr>
      <w:rFonts w:cs="Symbol"/>
    </w:rPr>
  </w:style>
  <w:style w:type="character" w:customStyle="1" w:styleId="ListLabel2861">
    <w:name w:val="ListLabel 2861"/>
    <w:qFormat/>
    <w:rPr>
      <w:rFonts w:cs="OpenSymbol"/>
    </w:rPr>
  </w:style>
  <w:style w:type="character" w:customStyle="1" w:styleId="ListLabel2862">
    <w:name w:val="ListLabel 2862"/>
    <w:qFormat/>
    <w:rPr>
      <w:rFonts w:cs="OpenSymbol"/>
    </w:rPr>
  </w:style>
  <w:style w:type="character" w:customStyle="1" w:styleId="ListLabel2863">
    <w:name w:val="ListLabel 2863"/>
    <w:qFormat/>
    <w:rPr>
      <w:rFonts w:cs="Symbol"/>
    </w:rPr>
  </w:style>
  <w:style w:type="character" w:customStyle="1" w:styleId="ListLabel2864">
    <w:name w:val="ListLabel 2864"/>
    <w:qFormat/>
    <w:rPr>
      <w:rFonts w:cs="OpenSymbol"/>
    </w:rPr>
  </w:style>
  <w:style w:type="character" w:customStyle="1" w:styleId="ListLabel2865">
    <w:name w:val="ListLabel 2865"/>
    <w:qFormat/>
    <w:rPr>
      <w:rFonts w:cs="OpenSymbol"/>
    </w:rPr>
  </w:style>
  <w:style w:type="character" w:customStyle="1" w:styleId="ListLabel2866">
    <w:name w:val="ListLabel 2866"/>
    <w:qFormat/>
    <w:rPr>
      <w:rFonts w:cs="Symbol"/>
    </w:rPr>
  </w:style>
  <w:style w:type="character" w:customStyle="1" w:styleId="ListLabel2867">
    <w:name w:val="ListLabel 2867"/>
    <w:qFormat/>
    <w:rPr>
      <w:rFonts w:cs="OpenSymbol"/>
    </w:rPr>
  </w:style>
  <w:style w:type="character" w:customStyle="1" w:styleId="ListLabel2868">
    <w:name w:val="ListLabel 2868"/>
    <w:qFormat/>
    <w:rPr>
      <w:rFonts w:cs="OpenSymbol"/>
    </w:rPr>
  </w:style>
  <w:style w:type="character" w:customStyle="1" w:styleId="ListLabel2869">
    <w:name w:val="ListLabel 2869"/>
    <w:qFormat/>
    <w:rPr>
      <w:rFonts w:cs="Symbol"/>
    </w:rPr>
  </w:style>
  <w:style w:type="character" w:customStyle="1" w:styleId="ListLabel2870">
    <w:name w:val="ListLabel 2870"/>
    <w:qFormat/>
    <w:rPr>
      <w:rFonts w:cs="OpenSymbol"/>
    </w:rPr>
  </w:style>
  <w:style w:type="character" w:customStyle="1" w:styleId="ListLabel2871">
    <w:name w:val="ListLabel 2871"/>
    <w:qFormat/>
    <w:rPr>
      <w:rFonts w:cs="OpenSymbol"/>
    </w:rPr>
  </w:style>
  <w:style w:type="character" w:customStyle="1" w:styleId="ListLabel2872">
    <w:name w:val="ListLabel 2872"/>
    <w:qFormat/>
    <w:rPr>
      <w:rFonts w:cs="Symbol"/>
    </w:rPr>
  </w:style>
  <w:style w:type="character" w:customStyle="1" w:styleId="ListLabel2873">
    <w:name w:val="ListLabel 2873"/>
    <w:qFormat/>
    <w:rPr>
      <w:rFonts w:cs="OpenSymbol"/>
    </w:rPr>
  </w:style>
  <w:style w:type="character" w:customStyle="1" w:styleId="ListLabel2874">
    <w:name w:val="ListLabel 2874"/>
    <w:qFormat/>
    <w:rPr>
      <w:rFonts w:cs="OpenSymbol"/>
    </w:rPr>
  </w:style>
  <w:style w:type="character" w:customStyle="1" w:styleId="ListLabel2875">
    <w:name w:val="ListLabel 2875"/>
    <w:qFormat/>
    <w:rPr>
      <w:rFonts w:cs="Symbol"/>
    </w:rPr>
  </w:style>
  <w:style w:type="character" w:customStyle="1" w:styleId="ListLabel2876">
    <w:name w:val="ListLabel 2876"/>
    <w:qFormat/>
    <w:rPr>
      <w:rFonts w:cs="OpenSymbol"/>
    </w:rPr>
  </w:style>
  <w:style w:type="character" w:customStyle="1" w:styleId="ListLabel2877">
    <w:name w:val="ListLabel 2877"/>
    <w:qFormat/>
    <w:rPr>
      <w:rFonts w:cs="OpenSymbol"/>
    </w:rPr>
  </w:style>
  <w:style w:type="character" w:customStyle="1" w:styleId="ListLabel2878">
    <w:name w:val="ListLabel 2878"/>
    <w:qFormat/>
    <w:rPr>
      <w:rFonts w:cs="Symbol"/>
    </w:rPr>
  </w:style>
  <w:style w:type="character" w:customStyle="1" w:styleId="ListLabel2879">
    <w:name w:val="ListLabel 2879"/>
    <w:qFormat/>
    <w:rPr>
      <w:rFonts w:cs="OpenSymbol"/>
    </w:rPr>
  </w:style>
  <w:style w:type="character" w:customStyle="1" w:styleId="ListLabel2880">
    <w:name w:val="ListLabel 2880"/>
    <w:qFormat/>
    <w:rPr>
      <w:rFonts w:cs="OpenSymbol"/>
    </w:rPr>
  </w:style>
  <w:style w:type="character" w:customStyle="1" w:styleId="ListLabel2881">
    <w:name w:val="ListLabel 2881"/>
    <w:qFormat/>
    <w:rPr>
      <w:rFonts w:cs="Symbol"/>
    </w:rPr>
  </w:style>
  <w:style w:type="character" w:customStyle="1" w:styleId="ListLabel2882">
    <w:name w:val="ListLabel 2882"/>
    <w:qFormat/>
    <w:rPr>
      <w:rFonts w:cs="OpenSymbol"/>
    </w:rPr>
  </w:style>
  <w:style w:type="character" w:customStyle="1" w:styleId="ListLabel2883">
    <w:name w:val="ListLabel 2883"/>
    <w:qFormat/>
    <w:rPr>
      <w:rFonts w:cs="OpenSymbol"/>
    </w:rPr>
  </w:style>
  <w:style w:type="character" w:customStyle="1" w:styleId="ListLabel2884">
    <w:name w:val="ListLabel 2884"/>
    <w:qFormat/>
    <w:rPr>
      <w:rFonts w:cs="Symbol"/>
    </w:rPr>
  </w:style>
  <w:style w:type="character" w:customStyle="1" w:styleId="ListLabel2885">
    <w:name w:val="ListLabel 2885"/>
    <w:qFormat/>
    <w:rPr>
      <w:rFonts w:cs="OpenSymbol"/>
    </w:rPr>
  </w:style>
  <w:style w:type="character" w:customStyle="1" w:styleId="ListLabel2886">
    <w:name w:val="ListLabel 2886"/>
    <w:qFormat/>
    <w:rPr>
      <w:rFonts w:cs="OpenSymbol"/>
    </w:rPr>
  </w:style>
  <w:style w:type="character" w:customStyle="1" w:styleId="ListLabel2887">
    <w:name w:val="ListLabel 2887"/>
    <w:qFormat/>
    <w:rPr>
      <w:rFonts w:cs="Symbol"/>
    </w:rPr>
  </w:style>
  <w:style w:type="character" w:customStyle="1" w:styleId="ListLabel2888">
    <w:name w:val="ListLabel 2888"/>
    <w:qFormat/>
    <w:rPr>
      <w:rFonts w:cs="OpenSymbol"/>
    </w:rPr>
  </w:style>
  <w:style w:type="character" w:customStyle="1" w:styleId="ListLabel2889">
    <w:name w:val="ListLabel 2889"/>
    <w:qFormat/>
    <w:rPr>
      <w:rFonts w:cs="OpenSymbol"/>
    </w:rPr>
  </w:style>
  <w:style w:type="character" w:customStyle="1" w:styleId="ListLabel2890">
    <w:name w:val="ListLabel 2890"/>
    <w:qFormat/>
    <w:rPr>
      <w:rFonts w:cs="Symbol"/>
    </w:rPr>
  </w:style>
  <w:style w:type="character" w:customStyle="1" w:styleId="ListLabel2891">
    <w:name w:val="ListLabel 2891"/>
    <w:qFormat/>
    <w:rPr>
      <w:rFonts w:cs="OpenSymbol"/>
    </w:rPr>
  </w:style>
  <w:style w:type="character" w:customStyle="1" w:styleId="ListLabel2892">
    <w:name w:val="ListLabel 2892"/>
    <w:qFormat/>
    <w:rPr>
      <w:rFonts w:cs="OpenSymbol"/>
    </w:rPr>
  </w:style>
  <w:style w:type="character" w:customStyle="1" w:styleId="ListLabel2893">
    <w:name w:val="ListLabel 2893"/>
    <w:qFormat/>
    <w:rPr>
      <w:rFonts w:cs="Symbol"/>
    </w:rPr>
  </w:style>
  <w:style w:type="character" w:customStyle="1" w:styleId="ListLabel2894">
    <w:name w:val="ListLabel 2894"/>
    <w:qFormat/>
    <w:rPr>
      <w:rFonts w:cs="OpenSymbol"/>
    </w:rPr>
  </w:style>
  <w:style w:type="character" w:customStyle="1" w:styleId="ListLabel2895">
    <w:name w:val="ListLabel 2895"/>
    <w:qFormat/>
    <w:rPr>
      <w:rFonts w:cs="OpenSymbol"/>
    </w:rPr>
  </w:style>
  <w:style w:type="character" w:customStyle="1" w:styleId="ListLabel2896">
    <w:name w:val="ListLabel 2896"/>
    <w:qFormat/>
    <w:rPr>
      <w:rFonts w:cs="Symbol"/>
    </w:rPr>
  </w:style>
  <w:style w:type="character" w:customStyle="1" w:styleId="ListLabel2897">
    <w:name w:val="ListLabel 2897"/>
    <w:qFormat/>
    <w:rPr>
      <w:rFonts w:cs="OpenSymbol"/>
    </w:rPr>
  </w:style>
  <w:style w:type="character" w:customStyle="1" w:styleId="ListLabel2898">
    <w:name w:val="ListLabel 2898"/>
    <w:qFormat/>
    <w:rPr>
      <w:rFonts w:cs="OpenSymbol"/>
    </w:rPr>
  </w:style>
  <w:style w:type="character" w:customStyle="1" w:styleId="ListLabel2899">
    <w:name w:val="ListLabel 2899"/>
    <w:qFormat/>
    <w:rPr>
      <w:rFonts w:cs="Symbol"/>
    </w:rPr>
  </w:style>
  <w:style w:type="character" w:customStyle="1" w:styleId="ListLabel2900">
    <w:name w:val="ListLabel 2900"/>
    <w:qFormat/>
    <w:rPr>
      <w:rFonts w:cs="OpenSymbol"/>
    </w:rPr>
  </w:style>
  <w:style w:type="character" w:customStyle="1" w:styleId="ListLabel2901">
    <w:name w:val="ListLabel 2901"/>
    <w:qFormat/>
    <w:rPr>
      <w:rFonts w:cs="OpenSymbol"/>
    </w:rPr>
  </w:style>
  <w:style w:type="character" w:customStyle="1" w:styleId="ListLabel2902">
    <w:name w:val="ListLabel 2902"/>
    <w:qFormat/>
    <w:rPr>
      <w:rFonts w:cs="Symbol"/>
    </w:rPr>
  </w:style>
  <w:style w:type="character" w:customStyle="1" w:styleId="ListLabel2903">
    <w:name w:val="ListLabel 2903"/>
    <w:qFormat/>
    <w:rPr>
      <w:rFonts w:cs="OpenSymbol"/>
    </w:rPr>
  </w:style>
  <w:style w:type="character" w:customStyle="1" w:styleId="ListLabel2904">
    <w:name w:val="ListLabel 2904"/>
    <w:qFormat/>
    <w:rPr>
      <w:rFonts w:cs="OpenSymbol"/>
    </w:rPr>
  </w:style>
  <w:style w:type="character" w:customStyle="1" w:styleId="ListLabel2905">
    <w:name w:val="ListLabel 2905"/>
    <w:qFormat/>
    <w:rPr>
      <w:rFonts w:cs="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Symbol"/>
      <w:sz w:val="20"/>
    </w:rPr>
  </w:style>
  <w:style w:type="character" w:customStyle="1" w:styleId="ListLabel2912">
    <w:name w:val="ListLabel 2912"/>
    <w:qFormat/>
    <w:rPr>
      <w:rFonts w:cs="OpenSymbol"/>
    </w:rPr>
  </w:style>
  <w:style w:type="character" w:customStyle="1" w:styleId="ListLabel2913">
    <w:name w:val="ListLabel 2913"/>
    <w:qFormat/>
    <w:rPr>
      <w:rFonts w:cs="OpenSymbol"/>
    </w:rPr>
  </w:style>
  <w:style w:type="character" w:customStyle="1" w:styleId="ListLabel2914">
    <w:name w:val="ListLabel 2914"/>
    <w:qFormat/>
    <w:rPr>
      <w:rFonts w:cs="Symbol"/>
    </w:rPr>
  </w:style>
  <w:style w:type="character" w:customStyle="1" w:styleId="ListLabel2915">
    <w:name w:val="ListLabel 2915"/>
    <w:qFormat/>
    <w:rPr>
      <w:rFonts w:cs="OpenSymbol"/>
    </w:rPr>
  </w:style>
  <w:style w:type="character" w:customStyle="1" w:styleId="ListLabel2916">
    <w:name w:val="ListLabel 2916"/>
    <w:qFormat/>
    <w:rPr>
      <w:rFonts w:cs="OpenSymbol"/>
    </w:rPr>
  </w:style>
  <w:style w:type="character" w:customStyle="1" w:styleId="ListLabel2917">
    <w:name w:val="ListLabel 2917"/>
    <w:qFormat/>
    <w:rPr>
      <w:rFonts w:cs="Symbol"/>
    </w:rPr>
  </w:style>
  <w:style w:type="character" w:customStyle="1" w:styleId="ListLabel2918">
    <w:name w:val="ListLabel 2918"/>
    <w:qFormat/>
    <w:rPr>
      <w:rFonts w:cs="OpenSymbol"/>
    </w:rPr>
  </w:style>
  <w:style w:type="character" w:customStyle="1" w:styleId="ListLabel2919">
    <w:name w:val="ListLabel 2919"/>
    <w:qFormat/>
    <w:rPr>
      <w:rFonts w:cs="OpenSymbol"/>
    </w:rPr>
  </w:style>
  <w:style w:type="character" w:customStyle="1" w:styleId="ListLabel2920">
    <w:name w:val="ListLabel 2920"/>
    <w:qFormat/>
    <w:rPr>
      <w:rFonts w:cs="Symbol"/>
    </w:rPr>
  </w:style>
  <w:style w:type="character" w:customStyle="1" w:styleId="ListLabel2921">
    <w:name w:val="ListLabel 2921"/>
    <w:qFormat/>
    <w:rPr>
      <w:rFonts w:cs="OpenSymbol"/>
    </w:rPr>
  </w:style>
  <w:style w:type="character" w:customStyle="1" w:styleId="ListLabel2922">
    <w:name w:val="ListLabel 2922"/>
    <w:qFormat/>
    <w:rPr>
      <w:rFonts w:cs="OpenSymbol"/>
    </w:rPr>
  </w:style>
  <w:style w:type="character" w:customStyle="1" w:styleId="ListLabel2923">
    <w:name w:val="ListLabel 2923"/>
    <w:qFormat/>
    <w:rPr>
      <w:rFonts w:cs="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Arial Unicode MS"/>
    </w:rPr>
  </w:style>
  <w:style w:type="character" w:customStyle="1" w:styleId="ListLabel2930">
    <w:name w:val="ListLabel 2930"/>
    <w:qFormat/>
    <w:rPr>
      <w:rFonts w:cs="OpenSymbol;Arial Unicode MS"/>
    </w:rPr>
  </w:style>
  <w:style w:type="character" w:customStyle="1" w:styleId="ListLabel2931">
    <w:name w:val="ListLabel 2931"/>
    <w:qFormat/>
    <w:rPr>
      <w:rFonts w:cs="OpenSymbol;Arial Unicode MS"/>
    </w:rPr>
  </w:style>
  <w:style w:type="character" w:customStyle="1" w:styleId="ListLabel2932">
    <w:name w:val="ListLabel 2932"/>
    <w:qFormat/>
    <w:rPr>
      <w:rFonts w:cs="OpenSymbol;Arial Unicode MS"/>
    </w:rPr>
  </w:style>
  <w:style w:type="character" w:customStyle="1" w:styleId="ListLabel2933">
    <w:name w:val="ListLabel 2933"/>
    <w:qFormat/>
    <w:rPr>
      <w:rFonts w:cs="OpenSymbol;Arial Unicode MS"/>
    </w:rPr>
  </w:style>
  <w:style w:type="character" w:customStyle="1" w:styleId="ListLabel2934">
    <w:name w:val="ListLabel 2934"/>
    <w:qFormat/>
    <w:rPr>
      <w:rFonts w:cs="OpenSymbol;Arial Unicode MS"/>
    </w:rPr>
  </w:style>
  <w:style w:type="character" w:customStyle="1" w:styleId="ListLabel2935">
    <w:name w:val="ListLabel 2935"/>
    <w:qFormat/>
    <w:rPr>
      <w:rFonts w:cs="OpenSymbol;Arial Unicode MS"/>
    </w:rPr>
  </w:style>
  <w:style w:type="character" w:customStyle="1" w:styleId="ListLabel2936">
    <w:name w:val="ListLabel 2936"/>
    <w:qFormat/>
    <w:rPr>
      <w:rFonts w:cs="OpenSymbol;Arial Unicode MS"/>
    </w:rPr>
  </w:style>
  <w:style w:type="character" w:customStyle="1" w:styleId="ListLabel2937">
    <w:name w:val="ListLabel 2937"/>
    <w:qFormat/>
    <w:rPr>
      <w:rFonts w:cs="OpenSymbol;Arial Unicode MS"/>
    </w:rPr>
  </w:style>
  <w:style w:type="character" w:customStyle="1" w:styleId="ListLabel2938">
    <w:name w:val="ListLabel 2938"/>
    <w:qFormat/>
    <w:rPr>
      <w:rFonts w:cs="OpenSymbol;Arial Unicode MS"/>
    </w:rPr>
  </w:style>
  <w:style w:type="character" w:customStyle="1" w:styleId="ListLabel2939">
    <w:name w:val="ListLabel 2939"/>
    <w:qFormat/>
    <w:rPr>
      <w:rFonts w:cs="OpenSymbol;Arial Unicode MS"/>
    </w:rPr>
  </w:style>
  <w:style w:type="character" w:customStyle="1" w:styleId="ListLabel2940">
    <w:name w:val="ListLabel 2940"/>
    <w:qFormat/>
    <w:rPr>
      <w:rFonts w:cs="OpenSymbol;Arial Unicode MS"/>
    </w:rPr>
  </w:style>
  <w:style w:type="character" w:customStyle="1" w:styleId="ListLabel2941">
    <w:name w:val="ListLabel 2941"/>
    <w:qFormat/>
    <w:rPr>
      <w:rFonts w:cs="OpenSymbol;Arial Unicode MS"/>
    </w:rPr>
  </w:style>
  <w:style w:type="character" w:customStyle="1" w:styleId="ListLabel2942">
    <w:name w:val="ListLabel 2942"/>
    <w:qFormat/>
    <w:rPr>
      <w:rFonts w:cs="OpenSymbol;Arial Unicode MS"/>
    </w:rPr>
  </w:style>
  <w:style w:type="character" w:customStyle="1" w:styleId="ListLabel2943">
    <w:name w:val="ListLabel 2943"/>
    <w:qFormat/>
    <w:rPr>
      <w:rFonts w:cs="OpenSymbol;Arial Unicode MS"/>
    </w:rPr>
  </w:style>
  <w:style w:type="character" w:customStyle="1" w:styleId="ListLabel2944">
    <w:name w:val="ListLabel 2944"/>
    <w:qFormat/>
    <w:rPr>
      <w:rFonts w:cs="OpenSymbol;Arial Unicode MS"/>
    </w:rPr>
  </w:style>
  <w:style w:type="character" w:customStyle="1" w:styleId="ListLabel2945">
    <w:name w:val="ListLabel 2945"/>
    <w:qFormat/>
    <w:rPr>
      <w:rFonts w:cs="OpenSymbol;Arial Unicode MS"/>
    </w:rPr>
  </w:style>
  <w:style w:type="character" w:customStyle="1" w:styleId="ListLabel2946">
    <w:name w:val="ListLabel 2946"/>
    <w:qFormat/>
    <w:rPr>
      <w:rFonts w:cs="OpenSymbol;Arial Unicode MS"/>
    </w:rPr>
  </w:style>
  <w:style w:type="character" w:customStyle="1" w:styleId="ListLabel2947">
    <w:name w:val="ListLabel 2947"/>
    <w:qFormat/>
    <w:rPr>
      <w:rFonts w:cs="OpenSymbol;Arial Unicode MS"/>
    </w:rPr>
  </w:style>
  <w:style w:type="character" w:customStyle="1" w:styleId="ListLabel2948">
    <w:name w:val="ListLabel 2948"/>
    <w:qFormat/>
    <w:rPr>
      <w:rFonts w:cs="OpenSymbol;Arial Unicode MS"/>
    </w:rPr>
  </w:style>
  <w:style w:type="character" w:customStyle="1" w:styleId="ListLabel2949">
    <w:name w:val="ListLabel 2949"/>
    <w:qFormat/>
    <w:rPr>
      <w:rFonts w:cs="OpenSymbol;Arial Unicode MS"/>
    </w:rPr>
  </w:style>
  <w:style w:type="character" w:customStyle="1" w:styleId="ListLabel2950">
    <w:name w:val="ListLabel 2950"/>
    <w:qFormat/>
    <w:rPr>
      <w:rFonts w:cs="OpenSymbol;Arial Unicode MS"/>
    </w:rPr>
  </w:style>
  <w:style w:type="character" w:customStyle="1" w:styleId="ListLabel2951">
    <w:name w:val="ListLabel 2951"/>
    <w:qFormat/>
    <w:rPr>
      <w:rFonts w:cs="OpenSymbol;Arial Unicode MS"/>
    </w:rPr>
  </w:style>
  <w:style w:type="character" w:customStyle="1" w:styleId="ListLabel2952">
    <w:name w:val="ListLabel 2952"/>
    <w:qFormat/>
    <w:rPr>
      <w:rFonts w:cs="OpenSymbol;Arial Unicode MS"/>
    </w:rPr>
  </w:style>
  <w:style w:type="character" w:customStyle="1" w:styleId="ListLabel2953">
    <w:name w:val="ListLabel 2953"/>
    <w:qFormat/>
    <w:rPr>
      <w:rFonts w:cs="OpenSymbol;Arial Unicode MS"/>
    </w:rPr>
  </w:style>
  <w:style w:type="character" w:customStyle="1" w:styleId="ListLabel2954">
    <w:name w:val="ListLabel 2954"/>
    <w:qFormat/>
    <w:rPr>
      <w:rFonts w:cs="OpenSymbol;Arial Unicode MS"/>
    </w:rPr>
  </w:style>
  <w:style w:type="character" w:customStyle="1" w:styleId="ListLabel2955">
    <w:name w:val="ListLabel 2955"/>
    <w:qFormat/>
    <w:rPr>
      <w:rFonts w:cs="OpenSymbol;Arial Unicode MS"/>
    </w:rPr>
  </w:style>
  <w:style w:type="character" w:customStyle="1" w:styleId="ListLabel2956">
    <w:name w:val="ListLabel 2956"/>
    <w:qFormat/>
    <w:rPr>
      <w:rFonts w:cs="OpenSymbol;Arial Unicode MS"/>
    </w:rPr>
  </w:style>
  <w:style w:type="character" w:customStyle="1" w:styleId="ListLabel2957">
    <w:name w:val="ListLabel 2957"/>
    <w:qFormat/>
    <w:rPr>
      <w:rFonts w:cs="OpenSymbol;Arial Unicode MS"/>
    </w:rPr>
  </w:style>
  <w:style w:type="character" w:customStyle="1" w:styleId="ListLabel2958">
    <w:name w:val="ListLabel 2958"/>
    <w:qFormat/>
    <w:rPr>
      <w:rFonts w:cs="OpenSymbol;Arial Unicode MS"/>
    </w:rPr>
  </w:style>
  <w:style w:type="character" w:customStyle="1" w:styleId="ListLabel2959">
    <w:name w:val="ListLabel 2959"/>
    <w:qFormat/>
    <w:rPr>
      <w:rFonts w:cs="OpenSymbol;Arial Unicode MS"/>
    </w:rPr>
  </w:style>
  <w:style w:type="character" w:customStyle="1" w:styleId="ListLabel2960">
    <w:name w:val="ListLabel 2960"/>
    <w:qFormat/>
    <w:rPr>
      <w:rFonts w:cs="OpenSymbol;Arial Unicode MS"/>
    </w:rPr>
  </w:style>
  <w:style w:type="character" w:customStyle="1" w:styleId="ListLabel2961">
    <w:name w:val="ListLabel 2961"/>
    <w:qFormat/>
    <w:rPr>
      <w:rFonts w:cs="OpenSymbol;Arial Unicode MS"/>
    </w:rPr>
  </w:style>
  <w:style w:type="character" w:customStyle="1" w:styleId="ListLabel2962">
    <w:name w:val="ListLabel 2962"/>
    <w:qFormat/>
    <w:rPr>
      <w:rFonts w:cs="OpenSymbol;Arial Unicode MS"/>
    </w:rPr>
  </w:style>
  <w:style w:type="character" w:customStyle="1" w:styleId="ListLabel2963">
    <w:name w:val="ListLabel 2963"/>
    <w:qFormat/>
    <w:rPr>
      <w:rFonts w:cs="OpenSymbol;Arial Unicode MS"/>
    </w:rPr>
  </w:style>
  <w:style w:type="character" w:customStyle="1" w:styleId="ListLabel2964">
    <w:name w:val="ListLabel 2964"/>
    <w:qFormat/>
    <w:rPr>
      <w:rFonts w:cs="OpenSymbol;Arial Unicode MS"/>
    </w:rPr>
  </w:style>
  <w:style w:type="character" w:customStyle="1" w:styleId="ListLabel2965">
    <w:name w:val="ListLabel 2965"/>
    <w:qFormat/>
    <w:rPr>
      <w:rFonts w:cs="OpenSymbol;Arial Unicode MS"/>
    </w:rPr>
  </w:style>
  <w:style w:type="character" w:customStyle="1" w:styleId="ListLabel2966">
    <w:name w:val="ListLabel 2966"/>
    <w:qFormat/>
    <w:rPr>
      <w:rFonts w:cs="OpenSymbol;Arial Unicode MS"/>
    </w:rPr>
  </w:style>
  <w:style w:type="character" w:customStyle="1" w:styleId="ListLabel2967">
    <w:name w:val="ListLabel 2967"/>
    <w:qFormat/>
    <w:rPr>
      <w:rFonts w:cs="OpenSymbol;Arial Unicode MS"/>
    </w:rPr>
  </w:style>
  <w:style w:type="character" w:customStyle="1" w:styleId="ListLabel2968">
    <w:name w:val="ListLabel 2968"/>
    <w:qFormat/>
    <w:rPr>
      <w:rFonts w:cs="OpenSymbol;Arial Unicode MS"/>
    </w:rPr>
  </w:style>
  <w:style w:type="character" w:customStyle="1" w:styleId="ListLabel2969">
    <w:name w:val="ListLabel 2969"/>
    <w:qFormat/>
    <w:rPr>
      <w:rFonts w:cs="OpenSymbol;Arial Unicode MS"/>
    </w:rPr>
  </w:style>
  <w:style w:type="character" w:customStyle="1" w:styleId="ListLabel2970">
    <w:name w:val="ListLabel 2970"/>
    <w:qFormat/>
    <w:rPr>
      <w:rFonts w:cs="OpenSymbol;Arial Unicode MS"/>
    </w:rPr>
  </w:style>
  <w:style w:type="character" w:customStyle="1" w:styleId="ListLabel2971">
    <w:name w:val="ListLabel 2971"/>
    <w:qFormat/>
    <w:rPr>
      <w:rFonts w:cs="OpenSymbol;Arial Unicode MS"/>
    </w:rPr>
  </w:style>
  <w:style w:type="character" w:customStyle="1" w:styleId="ListLabel2972">
    <w:name w:val="ListLabel 2972"/>
    <w:qFormat/>
    <w:rPr>
      <w:rFonts w:cs="OpenSymbol;Arial Unicode MS"/>
    </w:rPr>
  </w:style>
  <w:style w:type="character" w:customStyle="1" w:styleId="ListLabel2973">
    <w:name w:val="ListLabel 2973"/>
    <w:qFormat/>
    <w:rPr>
      <w:rFonts w:cs="OpenSymbol;Arial Unicode MS"/>
    </w:rPr>
  </w:style>
  <w:style w:type="character" w:customStyle="1" w:styleId="ListLabel2974">
    <w:name w:val="ListLabel 2974"/>
    <w:qFormat/>
    <w:rPr>
      <w:rFonts w:cs="OpenSymbol;Arial Unicode MS"/>
    </w:rPr>
  </w:style>
  <w:style w:type="character" w:customStyle="1" w:styleId="ListLabel2975">
    <w:name w:val="ListLabel 2975"/>
    <w:qFormat/>
    <w:rPr>
      <w:rFonts w:cs="OpenSymbol;Arial Unicode MS"/>
    </w:rPr>
  </w:style>
  <w:style w:type="character" w:customStyle="1" w:styleId="ListLabel2976">
    <w:name w:val="ListLabel 2976"/>
    <w:qFormat/>
    <w:rPr>
      <w:rFonts w:cs="OpenSymbol;Arial Unicode MS"/>
    </w:rPr>
  </w:style>
  <w:style w:type="character" w:customStyle="1" w:styleId="ListLabel2977">
    <w:name w:val="ListLabel 2977"/>
    <w:qFormat/>
    <w:rPr>
      <w:rFonts w:cs="OpenSymbol;Arial Unicode MS"/>
    </w:rPr>
  </w:style>
  <w:style w:type="character" w:customStyle="1" w:styleId="ListLabel2978">
    <w:name w:val="ListLabel 2978"/>
    <w:qFormat/>
    <w:rPr>
      <w:rFonts w:cs="OpenSymbol;Arial Unicode MS"/>
    </w:rPr>
  </w:style>
  <w:style w:type="character" w:customStyle="1" w:styleId="ListLabel2979">
    <w:name w:val="ListLabel 2979"/>
    <w:qFormat/>
    <w:rPr>
      <w:rFonts w:cs="OpenSymbol;Arial Unicode MS"/>
    </w:rPr>
  </w:style>
  <w:style w:type="character" w:customStyle="1" w:styleId="ListLabel2980">
    <w:name w:val="ListLabel 2980"/>
    <w:qFormat/>
    <w:rPr>
      <w:rFonts w:cs="OpenSymbol;Arial Unicode MS"/>
    </w:rPr>
  </w:style>
  <w:style w:type="character" w:customStyle="1" w:styleId="ListLabel2981">
    <w:name w:val="ListLabel 2981"/>
    <w:qFormat/>
    <w:rPr>
      <w:rFonts w:cs="OpenSymbol;Arial Unicode MS"/>
    </w:rPr>
  </w:style>
  <w:style w:type="character" w:customStyle="1" w:styleId="ListLabel2982">
    <w:name w:val="ListLabel 2982"/>
    <w:qFormat/>
    <w:rPr>
      <w:rFonts w:cs="OpenSymbol;Arial Unicode MS"/>
    </w:rPr>
  </w:style>
  <w:style w:type="character" w:customStyle="1" w:styleId="ListLabel2983">
    <w:name w:val="ListLabel 2983"/>
    <w:qFormat/>
    <w:rPr>
      <w:rFonts w:cs="OpenSymbol;Arial Unicode MS"/>
    </w:rPr>
  </w:style>
  <w:style w:type="character" w:customStyle="1" w:styleId="ListLabel2984">
    <w:name w:val="ListLabel 2984"/>
    <w:qFormat/>
    <w:rPr>
      <w:rFonts w:cs="OpenSymbol;Arial Unicode MS"/>
    </w:rPr>
  </w:style>
  <w:style w:type="character" w:customStyle="1" w:styleId="ListLabel2985">
    <w:name w:val="ListLabel 2985"/>
    <w:qFormat/>
    <w:rPr>
      <w:rFonts w:cs="OpenSymbol;Arial Unicode MS"/>
    </w:rPr>
  </w:style>
  <w:style w:type="character" w:customStyle="1" w:styleId="ListLabel2986">
    <w:name w:val="ListLabel 2986"/>
    <w:qFormat/>
    <w:rPr>
      <w:rFonts w:cs="OpenSymbol;Arial Unicode MS"/>
    </w:rPr>
  </w:style>
  <w:style w:type="character" w:customStyle="1" w:styleId="ListLabel2987">
    <w:name w:val="ListLabel 2987"/>
    <w:qFormat/>
    <w:rPr>
      <w:rFonts w:cs="OpenSymbol;Arial Unicode MS"/>
    </w:rPr>
  </w:style>
  <w:style w:type="character" w:customStyle="1" w:styleId="ListLabel2988">
    <w:name w:val="ListLabel 2988"/>
    <w:qFormat/>
    <w:rPr>
      <w:rFonts w:cs="OpenSymbol;Arial Unicode MS"/>
    </w:rPr>
  </w:style>
  <w:style w:type="character" w:customStyle="1" w:styleId="ListLabel2989">
    <w:name w:val="ListLabel 2989"/>
    <w:qFormat/>
    <w:rPr>
      <w:rFonts w:cs="OpenSymbol;Arial Unicode MS"/>
    </w:rPr>
  </w:style>
  <w:style w:type="character" w:customStyle="1" w:styleId="ListLabel2990">
    <w:name w:val="ListLabel 2990"/>
    <w:qFormat/>
    <w:rPr>
      <w:rFonts w:cs="OpenSymbol;Arial Unicode MS"/>
    </w:rPr>
  </w:style>
  <w:style w:type="character" w:customStyle="1" w:styleId="ListLabel2991">
    <w:name w:val="ListLabel 2991"/>
    <w:qFormat/>
    <w:rPr>
      <w:rFonts w:cs="OpenSymbol;Arial Unicode MS"/>
    </w:rPr>
  </w:style>
  <w:style w:type="character" w:customStyle="1" w:styleId="ListLabel2992">
    <w:name w:val="ListLabel 2992"/>
    <w:qFormat/>
    <w:rPr>
      <w:rFonts w:cs="OpenSymbol;Arial Unicode MS"/>
    </w:rPr>
  </w:style>
  <w:style w:type="character" w:customStyle="1" w:styleId="ListLabel2993">
    <w:name w:val="ListLabel 2993"/>
    <w:qFormat/>
    <w:rPr>
      <w:rFonts w:cs="OpenSymbol;Arial Unicode MS"/>
    </w:rPr>
  </w:style>
  <w:style w:type="character" w:customStyle="1" w:styleId="ListLabel2994">
    <w:name w:val="ListLabel 2994"/>
    <w:qFormat/>
    <w:rPr>
      <w:rFonts w:cs="OpenSymbol;Arial Unicode MS"/>
    </w:rPr>
  </w:style>
  <w:style w:type="character" w:customStyle="1" w:styleId="ListLabel2995">
    <w:name w:val="ListLabel 2995"/>
    <w:qFormat/>
    <w:rPr>
      <w:rFonts w:cs="OpenSymbol;Arial Unicode MS"/>
    </w:rPr>
  </w:style>
  <w:style w:type="character" w:customStyle="1" w:styleId="ListLabel2996">
    <w:name w:val="ListLabel 2996"/>
    <w:qFormat/>
    <w:rPr>
      <w:rFonts w:cs="OpenSymbol;Arial Unicode MS"/>
    </w:rPr>
  </w:style>
  <w:style w:type="character" w:customStyle="1" w:styleId="ListLabel2997">
    <w:name w:val="ListLabel 2997"/>
    <w:qFormat/>
    <w:rPr>
      <w:rFonts w:cs="OpenSymbol;Arial Unicode MS"/>
    </w:rPr>
  </w:style>
  <w:style w:type="character" w:customStyle="1" w:styleId="ListLabel2998">
    <w:name w:val="ListLabel 2998"/>
    <w:qFormat/>
    <w:rPr>
      <w:rFonts w:cs="OpenSymbol;Arial Unicode MS"/>
    </w:rPr>
  </w:style>
  <w:style w:type="character" w:customStyle="1" w:styleId="ListLabel2999">
    <w:name w:val="ListLabel 2999"/>
    <w:qFormat/>
    <w:rPr>
      <w:rFonts w:cs="OpenSymbol;Arial Unicode MS"/>
    </w:rPr>
  </w:style>
  <w:style w:type="character" w:customStyle="1" w:styleId="ListLabel3000">
    <w:name w:val="ListLabel 3000"/>
    <w:qFormat/>
    <w:rPr>
      <w:rFonts w:cs="OpenSymbol;Arial Unicode MS"/>
    </w:rPr>
  </w:style>
  <w:style w:type="character" w:customStyle="1" w:styleId="ListLabel3001">
    <w:name w:val="ListLabel 3001"/>
    <w:qFormat/>
    <w:rPr>
      <w:rFonts w:cs="Symbol"/>
    </w:rPr>
  </w:style>
  <w:style w:type="character" w:customStyle="1" w:styleId="ListLabel3002">
    <w:name w:val="ListLabel 3002"/>
    <w:qFormat/>
    <w:rPr>
      <w:rFonts w:cs="OpenSymbol"/>
    </w:rPr>
  </w:style>
  <w:style w:type="character" w:customStyle="1" w:styleId="ListLabel3003">
    <w:name w:val="ListLabel 3003"/>
    <w:qFormat/>
    <w:rPr>
      <w:rFonts w:cs="OpenSymbol"/>
    </w:rPr>
  </w:style>
  <w:style w:type="character" w:customStyle="1" w:styleId="ListLabel3004">
    <w:name w:val="ListLabel 3004"/>
    <w:qFormat/>
    <w:rPr>
      <w:rFonts w:cs="Symbol"/>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style>
  <w:style w:type="character" w:customStyle="1" w:styleId="ListLabel3020">
    <w:name w:val="ListLabel 3020"/>
    <w:qFormat/>
    <w:rPr>
      <w:rFonts w:eastAsia="Times New Roman"/>
      <w:sz w:val="16"/>
      <w:szCs w:val="16"/>
      <w:u w:val="none" w:color="000000"/>
      <w:lang w:val="en-US" w:eastAsia="en-US"/>
    </w:rPr>
  </w:style>
  <w:style w:type="character" w:customStyle="1" w:styleId="ListLabel3021">
    <w:name w:val="ListLabel 3021"/>
    <w:qFormat/>
    <w:rPr>
      <w:lang w:val="en-US"/>
    </w:rPr>
  </w:style>
  <w:style w:type="character" w:customStyle="1" w:styleId="ListLabel3022">
    <w:name w:val="ListLabel 3022"/>
    <w:qFormat/>
  </w:style>
  <w:style w:type="character" w:customStyle="1" w:styleId="ListLabel3023">
    <w:name w:val="ListLabel 3023"/>
    <w:qFormat/>
    <w:rPr>
      <w:rFonts w:cs="Symbol"/>
    </w:rPr>
  </w:style>
  <w:style w:type="character" w:customStyle="1" w:styleId="ListLabel3024">
    <w:name w:val="ListLabel 3024"/>
    <w:qFormat/>
    <w:rPr>
      <w:rFonts w:cs="OpenSymbol"/>
    </w:rPr>
  </w:style>
  <w:style w:type="character" w:customStyle="1" w:styleId="ListLabel3025">
    <w:name w:val="ListLabel 3025"/>
    <w:qFormat/>
    <w:rPr>
      <w:rFonts w:cs="OpenSymbol"/>
    </w:rPr>
  </w:style>
  <w:style w:type="character" w:customStyle="1" w:styleId="ListLabel3026">
    <w:name w:val="ListLabel 3026"/>
    <w:qFormat/>
    <w:rPr>
      <w:rFonts w:cs="Symbol"/>
    </w:rPr>
  </w:style>
  <w:style w:type="character" w:customStyle="1" w:styleId="ListLabel3027">
    <w:name w:val="ListLabel 3027"/>
    <w:qFormat/>
    <w:rPr>
      <w:rFonts w:cs="OpenSymbol"/>
    </w:rPr>
  </w:style>
  <w:style w:type="character" w:customStyle="1" w:styleId="ListLabel3028">
    <w:name w:val="ListLabel 3028"/>
    <w:qFormat/>
    <w:rPr>
      <w:rFonts w:cs="OpenSymbol"/>
    </w:rPr>
  </w:style>
  <w:style w:type="character" w:customStyle="1" w:styleId="ListLabel3029">
    <w:name w:val="ListLabel 3029"/>
    <w:qFormat/>
    <w:rPr>
      <w:rFonts w:cs="Symbol"/>
    </w:rPr>
  </w:style>
  <w:style w:type="character" w:customStyle="1" w:styleId="ListLabel3030">
    <w:name w:val="ListLabel 3030"/>
    <w:qFormat/>
    <w:rPr>
      <w:rFonts w:cs="OpenSymbol"/>
    </w:rPr>
  </w:style>
  <w:style w:type="character" w:customStyle="1" w:styleId="ListLabel3031">
    <w:name w:val="ListLabel 3031"/>
    <w:qFormat/>
    <w:rPr>
      <w:rFonts w:cs="OpenSymbol"/>
    </w:rPr>
  </w:style>
  <w:style w:type="character" w:customStyle="1" w:styleId="ListLabel3032">
    <w:name w:val="ListLabel 3032"/>
    <w:qFormat/>
    <w:rPr>
      <w:rFonts w:cs="Symbol"/>
    </w:rPr>
  </w:style>
  <w:style w:type="character" w:customStyle="1" w:styleId="ListLabel3033">
    <w:name w:val="ListLabel 3033"/>
    <w:qFormat/>
    <w:rPr>
      <w:rFonts w:cs="OpenSymbol"/>
    </w:rPr>
  </w:style>
  <w:style w:type="character" w:customStyle="1" w:styleId="ListLabel3034">
    <w:name w:val="ListLabel 3034"/>
    <w:qFormat/>
    <w:rPr>
      <w:rFonts w:cs="OpenSymbol"/>
    </w:rPr>
  </w:style>
  <w:style w:type="character" w:customStyle="1" w:styleId="ListLabel3035">
    <w:name w:val="ListLabel 3035"/>
    <w:qFormat/>
    <w:rPr>
      <w:rFonts w:cs="Symbol"/>
    </w:rPr>
  </w:style>
  <w:style w:type="character" w:customStyle="1" w:styleId="ListLabel3036">
    <w:name w:val="ListLabel 3036"/>
    <w:qFormat/>
    <w:rPr>
      <w:rFonts w:cs="OpenSymbol"/>
    </w:rPr>
  </w:style>
  <w:style w:type="character" w:customStyle="1" w:styleId="ListLabel3037">
    <w:name w:val="ListLabel 3037"/>
    <w:qFormat/>
    <w:rPr>
      <w:rFonts w:cs="OpenSymbol"/>
    </w:rPr>
  </w:style>
  <w:style w:type="character" w:customStyle="1" w:styleId="ListLabel3038">
    <w:name w:val="ListLabel 3038"/>
    <w:qFormat/>
    <w:rPr>
      <w:rFonts w:cs="Symbol"/>
    </w:rPr>
  </w:style>
  <w:style w:type="character" w:customStyle="1" w:styleId="ListLabel3039">
    <w:name w:val="ListLabel 3039"/>
    <w:qFormat/>
    <w:rPr>
      <w:rFonts w:cs="OpenSymbol"/>
    </w:rPr>
  </w:style>
  <w:style w:type="character" w:customStyle="1" w:styleId="ListLabel3040">
    <w:name w:val="ListLabel 3040"/>
    <w:qFormat/>
    <w:rPr>
      <w:rFonts w:cs="OpenSymbol"/>
    </w:rPr>
  </w:style>
  <w:style w:type="character" w:customStyle="1" w:styleId="ListLabel3041">
    <w:name w:val="ListLabel 3041"/>
    <w:qFormat/>
    <w:rPr>
      <w:rFonts w:cs="Symbol"/>
    </w:rPr>
  </w:style>
  <w:style w:type="character" w:customStyle="1" w:styleId="ListLabel3042">
    <w:name w:val="ListLabel 3042"/>
    <w:qFormat/>
    <w:rPr>
      <w:rFonts w:cs="OpenSymbol"/>
    </w:rPr>
  </w:style>
  <w:style w:type="character" w:customStyle="1" w:styleId="ListLabel3043">
    <w:name w:val="ListLabel 3043"/>
    <w:qFormat/>
    <w:rPr>
      <w:rFonts w:cs="OpenSymbol"/>
    </w:rPr>
  </w:style>
  <w:style w:type="character" w:customStyle="1" w:styleId="ListLabel3044">
    <w:name w:val="ListLabel 3044"/>
    <w:qFormat/>
    <w:rPr>
      <w:rFonts w:cs="Symbol"/>
    </w:rPr>
  </w:style>
  <w:style w:type="character" w:customStyle="1" w:styleId="ListLabel3045">
    <w:name w:val="ListLabel 3045"/>
    <w:qFormat/>
    <w:rPr>
      <w:rFonts w:cs="OpenSymbol"/>
    </w:rPr>
  </w:style>
  <w:style w:type="character" w:customStyle="1" w:styleId="ListLabel3046">
    <w:name w:val="ListLabel 3046"/>
    <w:qFormat/>
    <w:rPr>
      <w:rFonts w:cs="OpenSymbol"/>
    </w:rPr>
  </w:style>
  <w:style w:type="character" w:customStyle="1" w:styleId="ListLabel3047">
    <w:name w:val="ListLabel 3047"/>
    <w:qFormat/>
    <w:rPr>
      <w:rFonts w:cs="Symbol"/>
    </w:rPr>
  </w:style>
  <w:style w:type="character" w:customStyle="1" w:styleId="ListLabel3048">
    <w:name w:val="ListLabel 3048"/>
    <w:qFormat/>
    <w:rPr>
      <w:rFonts w:cs="OpenSymbol"/>
    </w:rPr>
  </w:style>
  <w:style w:type="character" w:customStyle="1" w:styleId="ListLabel3049">
    <w:name w:val="ListLabel 3049"/>
    <w:qFormat/>
    <w:rPr>
      <w:rFonts w:cs="OpenSymbol"/>
    </w:rPr>
  </w:style>
  <w:style w:type="character" w:customStyle="1" w:styleId="ListLabel3050">
    <w:name w:val="ListLabel 3050"/>
    <w:qFormat/>
    <w:rPr>
      <w:rFonts w:cs="Symbol"/>
    </w:rPr>
  </w:style>
  <w:style w:type="character" w:customStyle="1" w:styleId="ListLabel3051">
    <w:name w:val="ListLabel 3051"/>
    <w:qFormat/>
    <w:rPr>
      <w:rFonts w:cs="OpenSymbol"/>
    </w:rPr>
  </w:style>
  <w:style w:type="character" w:customStyle="1" w:styleId="ListLabel3052">
    <w:name w:val="ListLabel 3052"/>
    <w:qFormat/>
    <w:rPr>
      <w:rFonts w:cs="OpenSymbol"/>
    </w:rPr>
  </w:style>
  <w:style w:type="character" w:customStyle="1" w:styleId="ListLabel3053">
    <w:name w:val="ListLabel 3053"/>
    <w:qFormat/>
    <w:rPr>
      <w:rFonts w:cs="Symbol"/>
    </w:rPr>
  </w:style>
  <w:style w:type="character" w:customStyle="1" w:styleId="ListLabel3054">
    <w:name w:val="ListLabel 3054"/>
    <w:qFormat/>
    <w:rPr>
      <w:rFonts w:cs="OpenSymbol"/>
    </w:rPr>
  </w:style>
  <w:style w:type="character" w:customStyle="1" w:styleId="ListLabel3055">
    <w:name w:val="ListLabel 3055"/>
    <w:qFormat/>
    <w:rPr>
      <w:rFonts w:cs="OpenSymbol"/>
    </w:rPr>
  </w:style>
  <w:style w:type="character" w:customStyle="1" w:styleId="ListLabel3056">
    <w:name w:val="ListLabel 3056"/>
    <w:qFormat/>
    <w:rPr>
      <w:rFonts w:cs="Symbol"/>
    </w:rPr>
  </w:style>
  <w:style w:type="character" w:customStyle="1" w:styleId="ListLabel3057">
    <w:name w:val="ListLabel 3057"/>
    <w:qFormat/>
    <w:rPr>
      <w:rFonts w:cs="OpenSymbol"/>
    </w:rPr>
  </w:style>
  <w:style w:type="character" w:customStyle="1" w:styleId="ListLabel3058">
    <w:name w:val="ListLabel 3058"/>
    <w:qFormat/>
    <w:rPr>
      <w:rFonts w:cs="OpenSymbol"/>
    </w:rPr>
  </w:style>
  <w:style w:type="character" w:customStyle="1" w:styleId="ListLabel3059">
    <w:name w:val="ListLabel 3059"/>
    <w:qFormat/>
    <w:rPr>
      <w:rFonts w:cs="Symbol"/>
    </w:rPr>
  </w:style>
  <w:style w:type="character" w:customStyle="1" w:styleId="ListLabel3060">
    <w:name w:val="ListLabel 3060"/>
    <w:qFormat/>
    <w:rPr>
      <w:rFonts w:cs="OpenSymbol"/>
    </w:rPr>
  </w:style>
  <w:style w:type="character" w:customStyle="1" w:styleId="ListLabel3061">
    <w:name w:val="ListLabel 3061"/>
    <w:qFormat/>
    <w:rPr>
      <w:rFonts w:cs="OpenSymbol"/>
    </w:rPr>
  </w:style>
  <w:style w:type="character" w:customStyle="1" w:styleId="ListLabel3062">
    <w:name w:val="ListLabel 3062"/>
    <w:qFormat/>
    <w:rPr>
      <w:rFonts w:cs="Symbol"/>
    </w:rPr>
  </w:style>
  <w:style w:type="character" w:customStyle="1" w:styleId="ListLabel3063">
    <w:name w:val="ListLabel 3063"/>
    <w:qFormat/>
    <w:rPr>
      <w:rFonts w:cs="OpenSymbol"/>
    </w:rPr>
  </w:style>
  <w:style w:type="character" w:customStyle="1" w:styleId="ListLabel3064">
    <w:name w:val="ListLabel 3064"/>
    <w:qFormat/>
    <w:rPr>
      <w:rFonts w:cs="OpenSymbol"/>
    </w:rPr>
  </w:style>
  <w:style w:type="character" w:customStyle="1" w:styleId="ListLabel3065">
    <w:name w:val="ListLabel 3065"/>
    <w:qFormat/>
    <w:rPr>
      <w:rFonts w:cs="Symbol"/>
    </w:rPr>
  </w:style>
  <w:style w:type="character" w:customStyle="1" w:styleId="ListLabel3066">
    <w:name w:val="ListLabel 3066"/>
    <w:qFormat/>
    <w:rPr>
      <w:rFonts w:cs="OpenSymbol"/>
    </w:rPr>
  </w:style>
  <w:style w:type="character" w:customStyle="1" w:styleId="ListLabel3067">
    <w:name w:val="ListLabel 3067"/>
    <w:qFormat/>
    <w:rPr>
      <w:rFonts w:cs="OpenSymbol"/>
    </w:rPr>
  </w:style>
  <w:style w:type="character" w:customStyle="1" w:styleId="ListLabel3068">
    <w:name w:val="ListLabel 3068"/>
    <w:qFormat/>
    <w:rPr>
      <w:rFonts w:cs="Symbol"/>
    </w:rPr>
  </w:style>
  <w:style w:type="character" w:customStyle="1" w:styleId="ListLabel3069">
    <w:name w:val="ListLabel 3069"/>
    <w:qFormat/>
    <w:rPr>
      <w:rFonts w:cs="OpenSymbol"/>
    </w:rPr>
  </w:style>
  <w:style w:type="character" w:customStyle="1" w:styleId="ListLabel3070">
    <w:name w:val="ListLabel 3070"/>
    <w:qFormat/>
    <w:rPr>
      <w:rFonts w:cs="OpenSymbol"/>
    </w:rPr>
  </w:style>
  <w:style w:type="character" w:customStyle="1" w:styleId="ListLabel3071">
    <w:name w:val="ListLabel 3071"/>
    <w:qFormat/>
    <w:rPr>
      <w:rFonts w:cs="Symbol"/>
    </w:rPr>
  </w:style>
  <w:style w:type="character" w:customStyle="1" w:styleId="ListLabel3072">
    <w:name w:val="ListLabel 3072"/>
    <w:qFormat/>
    <w:rPr>
      <w:rFonts w:cs="OpenSymbol"/>
    </w:rPr>
  </w:style>
  <w:style w:type="character" w:customStyle="1" w:styleId="ListLabel3073">
    <w:name w:val="ListLabel 3073"/>
    <w:qFormat/>
    <w:rPr>
      <w:rFonts w:cs="OpenSymbol"/>
    </w:rPr>
  </w:style>
  <w:style w:type="character" w:customStyle="1" w:styleId="ListLabel3074">
    <w:name w:val="ListLabel 3074"/>
    <w:qFormat/>
    <w:rPr>
      <w:rFonts w:cs="Symbol"/>
    </w:rPr>
  </w:style>
  <w:style w:type="character" w:customStyle="1" w:styleId="ListLabel3075">
    <w:name w:val="ListLabel 3075"/>
    <w:qFormat/>
    <w:rPr>
      <w:rFonts w:cs="OpenSymbol"/>
    </w:rPr>
  </w:style>
  <w:style w:type="character" w:customStyle="1" w:styleId="ListLabel3076">
    <w:name w:val="ListLabel 3076"/>
    <w:qFormat/>
    <w:rPr>
      <w:rFonts w:cs="OpenSymbol"/>
    </w:rPr>
  </w:style>
  <w:style w:type="character" w:customStyle="1" w:styleId="ListLabel3077">
    <w:name w:val="ListLabel 3077"/>
    <w:qFormat/>
    <w:rPr>
      <w:rFonts w:cs="Symbol"/>
    </w:rPr>
  </w:style>
  <w:style w:type="character" w:customStyle="1" w:styleId="ListLabel3078">
    <w:name w:val="ListLabel 3078"/>
    <w:qFormat/>
    <w:rPr>
      <w:rFonts w:cs="OpenSymbol"/>
    </w:rPr>
  </w:style>
  <w:style w:type="character" w:customStyle="1" w:styleId="ListLabel3079">
    <w:name w:val="ListLabel 3079"/>
    <w:qFormat/>
    <w:rPr>
      <w:rFonts w:cs="OpenSymbol"/>
    </w:rPr>
  </w:style>
  <w:style w:type="character" w:customStyle="1" w:styleId="ListLabel3080">
    <w:name w:val="ListLabel 3080"/>
    <w:qFormat/>
    <w:rPr>
      <w:rFonts w:cs="Symbol"/>
    </w:rPr>
  </w:style>
  <w:style w:type="character" w:customStyle="1" w:styleId="ListLabel3081">
    <w:name w:val="ListLabel 3081"/>
    <w:qFormat/>
    <w:rPr>
      <w:rFonts w:cs="OpenSymbol"/>
    </w:rPr>
  </w:style>
  <w:style w:type="character" w:customStyle="1" w:styleId="ListLabel3082">
    <w:name w:val="ListLabel 3082"/>
    <w:qFormat/>
    <w:rPr>
      <w:rFonts w:cs="OpenSymbol"/>
    </w:rPr>
  </w:style>
  <w:style w:type="character" w:customStyle="1" w:styleId="ListLabel3083">
    <w:name w:val="ListLabel 3083"/>
    <w:qFormat/>
    <w:rPr>
      <w:rFonts w:cs="Symbol"/>
    </w:rPr>
  </w:style>
  <w:style w:type="character" w:customStyle="1" w:styleId="ListLabel3084">
    <w:name w:val="ListLabel 3084"/>
    <w:qFormat/>
    <w:rPr>
      <w:rFonts w:cs="OpenSymbol"/>
    </w:rPr>
  </w:style>
  <w:style w:type="character" w:customStyle="1" w:styleId="ListLabel3085">
    <w:name w:val="ListLabel 3085"/>
    <w:qFormat/>
    <w:rPr>
      <w:rFonts w:cs="OpenSymbol"/>
    </w:rPr>
  </w:style>
  <w:style w:type="character" w:customStyle="1" w:styleId="ListLabel3086">
    <w:name w:val="ListLabel 3086"/>
    <w:qFormat/>
    <w:rPr>
      <w:rFonts w:cs="Symbol"/>
      <w:sz w:val="20"/>
    </w:rPr>
  </w:style>
  <w:style w:type="character" w:customStyle="1" w:styleId="ListLabel3087">
    <w:name w:val="ListLabel 3087"/>
    <w:qFormat/>
    <w:rPr>
      <w:rFonts w:cs="OpenSymbol"/>
    </w:rPr>
  </w:style>
  <w:style w:type="character" w:customStyle="1" w:styleId="ListLabel3088">
    <w:name w:val="ListLabel 3088"/>
    <w:qFormat/>
    <w:rPr>
      <w:rFonts w:cs="OpenSymbol"/>
    </w:rPr>
  </w:style>
  <w:style w:type="character" w:customStyle="1" w:styleId="ListLabel3089">
    <w:name w:val="ListLabel 3089"/>
    <w:qFormat/>
    <w:rPr>
      <w:rFonts w:cs="Symbol"/>
    </w:rPr>
  </w:style>
  <w:style w:type="character" w:customStyle="1" w:styleId="ListLabel3090">
    <w:name w:val="ListLabel 3090"/>
    <w:qFormat/>
    <w:rPr>
      <w:rFonts w:cs="OpenSymbol"/>
    </w:rPr>
  </w:style>
  <w:style w:type="character" w:customStyle="1" w:styleId="ListLabel3091">
    <w:name w:val="ListLabel 3091"/>
    <w:qFormat/>
    <w:rPr>
      <w:rFonts w:cs="OpenSymbol"/>
    </w:rPr>
  </w:style>
  <w:style w:type="character" w:customStyle="1" w:styleId="ListLabel3092">
    <w:name w:val="ListLabel 3092"/>
    <w:qFormat/>
    <w:rPr>
      <w:rFonts w:cs="Symbol"/>
    </w:rPr>
  </w:style>
  <w:style w:type="character" w:customStyle="1" w:styleId="ListLabel3093">
    <w:name w:val="ListLabel 3093"/>
    <w:qFormat/>
    <w:rPr>
      <w:rFonts w:cs="OpenSymbol"/>
    </w:rPr>
  </w:style>
  <w:style w:type="character" w:customStyle="1" w:styleId="ListLabel3094">
    <w:name w:val="ListLabel 3094"/>
    <w:qFormat/>
    <w:rPr>
      <w:rFonts w:cs="OpenSymbol"/>
    </w:rPr>
  </w:style>
  <w:style w:type="character" w:customStyle="1" w:styleId="ListLabel3095">
    <w:name w:val="ListLabel 3095"/>
    <w:qFormat/>
    <w:rPr>
      <w:rFonts w:cs="Symbol"/>
    </w:rPr>
  </w:style>
  <w:style w:type="character" w:customStyle="1" w:styleId="ListLabel3096">
    <w:name w:val="ListLabel 3096"/>
    <w:qFormat/>
    <w:rPr>
      <w:rFonts w:cs="OpenSymbol"/>
    </w:rPr>
  </w:style>
  <w:style w:type="character" w:customStyle="1" w:styleId="ListLabel3097">
    <w:name w:val="ListLabel 3097"/>
    <w:qFormat/>
    <w:rPr>
      <w:rFonts w:cs="OpenSymbol"/>
    </w:rPr>
  </w:style>
  <w:style w:type="character" w:customStyle="1" w:styleId="ListLabel3098">
    <w:name w:val="ListLabel 3098"/>
    <w:qFormat/>
    <w:rPr>
      <w:rFonts w:cs="Symbol"/>
    </w:rPr>
  </w:style>
  <w:style w:type="character" w:customStyle="1" w:styleId="ListLabel3099">
    <w:name w:val="ListLabel 3099"/>
    <w:qFormat/>
    <w:rPr>
      <w:rFonts w:cs="OpenSymbol"/>
    </w:rPr>
  </w:style>
  <w:style w:type="character" w:customStyle="1" w:styleId="ListLabel3100">
    <w:name w:val="ListLabel 3100"/>
    <w:qFormat/>
    <w:rPr>
      <w:rFonts w:cs="OpenSymbol"/>
    </w:rPr>
  </w:style>
  <w:style w:type="character" w:customStyle="1" w:styleId="ListLabel3101">
    <w:name w:val="ListLabel 3101"/>
    <w:qFormat/>
    <w:rPr>
      <w:rFonts w:cs="Symbol"/>
    </w:rPr>
  </w:style>
  <w:style w:type="character" w:customStyle="1" w:styleId="ListLabel3102">
    <w:name w:val="ListLabel 3102"/>
    <w:qFormat/>
    <w:rPr>
      <w:rFonts w:cs="OpenSymbol"/>
    </w:rPr>
  </w:style>
  <w:style w:type="character" w:customStyle="1" w:styleId="ListLabel3103">
    <w:name w:val="ListLabel 3103"/>
    <w:qFormat/>
    <w:rPr>
      <w:rFonts w:cs="OpenSymbol"/>
    </w:rPr>
  </w:style>
  <w:style w:type="character" w:customStyle="1" w:styleId="ListLabel3104">
    <w:name w:val="ListLabel 3104"/>
    <w:qFormat/>
    <w:rPr>
      <w:rFonts w:cs="OpenSymbol;Arial Unicode MS"/>
    </w:rPr>
  </w:style>
  <w:style w:type="character" w:customStyle="1" w:styleId="ListLabel3105">
    <w:name w:val="ListLabel 3105"/>
    <w:qFormat/>
    <w:rPr>
      <w:rFonts w:cs="OpenSymbol;Arial Unicode MS"/>
    </w:rPr>
  </w:style>
  <w:style w:type="character" w:customStyle="1" w:styleId="ListLabel3106">
    <w:name w:val="ListLabel 3106"/>
    <w:qFormat/>
    <w:rPr>
      <w:rFonts w:cs="OpenSymbol;Arial Unicode MS"/>
    </w:rPr>
  </w:style>
  <w:style w:type="character" w:customStyle="1" w:styleId="ListLabel3107">
    <w:name w:val="ListLabel 3107"/>
    <w:qFormat/>
    <w:rPr>
      <w:rFonts w:cs="OpenSymbol;Arial Unicode MS"/>
    </w:rPr>
  </w:style>
  <w:style w:type="character" w:customStyle="1" w:styleId="ListLabel3108">
    <w:name w:val="ListLabel 3108"/>
    <w:qFormat/>
    <w:rPr>
      <w:rFonts w:cs="OpenSymbol;Arial Unicode MS"/>
    </w:rPr>
  </w:style>
  <w:style w:type="character" w:customStyle="1" w:styleId="ListLabel3109">
    <w:name w:val="ListLabel 3109"/>
    <w:qFormat/>
    <w:rPr>
      <w:rFonts w:cs="OpenSymbol;Arial Unicode MS"/>
    </w:rPr>
  </w:style>
  <w:style w:type="character" w:customStyle="1" w:styleId="ListLabel3110">
    <w:name w:val="ListLabel 3110"/>
    <w:qFormat/>
    <w:rPr>
      <w:rFonts w:cs="OpenSymbol;Arial Unicode MS"/>
    </w:rPr>
  </w:style>
  <w:style w:type="character" w:customStyle="1" w:styleId="ListLabel3111">
    <w:name w:val="ListLabel 3111"/>
    <w:qFormat/>
    <w:rPr>
      <w:rFonts w:cs="OpenSymbol;Arial Unicode MS"/>
    </w:rPr>
  </w:style>
  <w:style w:type="character" w:customStyle="1" w:styleId="ListLabel3112">
    <w:name w:val="ListLabel 3112"/>
    <w:qFormat/>
    <w:rPr>
      <w:rFonts w:cs="OpenSymbol;Arial Unicode MS"/>
    </w:rPr>
  </w:style>
  <w:style w:type="character" w:customStyle="1" w:styleId="ListLabel3113">
    <w:name w:val="ListLabel 3113"/>
    <w:qFormat/>
    <w:rPr>
      <w:rFonts w:cs="OpenSymbol;Arial Unicode MS"/>
    </w:rPr>
  </w:style>
  <w:style w:type="character" w:customStyle="1" w:styleId="ListLabel3114">
    <w:name w:val="ListLabel 3114"/>
    <w:qFormat/>
    <w:rPr>
      <w:rFonts w:cs="OpenSymbol;Arial Unicode MS"/>
    </w:rPr>
  </w:style>
  <w:style w:type="character" w:customStyle="1" w:styleId="ListLabel3115">
    <w:name w:val="ListLabel 3115"/>
    <w:qFormat/>
    <w:rPr>
      <w:rFonts w:cs="OpenSymbol;Arial Unicode MS"/>
    </w:rPr>
  </w:style>
  <w:style w:type="character" w:customStyle="1" w:styleId="ListLabel3116">
    <w:name w:val="ListLabel 3116"/>
    <w:qFormat/>
    <w:rPr>
      <w:rFonts w:cs="OpenSymbol;Arial Unicode MS"/>
    </w:rPr>
  </w:style>
  <w:style w:type="character" w:customStyle="1" w:styleId="ListLabel3117">
    <w:name w:val="ListLabel 3117"/>
    <w:qFormat/>
    <w:rPr>
      <w:rFonts w:cs="OpenSymbol;Arial Unicode MS"/>
    </w:rPr>
  </w:style>
  <w:style w:type="character" w:customStyle="1" w:styleId="ListLabel3118">
    <w:name w:val="ListLabel 3118"/>
    <w:qFormat/>
    <w:rPr>
      <w:rFonts w:cs="OpenSymbol;Arial Unicode MS"/>
    </w:rPr>
  </w:style>
  <w:style w:type="character" w:customStyle="1" w:styleId="ListLabel3119">
    <w:name w:val="ListLabel 3119"/>
    <w:qFormat/>
    <w:rPr>
      <w:rFonts w:cs="OpenSymbol;Arial Unicode MS"/>
    </w:rPr>
  </w:style>
  <w:style w:type="character" w:customStyle="1" w:styleId="ListLabel3120">
    <w:name w:val="ListLabel 3120"/>
    <w:qFormat/>
    <w:rPr>
      <w:rFonts w:cs="OpenSymbol;Arial Unicode MS"/>
    </w:rPr>
  </w:style>
  <w:style w:type="character" w:customStyle="1" w:styleId="ListLabel3121">
    <w:name w:val="ListLabel 3121"/>
    <w:qFormat/>
    <w:rPr>
      <w:rFonts w:cs="OpenSymbol;Arial Unicode MS"/>
    </w:rPr>
  </w:style>
  <w:style w:type="character" w:customStyle="1" w:styleId="ListLabel3122">
    <w:name w:val="ListLabel 3122"/>
    <w:qFormat/>
    <w:rPr>
      <w:rFonts w:cs="OpenSymbol;Arial Unicode MS"/>
    </w:rPr>
  </w:style>
  <w:style w:type="character" w:customStyle="1" w:styleId="ListLabel3123">
    <w:name w:val="ListLabel 3123"/>
    <w:qFormat/>
    <w:rPr>
      <w:rFonts w:cs="OpenSymbol;Arial Unicode MS"/>
    </w:rPr>
  </w:style>
  <w:style w:type="character" w:customStyle="1" w:styleId="ListLabel3124">
    <w:name w:val="ListLabel 3124"/>
    <w:qFormat/>
    <w:rPr>
      <w:rFonts w:cs="OpenSymbol;Arial Unicode MS"/>
    </w:rPr>
  </w:style>
  <w:style w:type="character" w:customStyle="1" w:styleId="ListLabel3125">
    <w:name w:val="ListLabel 3125"/>
    <w:qFormat/>
    <w:rPr>
      <w:rFonts w:cs="OpenSymbol;Arial Unicode MS"/>
    </w:rPr>
  </w:style>
  <w:style w:type="character" w:customStyle="1" w:styleId="ListLabel3126">
    <w:name w:val="ListLabel 3126"/>
    <w:qFormat/>
    <w:rPr>
      <w:rFonts w:cs="OpenSymbol;Arial Unicode MS"/>
    </w:rPr>
  </w:style>
  <w:style w:type="character" w:customStyle="1" w:styleId="ListLabel3127">
    <w:name w:val="ListLabel 3127"/>
    <w:qFormat/>
    <w:rPr>
      <w:rFonts w:cs="OpenSymbol;Arial Unicode MS"/>
    </w:rPr>
  </w:style>
  <w:style w:type="character" w:customStyle="1" w:styleId="ListLabel3128">
    <w:name w:val="ListLabel 3128"/>
    <w:qFormat/>
    <w:rPr>
      <w:rFonts w:cs="OpenSymbol;Arial Unicode MS"/>
    </w:rPr>
  </w:style>
  <w:style w:type="character" w:customStyle="1" w:styleId="ListLabel3129">
    <w:name w:val="ListLabel 3129"/>
    <w:qFormat/>
    <w:rPr>
      <w:rFonts w:cs="OpenSymbol;Arial Unicode MS"/>
    </w:rPr>
  </w:style>
  <w:style w:type="character" w:customStyle="1" w:styleId="ListLabel3130">
    <w:name w:val="ListLabel 3130"/>
    <w:qFormat/>
    <w:rPr>
      <w:rFonts w:cs="OpenSymbol;Arial Unicode MS"/>
    </w:rPr>
  </w:style>
  <w:style w:type="character" w:customStyle="1" w:styleId="ListLabel3131">
    <w:name w:val="ListLabel 3131"/>
    <w:qFormat/>
    <w:rPr>
      <w:rFonts w:cs="OpenSymbol;Arial Unicode MS"/>
    </w:rPr>
  </w:style>
  <w:style w:type="character" w:customStyle="1" w:styleId="ListLabel3132">
    <w:name w:val="ListLabel 3132"/>
    <w:qFormat/>
    <w:rPr>
      <w:rFonts w:cs="OpenSymbol;Arial Unicode MS"/>
    </w:rPr>
  </w:style>
  <w:style w:type="character" w:customStyle="1" w:styleId="ListLabel3133">
    <w:name w:val="ListLabel 3133"/>
    <w:qFormat/>
    <w:rPr>
      <w:rFonts w:cs="OpenSymbol;Arial Unicode MS"/>
    </w:rPr>
  </w:style>
  <w:style w:type="character" w:customStyle="1" w:styleId="ListLabel3134">
    <w:name w:val="ListLabel 3134"/>
    <w:qFormat/>
    <w:rPr>
      <w:rFonts w:cs="OpenSymbol;Arial Unicode MS"/>
    </w:rPr>
  </w:style>
  <w:style w:type="character" w:customStyle="1" w:styleId="ListLabel3135">
    <w:name w:val="ListLabel 3135"/>
    <w:qFormat/>
    <w:rPr>
      <w:rFonts w:cs="OpenSymbol;Arial Unicode MS"/>
    </w:rPr>
  </w:style>
  <w:style w:type="character" w:customStyle="1" w:styleId="ListLabel3136">
    <w:name w:val="ListLabel 3136"/>
    <w:qFormat/>
    <w:rPr>
      <w:rFonts w:cs="OpenSymbol;Arial Unicode MS"/>
    </w:rPr>
  </w:style>
  <w:style w:type="character" w:customStyle="1" w:styleId="ListLabel3137">
    <w:name w:val="ListLabel 3137"/>
    <w:qFormat/>
    <w:rPr>
      <w:rFonts w:cs="OpenSymbol;Arial Unicode MS"/>
    </w:rPr>
  </w:style>
  <w:style w:type="character" w:customStyle="1" w:styleId="ListLabel3138">
    <w:name w:val="ListLabel 3138"/>
    <w:qFormat/>
    <w:rPr>
      <w:rFonts w:cs="OpenSymbol;Arial Unicode MS"/>
    </w:rPr>
  </w:style>
  <w:style w:type="character" w:customStyle="1" w:styleId="ListLabel3139">
    <w:name w:val="ListLabel 3139"/>
    <w:qFormat/>
    <w:rPr>
      <w:rFonts w:cs="OpenSymbol;Arial Unicode MS"/>
    </w:rPr>
  </w:style>
  <w:style w:type="character" w:customStyle="1" w:styleId="ListLabel3140">
    <w:name w:val="ListLabel 3140"/>
    <w:qFormat/>
    <w:rPr>
      <w:rFonts w:cs="OpenSymbol;Arial Unicode MS"/>
    </w:rPr>
  </w:style>
  <w:style w:type="character" w:customStyle="1" w:styleId="ListLabel3141">
    <w:name w:val="ListLabel 3141"/>
    <w:qFormat/>
    <w:rPr>
      <w:rFonts w:cs="OpenSymbol;Arial Unicode MS"/>
    </w:rPr>
  </w:style>
  <w:style w:type="character" w:customStyle="1" w:styleId="ListLabel3142">
    <w:name w:val="ListLabel 3142"/>
    <w:qFormat/>
    <w:rPr>
      <w:rFonts w:cs="OpenSymbol;Arial Unicode MS"/>
    </w:rPr>
  </w:style>
  <w:style w:type="character" w:customStyle="1" w:styleId="ListLabel3143">
    <w:name w:val="ListLabel 3143"/>
    <w:qFormat/>
    <w:rPr>
      <w:rFonts w:cs="OpenSymbol;Arial Unicode MS"/>
    </w:rPr>
  </w:style>
  <w:style w:type="character" w:customStyle="1" w:styleId="ListLabel3144">
    <w:name w:val="ListLabel 3144"/>
    <w:qFormat/>
    <w:rPr>
      <w:rFonts w:cs="OpenSymbol;Arial Unicode MS"/>
    </w:rPr>
  </w:style>
  <w:style w:type="character" w:customStyle="1" w:styleId="ListLabel3145">
    <w:name w:val="ListLabel 3145"/>
    <w:qFormat/>
    <w:rPr>
      <w:rFonts w:cs="OpenSymbol;Arial Unicode MS"/>
    </w:rPr>
  </w:style>
  <w:style w:type="character" w:customStyle="1" w:styleId="ListLabel3146">
    <w:name w:val="ListLabel 3146"/>
    <w:qFormat/>
    <w:rPr>
      <w:rFonts w:cs="OpenSymbol;Arial Unicode MS"/>
    </w:rPr>
  </w:style>
  <w:style w:type="character" w:customStyle="1" w:styleId="ListLabel3147">
    <w:name w:val="ListLabel 3147"/>
    <w:qFormat/>
    <w:rPr>
      <w:rFonts w:cs="OpenSymbol;Arial Unicode MS"/>
    </w:rPr>
  </w:style>
  <w:style w:type="character" w:customStyle="1" w:styleId="ListLabel3148">
    <w:name w:val="ListLabel 3148"/>
    <w:qFormat/>
    <w:rPr>
      <w:rFonts w:cs="OpenSymbol;Arial Unicode MS"/>
    </w:rPr>
  </w:style>
  <w:style w:type="character" w:customStyle="1" w:styleId="ListLabel3149">
    <w:name w:val="ListLabel 3149"/>
    <w:qFormat/>
    <w:rPr>
      <w:rFonts w:cs="OpenSymbol;Arial Unicode MS"/>
    </w:rPr>
  </w:style>
  <w:style w:type="character" w:customStyle="1" w:styleId="ListLabel3150">
    <w:name w:val="ListLabel 3150"/>
    <w:qFormat/>
    <w:rPr>
      <w:rFonts w:cs="OpenSymbol;Arial Unicode MS"/>
    </w:rPr>
  </w:style>
  <w:style w:type="character" w:customStyle="1" w:styleId="ListLabel3151">
    <w:name w:val="ListLabel 3151"/>
    <w:qFormat/>
    <w:rPr>
      <w:rFonts w:cs="OpenSymbol;Arial Unicode MS"/>
    </w:rPr>
  </w:style>
  <w:style w:type="character" w:customStyle="1" w:styleId="ListLabel3152">
    <w:name w:val="ListLabel 3152"/>
    <w:qFormat/>
    <w:rPr>
      <w:rFonts w:cs="OpenSymbol;Arial Unicode MS"/>
    </w:rPr>
  </w:style>
  <w:style w:type="character" w:customStyle="1" w:styleId="ListLabel3153">
    <w:name w:val="ListLabel 3153"/>
    <w:qFormat/>
    <w:rPr>
      <w:rFonts w:cs="OpenSymbol;Arial Unicode MS"/>
    </w:rPr>
  </w:style>
  <w:style w:type="character" w:customStyle="1" w:styleId="ListLabel3154">
    <w:name w:val="ListLabel 3154"/>
    <w:qFormat/>
    <w:rPr>
      <w:rFonts w:cs="OpenSymbol;Arial Unicode MS"/>
    </w:rPr>
  </w:style>
  <w:style w:type="character" w:customStyle="1" w:styleId="ListLabel3155">
    <w:name w:val="ListLabel 3155"/>
    <w:qFormat/>
    <w:rPr>
      <w:rFonts w:cs="OpenSymbol;Arial Unicode MS"/>
    </w:rPr>
  </w:style>
  <w:style w:type="character" w:customStyle="1" w:styleId="ListLabel3156">
    <w:name w:val="ListLabel 3156"/>
    <w:qFormat/>
    <w:rPr>
      <w:rFonts w:cs="OpenSymbol;Arial Unicode MS"/>
    </w:rPr>
  </w:style>
  <w:style w:type="character" w:customStyle="1" w:styleId="ListLabel3157">
    <w:name w:val="ListLabel 3157"/>
    <w:qFormat/>
    <w:rPr>
      <w:rFonts w:cs="OpenSymbol;Arial Unicode MS"/>
    </w:rPr>
  </w:style>
  <w:style w:type="character" w:customStyle="1" w:styleId="ListLabel3158">
    <w:name w:val="ListLabel 3158"/>
    <w:qFormat/>
    <w:rPr>
      <w:rFonts w:cs="OpenSymbol;Arial Unicode MS"/>
    </w:rPr>
  </w:style>
  <w:style w:type="character" w:customStyle="1" w:styleId="ListLabel3159">
    <w:name w:val="ListLabel 3159"/>
    <w:qFormat/>
    <w:rPr>
      <w:rFonts w:cs="OpenSymbol;Arial Unicode MS"/>
    </w:rPr>
  </w:style>
  <w:style w:type="character" w:customStyle="1" w:styleId="ListLabel3160">
    <w:name w:val="ListLabel 3160"/>
    <w:qFormat/>
    <w:rPr>
      <w:rFonts w:cs="OpenSymbol;Arial Unicode MS"/>
    </w:rPr>
  </w:style>
  <w:style w:type="character" w:customStyle="1" w:styleId="ListLabel3161">
    <w:name w:val="ListLabel 3161"/>
    <w:qFormat/>
    <w:rPr>
      <w:rFonts w:cs="OpenSymbol;Arial Unicode MS"/>
    </w:rPr>
  </w:style>
  <w:style w:type="character" w:customStyle="1" w:styleId="ListLabel3162">
    <w:name w:val="ListLabel 3162"/>
    <w:qFormat/>
    <w:rPr>
      <w:rFonts w:cs="OpenSymbol;Arial Unicode MS"/>
    </w:rPr>
  </w:style>
  <w:style w:type="character" w:customStyle="1" w:styleId="ListLabel3163">
    <w:name w:val="ListLabel 3163"/>
    <w:qFormat/>
    <w:rPr>
      <w:rFonts w:cs="OpenSymbol;Arial Unicode MS"/>
    </w:rPr>
  </w:style>
  <w:style w:type="character" w:customStyle="1" w:styleId="ListLabel3164">
    <w:name w:val="ListLabel 3164"/>
    <w:qFormat/>
    <w:rPr>
      <w:rFonts w:cs="OpenSymbol;Arial Unicode MS"/>
    </w:rPr>
  </w:style>
  <w:style w:type="character" w:customStyle="1" w:styleId="ListLabel3165">
    <w:name w:val="ListLabel 3165"/>
    <w:qFormat/>
    <w:rPr>
      <w:rFonts w:cs="OpenSymbol;Arial Unicode MS"/>
    </w:rPr>
  </w:style>
  <w:style w:type="character" w:customStyle="1" w:styleId="ListLabel3166">
    <w:name w:val="ListLabel 3166"/>
    <w:qFormat/>
    <w:rPr>
      <w:rFonts w:cs="OpenSymbol;Arial Unicode MS"/>
    </w:rPr>
  </w:style>
  <w:style w:type="character" w:customStyle="1" w:styleId="ListLabel3167">
    <w:name w:val="ListLabel 3167"/>
    <w:qFormat/>
    <w:rPr>
      <w:rFonts w:cs="OpenSymbol;Arial Unicode MS"/>
    </w:rPr>
  </w:style>
  <w:style w:type="character" w:customStyle="1" w:styleId="ListLabel3168">
    <w:name w:val="ListLabel 3168"/>
    <w:qFormat/>
    <w:rPr>
      <w:rFonts w:cs="OpenSymbol;Arial Unicode MS"/>
    </w:rPr>
  </w:style>
  <w:style w:type="character" w:customStyle="1" w:styleId="ListLabel3169">
    <w:name w:val="ListLabel 3169"/>
    <w:qFormat/>
    <w:rPr>
      <w:rFonts w:cs="OpenSymbol;Arial Unicode MS"/>
    </w:rPr>
  </w:style>
  <w:style w:type="character" w:customStyle="1" w:styleId="ListLabel3170">
    <w:name w:val="ListLabel 3170"/>
    <w:qFormat/>
    <w:rPr>
      <w:rFonts w:cs="OpenSymbol;Arial Unicode MS"/>
    </w:rPr>
  </w:style>
  <w:style w:type="character" w:customStyle="1" w:styleId="ListLabel3171">
    <w:name w:val="ListLabel 3171"/>
    <w:qFormat/>
    <w:rPr>
      <w:rFonts w:cs="OpenSymbol;Arial Unicode MS"/>
    </w:rPr>
  </w:style>
  <w:style w:type="character" w:customStyle="1" w:styleId="ListLabel3172">
    <w:name w:val="ListLabel 3172"/>
    <w:qFormat/>
    <w:rPr>
      <w:rFonts w:cs="OpenSymbol;Arial Unicode MS"/>
    </w:rPr>
  </w:style>
  <w:style w:type="character" w:customStyle="1" w:styleId="ListLabel3173">
    <w:name w:val="ListLabel 3173"/>
    <w:qFormat/>
    <w:rPr>
      <w:rFonts w:cs="OpenSymbol;Arial Unicode MS"/>
    </w:rPr>
  </w:style>
  <w:style w:type="character" w:customStyle="1" w:styleId="ListLabel3174">
    <w:name w:val="ListLabel 3174"/>
    <w:qFormat/>
    <w:rPr>
      <w:rFonts w:cs="OpenSymbol;Arial Unicode MS"/>
    </w:rPr>
  </w:style>
  <w:style w:type="character" w:customStyle="1" w:styleId="ListLabel3175">
    <w:name w:val="ListLabel 3175"/>
    <w:qFormat/>
    <w:rPr>
      <w:rFonts w:cs="OpenSymbol;Arial Unicode MS"/>
    </w:rPr>
  </w:style>
  <w:style w:type="character" w:customStyle="1" w:styleId="ListLabel3176">
    <w:name w:val="ListLabel 3176"/>
    <w:qFormat/>
    <w:rPr>
      <w:rFonts w:cs="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Symbol"/>
    </w:rPr>
  </w:style>
  <w:style w:type="character" w:customStyle="1" w:styleId="ListLabel3183">
    <w:name w:val="ListLabel 3183"/>
    <w:qFormat/>
    <w:rPr>
      <w:rFonts w:cs="OpenSymbol"/>
    </w:rPr>
  </w:style>
  <w:style w:type="character" w:customStyle="1" w:styleId="ListLabel3184">
    <w:name w:val="ListLabel 3184"/>
    <w:qFormat/>
    <w:rPr>
      <w:rFonts w:cs="OpenSymbol"/>
    </w:rPr>
  </w:style>
  <w:style w:type="character" w:customStyle="1" w:styleId="ListLabel3185">
    <w:name w:val="ListLabel 3185"/>
    <w:qFormat/>
    <w:rPr>
      <w:rFonts w:cs="Symbol"/>
    </w:rPr>
  </w:style>
  <w:style w:type="character" w:customStyle="1" w:styleId="ListLabel3186">
    <w:name w:val="ListLabel 3186"/>
    <w:qFormat/>
    <w:rPr>
      <w:rFonts w:cs="OpenSymbol"/>
    </w:rPr>
  </w:style>
  <w:style w:type="character" w:customStyle="1" w:styleId="ListLabel3187">
    <w:name w:val="ListLabel 3187"/>
    <w:qFormat/>
    <w:rPr>
      <w:rFonts w:cs="OpenSymbol"/>
    </w:rPr>
  </w:style>
  <w:style w:type="character" w:customStyle="1" w:styleId="ListLabel3188">
    <w:name w:val="ListLabel 3188"/>
    <w:qFormat/>
    <w:rPr>
      <w:rFonts w:cs="Symbol"/>
    </w:rPr>
  </w:style>
  <w:style w:type="character" w:customStyle="1" w:styleId="ListLabel3189">
    <w:name w:val="ListLabel 3189"/>
    <w:qFormat/>
    <w:rPr>
      <w:rFonts w:cs="OpenSymbol"/>
    </w:rPr>
  </w:style>
  <w:style w:type="character" w:customStyle="1" w:styleId="ListLabel3190">
    <w:name w:val="ListLabel 3190"/>
    <w:qFormat/>
    <w:rPr>
      <w:rFonts w:cs="OpenSymbol"/>
    </w:rPr>
  </w:style>
  <w:style w:type="character" w:customStyle="1" w:styleId="ListLabel3191">
    <w:name w:val="ListLabel 3191"/>
    <w:qFormat/>
    <w:rPr>
      <w:rFonts w:cs="Symbol"/>
    </w:rPr>
  </w:style>
  <w:style w:type="character" w:customStyle="1" w:styleId="ListLabel3192">
    <w:name w:val="ListLabel 3192"/>
    <w:qFormat/>
    <w:rPr>
      <w:rFonts w:cs="OpenSymbol"/>
    </w:rPr>
  </w:style>
  <w:style w:type="character" w:customStyle="1" w:styleId="ListLabel3193">
    <w:name w:val="ListLabel 3193"/>
    <w:qFormat/>
    <w:rPr>
      <w:rFonts w:cs="OpenSymbol"/>
    </w:rPr>
  </w:style>
  <w:style w:type="character" w:customStyle="1" w:styleId="ListLabel3194">
    <w:name w:val="ListLabel 3194"/>
    <w:qFormat/>
  </w:style>
  <w:style w:type="character" w:customStyle="1" w:styleId="ListLabel3195">
    <w:name w:val="ListLabel 3195"/>
    <w:qFormat/>
    <w:rPr>
      <w:rFonts w:eastAsia="Times New Roman"/>
      <w:sz w:val="16"/>
      <w:szCs w:val="16"/>
      <w:u w:val="none" w:color="000000"/>
      <w:lang w:val="en-US" w:eastAsia="en-US"/>
    </w:rPr>
  </w:style>
  <w:style w:type="character" w:customStyle="1" w:styleId="ListLabel3196">
    <w:name w:val="ListLabel 3196"/>
    <w:qFormat/>
    <w:rPr>
      <w:lang w:val="en-US"/>
    </w:rPr>
  </w:style>
  <w:style w:type="character" w:customStyle="1" w:styleId="ListLabel3197">
    <w:name w:val="ListLabel 3197"/>
    <w:qFormat/>
    <w:rPr>
      <w:rFonts w:cs="Symbol"/>
    </w:rPr>
  </w:style>
  <w:style w:type="character" w:customStyle="1" w:styleId="ListLabel3198">
    <w:name w:val="ListLabel 3198"/>
    <w:qFormat/>
    <w:rPr>
      <w:rFonts w:cs="OpenSymbol"/>
    </w:rPr>
  </w:style>
  <w:style w:type="character" w:customStyle="1" w:styleId="ListLabel3199">
    <w:name w:val="ListLabel 3199"/>
    <w:qFormat/>
    <w:rPr>
      <w:rFonts w:cs="OpenSymbol"/>
    </w:rPr>
  </w:style>
  <w:style w:type="character" w:customStyle="1" w:styleId="ListLabel3200">
    <w:name w:val="ListLabel 3200"/>
    <w:qFormat/>
    <w:rPr>
      <w:rFonts w:cs="Symbol"/>
    </w:rPr>
  </w:style>
  <w:style w:type="character" w:customStyle="1" w:styleId="ListLabel3201">
    <w:name w:val="ListLabel 3201"/>
    <w:qFormat/>
    <w:rPr>
      <w:rFonts w:cs="OpenSymbol"/>
    </w:rPr>
  </w:style>
  <w:style w:type="character" w:customStyle="1" w:styleId="ListLabel3202">
    <w:name w:val="ListLabel 3202"/>
    <w:qFormat/>
    <w:rPr>
      <w:rFonts w:cs="OpenSymbol"/>
    </w:rPr>
  </w:style>
  <w:style w:type="character" w:customStyle="1" w:styleId="ListLabel3203">
    <w:name w:val="ListLabel 3203"/>
    <w:qFormat/>
    <w:rPr>
      <w:rFonts w:cs="Symbol"/>
    </w:rPr>
  </w:style>
  <w:style w:type="character" w:customStyle="1" w:styleId="ListLabel3204">
    <w:name w:val="ListLabel 3204"/>
    <w:qFormat/>
    <w:rPr>
      <w:rFonts w:cs="OpenSymbol"/>
    </w:rPr>
  </w:style>
  <w:style w:type="character" w:customStyle="1" w:styleId="ListLabel3205">
    <w:name w:val="ListLabel 3205"/>
    <w:qFormat/>
    <w:rPr>
      <w:rFonts w:cs="OpenSymbol"/>
    </w:rPr>
  </w:style>
  <w:style w:type="character" w:customStyle="1" w:styleId="ListLabel3206">
    <w:name w:val="ListLabel 3206"/>
    <w:qFormat/>
    <w:rPr>
      <w:rFonts w:cs="Symbol"/>
    </w:rPr>
  </w:style>
  <w:style w:type="character" w:customStyle="1" w:styleId="ListLabel3207">
    <w:name w:val="ListLabel 3207"/>
    <w:qFormat/>
    <w:rPr>
      <w:rFonts w:cs="OpenSymbol"/>
    </w:rPr>
  </w:style>
  <w:style w:type="character" w:customStyle="1" w:styleId="ListLabel3208">
    <w:name w:val="ListLabel 3208"/>
    <w:qFormat/>
    <w:rPr>
      <w:rFonts w:cs="OpenSymbol"/>
    </w:rPr>
  </w:style>
  <w:style w:type="character" w:customStyle="1" w:styleId="ListLabel3209">
    <w:name w:val="ListLabel 3209"/>
    <w:qFormat/>
    <w:rPr>
      <w:rFonts w:cs="Symbol"/>
    </w:rPr>
  </w:style>
  <w:style w:type="character" w:customStyle="1" w:styleId="ListLabel3210">
    <w:name w:val="ListLabel 3210"/>
    <w:qFormat/>
    <w:rPr>
      <w:rFonts w:cs="OpenSymbol"/>
    </w:rPr>
  </w:style>
  <w:style w:type="character" w:customStyle="1" w:styleId="ListLabel3211">
    <w:name w:val="ListLabel 3211"/>
    <w:qFormat/>
    <w:rPr>
      <w:rFonts w:cs="OpenSymbol"/>
    </w:rPr>
  </w:style>
  <w:style w:type="character" w:customStyle="1" w:styleId="ListLabel3212">
    <w:name w:val="ListLabel 3212"/>
    <w:qFormat/>
    <w:rPr>
      <w:rFonts w:cs="Symbol"/>
    </w:rPr>
  </w:style>
  <w:style w:type="character" w:customStyle="1" w:styleId="ListLabel3213">
    <w:name w:val="ListLabel 3213"/>
    <w:qFormat/>
    <w:rPr>
      <w:rFonts w:cs="OpenSymbol"/>
    </w:rPr>
  </w:style>
  <w:style w:type="character" w:customStyle="1" w:styleId="ListLabel3214">
    <w:name w:val="ListLabel 3214"/>
    <w:qFormat/>
    <w:rPr>
      <w:rFonts w:cs="OpenSymbol"/>
    </w:rPr>
  </w:style>
  <w:style w:type="character" w:customStyle="1" w:styleId="ListLabel3215">
    <w:name w:val="ListLabel 3215"/>
    <w:qFormat/>
    <w:rPr>
      <w:rFonts w:cs="Symbol"/>
    </w:rPr>
  </w:style>
  <w:style w:type="character" w:customStyle="1" w:styleId="ListLabel3216">
    <w:name w:val="ListLabel 3216"/>
    <w:qFormat/>
    <w:rPr>
      <w:rFonts w:cs="OpenSymbol"/>
    </w:rPr>
  </w:style>
  <w:style w:type="character" w:customStyle="1" w:styleId="ListLabel3217">
    <w:name w:val="ListLabel 3217"/>
    <w:qFormat/>
    <w:rPr>
      <w:rFonts w:cs="OpenSymbol"/>
    </w:rPr>
  </w:style>
  <w:style w:type="character" w:customStyle="1" w:styleId="ListLabel3218">
    <w:name w:val="ListLabel 3218"/>
    <w:qFormat/>
    <w:rPr>
      <w:rFonts w:cs="Symbol"/>
    </w:rPr>
  </w:style>
  <w:style w:type="character" w:customStyle="1" w:styleId="ListLabel3219">
    <w:name w:val="ListLabel 3219"/>
    <w:qFormat/>
    <w:rPr>
      <w:rFonts w:cs="OpenSymbol"/>
    </w:rPr>
  </w:style>
  <w:style w:type="character" w:customStyle="1" w:styleId="ListLabel3220">
    <w:name w:val="ListLabel 3220"/>
    <w:qFormat/>
    <w:rPr>
      <w:rFonts w:cs="OpenSymbol"/>
    </w:rPr>
  </w:style>
  <w:style w:type="character" w:customStyle="1" w:styleId="ListLabel3221">
    <w:name w:val="ListLabel 3221"/>
    <w:qFormat/>
    <w:rPr>
      <w:rFonts w:cs="Symbol"/>
    </w:rPr>
  </w:style>
  <w:style w:type="character" w:customStyle="1" w:styleId="ListLabel3222">
    <w:name w:val="ListLabel 3222"/>
    <w:qFormat/>
    <w:rPr>
      <w:rFonts w:cs="OpenSymbol"/>
    </w:rPr>
  </w:style>
  <w:style w:type="character" w:customStyle="1" w:styleId="ListLabel3223">
    <w:name w:val="ListLabel 3223"/>
    <w:qFormat/>
    <w:rPr>
      <w:rFonts w:cs="OpenSymbol"/>
    </w:rPr>
  </w:style>
  <w:style w:type="character" w:customStyle="1" w:styleId="ListLabel3224">
    <w:name w:val="ListLabel 3224"/>
    <w:qFormat/>
    <w:rPr>
      <w:rFonts w:cs="Symbol"/>
    </w:rPr>
  </w:style>
  <w:style w:type="character" w:customStyle="1" w:styleId="ListLabel3225">
    <w:name w:val="ListLabel 3225"/>
    <w:qFormat/>
    <w:rPr>
      <w:rFonts w:cs="OpenSymbol"/>
    </w:rPr>
  </w:style>
  <w:style w:type="character" w:customStyle="1" w:styleId="ListLabel3226">
    <w:name w:val="ListLabel 3226"/>
    <w:qFormat/>
    <w:rPr>
      <w:rFonts w:cs="OpenSymbol"/>
    </w:rPr>
  </w:style>
  <w:style w:type="character" w:customStyle="1" w:styleId="ListLabel3227">
    <w:name w:val="ListLabel 3227"/>
    <w:qFormat/>
    <w:rPr>
      <w:rFonts w:cs="Symbol"/>
    </w:rPr>
  </w:style>
  <w:style w:type="character" w:customStyle="1" w:styleId="ListLabel3228">
    <w:name w:val="ListLabel 3228"/>
    <w:qFormat/>
    <w:rPr>
      <w:rFonts w:cs="OpenSymbol"/>
    </w:rPr>
  </w:style>
  <w:style w:type="character" w:customStyle="1" w:styleId="ListLabel3229">
    <w:name w:val="ListLabel 3229"/>
    <w:qFormat/>
    <w:rPr>
      <w:rFonts w:cs="OpenSymbol"/>
    </w:rPr>
  </w:style>
  <w:style w:type="character" w:customStyle="1" w:styleId="ListLabel3230">
    <w:name w:val="ListLabel 3230"/>
    <w:qFormat/>
    <w:rPr>
      <w:rFonts w:cs="Symbol"/>
    </w:rPr>
  </w:style>
  <w:style w:type="character" w:customStyle="1" w:styleId="ListLabel3231">
    <w:name w:val="ListLabel 3231"/>
    <w:qFormat/>
    <w:rPr>
      <w:rFonts w:cs="OpenSymbol"/>
    </w:rPr>
  </w:style>
  <w:style w:type="character" w:customStyle="1" w:styleId="ListLabel3232">
    <w:name w:val="ListLabel 3232"/>
    <w:qFormat/>
    <w:rPr>
      <w:rFonts w:cs="OpenSymbol"/>
    </w:rPr>
  </w:style>
  <w:style w:type="character" w:customStyle="1" w:styleId="ListLabel3233">
    <w:name w:val="ListLabel 3233"/>
    <w:qFormat/>
    <w:rPr>
      <w:rFonts w:cs="Symbol"/>
    </w:rPr>
  </w:style>
  <w:style w:type="character" w:customStyle="1" w:styleId="ListLabel3234">
    <w:name w:val="ListLabel 3234"/>
    <w:qFormat/>
    <w:rPr>
      <w:rFonts w:cs="OpenSymbol"/>
    </w:rPr>
  </w:style>
  <w:style w:type="character" w:customStyle="1" w:styleId="ListLabel3235">
    <w:name w:val="ListLabel 3235"/>
    <w:qFormat/>
    <w:rPr>
      <w:rFonts w:cs="OpenSymbol"/>
    </w:rPr>
  </w:style>
  <w:style w:type="character" w:customStyle="1" w:styleId="ListLabel3236">
    <w:name w:val="ListLabel 3236"/>
    <w:qFormat/>
    <w:rPr>
      <w:rFonts w:cs="Symbol"/>
    </w:rPr>
  </w:style>
  <w:style w:type="character" w:customStyle="1" w:styleId="ListLabel3237">
    <w:name w:val="ListLabel 3237"/>
    <w:qFormat/>
    <w:rPr>
      <w:rFonts w:cs="OpenSymbol"/>
    </w:rPr>
  </w:style>
  <w:style w:type="character" w:customStyle="1" w:styleId="ListLabel3238">
    <w:name w:val="ListLabel 3238"/>
    <w:qFormat/>
    <w:rPr>
      <w:rFonts w:cs="OpenSymbol"/>
    </w:rPr>
  </w:style>
  <w:style w:type="character" w:customStyle="1" w:styleId="ListLabel3239">
    <w:name w:val="ListLabel 3239"/>
    <w:qFormat/>
    <w:rPr>
      <w:rFonts w:cs="Symbol"/>
    </w:rPr>
  </w:style>
  <w:style w:type="character" w:customStyle="1" w:styleId="ListLabel3240">
    <w:name w:val="ListLabel 3240"/>
    <w:qFormat/>
    <w:rPr>
      <w:rFonts w:cs="OpenSymbol"/>
    </w:rPr>
  </w:style>
  <w:style w:type="character" w:customStyle="1" w:styleId="ListLabel3241">
    <w:name w:val="ListLabel 3241"/>
    <w:qFormat/>
    <w:rPr>
      <w:rFonts w:cs="OpenSymbol"/>
    </w:rPr>
  </w:style>
  <w:style w:type="character" w:customStyle="1" w:styleId="ListLabel3242">
    <w:name w:val="ListLabel 3242"/>
    <w:qFormat/>
    <w:rPr>
      <w:rFonts w:cs="Symbol"/>
    </w:rPr>
  </w:style>
  <w:style w:type="character" w:customStyle="1" w:styleId="ListLabel3243">
    <w:name w:val="ListLabel 3243"/>
    <w:qFormat/>
    <w:rPr>
      <w:rFonts w:cs="OpenSymbol"/>
    </w:rPr>
  </w:style>
  <w:style w:type="character" w:customStyle="1" w:styleId="ListLabel3244">
    <w:name w:val="ListLabel 3244"/>
    <w:qFormat/>
    <w:rPr>
      <w:rFonts w:cs="OpenSymbol"/>
    </w:rPr>
  </w:style>
  <w:style w:type="character" w:customStyle="1" w:styleId="ListLabel3245">
    <w:name w:val="ListLabel 3245"/>
    <w:qFormat/>
    <w:rPr>
      <w:rFonts w:cs="Symbol"/>
    </w:rPr>
  </w:style>
  <w:style w:type="character" w:customStyle="1" w:styleId="ListLabel3246">
    <w:name w:val="ListLabel 3246"/>
    <w:qFormat/>
    <w:rPr>
      <w:rFonts w:cs="OpenSymbol"/>
    </w:rPr>
  </w:style>
  <w:style w:type="character" w:customStyle="1" w:styleId="ListLabel3247">
    <w:name w:val="ListLabel 3247"/>
    <w:qFormat/>
    <w:rPr>
      <w:rFonts w:cs="OpenSymbol"/>
    </w:rPr>
  </w:style>
  <w:style w:type="character" w:customStyle="1" w:styleId="ListLabel3248">
    <w:name w:val="ListLabel 3248"/>
    <w:qFormat/>
    <w:rPr>
      <w:rFonts w:cs="Symbol"/>
    </w:rPr>
  </w:style>
  <w:style w:type="character" w:customStyle="1" w:styleId="ListLabel3249">
    <w:name w:val="ListLabel 3249"/>
    <w:qFormat/>
    <w:rPr>
      <w:rFonts w:cs="OpenSymbol"/>
    </w:rPr>
  </w:style>
  <w:style w:type="character" w:customStyle="1" w:styleId="ListLabel3250">
    <w:name w:val="ListLabel 3250"/>
    <w:qFormat/>
    <w:rPr>
      <w:rFonts w:cs="OpenSymbol"/>
    </w:rPr>
  </w:style>
  <w:style w:type="character" w:customStyle="1" w:styleId="ListLabel3251">
    <w:name w:val="ListLabel 3251"/>
    <w:qFormat/>
    <w:rPr>
      <w:rFonts w:cs="Symbol"/>
    </w:rPr>
  </w:style>
  <w:style w:type="character" w:customStyle="1" w:styleId="ListLabel3252">
    <w:name w:val="ListLabel 3252"/>
    <w:qFormat/>
    <w:rPr>
      <w:rFonts w:cs="OpenSymbol"/>
    </w:rPr>
  </w:style>
  <w:style w:type="character" w:customStyle="1" w:styleId="ListLabel3253">
    <w:name w:val="ListLabel 3253"/>
    <w:qFormat/>
    <w:rPr>
      <w:rFonts w:cs="OpenSymbol"/>
    </w:rPr>
  </w:style>
  <w:style w:type="character" w:customStyle="1" w:styleId="ListLabel3254">
    <w:name w:val="ListLabel 3254"/>
    <w:qFormat/>
    <w:rPr>
      <w:rFonts w:cs="Symbol"/>
    </w:rPr>
  </w:style>
  <w:style w:type="character" w:customStyle="1" w:styleId="ListLabel3255">
    <w:name w:val="ListLabel 3255"/>
    <w:qFormat/>
    <w:rPr>
      <w:rFonts w:cs="OpenSymbol"/>
    </w:rPr>
  </w:style>
  <w:style w:type="character" w:customStyle="1" w:styleId="ListLabel3256">
    <w:name w:val="ListLabel 3256"/>
    <w:qFormat/>
    <w:rPr>
      <w:rFonts w:cs="OpenSymbol"/>
    </w:rPr>
  </w:style>
  <w:style w:type="character" w:customStyle="1" w:styleId="ListLabel3257">
    <w:name w:val="ListLabel 3257"/>
    <w:qFormat/>
    <w:rPr>
      <w:rFonts w:cs="Symbol"/>
    </w:rPr>
  </w:style>
  <w:style w:type="character" w:customStyle="1" w:styleId="ListLabel3258">
    <w:name w:val="ListLabel 3258"/>
    <w:qFormat/>
    <w:rPr>
      <w:rFonts w:cs="OpenSymbol"/>
    </w:rPr>
  </w:style>
  <w:style w:type="character" w:customStyle="1" w:styleId="ListLabel3259">
    <w:name w:val="ListLabel 3259"/>
    <w:qFormat/>
    <w:rPr>
      <w:rFonts w:cs="OpenSymbol"/>
    </w:rPr>
  </w:style>
  <w:style w:type="character" w:customStyle="1" w:styleId="ListLabel3260">
    <w:name w:val="ListLabel 3260"/>
    <w:qFormat/>
    <w:rPr>
      <w:rFonts w:cs="Symbol"/>
      <w:sz w:val="20"/>
    </w:rPr>
  </w:style>
  <w:style w:type="character" w:customStyle="1" w:styleId="ListLabel3261">
    <w:name w:val="ListLabel 3261"/>
    <w:qFormat/>
    <w:rPr>
      <w:rFonts w:cs="OpenSymbol"/>
    </w:rPr>
  </w:style>
  <w:style w:type="character" w:customStyle="1" w:styleId="ListLabel3262">
    <w:name w:val="ListLabel 3262"/>
    <w:qFormat/>
    <w:rPr>
      <w:rFonts w:cs="OpenSymbol"/>
    </w:rPr>
  </w:style>
  <w:style w:type="character" w:customStyle="1" w:styleId="ListLabel3263">
    <w:name w:val="ListLabel 3263"/>
    <w:qFormat/>
    <w:rPr>
      <w:rFonts w:cs="Symbol"/>
    </w:rPr>
  </w:style>
  <w:style w:type="character" w:customStyle="1" w:styleId="ListLabel3264">
    <w:name w:val="ListLabel 3264"/>
    <w:qFormat/>
    <w:rPr>
      <w:rFonts w:cs="OpenSymbol"/>
    </w:rPr>
  </w:style>
  <w:style w:type="character" w:customStyle="1" w:styleId="ListLabel3265">
    <w:name w:val="ListLabel 3265"/>
    <w:qFormat/>
    <w:rPr>
      <w:rFonts w:cs="OpenSymbol"/>
    </w:rPr>
  </w:style>
  <w:style w:type="character" w:customStyle="1" w:styleId="ListLabel3266">
    <w:name w:val="ListLabel 3266"/>
    <w:qFormat/>
    <w:rPr>
      <w:rFonts w:cs="Symbol"/>
    </w:rPr>
  </w:style>
  <w:style w:type="character" w:customStyle="1" w:styleId="ListLabel3267">
    <w:name w:val="ListLabel 3267"/>
    <w:qFormat/>
    <w:rPr>
      <w:rFonts w:cs="OpenSymbol"/>
    </w:rPr>
  </w:style>
  <w:style w:type="character" w:customStyle="1" w:styleId="ListLabel3268">
    <w:name w:val="ListLabel 3268"/>
    <w:qFormat/>
    <w:rPr>
      <w:rFonts w:cs="OpenSymbol"/>
    </w:rPr>
  </w:style>
  <w:style w:type="character" w:customStyle="1" w:styleId="ListLabel3269">
    <w:name w:val="ListLabel 3269"/>
    <w:qFormat/>
    <w:rPr>
      <w:rFonts w:cs="Symbol"/>
    </w:rPr>
  </w:style>
  <w:style w:type="character" w:customStyle="1" w:styleId="ListLabel3270">
    <w:name w:val="ListLabel 3270"/>
    <w:qFormat/>
    <w:rPr>
      <w:rFonts w:cs="OpenSymbol"/>
    </w:rPr>
  </w:style>
  <w:style w:type="character" w:customStyle="1" w:styleId="ListLabel3271">
    <w:name w:val="ListLabel 3271"/>
    <w:qFormat/>
    <w:rPr>
      <w:rFonts w:cs="OpenSymbol"/>
    </w:rPr>
  </w:style>
  <w:style w:type="character" w:customStyle="1" w:styleId="ListLabel3272">
    <w:name w:val="ListLabel 3272"/>
    <w:qFormat/>
    <w:rPr>
      <w:rFonts w:cs="Symbol"/>
    </w:rPr>
  </w:style>
  <w:style w:type="character" w:customStyle="1" w:styleId="ListLabel3273">
    <w:name w:val="ListLabel 3273"/>
    <w:qFormat/>
    <w:rPr>
      <w:rFonts w:cs="OpenSymbol"/>
    </w:rPr>
  </w:style>
  <w:style w:type="character" w:customStyle="1" w:styleId="ListLabel3274">
    <w:name w:val="ListLabel 3274"/>
    <w:qFormat/>
    <w:rPr>
      <w:rFonts w:cs="OpenSymbol"/>
    </w:rPr>
  </w:style>
  <w:style w:type="character" w:customStyle="1" w:styleId="ListLabel3275">
    <w:name w:val="ListLabel 3275"/>
    <w:qFormat/>
    <w:rPr>
      <w:rFonts w:cs="Symbol"/>
    </w:rPr>
  </w:style>
  <w:style w:type="character" w:customStyle="1" w:styleId="ListLabel3276">
    <w:name w:val="ListLabel 3276"/>
    <w:qFormat/>
    <w:rPr>
      <w:rFonts w:cs="OpenSymbol"/>
    </w:rPr>
  </w:style>
  <w:style w:type="character" w:customStyle="1" w:styleId="ListLabel3277">
    <w:name w:val="ListLabel 3277"/>
    <w:qFormat/>
    <w:rPr>
      <w:rFonts w:cs="OpenSymbol"/>
    </w:rPr>
  </w:style>
  <w:style w:type="character" w:customStyle="1" w:styleId="ListLabel3278">
    <w:name w:val="ListLabel 3278"/>
    <w:qFormat/>
    <w:rPr>
      <w:rFonts w:cs="OpenSymbol;Arial Unicode MS"/>
    </w:rPr>
  </w:style>
  <w:style w:type="character" w:customStyle="1" w:styleId="ListLabel3279">
    <w:name w:val="ListLabel 3279"/>
    <w:qFormat/>
    <w:rPr>
      <w:rFonts w:cs="OpenSymbol;Arial Unicode MS"/>
    </w:rPr>
  </w:style>
  <w:style w:type="character" w:customStyle="1" w:styleId="ListLabel3280">
    <w:name w:val="ListLabel 3280"/>
    <w:qFormat/>
    <w:rPr>
      <w:rFonts w:cs="OpenSymbol;Arial Unicode MS"/>
    </w:rPr>
  </w:style>
  <w:style w:type="character" w:customStyle="1" w:styleId="ListLabel3281">
    <w:name w:val="ListLabel 3281"/>
    <w:qFormat/>
    <w:rPr>
      <w:rFonts w:cs="OpenSymbol;Arial Unicode MS"/>
    </w:rPr>
  </w:style>
  <w:style w:type="character" w:customStyle="1" w:styleId="ListLabel3282">
    <w:name w:val="ListLabel 3282"/>
    <w:qFormat/>
    <w:rPr>
      <w:rFonts w:cs="OpenSymbol;Arial Unicode MS"/>
    </w:rPr>
  </w:style>
  <w:style w:type="character" w:customStyle="1" w:styleId="ListLabel3283">
    <w:name w:val="ListLabel 3283"/>
    <w:qFormat/>
    <w:rPr>
      <w:rFonts w:cs="OpenSymbol;Arial Unicode MS"/>
    </w:rPr>
  </w:style>
  <w:style w:type="character" w:customStyle="1" w:styleId="ListLabel3284">
    <w:name w:val="ListLabel 3284"/>
    <w:qFormat/>
    <w:rPr>
      <w:rFonts w:cs="OpenSymbol;Arial Unicode MS"/>
    </w:rPr>
  </w:style>
  <w:style w:type="character" w:customStyle="1" w:styleId="ListLabel3285">
    <w:name w:val="ListLabel 3285"/>
    <w:qFormat/>
    <w:rPr>
      <w:rFonts w:cs="OpenSymbol;Arial Unicode MS"/>
    </w:rPr>
  </w:style>
  <w:style w:type="character" w:customStyle="1" w:styleId="ListLabel3286">
    <w:name w:val="ListLabel 3286"/>
    <w:qFormat/>
    <w:rPr>
      <w:rFonts w:cs="OpenSymbol;Arial Unicode MS"/>
    </w:rPr>
  </w:style>
  <w:style w:type="character" w:customStyle="1" w:styleId="ListLabel3287">
    <w:name w:val="ListLabel 3287"/>
    <w:qFormat/>
    <w:rPr>
      <w:rFonts w:cs="OpenSymbol;Arial Unicode MS"/>
    </w:rPr>
  </w:style>
  <w:style w:type="character" w:customStyle="1" w:styleId="ListLabel3288">
    <w:name w:val="ListLabel 3288"/>
    <w:qFormat/>
    <w:rPr>
      <w:rFonts w:cs="OpenSymbol;Arial Unicode MS"/>
    </w:rPr>
  </w:style>
  <w:style w:type="character" w:customStyle="1" w:styleId="ListLabel3289">
    <w:name w:val="ListLabel 3289"/>
    <w:qFormat/>
    <w:rPr>
      <w:rFonts w:cs="OpenSymbol;Arial Unicode MS"/>
    </w:rPr>
  </w:style>
  <w:style w:type="character" w:customStyle="1" w:styleId="ListLabel3290">
    <w:name w:val="ListLabel 3290"/>
    <w:qFormat/>
    <w:rPr>
      <w:rFonts w:cs="OpenSymbol;Arial Unicode MS"/>
    </w:rPr>
  </w:style>
  <w:style w:type="character" w:customStyle="1" w:styleId="ListLabel3291">
    <w:name w:val="ListLabel 3291"/>
    <w:qFormat/>
    <w:rPr>
      <w:rFonts w:cs="OpenSymbol;Arial Unicode MS"/>
    </w:rPr>
  </w:style>
  <w:style w:type="character" w:customStyle="1" w:styleId="ListLabel3292">
    <w:name w:val="ListLabel 3292"/>
    <w:qFormat/>
    <w:rPr>
      <w:rFonts w:cs="OpenSymbol;Arial Unicode MS"/>
    </w:rPr>
  </w:style>
  <w:style w:type="character" w:customStyle="1" w:styleId="ListLabel3293">
    <w:name w:val="ListLabel 3293"/>
    <w:qFormat/>
    <w:rPr>
      <w:rFonts w:cs="OpenSymbol;Arial Unicode MS"/>
    </w:rPr>
  </w:style>
  <w:style w:type="character" w:customStyle="1" w:styleId="ListLabel3294">
    <w:name w:val="ListLabel 3294"/>
    <w:qFormat/>
    <w:rPr>
      <w:rFonts w:cs="OpenSymbol;Arial Unicode MS"/>
    </w:rPr>
  </w:style>
  <w:style w:type="character" w:customStyle="1" w:styleId="ListLabel3295">
    <w:name w:val="ListLabel 3295"/>
    <w:qFormat/>
    <w:rPr>
      <w:rFonts w:cs="OpenSymbol;Arial Unicode MS"/>
    </w:rPr>
  </w:style>
  <w:style w:type="character" w:customStyle="1" w:styleId="ListLabel3296">
    <w:name w:val="ListLabel 3296"/>
    <w:qFormat/>
    <w:rPr>
      <w:rFonts w:cs="OpenSymbol;Arial Unicode MS"/>
    </w:rPr>
  </w:style>
  <w:style w:type="character" w:customStyle="1" w:styleId="ListLabel3297">
    <w:name w:val="ListLabel 3297"/>
    <w:qFormat/>
    <w:rPr>
      <w:rFonts w:cs="OpenSymbol;Arial Unicode MS"/>
    </w:rPr>
  </w:style>
  <w:style w:type="character" w:customStyle="1" w:styleId="ListLabel3298">
    <w:name w:val="ListLabel 3298"/>
    <w:qFormat/>
    <w:rPr>
      <w:rFonts w:cs="OpenSymbol;Arial Unicode MS"/>
    </w:rPr>
  </w:style>
  <w:style w:type="character" w:customStyle="1" w:styleId="ListLabel3299">
    <w:name w:val="ListLabel 3299"/>
    <w:qFormat/>
    <w:rPr>
      <w:rFonts w:cs="OpenSymbol;Arial Unicode MS"/>
    </w:rPr>
  </w:style>
  <w:style w:type="character" w:customStyle="1" w:styleId="ListLabel3300">
    <w:name w:val="ListLabel 3300"/>
    <w:qFormat/>
    <w:rPr>
      <w:rFonts w:cs="OpenSymbol;Arial Unicode MS"/>
    </w:rPr>
  </w:style>
  <w:style w:type="character" w:customStyle="1" w:styleId="ListLabel3301">
    <w:name w:val="ListLabel 3301"/>
    <w:qFormat/>
    <w:rPr>
      <w:rFonts w:cs="OpenSymbol;Arial Unicode MS"/>
    </w:rPr>
  </w:style>
  <w:style w:type="character" w:customStyle="1" w:styleId="ListLabel3302">
    <w:name w:val="ListLabel 3302"/>
    <w:qFormat/>
    <w:rPr>
      <w:rFonts w:cs="OpenSymbol;Arial Unicode MS"/>
    </w:rPr>
  </w:style>
  <w:style w:type="character" w:customStyle="1" w:styleId="ListLabel3303">
    <w:name w:val="ListLabel 3303"/>
    <w:qFormat/>
    <w:rPr>
      <w:rFonts w:cs="OpenSymbol;Arial Unicode MS"/>
    </w:rPr>
  </w:style>
  <w:style w:type="character" w:customStyle="1" w:styleId="ListLabel3304">
    <w:name w:val="ListLabel 3304"/>
    <w:qFormat/>
    <w:rPr>
      <w:rFonts w:cs="OpenSymbol;Arial Unicode MS"/>
    </w:rPr>
  </w:style>
  <w:style w:type="character" w:customStyle="1" w:styleId="ListLabel3305">
    <w:name w:val="ListLabel 3305"/>
    <w:qFormat/>
    <w:rPr>
      <w:rFonts w:cs="OpenSymbol;Arial Unicode MS"/>
    </w:rPr>
  </w:style>
  <w:style w:type="character" w:customStyle="1" w:styleId="ListLabel3306">
    <w:name w:val="ListLabel 3306"/>
    <w:qFormat/>
    <w:rPr>
      <w:rFonts w:cs="OpenSymbol;Arial Unicode MS"/>
    </w:rPr>
  </w:style>
  <w:style w:type="character" w:customStyle="1" w:styleId="ListLabel3307">
    <w:name w:val="ListLabel 3307"/>
    <w:qFormat/>
    <w:rPr>
      <w:rFonts w:cs="OpenSymbol;Arial Unicode MS"/>
    </w:rPr>
  </w:style>
  <w:style w:type="character" w:customStyle="1" w:styleId="ListLabel3308">
    <w:name w:val="ListLabel 3308"/>
    <w:qFormat/>
    <w:rPr>
      <w:rFonts w:cs="OpenSymbol;Arial Unicode MS"/>
    </w:rPr>
  </w:style>
  <w:style w:type="character" w:customStyle="1" w:styleId="ListLabel3309">
    <w:name w:val="ListLabel 3309"/>
    <w:qFormat/>
    <w:rPr>
      <w:rFonts w:cs="OpenSymbol;Arial Unicode MS"/>
    </w:rPr>
  </w:style>
  <w:style w:type="character" w:customStyle="1" w:styleId="ListLabel3310">
    <w:name w:val="ListLabel 3310"/>
    <w:qFormat/>
    <w:rPr>
      <w:rFonts w:cs="OpenSymbol;Arial Unicode MS"/>
    </w:rPr>
  </w:style>
  <w:style w:type="character" w:customStyle="1" w:styleId="ListLabel3311">
    <w:name w:val="ListLabel 3311"/>
    <w:qFormat/>
    <w:rPr>
      <w:rFonts w:cs="OpenSymbol;Arial Unicode MS"/>
    </w:rPr>
  </w:style>
  <w:style w:type="character" w:customStyle="1" w:styleId="ListLabel3312">
    <w:name w:val="ListLabel 3312"/>
    <w:qFormat/>
    <w:rPr>
      <w:rFonts w:cs="OpenSymbol;Arial Unicode MS"/>
    </w:rPr>
  </w:style>
  <w:style w:type="character" w:customStyle="1" w:styleId="ListLabel3313">
    <w:name w:val="ListLabel 3313"/>
    <w:qFormat/>
    <w:rPr>
      <w:rFonts w:cs="OpenSymbol;Arial Unicode MS"/>
    </w:rPr>
  </w:style>
  <w:style w:type="character" w:customStyle="1" w:styleId="ListLabel3314">
    <w:name w:val="ListLabel 3314"/>
    <w:qFormat/>
    <w:rPr>
      <w:rFonts w:cs="OpenSymbol;Arial Unicode MS"/>
    </w:rPr>
  </w:style>
  <w:style w:type="character" w:customStyle="1" w:styleId="ListLabel3315">
    <w:name w:val="ListLabel 3315"/>
    <w:qFormat/>
    <w:rPr>
      <w:rFonts w:cs="OpenSymbol;Arial Unicode MS"/>
    </w:rPr>
  </w:style>
  <w:style w:type="character" w:customStyle="1" w:styleId="ListLabel3316">
    <w:name w:val="ListLabel 3316"/>
    <w:qFormat/>
    <w:rPr>
      <w:rFonts w:cs="OpenSymbol;Arial Unicode MS"/>
    </w:rPr>
  </w:style>
  <w:style w:type="character" w:customStyle="1" w:styleId="ListLabel3317">
    <w:name w:val="ListLabel 3317"/>
    <w:qFormat/>
    <w:rPr>
      <w:rFonts w:cs="OpenSymbol;Arial Unicode MS"/>
    </w:rPr>
  </w:style>
  <w:style w:type="character" w:customStyle="1" w:styleId="ListLabel3318">
    <w:name w:val="ListLabel 3318"/>
    <w:qFormat/>
    <w:rPr>
      <w:rFonts w:cs="OpenSymbol;Arial Unicode MS"/>
    </w:rPr>
  </w:style>
  <w:style w:type="character" w:customStyle="1" w:styleId="ListLabel3319">
    <w:name w:val="ListLabel 3319"/>
    <w:qFormat/>
    <w:rPr>
      <w:rFonts w:cs="OpenSymbol;Arial Unicode MS"/>
    </w:rPr>
  </w:style>
  <w:style w:type="character" w:customStyle="1" w:styleId="ListLabel3320">
    <w:name w:val="ListLabel 3320"/>
    <w:qFormat/>
    <w:rPr>
      <w:rFonts w:cs="OpenSymbol;Arial Unicode MS"/>
    </w:rPr>
  </w:style>
  <w:style w:type="character" w:customStyle="1" w:styleId="ListLabel3321">
    <w:name w:val="ListLabel 3321"/>
    <w:qFormat/>
    <w:rPr>
      <w:rFonts w:cs="OpenSymbol;Arial Unicode MS"/>
    </w:rPr>
  </w:style>
  <w:style w:type="character" w:customStyle="1" w:styleId="ListLabel3322">
    <w:name w:val="ListLabel 3322"/>
    <w:qFormat/>
    <w:rPr>
      <w:rFonts w:cs="OpenSymbol;Arial Unicode MS"/>
    </w:rPr>
  </w:style>
  <w:style w:type="character" w:customStyle="1" w:styleId="ListLabel3323">
    <w:name w:val="ListLabel 3323"/>
    <w:qFormat/>
    <w:rPr>
      <w:rFonts w:cs="OpenSymbol;Arial Unicode MS"/>
    </w:rPr>
  </w:style>
  <w:style w:type="character" w:customStyle="1" w:styleId="ListLabel3324">
    <w:name w:val="ListLabel 3324"/>
    <w:qFormat/>
    <w:rPr>
      <w:rFonts w:cs="OpenSymbol;Arial Unicode MS"/>
    </w:rPr>
  </w:style>
  <w:style w:type="character" w:customStyle="1" w:styleId="ListLabel3325">
    <w:name w:val="ListLabel 3325"/>
    <w:qFormat/>
    <w:rPr>
      <w:rFonts w:cs="OpenSymbol;Arial Unicode MS"/>
    </w:rPr>
  </w:style>
  <w:style w:type="character" w:customStyle="1" w:styleId="ListLabel3326">
    <w:name w:val="ListLabel 3326"/>
    <w:qFormat/>
    <w:rPr>
      <w:rFonts w:cs="OpenSymbol;Arial Unicode MS"/>
    </w:rPr>
  </w:style>
  <w:style w:type="character" w:customStyle="1" w:styleId="ListLabel3327">
    <w:name w:val="ListLabel 3327"/>
    <w:qFormat/>
    <w:rPr>
      <w:rFonts w:cs="OpenSymbol;Arial Unicode MS"/>
    </w:rPr>
  </w:style>
  <w:style w:type="character" w:customStyle="1" w:styleId="ListLabel3328">
    <w:name w:val="ListLabel 3328"/>
    <w:qFormat/>
    <w:rPr>
      <w:rFonts w:cs="OpenSymbol;Arial Unicode MS"/>
    </w:rPr>
  </w:style>
  <w:style w:type="character" w:customStyle="1" w:styleId="ListLabel3329">
    <w:name w:val="ListLabel 3329"/>
    <w:qFormat/>
    <w:rPr>
      <w:rFonts w:cs="OpenSymbol;Arial Unicode MS"/>
    </w:rPr>
  </w:style>
  <w:style w:type="character" w:customStyle="1" w:styleId="ListLabel3330">
    <w:name w:val="ListLabel 3330"/>
    <w:qFormat/>
    <w:rPr>
      <w:rFonts w:cs="OpenSymbol;Arial Unicode MS"/>
    </w:rPr>
  </w:style>
  <w:style w:type="character" w:customStyle="1" w:styleId="ListLabel3331">
    <w:name w:val="ListLabel 3331"/>
    <w:qFormat/>
    <w:rPr>
      <w:rFonts w:cs="OpenSymbol;Arial Unicode MS"/>
    </w:rPr>
  </w:style>
  <w:style w:type="character" w:customStyle="1" w:styleId="ListLabel3332">
    <w:name w:val="ListLabel 3332"/>
    <w:qFormat/>
    <w:rPr>
      <w:rFonts w:cs="OpenSymbol;Arial Unicode MS"/>
    </w:rPr>
  </w:style>
  <w:style w:type="character" w:customStyle="1" w:styleId="ListLabel3333">
    <w:name w:val="ListLabel 3333"/>
    <w:qFormat/>
    <w:rPr>
      <w:rFonts w:cs="OpenSymbol;Arial Unicode MS"/>
    </w:rPr>
  </w:style>
  <w:style w:type="character" w:customStyle="1" w:styleId="ListLabel3334">
    <w:name w:val="ListLabel 3334"/>
    <w:qFormat/>
    <w:rPr>
      <w:rFonts w:cs="OpenSymbol;Arial Unicode MS"/>
    </w:rPr>
  </w:style>
  <w:style w:type="character" w:customStyle="1" w:styleId="ListLabel3335">
    <w:name w:val="ListLabel 3335"/>
    <w:qFormat/>
    <w:rPr>
      <w:rFonts w:cs="OpenSymbol;Arial Unicode MS"/>
    </w:rPr>
  </w:style>
  <w:style w:type="character" w:customStyle="1" w:styleId="ListLabel3336">
    <w:name w:val="ListLabel 3336"/>
    <w:qFormat/>
    <w:rPr>
      <w:rFonts w:cs="OpenSymbol;Arial Unicode MS"/>
    </w:rPr>
  </w:style>
  <w:style w:type="character" w:customStyle="1" w:styleId="ListLabel3337">
    <w:name w:val="ListLabel 3337"/>
    <w:qFormat/>
    <w:rPr>
      <w:rFonts w:cs="OpenSymbol;Arial Unicode MS"/>
    </w:rPr>
  </w:style>
  <w:style w:type="character" w:customStyle="1" w:styleId="ListLabel3338">
    <w:name w:val="ListLabel 3338"/>
    <w:qFormat/>
    <w:rPr>
      <w:rFonts w:cs="OpenSymbol;Arial Unicode MS"/>
    </w:rPr>
  </w:style>
  <w:style w:type="character" w:customStyle="1" w:styleId="ListLabel3339">
    <w:name w:val="ListLabel 3339"/>
    <w:qFormat/>
    <w:rPr>
      <w:rFonts w:cs="OpenSymbol;Arial Unicode MS"/>
    </w:rPr>
  </w:style>
  <w:style w:type="character" w:customStyle="1" w:styleId="ListLabel3340">
    <w:name w:val="ListLabel 3340"/>
    <w:qFormat/>
    <w:rPr>
      <w:rFonts w:cs="OpenSymbol;Arial Unicode MS"/>
    </w:rPr>
  </w:style>
  <w:style w:type="character" w:customStyle="1" w:styleId="ListLabel3341">
    <w:name w:val="ListLabel 3341"/>
    <w:qFormat/>
    <w:rPr>
      <w:rFonts w:cs="OpenSymbol;Arial Unicode MS"/>
    </w:rPr>
  </w:style>
  <w:style w:type="character" w:customStyle="1" w:styleId="ListLabel3342">
    <w:name w:val="ListLabel 3342"/>
    <w:qFormat/>
    <w:rPr>
      <w:rFonts w:cs="OpenSymbol;Arial Unicode MS"/>
    </w:rPr>
  </w:style>
  <w:style w:type="character" w:customStyle="1" w:styleId="ListLabel3343">
    <w:name w:val="ListLabel 3343"/>
    <w:qFormat/>
    <w:rPr>
      <w:rFonts w:cs="OpenSymbol;Arial Unicode MS"/>
    </w:rPr>
  </w:style>
  <w:style w:type="character" w:customStyle="1" w:styleId="ListLabel3344">
    <w:name w:val="ListLabel 3344"/>
    <w:qFormat/>
    <w:rPr>
      <w:rFonts w:cs="OpenSymbol;Arial Unicode MS"/>
    </w:rPr>
  </w:style>
  <w:style w:type="character" w:customStyle="1" w:styleId="ListLabel3345">
    <w:name w:val="ListLabel 3345"/>
    <w:qFormat/>
    <w:rPr>
      <w:rFonts w:cs="OpenSymbol;Arial Unicode MS"/>
    </w:rPr>
  </w:style>
  <w:style w:type="character" w:customStyle="1" w:styleId="ListLabel3346">
    <w:name w:val="ListLabel 3346"/>
    <w:qFormat/>
    <w:rPr>
      <w:rFonts w:cs="OpenSymbol;Arial Unicode MS"/>
    </w:rPr>
  </w:style>
  <w:style w:type="character" w:customStyle="1" w:styleId="ListLabel3347">
    <w:name w:val="ListLabel 3347"/>
    <w:qFormat/>
    <w:rPr>
      <w:rFonts w:cs="OpenSymbol;Arial Unicode MS"/>
    </w:rPr>
  </w:style>
  <w:style w:type="character" w:customStyle="1" w:styleId="ListLabel3348">
    <w:name w:val="ListLabel 3348"/>
    <w:qFormat/>
    <w:rPr>
      <w:rFonts w:cs="OpenSymbol;Arial Unicode MS"/>
    </w:rPr>
  </w:style>
  <w:style w:type="character" w:customStyle="1" w:styleId="ListLabel3349">
    <w:name w:val="ListLabel 3349"/>
    <w:qFormat/>
    <w:rPr>
      <w:rFonts w:cs="OpenSymbol;Arial Unicode MS"/>
    </w:rPr>
  </w:style>
  <w:style w:type="character" w:customStyle="1" w:styleId="ListLabel3350">
    <w:name w:val="ListLabel 3350"/>
    <w:qFormat/>
    <w:rPr>
      <w:rFonts w:cs="Symbol"/>
    </w:rPr>
  </w:style>
  <w:style w:type="character" w:customStyle="1" w:styleId="ListLabel3351">
    <w:name w:val="ListLabel 3351"/>
    <w:qFormat/>
    <w:rPr>
      <w:rFonts w:cs="OpenSymbol"/>
    </w:rPr>
  </w:style>
  <w:style w:type="character" w:customStyle="1" w:styleId="ListLabel3352">
    <w:name w:val="ListLabel 3352"/>
    <w:qFormat/>
    <w:rPr>
      <w:rFonts w:cs="OpenSymbol"/>
    </w:rPr>
  </w:style>
  <w:style w:type="character" w:customStyle="1" w:styleId="ListLabel3353">
    <w:name w:val="ListLabel 3353"/>
    <w:qFormat/>
    <w:rPr>
      <w:rFonts w:cs="Symbol"/>
    </w:rPr>
  </w:style>
  <w:style w:type="character" w:customStyle="1" w:styleId="ListLabel3354">
    <w:name w:val="ListLabel 3354"/>
    <w:qFormat/>
    <w:rPr>
      <w:rFonts w:cs="OpenSymbol"/>
    </w:rPr>
  </w:style>
  <w:style w:type="character" w:customStyle="1" w:styleId="ListLabel3355">
    <w:name w:val="ListLabel 3355"/>
    <w:qFormat/>
    <w:rPr>
      <w:rFonts w:cs="OpenSymbol"/>
    </w:rPr>
  </w:style>
  <w:style w:type="character" w:customStyle="1" w:styleId="ListLabel3356">
    <w:name w:val="ListLabel 3356"/>
    <w:qFormat/>
    <w:rPr>
      <w:rFonts w:cs="Symbol"/>
    </w:rPr>
  </w:style>
  <w:style w:type="character" w:customStyle="1" w:styleId="ListLabel3357">
    <w:name w:val="ListLabel 3357"/>
    <w:qFormat/>
    <w:rPr>
      <w:rFonts w:cs="OpenSymbol"/>
    </w:rPr>
  </w:style>
  <w:style w:type="character" w:customStyle="1" w:styleId="ListLabel3358">
    <w:name w:val="ListLabel 3358"/>
    <w:qFormat/>
    <w:rPr>
      <w:rFonts w:cs="OpenSymbol"/>
    </w:rPr>
  </w:style>
  <w:style w:type="character" w:customStyle="1" w:styleId="ListLabel3359">
    <w:name w:val="ListLabel 3359"/>
    <w:qFormat/>
    <w:rPr>
      <w:rFonts w:cs="Symbol"/>
    </w:rPr>
  </w:style>
  <w:style w:type="character" w:customStyle="1" w:styleId="ListLabel3360">
    <w:name w:val="ListLabel 3360"/>
    <w:qFormat/>
    <w:rPr>
      <w:rFonts w:cs="OpenSymbol"/>
    </w:rPr>
  </w:style>
  <w:style w:type="character" w:customStyle="1" w:styleId="ListLabel3361">
    <w:name w:val="ListLabel 3361"/>
    <w:qFormat/>
    <w:rPr>
      <w:rFonts w:cs="OpenSymbol"/>
    </w:rPr>
  </w:style>
  <w:style w:type="character" w:customStyle="1" w:styleId="ListLabel3362">
    <w:name w:val="ListLabel 3362"/>
    <w:qFormat/>
    <w:rPr>
      <w:rFonts w:cs="Symbol"/>
    </w:rPr>
  </w:style>
  <w:style w:type="character" w:customStyle="1" w:styleId="ListLabel3363">
    <w:name w:val="ListLabel 3363"/>
    <w:qFormat/>
    <w:rPr>
      <w:rFonts w:cs="OpenSymbol"/>
    </w:rPr>
  </w:style>
  <w:style w:type="character" w:customStyle="1" w:styleId="ListLabel3364">
    <w:name w:val="ListLabel 3364"/>
    <w:qFormat/>
    <w:rPr>
      <w:rFonts w:cs="OpenSymbol"/>
    </w:rPr>
  </w:style>
  <w:style w:type="character" w:customStyle="1" w:styleId="ListLabel3365">
    <w:name w:val="ListLabel 3365"/>
    <w:qFormat/>
    <w:rPr>
      <w:rFonts w:cs="Symbol"/>
    </w:rPr>
  </w:style>
  <w:style w:type="character" w:customStyle="1" w:styleId="ListLabel3366">
    <w:name w:val="ListLabel 3366"/>
    <w:qFormat/>
    <w:rPr>
      <w:rFonts w:cs="OpenSymbol"/>
    </w:rPr>
  </w:style>
  <w:style w:type="character" w:customStyle="1" w:styleId="ListLabel3367">
    <w:name w:val="ListLabel 3367"/>
    <w:qFormat/>
    <w:rPr>
      <w:rFonts w:cs="OpenSymbol"/>
    </w:rPr>
  </w:style>
  <w:style w:type="character" w:customStyle="1" w:styleId="ListLabel3368">
    <w:name w:val="ListLabel 3368"/>
    <w:qFormat/>
  </w:style>
  <w:style w:type="character" w:customStyle="1" w:styleId="ListLabel3369">
    <w:name w:val="ListLabel 3369"/>
    <w:qFormat/>
    <w:rPr>
      <w:rFonts w:eastAsia="Times New Roman"/>
      <w:sz w:val="16"/>
      <w:szCs w:val="16"/>
      <w:u w:val="none" w:color="000000"/>
      <w:lang w:val="en-US" w:eastAsia="en-US"/>
    </w:rPr>
  </w:style>
  <w:style w:type="character" w:customStyle="1" w:styleId="ListLabel3370">
    <w:name w:val="ListLabel 3370"/>
    <w:qFormat/>
    <w:rPr>
      <w:lang w:val="en-US"/>
    </w:rPr>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basedOn w:val="Plattetekst"/>
    <w:rsid w:val="003B54CB"/>
    <w:rPr>
      <w:rFonts w:ascii="Times;Times New Roman" w:eastAsia="Droid Sans Fallback" w:hAnsi="Times;Times New Roman" w:cs="Tahoma"/>
      <w:lang w:val="en-US" w:bidi="hi-IN"/>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 w:type="paragraph" w:customStyle="1" w:styleId="Inhopg71">
    <w:name w:val="Inhopg 71"/>
    <w:basedOn w:val="Index"/>
    <w:qFormat/>
    <w:rsid w:val="003B54CB"/>
  </w:style>
  <w:style w:type="paragraph" w:customStyle="1" w:styleId="Inhopg81">
    <w:name w:val="Inhopg 81"/>
    <w:basedOn w:val="Index"/>
    <w:qFormat/>
    <w:rsid w:val="003B54CB"/>
  </w:style>
  <w:style w:type="paragraph" w:customStyle="1" w:styleId="Inhopg91">
    <w:name w:val="Inhopg 91"/>
    <w:basedOn w:val="Index"/>
    <w:qFormat/>
    <w:rsid w:val="003B54CB"/>
  </w:style>
  <w:style w:type="paragraph" w:customStyle="1" w:styleId="Contents10">
    <w:name w:val="Contents 10"/>
    <w:basedOn w:val="Index"/>
    <w:qFormat/>
    <w:rsid w:val="003B54CB"/>
    <w:pPr>
      <w:tabs>
        <w:tab w:val="right" w:leader="dot" w:pos="7425"/>
      </w:tabs>
      <w:ind w:left="2547"/>
    </w:pPr>
  </w:style>
  <w:style w:type="paragraph" w:styleId="Koptekst">
    <w:name w:val="header"/>
    <w:basedOn w:val="Standaard"/>
    <w:link w:val="KoptekstChar1"/>
    <w:uiPriority w:val="99"/>
    <w:unhideWhenUsed/>
    <w:rsid w:val="00B63BCE"/>
    <w:pPr>
      <w:tabs>
        <w:tab w:val="center" w:pos="4536"/>
        <w:tab w:val="right" w:pos="9072"/>
      </w:tabs>
    </w:pPr>
  </w:style>
  <w:style w:type="paragraph" w:styleId="Ballontekst">
    <w:name w:val="Balloon Text"/>
    <w:basedOn w:val="Standaard"/>
    <w:qFormat/>
    <w:rsid w:val="003B54CB"/>
    <w:pPr>
      <w:widowControl/>
    </w:pPr>
    <w:rPr>
      <w:rFonts w:ascii="Tahoma" w:eastAsia="Tahoma" w:hAnsi="Tahoma"/>
      <w:sz w:val="16"/>
      <w:szCs w:val="16"/>
      <w:lang w:eastAsia="nl-NL"/>
    </w:rPr>
  </w:style>
  <w:style w:type="paragraph" w:styleId="Revisie">
    <w:name w:val="Revision"/>
    <w:qFormat/>
    <w:rsid w:val="003B54CB"/>
    <w:pPr>
      <w:suppressAutoHyphens/>
    </w:pPr>
    <w:rPr>
      <w:rFonts w:ascii="Arial" w:eastAsia="Times New Roman" w:hAnsi="Arial" w:cs="Liberation Serif"/>
      <w:color w:val="00000A"/>
      <w:lang w:val="nl-NL" w:eastAsia="nl-NL" w:bidi="ar-SA"/>
    </w:rPr>
  </w:style>
  <w:style w:type="paragraph" w:customStyle="1" w:styleId="Header1">
    <w:name w:val="Head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Footer1">
    <w:name w:val="Foot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Heading91">
    <w:name w:val="Heading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Heading71">
    <w:name w:val="Heading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Heading41">
    <w:name w:val="Heading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Heading31">
    <w:name w:val="Heading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TOC91">
    <w:name w:val="TOC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qFormat/>
    <w:rsid w:val="003B54CB"/>
    <w:rPr>
      <w:rFonts w:ascii="Times New Roman" w:eastAsia="Times New Roman" w:hAnsi="Times New Roman"/>
      <w:sz w:val="24"/>
      <w:lang w:eastAsia="nl-NL"/>
    </w:rPr>
  </w:style>
  <w:style w:type="paragraph" w:styleId="Onderwerpvanopmerking">
    <w:name w:val="annotation subject"/>
    <w:qFormat/>
    <w:rsid w:val="003B54CB"/>
    <w:pPr>
      <w:suppressAutoHyphens/>
    </w:pPr>
    <w:rPr>
      <w:rFonts w:ascii="Verdana" w:eastAsia="Times New Roman" w:hAnsi="Verdana"/>
      <w:b/>
      <w:bCs/>
      <w:color w:val="00000A"/>
      <w:szCs w:val="20"/>
      <w:lang w:val="nl-NL" w:eastAsia="nl-NL" w:bidi="ar-SA"/>
    </w:rPr>
  </w:style>
  <w:style w:type="paragraph" w:styleId="Tekstopmerking">
    <w:name w:val="annotation text"/>
    <w:basedOn w:val="Standaard"/>
    <w:qFormat/>
    <w:rsid w:val="003B54CB"/>
    <w:pPr>
      <w:widowControl/>
    </w:pPr>
    <w:rPr>
      <w:rFonts w:eastAsia="Times New Roman"/>
      <w:szCs w:val="20"/>
      <w:lang w:eastAsia="nl-NL"/>
    </w:rPr>
  </w:style>
  <w:style w:type="paragraph" w:styleId="Normaalweb">
    <w:name w:val="Normal (Web)"/>
    <w:basedOn w:val="Standaard"/>
    <w:uiPriority w:val="99"/>
    <w:qFormat/>
    <w:rsid w:val="003B54CB"/>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qFormat/>
    <w:rsid w:val="003B54CB"/>
    <w:pPr>
      <w:widowControl/>
      <w:spacing w:before="210"/>
    </w:pPr>
    <w:rPr>
      <w:rFonts w:eastAsia="Times New Roman"/>
      <w:sz w:val="18"/>
      <w:szCs w:val="20"/>
      <w:lang w:val="en-GB" w:eastAsia="en-US"/>
    </w:rPr>
  </w:style>
  <w:style w:type="paragraph" w:customStyle="1" w:styleId="opsommingingesprongen">
    <w:name w:val="opsomming ingesprongen"/>
    <w:basedOn w:val="Standaard"/>
    <w:qFormat/>
    <w:rsid w:val="003B54CB"/>
    <w:pPr>
      <w:widowControl/>
      <w:spacing w:after="240"/>
      <w:ind w:left="568" w:hanging="284"/>
      <w:textAlignment w:val="baseline"/>
    </w:pPr>
    <w:rPr>
      <w:rFonts w:eastAsia="Times New Roman"/>
      <w:szCs w:val="20"/>
      <w:lang w:eastAsia="en-US"/>
    </w:rPr>
  </w:style>
  <w:style w:type="paragraph" w:styleId="Voetnoottekst">
    <w:name w:val="footnote text"/>
    <w:basedOn w:val="Standaard"/>
  </w:style>
  <w:style w:type="paragraph" w:customStyle="1" w:styleId="opmAfzenderVet">
    <w:name w:val="opmAfzenderVet"/>
    <w:qFormat/>
    <w:rsid w:val="003B54CB"/>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qFormat/>
    <w:rsid w:val="003B54CB"/>
    <w:pPr>
      <w:widowControl/>
      <w:spacing w:before="50"/>
    </w:pPr>
    <w:rPr>
      <w:rFonts w:eastAsia="Times New Roman"/>
      <w:bCs/>
      <w:sz w:val="13"/>
      <w:szCs w:val="13"/>
      <w:lang w:eastAsia="nl-NL"/>
    </w:rPr>
  </w:style>
  <w:style w:type="paragraph" w:customStyle="1" w:styleId="Inhoudtabel">
    <w:name w:val="Inhoud tabel"/>
    <w:basedOn w:val="Standaard"/>
    <w:qFormat/>
    <w:rsid w:val="003B54CB"/>
    <w:pPr>
      <w:widowControl/>
    </w:pPr>
    <w:rPr>
      <w:rFonts w:eastAsia="Times New Roman"/>
      <w:sz w:val="18"/>
      <w:lang w:eastAsia="ar-SA"/>
    </w:rPr>
  </w:style>
  <w:style w:type="paragraph" w:customStyle="1" w:styleId="streepje">
    <w:name w:val="streepje"/>
    <w:basedOn w:val="Standaard"/>
    <w:qFormat/>
    <w:rsid w:val="003B54CB"/>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qFormat/>
    <w:rsid w:val="003B54CB"/>
    <w:pPr>
      <w:widowControl/>
    </w:pPr>
    <w:rPr>
      <w:rFonts w:ascii="Tahoma" w:eastAsia="Tahoma" w:hAnsi="Tahoma"/>
      <w:sz w:val="16"/>
      <w:szCs w:val="16"/>
      <w:lang w:eastAsia="nl-NL"/>
    </w:rPr>
  </w:style>
  <w:style w:type="paragraph" w:styleId="Lijstalinea">
    <w:name w:val="List Paragraph"/>
    <w:basedOn w:val="Standaard"/>
    <w:qFormat/>
    <w:rsid w:val="003B54CB"/>
    <w:pPr>
      <w:widowControl/>
      <w:ind w:left="708"/>
    </w:pPr>
    <w:rPr>
      <w:rFonts w:eastAsia="Times New Roman"/>
      <w:sz w:val="16"/>
      <w:lang w:eastAsia="nl-NL"/>
    </w:rPr>
  </w:style>
  <w:style w:type="paragraph" w:customStyle="1" w:styleId="Package">
    <w:name w:val="Package"/>
    <w:qFormat/>
    <w:rsid w:val="003B54CB"/>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qFormat/>
    <w:rsid w:val="003B54CB"/>
    <w:pPr>
      <w:widowControl w:val="0"/>
    </w:pPr>
    <w:rPr>
      <w:rFonts w:ascii="Times New Roman" w:eastAsia="Times New Roman" w:hAnsi="Times New Roman" w:cs="Liberation Serif"/>
      <w:i/>
      <w:iCs/>
      <w:color w:val="0000A0"/>
      <w:szCs w:val="20"/>
      <w:shd w:val="clear" w:color="auto" w:fill="FFFFFF"/>
      <w:lang w:val="en-AU" w:eastAsia="nl-NL" w:bidi="ar-SA"/>
    </w:rPr>
  </w:style>
  <w:style w:type="paragraph" w:customStyle="1" w:styleId="Koptekst1">
    <w:name w:val="Kop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Voettekst1">
    <w:name w:val="Voet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styleId="Tekstzonderopmaak">
    <w:name w:val="Plain Text"/>
    <w:basedOn w:val="Standaard"/>
    <w:qFormat/>
    <w:rsid w:val="003B54CB"/>
    <w:rPr>
      <w:rFonts w:ascii="Courier New" w:eastAsia="Courier New" w:hAnsi="Courier New"/>
      <w:color w:val="000000"/>
      <w:szCs w:val="20"/>
      <w:shd w:val="clear" w:color="auto" w:fill="FFFFFF"/>
      <w:lang w:val="en-AU" w:eastAsia="nl-NL"/>
    </w:rPr>
  </w:style>
  <w:style w:type="paragraph" w:styleId="Notitiekop">
    <w:name w:val="Note Heading"/>
    <w:basedOn w:val="Standaard"/>
    <w:qFormat/>
    <w:rsid w:val="003B54CB"/>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qFormat/>
    <w:rsid w:val="003B54CB"/>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qFormat/>
    <w:rsid w:val="003B54CB"/>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NumberedList">
    <w:name w:val="Number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Quotations">
    <w:name w:val="Quotations"/>
    <w:basedOn w:val="Standaard"/>
    <w:qFormat/>
    <w:rsid w:val="003B54CB"/>
  </w:style>
  <w:style w:type="paragraph" w:styleId="Inhopg1">
    <w:name w:val="toc 1"/>
    <w:basedOn w:val="Index"/>
    <w:uiPriority w:val="39"/>
    <w:pPr>
      <w:tabs>
        <w:tab w:val="right" w:leader="dot" w:pos="9638"/>
      </w:tabs>
    </w:pPr>
  </w:style>
  <w:style w:type="paragraph" w:styleId="Inhopg2">
    <w:name w:val="toc 2"/>
    <w:basedOn w:val="Index"/>
    <w:uiPriority w:val="39"/>
    <w:pPr>
      <w:tabs>
        <w:tab w:val="right" w:leader="dot" w:pos="9355"/>
      </w:tabs>
      <w:ind w:left="283"/>
    </w:pPr>
  </w:style>
  <w:style w:type="paragraph" w:styleId="Inhopg3">
    <w:name w:val="toc 3"/>
    <w:basedOn w:val="Index"/>
    <w:pPr>
      <w:tabs>
        <w:tab w:val="right" w:leader="dot" w:pos="9072"/>
      </w:tabs>
      <w:ind w:left="566"/>
    </w:pPr>
  </w:style>
  <w:style w:type="paragraph" w:styleId="Lijstopsomteken">
    <w:name w:val="List Bullet"/>
    <w:basedOn w:val="Standaard"/>
    <w:semiHidden/>
    <w:qFormat/>
    <w:rsid w:val="00A5231A"/>
    <w:pPr>
      <w:widowControl/>
      <w:suppressAutoHyphens w:val="0"/>
      <w:spacing w:line="240" w:lineRule="exact"/>
      <w:jc w:val="both"/>
    </w:pPr>
    <w:rPr>
      <w:rFonts w:eastAsia="Times New Roman" w:cs="Times New Roman"/>
      <w:color w:val="auto"/>
      <w:sz w:val="16"/>
      <w:szCs w:val="16"/>
      <w:lang w:eastAsia="nl-NL"/>
    </w:rPr>
  </w:style>
  <w:style w:type="numbering" w:customStyle="1" w:styleId="WW8Num1">
    <w:name w:val="WW8Num1"/>
    <w:qFormat/>
    <w:rsid w:val="003B54CB"/>
  </w:style>
  <w:style w:type="numbering" w:customStyle="1" w:styleId="WW8Num2">
    <w:name w:val="WW8Num2"/>
    <w:qFormat/>
    <w:rsid w:val="003B54CB"/>
  </w:style>
  <w:style w:type="numbering" w:customStyle="1" w:styleId="WW8Num3">
    <w:name w:val="WW8Num3"/>
    <w:qFormat/>
    <w:rsid w:val="003B54CB"/>
  </w:style>
  <w:style w:type="numbering" w:customStyle="1" w:styleId="WW8Num4">
    <w:name w:val="WW8Num4"/>
    <w:qFormat/>
    <w:rsid w:val="003B54CB"/>
  </w:style>
  <w:style w:type="numbering" w:customStyle="1" w:styleId="WW8Num5">
    <w:name w:val="WW8Num5"/>
    <w:qFormat/>
    <w:rsid w:val="003B54CB"/>
  </w:style>
  <w:style w:type="numbering" w:customStyle="1" w:styleId="WW8Num6">
    <w:name w:val="WW8Num6"/>
    <w:qFormat/>
    <w:rsid w:val="003B54CB"/>
  </w:style>
  <w:style w:type="numbering" w:customStyle="1" w:styleId="WW8Num7">
    <w:name w:val="WW8Num7"/>
    <w:qFormat/>
    <w:rsid w:val="003B54CB"/>
  </w:style>
  <w:style w:type="numbering" w:customStyle="1" w:styleId="WW8Num8">
    <w:name w:val="WW8Num8"/>
    <w:qFormat/>
    <w:rsid w:val="003B54CB"/>
  </w:style>
  <w:style w:type="numbering" w:customStyle="1" w:styleId="WW8Num9">
    <w:name w:val="WW8Num9"/>
    <w:qFormat/>
    <w:rsid w:val="003B54CB"/>
  </w:style>
  <w:style w:type="numbering" w:customStyle="1" w:styleId="WW8Num10">
    <w:name w:val="WW8Num10"/>
    <w:qFormat/>
    <w:rsid w:val="003B54CB"/>
  </w:style>
  <w:style w:type="numbering" w:customStyle="1" w:styleId="WW8Num11">
    <w:name w:val="WW8Num11"/>
    <w:qFormat/>
    <w:rsid w:val="003B54CB"/>
  </w:style>
  <w:style w:type="numbering" w:customStyle="1" w:styleId="WW8Num12">
    <w:name w:val="WW8Num12"/>
    <w:qFormat/>
    <w:rsid w:val="003B54CB"/>
  </w:style>
  <w:style w:type="numbering" w:customStyle="1" w:styleId="WW8Num13">
    <w:name w:val="WW8Num13"/>
    <w:qFormat/>
    <w:rsid w:val="003B54CB"/>
  </w:style>
  <w:style w:type="character" w:styleId="Hyperlink">
    <w:name w:val="Hyperlink"/>
    <w:basedOn w:val="Standaardalinea-lettertype"/>
    <w:uiPriority w:val="99"/>
    <w:unhideWhenUsed/>
    <w:rsid w:val="00AF78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468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image" Target="media/image47.png"/><Relationship Id="rId68" Type="http://schemas.openxmlformats.org/officeDocument/2006/relationships/image" Target="media/image52.png"/><Relationship Id="rId76" Type="http://schemas.openxmlformats.org/officeDocument/2006/relationships/image" Target="media/image60.png"/><Relationship Id="rId84" Type="http://schemas.openxmlformats.org/officeDocument/2006/relationships/image" Target="media/image68.png"/><Relationship Id="rId89" Type="http://schemas.openxmlformats.org/officeDocument/2006/relationships/image" Target="media/image73.png"/><Relationship Id="rId97" Type="http://schemas.openxmlformats.org/officeDocument/2006/relationships/hyperlink" Target="http://portal.opengeospatial.org/files/?artifact_id=12637" TargetMode="External"/><Relationship Id="rId7" Type="http://schemas.openxmlformats.org/officeDocument/2006/relationships/hyperlink" Target="http://www.geonovum.nl/" TargetMode="External"/><Relationship Id="rId71" Type="http://schemas.openxmlformats.org/officeDocument/2006/relationships/image" Target="media/image55.png"/><Relationship Id="rId92" Type="http://schemas.openxmlformats.org/officeDocument/2006/relationships/image" Target="media/image76.png"/><Relationship Id="rId2" Type="http://schemas.openxmlformats.org/officeDocument/2006/relationships/styles" Target="styles.xml"/><Relationship Id="rId16" Type="http://schemas.openxmlformats.org/officeDocument/2006/relationships/footer" Target="footer1.xml"/><Relationship Id="rId29" Type="http://schemas.openxmlformats.org/officeDocument/2006/relationships/image" Target="media/image13.png"/><Relationship Id="rId11" Type="http://schemas.openxmlformats.org/officeDocument/2006/relationships/hyperlink" Target="https://webmapper.net/"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image" Target="media/image50.png"/><Relationship Id="rId74" Type="http://schemas.openxmlformats.org/officeDocument/2006/relationships/image" Target="media/image58.png"/><Relationship Id="rId79" Type="http://schemas.openxmlformats.org/officeDocument/2006/relationships/image" Target="media/image63.png"/><Relationship Id="rId87" Type="http://schemas.openxmlformats.org/officeDocument/2006/relationships/image" Target="media/image71.png"/><Relationship Id="rId102"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45.png"/><Relationship Id="rId82" Type="http://schemas.openxmlformats.org/officeDocument/2006/relationships/image" Target="media/image66.png"/><Relationship Id="rId90" Type="http://schemas.openxmlformats.org/officeDocument/2006/relationships/image" Target="media/image74.png"/><Relationship Id="rId95" Type="http://schemas.openxmlformats.org/officeDocument/2006/relationships/image" Target="media/image79.png"/><Relationship Id="rId19" Type="http://schemas.openxmlformats.org/officeDocument/2006/relationships/image" Target="media/image3.png"/><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image" Target="media/image48.png"/><Relationship Id="rId69" Type="http://schemas.openxmlformats.org/officeDocument/2006/relationships/image" Target="media/image53.png"/><Relationship Id="rId77" Type="http://schemas.openxmlformats.org/officeDocument/2006/relationships/image" Target="media/image61.png"/><Relationship Id="rId100" Type="http://schemas.openxmlformats.org/officeDocument/2006/relationships/fontTable" Target="fontTable.xml"/><Relationship Id="rId8" Type="http://schemas.openxmlformats.org/officeDocument/2006/relationships/hyperlink" Target="http://www.geonovum.nl/" TargetMode="External"/><Relationship Id="rId51" Type="http://schemas.openxmlformats.org/officeDocument/2006/relationships/image" Target="media/image35.png"/><Relationship Id="rId72" Type="http://schemas.openxmlformats.org/officeDocument/2006/relationships/image" Target="media/image56.png"/><Relationship Id="rId80" Type="http://schemas.openxmlformats.org/officeDocument/2006/relationships/image" Target="media/image64.png"/><Relationship Id="rId85" Type="http://schemas.openxmlformats.org/officeDocument/2006/relationships/image" Target="media/image69.png"/><Relationship Id="rId93" Type="http://schemas.openxmlformats.org/officeDocument/2006/relationships/image" Target="media/image77.png"/><Relationship Id="rId9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github.com/Geonovum/imkl2015-review/tree/master/IMKL2.x" TargetMode="External"/><Relationship Id="rId17" Type="http://schemas.openxmlformats.org/officeDocument/2006/relationships/hyperlink" Target="mailto:info@geonovum.nl"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image" Target="media/image51.png"/><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image" Target="media/image54.png"/><Relationship Id="rId75" Type="http://schemas.openxmlformats.org/officeDocument/2006/relationships/image" Target="media/image59.png"/><Relationship Id="rId83" Type="http://schemas.openxmlformats.org/officeDocument/2006/relationships/image" Target="media/image67.png"/><Relationship Id="rId88" Type="http://schemas.openxmlformats.org/officeDocument/2006/relationships/image" Target="media/image72.png"/><Relationship Id="rId91" Type="http://schemas.openxmlformats.org/officeDocument/2006/relationships/image" Target="media/image75.png"/><Relationship Id="rId96" Type="http://schemas.openxmlformats.org/officeDocument/2006/relationships/image" Target="media/image8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10" Type="http://schemas.openxmlformats.org/officeDocument/2006/relationships/hyperlink" Target="http://www.geonovum.nl/" TargetMode="Externa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image" Target="media/image49.png"/><Relationship Id="rId73" Type="http://schemas.openxmlformats.org/officeDocument/2006/relationships/image" Target="media/image57.png"/><Relationship Id="rId78" Type="http://schemas.openxmlformats.org/officeDocument/2006/relationships/image" Target="media/image62.png"/><Relationship Id="rId81" Type="http://schemas.openxmlformats.org/officeDocument/2006/relationships/image" Target="media/image65.png"/><Relationship Id="rId86" Type="http://schemas.openxmlformats.org/officeDocument/2006/relationships/image" Target="media/image70.png"/><Relationship Id="rId94" Type="http://schemas.openxmlformats.org/officeDocument/2006/relationships/image" Target="media/image78.png"/><Relationship Id="rId99" Type="http://schemas.openxmlformats.org/officeDocument/2006/relationships/footer" Target="footer2.xml"/><Relationship Id="rId10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ebmapper.net/" TargetMode="External"/><Relationship Id="rId13" Type="http://schemas.openxmlformats.org/officeDocument/2006/relationships/hyperlink" Target="https://github.com/Geonovum/imkl2015-review/issues" TargetMode="External"/><Relationship Id="rId18" Type="http://schemas.openxmlformats.org/officeDocument/2006/relationships/image" Target="media/image2.png"/><Relationship Id="rId39" Type="http://schemas.openxmlformats.org/officeDocument/2006/relationships/image" Target="media/image23.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816</TotalTime>
  <Pages>1</Pages>
  <Words>11716</Words>
  <Characters>64443</Characters>
  <Application>Microsoft Office Word</Application>
  <DocSecurity>0</DocSecurity>
  <Lines>537</Lines>
  <Paragraphs>152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Paul Janssen</cp:lastModifiedBy>
  <cp:revision>481</cp:revision>
  <cp:lastPrinted>2018-02-19T14:22:00Z</cp:lastPrinted>
  <dcterms:created xsi:type="dcterms:W3CDTF">2017-04-03T11:43:00Z</dcterms:created>
  <dcterms:modified xsi:type="dcterms:W3CDTF">2020-09-24T09:58:00Z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